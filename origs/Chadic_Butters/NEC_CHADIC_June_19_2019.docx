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27BF67" w14:textId="77777777" w:rsidR="00E37D69" w:rsidRPr="00E37D69" w:rsidRDefault="00E37D69" w:rsidP="00006694">
      <w:pPr>
        <w:jc w:val="center"/>
        <w:rPr>
          <w:rFonts w:ascii="Times New Roman" w:hAnsi="Times New Roman" w:cs="Times New Roman"/>
          <w:b/>
        </w:rPr>
      </w:pPr>
      <w:r w:rsidRPr="00E37D69">
        <w:rPr>
          <w:rFonts w:ascii="Times New Roman" w:hAnsi="Times New Roman" w:cs="Times New Roman"/>
          <w:b/>
        </w:rPr>
        <w:t xml:space="preserve">THE NEGATIVE EXISTENTIAL CYCLE IN CHADIC </w:t>
      </w:r>
    </w:p>
    <w:p w14:paraId="6CE671BC" w14:textId="77777777" w:rsidR="005D2F70" w:rsidRDefault="005D2F70" w:rsidP="00006694">
      <w:pPr>
        <w:jc w:val="center"/>
        <w:rPr>
          <w:rFonts w:ascii="Times New Roman" w:hAnsi="Times New Roman" w:cs="Times New Roman"/>
          <w:b/>
          <w:sz w:val="24"/>
          <w:szCs w:val="24"/>
        </w:rPr>
      </w:pPr>
      <w:proofErr w:type="spellStart"/>
      <w:r>
        <w:rPr>
          <w:rFonts w:ascii="Times New Roman" w:hAnsi="Times New Roman" w:cs="Times New Roman"/>
          <w:b/>
          <w:sz w:val="24"/>
          <w:szCs w:val="24"/>
        </w:rPr>
        <w:t>Marielle</w:t>
      </w:r>
      <w:proofErr w:type="spellEnd"/>
      <w:r>
        <w:rPr>
          <w:rFonts w:ascii="Times New Roman" w:hAnsi="Times New Roman" w:cs="Times New Roman"/>
          <w:b/>
          <w:sz w:val="24"/>
          <w:szCs w:val="24"/>
        </w:rPr>
        <w:t xml:space="preserve"> Butters</w:t>
      </w:r>
    </w:p>
    <w:p w14:paraId="5FA636A7" w14:textId="77777777" w:rsidR="005D2F70" w:rsidRDefault="005D2F70" w:rsidP="00006694">
      <w:pPr>
        <w:jc w:val="center"/>
        <w:rPr>
          <w:rFonts w:ascii="Times New Roman" w:hAnsi="Times New Roman" w:cs="Times New Roman"/>
          <w:b/>
          <w:sz w:val="24"/>
          <w:szCs w:val="24"/>
        </w:rPr>
      </w:pPr>
      <w:r>
        <w:rPr>
          <w:rFonts w:ascii="Times New Roman" w:hAnsi="Times New Roman" w:cs="Times New Roman"/>
          <w:b/>
          <w:sz w:val="24"/>
          <w:szCs w:val="24"/>
        </w:rPr>
        <w:t>University of Colorado at Boulder</w:t>
      </w:r>
    </w:p>
    <w:p w14:paraId="1535AC51" w14:textId="47205DC4" w:rsidR="003612B7" w:rsidRPr="00067BD4" w:rsidRDefault="00FC04C9" w:rsidP="003612B7">
      <w:pPr>
        <w:rPr>
          <w:rFonts w:ascii="Times New Roman" w:hAnsi="Times New Roman" w:cs="Times New Roman"/>
        </w:rPr>
      </w:pPr>
      <w:commentRangeStart w:id="0"/>
      <w:commentRangeEnd w:id="0"/>
      <w:r w:rsidRPr="00726684">
        <w:rPr>
          <w:rStyle w:val="CommentReference"/>
          <w:highlight w:val="yellow"/>
        </w:rPr>
        <w:commentReference w:id="0"/>
      </w:r>
      <w:r w:rsidR="003612B7" w:rsidRPr="00726684">
        <w:rPr>
          <w:rFonts w:ascii="Times New Roman" w:hAnsi="Times New Roman" w:cs="Times New Roman"/>
          <w:highlight w:val="yellow"/>
        </w:rPr>
        <w:t xml:space="preserve"> Chadic languages, like languages of West and Central Africa more generally, </w:t>
      </w:r>
      <w:proofErr w:type="gramStart"/>
      <w:r w:rsidR="003612B7" w:rsidRPr="00726684">
        <w:rPr>
          <w:rFonts w:ascii="Times New Roman" w:hAnsi="Times New Roman" w:cs="Times New Roman"/>
          <w:highlight w:val="yellow"/>
        </w:rPr>
        <w:t>are known</w:t>
      </w:r>
      <w:proofErr w:type="gramEnd"/>
      <w:r w:rsidR="003612B7" w:rsidRPr="00726684">
        <w:rPr>
          <w:rFonts w:ascii="Times New Roman" w:hAnsi="Times New Roman" w:cs="Times New Roman"/>
          <w:highlight w:val="yellow"/>
        </w:rPr>
        <w:t xml:space="preserve"> to exhibit typologically rare negation strategies. Not only do many Chadic languages exhibit bi-partite negation, there is also a tendency for the second of these two verbal </w:t>
      </w:r>
      <w:proofErr w:type="spellStart"/>
      <w:r w:rsidR="003612B7" w:rsidRPr="00726684">
        <w:rPr>
          <w:rFonts w:ascii="Times New Roman" w:hAnsi="Times New Roman" w:cs="Times New Roman"/>
          <w:highlight w:val="yellow"/>
        </w:rPr>
        <w:t>negators</w:t>
      </w:r>
      <w:proofErr w:type="spellEnd"/>
      <w:r w:rsidR="003612B7" w:rsidRPr="00726684">
        <w:rPr>
          <w:rFonts w:ascii="Times New Roman" w:hAnsi="Times New Roman" w:cs="Times New Roman"/>
          <w:highlight w:val="yellow"/>
        </w:rPr>
        <w:t xml:space="preserve"> to occur after the verb, in contrast to a cross-linguistic preference for pre-verbal negation. This particular study examines the extent to which Croft’s (1991) Negative Existential Cycle (NEC) </w:t>
      </w:r>
      <w:proofErr w:type="gramStart"/>
      <w:r w:rsidR="003612B7" w:rsidRPr="00726684">
        <w:rPr>
          <w:rFonts w:ascii="Times New Roman" w:hAnsi="Times New Roman" w:cs="Times New Roman"/>
          <w:highlight w:val="yellow"/>
        </w:rPr>
        <w:t>may be demonstrated</w:t>
      </w:r>
      <w:proofErr w:type="gramEnd"/>
      <w:r w:rsidR="003612B7" w:rsidRPr="00726684">
        <w:rPr>
          <w:rFonts w:ascii="Times New Roman" w:hAnsi="Times New Roman" w:cs="Times New Roman"/>
          <w:highlight w:val="yellow"/>
        </w:rPr>
        <w:t xml:space="preserve"> across Chadic languages. Furthermore, the study explores the use of the NEC as an explanatory framework in determining sources and pathways of verbal negation in Chadic languages. An important implication of this study is that identification of the B~C stage of the NEC elucidates the relationship between verbal negation and negative existential predication, as well as the relationship between these domains and other domains of the grammar such as aspect.</w:t>
      </w:r>
      <w:r w:rsidR="003612B7">
        <w:rPr>
          <w:rFonts w:ascii="Times New Roman" w:hAnsi="Times New Roman" w:cs="Times New Roman"/>
        </w:rPr>
        <w:t xml:space="preserve"> </w:t>
      </w:r>
    </w:p>
    <w:p w14:paraId="068B85B4" w14:textId="77777777" w:rsidR="00FC04C9" w:rsidRPr="00EE131D" w:rsidRDefault="00FC04C9" w:rsidP="00006694">
      <w:pPr>
        <w:jc w:val="center"/>
        <w:rPr>
          <w:rFonts w:ascii="Times New Roman" w:hAnsi="Times New Roman" w:cs="Times New Roman"/>
          <w:b/>
          <w:sz w:val="24"/>
          <w:szCs w:val="24"/>
        </w:rPr>
      </w:pPr>
    </w:p>
    <w:p w14:paraId="3195067C" w14:textId="77777777" w:rsidR="008D317B" w:rsidRPr="008D317B" w:rsidRDefault="008D317B" w:rsidP="008D317B">
      <w:pPr>
        <w:rPr>
          <w:rFonts w:ascii="Times New Roman" w:hAnsi="Times New Roman" w:cs="Times New Roman"/>
          <w:b/>
          <w:sz w:val="24"/>
          <w:szCs w:val="24"/>
        </w:rPr>
      </w:pPr>
      <w:r>
        <w:rPr>
          <w:rFonts w:ascii="Times New Roman" w:hAnsi="Times New Roman" w:cs="Times New Roman"/>
          <w:b/>
          <w:sz w:val="24"/>
          <w:szCs w:val="24"/>
        </w:rPr>
        <w:t xml:space="preserve">1. </w:t>
      </w:r>
      <w:r w:rsidRPr="00E37D69">
        <w:rPr>
          <w:rFonts w:ascii="Times New Roman" w:hAnsi="Times New Roman" w:cs="Times New Roman"/>
          <w:b/>
        </w:rPr>
        <w:t>I</w:t>
      </w:r>
      <w:r w:rsidR="00E37D69" w:rsidRPr="00E37D69">
        <w:rPr>
          <w:rFonts w:ascii="Times New Roman" w:hAnsi="Times New Roman" w:cs="Times New Roman"/>
          <w:b/>
        </w:rPr>
        <w:t>NTRODUCTION</w:t>
      </w:r>
    </w:p>
    <w:p w14:paraId="3D269073" w14:textId="77777777" w:rsidR="001A7925" w:rsidRDefault="00636524" w:rsidP="005D319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In this paper, I consider</w:t>
      </w:r>
      <w:r w:rsidR="00721334">
        <w:rPr>
          <w:rFonts w:ascii="Times New Roman" w:hAnsi="Times New Roman" w:cs="Times New Roman"/>
          <w:sz w:val="24"/>
          <w:szCs w:val="24"/>
        </w:rPr>
        <w:t xml:space="preserve"> the applicability of </w:t>
      </w:r>
      <w:r w:rsidR="00721334" w:rsidRPr="00EE131D">
        <w:rPr>
          <w:rFonts w:ascii="Times New Roman" w:hAnsi="Times New Roman" w:cs="Times New Roman"/>
          <w:sz w:val="24"/>
          <w:szCs w:val="24"/>
        </w:rPr>
        <w:t>the</w:t>
      </w:r>
      <w:r w:rsidR="002D5DC2">
        <w:rPr>
          <w:rFonts w:ascii="Times New Roman" w:hAnsi="Times New Roman" w:cs="Times New Roman"/>
          <w:sz w:val="24"/>
          <w:szCs w:val="24"/>
        </w:rPr>
        <w:t xml:space="preserve"> types and stages of</w:t>
      </w:r>
      <w:r w:rsidR="00721334" w:rsidRPr="00EE131D">
        <w:rPr>
          <w:rFonts w:ascii="Times New Roman" w:hAnsi="Times New Roman" w:cs="Times New Roman"/>
          <w:sz w:val="24"/>
          <w:szCs w:val="24"/>
        </w:rPr>
        <w:t xml:space="preserve"> </w:t>
      </w:r>
      <w:r w:rsidR="002D5DC2">
        <w:rPr>
          <w:rFonts w:ascii="Times New Roman" w:hAnsi="Times New Roman" w:cs="Times New Roman"/>
          <w:sz w:val="24"/>
          <w:szCs w:val="24"/>
        </w:rPr>
        <w:t xml:space="preserve">Croft’s (1991) </w:t>
      </w:r>
      <w:r w:rsidR="00721334" w:rsidRPr="00EE131D">
        <w:rPr>
          <w:rFonts w:ascii="Times New Roman" w:hAnsi="Times New Roman" w:cs="Times New Roman"/>
          <w:sz w:val="24"/>
          <w:szCs w:val="24"/>
        </w:rPr>
        <w:t xml:space="preserve">Negative Existential Cycle (henceforth NEC) </w:t>
      </w:r>
      <w:r>
        <w:rPr>
          <w:rFonts w:ascii="Times New Roman" w:hAnsi="Times New Roman" w:cs="Times New Roman"/>
          <w:sz w:val="24"/>
          <w:szCs w:val="24"/>
        </w:rPr>
        <w:t>to the Chadic language family</w:t>
      </w:r>
      <w:r w:rsidR="002D5DC2">
        <w:rPr>
          <w:rFonts w:ascii="Times New Roman" w:hAnsi="Times New Roman" w:cs="Times New Roman"/>
          <w:sz w:val="24"/>
          <w:szCs w:val="24"/>
        </w:rPr>
        <w:t xml:space="preserve"> -</w:t>
      </w:r>
      <w:r>
        <w:rPr>
          <w:rFonts w:ascii="Times New Roman" w:hAnsi="Times New Roman" w:cs="Times New Roman"/>
          <w:sz w:val="24"/>
          <w:szCs w:val="24"/>
        </w:rPr>
        <w:t xml:space="preserve"> a family </w:t>
      </w: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already exhibits a cross-linguistically unusual negation system. </w:t>
      </w:r>
      <w:proofErr w:type="gramStart"/>
      <w:r>
        <w:rPr>
          <w:rFonts w:ascii="Times New Roman" w:hAnsi="Times New Roman" w:cs="Times New Roman"/>
          <w:sz w:val="24"/>
          <w:szCs w:val="24"/>
        </w:rPr>
        <w:t xml:space="preserve">In Croft’s framework, there are three types of languages, A, </w:t>
      </w:r>
      <w:r w:rsidR="002D5DC2">
        <w:rPr>
          <w:rFonts w:ascii="Times New Roman" w:hAnsi="Times New Roman" w:cs="Times New Roman"/>
          <w:sz w:val="24"/>
          <w:szCs w:val="24"/>
        </w:rPr>
        <w:t xml:space="preserve">B, </w:t>
      </w:r>
      <w:r>
        <w:rPr>
          <w:rFonts w:ascii="Times New Roman" w:hAnsi="Times New Roman" w:cs="Times New Roman"/>
          <w:sz w:val="24"/>
          <w:szCs w:val="24"/>
        </w:rPr>
        <w:t>and C that form a diachronic cycle.</w:t>
      </w:r>
      <w:proofErr w:type="gramEnd"/>
      <w:r>
        <w:rPr>
          <w:rFonts w:ascii="Times New Roman" w:hAnsi="Times New Roman" w:cs="Times New Roman"/>
          <w:sz w:val="24"/>
          <w:szCs w:val="24"/>
        </w:rPr>
        <w:t xml:space="preserve"> The direction of change is A~B, B~C, and C-A, where </w:t>
      </w:r>
      <w:r w:rsidRPr="00006694">
        <w:rPr>
          <w:rFonts w:ascii="Times New Roman" w:hAnsi="Times New Roman" w:cs="Times New Roman"/>
          <w:sz w:val="24"/>
          <w:szCs w:val="24"/>
        </w:rPr>
        <w:t>a special negative existential form arises, subsequently comes to be used as a verbal negative, and is then supplemented by a positive existential so that it is restored to a regular negative + existential construction.</w:t>
      </w:r>
      <w:r>
        <w:rPr>
          <w:rFonts w:ascii="Times New Roman" w:hAnsi="Times New Roman" w:cs="Times New Roman"/>
          <w:sz w:val="24"/>
          <w:szCs w:val="24"/>
        </w:rPr>
        <w:t xml:space="preserve"> In brief, these internally variable stages represent historical changes in process as negative existential</w:t>
      </w:r>
      <w:r w:rsidR="002D5DC2">
        <w:rPr>
          <w:rFonts w:ascii="Times New Roman" w:hAnsi="Times New Roman" w:cs="Times New Roman"/>
          <w:sz w:val="24"/>
          <w:szCs w:val="24"/>
        </w:rPr>
        <w:t xml:space="preserve"> predication</w:t>
      </w:r>
      <w:r>
        <w:rPr>
          <w:rFonts w:ascii="Times New Roman" w:hAnsi="Times New Roman" w:cs="Times New Roman"/>
          <w:sz w:val="24"/>
          <w:szCs w:val="24"/>
        </w:rPr>
        <w:t xml:space="preserve"> come</w:t>
      </w:r>
      <w:r w:rsidR="002D5DC2">
        <w:rPr>
          <w:rFonts w:ascii="Times New Roman" w:hAnsi="Times New Roman" w:cs="Times New Roman"/>
          <w:sz w:val="24"/>
          <w:szCs w:val="24"/>
        </w:rPr>
        <w:t>s</w:t>
      </w:r>
      <w:r>
        <w:rPr>
          <w:rFonts w:ascii="Times New Roman" w:hAnsi="Times New Roman" w:cs="Times New Roman"/>
          <w:sz w:val="24"/>
          <w:szCs w:val="24"/>
        </w:rPr>
        <w:t xml:space="preserve"> to mark verbal negation. Croft’s types and stages </w:t>
      </w:r>
      <w:proofErr w:type="gramStart"/>
      <w:r>
        <w:rPr>
          <w:rFonts w:ascii="Times New Roman" w:hAnsi="Times New Roman" w:cs="Times New Roman"/>
          <w:sz w:val="24"/>
          <w:szCs w:val="24"/>
        </w:rPr>
        <w:t>are summarized</w:t>
      </w:r>
      <w:proofErr w:type="gramEnd"/>
      <w:r>
        <w:rPr>
          <w:rFonts w:ascii="Times New Roman" w:hAnsi="Times New Roman" w:cs="Times New Roman"/>
          <w:sz w:val="24"/>
          <w:szCs w:val="24"/>
        </w:rPr>
        <w:t xml:space="preserve"> here:</w:t>
      </w:r>
    </w:p>
    <w:p w14:paraId="0B80579C" w14:textId="30E1D032" w:rsidR="00636524" w:rsidRPr="000613AB" w:rsidRDefault="00636524" w:rsidP="00636524">
      <w:pPr>
        <w:ind w:left="720"/>
        <w:rPr>
          <w:rFonts w:ascii="Times New Roman" w:hAnsi="Times New Roman" w:cs="Times New Roman"/>
          <w:sz w:val="20"/>
          <w:szCs w:val="20"/>
          <w:highlight w:val="yellow"/>
        </w:rPr>
      </w:pPr>
      <w:r w:rsidRPr="000613AB">
        <w:rPr>
          <w:rFonts w:ascii="Times New Roman" w:hAnsi="Times New Roman" w:cs="Times New Roman"/>
          <w:sz w:val="20"/>
          <w:szCs w:val="20"/>
          <w:highlight w:val="yellow"/>
        </w:rPr>
        <w:t>Type A: There</w:t>
      </w:r>
      <w:r w:rsidRPr="000613AB">
        <w:rPr>
          <w:rFonts w:ascii="Times New Roman" w:hAnsi="Times New Roman" w:cs="Times New Roman"/>
          <w:iCs/>
          <w:sz w:val="20"/>
          <w:szCs w:val="20"/>
          <w:highlight w:val="yellow"/>
        </w:rPr>
        <w:t xml:space="preserve"> is no </w:t>
      </w:r>
      <w:r w:rsidRPr="000613AB">
        <w:rPr>
          <w:rFonts w:ascii="Times New Roman" w:hAnsi="Times New Roman" w:cs="Times New Roman"/>
          <w:sz w:val="20"/>
          <w:szCs w:val="20"/>
          <w:highlight w:val="yellow"/>
        </w:rPr>
        <w:t xml:space="preserve">special negative existential predicate. The </w:t>
      </w:r>
      <w:proofErr w:type="gramStart"/>
      <w:r w:rsidRPr="000613AB">
        <w:rPr>
          <w:rFonts w:ascii="Times New Roman" w:hAnsi="Times New Roman" w:cs="Times New Roman"/>
          <w:sz w:val="20"/>
          <w:szCs w:val="20"/>
          <w:highlight w:val="yellow"/>
        </w:rPr>
        <w:t xml:space="preserve">affirmative existential predicate is negated by the ordinary verbal </w:t>
      </w:r>
      <w:proofErr w:type="spellStart"/>
      <w:r w:rsidRPr="000613AB">
        <w:rPr>
          <w:rFonts w:ascii="Times New Roman" w:hAnsi="Times New Roman" w:cs="Times New Roman"/>
          <w:sz w:val="20"/>
          <w:szCs w:val="20"/>
          <w:highlight w:val="yellow"/>
        </w:rPr>
        <w:t>negator</w:t>
      </w:r>
      <w:proofErr w:type="spellEnd"/>
      <w:proofErr w:type="gramEnd"/>
      <w:r w:rsidRPr="000613AB">
        <w:rPr>
          <w:rFonts w:ascii="Times New Roman" w:hAnsi="Times New Roman" w:cs="Times New Roman"/>
          <w:sz w:val="20"/>
          <w:szCs w:val="20"/>
          <w:highlight w:val="yellow"/>
        </w:rPr>
        <w:t xml:space="preserve">. </w:t>
      </w:r>
    </w:p>
    <w:p w14:paraId="61FCCFF3" w14:textId="5423ABC1" w:rsidR="000613AB" w:rsidRPr="000613AB" w:rsidRDefault="000613AB" w:rsidP="000613AB">
      <w:pPr>
        <w:ind w:left="720"/>
        <w:rPr>
          <w:rFonts w:ascii="Times New Roman" w:eastAsia="Times New Roman" w:hAnsi="Times New Roman" w:cs="Times New Roman"/>
          <w:color w:val="000000"/>
          <w:sz w:val="20"/>
          <w:szCs w:val="20"/>
          <w:highlight w:val="yellow"/>
        </w:rPr>
      </w:pPr>
      <w:r w:rsidRPr="000613AB">
        <w:rPr>
          <w:rFonts w:ascii="Times New Roman" w:hAnsi="Times New Roman" w:cs="Times New Roman"/>
          <w:sz w:val="20"/>
          <w:szCs w:val="20"/>
          <w:highlight w:val="yellow"/>
        </w:rPr>
        <w:t xml:space="preserve">A~B: </w:t>
      </w:r>
      <w:r w:rsidRPr="000613AB">
        <w:rPr>
          <w:rFonts w:ascii="Times New Roman" w:eastAsia="Times New Roman" w:hAnsi="Times New Roman" w:cs="Times New Roman"/>
          <w:color w:val="000000"/>
          <w:sz w:val="20"/>
          <w:szCs w:val="20"/>
          <w:highlight w:val="yellow"/>
        </w:rPr>
        <w:t xml:space="preserve">A special negative existential predicate </w:t>
      </w:r>
      <w:proofErr w:type="gramStart"/>
      <w:r w:rsidRPr="000613AB">
        <w:rPr>
          <w:rFonts w:ascii="Times New Roman" w:eastAsia="Times New Roman" w:hAnsi="Times New Roman" w:cs="Times New Roman"/>
          <w:color w:val="000000"/>
          <w:sz w:val="20"/>
          <w:szCs w:val="20"/>
          <w:highlight w:val="yellow"/>
        </w:rPr>
        <w:t>is found</w:t>
      </w:r>
      <w:proofErr w:type="gramEnd"/>
      <w:r w:rsidRPr="000613AB">
        <w:rPr>
          <w:rFonts w:ascii="Times New Roman" w:eastAsia="Times New Roman" w:hAnsi="Times New Roman" w:cs="Times New Roman"/>
          <w:color w:val="000000"/>
          <w:sz w:val="20"/>
          <w:szCs w:val="20"/>
          <w:highlight w:val="yellow"/>
        </w:rPr>
        <w:t xml:space="preserve"> in addition to the regular negative existential form. </w:t>
      </w:r>
    </w:p>
    <w:p w14:paraId="55ADA841" w14:textId="2C31CB1E" w:rsidR="00636524" w:rsidRPr="000613AB" w:rsidRDefault="00636524" w:rsidP="00636524">
      <w:pPr>
        <w:ind w:left="720"/>
        <w:rPr>
          <w:rFonts w:ascii="Times New Roman" w:hAnsi="Times New Roman" w:cs="Times New Roman"/>
          <w:sz w:val="20"/>
          <w:szCs w:val="20"/>
          <w:highlight w:val="yellow"/>
        </w:rPr>
      </w:pPr>
      <w:r w:rsidRPr="000613AB">
        <w:rPr>
          <w:rFonts w:ascii="Times New Roman" w:hAnsi="Times New Roman" w:cs="Times New Roman"/>
          <w:sz w:val="20"/>
          <w:szCs w:val="20"/>
          <w:highlight w:val="yellow"/>
        </w:rPr>
        <w:t xml:space="preserve">Type B: </w:t>
      </w:r>
      <w:proofErr w:type="gramStart"/>
      <w:r w:rsidRPr="000613AB">
        <w:rPr>
          <w:rFonts w:ascii="Times New Roman" w:hAnsi="Times New Roman" w:cs="Times New Roman"/>
          <w:sz w:val="20"/>
          <w:szCs w:val="20"/>
          <w:highlight w:val="yellow"/>
        </w:rPr>
        <w:t>There</w:t>
      </w:r>
      <w:r w:rsidRPr="000613AB">
        <w:rPr>
          <w:rFonts w:ascii="Times New Roman" w:hAnsi="Times New Roman" w:cs="Times New Roman"/>
          <w:iCs/>
          <w:sz w:val="20"/>
          <w:szCs w:val="20"/>
          <w:highlight w:val="yellow"/>
        </w:rPr>
        <w:t xml:space="preserve"> is</w:t>
      </w:r>
      <w:r w:rsidRPr="000613AB">
        <w:rPr>
          <w:rFonts w:ascii="Times New Roman" w:hAnsi="Times New Roman" w:cs="Times New Roman"/>
          <w:sz w:val="20"/>
          <w:szCs w:val="20"/>
          <w:highlight w:val="yellow"/>
        </w:rPr>
        <w:t xml:space="preserve"> a special negative existential marker that</w:t>
      </w:r>
      <w:proofErr w:type="gramEnd"/>
      <w:r w:rsidRPr="000613AB">
        <w:rPr>
          <w:rFonts w:ascii="Times New Roman" w:hAnsi="Times New Roman" w:cs="Times New Roman"/>
          <w:sz w:val="20"/>
          <w:szCs w:val="20"/>
          <w:highlight w:val="yellow"/>
        </w:rPr>
        <w:t xml:space="preserve"> is distinct from the ordinary verbal </w:t>
      </w:r>
      <w:proofErr w:type="spellStart"/>
      <w:r w:rsidRPr="000613AB">
        <w:rPr>
          <w:rFonts w:ascii="Times New Roman" w:hAnsi="Times New Roman" w:cs="Times New Roman"/>
          <w:sz w:val="20"/>
          <w:szCs w:val="20"/>
          <w:highlight w:val="yellow"/>
        </w:rPr>
        <w:t>negator</w:t>
      </w:r>
      <w:proofErr w:type="spellEnd"/>
      <w:r w:rsidRPr="000613AB">
        <w:rPr>
          <w:rFonts w:ascii="Times New Roman" w:hAnsi="Times New Roman" w:cs="Times New Roman"/>
          <w:sz w:val="20"/>
          <w:szCs w:val="20"/>
          <w:highlight w:val="yellow"/>
        </w:rPr>
        <w:t xml:space="preserve">. </w:t>
      </w:r>
    </w:p>
    <w:p w14:paraId="6BEE1CD1" w14:textId="1F0659A4" w:rsidR="000613AB" w:rsidRPr="000613AB" w:rsidRDefault="000613AB" w:rsidP="000613AB">
      <w:pPr>
        <w:pStyle w:val="NoSpacing"/>
        <w:ind w:left="720"/>
        <w:rPr>
          <w:rFonts w:ascii="Times New Roman" w:eastAsia="Times New Roman" w:hAnsi="Times New Roman" w:cs="Times New Roman"/>
          <w:color w:val="000000"/>
          <w:sz w:val="20"/>
          <w:szCs w:val="20"/>
          <w:highlight w:val="yellow"/>
        </w:rPr>
      </w:pPr>
      <w:r w:rsidRPr="000613AB">
        <w:rPr>
          <w:rFonts w:ascii="Times New Roman" w:eastAsia="Times New Roman" w:hAnsi="Times New Roman" w:cs="Times New Roman"/>
          <w:color w:val="000000"/>
          <w:sz w:val="20"/>
          <w:szCs w:val="20"/>
          <w:highlight w:val="yellow"/>
        </w:rPr>
        <w:t xml:space="preserve">B~C: The negative existential predicate begins to </w:t>
      </w:r>
      <w:proofErr w:type="gramStart"/>
      <w:r w:rsidRPr="000613AB">
        <w:rPr>
          <w:rFonts w:ascii="Times New Roman" w:eastAsia="Times New Roman" w:hAnsi="Times New Roman" w:cs="Times New Roman"/>
          <w:color w:val="000000"/>
          <w:sz w:val="20"/>
          <w:szCs w:val="20"/>
          <w:highlight w:val="yellow"/>
        </w:rPr>
        <w:t xml:space="preserve">be </w:t>
      </w:r>
      <w:commentRangeStart w:id="1"/>
      <w:r w:rsidRPr="000613AB">
        <w:rPr>
          <w:rFonts w:ascii="Times New Roman" w:eastAsia="Times New Roman" w:hAnsi="Times New Roman" w:cs="Times New Roman"/>
          <w:color w:val="000000"/>
          <w:sz w:val="20"/>
          <w:szCs w:val="20"/>
          <w:highlight w:val="yellow"/>
        </w:rPr>
        <w:t>used</w:t>
      </w:r>
      <w:proofErr w:type="gramEnd"/>
      <w:r w:rsidRPr="000613AB">
        <w:rPr>
          <w:rFonts w:ascii="Times New Roman" w:eastAsia="Times New Roman" w:hAnsi="Times New Roman" w:cs="Times New Roman"/>
          <w:color w:val="000000"/>
          <w:sz w:val="20"/>
          <w:szCs w:val="20"/>
          <w:highlight w:val="yellow"/>
        </w:rPr>
        <w:t xml:space="preserve"> for ordinary verbal negation</w:t>
      </w:r>
      <w:commentRangeEnd w:id="1"/>
      <w:r>
        <w:rPr>
          <w:rFonts w:ascii="Times New Roman" w:eastAsia="Times New Roman" w:hAnsi="Times New Roman" w:cs="Times New Roman"/>
          <w:color w:val="000000"/>
          <w:sz w:val="20"/>
          <w:szCs w:val="20"/>
          <w:highlight w:val="yellow"/>
        </w:rPr>
        <w:t xml:space="preserve">, </w:t>
      </w:r>
      <w:r w:rsidRPr="000613AB">
        <w:rPr>
          <w:rFonts w:ascii="Times New Roman" w:eastAsia="Times New Roman" w:hAnsi="Times New Roman" w:cs="Times New Roman"/>
          <w:color w:val="000000"/>
          <w:sz w:val="20"/>
          <w:szCs w:val="20"/>
          <w:highlight w:val="green"/>
        </w:rPr>
        <w:t>but is restricted to specific contexts</w:t>
      </w:r>
      <w:r w:rsidRPr="000613AB">
        <w:rPr>
          <w:rStyle w:val="CommentReference"/>
          <w:highlight w:val="green"/>
        </w:rPr>
        <w:commentReference w:id="1"/>
      </w:r>
      <w:r w:rsidRPr="000613AB">
        <w:rPr>
          <w:rFonts w:ascii="Times New Roman" w:eastAsia="Times New Roman" w:hAnsi="Times New Roman" w:cs="Times New Roman"/>
          <w:color w:val="000000"/>
          <w:sz w:val="20"/>
          <w:szCs w:val="20"/>
          <w:highlight w:val="yellow"/>
        </w:rPr>
        <w:t xml:space="preserve">. </w:t>
      </w:r>
    </w:p>
    <w:p w14:paraId="0D4A06A8" w14:textId="1E8527AF" w:rsidR="000613AB" w:rsidRPr="000613AB" w:rsidRDefault="000613AB" w:rsidP="000613AB">
      <w:pPr>
        <w:pStyle w:val="NoSpacing"/>
        <w:ind w:left="720"/>
        <w:rPr>
          <w:rFonts w:ascii="Times New Roman" w:eastAsia="Times New Roman" w:hAnsi="Times New Roman" w:cs="Times New Roman"/>
          <w:color w:val="000000"/>
          <w:sz w:val="20"/>
          <w:szCs w:val="20"/>
          <w:highlight w:val="yellow"/>
        </w:rPr>
      </w:pPr>
      <w:commentRangeStart w:id="2"/>
      <w:commentRangeEnd w:id="2"/>
      <w:r w:rsidRPr="000613AB">
        <w:rPr>
          <w:rStyle w:val="CommentReference"/>
          <w:highlight w:val="yellow"/>
        </w:rPr>
        <w:commentReference w:id="2"/>
      </w:r>
      <w:commentRangeStart w:id="3"/>
      <w:commentRangeEnd w:id="3"/>
      <w:r w:rsidRPr="000613AB">
        <w:rPr>
          <w:rStyle w:val="CommentReference"/>
          <w:highlight w:val="yellow"/>
        </w:rPr>
        <w:commentReference w:id="3"/>
      </w:r>
    </w:p>
    <w:p w14:paraId="75502D2E" w14:textId="77777777" w:rsidR="000613AB" w:rsidRPr="000613AB" w:rsidRDefault="000613AB" w:rsidP="000613AB">
      <w:pPr>
        <w:pStyle w:val="NoSpacing"/>
        <w:ind w:left="720"/>
        <w:rPr>
          <w:rFonts w:ascii="Times New Roman" w:eastAsia="Times New Roman" w:hAnsi="Times New Roman" w:cs="Times New Roman"/>
          <w:color w:val="000000"/>
          <w:sz w:val="20"/>
          <w:szCs w:val="20"/>
          <w:highlight w:val="yellow"/>
        </w:rPr>
      </w:pPr>
    </w:p>
    <w:p w14:paraId="021CA261" w14:textId="77777777" w:rsidR="00636524" w:rsidRPr="000613AB" w:rsidRDefault="00636524" w:rsidP="00636524">
      <w:pPr>
        <w:ind w:left="720"/>
        <w:rPr>
          <w:rFonts w:ascii="Times New Roman" w:hAnsi="Times New Roman" w:cs="Times New Roman"/>
          <w:sz w:val="20"/>
          <w:szCs w:val="20"/>
          <w:highlight w:val="yellow"/>
        </w:rPr>
      </w:pPr>
      <w:r w:rsidRPr="000613AB">
        <w:rPr>
          <w:rFonts w:ascii="Times New Roman" w:hAnsi="Times New Roman" w:cs="Times New Roman"/>
          <w:sz w:val="20"/>
          <w:szCs w:val="20"/>
          <w:highlight w:val="yellow"/>
        </w:rPr>
        <w:t xml:space="preserve">Type C: The negative existential predicate is identical in form and position to the verbal </w:t>
      </w:r>
      <w:proofErr w:type="spellStart"/>
      <w:r w:rsidRPr="000613AB">
        <w:rPr>
          <w:rFonts w:ascii="Times New Roman" w:hAnsi="Times New Roman" w:cs="Times New Roman"/>
          <w:sz w:val="20"/>
          <w:szCs w:val="20"/>
          <w:highlight w:val="yellow"/>
        </w:rPr>
        <w:t>negator</w:t>
      </w:r>
      <w:proofErr w:type="spellEnd"/>
      <w:r w:rsidRPr="000613AB">
        <w:rPr>
          <w:rFonts w:ascii="Times New Roman" w:hAnsi="Times New Roman" w:cs="Times New Roman"/>
          <w:sz w:val="20"/>
          <w:szCs w:val="20"/>
          <w:highlight w:val="yellow"/>
        </w:rPr>
        <w:t>.</w:t>
      </w:r>
    </w:p>
    <w:p w14:paraId="6C4D7016" w14:textId="77777777" w:rsidR="00636524" w:rsidRPr="001A7925" w:rsidRDefault="00636524" w:rsidP="002D5DC2">
      <w:pPr>
        <w:pStyle w:val="NoSpacing"/>
        <w:ind w:left="720"/>
        <w:rPr>
          <w:rFonts w:ascii="Times New Roman" w:hAnsi="Times New Roman" w:cs="Times New Roman"/>
          <w:sz w:val="20"/>
          <w:szCs w:val="20"/>
        </w:rPr>
      </w:pPr>
      <w:r w:rsidRPr="000613AB">
        <w:rPr>
          <w:rFonts w:ascii="Times New Roman" w:hAnsi="Times New Roman" w:cs="Times New Roman"/>
          <w:sz w:val="20"/>
          <w:szCs w:val="20"/>
          <w:highlight w:val="yellow"/>
        </w:rPr>
        <w:t>C~A</w:t>
      </w:r>
      <w:r w:rsidR="002D5DC2" w:rsidRPr="000613AB">
        <w:rPr>
          <w:rFonts w:ascii="Times New Roman" w:hAnsi="Times New Roman" w:cs="Times New Roman"/>
          <w:sz w:val="20"/>
          <w:szCs w:val="20"/>
          <w:highlight w:val="yellow"/>
        </w:rPr>
        <w:t>: T</w:t>
      </w:r>
      <w:r w:rsidRPr="000613AB">
        <w:rPr>
          <w:rFonts w:ascii="Times New Roman" w:hAnsi="Times New Roman" w:cs="Times New Roman"/>
          <w:sz w:val="20"/>
          <w:szCs w:val="20"/>
          <w:highlight w:val="yellow"/>
        </w:rPr>
        <w:t>he negative-existential- cum-verbal-</w:t>
      </w:r>
      <w:proofErr w:type="spellStart"/>
      <w:r w:rsidRPr="000613AB">
        <w:rPr>
          <w:rFonts w:ascii="Times New Roman" w:hAnsi="Times New Roman" w:cs="Times New Roman"/>
          <w:sz w:val="20"/>
          <w:szCs w:val="20"/>
          <w:highlight w:val="yellow"/>
        </w:rPr>
        <w:t>negator</w:t>
      </w:r>
      <w:proofErr w:type="spellEnd"/>
      <w:r w:rsidRPr="000613AB">
        <w:rPr>
          <w:sz w:val="20"/>
          <w:szCs w:val="20"/>
          <w:highlight w:val="yellow"/>
        </w:rPr>
        <w:t xml:space="preserve"> </w:t>
      </w:r>
      <w:r w:rsidRPr="000613AB">
        <w:rPr>
          <w:rFonts w:ascii="Times New Roman" w:hAnsi="Times New Roman" w:cs="Times New Roman"/>
          <w:sz w:val="20"/>
          <w:szCs w:val="20"/>
          <w:highlight w:val="yellow"/>
        </w:rPr>
        <w:t xml:space="preserve">is in the process of being reanalyzed as only a negative marker and a regular positive existential verb begins to be used with it in negative existential </w:t>
      </w:r>
      <w:proofErr w:type="gramStart"/>
      <w:r w:rsidRPr="000613AB">
        <w:rPr>
          <w:rFonts w:ascii="Times New Roman" w:hAnsi="Times New Roman" w:cs="Times New Roman"/>
          <w:sz w:val="20"/>
          <w:szCs w:val="20"/>
          <w:highlight w:val="yellow"/>
        </w:rPr>
        <w:t>constructions</w:t>
      </w:r>
      <w:proofErr w:type="gramEnd"/>
      <w:r w:rsidR="002D5DC2" w:rsidRPr="000613AB">
        <w:rPr>
          <w:rFonts w:ascii="Times New Roman" w:hAnsi="Times New Roman" w:cs="Times New Roman"/>
          <w:sz w:val="20"/>
          <w:szCs w:val="20"/>
          <w:highlight w:val="yellow"/>
        </w:rPr>
        <w:t>.</w:t>
      </w:r>
    </w:p>
    <w:p w14:paraId="71D1F12D" w14:textId="77777777" w:rsidR="002D5DC2" w:rsidRDefault="002D5DC2" w:rsidP="002D5DC2">
      <w:pPr>
        <w:pStyle w:val="NoSpacing"/>
        <w:ind w:left="720"/>
        <w:rPr>
          <w:rFonts w:ascii="Times New Roman" w:hAnsi="Times New Roman" w:cs="Times New Roman"/>
          <w:sz w:val="24"/>
          <w:szCs w:val="24"/>
        </w:rPr>
      </w:pPr>
    </w:p>
    <w:p w14:paraId="1E1E4ED9" w14:textId="77777777" w:rsidR="00636524" w:rsidRDefault="00636524" w:rsidP="00636524">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find examples of most </w:t>
      </w:r>
      <w:r w:rsidR="002D5DC2">
        <w:rPr>
          <w:rFonts w:ascii="Times New Roman" w:hAnsi="Times New Roman" w:cs="Times New Roman"/>
          <w:sz w:val="24"/>
          <w:szCs w:val="24"/>
        </w:rPr>
        <w:t xml:space="preserve">– though not all - </w:t>
      </w:r>
      <w:r>
        <w:rPr>
          <w:rFonts w:ascii="Times New Roman" w:hAnsi="Times New Roman" w:cs="Times New Roman"/>
          <w:sz w:val="24"/>
          <w:szCs w:val="24"/>
        </w:rPr>
        <w:t xml:space="preserve">of these types and stages in the Chadic family. However, while some languages fit neatly into given stages, this work follows </w:t>
      </w:r>
      <w:r w:rsidR="000E5039">
        <w:rPr>
          <w:rFonts w:ascii="Times New Roman" w:hAnsi="Times New Roman" w:cs="Times New Roman"/>
          <w:sz w:val="24"/>
          <w:szCs w:val="24"/>
        </w:rPr>
        <w:t xml:space="preserve">previous </w:t>
      </w:r>
      <w:r>
        <w:rPr>
          <w:rFonts w:ascii="Times New Roman" w:hAnsi="Times New Roman" w:cs="Times New Roman"/>
          <w:sz w:val="24"/>
          <w:szCs w:val="24"/>
        </w:rPr>
        <w:t>s</w:t>
      </w:r>
      <w:r w:rsidR="002D5DC2">
        <w:rPr>
          <w:rFonts w:ascii="Times New Roman" w:hAnsi="Times New Roman" w:cs="Times New Roman"/>
          <w:sz w:val="24"/>
          <w:szCs w:val="24"/>
        </w:rPr>
        <w:t xml:space="preserve">cholarship (e.g. </w:t>
      </w:r>
      <w:proofErr w:type="spellStart"/>
      <w:r w:rsidR="002D5DC2">
        <w:rPr>
          <w:rFonts w:ascii="Times New Roman" w:hAnsi="Times New Roman" w:cs="Times New Roman"/>
          <w:sz w:val="24"/>
          <w:szCs w:val="24"/>
        </w:rPr>
        <w:t>Veselinova</w:t>
      </w:r>
      <w:proofErr w:type="spellEnd"/>
      <w:r w:rsidR="002D5DC2">
        <w:rPr>
          <w:rFonts w:ascii="Times New Roman" w:hAnsi="Times New Roman" w:cs="Times New Roman"/>
          <w:sz w:val="24"/>
          <w:szCs w:val="24"/>
        </w:rPr>
        <w:t xml:space="preserve"> 2016</w:t>
      </w:r>
      <w:r>
        <w:rPr>
          <w:rFonts w:ascii="Times New Roman" w:hAnsi="Times New Roman" w:cs="Times New Roman"/>
          <w:sz w:val="24"/>
          <w:szCs w:val="24"/>
        </w:rPr>
        <w:t xml:space="preserve">) in suggesting that languages </w:t>
      </w:r>
      <w:r w:rsidR="001A7925">
        <w:rPr>
          <w:rFonts w:ascii="Times New Roman" w:hAnsi="Times New Roman" w:cs="Times New Roman"/>
          <w:sz w:val="24"/>
          <w:szCs w:val="24"/>
        </w:rPr>
        <w:t>sometimes</w:t>
      </w:r>
      <w:r>
        <w:rPr>
          <w:rFonts w:ascii="Times New Roman" w:hAnsi="Times New Roman" w:cs="Times New Roman"/>
          <w:sz w:val="24"/>
          <w:szCs w:val="24"/>
        </w:rPr>
        <w:t xml:space="preserve"> exhibit overlap between types or stages. </w:t>
      </w:r>
      <w:r w:rsidR="00721334">
        <w:rPr>
          <w:rFonts w:ascii="Times New Roman" w:hAnsi="Times New Roman" w:cs="Times New Roman"/>
          <w:sz w:val="24"/>
          <w:szCs w:val="24"/>
        </w:rPr>
        <w:t xml:space="preserve"> </w:t>
      </w:r>
      <w:r>
        <w:rPr>
          <w:rFonts w:ascii="Times New Roman" w:hAnsi="Times New Roman" w:cs="Times New Roman"/>
          <w:sz w:val="24"/>
          <w:szCs w:val="24"/>
        </w:rPr>
        <w:t xml:space="preserve">Beyond identification of the NEC in Chadic, a goal of this paper is to suggest that an exploration of the NEC is illuminative in identifying sources of verbal negation, taking the Chadic family as an example. In Chadic, there is great variation in the expression of negation in terms of phonological and morphological form as well as the number of markers used in negative constructions. Existential predication appears to be one pathway through which new forms come to serve as verbal </w:t>
      </w:r>
      <w:proofErr w:type="spellStart"/>
      <w:r>
        <w:rPr>
          <w:rFonts w:ascii="Times New Roman" w:hAnsi="Times New Roman" w:cs="Times New Roman"/>
          <w:sz w:val="24"/>
          <w:szCs w:val="24"/>
        </w:rPr>
        <w:t>negators</w:t>
      </w:r>
      <w:proofErr w:type="spellEnd"/>
      <w:r>
        <w:rPr>
          <w:rFonts w:ascii="Times New Roman" w:hAnsi="Times New Roman" w:cs="Times New Roman"/>
          <w:sz w:val="24"/>
          <w:szCs w:val="24"/>
        </w:rPr>
        <w:t xml:space="preserve">. </w:t>
      </w:r>
    </w:p>
    <w:p w14:paraId="0BC3AC48" w14:textId="5B1F60CD" w:rsidR="00920C1D" w:rsidRDefault="002D5DC2" w:rsidP="00031FD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All d</w:t>
      </w:r>
      <w:r w:rsidR="00BD72CE">
        <w:rPr>
          <w:rFonts w:ascii="Times New Roman" w:hAnsi="Times New Roman" w:cs="Times New Roman"/>
          <w:sz w:val="24"/>
          <w:szCs w:val="24"/>
        </w:rPr>
        <w:t>ata included in this paper comes from published grammars</w:t>
      </w:r>
      <w:r w:rsidR="00636524">
        <w:rPr>
          <w:rFonts w:ascii="Times New Roman" w:hAnsi="Times New Roman" w:cs="Times New Roman"/>
          <w:sz w:val="24"/>
          <w:szCs w:val="24"/>
        </w:rPr>
        <w:t xml:space="preserve">. According to </w:t>
      </w:r>
      <w:proofErr w:type="spellStart"/>
      <w:r w:rsidR="00636524">
        <w:rPr>
          <w:rFonts w:ascii="Times New Roman" w:hAnsi="Times New Roman" w:cs="Times New Roman"/>
          <w:sz w:val="24"/>
          <w:szCs w:val="24"/>
        </w:rPr>
        <w:t>Glottolog</w:t>
      </w:r>
      <w:proofErr w:type="spellEnd"/>
      <w:r w:rsidR="001A7925">
        <w:rPr>
          <w:rFonts w:ascii="Times New Roman" w:hAnsi="Times New Roman" w:cs="Times New Roman"/>
          <w:sz w:val="24"/>
          <w:szCs w:val="24"/>
        </w:rPr>
        <w:t xml:space="preserve"> </w:t>
      </w:r>
      <w:r w:rsidR="001A7925" w:rsidRPr="001A7925">
        <w:rPr>
          <w:rFonts w:ascii="Times New Roman" w:hAnsi="Times New Roman" w:cs="Times New Roman"/>
          <w:sz w:val="24"/>
          <w:szCs w:val="24"/>
        </w:rPr>
        <w:t>(</w:t>
      </w:r>
      <w:proofErr w:type="spellStart"/>
      <w:r w:rsidR="001A7925" w:rsidRPr="001A7925">
        <w:rPr>
          <w:rFonts w:ascii="Times New Roman" w:hAnsi="Times New Roman" w:cs="Times New Roman"/>
          <w:sz w:val="24"/>
          <w:szCs w:val="24"/>
        </w:rPr>
        <w:t>Hammarström</w:t>
      </w:r>
      <w:proofErr w:type="spellEnd"/>
      <w:r w:rsidR="005D2F70">
        <w:rPr>
          <w:rFonts w:ascii="Times New Roman" w:hAnsi="Times New Roman" w:cs="Times New Roman"/>
          <w:sz w:val="24"/>
          <w:szCs w:val="24"/>
        </w:rPr>
        <w:t xml:space="preserve"> et al. </w:t>
      </w:r>
      <w:r w:rsidR="001A7925" w:rsidRPr="001A7925">
        <w:rPr>
          <w:rFonts w:ascii="Times New Roman" w:hAnsi="Times New Roman" w:cs="Times New Roman"/>
          <w:sz w:val="24"/>
          <w:szCs w:val="24"/>
        </w:rPr>
        <w:t>2018)</w:t>
      </w:r>
      <w:r w:rsidR="00636524" w:rsidRPr="001A7925">
        <w:rPr>
          <w:rFonts w:ascii="Times New Roman" w:hAnsi="Times New Roman" w:cs="Times New Roman"/>
          <w:sz w:val="24"/>
          <w:szCs w:val="24"/>
        </w:rPr>
        <w:t>,</w:t>
      </w:r>
      <w:r w:rsidR="00636524">
        <w:rPr>
          <w:rFonts w:ascii="Times New Roman" w:hAnsi="Times New Roman" w:cs="Times New Roman"/>
          <w:sz w:val="24"/>
          <w:szCs w:val="24"/>
        </w:rPr>
        <w:t xml:space="preserve"> there are roughly 200 Chadic languages</w:t>
      </w:r>
      <w:r w:rsidR="001A7925">
        <w:rPr>
          <w:rFonts w:ascii="Times New Roman" w:hAnsi="Times New Roman" w:cs="Times New Roman"/>
          <w:sz w:val="24"/>
          <w:szCs w:val="24"/>
        </w:rPr>
        <w:t xml:space="preserve">. These </w:t>
      </w:r>
      <w:proofErr w:type="gramStart"/>
      <w:r w:rsidR="001A7925">
        <w:rPr>
          <w:rFonts w:ascii="Times New Roman" w:hAnsi="Times New Roman" w:cs="Times New Roman"/>
          <w:sz w:val="24"/>
          <w:szCs w:val="24"/>
        </w:rPr>
        <w:t>are</w:t>
      </w:r>
      <w:r w:rsidR="00636524">
        <w:rPr>
          <w:rFonts w:ascii="Times New Roman" w:hAnsi="Times New Roman" w:cs="Times New Roman"/>
          <w:sz w:val="24"/>
          <w:szCs w:val="24"/>
        </w:rPr>
        <w:t xml:space="preserve"> spoken</w:t>
      </w:r>
      <w:proofErr w:type="gramEnd"/>
      <w:r w:rsidR="00636524">
        <w:rPr>
          <w:rFonts w:ascii="Times New Roman" w:hAnsi="Times New Roman" w:cs="Times New Roman"/>
          <w:sz w:val="24"/>
          <w:szCs w:val="24"/>
        </w:rPr>
        <w:t xml:space="preserve"> across Northern Nigeria, Southern Niger, Southern Chad, the Central African Republic, and parts of Northern Cameroon. Of these, t</w:t>
      </w:r>
      <w:r w:rsidR="009B1D09">
        <w:rPr>
          <w:rFonts w:ascii="Times New Roman" w:hAnsi="Times New Roman" w:cs="Times New Roman"/>
          <w:sz w:val="24"/>
          <w:szCs w:val="24"/>
        </w:rPr>
        <w:t xml:space="preserve">here </w:t>
      </w:r>
      <w:r w:rsidR="001A7925">
        <w:rPr>
          <w:rFonts w:ascii="Times New Roman" w:hAnsi="Times New Roman" w:cs="Times New Roman"/>
          <w:sz w:val="24"/>
          <w:szCs w:val="24"/>
        </w:rPr>
        <w:t>exist an</w:t>
      </w:r>
      <w:r w:rsidR="00031FD1">
        <w:rPr>
          <w:rFonts w:ascii="Times New Roman" w:hAnsi="Times New Roman" w:cs="Times New Roman"/>
          <w:sz w:val="24"/>
          <w:szCs w:val="24"/>
        </w:rPr>
        <w:t xml:space="preserve"> approximate </w:t>
      </w:r>
      <w:r w:rsidR="009B1D09">
        <w:rPr>
          <w:rFonts w:ascii="Times New Roman" w:hAnsi="Times New Roman" w:cs="Times New Roman"/>
          <w:sz w:val="24"/>
          <w:szCs w:val="24"/>
        </w:rPr>
        <w:t xml:space="preserve">60 </w:t>
      </w:r>
      <w:r w:rsidR="00031FD1">
        <w:rPr>
          <w:rFonts w:ascii="Times New Roman" w:hAnsi="Times New Roman" w:cs="Times New Roman"/>
          <w:sz w:val="24"/>
          <w:szCs w:val="24"/>
        </w:rPr>
        <w:t xml:space="preserve">published </w:t>
      </w:r>
      <w:r w:rsidR="009B1D09">
        <w:rPr>
          <w:rFonts w:ascii="Times New Roman" w:hAnsi="Times New Roman" w:cs="Times New Roman"/>
          <w:sz w:val="24"/>
          <w:szCs w:val="24"/>
        </w:rPr>
        <w:t xml:space="preserve">grammars or grammatical sketches. </w:t>
      </w:r>
      <w:r w:rsidR="001A7925">
        <w:rPr>
          <w:rFonts w:ascii="Times New Roman" w:hAnsi="Times New Roman" w:cs="Times New Roman"/>
          <w:sz w:val="24"/>
          <w:szCs w:val="24"/>
        </w:rPr>
        <w:t>Following Newman 2000, t</w:t>
      </w:r>
      <w:r w:rsidR="00BD72CE">
        <w:rPr>
          <w:rFonts w:ascii="Times New Roman" w:hAnsi="Times New Roman" w:cs="Times New Roman"/>
          <w:sz w:val="24"/>
          <w:szCs w:val="24"/>
        </w:rPr>
        <w:t>hese languages</w:t>
      </w:r>
      <w:r w:rsidR="00BD72CE" w:rsidRPr="00AD2870">
        <w:rPr>
          <w:rFonts w:ascii="Times New Roman" w:hAnsi="Times New Roman" w:cs="Times New Roman"/>
          <w:sz w:val="24"/>
          <w:szCs w:val="24"/>
        </w:rPr>
        <w:t xml:space="preserve"> </w:t>
      </w:r>
      <w:proofErr w:type="gramStart"/>
      <w:r w:rsidR="00BD72CE">
        <w:rPr>
          <w:rFonts w:ascii="Times New Roman" w:hAnsi="Times New Roman" w:cs="Times New Roman"/>
          <w:sz w:val="24"/>
          <w:szCs w:val="24"/>
        </w:rPr>
        <w:t>can be divided</w:t>
      </w:r>
      <w:proofErr w:type="gramEnd"/>
      <w:r w:rsidR="00BD72CE" w:rsidRPr="00AD2870">
        <w:rPr>
          <w:rFonts w:ascii="Times New Roman" w:hAnsi="Times New Roman" w:cs="Times New Roman"/>
          <w:sz w:val="24"/>
          <w:szCs w:val="24"/>
        </w:rPr>
        <w:t xml:space="preserve"> into four subgroups: Western, Central, Ea</w:t>
      </w:r>
      <w:r w:rsidR="002B59DA">
        <w:rPr>
          <w:rFonts w:ascii="Times New Roman" w:hAnsi="Times New Roman" w:cs="Times New Roman"/>
          <w:sz w:val="24"/>
          <w:szCs w:val="24"/>
        </w:rPr>
        <w:t>stern</w:t>
      </w:r>
      <w:r w:rsidR="00031FD1">
        <w:rPr>
          <w:rFonts w:ascii="Times New Roman" w:hAnsi="Times New Roman" w:cs="Times New Roman"/>
          <w:sz w:val="24"/>
          <w:szCs w:val="24"/>
        </w:rPr>
        <w:t>,</w:t>
      </w:r>
      <w:r w:rsidR="00BD72CE">
        <w:rPr>
          <w:rFonts w:ascii="Times New Roman" w:hAnsi="Times New Roman" w:cs="Times New Roman"/>
          <w:sz w:val="24"/>
          <w:szCs w:val="24"/>
        </w:rPr>
        <w:t xml:space="preserve"> and Masa</w:t>
      </w:r>
      <w:r w:rsidR="001A7925">
        <w:rPr>
          <w:rFonts w:ascii="Times New Roman" w:hAnsi="Times New Roman" w:cs="Times New Roman"/>
          <w:sz w:val="24"/>
          <w:szCs w:val="24"/>
        </w:rPr>
        <w:t xml:space="preserve">. </w:t>
      </w:r>
      <w:r w:rsidR="00636524">
        <w:rPr>
          <w:rFonts w:ascii="Times New Roman" w:hAnsi="Times New Roman" w:cs="Times New Roman"/>
          <w:sz w:val="24"/>
          <w:szCs w:val="24"/>
        </w:rPr>
        <w:t xml:space="preserve">There is an unequal distribution of languages across the family with the largest numbers belonging to the Western and Central </w:t>
      </w:r>
      <w:r w:rsidR="00031FD1">
        <w:rPr>
          <w:rFonts w:ascii="Times New Roman" w:hAnsi="Times New Roman" w:cs="Times New Roman"/>
          <w:sz w:val="24"/>
          <w:szCs w:val="24"/>
        </w:rPr>
        <w:t xml:space="preserve">subfamilies and </w:t>
      </w:r>
      <w:r w:rsidR="00636524">
        <w:rPr>
          <w:rFonts w:ascii="Times New Roman" w:hAnsi="Times New Roman" w:cs="Times New Roman"/>
          <w:sz w:val="24"/>
          <w:szCs w:val="24"/>
        </w:rPr>
        <w:t xml:space="preserve">a mere ten languages belonging to Masa. </w:t>
      </w:r>
      <w:r w:rsidR="00BD72CE" w:rsidRPr="00AD2870">
        <w:rPr>
          <w:rFonts w:ascii="Times New Roman" w:hAnsi="Times New Roman" w:cs="Times New Roman"/>
          <w:sz w:val="24"/>
          <w:szCs w:val="24"/>
        </w:rPr>
        <w:t>Scholarship has largely favore</w:t>
      </w:r>
      <w:r w:rsidR="000E5039">
        <w:rPr>
          <w:rFonts w:ascii="Times New Roman" w:hAnsi="Times New Roman" w:cs="Times New Roman"/>
          <w:sz w:val="24"/>
          <w:szCs w:val="24"/>
        </w:rPr>
        <w:t xml:space="preserve">d Western and </w:t>
      </w:r>
      <w:proofErr w:type="gramStart"/>
      <w:r w:rsidR="000E5039">
        <w:rPr>
          <w:rFonts w:ascii="Times New Roman" w:hAnsi="Times New Roman" w:cs="Times New Roman"/>
          <w:sz w:val="24"/>
          <w:szCs w:val="24"/>
        </w:rPr>
        <w:t>Central</w:t>
      </w:r>
      <w:proofErr w:type="gramEnd"/>
      <w:r w:rsidR="000E5039">
        <w:rPr>
          <w:rFonts w:ascii="Times New Roman" w:hAnsi="Times New Roman" w:cs="Times New Roman"/>
          <w:sz w:val="24"/>
          <w:szCs w:val="24"/>
        </w:rPr>
        <w:t xml:space="preserve"> languages and </w:t>
      </w:r>
      <w:r w:rsidR="00E26D4E">
        <w:rPr>
          <w:rFonts w:ascii="Times New Roman" w:hAnsi="Times New Roman" w:cs="Times New Roman"/>
          <w:sz w:val="24"/>
          <w:szCs w:val="24"/>
        </w:rPr>
        <w:t>these comprise the majority of languages presented in this paper.</w:t>
      </w:r>
      <w:r w:rsidR="00BD72CE" w:rsidRPr="00AD2870">
        <w:rPr>
          <w:rFonts w:ascii="Times New Roman" w:hAnsi="Times New Roman" w:cs="Times New Roman"/>
          <w:sz w:val="24"/>
          <w:szCs w:val="24"/>
        </w:rPr>
        <w:t xml:space="preserve"> </w:t>
      </w:r>
      <w:r w:rsidR="00BD72CE">
        <w:rPr>
          <w:rFonts w:ascii="Times New Roman" w:hAnsi="Times New Roman" w:cs="Times New Roman"/>
          <w:sz w:val="24"/>
          <w:szCs w:val="24"/>
        </w:rPr>
        <w:t xml:space="preserve">The languages included herein </w:t>
      </w:r>
      <w:proofErr w:type="gramStart"/>
      <w:r w:rsidR="00BD72CE">
        <w:rPr>
          <w:rFonts w:ascii="Times New Roman" w:hAnsi="Times New Roman" w:cs="Times New Roman"/>
          <w:sz w:val="24"/>
          <w:szCs w:val="24"/>
        </w:rPr>
        <w:t>were selected</w:t>
      </w:r>
      <w:proofErr w:type="gramEnd"/>
      <w:r w:rsidR="00BD72CE">
        <w:rPr>
          <w:rFonts w:ascii="Times New Roman" w:hAnsi="Times New Roman" w:cs="Times New Roman"/>
          <w:sz w:val="24"/>
          <w:szCs w:val="24"/>
        </w:rPr>
        <w:t xml:space="preserve"> primarily through convenience</w:t>
      </w:r>
      <w:r w:rsidR="00031FD1">
        <w:rPr>
          <w:rFonts w:ascii="Times New Roman" w:hAnsi="Times New Roman" w:cs="Times New Roman"/>
          <w:sz w:val="24"/>
          <w:szCs w:val="24"/>
        </w:rPr>
        <w:t xml:space="preserve">. </w:t>
      </w:r>
      <w:del w:id="4" w:author="Marielle Moraine Butters" w:date="2019-06-17T07:21:00Z">
        <w:r w:rsidR="00031FD1" w:rsidRPr="000E060B" w:rsidDel="000E060B">
          <w:rPr>
            <w:rFonts w:ascii="Times New Roman" w:hAnsi="Times New Roman" w:cs="Times New Roman"/>
            <w:sz w:val="24"/>
            <w:szCs w:val="24"/>
            <w:highlight w:val="yellow"/>
            <w:rPrChange w:id="5" w:author="Marielle Moraine Butters" w:date="2019-06-17T07:21:00Z">
              <w:rPr>
                <w:rFonts w:ascii="Times New Roman" w:hAnsi="Times New Roman" w:cs="Times New Roman"/>
                <w:sz w:val="24"/>
                <w:szCs w:val="24"/>
              </w:rPr>
            </w:rPrChange>
          </w:rPr>
          <w:delText xml:space="preserve">In total, I </w:delText>
        </w:r>
        <w:r w:rsidR="001A7925" w:rsidRPr="000E060B" w:rsidDel="000E060B">
          <w:rPr>
            <w:rFonts w:ascii="Times New Roman" w:hAnsi="Times New Roman" w:cs="Times New Roman"/>
            <w:sz w:val="24"/>
            <w:szCs w:val="24"/>
            <w:highlight w:val="yellow"/>
            <w:rPrChange w:id="6" w:author="Marielle Moraine Butters" w:date="2019-06-17T07:21:00Z">
              <w:rPr>
                <w:rFonts w:ascii="Times New Roman" w:hAnsi="Times New Roman" w:cs="Times New Roman"/>
                <w:sz w:val="24"/>
                <w:szCs w:val="24"/>
              </w:rPr>
            </w:rPrChange>
          </w:rPr>
          <w:delText>had access to</w:delText>
        </w:r>
        <w:r w:rsidR="00031FD1" w:rsidRPr="000E060B" w:rsidDel="000E060B">
          <w:rPr>
            <w:rFonts w:ascii="Times New Roman" w:hAnsi="Times New Roman" w:cs="Times New Roman"/>
            <w:sz w:val="24"/>
            <w:szCs w:val="24"/>
            <w:highlight w:val="yellow"/>
            <w:rPrChange w:id="7" w:author="Marielle Moraine Butters" w:date="2019-06-17T07:21:00Z">
              <w:rPr>
                <w:rFonts w:ascii="Times New Roman" w:hAnsi="Times New Roman" w:cs="Times New Roman"/>
                <w:sz w:val="24"/>
                <w:szCs w:val="24"/>
              </w:rPr>
            </w:rPrChange>
          </w:rPr>
          <w:delText xml:space="preserve"> an approximate 30 grammars</w:delText>
        </w:r>
        <w:r w:rsidR="000E5039" w:rsidRPr="000E060B" w:rsidDel="000E060B">
          <w:rPr>
            <w:rFonts w:ascii="Times New Roman" w:hAnsi="Times New Roman" w:cs="Times New Roman"/>
            <w:sz w:val="24"/>
            <w:szCs w:val="24"/>
            <w:highlight w:val="yellow"/>
            <w:rPrChange w:id="8" w:author="Marielle Moraine Butters" w:date="2019-06-17T07:21:00Z">
              <w:rPr>
                <w:rFonts w:ascii="Times New Roman" w:hAnsi="Times New Roman" w:cs="Times New Roman"/>
                <w:sz w:val="24"/>
                <w:szCs w:val="24"/>
              </w:rPr>
            </w:rPrChange>
          </w:rPr>
          <w:delText xml:space="preserve"> and</w:delText>
        </w:r>
        <w:r w:rsidR="00031FD1" w:rsidRPr="000E060B" w:rsidDel="000E060B">
          <w:rPr>
            <w:rFonts w:ascii="Times New Roman" w:hAnsi="Times New Roman" w:cs="Times New Roman"/>
            <w:sz w:val="24"/>
            <w:szCs w:val="24"/>
            <w:highlight w:val="yellow"/>
            <w:rPrChange w:id="9" w:author="Marielle Moraine Butters" w:date="2019-06-17T07:21:00Z">
              <w:rPr>
                <w:rFonts w:ascii="Times New Roman" w:hAnsi="Times New Roman" w:cs="Times New Roman"/>
                <w:sz w:val="24"/>
                <w:szCs w:val="24"/>
              </w:rPr>
            </w:rPrChange>
          </w:rPr>
          <w:delText xml:space="preserve"> included </w:delText>
        </w:r>
        <w:r w:rsidR="000E5039" w:rsidRPr="000E060B" w:rsidDel="000E060B">
          <w:rPr>
            <w:rFonts w:ascii="Times New Roman" w:hAnsi="Times New Roman" w:cs="Times New Roman"/>
            <w:sz w:val="24"/>
            <w:szCs w:val="24"/>
            <w:highlight w:val="yellow"/>
            <w:rPrChange w:id="10" w:author="Marielle Moraine Butters" w:date="2019-06-17T07:21:00Z">
              <w:rPr>
                <w:rFonts w:ascii="Times New Roman" w:hAnsi="Times New Roman" w:cs="Times New Roman"/>
                <w:sz w:val="24"/>
                <w:szCs w:val="24"/>
              </w:rPr>
            </w:rPrChange>
          </w:rPr>
          <w:delText>one to two representatives of each type or stage</w:delText>
        </w:r>
        <w:r w:rsidR="000E060B" w:rsidRPr="000E060B" w:rsidDel="000E060B">
          <w:rPr>
            <w:rFonts w:ascii="Times New Roman" w:hAnsi="Times New Roman" w:cs="Times New Roman"/>
            <w:sz w:val="24"/>
            <w:szCs w:val="24"/>
            <w:highlight w:val="yellow"/>
            <w:rPrChange w:id="11" w:author="Marielle Moraine Butters" w:date="2019-06-17T07:21:00Z">
              <w:rPr>
                <w:rFonts w:ascii="Times New Roman" w:hAnsi="Times New Roman" w:cs="Times New Roman"/>
                <w:sz w:val="24"/>
                <w:szCs w:val="24"/>
              </w:rPr>
            </w:rPrChange>
          </w:rPr>
          <w:delText xml:space="preserve">. </w:delText>
        </w:r>
      </w:del>
      <w:r w:rsidR="000E060B" w:rsidRPr="000E060B">
        <w:rPr>
          <w:rFonts w:ascii="Times New Roman" w:hAnsi="Times New Roman" w:cs="Times New Roman"/>
          <w:sz w:val="24"/>
          <w:szCs w:val="24"/>
          <w:highlight w:val="yellow"/>
          <w:rPrChange w:id="12" w:author="Marielle Moraine Butters" w:date="2019-06-17T07:21:00Z">
            <w:rPr>
              <w:rFonts w:ascii="Times New Roman" w:hAnsi="Times New Roman" w:cs="Times New Roman"/>
              <w:sz w:val="24"/>
              <w:szCs w:val="24"/>
            </w:rPr>
          </w:rPrChange>
        </w:rPr>
        <w:t>Upon perusal of the approximate 30 grammars available to me, I was able to determine evidence of the cycle in 12 of these languages, three from the Western branch, eight from Central, one from East, and none from Masa.</w:t>
      </w:r>
      <w:r w:rsidR="000E060B">
        <w:rPr>
          <w:rFonts w:ascii="Times New Roman" w:hAnsi="Times New Roman" w:cs="Times New Roman"/>
          <w:sz w:val="24"/>
          <w:szCs w:val="24"/>
        </w:rPr>
        <w:t xml:space="preserve"> </w:t>
      </w:r>
      <w:r w:rsidR="00BD72CE">
        <w:rPr>
          <w:rFonts w:ascii="Times New Roman" w:hAnsi="Times New Roman" w:cs="Times New Roman"/>
          <w:sz w:val="24"/>
          <w:szCs w:val="24"/>
        </w:rPr>
        <w:t xml:space="preserve">Some </w:t>
      </w:r>
      <w:r w:rsidR="00BD72CE" w:rsidRPr="00AD2870">
        <w:rPr>
          <w:rFonts w:ascii="Times New Roman" w:hAnsi="Times New Roman" w:cs="Times New Roman"/>
          <w:sz w:val="24"/>
          <w:szCs w:val="24"/>
        </w:rPr>
        <w:t xml:space="preserve">grammars </w:t>
      </w:r>
      <w:proofErr w:type="gramStart"/>
      <w:r w:rsidR="00BD72CE">
        <w:rPr>
          <w:rFonts w:ascii="Times New Roman" w:hAnsi="Times New Roman" w:cs="Times New Roman"/>
          <w:sz w:val="24"/>
          <w:szCs w:val="24"/>
        </w:rPr>
        <w:t>were published</w:t>
      </w:r>
      <w:proofErr w:type="gramEnd"/>
      <w:r w:rsidR="00BD72CE">
        <w:rPr>
          <w:rFonts w:ascii="Times New Roman" w:hAnsi="Times New Roman" w:cs="Times New Roman"/>
          <w:sz w:val="24"/>
          <w:szCs w:val="24"/>
        </w:rPr>
        <w:t xml:space="preserve"> several decades ago, meaning the level of description and inclusion of evidence </w:t>
      </w:r>
      <w:r w:rsidR="001A7925">
        <w:rPr>
          <w:rFonts w:ascii="Times New Roman" w:hAnsi="Times New Roman" w:cs="Times New Roman"/>
          <w:sz w:val="24"/>
          <w:szCs w:val="24"/>
        </w:rPr>
        <w:t>fell</w:t>
      </w:r>
      <w:r w:rsidR="00BD72CE">
        <w:rPr>
          <w:rFonts w:ascii="Times New Roman" w:hAnsi="Times New Roman" w:cs="Times New Roman"/>
          <w:sz w:val="24"/>
          <w:szCs w:val="24"/>
        </w:rPr>
        <w:t xml:space="preserve"> below contemporary standards</w:t>
      </w:r>
      <w:r w:rsidR="000E5039">
        <w:rPr>
          <w:rFonts w:ascii="Times New Roman" w:hAnsi="Times New Roman" w:cs="Times New Roman"/>
          <w:sz w:val="24"/>
          <w:szCs w:val="24"/>
        </w:rPr>
        <w:t>; namely, some grammars include</w:t>
      </w:r>
      <w:del w:id="13" w:author="Marielle Moraine Butters" w:date="2019-06-17T07:21:00Z">
        <w:r w:rsidR="000E5039" w:rsidDel="000E060B">
          <w:rPr>
            <w:rFonts w:ascii="Times New Roman" w:hAnsi="Times New Roman" w:cs="Times New Roman"/>
            <w:sz w:val="24"/>
            <w:szCs w:val="24"/>
          </w:rPr>
          <w:delText>d</w:delText>
        </w:r>
      </w:del>
      <w:r w:rsidR="000E5039">
        <w:rPr>
          <w:rFonts w:ascii="Times New Roman" w:hAnsi="Times New Roman" w:cs="Times New Roman"/>
          <w:sz w:val="24"/>
          <w:szCs w:val="24"/>
        </w:rPr>
        <w:t xml:space="preserve"> glossless examples with </w:t>
      </w:r>
      <w:r w:rsidR="00031FD1">
        <w:rPr>
          <w:rFonts w:ascii="Times New Roman" w:hAnsi="Times New Roman" w:cs="Times New Roman"/>
          <w:sz w:val="24"/>
          <w:szCs w:val="24"/>
        </w:rPr>
        <w:t xml:space="preserve">little to no </w:t>
      </w:r>
      <w:r w:rsidR="000E5039">
        <w:rPr>
          <w:rFonts w:ascii="Times New Roman" w:hAnsi="Times New Roman" w:cs="Times New Roman"/>
          <w:sz w:val="24"/>
          <w:szCs w:val="24"/>
        </w:rPr>
        <w:t xml:space="preserve">accompanying </w:t>
      </w:r>
      <w:r w:rsidR="00031FD1">
        <w:rPr>
          <w:rFonts w:ascii="Times New Roman" w:hAnsi="Times New Roman" w:cs="Times New Roman"/>
          <w:sz w:val="24"/>
          <w:szCs w:val="24"/>
        </w:rPr>
        <w:t>contextual information</w:t>
      </w:r>
      <w:r w:rsidR="000E5039">
        <w:rPr>
          <w:rFonts w:ascii="Times New Roman" w:hAnsi="Times New Roman" w:cs="Times New Roman"/>
          <w:sz w:val="24"/>
          <w:szCs w:val="24"/>
        </w:rPr>
        <w:t xml:space="preserve">. </w:t>
      </w:r>
      <w:r w:rsidR="00031FD1">
        <w:rPr>
          <w:rFonts w:ascii="Times New Roman" w:hAnsi="Times New Roman" w:cs="Times New Roman"/>
          <w:sz w:val="24"/>
          <w:szCs w:val="24"/>
        </w:rPr>
        <w:t xml:space="preserve">In cases where there are no glosses, I </w:t>
      </w:r>
      <w:r w:rsidR="00BD72CE" w:rsidRPr="00AD2870">
        <w:rPr>
          <w:rFonts w:ascii="Times New Roman" w:hAnsi="Times New Roman" w:cs="Times New Roman"/>
          <w:sz w:val="24"/>
          <w:szCs w:val="24"/>
        </w:rPr>
        <w:t>have reconstructed</w:t>
      </w:r>
      <w:r w:rsidR="00031FD1">
        <w:rPr>
          <w:rFonts w:ascii="Times New Roman" w:hAnsi="Times New Roman" w:cs="Times New Roman"/>
          <w:sz w:val="24"/>
          <w:szCs w:val="24"/>
        </w:rPr>
        <w:t xml:space="preserve"> them myself. </w:t>
      </w:r>
      <w:r w:rsidR="00920C1D">
        <w:rPr>
          <w:rFonts w:ascii="Times New Roman" w:hAnsi="Times New Roman" w:cs="Times New Roman"/>
          <w:sz w:val="24"/>
          <w:szCs w:val="24"/>
        </w:rPr>
        <w:t xml:space="preserve"> </w:t>
      </w:r>
    </w:p>
    <w:p w14:paraId="6CB50AA3" w14:textId="467EE686" w:rsidR="00920C1D" w:rsidRDefault="00920C1D" w:rsidP="00BD72CE">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organization of the paper is as follows. I begin with a brief introduction of </w:t>
      </w:r>
      <w:r w:rsidR="00031FD1">
        <w:rPr>
          <w:rFonts w:ascii="Times New Roman" w:hAnsi="Times New Roman" w:cs="Times New Roman"/>
          <w:sz w:val="24"/>
          <w:szCs w:val="24"/>
        </w:rPr>
        <w:t xml:space="preserve">interesting issues within the </w:t>
      </w:r>
      <w:r>
        <w:rPr>
          <w:rFonts w:ascii="Times New Roman" w:hAnsi="Times New Roman" w:cs="Times New Roman"/>
          <w:sz w:val="24"/>
          <w:szCs w:val="24"/>
        </w:rPr>
        <w:t>Chadic negation</w:t>
      </w:r>
      <w:r w:rsidR="00031FD1">
        <w:rPr>
          <w:rFonts w:ascii="Times New Roman" w:hAnsi="Times New Roman" w:cs="Times New Roman"/>
          <w:sz w:val="24"/>
          <w:szCs w:val="24"/>
        </w:rPr>
        <w:t xml:space="preserve"> system</w:t>
      </w:r>
      <w:r>
        <w:rPr>
          <w:rFonts w:ascii="Times New Roman" w:hAnsi="Times New Roman" w:cs="Times New Roman"/>
          <w:sz w:val="24"/>
          <w:szCs w:val="24"/>
        </w:rPr>
        <w:t xml:space="preserve">. This </w:t>
      </w:r>
      <w:proofErr w:type="gramStart"/>
      <w:r>
        <w:rPr>
          <w:rFonts w:ascii="Times New Roman" w:hAnsi="Times New Roman" w:cs="Times New Roman"/>
          <w:sz w:val="24"/>
          <w:szCs w:val="24"/>
        </w:rPr>
        <w:t>is followed</w:t>
      </w:r>
      <w:proofErr w:type="gramEnd"/>
      <w:r>
        <w:rPr>
          <w:rFonts w:ascii="Times New Roman" w:hAnsi="Times New Roman" w:cs="Times New Roman"/>
          <w:sz w:val="24"/>
          <w:szCs w:val="24"/>
        </w:rPr>
        <w:t xml:space="preserve"> by </w:t>
      </w:r>
      <w:r w:rsidR="00031FD1">
        <w:rPr>
          <w:rFonts w:ascii="Times New Roman" w:hAnsi="Times New Roman" w:cs="Times New Roman"/>
          <w:sz w:val="24"/>
          <w:szCs w:val="24"/>
        </w:rPr>
        <w:t xml:space="preserve">a presentation of </w:t>
      </w:r>
      <w:r>
        <w:rPr>
          <w:rFonts w:ascii="Times New Roman" w:hAnsi="Times New Roman" w:cs="Times New Roman"/>
          <w:sz w:val="24"/>
          <w:szCs w:val="24"/>
        </w:rPr>
        <w:t xml:space="preserve">examples of languages within each of the </w:t>
      </w:r>
      <w:r w:rsidR="00031FD1">
        <w:rPr>
          <w:rFonts w:ascii="Times New Roman" w:hAnsi="Times New Roman" w:cs="Times New Roman"/>
          <w:sz w:val="24"/>
          <w:szCs w:val="24"/>
        </w:rPr>
        <w:t xml:space="preserve">types and </w:t>
      </w:r>
      <w:r w:rsidR="001A7925">
        <w:rPr>
          <w:rFonts w:ascii="Times New Roman" w:hAnsi="Times New Roman" w:cs="Times New Roman"/>
          <w:sz w:val="24"/>
          <w:szCs w:val="24"/>
        </w:rPr>
        <w:t xml:space="preserve">stages of the NEC. I then </w:t>
      </w:r>
      <w:del w:id="14" w:author="Marielle Moraine Butters" w:date="2019-06-17T07:24:00Z">
        <w:r w:rsidR="001A7925" w:rsidRPr="004C7263" w:rsidDel="004C7263">
          <w:rPr>
            <w:rFonts w:ascii="Times New Roman" w:hAnsi="Times New Roman" w:cs="Times New Roman"/>
            <w:sz w:val="24"/>
            <w:szCs w:val="24"/>
            <w:highlight w:val="yellow"/>
            <w:rPrChange w:id="15" w:author="Marielle Moraine Butters" w:date="2019-06-17T07:24:00Z">
              <w:rPr>
                <w:rFonts w:ascii="Times New Roman" w:hAnsi="Times New Roman" w:cs="Times New Roman"/>
                <w:sz w:val="24"/>
                <w:szCs w:val="24"/>
              </w:rPr>
            </w:rPrChange>
          </w:rPr>
          <w:delText xml:space="preserve">present </w:delText>
        </w:r>
      </w:del>
      <w:ins w:id="16" w:author="Marielle Moraine Butters" w:date="2019-06-17T07:24:00Z">
        <w:r w:rsidR="004C7263" w:rsidRPr="004C7263">
          <w:rPr>
            <w:rFonts w:ascii="Times New Roman" w:hAnsi="Times New Roman" w:cs="Times New Roman"/>
            <w:sz w:val="24"/>
            <w:szCs w:val="24"/>
            <w:highlight w:val="yellow"/>
            <w:rPrChange w:id="17" w:author="Marielle Moraine Butters" w:date="2019-06-17T07:24:00Z">
              <w:rPr>
                <w:rFonts w:ascii="Times New Roman" w:hAnsi="Times New Roman" w:cs="Times New Roman"/>
                <w:sz w:val="24"/>
                <w:szCs w:val="24"/>
              </w:rPr>
            </w:rPrChange>
          </w:rPr>
          <w:t>submit</w:t>
        </w:r>
        <w:r w:rsidR="004C7263">
          <w:rPr>
            <w:rFonts w:ascii="Times New Roman" w:hAnsi="Times New Roman" w:cs="Times New Roman"/>
            <w:sz w:val="24"/>
            <w:szCs w:val="24"/>
          </w:rPr>
          <w:t xml:space="preserve"> </w:t>
        </w:r>
      </w:ins>
      <w:r w:rsidR="001A7925">
        <w:rPr>
          <w:rFonts w:ascii="Times New Roman" w:hAnsi="Times New Roman" w:cs="Times New Roman"/>
          <w:sz w:val="24"/>
          <w:szCs w:val="24"/>
        </w:rPr>
        <w:t>some examples of languages that do not fit neatly into any one type or stage.</w:t>
      </w:r>
      <w:r>
        <w:rPr>
          <w:rFonts w:ascii="Times New Roman" w:hAnsi="Times New Roman" w:cs="Times New Roman"/>
          <w:sz w:val="24"/>
          <w:szCs w:val="24"/>
        </w:rPr>
        <w:t xml:space="preserve"> </w:t>
      </w:r>
      <w:r w:rsidR="001A7925">
        <w:rPr>
          <w:rFonts w:ascii="Times New Roman" w:hAnsi="Times New Roman" w:cs="Times New Roman"/>
          <w:sz w:val="24"/>
          <w:szCs w:val="24"/>
        </w:rPr>
        <w:t xml:space="preserve">This </w:t>
      </w:r>
      <w:proofErr w:type="gramStart"/>
      <w:r w:rsidR="001A7925">
        <w:rPr>
          <w:rFonts w:ascii="Times New Roman" w:hAnsi="Times New Roman" w:cs="Times New Roman"/>
          <w:sz w:val="24"/>
          <w:szCs w:val="24"/>
        </w:rPr>
        <w:t>is followed</w:t>
      </w:r>
      <w:proofErr w:type="gramEnd"/>
      <w:r w:rsidR="001A7925">
        <w:rPr>
          <w:rFonts w:ascii="Times New Roman" w:hAnsi="Times New Roman" w:cs="Times New Roman"/>
          <w:sz w:val="24"/>
          <w:szCs w:val="24"/>
        </w:rPr>
        <w:t xml:space="preserve"> by a</w:t>
      </w:r>
      <w:r w:rsidR="00031FD1">
        <w:rPr>
          <w:rFonts w:ascii="Times New Roman" w:hAnsi="Times New Roman" w:cs="Times New Roman"/>
          <w:sz w:val="24"/>
          <w:szCs w:val="24"/>
        </w:rPr>
        <w:t xml:space="preserve"> discuss</w:t>
      </w:r>
      <w:r w:rsidR="001A7925">
        <w:rPr>
          <w:rFonts w:ascii="Times New Roman" w:hAnsi="Times New Roman" w:cs="Times New Roman"/>
          <w:sz w:val="24"/>
          <w:szCs w:val="24"/>
        </w:rPr>
        <w:t>ion of</w:t>
      </w:r>
      <w:r w:rsidR="00031FD1">
        <w:rPr>
          <w:rFonts w:ascii="Times New Roman" w:hAnsi="Times New Roman" w:cs="Times New Roman"/>
          <w:sz w:val="24"/>
          <w:szCs w:val="24"/>
        </w:rPr>
        <w:t xml:space="preserve"> the implications of the data as a whole</w:t>
      </w:r>
      <w:r w:rsidR="001A7925">
        <w:rPr>
          <w:rFonts w:ascii="Times New Roman" w:hAnsi="Times New Roman" w:cs="Times New Roman"/>
          <w:sz w:val="24"/>
          <w:szCs w:val="24"/>
        </w:rPr>
        <w:t xml:space="preserve">. </w:t>
      </w:r>
      <w:r w:rsidR="00031FD1">
        <w:rPr>
          <w:rFonts w:ascii="Times New Roman" w:hAnsi="Times New Roman" w:cs="Times New Roman"/>
          <w:sz w:val="24"/>
          <w:szCs w:val="24"/>
        </w:rPr>
        <w:t xml:space="preserve">In the final section, I </w:t>
      </w:r>
      <w:del w:id="18" w:author="Marielle Moraine Butters" w:date="2019-06-17T07:24:00Z">
        <w:r w:rsidR="00031FD1" w:rsidRPr="004C7263" w:rsidDel="004C7263">
          <w:rPr>
            <w:rFonts w:ascii="Times New Roman" w:hAnsi="Times New Roman" w:cs="Times New Roman"/>
            <w:sz w:val="24"/>
            <w:szCs w:val="24"/>
            <w:highlight w:val="yellow"/>
            <w:rPrChange w:id="19" w:author="Marielle Moraine Butters" w:date="2019-06-17T07:25:00Z">
              <w:rPr>
                <w:rFonts w:ascii="Times New Roman" w:hAnsi="Times New Roman" w:cs="Times New Roman"/>
                <w:sz w:val="24"/>
                <w:szCs w:val="24"/>
              </w:rPr>
            </w:rPrChange>
          </w:rPr>
          <w:delText xml:space="preserve">present </w:delText>
        </w:r>
      </w:del>
      <w:ins w:id="20" w:author="Marielle Moraine Butters" w:date="2019-06-17T07:24:00Z">
        <w:r w:rsidR="004C7263" w:rsidRPr="004C7263">
          <w:rPr>
            <w:rFonts w:ascii="Times New Roman" w:hAnsi="Times New Roman" w:cs="Times New Roman"/>
            <w:sz w:val="24"/>
            <w:szCs w:val="24"/>
            <w:highlight w:val="yellow"/>
            <w:rPrChange w:id="21" w:author="Marielle Moraine Butters" w:date="2019-06-17T07:25:00Z">
              <w:rPr>
                <w:rFonts w:ascii="Times New Roman" w:hAnsi="Times New Roman" w:cs="Times New Roman"/>
                <w:sz w:val="24"/>
                <w:szCs w:val="24"/>
              </w:rPr>
            </w:rPrChange>
          </w:rPr>
          <w:t>propose</w:t>
        </w:r>
        <w:r w:rsidR="004C7263">
          <w:rPr>
            <w:rFonts w:ascii="Times New Roman" w:hAnsi="Times New Roman" w:cs="Times New Roman"/>
            <w:sz w:val="24"/>
            <w:szCs w:val="24"/>
          </w:rPr>
          <w:t xml:space="preserve"> </w:t>
        </w:r>
      </w:ins>
      <w:r w:rsidR="00031FD1">
        <w:rPr>
          <w:rFonts w:ascii="Times New Roman" w:hAnsi="Times New Roman" w:cs="Times New Roman"/>
          <w:sz w:val="24"/>
          <w:szCs w:val="24"/>
        </w:rPr>
        <w:t xml:space="preserve">common sources for verbal </w:t>
      </w:r>
      <w:proofErr w:type="spellStart"/>
      <w:r w:rsidR="00031FD1">
        <w:rPr>
          <w:rFonts w:ascii="Times New Roman" w:hAnsi="Times New Roman" w:cs="Times New Roman"/>
          <w:sz w:val="24"/>
          <w:szCs w:val="24"/>
        </w:rPr>
        <w:t>negators</w:t>
      </w:r>
      <w:proofErr w:type="spellEnd"/>
      <w:r w:rsidR="00031FD1">
        <w:rPr>
          <w:rFonts w:ascii="Times New Roman" w:hAnsi="Times New Roman" w:cs="Times New Roman"/>
          <w:sz w:val="24"/>
          <w:szCs w:val="24"/>
        </w:rPr>
        <w:t xml:space="preserve"> in Chadic and discuss the merits of including existential predication as one of these sources. </w:t>
      </w:r>
    </w:p>
    <w:p w14:paraId="7866102A" w14:textId="77777777" w:rsidR="00EE131D" w:rsidRPr="00EE131D" w:rsidRDefault="00920C1D" w:rsidP="002D5DC2">
      <w:pPr>
        <w:pStyle w:val="NoSpacing"/>
        <w:spacing w:line="480" w:lineRule="auto"/>
        <w:rPr>
          <w:rFonts w:ascii="Times New Roman" w:hAnsi="Times New Roman" w:cs="Times New Roman"/>
          <w:sz w:val="24"/>
          <w:szCs w:val="24"/>
        </w:rPr>
      </w:pPr>
      <w:r w:rsidRPr="001A7925">
        <w:rPr>
          <w:rFonts w:ascii="Times New Roman" w:hAnsi="Times New Roman" w:cs="Times New Roman"/>
          <w:b/>
          <w:bCs/>
          <w:sz w:val="24"/>
          <w:szCs w:val="24"/>
        </w:rPr>
        <w:t>2.</w:t>
      </w:r>
      <w:r>
        <w:rPr>
          <w:rFonts w:ascii="Times New Roman" w:hAnsi="Times New Roman" w:cs="Times New Roman"/>
          <w:sz w:val="24"/>
          <w:szCs w:val="24"/>
        </w:rPr>
        <w:t xml:space="preserve"> </w:t>
      </w:r>
      <w:r w:rsidR="00E37D69" w:rsidRPr="00E37D69">
        <w:rPr>
          <w:rFonts w:ascii="Times New Roman" w:hAnsi="Times New Roman" w:cs="Times New Roman"/>
          <w:b/>
          <w:bCs/>
        </w:rPr>
        <w:t>NEGATION IN CHADIC LANGUAGES</w:t>
      </w:r>
      <w:r w:rsidR="00BD72CE" w:rsidRPr="00E37D69">
        <w:rPr>
          <w:rFonts w:ascii="Times New Roman" w:hAnsi="Times New Roman" w:cs="Times New Roman"/>
        </w:rPr>
        <w:t xml:space="preserve"> </w:t>
      </w:r>
    </w:p>
    <w:p w14:paraId="7E870C52" w14:textId="7AC372C1" w:rsidR="00BB5E92" w:rsidRDefault="00BB5E92" w:rsidP="005D3199">
      <w:pPr>
        <w:pStyle w:val="NoSpacing"/>
        <w:spacing w:line="480" w:lineRule="auto"/>
        <w:rPr>
          <w:rFonts w:ascii="Times New Roman" w:hAnsi="Times New Roman" w:cs="Times New Roman"/>
          <w:sz w:val="24"/>
          <w:szCs w:val="24"/>
        </w:rPr>
      </w:pPr>
      <w:r w:rsidRPr="009539DB">
        <w:rPr>
          <w:rFonts w:ascii="Times New Roman" w:hAnsi="Times New Roman" w:cs="Times New Roman"/>
          <w:sz w:val="24"/>
          <w:szCs w:val="24"/>
          <w:highlight w:val="yellow"/>
          <w:rPrChange w:id="22" w:author="Marielle Moraine Butters" w:date="2019-06-17T07:54:00Z">
            <w:rPr>
              <w:rFonts w:ascii="Times New Roman" w:hAnsi="Times New Roman" w:cs="Times New Roman"/>
              <w:sz w:val="24"/>
              <w:szCs w:val="24"/>
            </w:rPr>
          </w:rPrChange>
        </w:rPr>
        <w:t xml:space="preserve">Before addressing the NEC, it </w:t>
      </w:r>
      <w:proofErr w:type="gramStart"/>
      <w:r w:rsidRPr="009539DB">
        <w:rPr>
          <w:rFonts w:ascii="Times New Roman" w:hAnsi="Times New Roman" w:cs="Times New Roman"/>
          <w:sz w:val="24"/>
          <w:szCs w:val="24"/>
          <w:highlight w:val="yellow"/>
          <w:rPrChange w:id="23" w:author="Marielle Moraine Butters" w:date="2019-06-17T07:54:00Z">
            <w:rPr>
              <w:rFonts w:ascii="Times New Roman" w:hAnsi="Times New Roman" w:cs="Times New Roman"/>
              <w:sz w:val="24"/>
              <w:szCs w:val="24"/>
            </w:rPr>
          </w:rPrChange>
        </w:rPr>
        <w:t>should be acknowledged</w:t>
      </w:r>
      <w:proofErr w:type="gramEnd"/>
      <w:r w:rsidRPr="009539DB">
        <w:rPr>
          <w:rFonts w:ascii="Times New Roman" w:hAnsi="Times New Roman" w:cs="Times New Roman"/>
          <w:sz w:val="24"/>
          <w:szCs w:val="24"/>
          <w:highlight w:val="yellow"/>
          <w:rPrChange w:id="24" w:author="Marielle Moraine Butters" w:date="2019-06-17T07:54:00Z">
            <w:rPr>
              <w:rFonts w:ascii="Times New Roman" w:hAnsi="Times New Roman" w:cs="Times New Roman"/>
              <w:sz w:val="24"/>
              <w:szCs w:val="24"/>
            </w:rPr>
          </w:rPrChange>
        </w:rPr>
        <w:t xml:space="preserve"> that t</w:t>
      </w:r>
      <w:r w:rsidR="00AA04B8" w:rsidRPr="009539DB">
        <w:rPr>
          <w:rFonts w:ascii="Times New Roman" w:hAnsi="Times New Roman" w:cs="Times New Roman"/>
          <w:sz w:val="24"/>
          <w:szCs w:val="24"/>
          <w:highlight w:val="yellow"/>
          <w:rPrChange w:id="25" w:author="Marielle Moraine Butters" w:date="2019-06-17T07:54:00Z">
            <w:rPr>
              <w:rFonts w:ascii="Times New Roman" w:hAnsi="Times New Roman" w:cs="Times New Roman"/>
              <w:sz w:val="24"/>
              <w:szCs w:val="24"/>
            </w:rPr>
          </w:rPrChange>
        </w:rPr>
        <w:t>he verbal negation system itself is quite unusual in Chadic</w:t>
      </w:r>
      <w:ins w:id="26" w:author="Marielle Moraine Butters" w:date="2019-06-17T07:54:00Z">
        <w:r w:rsidR="009539DB" w:rsidRPr="009539DB">
          <w:rPr>
            <w:rFonts w:ascii="Times New Roman" w:hAnsi="Times New Roman" w:cs="Times New Roman"/>
            <w:sz w:val="24"/>
            <w:szCs w:val="24"/>
            <w:highlight w:val="yellow"/>
            <w:rPrChange w:id="27" w:author="Marielle Moraine Butters" w:date="2019-06-17T07:54:00Z">
              <w:rPr>
                <w:rFonts w:ascii="Times New Roman" w:hAnsi="Times New Roman" w:cs="Times New Roman"/>
                <w:sz w:val="24"/>
                <w:szCs w:val="24"/>
              </w:rPr>
            </w:rPrChange>
          </w:rPr>
          <w:t xml:space="preserve">. </w:t>
        </w:r>
      </w:ins>
      <w:del w:id="28" w:author="Marielle Moraine Butters" w:date="2019-06-17T07:54:00Z">
        <w:r w:rsidR="00AA04B8" w:rsidRPr="009539DB" w:rsidDel="009539DB">
          <w:rPr>
            <w:rFonts w:ascii="Times New Roman" w:hAnsi="Times New Roman" w:cs="Times New Roman"/>
            <w:sz w:val="24"/>
            <w:szCs w:val="24"/>
            <w:highlight w:val="yellow"/>
            <w:rPrChange w:id="29" w:author="Marielle Moraine Butters" w:date="2019-06-17T07:54:00Z">
              <w:rPr>
                <w:rFonts w:ascii="Times New Roman" w:hAnsi="Times New Roman" w:cs="Times New Roman"/>
                <w:sz w:val="24"/>
                <w:szCs w:val="24"/>
              </w:rPr>
            </w:rPrChange>
          </w:rPr>
          <w:delText xml:space="preserve">. </w:delText>
        </w:r>
      </w:del>
      <w:ins w:id="30" w:author="Marielle Moraine Butters" w:date="2019-06-17T07:51:00Z">
        <w:r w:rsidR="009539DB" w:rsidRPr="009539DB">
          <w:rPr>
            <w:rFonts w:ascii="Times New Roman" w:hAnsi="Times New Roman" w:cs="Times New Roman"/>
            <w:sz w:val="24"/>
            <w:szCs w:val="24"/>
            <w:highlight w:val="yellow"/>
            <w:rPrChange w:id="31" w:author="Marielle Moraine Butters" w:date="2019-06-17T07:54:00Z">
              <w:rPr>
                <w:rFonts w:ascii="Times New Roman" w:hAnsi="Times New Roman" w:cs="Times New Roman"/>
                <w:sz w:val="24"/>
                <w:szCs w:val="24"/>
              </w:rPr>
            </w:rPrChange>
          </w:rPr>
          <w:t>In a study on the distribution of negative word order,</w:t>
        </w:r>
      </w:ins>
      <w:ins w:id="32" w:author="Marielle Moraine Butters" w:date="2019-06-17T07:54:00Z">
        <w:r w:rsidR="009539DB" w:rsidRPr="009539DB">
          <w:rPr>
            <w:rFonts w:ascii="Times New Roman" w:hAnsi="Times New Roman" w:cs="Times New Roman"/>
            <w:sz w:val="24"/>
            <w:szCs w:val="24"/>
            <w:highlight w:val="yellow"/>
            <w:rPrChange w:id="33" w:author="Marielle Moraine Butters" w:date="2019-06-17T07:54:00Z">
              <w:rPr>
                <w:rFonts w:ascii="Times New Roman" w:hAnsi="Times New Roman" w:cs="Times New Roman"/>
                <w:sz w:val="24"/>
                <w:szCs w:val="24"/>
              </w:rPr>
            </w:rPrChange>
          </w:rPr>
          <w:t xml:space="preserve"> </w:t>
        </w:r>
      </w:ins>
      <w:del w:id="34" w:author="Marielle Moraine Butters" w:date="2019-06-17T07:50:00Z">
        <w:r w:rsidR="008D317B" w:rsidRPr="009539DB" w:rsidDel="009539DB">
          <w:rPr>
            <w:rFonts w:ascii="Times New Roman" w:hAnsi="Times New Roman" w:cs="Times New Roman"/>
            <w:sz w:val="24"/>
            <w:szCs w:val="24"/>
            <w:highlight w:val="yellow"/>
            <w:rPrChange w:id="35" w:author="Marielle Moraine Butters" w:date="2019-06-17T07:54:00Z">
              <w:rPr>
                <w:rFonts w:ascii="Times New Roman" w:hAnsi="Times New Roman" w:cs="Times New Roman"/>
                <w:sz w:val="24"/>
                <w:szCs w:val="24"/>
              </w:rPr>
            </w:rPrChange>
          </w:rPr>
          <w:delText xml:space="preserve">In a study of negation in 345 languages worldwide, </w:delText>
        </w:r>
      </w:del>
      <w:r w:rsidR="0019649D" w:rsidRPr="009539DB">
        <w:rPr>
          <w:rFonts w:ascii="Times New Roman" w:hAnsi="Times New Roman" w:cs="Times New Roman"/>
          <w:sz w:val="24"/>
          <w:szCs w:val="24"/>
          <w:highlight w:val="yellow"/>
          <w:rPrChange w:id="36" w:author="Marielle Moraine Butters" w:date="2019-06-17T07:54:00Z">
            <w:rPr>
              <w:rFonts w:ascii="Times New Roman" w:hAnsi="Times New Roman" w:cs="Times New Roman"/>
              <w:sz w:val="24"/>
              <w:szCs w:val="24"/>
            </w:rPr>
          </w:rPrChange>
        </w:rPr>
        <w:t>Dryer (</w:t>
      </w:r>
      <w:del w:id="37" w:author="Marielle Moraine Butters" w:date="2019-06-17T07:35:00Z">
        <w:r w:rsidR="0019649D" w:rsidRPr="009539DB" w:rsidDel="004C7263">
          <w:rPr>
            <w:rFonts w:ascii="Times New Roman" w:hAnsi="Times New Roman" w:cs="Times New Roman"/>
            <w:sz w:val="24"/>
            <w:szCs w:val="24"/>
            <w:highlight w:val="yellow"/>
            <w:rPrChange w:id="38" w:author="Marielle Moraine Butters" w:date="2019-06-17T07:54:00Z">
              <w:rPr>
                <w:rFonts w:ascii="Times New Roman" w:hAnsi="Times New Roman" w:cs="Times New Roman"/>
                <w:sz w:val="24"/>
                <w:szCs w:val="24"/>
              </w:rPr>
            </w:rPrChange>
          </w:rPr>
          <w:delText>1988</w:delText>
        </w:r>
      </w:del>
      <w:ins w:id="39" w:author="Marielle Moraine Butters" w:date="2019-06-17T07:35:00Z">
        <w:r w:rsidR="004C7263" w:rsidRPr="009539DB">
          <w:rPr>
            <w:rFonts w:ascii="Times New Roman" w:hAnsi="Times New Roman" w:cs="Times New Roman"/>
            <w:sz w:val="24"/>
            <w:szCs w:val="24"/>
            <w:highlight w:val="yellow"/>
            <w:rPrChange w:id="40" w:author="Marielle Moraine Butters" w:date="2019-06-17T07:54:00Z">
              <w:rPr>
                <w:rFonts w:ascii="Times New Roman" w:hAnsi="Times New Roman" w:cs="Times New Roman"/>
                <w:sz w:val="24"/>
                <w:szCs w:val="24"/>
              </w:rPr>
            </w:rPrChange>
          </w:rPr>
          <w:t>2009</w:t>
        </w:r>
      </w:ins>
      <w:r w:rsidR="0019649D" w:rsidRPr="009539DB">
        <w:rPr>
          <w:rFonts w:ascii="Times New Roman" w:hAnsi="Times New Roman" w:cs="Times New Roman"/>
          <w:sz w:val="24"/>
          <w:szCs w:val="24"/>
          <w:highlight w:val="yellow"/>
          <w:rPrChange w:id="41" w:author="Marielle Moraine Butters" w:date="2019-06-17T07:54:00Z">
            <w:rPr>
              <w:rFonts w:ascii="Times New Roman" w:hAnsi="Times New Roman" w:cs="Times New Roman"/>
              <w:sz w:val="24"/>
              <w:szCs w:val="24"/>
            </w:rPr>
          </w:rPrChange>
        </w:rPr>
        <w:t xml:space="preserve">) finds that </w:t>
      </w:r>
      <w:r w:rsidR="00721334" w:rsidRPr="009539DB">
        <w:rPr>
          <w:rFonts w:ascii="Times New Roman" w:hAnsi="Times New Roman" w:cs="Times New Roman"/>
          <w:sz w:val="24"/>
          <w:szCs w:val="24"/>
          <w:highlight w:val="yellow"/>
          <w:rPrChange w:id="42" w:author="Marielle Moraine Butters" w:date="2019-06-17T07:54:00Z">
            <w:rPr>
              <w:rFonts w:ascii="Times New Roman" w:hAnsi="Times New Roman" w:cs="Times New Roman"/>
              <w:sz w:val="24"/>
              <w:szCs w:val="24"/>
            </w:rPr>
          </w:rPrChange>
        </w:rPr>
        <w:t>VO</w:t>
      </w:r>
      <w:r w:rsidR="0019649D" w:rsidRPr="009539DB">
        <w:rPr>
          <w:rFonts w:ascii="Times New Roman" w:hAnsi="Times New Roman" w:cs="Times New Roman"/>
          <w:sz w:val="24"/>
          <w:szCs w:val="24"/>
          <w:highlight w:val="yellow"/>
          <w:rPrChange w:id="43" w:author="Marielle Moraine Butters" w:date="2019-06-17T07:54:00Z">
            <w:rPr>
              <w:rFonts w:ascii="Times New Roman" w:hAnsi="Times New Roman" w:cs="Times New Roman"/>
              <w:sz w:val="24"/>
              <w:szCs w:val="24"/>
            </w:rPr>
          </w:rPrChange>
        </w:rPr>
        <w:t>&amp;V</w:t>
      </w:r>
      <w:r w:rsidR="00721334" w:rsidRPr="009539DB">
        <w:rPr>
          <w:rFonts w:ascii="Times New Roman" w:hAnsi="Times New Roman" w:cs="Times New Roman"/>
          <w:sz w:val="24"/>
          <w:szCs w:val="24"/>
          <w:highlight w:val="yellow"/>
          <w:vertAlign w:val="subscript"/>
          <w:rPrChange w:id="44" w:author="Marielle Moraine Butters" w:date="2019-06-17T07:54:00Z">
            <w:rPr>
              <w:rFonts w:ascii="Times New Roman" w:hAnsi="Times New Roman" w:cs="Times New Roman"/>
              <w:sz w:val="24"/>
              <w:szCs w:val="24"/>
              <w:vertAlign w:val="subscript"/>
            </w:rPr>
          </w:rPrChange>
        </w:rPr>
        <w:t>NEG</w:t>
      </w:r>
      <w:r w:rsidR="00721334" w:rsidRPr="009539DB">
        <w:rPr>
          <w:rFonts w:ascii="Times New Roman" w:hAnsi="Times New Roman" w:cs="Times New Roman"/>
          <w:sz w:val="24"/>
          <w:szCs w:val="24"/>
          <w:highlight w:val="yellow"/>
          <w:rPrChange w:id="45" w:author="Marielle Moraine Butters" w:date="2019-06-17T07:54:00Z">
            <w:rPr>
              <w:rFonts w:ascii="Times New Roman" w:hAnsi="Times New Roman" w:cs="Times New Roman"/>
              <w:sz w:val="24"/>
              <w:szCs w:val="24"/>
            </w:rPr>
          </w:rPrChange>
        </w:rPr>
        <w:t xml:space="preserve"> </w:t>
      </w:r>
      <w:r w:rsidR="008D317B" w:rsidRPr="009539DB">
        <w:rPr>
          <w:rFonts w:ascii="Times New Roman" w:hAnsi="Times New Roman" w:cs="Times New Roman"/>
          <w:sz w:val="24"/>
          <w:szCs w:val="24"/>
          <w:highlight w:val="yellow"/>
          <w:rPrChange w:id="46" w:author="Marielle Moraine Butters" w:date="2019-06-17T07:54:00Z">
            <w:rPr>
              <w:rFonts w:ascii="Times New Roman" w:hAnsi="Times New Roman" w:cs="Times New Roman"/>
              <w:sz w:val="24"/>
              <w:szCs w:val="24"/>
            </w:rPr>
          </w:rPrChange>
        </w:rPr>
        <w:t>languages</w:t>
      </w:r>
      <w:r w:rsidR="00721334" w:rsidRPr="009539DB">
        <w:rPr>
          <w:rFonts w:ascii="Times New Roman" w:hAnsi="Times New Roman" w:cs="Times New Roman"/>
          <w:sz w:val="24"/>
          <w:szCs w:val="24"/>
          <w:highlight w:val="yellow"/>
          <w:rPrChange w:id="47" w:author="Marielle Moraine Butters" w:date="2019-06-17T07:54:00Z">
            <w:rPr>
              <w:rFonts w:ascii="Times New Roman" w:hAnsi="Times New Roman" w:cs="Times New Roman"/>
              <w:sz w:val="24"/>
              <w:szCs w:val="24"/>
            </w:rPr>
          </w:rPrChange>
        </w:rPr>
        <w:t xml:space="preserve"> – those where the negative marker </w:t>
      </w:r>
      <w:r w:rsidR="003A7618" w:rsidRPr="009539DB">
        <w:rPr>
          <w:rFonts w:ascii="Times New Roman" w:hAnsi="Times New Roman" w:cs="Times New Roman"/>
          <w:sz w:val="24"/>
          <w:szCs w:val="24"/>
          <w:highlight w:val="yellow"/>
          <w:rPrChange w:id="48" w:author="Marielle Moraine Butters" w:date="2019-06-17T07:54:00Z">
            <w:rPr>
              <w:rFonts w:ascii="Times New Roman" w:hAnsi="Times New Roman" w:cs="Times New Roman"/>
              <w:sz w:val="24"/>
              <w:szCs w:val="24"/>
            </w:rPr>
          </w:rPrChange>
        </w:rPr>
        <w:t>follows the verb</w:t>
      </w:r>
      <w:r w:rsidR="00721334" w:rsidRPr="009539DB">
        <w:rPr>
          <w:rFonts w:ascii="Times New Roman" w:hAnsi="Times New Roman" w:cs="Times New Roman"/>
          <w:sz w:val="24"/>
          <w:szCs w:val="24"/>
          <w:highlight w:val="yellow"/>
          <w:rPrChange w:id="49" w:author="Marielle Moraine Butters" w:date="2019-06-17T07:54:00Z">
            <w:rPr>
              <w:rFonts w:ascii="Times New Roman" w:hAnsi="Times New Roman" w:cs="Times New Roman"/>
              <w:sz w:val="24"/>
              <w:szCs w:val="24"/>
            </w:rPr>
          </w:rPrChange>
        </w:rPr>
        <w:t xml:space="preserve"> -</w:t>
      </w:r>
      <w:r w:rsidR="008D317B" w:rsidRPr="009539DB">
        <w:rPr>
          <w:rFonts w:ascii="Times New Roman" w:hAnsi="Times New Roman" w:cs="Times New Roman"/>
          <w:sz w:val="24"/>
          <w:szCs w:val="24"/>
          <w:highlight w:val="yellow"/>
          <w:rPrChange w:id="50" w:author="Marielle Moraine Butters" w:date="2019-06-17T07:54:00Z">
            <w:rPr>
              <w:rFonts w:ascii="Times New Roman" w:hAnsi="Times New Roman" w:cs="Times New Roman"/>
              <w:sz w:val="24"/>
              <w:szCs w:val="24"/>
            </w:rPr>
          </w:rPrChange>
        </w:rPr>
        <w:t xml:space="preserve"> are a typological phenomenon unique to Central A</w:t>
      </w:r>
      <w:r w:rsidR="00721334" w:rsidRPr="009539DB">
        <w:rPr>
          <w:rFonts w:ascii="Times New Roman" w:hAnsi="Times New Roman" w:cs="Times New Roman"/>
          <w:sz w:val="24"/>
          <w:szCs w:val="24"/>
          <w:highlight w:val="yellow"/>
          <w:rPrChange w:id="51" w:author="Marielle Moraine Butters" w:date="2019-06-17T07:54:00Z">
            <w:rPr>
              <w:rFonts w:ascii="Times New Roman" w:hAnsi="Times New Roman" w:cs="Times New Roman"/>
              <w:sz w:val="24"/>
              <w:szCs w:val="24"/>
            </w:rPr>
          </w:rPrChange>
        </w:rPr>
        <w:t xml:space="preserve">frica </w:t>
      </w:r>
      <w:ins w:id="52" w:author="Marielle Moraine Butters" w:date="2019-06-17T07:53:00Z">
        <w:r w:rsidR="009539DB" w:rsidRPr="009539DB">
          <w:rPr>
            <w:rFonts w:ascii="Times New Roman" w:hAnsi="Times New Roman" w:cs="Times New Roman"/>
            <w:sz w:val="24"/>
            <w:szCs w:val="24"/>
            <w:highlight w:val="yellow"/>
            <w:rPrChange w:id="53" w:author="Marielle Moraine Butters" w:date="2019-06-17T07:54:00Z">
              <w:rPr>
                <w:rFonts w:ascii="Times New Roman" w:hAnsi="Times New Roman" w:cs="Times New Roman"/>
                <w:sz w:val="24"/>
                <w:szCs w:val="24"/>
              </w:rPr>
            </w:rPrChange>
          </w:rPr>
          <w:t>(Niger-Congo, Nilo-Saharan,</w:t>
        </w:r>
      </w:ins>
      <w:ins w:id="54" w:author="Marielle Moraine Butters" w:date="2019-06-17T07:54:00Z">
        <w:r w:rsidR="009539DB" w:rsidRPr="009539DB">
          <w:rPr>
            <w:rFonts w:ascii="Times New Roman" w:hAnsi="Times New Roman" w:cs="Times New Roman"/>
            <w:sz w:val="24"/>
            <w:szCs w:val="24"/>
            <w:highlight w:val="yellow"/>
            <w:rPrChange w:id="55" w:author="Marielle Moraine Butters" w:date="2019-06-17T07:54:00Z">
              <w:rPr>
                <w:rFonts w:ascii="Times New Roman" w:hAnsi="Times New Roman" w:cs="Times New Roman"/>
                <w:sz w:val="24"/>
                <w:szCs w:val="24"/>
              </w:rPr>
            </w:rPrChange>
          </w:rPr>
          <w:t xml:space="preserve"> and Chadic) </w:t>
        </w:r>
      </w:ins>
      <w:r w:rsidR="00721334" w:rsidRPr="009539DB">
        <w:rPr>
          <w:rFonts w:ascii="Times New Roman" w:hAnsi="Times New Roman" w:cs="Times New Roman"/>
          <w:sz w:val="24"/>
          <w:szCs w:val="24"/>
          <w:highlight w:val="yellow"/>
          <w:rPrChange w:id="56" w:author="Marielle Moraine Butters" w:date="2019-06-17T07:54:00Z">
            <w:rPr>
              <w:rFonts w:ascii="Times New Roman" w:hAnsi="Times New Roman" w:cs="Times New Roman"/>
              <w:sz w:val="24"/>
              <w:szCs w:val="24"/>
            </w:rPr>
          </w:rPrChange>
        </w:rPr>
        <w:t xml:space="preserve">and, to a lesser extent, </w:t>
      </w:r>
      <w:r w:rsidR="008D317B" w:rsidRPr="009539DB">
        <w:rPr>
          <w:rFonts w:ascii="Times New Roman" w:hAnsi="Times New Roman" w:cs="Times New Roman"/>
          <w:sz w:val="24"/>
          <w:szCs w:val="24"/>
          <w:highlight w:val="yellow"/>
          <w:rPrChange w:id="57" w:author="Marielle Moraine Butters" w:date="2019-06-17T07:54:00Z">
            <w:rPr>
              <w:rFonts w:ascii="Times New Roman" w:hAnsi="Times New Roman" w:cs="Times New Roman"/>
              <w:sz w:val="24"/>
              <w:szCs w:val="24"/>
            </w:rPr>
          </w:rPrChange>
        </w:rPr>
        <w:t>to New Guinea.</w:t>
      </w:r>
      <w:r w:rsidR="008D317B" w:rsidRPr="00EE131D">
        <w:rPr>
          <w:rFonts w:ascii="Times New Roman" w:hAnsi="Times New Roman" w:cs="Times New Roman"/>
          <w:sz w:val="24"/>
          <w:szCs w:val="24"/>
        </w:rPr>
        <w:t xml:space="preserve"> Thou</w:t>
      </w:r>
      <w:r w:rsidR="003A7618">
        <w:rPr>
          <w:rFonts w:ascii="Times New Roman" w:hAnsi="Times New Roman" w:cs="Times New Roman"/>
          <w:sz w:val="24"/>
          <w:szCs w:val="24"/>
        </w:rPr>
        <w:t xml:space="preserve">gh there are isolated cases of </w:t>
      </w:r>
      <w:r w:rsidR="008D317B" w:rsidRPr="00EE131D">
        <w:rPr>
          <w:rFonts w:ascii="Times New Roman" w:hAnsi="Times New Roman" w:cs="Times New Roman"/>
          <w:sz w:val="24"/>
          <w:szCs w:val="24"/>
        </w:rPr>
        <w:t>VO</w:t>
      </w:r>
      <w:r w:rsidR="003A7618">
        <w:rPr>
          <w:rFonts w:ascii="Times New Roman" w:hAnsi="Times New Roman" w:cs="Times New Roman"/>
          <w:sz w:val="24"/>
          <w:szCs w:val="24"/>
        </w:rPr>
        <w:t>&amp;V</w:t>
      </w:r>
      <w:r w:rsidR="008D317B" w:rsidRPr="00721334">
        <w:rPr>
          <w:rFonts w:ascii="Times New Roman" w:hAnsi="Times New Roman" w:cs="Times New Roman"/>
          <w:sz w:val="24"/>
          <w:szCs w:val="24"/>
          <w:vertAlign w:val="subscript"/>
        </w:rPr>
        <w:t>NEG</w:t>
      </w:r>
      <w:r w:rsidR="008D317B" w:rsidRPr="00EE131D">
        <w:rPr>
          <w:rFonts w:ascii="Times New Roman" w:hAnsi="Times New Roman" w:cs="Times New Roman"/>
          <w:sz w:val="24"/>
          <w:szCs w:val="24"/>
        </w:rPr>
        <w:t xml:space="preserve"> languages around the world, there is nowhere with such a concentration of examples as is found in these two regions.</w:t>
      </w:r>
      <w:r w:rsidR="009D0C96" w:rsidRPr="00EE131D">
        <w:rPr>
          <w:rFonts w:ascii="Times New Roman" w:hAnsi="Times New Roman" w:cs="Times New Roman"/>
          <w:sz w:val="24"/>
          <w:szCs w:val="24"/>
        </w:rPr>
        <w:t xml:space="preserve"> </w:t>
      </w:r>
      <w:r>
        <w:rPr>
          <w:rFonts w:ascii="Times New Roman" w:hAnsi="Times New Roman" w:cs="Times New Roman"/>
          <w:sz w:val="24"/>
          <w:szCs w:val="24"/>
        </w:rPr>
        <w:t xml:space="preserve">It </w:t>
      </w:r>
      <w:proofErr w:type="gramStart"/>
      <w:r>
        <w:rPr>
          <w:rFonts w:ascii="Times New Roman" w:hAnsi="Times New Roman" w:cs="Times New Roman"/>
          <w:sz w:val="24"/>
          <w:szCs w:val="24"/>
        </w:rPr>
        <w:t>has been observed</w:t>
      </w:r>
      <w:proofErr w:type="gramEnd"/>
      <w:r>
        <w:rPr>
          <w:rFonts w:ascii="Times New Roman" w:hAnsi="Times New Roman" w:cs="Times New Roman"/>
          <w:sz w:val="24"/>
          <w:szCs w:val="24"/>
        </w:rPr>
        <w:t xml:space="preserve"> as early as Jespersen (1917) that there is a cross-linguistic preference for </w:t>
      </w:r>
      <w:proofErr w:type="spellStart"/>
      <w:r>
        <w:rPr>
          <w:rFonts w:ascii="Times New Roman" w:hAnsi="Times New Roman" w:cs="Times New Roman"/>
          <w:sz w:val="24"/>
          <w:szCs w:val="24"/>
        </w:rPr>
        <w:t>negators</w:t>
      </w:r>
      <w:proofErr w:type="spellEnd"/>
      <w:r>
        <w:rPr>
          <w:rFonts w:ascii="Times New Roman" w:hAnsi="Times New Roman" w:cs="Times New Roman"/>
          <w:sz w:val="24"/>
          <w:szCs w:val="24"/>
        </w:rPr>
        <w:t xml:space="preserve"> to occur directly before the verb, yet in Chadic languages, which are primarily SVO, the negative marker occurs not only after the verb, but in the final position of the phrase. In the great majority of cases</w:t>
      </w:r>
      <w:r w:rsidRPr="009539DB">
        <w:rPr>
          <w:rFonts w:ascii="Times New Roman" w:hAnsi="Times New Roman" w:cs="Times New Roman"/>
          <w:sz w:val="24"/>
          <w:szCs w:val="24"/>
          <w:highlight w:val="yellow"/>
          <w:rPrChange w:id="58" w:author="Marielle Moraine Butters" w:date="2019-06-17T07:55:00Z">
            <w:rPr>
              <w:rFonts w:ascii="Times New Roman" w:hAnsi="Times New Roman" w:cs="Times New Roman"/>
              <w:sz w:val="24"/>
              <w:szCs w:val="24"/>
            </w:rPr>
          </w:rPrChange>
        </w:rPr>
        <w:t xml:space="preserve">, </w:t>
      </w:r>
      <w:ins w:id="59" w:author="Marielle Moraine Butters" w:date="2019-06-17T07:55:00Z">
        <w:r w:rsidR="009539DB" w:rsidRPr="009539DB">
          <w:rPr>
            <w:rFonts w:ascii="Times New Roman" w:hAnsi="Times New Roman" w:cs="Times New Roman"/>
            <w:sz w:val="24"/>
            <w:szCs w:val="24"/>
            <w:highlight w:val="yellow"/>
            <w:rPrChange w:id="60" w:author="Marielle Moraine Butters" w:date="2019-06-17T07:55:00Z">
              <w:rPr>
                <w:rFonts w:ascii="Times New Roman" w:hAnsi="Times New Roman" w:cs="Times New Roman"/>
                <w:sz w:val="24"/>
                <w:szCs w:val="24"/>
              </w:rPr>
            </w:rPrChange>
          </w:rPr>
          <w:t>the verb</w:t>
        </w:r>
        <w:r w:rsidR="009539DB">
          <w:rPr>
            <w:rFonts w:ascii="Times New Roman" w:hAnsi="Times New Roman" w:cs="Times New Roman"/>
            <w:sz w:val="24"/>
            <w:szCs w:val="24"/>
          </w:rPr>
          <w:t xml:space="preserve"> </w:t>
        </w:r>
      </w:ins>
      <w:commentRangeStart w:id="61"/>
      <w:del w:id="62" w:author="Marielle Moraine Butters" w:date="2019-06-17T07:55:00Z">
        <w:r w:rsidDel="009539DB">
          <w:rPr>
            <w:rFonts w:ascii="Times New Roman" w:hAnsi="Times New Roman" w:cs="Times New Roman"/>
            <w:sz w:val="24"/>
            <w:szCs w:val="24"/>
          </w:rPr>
          <w:delText xml:space="preserve">it </w:delText>
        </w:r>
      </w:del>
      <w:commentRangeEnd w:id="61"/>
      <w:r w:rsidR="00022487">
        <w:rPr>
          <w:rStyle w:val="CommentReference"/>
        </w:rPr>
        <w:commentReference w:id="61"/>
      </w:r>
      <w:proofErr w:type="gramStart"/>
      <w:r>
        <w:rPr>
          <w:rFonts w:ascii="Times New Roman" w:hAnsi="Times New Roman" w:cs="Times New Roman"/>
          <w:sz w:val="24"/>
          <w:szCs w:val="24"/>
        </w:rPr>
        <w:t>may be followed</w:t>
      </w:r>
      <w:proofErr w:type="gramEnd"/>
      <w:r>
        <w:rPr>
          <w:rFonts w:ascii="Times New Roman" w:hAnsi="Times New Roman" w:cs="Times New Roman"/>
          <w:sz w:val="24"/>
          <w:szCs w:val="24"/>
        </w:rPr>
        <w:t xml:space="preserve"> only by time adverbials and interrogatives. </w:t>
      </w:r>
    </w:p>
    <w:p w14:paraId="1DF0A9BD" w14:textId="21C45696" w:rsidR="002B4028" w:rsidRDefault="009D0C96" w:rsidP="001A7925">
      <w:pPr>
        <w:pStyle w:val="NoSpacing"/>
        <w:spacing w:line="480" w:lineRule="auto"/>
        <w:ind w:firstLine="720"/>
        <w:rPr>
          <w:rFonts w:ascii="Times New Roman" w:hAnsi="Times New Roman" w:cs="Times New Roman"/>
          <w:sz w:val="24"/>
          <w:szCs w:val="24"/>
        </w:rPr>
      </w:pPr>
      <w:r w:rsidRPr="00EE131D">
        <w:rPr>
          <w:rFonts w:ascii="Times New Roman" w:hAnsi="Times New Roman" w:cs="Times New Roman"/>
          <w:sz w:val="24"/>
          <w:szCs w:val="24"/>
        </w:rPr>
        <w:t>Additio</w:t>
      </w:r>
      <w:r w:rsidR="00C62DD8" w:rsidRPr="00EE131D">
        <w:rPr>
          <w:rFonts w:ascii="Times New Roman" w:hAnsi="Times New Roman" w:cs="Times New Roman"/>
          <w:sz w:val="24"/>
          <w:szCs w:val="24"/>
        </w:rPr>
        <w:t>nally, many Chadic languages employ</w:t>
      </w:r>
      <w:r w:rsidRPr="00EE131D">
        <w:rPr>
          <w:rFonts w:ascii="Times New Roman" w:hAnsi="Times New Roman" w:cs="Times New Roman"/>
          <w:sz w:val="24"/>
          <w:szCs w:val="24"/>
        </w:rPr>
        <w:t xml:space="preserve"> </w:t>
      </w:r>
      <w:commentRangeStart w:id="63"/>
      <w:del w:id="64" w:author="Marielle Moraine Butters" w:date="2019-06-17T07:56:00Z">
        <w:r w:rsidRPr="00EE131D" w:rsidDel="009539DB">
          <w:rPr>
            <w:rFonts w:ascii="Times New Roman" w:hAnsi="Times New Roman" w:cs="Times New Roman"/>
            <w:sz w:val="24"/>
            <w:szCs w:val="24"/>
          </w:rPr>
          <w:delText xml:space="preserve">double </w:delText>
        </w:r>
        <w:r w:rsidRPr="009539DB" w:rsidDel="009539DB">
          <w:rPr>
            <w:rFonts w:ascii="Times New Roman" w:hAnsi="Times New Roman" w:cs="Times New Roman"/>
            <w:sz w:val="24"/>
            <w:szCs w:val="24"/>
            <w:highlight w:val="yellow"/>
            <w:rPrChange w:id="65" w:author="Marielle Moraine Butters" w:date="2019-06-17T07:56:00Z">
              <w:rPr>
                <w:rFonts w:ascii="Times New Roman" w:hAnsi="Times New Roman" w:cs="Times New Roman"/>
                <w:sz w:val="24"/>
                <w:szCs w:val="24"/>
              </w:rPr>
            </w:rPrChange>
          </w:rPr>
          <w:delText>negation</w:delText>
        </w:r>
      </w:del>
      <w:commentRangeEnd w:id="63"/>
      <w:ins w:id="66" w:author="Marielle Moraine Butters" w:date="2019-06-17T07:56:00Z">
        <w:r w:rsidR="009539DB" w:rsidRPr="009539DB">
          <w:rPr>
            <w:rFonts w:ascii="Times New Roman" w:hAnsi="Times New Roman" w:cs="Times New Roman"/>
            <w:sz w:val="24"/>
            <w:szCs w:val="24"/>
            <w:highlight w:val="yellow"/>
            <w:rPrChange w:id="67" w:author="Marielle Moraine Butters" w:date="2019-06-17T07:56:00Z">
              <w:rPr>
                <w:rFonts w:ascii="Times New Roman" w:hAnsi="Times New Roman" w:cs="Times New Roman"/>
                <w:sz w:val="24"/>
                <w:szCs w:val="24"/>
              </w:rPr>
            </w:rPrChange>
          </w:rPr>
          <w:t>bi-partite negation markers</w:t>
        </w:r>
      </w:ins>
      <w:r w:rsidR="00022487">
        <w:rPr>
          <w:rStyle w:val="CommentReference"/>
        </w:rPr>
        <w:commentReference w:id="63"/>
      </w:r>
      <w:r w:rsidRPr="00EE131D">
        <w:rPr>
          <w:rFonts w:ascii="Times New Roman" w:hAnsi="Times New Roman" w:cs="Times New Roman"/>
          <w:sz w:val="24"/>
          <w:szCs w:val="24"/>
        </w:rPr>
        <w:t>, though Proto-Chadic negation app</w:t>
      </w:r>
      <w:r w:rsidR="00C62DD8" w:rsidRPr="00EE131D">
        <w:rPr>
          <w:rFonts w:ascii="Times New Roman" w:hAnsi="Times New Roman" w:cs="Times New Roman"/>
          <w:sz w:val="24"/>
          <w:szCs w:val="24"/>
        </w:rPr>
        <w:t>ears to have been single-marked</w:t>
      </w:r>
      <w:r w:rsidR="00EE131D" w:rsidRPr="00EE131D">
        <w:rPr>
          <w:rFonts w:ascii="Times New Roman" w:hAnsi="Times New Roman" w:cs="Times New Roman"/>
          <w:sz w:val="24"/>
          <w:szCs w:val="24"/>
        </w:rPr>
        <w:t xml:space="preserve"> in clause-final position</w:t>
      </w:r>
      <w:r w:rsidR="00BB5E92">
        <w:rPr>
          <w:rFonts w:ascii="Times New Roman" w:hAnsi="Times New Roman" w:cs="Times New Roman"/>
          <w:sz w:val="24"/>
          <w:szCs w:val="24"/>
        </w:rPr>
        <w:t xml:space="preserve"> (</w:t>
      </w:r>
      <w:r w:rsidR="002D5DC2">
        <w:rPr>
          <w:rFonts w:ascii="Times New Roman" w:hAnsi="Times New Roman" w:cs="Times New Roman"/>
          <w:sz w:val="24"/>
          <w:szCs w:val="24"/>
        </w:rPr>
        <w:t>Newman 1977</w:t>
      </w:r>
      <w:r w:rsidR="00BB5E92">
        <w:rPr>
          <w:rFonts w:ascii="Times New Roman" w:hAnsi="Times New Roman" w:cs="Times New Roman"/>
          <w:sz w:val="24"/>
          <w:szCs w:val="24"/>
        </w:rPr>
        <w:t>)</w:t>
      </w:r>
      <w:r w:rsidR="00C62DD8" w:rsidRPr="00EE131D">
        <w:rPr>
          <w:rFonts w:ascii="Times New Roman" w:hAnsi="Times New Roman" w:cs="Times New Roman"/>
          <w:sz w:val="24"/>
          <w:szCs w:val="24"/>
        </w:rPr>
        <w:t xml:space="preserve">. </w:t>
      </w:r>
      <w:r w:rsidR="002B4028">
        <w:rPr>
          <w:rFonts w:ascii="Times New Roman" w:hAnsi="Times New Roman" w:cs="Times New Roman"/>
          <w:sz w:val="24"/>
          <w:szCs w:val="24"/>
        </w:rPr>
        <w:t xml:space="preserve">In his classic study of negation, Dahl (1979) finds that where there is </w:t>
      </w:r>
      <w:del w:id="68" w:author="Marielle Moraine Butters" w:date="2019-06-17T07:56:00Z">
        <w:r w:rsidR="002B4028" w:rsidRPr="009539DB" w:rsidDel="009539DB">
          <w:rPr>
            <w:rFonts w:ascii="Times New Roman" w:hAnsi="Times New Roman" w:cs="Times New Roman"/>
            <w:sz w:val="24"/>
            <w:szCs w:val="24"/>
            <w:highlight w:val="yellow"/>
            <w:rPrChange w:id="69" w:author="Marielle Moraine Butters" w:date="2019-06-17T07:57:00Z">
              <w:rPr>
                <w:rFonts w:ascii="Times New Roman" w:hAnsi="Times New Roman" w:cs="Times New Roman"/>
                <w:sz w:val="24"/>
                <w:szCs w:val="24"/>
              </w:rPr>
            </w:rPrChange>
          </w:rPr>
          <w:delText>double negation</w:delText>
        </w:r>
      </w:del>
      <w:ins w:id="70" w:author="Marielle Moraine Butters" w:date="2019-06-17T07:56:00Z">
        <w:r w:rsidR="009539DB" w:rsidRPr="009539DB">
          <w:rPr>
            <w:rFonts w:ascii="Times New Roman" w:hAnsi="Times New Roman" w:cs="Times New Roman"/>
            <w:sz w:val="24"/>
            <w:szCs w:val="24"/>
            <w:highlight w:val="yellow"/>
            <w:rPrChange w:id="71" w:author="Marielle Moraine Butters" w:date="2019-06-17T07:57:00Z">
              <w:rPr>
                <w:rFonts w:ascii="Times New Roman" w:hAnsi="Times New Roman" w:cs="Times New Roman"/>
                <w:sz w:val="24"/>
                <w:szCs w:val="24"/>
              </w:rPr>
            </w:rPrChange>
          </w:rPr>
          <w:t>bi-partite negation</w:t>
        </w:r>
      </w:ins>
      <w:r w:rsidR="002B4028">
        <w:rPr>
          <w:rFonts w:ascii="Times New Roman" w:hAnsi="Times New Roman" w:cs="Times New Roman"/>
          <w:sz w:val="24"/>
          <w:szCs w:val="24"/>
        </w:rPr>
        <w:t xml:space="preserve"> in his sample, the two </w:t>
      </w:r>
      <w:proofErr w:type="spellStart"/>
      <w:r w:rsidR="002B4028">
        <w:rPr>
          <w:rFonts w:ascii="Times New Roman" w:hAnsi="Times New Roman" w:cs="Times New Roman"/>
          <w:sz w:val="24"/>
          <w:szCs w:val="24"/>
        </w:rPr>
        <w:t>negators</w:t>
      </w:r>
      <w:proofErr w:type="spellEnd"/>
      <w:r w:rsidR="002B4028">
        <w:rPr>
          <w:rFonts w:ascii="Times New Roman" w:hAnsi="Times New Roman" w:cs="Times New Roman"/>
          <w:sz w:val="24"/>
          <w:szCs w:val="24"/>
        </w:rPr>
        <w:t xml:space="preserve"> nearly always surround the verb. He takes this to suggest </w:t>
      </w:r>
      <w:r w:rsidR="002B4028" w:rsidRPr="00597273">
        <w:rPr>
          <w:rFonts w:ascii="Times New Roman" w:hAnsi="Times New Roman" w:cs="Times New Roman"/>
          <w:sz w:val="24"/>
          <w:szCs w:val="24"/>
        </w:rPr>
        <w:t xml:space="preserve">a general tendency for negatives to occur as close to the finite element of the phrase as possible. </w:t>
      </w:r>
      <w:r w:rsidR="002B4028">
        <w:rPr>
          <w:rFonts w:ascii="Times New Roman" w:hAnsi="Times New Roman" w:cs="Times New Roman"/>
          <w:sz w:val="24"/>
          <w:szCs w:val="24"/>
        </w:rPr>
        <w:t xml:space="preserve">Yet this rarely what happens for Chadic, as the first </w:t>
      </w:r>
      <w:proofErr w:type="spellStart"/>
      <w:r w:rsidR="002B4028">
        <w:rPr>
          <w:rFonts w:ascii="Times New Roman" w:hAnsi="Times New Roman" w:cs="Times New Roman"/>
          <w:sz w:val="24"/>
          <w:szCs w:val="24"/>
        </w:rPr>
        <w:t>negator</w:t>
      </w:r>
      <w:proofErr w:type="spellEnd"/>
      <w:r w:rsidR="002B4028">
        <w:rPr>
          <w:rFonts w:ascii="Times New Roman" w:hAnsi="Times New Roman" w:cs="Times New Roman"/>
          <w:sz w:val="24"/>
          <w:szCs w:val="24"/>
        </w:rPr>
        <w:t xml:space="preserve"> in Chadic often occurs before the subject and the second </w:t>
      </w:r>
      <w:proofErr w:type="spellStart"/>
      <w:r w:rsidR="002B4028">
        <w:rPr>
          <w:rFonts w:ascii="Times New Roman" w:hAnsi="Times New Roman" w:cs="Times New Roman"/>
          <w:sz w:val="24"/>
          <w:szCs w:val="24"/>
        </w:rPr>
        <w:t>negator</w:t>
      </w:r>
      <w:proofErr w:type="spellEnd"/>
      <w:r w:rsidR="002B4028">
        <w:rPr>
          <w:rFonts w:ascii="Times New Roman" w:hAnsi="Times New Roman" w:cs="Times New Roman"/>
          <w:sz w:val="24"/>
          <w:szCs w:val="24"/>
        </w:rPr>
        <w:t xml:space="preserve"> ofte</w:t>
      </w:r>
      <w:r w:rsidR="002D5DC2">
        <w:rPr>
          <w:rFonts w:ascii="Times New Roman" w:hAnsi="Times New Roman" w:cs="Times New Roman"/>
          <w:sz w:val="24"/>
          <w:szCs w:val="24"/>
        </w:rPr>
        <w:t>n occurs after the object where the dominant word order is SVO</w:t>
      </w:r>
      <w:r w:rsidR="002B4028">
        <w:rPr>
          <w:rFonts w:ascii="Times New Roman" w:hAnsi="Times New Roman" w:cs="Times New Roman"/>
          <w:sz w:val="24"/>
          <w:szCs w:val="24"/>
        </w:rPr>
        <w:t xml:space="preserve">. </w:t>
      </w:r>
      <w:r w:rsidR="002B4028" w:rsidRPr="00597273">
        <w:rPr>
          <w:rFonts w:ascii="Times New Roman" w:hAnsi="Times New Roman" w:cs="Times New Roman"/>
          <w:sz w:val="24"/>
          <w:szCs w:val="24"/>
        </w:rPr>
        <w:t>Indeed, Dahl</w:t>
      </w:r>
      <w:r w:rsidR="002B4028">
        <w:rPr>
          <w:rFonts w:ascii="Times New Roman" w:hAnsi="Times New Roman" w:cs="Times New Roman"/>
          <w:sz w:val="24"/>
          <w:szCs w:val="24"/>
        </w:rPr>
        <w:t xml:space="preserve"> (1979)</w:t>
      </w:r>
      <w:r w:rsidR="002B4028" w:rsidRPr="00597273">
        <w:rPr>
          <w:rFonts w:ascii="Times New Roman" w:hAnsi="Times New Roman" w:cs="Times New Roman"/>
          <w:sz w:val="24"/>
          <w:szCs w:val="24"/>
        </w:rPr>
        <w:t xml:space="preserve"> cites West Afri</w:t>
      </w:r>
      <w:r w:rsidR="002D5DC2">
        <w:rPr>
          <w:rFonts w:ascii="Times New Roman" w:hAnsi="Times New Roman" w:cs="Times New Roman"/>
          <w:sz w:val="24"/>
          <w:szCs w:val="24"/>
        </w:rPr>
        <w:t>can languages as typologically unusual among</w:t>
      </w:r>
      <w:r w:rsidR="002B4028" w:rsidRPr="00597273">
        <w:rPr>
          <w:rFonts w:ascii="Times New Roman" w:hAnsi="Times New Roman" w:cs="Times New Roman"/>
          <w:sz w:val="24"/>
          <w:szCs w:val="24"/>
        </w:rPr>
        <w:t xml:space="preserve"> his sample.</w:t>
      </w:r>
      <w:r w:rsidR="002B4028">
        <w:rPr>
          <w:rFonts w:ascii="Times New Roman" w:hAnsi="Times New Roman" w:cs="Times New Roman"/>
          <w:sz w:val="24"/>
          <w:szCs w:val="24"/>
        </w:rPr>
        <w:t xml:space="preserve"> </w:t>
      </w:r>
    </w:p>
    <w:p w14:paraId="34AC8C8E" w14:textId="77777777" w:rsidR="001A7925" w:rsidRDefault="001A7925" w:rsidP="001A7925">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is still much to </w:t>
      </w:r>
      <w:proofErr w:type="gramStart"/>
      <w:r>
        <w:rPr>
          <w:rFonts w:ascii="Times New Roman" w:hAnsi="Times New Roman" w:cs="Times New Roman"/>
          <w:sz w:val="24"/>
          <w:szCs w:val="24"/>
        </w:rPr>
        <w:t>be discovered</w:t>
      </w:r>
      <w:proofErr w:type="gramEnd"/>
      <w:r>
        <w:rPr>
          <w:rFonts w:ascii="Times New Roman" w:hAnsi="Times New Roman" w:cs="Times New Roman"/>
          <w:sz w:val="24"/>
          <w:szCs w:val="24"/>
        </w:rPr>
        <w:t xml:space="preserve"> regarding negation in Chadic, including the sources and pathways behind the various forms that occur. </w:t>
      </w:r>
    </w:p>
    <w:p w14:paraId="5A98F5B5" w14:textId="77777777" w:rsidR="001A7925" w:rsidRPr="00E37D69" w:rsidRDefault="002D5DC2" w:rsidP="001A7925">
      <w:pPr>
        <w:pStyle w:val="NoSpacing"/>
        <w:rPr>
          <w:rFonts w:ascii="Times New Roman" w:hAnsi="Times New Roman" w:cs="Times New Roman"/>
          <w:b/>
        </w:rPr>
      </w:pPr>
      <w:r>
        <w:rPr>
          <w:rFonts w:ascii="Times New Roman" w:hAnsi="Times New Roman" w:cs="Times New Roman"/>
          <w:b/>
          <w:sz w:val="24"/>
          <w:szCs w:val="24"/>
        </w:rPr>
        <w:t>3</w:t>
      </w:r>
      <w:r w:rsidR="007530D7">
        <w:rPr>
          <w:rFonts w:ascii="Times New Roman" w:hAnsi="Times New Roman" w:cs="Times New Roman"/>
          <w:b/>
          <w:sz w:val="24"/>
          <w:szCs w:val="24"/>
        </w:rPr>
        <w:t xml:space="preserve">. </w:t>
      </w:r>
      <w:r w:rsidR="00E37D69" w:rsidRPr="00E37D69">
        <w:rPr>
          <w:rFonts w:ascii="Times New Roman" w:hAnsi="Times New Roman" w:cs="Times New Roman"/>
          <w:b/>
        </w:rPr>
        <w:t>THE NEGATIVE EXISTENTIAL CYCLE ACROSS CHADIC LANGUAGES</w:t>
      </w:r>
    </w:p>
    <w:p w14:paraId="3916FD97" w14:textId="77777777" w:rsidR="001A7925" w:rsidRDefault="001A7925" w:rsidP="001A7925">
      <w:pPr>
        <w:pStyle w:val="NoSpacing"/>
        <w:rPr>
          <w:rFonts w:ascii="Times New Roman" w:hAnsi="Times New Roman" w:cs="Times New Roman"/>
          <w:b/>
          <w:sz w:val="24"/>
          <w:szCs w:val="24"/>
        </w:rPr>
      </w:pPr>
    </w:p>
    <w:p w14:paraId="420B65B8" w14:textId="07DC2158" w:rsidR="009D0C96" w:rsidRDefault="00D30F64" w:rsidP="005D3199">
      <w:pPr>
        <w:pStyle w:val="NoSpacing"/>
        <w:spacing w:line="480" w:lineRule="auto"/>
        <w:rPr>
          <w:rFonts w:ascii="Times New Roman" w:hAnsi="Times New Roman" w:cs="Times New Roman"/>
          <w:sz w:val="24"/>
          <w:szCs w:val="24"/>
        </w:rPr>
      </w:pPr>
      <w:del w:id="72" w:author="Marielle Moraine Butters" w:date="2019-06-17T09:08:00Z">
        <w:r w:rsidRPr="00DE2EB7" w:rsidDel="000623FD">
          <w:rPr>
            <w:rFonts w:ascii="Times New Roman" w:hAnsi="Times New Roman" w:cs="Times New Roman"/>
            <w:sz w:val="24"/>
            <w:szCs w:val="24"/>
            <w:highlight w:val="yellow"/>
            <w:rPrChange w:id="73" w:author="Marielle Moraine Butters" w:date="2019-06-17T09:10:00Z">
              <w:rPr>
                <w:rFonts w:ascii="Times New Roman" w:hAnsi="Times New Roman" w:cs="Times New Roman"/>
                <w:sz w:val="24"/>
                <w:szCs w:val="24"/>
              </w:rPr>
            </w:rPrChange>
          </w:rPr>
          <w:delText>If</w:delText>
        </w:r>
        <w:r w:rsidR="007530D7" w:rsidRPr="00DE2EB7" w:rsidDel="000623FD">
          <w:rPr>
            <w:rFonts w:ascii="Times New Roman" w:hAnsi="Times New Roman" w:cs="Times New Roman"/>
            <w:sz w:val="24"/>
            <w:szCs w:val="24"/>
            <w:highlight w:val="yellow"/>
            <w:rPrChange w:id="74" w:author="Marielle Moraine Butters" w:date="2019-06-17T09:10:00Z">
              <w:rPr>
                <w:rFonts w:ascii="Times New Roman" w:hAnsi="Times New Roman" w:cs="Times New Roman"/>
                <w:sz w:val="24"/>
                <w:szCs w:val="24"/>
              </w:rPr>
            </w:rPrChange>
          </w:rPr>
          <w:delText xml:space="preserve"> a given language shows evidence of one stage of </w:delText>
        </w:r>
        <w:r w:rsidR="00D31CDE" w:rsidRPr="00DE2EB7" w:rsidDel="000623FD">
          <w:rPr>
            <w:rFonts w:ascii="Times New Roman" w:hAnsi="Times New Roman" w:cs="Times New Roman"/>
            <w:sz w:val="24"/>
            <w:szCs w:val="24"/>
            <w:highlight w:val="yellow"/>
            <w:rPrChange w:id="75" w:author="Marielle Moraine Butters" w:date="2019-06-17T09:10:00Z">
              <w:rPr>
                <w:rFonts w:ascii="Times New Roman" w:hAnsi="Times New Roman" w:cs="Times New Roman"/>
                <w:sz w:val="24"/>
                <w:szCs w:val="24"/>
              </w:rPr>
            </w:rPrChange>
          </w:rPr>
          <w:delText>NEC</w:delText>
        </w:r>
        <w:r w:rsidR="007530D7" w:rsidRPr="00DE2EB7" w:rsidDel="000623FD">
          <w:rPr>
            <w:rFonts w:ascii="Times New Roman" w:hAnsi="Times New Roman" w:cs="Times New Roman"/>
            <w:sz w:val="24"/>
            <w:szCs w:val="24"/>
            <w:highlight w:val="yellow"/>
            <w:rPrChange w:id="76" w:author="Marielle Moraine Butters" w:date="2019-06-17T09:10:00Z">
              <w:rPr>
                <w:rFonts w:ascii="Times New Roman" w:hAnsi="Times New Roman" w:cs="Times New Roman"/>
                <w:sz w:val="24"/>
                <w:szCs w:val="24"/>
              </w:rPr>
            </w:rPrChange>
          </w:rPr>
          <w:delText>,</w:delText>
        </w:r>
        <w:r w:rsidRPr="00DE2EB7" w:rsidDel="000623FD">
          <w:rPr>
            <w:rFonts w:ascii="Times New Roman" w:hAnsi="Times New Roman" w:cs="Times New Roman"/>
            <w:sz w:val="24"/>
            <w:szCs w:val="24"/>
            <w:highlight w:val="yellow"/>
            <w:rPrChange w:id="77" w:author="Marielle Moraine Butters" w:date="2019-06-17T09:10:00Z">
              <w:rPr>
                <w:rFonts w:ascii="Times New Roman" w:hAnsi="Times New Roman" w:cs="Times New Roman"/>
                <w:sz w:val="24"/>
                <w:szCs w:val="24"/>
              </w:rPr>
            </w:rPrChange>
          </w:rPr>
          <w:delText xml:space="preserve"> then presumably,</w:delText>
        </w:r>
        <w:r w:rsidR="007530D7" w:rsidRPr="00DE2EB7" w:rsidDel="000623FD">
          <w:rPr>
            <w:rFonts w:ascii="Times New Roman" w:hAnsi="Times New Roman" w:cs="Times New Roman"/>
            <w:sz w:val="24"/>
            <w:szCs w:val="24"/>
            <w:highlight w:val="yellow"/>
            <w:rPrChange w:id="78" w:author="Marielle Moraine Butters" w:date="2019-06-17T09:10:00Z">
              <w:rPr>
                <w:rFonts w:ascii="Times New Roman" w:hAnsi="Times New Roman" w:cs="Times New Roman"/>
                <w:sz w:val="24"/>
                <w:szCs w:val="24"/>
              </w:rPr>
            </w:rPrChange>
          </w:rPr>
          <w:delText xml:space="preserve"> somewhere in its history, it has also passed through the other stages</w:delText>
        </w:r>
        <w:r w:rsidR="00D31CDE" w:rsidRPr="00DE2EB7" w:rsidDel="000623FD">
          <w:rPr>
            <w:rFonts w:ascii="Times New Roman" w:hAnsi="Times New Roman" w:cs="Times New Roman"/>
            <w:sz w:val="24"/>
            <w:szCs w:val="24"/>
            <w:highlight w:val="yellow"/>
            <w:rPrChange w:id="79" w:author="Marielle Moraine Butters" w:date="2019-06-17T09:10:00Z">
              <w:rPr>
                <w:rFonts w:ascii="Times New Roman" w:hAnsi="Times New Roman" w:cs="Times New Roman"/>
                <w:sz w:val="24"/>
                <w:szCs w:val="24"/>
              </w:rPr>
            </w:rPrChange>
          </w:rPr>
          <w:delText xml:space="preserve"> or is yet to pass through more</w:delText>
        </w:r>
        <w:r w:rsidR="007530D7" w:rsidRPr="00DE2EB7" w:rsidDel="000623FD">
          <w:rPr>
            <w:rFonts w:ascii="Times New Roman" w:hAnsi="Times New Roman" w:cs="Times New Roman"/>
            <w:sz w:val="24"/>
            <w:szCs w:val="24"/>
            <w:highlight w:val="yellow"/>
            <w:rPrChange w:id="80" w:author="Marielle Moraine Butters" w:date="2019-06-17T09:10:00Z">
              <w:rPr>
                <w:rFonts w:ascii="Times New Roman" w:hAnsi="Times New Roman" w:cs="Times New Roman"/>
                <w:sz w:val="24"/>
                <w:szCs w:val="24"/>
              </w:rPr>
            </w:rPrChange>
          </w:rPr>
          <w:delText xml:space="preserve">. </w:delText>
        </w:r>
      </w:del>
      <w:r w:rsidR="007530D7" w:rsidRPr="00DE2EB7">
        <w:rPr>
          <w:rFonts w:ascii="Times New Roman" w:hAnsi="Times New Roman" w:cs="Times New Roman"/>
          <w:sz w:val="24"/>
          <w:szCs w:val="24"/>
          <w:highlight w:val="yellow"/>
          <w:rPrChange w:id="81" w:author="Marielle Moraine Butters" w:date="2019-06-17T09:10:00Z">
            <w:rPr>
              <w:rFonts w:ascii="Times New Roman" w:hAnsi="Times New Roman" w:cs="Times New Roman"/>
              <w:sz w:val="24"/>
              <w:szCs w:val="24"/>
            </w:rPr>
          </w:rPrChange>
        </w:rPr>
        <w:t>I</w:t>
      </w:r>
      <w:r w:rsidR="00EE131D" w:rsidRPr="00DE2EB7">
        <w:rPr>
          <w:rFonts w:ascii="Times New Roman" w:hAnsi="Times New Roman" w:cs="Times New Roman"/>
          <w:sz w:val="24"/>
          <w:szCs w:val="24"/>
          <w:highlight w:val="yellow"/>
          <w:rPrChange w:id="82" w:author="Marielle Moraine Butters" w:date="2019-06-17T09:10:00Z">
            <w:rPr>
              <w:rFonts w:ascii="Times New Roman" w:hAnsi="Times New Roman" w:cs="Times New Roman"/>
              <w:sz w:val="24"/>
              <w:szCs w:val="24"/>
            </w:rPr>
          </w:rPrChange>
        </w:rPr>
        <w:t xml:space="preserve">n Chadic languages, </w:t>
      </w:r>
      <w:del w:id="83" w:author="Marielle Moraine Butters" w:date="2019-06-17T09:09:00Z">
        <w:r w:rsidR="00EE131D" w:rsidRPr="00DE2EB7" w:rsidDel="000623FD">
          <w:rPr>
            <w:rFonts w:ascii="Times New Roman" w:hAnsi="Times New Roman" w:cs="Times New Roman"/>
            <w:sz w:val="24"/>
            <w:szCs w:val="24"/>
            <w:highlight w:val="yellow"/>
            <w:rPrChange w:id="84" w:author="Marielle Moraine Butters" w:date="2019-06-17T09:10:00Z">
              <w:rPr>
                <w:rFonts w:ascii="Times New Roman" w:hAnsi="Times New Roman" w:cs="Times New Roman"/>
                <w:sz w:val="24"/>
                <w:szCs w:val="24"/>
              </w:rPr>
            </w:rPrChange>
          </w:rPr>
          <w:delText xml:space="preserve">it is difficult to determine </w:delText>
        </w:r>
      </w:del>
      <w:del w:id="85" w:author="Marielle Moraine Butters" w:date="2019-06-17T09:08:00Z">
        <w:r w:rsidR="00EE131D" w:rsidRPr="00DE2EB7" w:rsidDel="000623FD">
          <w:rPr>
            <w:rFonts w:ascii="Times New Roman" w:hAnsi="Times New Roman" w:cs="Times New Roman"/>
            <w:sz w:val="24"/>
            <w:szCs w:val="24"/>
            <w:highlight w:val="yellow"/>
            <w:rPrChange w:id="86" w:author="Marielle Moraine Butters" w:date="2019-06-17T09:10:00Z">
              <w:rPr>
                <w:rFonts w:ascii="Times New Roman" w:hAnsi="Times New Roman" w:cs="Times New Roman"/>
                <w:sz w:val="24"/>
                <w:szCs w:val="24"/>
              </w:rPr>
            </w:rPrChange>
          </w:rPr>
          <w:delText xml:space="preserve">this </w:delText>
        </w:r>
      </w:del>
      <w:del w:id="87" w:author="Marielle Moraine Butters" w:date="2019-06-17T09:09:00Z">
        <w:r w:rsidR="00EE131D" w:rsidRPr="00DE2EB7" w:rsidDel="000623FD">
          <w:rPr>
            <w:rFonts w:ascii="Times New Roman" w:hAnsi="Times New Roman" w:cs="Times New Roman"/>
            <w:sz w:val="24"/>
            <w:szCs w:val="24"/>
            <w:highlight w:val="yellow"/>
            <w:rPrChange w:id="88" w:author="Marielle Moraine Butters" w:date="2019-06-17T09:10:00Z">
              <w:rPr>
                <w:rFonts w:ascii="Times New Roman" w:hAnsi="Times New Roman" w:cs="Times New Roman"/>
                <w:sz w:val="24"/>
                <w:szCs w:val="24"/>
              </w:rPr>
            </w:rPrChange>
          </w:rPr>
          <w:delText xml:space="preserve">time depth </w:delText>
        </w:r>
      </w:del>
      <w:r w:rsidR="00EE131D" w:rsidRPr="00DE2EB7">
        <w:rPr>
          <w:rFonts w:ascii="Times New Roman" w:hAnsi="Times New Roman" w:cs="Times New Roman"/>
          <w:sz w:val="24"/>
          <w:szCs w:val="24"/>
          <w:highlight w:val="yellow"/>
          <w:rPrChange w:id="89" w:author="Marielle Moraine Butters" w:date="2019-06-17T09:10:00Z">
            <w:rPr>
              <w:rFonts w:ascii="Times New Roman" w:hAnsi="Times New Roman" w:cs="Times New Roman"/>
              <w:sz w:val="24"/>
              <w:szCs w:val="24"/>
            </w:rPr>
          </w:rPrChange>
        </w:rPr>
        <w:t>given the sparsity of resources and examples provided in grammars on individual languages</w:t>
      </w:r>
      <w:ins w:id="90" w:author="Marielle Moraine Butters" w:date="2019-06-17T09:09:00Z">
        <w:r w:rsidR="000623FD" w:rsidRPr="00DE2EB7">
          <w:rPr>
            <w:rFonts w:ascii="Times New Roman" w:hAnsi="Times New Roman" w:cs="Times New Roman"/>
            <w:sz w:val="24"/>
            <w:szCs w:val="24"/>
            <w:highlight w:val="yellow"/>
            <w:rPrChange w:id="91" w:author="Marielle Moraine Butters" w:date="2019-06-17T09:10:00Z">
              <w:rPr>
                <w:rFonts w:ascii="Times New Roman" w:hAnsi="Times New Roman" w:cs="Times New Roman"/>
                <w:sz w:val="24"/>
                <w:szCs w:val="24"/>
              </w:rPr>
            </w:rPrChange>
          </w:rPr>
          <w:t xml:space="preserve">, it is difficult to get a sense of language change over a long </w:t>
        </w:r>
        <w:proofErr w:type="gramStart"/>
        <w:r w:rsidR="000623FD" w:rsidRPr="00DE2EB7">
          <w:rPr>
            <w:rFonts w:ascii="Times New Roman" w:hAnsi="Times New Roman" w:cs="Times New Roman"/>
            <w:sz w:val="24"/>
            <w:szCs w:val="24"/>
            <w:highlight w:val="yellow"/>
            <w:rPrChange w:id="92" w:author="Marielle Moraine Butters" w:date="2019-06-17T09:10:00Z">
              <w:rPr>
                <w:rFonts w:ascii="Times New Roman" w:hAnsi="Times New Roman" w:cs="Times New Roman"/>
                <w:sz w:val="24"/>
                <w:szCs w:val="24"/>
              </w:rPr>
            </w:rPrChange>
          </w:rPr>
          <w:t>period of time</w:t>
        </w:r>
      </w:ins>
      <w:proofErr w:type="gramEnd"/>
      <w:r w:rsidR="00EE131D" w:rsidRPr="00DE2EB7">
        <w:rPr>
          <w:rFonts w:ascii="Times New Roman" w:hAnsi="Times New Roman" w:cs="Times New Roman"/>
          <w:sz w:val="24"/>
          <w:szCs w:val="24"/>
          <w:highlight w:val="yellow"/>
          <w:rPrChange w:id="93" w:author="Marielle Moraine Butters" w:date="2019-06-17T09:10:00Z">
            <w:rPr>
              <w:rFonts w:ascii="Times New Roman" w:hAnsi="Times New Roman" w:cs="Times New Roman"/>
              <w:sz w:val="24"/>
              <w:szCs w:val="24"/>
            </w:rPr>
          </w:rPrChange>
        </w:rPr>
        <w:t xml:space="preserve">. </w:t>
      </w:r>
      <w:ins w:id="94" w:author="Marielle Moraine Butters" w:date="2019-06-17T09:09:00Z">
        <w:r w:rsidR="00DE2EB7" w:rsidRPr="00DE2EB7">
          <w:rPr>
            <w:rFonts w:ascii="Times New Roman" w:hAnsi="Times New Roman" w:cs="Times New Roman"/>
            <w:sz w:val="24"/>
            <w:szCs w:val="24"/>
            <w:highlight w:val="yellow"/>
            <w:rPrChange w:id="95" w:author="Marielle Moraine Butters" w:date="2019-06-17T09:10:00Z">
              <w:rPr>
                <w:rFonts w:ascii="Times New Roman" w:hAnsi="Times New Roman" w:cs="Times New Roman"/>
                <w:sz w:val="24"/>
                <w:szCs w:val="24"/>
              </w:rPr>
            </w:rPrChange>
          </w:rPr>
          <w:t>Thus, r</w:t>
        </w:r>
      </w:ins>
      <w:ins w:id="96" w:author="Marielle Moraine Butters" w:date="2019-06-17T09:07:00Z">
        <w:r w:rsidR="000623FD" w:rsidRPr="00DE2EB7">
          <w:rPr>
            <w:rFonts w:ascii="Times New Roman" w:hAnsi="Times New Roman" w:cs="Times New Roman"/>
            <w:sz w:val="24"/>
            <w:szCs w:val="24"/>
            <w:highlight w:val="yellow"/>
            <w:rPrChange w:id="97" w:author="Marielle Moraine Butters" w:date="2019-06-17T09:10:00Z">
              <w:rPr>
                <w:rFonts w:ascii="Times New Roman" w:hAnsi="Times New Roman" w:cs="Times New Roman"/>
                <w:sz w:val="24"/>
                <w:szCs w:val="24"/>
              </w:rPr>
            </w:rPrChange>
          </w:rPr>
          <w:t>ather than focusing on the evolution of negation within individual languages</w:t>
        </w:r>
      </w:ins>
      <w:ins w:id="98" w:author="Marielle Moraine Butters" w:date="2019-06-17T09:08:00Z">
        <w:r w:rsidR="000623FD" w:rsidRPr="00DE2EB7">
          <w:rPr>
            <w:rFonts w:ascii="Times New Roman" w:hAnsi="Times New Roman" w:cs="Times New Roman"/>
            <w:sz w:val="24"/>
            <w:szCs w:val="24"/>
            <w:highlight w:val="yellow"/>
            <w:rPrChange w:id="99" w:author="Marielle Moraine Butters" w:date="2019-06-17T09:10:00Z">
              <w:rPr>
                <w:rFonts w:ascii="Times New Roman" w:hAnsi="Times New Roman" w:cs="Times New Roman"/>
                <w:sz w:val="24"/>
                <w:szCs w:val="24"/>
              </w:rPr>
            </w:rPrChange>
          </w:rPr>
          <w:t>,</w:t>
        </w:r>
      </w:ins>
      <w:ins w:id="100" w:author="Marielle Moraine Butters" w:date="2019-06-17T09:07:00Z">
        <w:r w:rsidR="000623FD" w:rsidRPr="00DE2EB7">
          <w:rPr>
            <w:rFonts w:ascii="Times New Roman" w:hAnsi="Times New Roman" w:cs="Times New Roman"/>
            <w:sz w:val="24"/>
            <w:szCs w:val="24"/>
            <w:highlight w:val="yellow"/>
            <w:rPrChange w:id="101" w:author="Marielle Moraine Butters" w:date="2019-06-17T09:10:00Z">
              <w:rPr>
                <w:rFonts w:ascii="Times New Roman" w:hAnsi="Times New Roman" w:cs="Times New Roman"/>
                <w:sz w:val="24"/>
                <w:szCs w:val="24"/>
              </w:rPr>
            </w:rPrChange>
          </w:rPr>
          <w:t xml:space="preserve"> </w:t>
        </w:r>
      </w:ins>
      <w:del w:id="102" w:author="Marielle Moraine Butters" w:date="2019-06-17T09:08:00Z">
        <w:r w:rsidR="00EE131D" w:rsidRPr="00DE2EB7" w:rsidDel="000623FD">
          <w:rPr>
            <w:rFonts w:ascii="Times New Roman" w:hAnsi="Times New Roman" w:cs="Times New Roman"/>
            <w:sz w:val="24"/>
            <w:szCs w:val="24"/>
            <w:highlight w:val="yellow"/>
            <w:rPrChange w:id="103" w:author="Marielle Moraine Butters" w:date="2019-06-17T09:10:00Z">
              <w:rPr>
                <w:rFonts w:ascii="Times New Roman" w:hAnsi="Times New Roman" w:cs="Times New Roman"/>
                <w:sz w:val="24"/>
                <w:szCs w:val="24"/>
              </w:rPr>
            </w:rPrChange>
          </w:rPr>
          <w:delText>I therefore focus more</w:delText>
        </w:r>
      </w:del>
      <w:ins w:id="104" w:author="Marielle Moraine Butters" w:date="2019-06-17T09:08:00Z">
        <w:r w:rsidR="000623FD" w:rsidRPr="00DE2EB7">
          <w:rPr>
            <w:rFonts w:ascii="Times New Roman" w:hAnsi="Times New Roman" w:cs="Times New Roman"/>
            <w:sz w:val="24"/>
            <w:szCs w:val="24"/>
            <w:highlight w:val="yellow"/>
            <w:rPrChange w:id="105" w:author="Marielle Moraine Butters" w:date="2019-06-17T09:10:00Z">
              <w:rPr>
                <w:rFonts w:ascii="Times New Roman" w:hAnsi="Times New Roman" w:cs="Times New Roman"/>
                <w:sz w:val="24"/>
                <w:szCs w:val="24"/>
              </w:rPr>
            </w:rPrChange>
          </w:rPr>
          <w:t>the focus of this study is on</w:t>
        </w:r>
      </w:ins>
      <w:r w:rsidR="00EE131D" w:rsidRPr="00DE2EB7">
        <w:rPr>
          <w:rFonts w:ascii="Times New Roman" w:hAnsi="Times New Roman" w:cs="Times New Roman"/>
          <w:sz w:val="24"/>
          <w:szCs w:val="24"/>
          <w:highlight w:val="yellow"/>
          <w:rPrChange w:id="106" w:author="Marielle Moraine Butters" w:date="2019-06-17T09:10:00Z">
            <w:rPr>
              <w:rFonts w:ascii="Times New Roman" w:hAnsi="Times New Roman" w:cs="Times New Roman"/>
              <w:sz w:val="24"/>
              <w:szCs w:val="24"/>
            </w:rPr>
          </w:rPrChange>
        </w:rPr>
        <w:t xml:space="preserve"> </w:t>
      </w:r>
      <w:del w:id="107" w:author="Marielle Moraine Butters" w:date="2019-06-17T09:08:00Z">
        <w:r w:rsidR="00EE131D" w:rsidRPr="00DE2EB7" w:rsidDel="000623FD">
          <w:rPr>
            <w:rFonts w:ascii="Times New Roman" w:hAnsi="Times New Roman" w:cs="Times New Roman"/>
            <w:sz w:val="24"/>
            <w:szCs w:val="24"/>
            <w:highlight w:val="yellow"/>
            <w:rPrChange w:id="108" w:author="Marielle Moraine Butters" w:date="2019-06-17T09:10:00Z">
              <w:rPr>
                <w:rFonts w:ascii="Times New Roman" w:hAnsi="Times New Roman" w:cs="Times New Roman"/>
                <w:sz w:val="24"/>
                <w:szCs w:val="24"/>
              </w:rPr>
            </w:rPrChange>
          </w:rPr>
          <w:delText>on</w:delText>
        </w:r>
        <w:r w:rsidR="007530D7" w:rsidRPr="00DE2EB7" w:rsidDel="000623FD">
          <w:rPr>
            <w:rFonts w:ascii="Times New Roman" w:hAnsi="Times New Roman" w:cs="Times New Roman"/>
            <w:sz w:val="24"/>
            <w:szCs w:val="24"/>
            <w:highlight w:val="yellow"/>
            <w:rPrChange w:id="109" w:author="Marielle Moraine Butters" w:date="2019-06-17T09:10:00Z">
              <w:rPr>
                <w:rFonts w:ascii="Times New Roman" w:hAnsi="Times New Roman" w:cs="Times New Roman"/>
                <w:sz w:val="24"/>
                <w:szCs w:val="24"/>
              </w:rPr>
            </w:rPrChange>
          </w:rPr>
          <w:delText xml:space="preserve"> determining whether there is </w:delText>
        </w:r>
      </w:del>
      <w:r w:rsidR="007530D7" w:rsidRPr="00DE2EB7">
        <w:rPr>
          <w:rFonts w:ascii="Times New Roman" w:hAnsi="Times New Roman" w:cs="Times New Roman"/>
          <w:sz w:val="24"/>
          <w:szCs w:val="24"/>
          <w:highlight w:val="yellow"/>
          <w:rPrChange w:id="110" w:author="Marielle Moraine Butters" w:date="2019-06-17T09:10:00Z">
            <w:rPr>
              <w:rFonts w:ascii="Times New Roman" w:hAnsi="Times New Roman" w:cs="Times New Roman"/>
              <w:sz w:val="24"/>
              <w:szCs w:val="24"/>
            </w:rPr>
          </w:rPrChange>
        </w:rPr>
        <w:t>ev</w:t>
      </w:r>
      <w:r w:rsidR="00EE131D" w:rsidRPr="00DE2EB7">
        <w:rPr>
          <w:rFonts w:ascii="Times New Roman" w:hAnsi="Times New Roman" w:cs="Times New Roman"/>
          <w:sz w:val="24"/>
          <w:szCs w:val="24"/>
          <w:highlight w:val="yellow"/>
          <w:rPrChange w:id="111" w:author="Marielle Moraine Butters" w:date="2019-06-17T09:10:00Z">
            <w:rPr>
              <w:rFonts w:ascii="Times New Roman" w:hAnsi="Times New Roman" w:cs="Times New Roman"/>
              <w:sz w:val="24"/>
              <w:szCs w:val="24"/>
            </w:rPr>
          </w:rPrChange>
        </w:rPr>
        <w:t>idence of the stages of NEC</w:t>
      </w:r>
      <w:r w:rsidR="007530D7" w:rsidRPr="00DE2EB7">
        <w:rPr>
          <w:rFonts w:ascii="Times New Roman" w:hAnsi="Times New Roman" w:cs="Times New Roman"/>
          <w:sz w:val="24"/>
          <w:szCs w:val="24"/>
          <w:highlight w:val="yellow"/>
          <w:rPrChange w:id="112" w:author="Marielle Moraine Butters" w:date="2019-06-17T09:10:00Z">
            <w:rPr>
              <w:rFonts w:ascii="Times New Roman" w:hAnsi="Times New Roman" w:cs="Times New Roman"/>
              <w:sz w:val="24"/>
              <w:szCs w:val="24"/>
            </w:rPr>
          </w:rPrChange>
        </w:rPr>
        <w:t xml:space="preserve"> </w:t>
      </w:r>
      <w:r w:rsidR="007530D7" w:rsidRPr="00DE2EB7">
        <w:rPr>
          <w:rFonts w:ascii="Times New Roman" w:hAnsi="Times New Roman" w:cs="Times New Roman"/>
          <w:iCs/>
          <w:sz w:val="24"/>
          <w:szCs w:val="24"/>
          <w:highlight w:val="yellow"/>
          <w:rPrChange w:id="113" w:author="Marielle Moraine Butters" w:date="2019-06-17T09:10:00Z">
            <w:rPr>
              <w:rFonts w:ascii="Times New Roman" w:hAnsi="Times New Roman" w:cs="Times New Roman"/>
              <w:iCs/>
              <w:sz w:val="24"/>
              <w:szCs w:val="24"/>
            </w:rPr>
          </w:rPrChange>
        </w:rPr>
        <w:t>across</w:t>
      </w:r>
      <w:r w:rsidR="007530D7" w:rsidRPr="00DE2EB7">
        <w:rPr>
          <w:rFonts w:ascii="Times New Roman" w:hAnsi="Times New Roman" w:cs="Times New Roman"/>
          <w:sz w:val="24"/>
          <w:szCs w:val="24"/>
          <w:highlight w:val="yellow"/>
          <w:rPrChange w:id="114" w:author="Marielle Moraine Butters" w:date="2019-06-17T09:10:00Z">
            <w:rPr>
              <w:rFonts w:ascii="Times New Roman" w:hAnsi="Times New Roman" w:cs="Times New Roman"/>
              <w:sz w:val="24"/>
              <w:szCs w:val="24"/>
            </w:rPr>
          </w:rPrChange>
        </w:rPr>
        <w:t xml:space="preserve"> </w:t>
      </w:r>
      <w:r w:rsidR="00EE131D" w:rsidRPr="00DE2EB7">
        <w:rPr>
          <w:rFonts w:ascii="Times New Roman" w:hAnsi="Times New Roman" w:cs="Times New Roman"/>
          <w:sz w:val="24"/>
          <w:szCs w:val="24"/>
          <w:highlight w:val="yellow"/>
          <w:rPrChange w:id="115" w:author="Marielle Moraine Butters" w:date="2019-06-17T09:10:00Z">
            <w:rPr>
              <w:rFonts w:ascii="Times New Roman" w:hAnsi="Times New Roman" w:cs="Times New Roman"/>
              <w:sz w:val="24"/>
              <w:szCs w:val="24"/>
            </w:rPr>
          </w:rPrChange>
        </w:rPr>
        <w:t>the Chadic language family</w:t>
      </w:r>
      <w:ins w:id="116" w:author="Marielle Moraine Butters" w:date="2019-06-17T09:08:00Z">
        <w:r w:rsidR="000623FD" w:rsidRPr="00DE2EB7">
          <w:rPr>
            <w:rFonts w:ascii="Times New Roman" w:hAnsi="Times New Roman" w:cs="Times New Roman"/>
            <w:sz w:val="24"/>
            <w:szCs w:val="24"/>
            <w:highlight w:val="yellow"/>
            <w:rPrChange w:id="117" w:author="Marielle Moraine Butters" w:date="2019-06-17T09:10:00Z">
              <w:rPr>
                <w:rFonts w:ascii="Times New Roman" w:hAnsi="Times New Roman" w:cs="Times New Roman"/>
                <w:sz w:val="24"/>
                <w:szCs w:val="24"/>
              </w:rPr>
            </w:rPrChange>
          </w:rPr>
          <w:t xml:space="preserve">. </w:t>
        </w:r>
      </w:ins>
      <w:del w:id="118" w:author="Marielle Moraine Butters" w:date="2019-06-17T09:08:00Z">
        <w:r w:rsidRPr="00DE2EB7" w:rsidDel="000623FD">
          <w:rPr>
            <w:rFonts w:ascii="Times New Roman" w:hAnsi="Times New Roman" w:cs="Times New Roman"/>
            <w:sz w:val="24"/>
            <w:szCs w:val="24"/>
            <w:highlight w:val="yellow"/>
            <w:rPrChange w:id="119" w:author="Marielle Moraine Butters" w:date="2019-06-17T09:10:00Z">
              <w:rPr>
                <w:rFonts w:ascii="Times New Roman" w:hAnsi="Times New Roman" w:cs="Times New Roman"/>
                <w:sz w:val="24"/>
                <w:szCs w:val="24"/>
              </w:rPr>
            </w:rPrChange>
          </w:rPr>
          <w:delText>,</w:delText>
        </w:r>
      </w:del>
      <w:del w:id="120" w:author="Marielle Moraine Butters" w:date="2019-06-17T09:07:00Z">
        <w:r w:rsidRPr="00DE2EB7" w:rsidDel="000623FD">
          <w:rPr>
            <w:rFonts w:ascii="Times New Roman" w:hAnsi="Times New Roman" w:cs="Times New Roman"/>
            <w:sz w:val="24"/>
            <w:szCs w:val="24"/>
            <w:highlight w:val="yellow"/>
            <w:rPrChange w:id="121" w:author="Marielle Moraine Butters" w:date="2019-06-17T09:10:00Z">
              <w:rPr>
                <w:rFonts w:ascii="Times New Roman" w:hAnsi="Times New Roman" w:cs="Times New Roman"/>
                <w:sz w:val="24"/>
                <w:szCs w:val="24"/>
              </w:rPr>
            </w:rPrChange>
          </w:rPr>
          <w:delText xml:space="preserve"> rather than focusing on the evolution of negation within individual languages</w:delText>
        </w:r>
      </w:del>
      <w:r w:rsidR="00EE131D" w:rsidRPr="00DE2EB7">
        <w:rPr>
          <w:rFonts w:ascii="Times New Roman" w:hAnsi="Times New Roman" w:cs="Times New Roman"/>
          <w:sz w:val="24"/>
          <w:szCs w:val="24"/>
          <w:highlight w:val="yellow"/>
          <w:rPrChange w:id="122" w:author="Marielle Moraine Butters" w:date="2019-06-17T09:10:00Z">
            <w:rPr>
              <w:rFonts w:ascii="Times New Roman" w:hAnsi="Times New Roman" w:cs="Times New Roman"/>
              <w:sz w:val="24"/>
              <w:szCs w:val="24"/>
            </w:rPr>
          </w:rPrChange>
        </w:rPr>
        <w:t>.</w:t>
      </w:r>
      <w:r w:rsidR="00EE131D">
        <w:rPr>
          <w:rFonts w:ascii="Times New Roman" w:hAnsi="Times New Roman" w:cs="Times New Roman"/>
          <w:sz w:val="24"/>
          <w:szCs w:val="24"/>
        </w:rPr>
        <w:t xml:space="preserve"> </w:t>
      </w:r>
    </w:p>
    <w:p w14:paraId="4A4A11D8" w14:textId="77A5E646" w:rsidR="00B774DF" w:rsidRDefault="00B774DF" w:rsidP="00B774D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NEC, as an explanatory framework, illuminates the relationship between the domain of negative </w:t>
      </w:r>
      <w:proofErr w:type="spellStart"/>
      <w:r>
        <w:rPr>
          <w:rFonts w:ascii="Times New Roman" w:hAnsi="Times New Roman" w:cs="Times New Roman"/>
          <w:sz w:val="24"/>
          <w:szCs w:val="24"/>
        </w:rPr>
        <w:t>existentials</w:t>
      </w:r>
      <w:proofErr w:type="spellEnd"/>
      <w:r>
        <w:rPr>
          <w:rFonts w:ascii="Times New Roman" w:hAnsi="Times New Roman" w:cs="Times New Roman"/>
          <w:sz w:val="24"/>
          <w:szCs w:val="24"/>
        </w:rPr>
        <w:t xml:space="preserve"> and </w:t>
      </w:r>
      <w:r w:rsidR="00D30F64">
        <w:rPr>
          <w:rFonts w:ascii="Times New Roman" w:hAnsi="Times New Roman" w:cs="Times New Roman"/>
          <w:sz w:val="24"/>
          <w:szCs w:val="24"/>
        </w:rPr>
        <w:t xml:space="preserve">of verbal negation. </w:t>
      </w:r>
      <w:r>
        <w:rPr>
          <w:rFonts w:ascii="Times New Roman" w:hAnsi="Times New Roman" w:cs="Times New Roman"/>
          <w:sz w:val="24"/>
          <w:szCs w:val="24"/>
        </w:rPr>
        <w:t>Negative existential predicator</w:t>
      </w:r>
      <w:r w:rsidRPr="00EE131D">
        <w:rPr>
          <w:rFonts w:ascii="Times New Roman" w:hAnsi="Times New Roman" w:cs="Times New Roman"/>
          <w:sz w:val="24"/>
          <w:szCs w:val="24"/>
        </w:rPr>
        <w:t xml:space="preserve">s differ from verbal </w:t>
      </w:r>
      <w:proofErr w:type="spellStart"/>
      <w:r w:rsidRPr="00EE131D">
        <w:rPr>
          <w:rFonts w:ascii="Times New Roman" w:hAnsi="Times New Roman" w:cs="Times New Roman"/>
          <w:sz w:val="24"/>
          <w:szCs w:val="24"/>
        </w:rPr>
        <w:t>negators</w:t>
      </w:r>
      <w:proofErr w:type="spellEnd"/>
      <w:r w:rsidRPr="00EE131D">
        <w:rPr>
          <w:rFonts w:ascii="Times New Roman" w:hAnsi="Times New Roman" w:cs="Times New Roman"/>
          <w:sz w:val="24"/>
          <w:szCs w:val="24"/>
        </w:rPr>
        <w:t xml:space="preserve"> by virtue of the fact that they indicate a state rather than an action or a process; they serve to i</w:t>
      </w:r>
      <w:r>
        <w:rPr>
          <w:rFonts w:ascii="Times New Roman" w:hAnsi="Times New Roman" w:cs="Times New Roman"/>
          <w:sz w:val="24"/>
          <w:szCs w:val="24"/>
        </w:rPr>
        <w:t xml:space="preserve">ndicate the absence of an entity </w:t>
      </w:r>
      <w:r w:rsidRPr="00EE131D">
        <w:rPr>
          <w:rFonts w:ascii="Times New Roman" w:hAnsi="Times New Roman" w:cs="Times New Roman"/>
          <w:sz w:val="24"/>
          <w:szCs w:val="24"/>
        </w:rPr>
        <w:t xml:space="preserve">and </w:t>
      </w:r>
      <w:proofErr w:type="gramStart"/>
      <w:r w:rsidRPr="00EE131D">
        <w:rPr>
          <w:rFonts w:ascii="Times New Roman" w:hAnsi="Times New Roman" w:cs="Times New Roman"/>
          <w:sz w:val="24"/>
          <w:szCs w:val="24"/>
        </w:rPr>
        <w:t>to pragmatically remove</w:t>
      </w:r>
      <w:proofErr w:type="gramEnd"/>
      <w:r w:rsidRPr="00EE131D">
        <w:rPr>
          <w:rFonts w:ascii="Times New Roman" w:hAnsi="Times New Roman" w:cs="Times New Roman"/>
          <w:sz w:val="24"/>
          <w:szCs w:val="24"/>
        </w:rPr>
        <w:t xml:space="preserve"> a referent from the scene</w:t>
      </w:r>
      <w:r>
        <w:rPr>
          <w:rFonts w:ascii="Times New Roman" w:hAnsi="Times New Roman" w:cs="Times New Roman"/>
          <w:sz w:val="24"/>
          <w:szCs w:val="24"/>
        </w:rPr>
        <w:t xml:space="preserve"> (</w:t>
      </w:r>
      <w:proofErr w:type="spellStart"/>
      <w:r>
        <w:rPr>
          <w:rFonts w:ascii="Times New Roman" w:hAnsi="Times New Roman" w:cs="Times New Roman"/>
          <w:sz w:val="24"/>
          <w:szCs w:val="24"/>
        </w:rPr>
        <w:t>Veselinova</w:t>
      </w:r>
      <w:proofErr w:type="spellEnd"/>
      <w:r>
        <w:rPr>
          <w:rFonts w:ascii="Times New Roman" w:hAnsi="Times New Roman" w:cs="Times New Roman"/>
          <w:sz w:val="24"/>
          <w:szCs w:val="24"/>
        </w:rPr>
        <w:t xml:space="preserve"> 2013)</w:t>
      </w:r>
      <w:r w:rsidRPr="00EE131D">
        <w:rPr>
          <w:rFonts w:ascii="Times New Roman" w:hAnsi="Times New Roman" w:cs="Times New Roman"/>
          <w:sz w:val="24"/>
          <w:szCs w:val="24"/>
        </w:rPr>
        <w:t xml:space="preserve">. Verbal </w:t>
      </w:r>
      <w:r w:rsidR="00D30F64">
        <w:rPr>
          <w:rFonts w:ascii="Times New Roman" w:hAnsi="Times New Roman" w:cs="Times New Roman"/>
          <w:sz w:val="24"/>
          <w:szCs w:val="24"/>
        </w:rPr>
        <w:t>negation, on the other hand,</w:t>
      </w:r>
      <w:r w:rsidRPr="00EE131D">
        <w:rPr>
          <w:rFonts w:ascii="Times New Roman" w:hAnsi="Times New Roman" w:cs="Times New Roman"/>
          <w:sz w:val="24"/>
          <w:szCs w:val="24"/>
        </w:rPr>
        <w:t xml:space="preserve"> refers to the negation of declarative phrase with a verbal predicate in the sense of Dahl (2010) and </w:t>
      </w:r>
      <w:proofErr w:type="spellStart"/>
      <w:r w:rsidRPr="00EE131D">
        <w:rPr>
          <w:rFonts w:ascii="Times New Roman" w:hAnsi="Times New Roman" w:cs="Times New Roman"/>
          <w:sz w:val="24"/>
          <w:szCs w:val="24"/>
        </w:rPr>
        <w:t>Miestamo</w:t>
      </w:r>
      <w:proofErr w:type="spellEnd"/>
      <w:r w:rsidRPr="00EE131D">
        <w:rPr>
          <w:rFonts w:ascii="Times New Roman" w:hAnsi="Times New Roman" w:cs="Times New Roman"/>
          <w:sz w:val="24"/>
          <w:szCs w:val="24"/>
        </w:rPr>
        <w:t xml:space="preserve"> (2005</w:t>
      </w:r>
      <w:r w:rsidRPr="006F7C01">
        <w:rPr>
          <w:rFonts w:ascii="Times New Roman" w:hAnsi="Times New Roman" w:cs="Times New Roman"/>
          <w:sz w:val="24"/>
          <w:szCs w:val="24"/>
          <w:highlight w:val="yellow"/>
          <w:rPrChange w:id="123" w:author="Marielle Moraine Butters" w:date="2019-06-17T08:04:00Z">
            <w:rPr>
              <w:rFonts w:ascii="Times New Roman" w:hAnsi="Times New Roman" w:cs="Times New Roman"/>
              <w:sz w:val="24"/>
              <w:szCs w:val="24"/>
            </w:rPr>
          </w:rPrChange>
        </w:rPr>
        <w:t xml:space="preserve">). </w:t>
      </w:r>
      <w:r w:rsidR="00D30F64" w:rsidRPr="006F7C01">
        <w:rPr>
          <w:rFonts w:ascii="Times New Roman" w:hAnsi="Times New Roman" w:cs="Times New Roman"/>
          <w:sz w:val="24"/>
          <w:szCs w:val="24"/>
          <w:highlight w:val="yellow"/>
          <w:rPrChange w:id="124" w:author="Marielle Moraine Butters" w:date="2019-06-17T08:04:00Z">
            <w:rPr>
              <w:rFonts w:ascii="Times New Roman" w:hAnsi="Times New Roman" w:cs="Times New Roman"/>
              <w:sz w:val="24"/>
              <w:szCs w:val="24"/>
            </w:rPr>
          </w:rPrChange>
        </w:rPr>
        <w:t>Given the differ</w:t>
      </w:r>
      <w:ins w:id="125" w:author="Marielle Moraine Butters" w:date="2019-06-17T08:04:00Z">
        <w:r w:rsidR="006F7C01" w:rsidRPr="006F7C01">
          <w:rPr>
            <w:rFonts w:ascii="Times New Roman" w:hAnsi="Times New Roman" w:cs="Times New Roman"/>
            <w:sz w:val="24"/>
            <w:szCs w:val="24"/>
            <w:highlight w:val="yellow"/>
            <w:rPrChange w:id="126" w:author="Marielle Moraine Butters" w:date="2019-06-17T08:04:00Z">
              <w:rPr>
                <w:rFonts w:ascii="Times New Roman" w:hAnsi="Times New Roman" w:cs="Times New Roman"/>
                <w:sz w:val="24"/>
                <w:szCs w:val="24"/>
              </w:rPr>
            </w:rPrChange>
          </w:rPr>
          <w:t xml:space="preserve">ing </w:t>
        </w:r>
      </w:ins>
      <w:del w:id="127" w:author="Marielle Moraine Butters" w:date="2019-06-17T08:04:00Z">
        <w:r w:rsidR="00D30F64" w:rsidRPr="006F7C01" w:rsidDel="006F7C01">
          <w:rPr>
            <w:rFonts w:ascii="Times New Roman" w:hAnsi="Times New Roman" w:cs="Times New Roman"/>
            <w:sz w:val="24"/>
            <w:szCs w:val="24"/>
            <w:highlight w:val="yellow"/>
            <w:rPrChange w:id="128" w:author="Marielle Moraine Butters" w:date="2019-06-17T08:04:00Z">
              <w:rPr>
                <w:rFonts w:ascii="Times New Roman" w:hAnsi="Times New Roman" w:cs="Times New Roman"/>
                <w:sz w:val="24"/>
                <w:szCs w:val="24"/>
              </w:rPr>
            </w:rPrChange>
          </w:rPr>
          <w:delText xml:space="preserve">ences in </w:delText>
        </w:r>
      </w:del>
      <w:r w:rsidR="00D30F64" w:rsidRPr="006F7C01">
        <w:rPr>
          <w:rFonts w:ascii="Times New Roman" w:hAnsi="Times New Roman" w:cs="Times New Roman"/>
          <w:sz w:val="24"/>
          <w:szCs w:val="24"/>
          <w:highlight w:val="yellow"/>
          <w:rPrChange w:id="129" w:author="Marielle Moraine Butters" w:date="2019-06-17T08:04:00Z">
            <w:rPr>
              <w:rFonts w:ascii="Times New Roman" w:hAnsi="Times New Roman" w:cs="Times New Roman"/>
              <w:sz w:val="24"/>
              <w:szCs w:val="24"/>
            </w:rPr>
          </w:rPrChange>
        </w:rPr>
        <w:t>functions</w:t>
      </w:r>
      <w:proofErr w:type="gramStart"/>
      <w:ins w:id="130" w:author="Marielle Moraine Butters" w:date="2019-06-17T08:05:00Z">
        <w:r w:rsidR="006F7C01">
          <w:rPr>
            <w:rFonts w:ascii="Times New Roman" w:hAnsi="Times New Roman" w:cs="Times New Roman"/>
            <w:sz w:val="24"/>
            <w:szCs w:val="24"/>
            <w:highlight w:val="yellow"/>
          </w:rPr>
          <w:t xml:space="preserve">, </w:t>
        </w:r>
      </w:ins>
      <w:r w:rsidR="00D30F64" w:rsidRPr="006F7C01">
        <w:rPr>
          <w:rFonts w:ascii="Times New Roman" w:hAnsi="Times New Roman" w:cs="Times New Roman"/>
          <w:sz w:val="24"/>
          <w:szCs w:val="24"/>
          <w:highlight w:val="yellow"/>
          <w:rPrChange w:id="131" w:author="Marielle Moraine Butters" w:date="2019-06-17T08:04:00Z">
            <w:rPr>
              <w:rFonts w:ascii="Times New Roman" w:hAnsi="Times New Roman" w:cs="Times New Roman"/>
              <w:sz w:val="24"/>
              <w:szCs w:val="24"/>
            </w:rPr>
          </w:rPrChange>
        </w:rPr>
        <w:t xml:space="preserve"> </w:t>
      </w:r>
      <w:proofErr w:type="gramEnd"/>
      <w:del w:id="132" w:author="Marielle Moraine Butters" w:date="2019-06-17T08:05:00Z">
        <w:r w:rsidR="00D30F64" w:rsidRPr="006F7C01" w:rsidDel="006F7C01">
          <w:rPr>
            <w:rFonts w:ascii="Times New Roman" w:hAnsi="Times New Roman" w:cs="Times New Roman"/>
            <w:sz w:val="24"/>
            <w:szCs w:val="24"/>
            <w:highlight w:val="yellow"/>
            <w:rPrChange w:id="133" w:author="Marielle Moraine Butters" w:date="2019-06-17T08:04:00Z">
              <w:rPr>
                <w:rFonts w:ascii="Times New Roman" w:hAnsi="Times New Roman" w:cs="Times New Roman"/>
                <w:sz w:val="24"/>
                <w:szCs w:val="24"/>
              </w:rPr>
            </w:rPrChange>
          </w:rPr>
          <w:delText>of these domains,</w:delText>
        </w:r>
      </w:del>
      <w:ins w:id="134" w:author="Marielle Moraine Butters" w:date="2019-06-17T08:05:00Z">
        <w:r w:rsidR="006F7C01">
          <w:rPr>
            <w:rFonts w:ascii="Times New Roman" w:hAnsi="Times New Roman" w:cs="Times New Roman"/>
            <w:sz w:val="24"/>
            <w:szCs w:val="24"/>
            <w:highlight w:val="yellow"/>
          </w:rPr>
          <w:t>these domains</w:t>
        </w:r>
      </w:ins>
      <w:r w:rsidR="00D30F64" w:rsidRPr="006F7C01">
        <w:rPr>
          <w:rFonts w:ascii="Times New Roman" w:hAnsi="Times New Roman" w:cs="Times New Roman"/>
          <w:sz w:val="24"/>
          <w:szCs w:val="24"/>
          <w:highlight w:val="yellow"/>
          <w:rPrChange w:id="135" w:author="Marielle Moraine Butters" w:date="2019-06-17T08:04:00Z">
            <w:rPr>
              <w:rFonts w:ascii="Times New Roman" w:hAnsi="Times New Roman" w:cs="Times New Roman"/>
              <w:sz w:val="24"/>
              <w:szCs w:val="24"/>
            </w:rPr>
          </w:rPrChange>
        </w:rPr>
        <w:t xml:space="preserve"> </w:t>
      </w:r>
      <w:ins w:id="136" w:author="Marielle Moraine Butters" w:date="2019-06-17T08:03:00Z">
        <w:r w:rsidR="006F7C01" w:rsidRPr="006F7C01">
          <w:rPr>
            <w:rFonts w:ascii="Times New Roman" w:hAnsi="Times New Roman" w:cs="Times New Roman"/>
            <w:sz w:val="24"/>
            <w:szCs w:val="24"/>
            <w:highlight w:val="yellow"/>
            <w:rPrChange w:id="137" w:author="Marielle Moraine Butters" w:date="2019-06-17T08:04:00Z">
              <w:rPr>
                <w:rFonts w:ascii="Times New Roman" w:hAnsi="Times New Roman" w:cs="Times New Roman"/>
                <w:sz w:val="24"/>
                <w:szCs w:val="24"/>
              </w:rPr>
            </w:rPrChange>
          </w:rPr>
          <w:t>are constantly distinguished</w:t>
        </w:r>
      </w:ins>
      <w:ins w:id="138" w:author="Marielle Moraine Butters" w:date="2019-06-17T08:05:00Z">
        <w:r w:rsidR="006F7C01">
          <w:rPr>
            <w:rFonts w:ascii="Times New Roman" w:hAnsi="Times New Roman" w:cs="Times New Roman"/>
            <w:sz w:val="24"/>
            <w:szCs w:val="24"/>
            <w:highlight w:val="yellow"/>
          </w:rPr>
          <w:t>,</w:t>
        </w:r>
      </w:ins>
      <w:ins w:id="139" w:author="Marielle Moraine Butters" w:date="2019-06-17T08:03:00Z">
        <w:r w:rsidR="006F7C01" w:rsidRPr="006F7C01">
          <w:rPr>
            <w:rFonts w:ascii="Times New Roman" w:hAnsi="Times New Roman" w:cs="Times New Roman"/>
            <w:sz w:val="24"/>
            <w:szCs w:val="24"/>
            <w:highlight w:val="yellow"/>
            <w:rPrChange w:id="140" w:author="Marielle Moraine Butters" w:date="2019-06-17T08:04:00Z">
              <w:rPr>
                <w:rFonts w:ascii="Times New Roman" w:hAnsi="Times New Roman" w:cs="Times New Roman"/>
                <w:sz w:val="24"/>
                <w:szCs w:val="24"/>
              </w:rPr>
            </w:rPrChange>
          </w:rPr>
          <w:t xml:space="preserve"> though also interact closely. </w:t>
        </w:r>
      </w:ins>
      <w:del w:id="141" w:author="Marielle Moraine Butters" w:date="2019-06-17T08:03:00Z">
        <w:r w:rsidR="00D30F64" w:rsidRPr="006F7C01" w:rsidDel="006F7C01">
          <w:rPr>
            <w:rFonts w:ascii="Times New Roman" w:hAnsi="Times New Roman" w:cs="Times New Roman"/>
            <w:sz w:val="24"/>
            <w:szCs w:val="24"/>
            <w:highlight w:val="yellow"/>
            <w:rPrChange w:id="142" w:author="Marielle Moraine Butters" w:date="2019-06-17T08:04:00Z">
              <w:rPr>
                <w:rFonts w:ascii="Times New Roman" w:hAnsi="Times New Roman" w:cs="Times New Roman"/>
                <w:sz w:val="24"/>
                <w:szCs w:val="24"/>
              </w:rPr>
            </w:rPrChange>
          </w:rPr>
          <w:delText xml:space="preserve">it is interesting that they should interact </w:delText>
        </w:r>
        <w:r w:rsidR="001A7925" w:rsidRPr="006F7C01" w:rsidDel="006F7C01">
          <w:rPr>
            <w:rFonts w:ascii="Times New Roman" w:hAnsi="Times New Roman" w:cs="Times New Roman"/>
            <w:sz w:val="24"/>
            <w:szCs w:val="24"/>
            <w:highlight w:val="yellow"/>
            <w:rPrChange w:id="143" w:author="Marielle Moraine Butters" w:date="2019-06-17T08:04:00Z">
              <w:rPr>
                <w:rFonts w:ascii="Times New Roman" w:hAnsi="Times New Roman" w:cs="Times New Roman"/>
                <w:sz w:val="24"/>
                <w:szCs w:val="24"/>
              </w:rPr>
            </w:rPrChange>
          </w:rPr>
          <w:delText>so closely.</w:delText>
        </w:r>
        <w:r w:rsidR="001A7925" w:rsidDel="006F7C01">
          <w:rPr>
            <w:rFonts w:ascii="Times New Roman" w:hAnsi="Times New Roman" w:cs="Times New Roman"/>
            <w:sz w:val="24"/>
            <w:szCs w:val="24"/>
          </w:rPr>
          <w:delText xml:space="preserve"> </w:delText>
        </w:r>
      </w:del>
      <w:ins w:id="144" w:author="Marielle Moraine Butters" w:date="2019-06-17T08:04:00Z">
        <w:r w:rsidR="006F7C01">
          <w:rPr>
            <w:rFonts w:ascii="Times New Roman" w:hAnsi="Times New Roman" w:cs="Times New Roman"/>
            <w:sz w:val="24"/>
            <w:szCs w:val="24"/>
          </w:rPr>
          <w:t xml:space="preserve"> </w:t>
        </w:r>
      </w:ins>
      <w:r w:rsidR="001A7925">
        <w:rPr>
          <w:rFonts w:ascii="Times New Roman" w:hAnsi="Times New Roman" w:cs="Times New Roman"/>
          <w:sz w:val="24"/>
          <w:szCs w:val="24"/>
        </w:rPr>
        <w:t>In this section, I present examples of Chadic languages that fit each of the types and stages of the NEC.</w:t>
      </w:r>
    </w:p>
    <w:p w14:paraId="169B68AF" w14:textId="77777777" w:rsidR="008D317B" w:rsidRPr="008D317B" w:rsidRDefault="00D30F64" w:rsidP="00006694">
      <w:pPr>
        <w:rPr>
          <w:rFonts w:ascii="Times New Roman" w:hAnsi="Times New Roman" w:cs="Times New Roman"/>
          <w:b/>
          <w:sz w:val="24"/>
          <w:szCs w:val="24"/>
        </w:rPr>
      </w:pPr>
      <w:r>
        <w:rPr>
          <w:rFonts w:ascii="Times New Roman" w:hAnsi="Times New Roman" w:cs="Times New Roman"/>
          <w:b/>
          <w:sz w:val="24"/>
          <w:szCs w:val="24"/>
        </w:rPr>
        <w:t>3</w:t>
      </w:r>
      <w:r w:rsidR="007530D7">
        <w:rPr>
          <w:rFonts w:ascii="Times New Roman" w:hAnsi="Times New Roman" w:cs="Times New Roman"/>
          <w:b/>
          <w:sz w:val="24"/>
          <w:szCs w:val="24"/>
        </w:rPr>
        <w:t xml:space="preserve">.1 </w:t>
      </w:r>
      <w:r w:rsidR="008D317B" w:rsidRPr="008D317B">
        <w:rPr>
          <w:rFonts w:ascii="Times New Roman" w:hAnsi="Times New Roman" w:cs="Times New Roman"/>
          <w:b/>
          <w:sz w:val="24"/>
          <w:szCs w:val="24"/>
        </w:rPr>
        <w:t>Type A</w:t>
      </w:r>
    </w:p>
    <w:p w14:paraId="630BB38D" w14:textId="1DF3DAA7" w:rsidR="00AB5AEA" w:rsidRPr="002D4FED" w:rsidRDefault="001C0625" w:rsidP="005D319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In Type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languages</w:t>
      </w:r>
      <w:r w:rsidR="00AB5AEA" w:rsidRPr="00CD7010">
        <w:rPr>
          <w:rFonts w:ascii="Times New Roman" w:hAnsi="Times New Roman" w:cs="Times New Roman"/>
          <w:sz w:val="24"/>
          <w:szCs w:val="24"/>
        </w:rPr>
        <w:t xml:space="preserve"> there is no special </w:t>
      </w:r>
      <w:r w:rsidR="00006694" w:rsidRPr="00CD7010">
        <w:rPr>
          <w:rFonts w:ascii="Times New Roman" w:hAnsi="Times New Roman" w:cs="Times New Roman"/>
          <w:sz w:val="24"/>
          <w:szCs w:val="24"/>
        </w:rPr>
        <w:t>negative existential</w:t>
      </w:r>
      <w:r w:rsidR="00D31CDE">
        <w:rPr>
          <w:rFonts w:ascii="Times New Roman" w:hAnsi="Times New Roman" w:cs="Times New Roman"/>
          <w:sz w:val="24"/>
          <w:szCs w:val="24"/>
        </w:rPr>
        <w:t xml:space="preserve"> predicator</w:t>
      </w:r>
      <w:r w:rsidR="00006694" w:rsidRPr="00CD7010">
        <w:rPr>
          <w:rFonts w:ascii="Times New Roman" w:hAnsi="Times New Roman" w:cs="Times New Roman"/>
          <w:sz w:val="24"/>
          <w:szCs w:val="24"/>
        </w:rPr>
        <w:t>, but</w:t>
      </w:r>
      <w:r w:rsidR="00AB5AEA" w:rsidRPr="00CD7010">
        <w:rPr>
          <w:rFonts w:ascii="Times New Roman" w:hAnsi="Times New Roman" w:cs="Times New Roman"/>
          <w:sz w:val="24"/>
          <w:szCs w:val="24"/>
        </w:rPr>
        <w:t xml:space="preserve"> </w:t>
      </w:r>
      <w:r w:rsidR="00006694" w:rsidRPr="00CD7010">
        <w:rPr>
          <w:rFonts w:ascii="Times New Roman" w:hAnsi="Times New Roman" w:cs="Times New Roman"/>
          <w:sz w:val="24"/>
          <w:szCs w:val="24"/>
        </w:rPr>
        <w:t>t</w:t>
      </w:r>
      <w:r w:rsidR="00844592" w:rsidRPr="00CD7010">
        <w:rPr>
          <w:rFonts w:ascii="Times New Roman" w:hAnsi="Times New Roman" w:cs="Times New Roman"/>
          <w:sz w:val="24"/>
          <w:szCs w:val="24"/>
        </w:rPr>
        <w:t xml:space="preserve">he negation of the </w:t>
      </w:r>
      <w:r w:rsidR="000400FB" w:rsidRPr="00CD7010">
        <w:rPr>
          <w:rFonts w:ascii="Times New Roman" w:hAnsi="Times New Roman" w:cs="Times New Roman"/>
          <w:sz w:val="24"/>
          <w:szCs w:val="24"/>
        </w:rPr>
        <w:t>affirmative</w:t>
      </w:r>
      <w:r w:rsidR="00C20364" w:rsidRPr="00CD7010">
        <w:rPr>
          <w:rFonts w:ascii="Times New Roman" w:hAnsi="Times New Roman" w:cs="Times New Roman"/>
          <w:sz w:val="24"/>
          <w:szCs w:val="24"/>
        </w:rPr>
        <w:t xml:space="preserve"> existential</w:t>
      </w:r>
      <w:r w:rsidR="00844592" w:rsidRPr="00CD7010">
        <w:rPr>
          <w:rFonts w:ascii="Times New Roman" w:hAnsi="Times New Roman" w:cs="Times New Roman"/>
          <w:sz w:val="24"/>
          <w:szCs w:val="24"/>
        </w:rPr>
        <w:t xml:space="preserve"> is performed by</w:t>
      </w:r>
      <w:r w:rsidR="00C20364" w:rsidRPr="00CD7010">
        <w:rPr>
          <w:rFonts w:ascii="Times New Roman" w:hAnsi="Times New Roman" w:cs="Times New Roman"/>
          <w:sz w:val="24"/>
          <w:szCs w:val="24"/>
        </w:rPr>
        <w:t xml:space="preserve"> the</w:t>
      </w:r>
      <w:r w:rsidR="000400FB" w:rsidRPr="00CD7010">
        <w:rPr>
          <w:rFonts w:ascii="Times New Roman" w:hAnsi="Times New Roman" w:cs="Times New Roman"/>
          <w:sz w:val="24"/>
          <w:szCs w:val="24"/>
        </w:rPr>
        <w:t xml:space="preserve"> verbal </w:t>
      </w:r>
      <w:proofErr w:type="spellStart"/>
      <w:r w:rsidR="000400FB" w:rsidRPr="00CD7010">
        <w:rPr>
          <w:rFonts w:ascii="Times New Roman" w:hAnsi="Times New Roman" w:cs="Times New Roman"/>
          <w:sz w:val="24"/>
          <w:szCs w:val="24"/>
        </w:rPr>
        <w:t>negator</w:t>
      </w:r>
      <w:proofErr w:type="spellEnd"/>
      <w:r w:rsidR="00844592" w:rsidRPr="00CD7010">
        <w:rPr>
          <w:rFonts w:ascii="Times New Roman" w:hAnsi="Times New Roman" w:cs="Times New Roman"/>
          <w:sz w:val="24"/>
          <w:szCs w:val="24"/>
        </w:rPr>
        <w:t xml:space="preserve">. </w:t>
      </w:r>
      <w:r w:rsidR="000400FB" w:rsidRPr="00CD7010">
        <w:rPr>
          <w:rFonts w:ascii="Times New Roman" w:hAnsi="Times New Roman" w:cs="Times New Roman"/>
          <w:sz w:val="24"/>
          <w:szCs w:val="24"/>
        </w:rPr>
        <w:t xml:space="preserve">This is common in </w:t>
      </w:r>
      <w:r w:rsidR="00C20364" w:rsidRPr="00CD7010">
        <w:rPr>
          <w:rFonts w:ascii="Times New Roman" w:hAnsi="Times New Roman" w:cs="Times New Roman"/>
          <w:sz w:val="24"/>
          <w:szCs w:val="24"/>
        </w:rPr>
        <w:t xml:space="preserve">Chadic languages. </w:t>
      </w:r>
      <w:r w:rsidR="0039603F" w:rsidRPr="00CD7010">
        <w:rPr>
          <w:rFonts w:ascii="Times New Roman" w:hAnsi="Times New Roman" w:cs="Times New Roman"/>
          <w:sz w:val="24"/>
          <w:szCs w:val="24"/>
        </w:rPr>
        <w:t xml:space="preserve">In </w:t>
      </w:r>
      <w:proofErr w:type="spellStart"/>
      <w:r w:rsidR="0039603F" w:rsidRPr="00CD7010">
        <w:rPr>
          <w:rFonts w:ascii="Times New Roman" w:hAnsi="Times New Roman" w:cs="Times New Roman"/>
          <w:sz w:val="24"/>
          <w:szCs w:val="24"/>
        </w:rPr>
        <w:t>Pa’anci</w:t>
      </w:r>
      <w:proofErr w:type="spellEnd"/>
      <w:r w:rsidR="0039603F" w:rsidRPr="00CD7010">
        <w:rPr>
          <w:rFonts w:ascii="Times New Roman" w:hAnsi="Times New Roman" w:cs="Times New Roman"/>
          <w:sz w:val="24"/>
          <w:szCs w:val="24"/>
        </w:rPr>
        <w:t xml:space="preserve">, </w:t>
      </w:r>
      <w:r w:rsidR="00006694" w:rsidRPr="00CD7010">
        <w:rPr>
          <w:rFonts w:ascii="Times New Roman" w:hAnsi="Times New Roman" w:cs="Times New Roman"/>
          <w:sz w:val="24"/>
          <w:szCs w:val="24"/>
        </w:rPr>
        <w:t xml:space="preserve">a West Chadic language, </w:t>
      </w:r>
      <w:r w:rsidR="0039603F" w:rsidRPr="00CD7010">
        <w:rPr>
          <w:rFonts w:ascii="Times New Roman" w:hAnsi="Times New Roman" w:cs="Times New Roman"/>
          <w:sz w:val="24"/>
          <w:szCs w:val="24"/>
        </w:rPr>
        <w:t xml:space="preserve">the affirmative existential </w:t>
      </w:r>
      <w:proofErr w:type="spellStart"/>
      <w:r w:rsidR="0039603F" w:rsidRPr="00CD7010">
        <w:rPr>
          <w:rFonts w:ascii="Times New Roman" w:hAnsi="Times New Roman" w:cs="Times New Roman"/>
          <w:i/>
          <w:sz w:val="24"/>
          <w:szCs w:val="24"/>
        </w:rPr>
        <w:t>ani</w:t>
      </w:r>
      <w:proofErr w:type="spellEnd"/>
      <w:r w:rsidR="007F1639" w:rsidRPr="00CD7010">
        <w:rPr>
          <w:rFonts w:ascii="Times New Roman" w:hAnsi="Times New Roman" w:cs="Times New Roman"/>
          <w:i/>
          <w:sz w:val="24"/>
          <w:szCs w:val="24"/>
        </w:rPr>
        <w:t xml:space="preserve"> </w:t>
      </w:r>
      <w:r w:rsidR="0039603F" w:rsidRPr="00CD7010">
        <w:rPr>
          <w:rFonts w:ascii="Times New Roman" w:hAnsi="Times New Roman" w:cs="Times New Roman"/>
          <w:sz w:val="24"/>
          <w:szCs w:val="24"/>
        </w:rPr>
        <w:t xml:space="preserve">occurs with the regular verbal </w:t>
      </w:r>
      <w:proofErr w:type="spellStart"/>
      <w:r w:rsidR="0039603F" w:rsidRPr="00CD7010">
        <w:rPr>
          <w:rFonts w:ascii="Times New Roman" w:hAnsi="Times New Roman" w:cs="Times New Roman"/>
          <w:sz w:val="24"/>
          <w:szCs w:val="24"/>
        </w:rPr>
        <w:t>negator</w:t>
      </w:r>
      <w:proofErr w:type="spellEnd"/>
      <w:r w:rsidR="0039603F" w:rsidRPr="00CD7010">
        <w:rPr>
          <w:rFonts w:ascii="Times New Roman" w:hAnsi="Times New Roman" w:cs="Times New Roman"/>
          <w:sz w:val="24"/>
          <w:szCs w:val="24"/>
        </w:rPr>
        <w:t xml:space="preserve"> </w:t>
      </w:r>
      <w:proofErr w:type="spellStart"/>
      <w:proofErr w:type="gramStart"/>
      <w:r w:rsidR="007F1639" w:rsidRPr="00CD7010">
        <w:rPr>
          <w:rFonts w:ascii="Times New Roman" w:hAnsi="Times New Roman" w:cs="Times New Roman"/>
          <w:i/>
          <w:sz w:val="24"/>
          <w:szCs w:val="24"/>
        </w:rPr>
        <w:t>wa</w:t>
      </w:r>
      <w:proofErr w:type="spellEnd"/>
      <w:proofErr w:type="gramEnd"/>
      <w:r w:rsidR="00006694" w:rsidRPr="00CD7010">
        <w:rPr>
          <w:rFonts w:ascii="Times New Roman" w:hAnsi="Times New Roman" w:cs="Times New Roman"/>
          <w:sz w:val="24"/>
          <w:szCs w:val="24"/>
        </w:rPr>
        <w:t xml:space="preserve"> </w:t>
      </w:r>
      <w:r w:rsidR="0039603F" w:rsidRPr="00CD7010">
        <w:rPr>
          <w:rFonts w:ascii="Times New Roman" w:hAnsi="Times New Roman" w:cs="Times New Roman"/>
          <w:sz w:val="24"/>
          <w:szCs w:val="24"/>
        </w:rPr>
        <w:t>t</w:t>
      </w:r>
      <w:r w:rsidR="00006694" w:rsidRPr="00CD7010">
        <w:rPr>
          <w:rFonts w:ascii="Times New Roman" w:hAnsi="Times New Roman" w:cs="Times New Roman"/>
          <w:sz w:val="24"/>
          <w:szCs w:val="24"/>
        </w:rPr>
        <w:t xml:space="preserve">o </w:t>
      </w:r>
      <w:r w:rsidR="00867E12">
        <w:rPr>
          <w:rFonts w:ascii="Times New Roman" w:hAnsi="Times New Roman" w:cs="Times New Roman"/>
          <w:sz w:val="24"/>
          <w:szCs w:val="24"/>
        </w:rPr>
        <w:t>negate existence</w:t>
      </w:r>
      <w:r w:rsidR="007F1805">
        <w:rPr>
          <w:rFonts w:ascii="Times New Roman" w:hAnsi="Times New Roman" w:cs="Times New Roman"/>
          <w:sz w:val="24"/>
          <w:szCs w:val="24"/>
        </w:rPr>
        <w:t xml:space="preserve"> as in (</w:t>
      </w:r>
      <w:r w:rsidR="007F1805" w:rsidRPr="009C2006">
        <w:rPr>
          <w:rFonts w:ascii="Times New Roman" w:hAnsi="Times New Roman" w:cs="Times New Roman"/>
          <w:sz w:val="24"/>
          <w:szCs w:val="24"/>
          <w:highlight w:val="yellow"/>
          <w:rPrChange w:id="145" w:author="Marielle Moraine Butters" w:date="2019-06-17T09:55:00Z">
            <w:rPr>
              <w:rFonts w:ascii="Times New Roman" w:hAnsi="Times New Roman" w:cs="Times New Roman"/>
              <w:sz w:val="24"/>
              <w:szCs w:val="24"/>
            </w:rPr>
          </w:rPrChange>
        </w:rPr>
        <w:t>1</w:t>
      </w:r>
      <w:ins w:id="146" w:author="Marielle Moraine Butters" w:date="2019-06-17T09:54:00Z">
        <w:r w:rsidR="009C2006" w:rsidRPr="009C2006">
          <w:rPr>
            <w:rFonts w:ascii="Times New Roman" w:hAnsi="Times New Roman" w:cs="Times New Roman"/>
            <w:sz w:val="24"/>
            <w:szCs w:val="24"/>
            <w:highlight w:val="yellow"/>
            <w:rPrChange w:id="147" w:author="Marielle Moraine Butters" w:date="2019-06-17T09:55:00Z">
              <w:rPr>
                <w:rFonts w:ascii="Times New Roman" w:hAnsi="Times New Roman" w:cs="Times New Roman"/>
                <w:sz w:val="24"/>
                <w:szCs w:val="24"/>
              </w:rPr>
            </w:rPrChange>
          </w:rPr>
          <w:t>a</w:t>
        </w:r>
      </w:ins>
      <w:r w:rsidR="007F1805" w:rsidRPr="009C2006">
        <w:rPr>
          <w:rFonts w:ascii="Times New Roman" w:hAnsi="Times New Roman" w:cs="Times New Roman"/>
          <w:sz w:val="24"/>
          <w:szCs w:val="24"/>
          <w:highlight w:val="yellow"/>
          <w:rPrChange w:id="148" w:author="Marielle Moraine Butters" w:date="2019-06-17T09:55:00Z">
            <w:rPr>
              <w:rFonts w:ascii="Times New Roman" w:hAnsi="Times New Roman" w:cs="Times New Roman"/>
              <w:sz w:val="24"/>
              <w:szCs w:val="24"/>
            </w:rPr>
          </w:rPrChange>
        </w:rPr>
        <w:t>)</w:t>
      </w:r>
      <w:r w:rsidR="00867E12" w:rsidRPr="009C2006">
        <w:rPr>
          <w:rFonts w:ascii="Times New Roman" w:hAnsi="Times New Roman" w:cs="Times New Roman"/>
          <w:sz w:val="24"/>
          <w:szCs w:val="24"/>
          <w:highlight w:val="yellow"/>
          <w:rPrChange w:id="149" w:author="Marielle Moraine Butters" w:date="2019-06-17T09:55:00Z">
            <w:rPr>
              <w:rFonts w:ascii="Times New Roman" w:hAnsi="Times New Roman" w:cs="Times New Roman"/>
              <w:sz w:val="24"/>
              <w:szCs w:val="24"/>
            </w:rPr>
          </w:rPrChange>
        </w:rPr>
        <w:t>.</w:t>
      </w:r>
      <w:r w:rsidR="00867E12">
        <w:rPr>
          <w:rFonts w:ascii="Times New Roman" w:hAnsi="Times New Roman" w:cs="Times New Roman"/>
          <w:sz w:val="24"/>
          <w:szCs w:val="24"/>
        </w:rPr>
        <w:t xml:space="preserve"> </w:t>
      </w:r>
      <w:r w:rsidR="007F1805">
        <w:rPr>
          <w:rFonts w:ascii="Times New Roman" w:hAnsi="Times New Roman" w:cs="Times New Roman"/>
          <w:sz w:val="24"/>
          <w:szCs w:val="24"/>
        </w:rPr>
        <w:t xml:space="preserve"> </w:t>
      </w:r>
      <w:r w:rsidR="007F1805" w:rsidRPr="001A7925">
        <w:rPr>
          <w:rFonts w:ascii="Times New Roman" w:hAnsi="Times New Roman" w:cs="Times New Roman"/>
          <w:sz w:val="24"/>
          <w:szCs w:val="24"/>
        </w:rPr>
        <w:t xml:space="preserve">The </w:t>
      </w:r>
      <w:proofErr w:type="spellStart"/>
      <w:r w:rsidR="007F1805">
        <w:rPr>
          <w:rFonts w:ascii="Times New Roman" w:hAnsi="Times New Roman" w:cs="Times New Roman"/>
          <w:sz w:val="24"/>
          <w:szCs w:val="24"/>
        </w:rPr>
        <w:t>negator</w:t>
      </w:r>
      <w:proofErr w:type="spellEnd"/>
      <w:r w:rsidR="007F1805" w:rsidRPr="001A7925">
        <w:rPr>
          <w:rFonts w:ascii="Times New Roman" w:hAnsi="Times New Roman" w:cs="Times New Roman"/>
          <w:sz w:val="24"/>
          <w:szCs w:val="24"/>
        </w:rPr>
        <w:t xml:space="preserve"> </w:t>
      </w:r>
      <w:proofErr w:type="spellStart"/>
      <w:proofErr w:type="gramStart"/>
      <w:r w:rsidR="007F1805" w:rsidRPr="001A7925">
        <w:rPr>
          <w:rFonts w:ascii="Times New Roman" w:hAnsi="Times New Roman" w:cs="Times New Roman"/>
          <w:i/>
          <w:iCs/>
          <w:sz w:val="24"/>
          <w:szCs w:val="24"/>
        </w:rPr>
        <w:t>wa</w:t>
      </w:r>
      <w:proofErr w:type="spellEnd"/>
      <w:proofErr w:type="gramEnd"/>
      <w:r w:rsidR="007F1805" w:rsidRPr="001A7925">
        <w:rPr>
          <w:rFonts w:ascii="Times New Roman" w:hAnsi="Times New Roman" w:cs="Times New Roman"/>
          <w:i/>
          <w:iCs/>
          <w:sz w:val="24"/>
          <w:szCs w:val="24"/>
        </w:rPr>
        <w:t xml:space="preserve"> </w:t>
      </w:r>
      <w:r w:rsidR="007F1805" w:rsidRPr="001A7925">
        <w:rPr>
          <w:rFonts w:ascii="Times New Roman" w:hAnsi="Times New Roman" w:cs="Times New Roman"/>
          <w:sz w:val="24"/>
          <w:szCs w:val="24"/>
        </w:rPr>
        <w:t xml:space="preserve">also occurs in final position in utterances with verbs and is post-posed only by a sentence-level emphatic particle </w:t>
      </w:r>
      <w:proofErr w:type="spellStart"/>
      <w:r w:rsidR="007F1805" w:rsidRPr="001A7925">
        <w:rPr>
          <w:rFonts w:ascii="Times New Roman" w:hAnsi="Times New Roman" w:cs="Times New Roman"/>
          <w:i/>
          <w:iCs/>
          <w:sz w:val="24"/>
          <w:szCs w:val="24"/>
        </w:rPr>
        <w:t>na</w:t>
      </w:r>
      <w:proofErr w:type="spellEnd"/>
      <w:r w:rsidR="002D4FED">
        <w:rPr>
          <w:rFonts w:ascii="Times New Roman" w:hAnsi="Times New Roman" w:cs="Times New Roman"/>
          <w:i/>
          <w:iCs/>
          <w:sz w:val="24"/>
          <w:szCs w:val="24"/>
        </w:rPr>
        <w:t xml:space="preserve"> </w:t>
      </w:r>
      <w:r w:rsidR="002D4FED">
        <w:rPr>
          <w:rFonts w:ascii="Times New Roman" w:hAnsi="Times New Roman" w:cs="Times New Roman"/>
          <w:sz w:val="24"/>
          <w:szCs w:val="24"/>
        </w:rPr>
        <w:t>as in (</w:t>
      </w:r>
      <w:ins w:id="150" w:author="Marielle Moraine Butters" w:date="2019-06-17T09:54:00Z">
        <w:r w:rsidR="009C2006" w:rsidRPr="009C2006">
          <w:rPr>
            <w:rFonts w:ascii="Times New Roman" w:hAnsi="Times New Roman" w:cs="Times New Roman"/>
            <w:sz w:val="24"/>
            <w:szCs w:val="24"/>
            <w:highlight w:val="yellow"/>
            <w:rPrChange w:id="151" w:author="Marielle Moraine Butters" w:date="2019-06-17T09:55:00Z">
              <w:rPr>
                <w:rFonts w:ascii="Times New Roman" w:hAnsi="Times New Roman" w:cs="Times New Roman"/>
                <w:sz w:val="24"/>
                <w:szCs w:val="24"/>
              </w:rPr>
            </w:rPrChange>
          </w:rPr>
          <w:t>1b</w:t>
        </w:r>
      </w:ins>
      <w:del w:id="152" w:author="Marielle Moraine Butters" w:date="2019-06-17T09:54:00Z">
        <w:r w:rsidR="002D4FED" w:rsidRPr="009C2006" w:rsidDel="009C2006">
          <w:rPr>
            <w:rFonts w:ascii="Times New Roman" w:hAnsi="Times New Roman" w:cs="Times New Roman"/>
            <w:sz w:val="24"/>
            <w:szCs w:val="24"/>
            <w:highlight w:val="yellow"/>
            <w:rPrChange w:id="153" w:author="Marielle Moraine Butters" w:date="2019-06-17T09:55:00Z">
              <w:rPr>
                <w:rFonts w:ascii="Times New Roman" w:hAnsi="Times New Roman" w:cs="Times New Roman"/>
                <w:sz w:val="24"/>
                <w:szCs w:val="24"/>
              </w:rPr>
            </w:rPrChange>
          </w:rPr>
          <w:delText>2</w:delText>
        </w:r>
      </w:del>
      <w:r w:rsidR="002D4FED" w:rsidRPr="009C2006">
        <w:rPr>
          <w:rFonts w:ascii="Times New Roman" w:hAnsi="Times New Roman" w:cs="Times New Roman"/>
          <w:sz w:val="24"/>
          <w:szCs w:val="24"/>
          <w:highlight w:val="yellow"/>
          <w:rPrChange w:id="154" w:author="Marielle Moraine Butters" w:date="2019-06-17T09:55:00Z">
            <w:rPr>
              <w:rFonts w:ascii="Times New Roman" w:hAnsi="Times New Roman" w:cs="Times New Roman"/>
              <w:sz w:val="24"/>
              <w:szCs w:val="24"/>
            </w:rPr>
          </w:rPrChange>
        </w:rPr>
        <w:t>)</w:t>
      </w:r>
      <w:r w:rsidRPr="009C2006">
        <w:rPr>
          <w:rFonts w:ascii="Times New Roman" w:hAnsi="Times New Roman" w:cs="Times New Roman"/>
          <w:i/>
          <w:iCs/>
          <w:sz w:val="24"/>
          <w:szCs w:val="24"/>
          <w:highlight w:val="yellow"/>
          <w:rPrChange w:id="155" w:author="Marielle Moraine Butters" w:date="2019-06-17T09:55:00Z">
            <w:rPr>
              <w:rFonts w:ascii="Times New Roman" w:hAnsi="Times New Roman" w:cs="Times New Roman"/>
              <w:i/>
              <w:iCs/>
              <w:sz w:val="24"/>
              <w:szCs w:val="24"/>
            </w:rPr>
          </w:rPrChange>
        </w:rPr>
        <w:t>.</w:t>
      </w:r>
      <w:r>
        <w:rPr>
          <w:rFonts w:ascii="Times New Roman" w:hAnsi="Times New Roman" w:cs="Times New Roman"/>
          <w:i/>
          <w:iCs/>
          <w:sz w:val="24"/>
          <w:szCs w:val="24"/>
        </w:rPr>
        <w:t xml:space="preserve"> </w:t>
      </w:r>
      <w:r w:rsidR="007F1805">
        <w:rPr>
          <w:rFonts w:ascii="Times New Roman" w:hAnsi="Times New Roman" w:cs="Times New Roman"/>
          <w:sz w:val="24"/>
          <w:szCs w:val="24"/>
        </w:rPr>
        <w:t xml:space="preserve">Skinner (1979: 102) notes that </w:t>
      </w:r>
      <w:proofErr w:type="spellStart"/>
      <w:r w:rsidR="007F1805">
        <w:rPr>
          <w:rFonts w:ascii="Times New Roman" w:hAnsi="Times New Roman" w:cs="Times New Roman"/>
          <w:i/>
          <w:iCs/>
          <w:sz w:val="24"/>
          <w:szCs w:val="24"/>
        </w:rPr>
        <w:t>ani</w:t>
      </w:r>
      <w:proofErr w:type="spellEnd"/>
      <w:r w:rsidR="007F1805">
        <w:rPr>
          <w:rFonts w:ascii="Times New Roman" w:hAnsi="Times New Roman" w:cs="Times New Roman"/>
          <w:i/>
          <w:iCs/>
          <w:sz w:val="24"/>
          <w:szCs w:val="24"/>
        </w:rPr>
        <w:t xml:space="preserve"> </w:t>
      </w:r>
      <w:proofErr w:type="gramStart"/>
      <w:r w:rsidR="007F1805">
        <w:rPr>
          <w:rFonts w:ascii="Times New Roman" w:hAnsi="Times New Roman" w:cs="Times New Roman"/>
          <w:sz w:val="24"/>
          <w:szCs w:val="24"/>
        </w:rPr>
        <w:t>is derived</w:t>
      </w:r>
      <w:proofErr w:type="gramEnd"/>
      <w:r w:rsidR="007F1805">
        <w:rPr>
          <w:rFonts w:ascii="Times New Roman" w:hAnsi="Times New Roman" w:cs="Times New Roman"/>
          <w:sz w:val="24"/>
          <w:szCs w:val="24"/>
        </w:rPr>
        <w:t xml:space="preserve"> from a “locative verb feature bundle” </w:t>
      </w:r>
      <w:proofErr w:type="spellStart"/>
      <w:r w:rsidR="007F1805">
        <w:rPr>
          <w:rFonts w:ascii="Times New Roman" w:hAnsi="Times New Roman" w:cs="Times New Roman"/>
          <w:i/>
          <w:iCs/>
          <w:sz w:val="24"/>
          <w:szCs w:val="24"/>
        </w:rPr>
        <w:t>ánà</w:t>
      </w:r>
      <w:proofErr w:type="spellEnd"/>
      <w:r w:rsidR="007F1805">
        <w:rPr>
          <w:rFonts w:ascii="Times New Roman" w:hAnsi="Times New Roman" w:cs="Times New Roman"/>
          <w:i/>
          <w:iCs/>
          <w:sz w:val="24"/>
          <w:szCs w:val="24"/>
        </w:rPr>
        <w:t xml:space="preserve">, </w:t>
      </w:r>
      <w:r w:rsidR="007F1805">
        <w:rPr>
          <w:rFonts w:ascii="Times New Roman" w:hAnsi="Times New Roman" w:cs="Times New Roman"/>
          <w:sz w:val="24"/>
          <w:szCs w:val="24"/>
        </w:rPr>
        <w:t xml:space="preserve">followed by an associative preposition </w:t>
      </w:r>
      <w:proofErr w:type="spellStart"/>
      <w:r w:rsidR="007F1805">
        <w:rPr>
          <w:rFonts w:ascii="Times New Roman" w:hAnsi="Times New Roman" w:cs="Times New Roman"/>
          <w:i/>
          <w:iCs/>
          <w:sz w:val="24"/>
          <w:szCs w:val="24"/>
        </w:rPr>
        <w:t>i</w:t>
      </w:r>
      <w:proofErr w:type="spellEnd"/>
      <w:r w:rsidR="007F1805">
        <w:rPr>
          <w:rFonts w:ascii="Times New Roman" w:hAnsi="Times New Roman" w:cs="Times New Roman"/>
          <w:i/>
          <w:iCs/>
          <w:sz w:val="24"/>
          <w:szCs w:val="24"/>
        </w:rPr>
        <w:t xml:space="preserve">. </w:t>
      </w:r>
      <w:r w:rsidR="002D4FED">
        <w:rPr>
          <w:rFonts w:ascii="Times New Roman" w:hAnsi="Times New Roman" w:cs="Times New Roman"/>
          <w:sz w:val="24"/>
          <w:szCs w:val="24"/>
        </w:rPr>
        <w:t>(</w:t>
      </w:r>
      <w:ins w:id="156" w:author="Marielle Moraine Butters" w:date="2019-06-17T09:55:00Z">
        <w:r w:rsidR="009C2006" w:rsidRPr="009C2006">
          <w:rPr>
            <w:rFonts w:ascii="Times New Roman" w:hAnsi="Times New Roman" w:cs="Times New Roman"/>
            <w:sz w:val="24"/>
            <w:szCs w:val="24"/>
            <w:highlight w:val="yellow"/>
            <w:rPrChange w:id="157" w:author="Marielle Moraine Butters" w:date="2019-06-17T09:55:00Z">
              <w:rPr>
                <w:rFonts w:ascii="Times New Roman" w:hAnsi="Times New Roman" w:cs="Times New Roman"/>
                <w:sz w:val="24"/>
                <w:szCs w:val="24"/>
              </w:rPr>
            </w:rPrChange>
          </w:rPr>
          <w:t>1c</w:t>
        </w:r>
      </w:ins>
      <w:del w:id="158" w:author="Marielle Moraine Butters" w:date="2019-06-17T09:55:00Z">
        <w:r w:rsidR="002D4FED" w:rsidRPr="009C2006" w:rsidDel="009C2006">
          <w:rPr>
            <w:rFonts w:ascii="Times New Roman" w:hAnsi="Times New Roman" w:cs="Times New Roman"/>
            <w:sz w:val="24"/>
            <w:szCs w:val="24"/>
            <w:highlight w:val="yellow"/>
            <w:rPrChange w:id="159" w:author="Marielle Moraine Butters" w:date="2019-06-17T09:55:00Z">
              <w:rPr>
                <w:rFonts w:ascii="Times New Roman" w:hAnsi="Times New Roman" w:cs="Times New Roman"/>
                <w:sz w:val="24"/>
                <w:szCs w:val="24"/>
              </w:rPr>
            </w:rPrChange>
          </w:rPr>
          <w:delText>3</w:delText>
        </w:r>
      </w:del>
      <w:r w:rsidR="002D4FED" w:rsidRPr="009C2006">
        <w:rPr>
          <w:rFonts w:ascii="Times New Roman" w:hAnsi="Times New Roman" w:cs="Times New Roman"/>
          <w:sz w:val="24"/>
          <w:szCs w:val="24"/>
          <w:highlight w:val="yellow"/>
          <w:rPrChange w:id="160" w:author="Marielle Moraine Butters" w:date="2019-06-17T09:55:00Z">
            <w:rPr>
              <w:rFonts w:ascii="Times New Roman" w:hAnsi="Times New Roman" w:cs="Times New Roman"/>
              <w:sz w:val="24"/>
              <w:szCs w:val="24"/>
            </w:rPr>
          </w:rPrChange>
        </w:rPr>
        <w:t>)</w:t>
      </w:r>
      <w:r w:rsidR="002D4FED">
        <w:rPr>
          <w:rFonts w:ascii="Times New Roman" w:hAnsi="Times New Roman" w:cs="Times New Roman"/>
          <w:sz w:val="24"/>
          <w:szCs w:val="24"/>
        </w:rPr>
        <w:t xml:space="preserve"> is an example of an affirmative existential utterance.</w:t>
      </w:r>
    </w:p>
    <w:p w14:paraId="4823003C" w14:textId="3922B9B7" w:rsidR="0060607E" w:rsidRPr="009C2006" w:rsidRDefault="0039603F" w:rsidP="0060607E">
      <w:pPr>
        <w:pStyle w:val="NoSpacing"/>
        <w:rPr>
          <w:ins w:id="161" w:author="Marielle Moraine Butters" w:date="2019-06-17T09:53:00Z"/>
          <w:rFonts w:ascii="Times New Roman" w:eastAsia="Times New Roman" w:hAnsi="Times New Roman" w:cs="Times New Roman"/>
          <w:sz w:val="24"/>
          <w:szCs w:val="24"/>
          <w:highlight w:val="yellow"/>
          <w:lang w:val="sv-SE"/>
          <w:rPrChange w:id="162" w:author="Marielle Moraine Butters" w:date="2019-06-17T09:55:00Z">
            <w:rPr>
              <w:ins w:id="163" w:author="Marielle Moraine Butters" w:date="2019-06-17T09:53:00Z"/>
              <w:rFonts w:ascii="Times New Roman" w:eastAsia="Times New Roman" w:hAnsi="Times New Roman" w:cs="Times New Roman"/>
              <w:sz w:val="24"/>
              <w:szCs w:val="24"/>
              <w:lang w:val="sv-SE"/>
            </w:rPr>
          </w:rPrChange>
        </w:rPr>
      </w:pPr>
      <w:r w:rsidRPr="009C2006">
        <w:rPr>
          <w:rFonts w:ascii="Times New Roman" w:hAnsi="Times New Roman" w:cs="Times New Roman"/>
          <w:sz w:val="24"/>
          <w:szCs w:val="24"/>
          <w:highlight w:val="yellow"/>
          <w:rPrChange w:id="164" w:author="Marielle Moraine Butters" w:date="2019-06-17T09:55:00Z">
            <w:rPr>
              <w:rFonts w:ascii="Times New Roman" w:hAnsi="Times New Roman" w:cs="Times New Roman"/>
              <w:sz w:val="24"/>
              <w:szCs w:val="24"/>
            </w:rPr>
          </w:rPrChange>
        </w:rPr>
        <w:t>(1)</w:t>
      </w:r>
      <w:r w:rsidRPr="009C2006">
        <w:rPr>
          <w:rFonts w:ascii="Times New Roman" w:hAnsi="Times New Roman" w:cs="Times New Roman"/>
          <w:b/>
          <w:sz w:val="24"/>
          <w:szCs w:val="24"/>
          <w:highlight w:val="yellow"/>
          <w:rPrChange w:id="165" w:author="Marielle Moraine Butters" w:date="2019-06-17T09:55:00Z">
            <w:rPr>
              <w:rFonts w:ascii="Times New Roman" w:hAnsi="Times New Roman" w:cs="Times New Roman"/>
              <w:b/>
              <w:sz w:val="24"/>
              <w:szCs w:val="24"/>
            </w:rPr>
          </w:rPrChange>
        </w:rPr>
        <w:tab/>
      </w:r>
      <w:proofErr w:type="spellStart"/>
      <w:ins w:id="166" w:author="Marielle Moraine Butters" w:date="2019-06-17T09:50:00Z">
        <w:r w:rsidR="0060607E" w:rsidRPr="00A6421E">
          <w:rPr>
            <w:rFonts w:ascii="Times New Roman" w:hAnsi="Times New Roman" w:cs="Times New Roman"/>
            <w:sz w:val="24"/>
            <w:szCs w:val="24"/>
            <w:highlight w:val="yellow"/>
            <w:rPrChange w:id="167" w:author="Marielle Moraine Butters" w:date="2019-06-19T17:26:00Z">
              <w:rPr>
                <w:rFonts w:ascii="Times New Roman" w:hAnsi="Times New Roman" w:cs="Times New Roman"/>
                <w:b/>
                <w:sz w:val="24"/>
                <w:szCs w:val="24"/>
              </w:rPr>
            </w:rPrChange>
          </w:rPr>
          <w:t>Pa’anci</w:t>
        </w:r>
        <w:proofErr w:type="spellEnd"/>
        <w:r w:rsidR="0060607E" w:rsidRPr="00A6421E">
          <w:rPr>
            <w:rFonts w:ascii="Times New Roman" w:hAnsi="Times New Roman" w:cs="Times New Roman"/>
            <w:sz w:val="24"/>
            <w:szCs w:val="24"/>
            <w:highlight w:val="yellow"/>
            <w:rPrChange w:id="168" w:author="Marielle Moraine Butters" w:date="2019-06-19T17:26:00Z">
              <w:rPr>
                <w:rFonts w:ascii="Times New Roman" w:hAnsi="Times New Roman" w:cs="Times New Roman"/>
                <w:b/>
                <w:sz w:val="24"/>
                <w:szCs w:val="24"/>
              </w:rPr>
            </w:rPrChange>
          </w:rPr>
          <w:t xml:space="preserve"> </w:t>
        </w:r>
      </w:ins>
    </w:p>
    <w:p w14:paraId="11810F86" w14:textId="77777777" w:rsidR="0060607E" w:rsidRPr="009C2006" w:rsidRDefault="0060607E">
      <w:pPr>
        <w:pStyle w:val="NoSpacing"/>
        <w:rPr>
          <w:ins w:id="169" w:author="Marielle Moraine Butters" w:date="2019-06-17T09:51:00Z"/>
          <w:rFonts w:ascii="Times New Roman" w:hAnsi="Times New Roman" w:cs="Times New Roman"/>
          <w:b/>
          <w:sz w:val="24"/>
          <w:szCs w:val="24"/>
          <w:highlight w:val="yellow"/>
          <w:rPrChange w:id="170" w:author="Marielle Moraine Butters" w:date="2019-06-17T09:55:00Z">
            <w:rPr>
              <w:ins w:id="171" w:author="Marielle Moraine Butters" w:date="2019-06-17T09:51:00Z"/>
              <w:rFonts w:ascii="Times New Roman" w:hAnsi="Times New Roman" w:cs="Times New Roman"/>
              <w:sz w:val="24"/>
              <w:szCs w:val="24"/>
            </w:rPr>
          </w:rPrChange>
        </w:rPr>
        <w:pPrChange w:id="172" w:author="Marielle Moraine Butters" w:date="2019-06-17T09:53:00Z">
          <w:pPr>
            <w:pStyle w:val="NoSpacing"/>
            <w:ind w:firstLine="720"/>
          </w:pPr>
        </w:pPrChange>
      </w:pPr>
    </w:p>
    <w:p w14:paraId="52F407FB" w14:textId="0F565E5A" w:rsidR="000400FB" w:rsidRPr="009C2006" w:rsidRDefault="000400FB">
      <w:pPr>
        <w:pStyle w:val="NoSpacing"/>
        <w:numPr>
          <w:ilvl w:val="0"/>
          <w:numId w:val="4"/>
        </w:numPr>
        <w:rPr>
          <w:rFonts w:ascii="Times New Roman" w:eastAsia="Times New Roman" w:hAnsi="Times New Roman" w:cs="Times New Roman"/>
          <w:sz w:val="24"/>
          <w:szCs w:val="24"/>
          <w:highlight w:val="yellow"/>
          <w:rPrChange w:id="173" w:author="Marielle Moraine Butters" w:date="2019-06-17T09:55:00Z">
            <w:rPr>
              <w:rFonts w:ascii="Times New Roman" w:eastAsia="Times New Roman" w:hAnsi="Times New Roman" w:cs="Times New Roman"/>
              <w:sz w:val="24"/>
              <w:szCs w:val="24"/>
            </w:rPr>
          </w:rPrChange>
        </w:rPr>
        <w:pPrChange w:id="174" w:author="Marielle Moraine Butters" w:date="2019-06-17T09:51:00Z">
          <w:pPr>
            <w:pStyle w:val="NoSpacing"/>
            <w:ind w:firstLine="720"/>
          </w:pPr>
        </w:pPrChange>
      </w:pPr>
      <w:r w:rsidRPr="009C2006">
        <w:rPr>
          <w:rFonts w:ascii="Times New Roman" w:hAnsi="Times New Roman" w:cs="Times New Roman"/>
          <w:sz w:val="24"/>
          <w:szCs w:val="24"/>
          <w:highlight w:val="yellow"/>
          <w:rPrChange w:id="175" w:author="Marielle Moraine Butters" w:date="2019-06-17T09:55:00Z">
            <w:rPr>
              <w:rFonts w:ascii="Times New Roman" w:hAnsi="Times New Roman" w:cs="Times New Roman"/>
              <w:sz w:val="24"/>
              <w:szCs w:val="24"/>
            </w:rPr>
          </w:rPrChange>
        </w:rPr>
        <w:t xml:space="preserve"> </w:t>
      </w:r>
      <w:proofErr w:type="spellStart"/>
      <w:r w:rsidRPr="009C2006">
        <w:rPr>
          <w:rFonts w:ascii="Times New Roman" w:eastAsia="Times New Roman" w:hAnsi="Times New Roman" w:cs="Times New Roman"/>
          <w:b/>
          <w:bCs/>
          <w:i/>
          <w:iCs/>
          <w:sz w:val="24"/>
          <w:szCs w:val="24"/>
          <w:highlight w:val="yellow"/>
          <w:rPrChange w:id="176" w:author="Marielle Moraine Butters" w:date="2019-06-17T09:55:00Z">
            <w:rPr>
              <w:rFonts w:ascii="Times New Roman" w:eastAsia="Times New Roman" w:hAnsi="Times New Roman" w:cs="Times New Roman"/>
              <w:b/>
              <w:bCs/>
              <w:i/>
              <w:iCs/>
              <w:sz w:val="24"/>
              <w:szCs w:val="24"/>
            </w:rPr>
          </w:rPrChange>
        </w:rPr>
        <w:t>ani</w:t>
      </w:r>
      <w:proofErr w:type="spellEnd"/>
      <w:r w:rsidRPr="009C2006">
        <w:rPr>
          <w:rFonts w:ascii="Times New Roman" w:eastAsia="Times New Roman" w:hAnsi="Times New Roman" w:cs="Times New Roman"/>
          <w:b/>
          <w:bCs/>
          <w:i/>
          <w:iCs/>
          <w:sz w:val="24"/>
          <w:szCs w:val="24"/>
          <w:highlight w:val="yellow"/>
          <w:rPrChange w:id="177" w:author="Marielle Moraine Butters" w:date="2019-06-17T09:55:00Z">
            <w:rPr>
              <w:rFonts w:ascii="Times New Roman" w:eastAsia="Times New Roman" w:hAnsi="Times New Roman" w:cs="Times New Roman"/>
              <w:b/>
              <w:bCs/>
              <w:i/>
              <w:iCs/>
              <w:sz w:val="24"/>
              <w:szCs w:val="24"/>
            </w:rPr>
          </w:rPrChange>
        </w:rPr>
        <w:t xml:space="preserve">   </w:t>
      </w:r>
      <w:r w:rsidRPr="009C2006">
        <w:rPr>
          <w:rFonts w:ascii="Times New Roman" w:eastAsia="Times New Roman" w:hAnsi="Times New Roman" w:cs="Times New Roman"/>
          <w:i/>
          <w:iCs/>
          <w:sz w:val="24"/>
          <w:szCs w:val="24"/>
          <w:highlight w:val="yellow"/>
          <w:rPrChange w:id="178" w:author="Marielle Moraine Butters" w:date="2019-06-17T09:55:00Z">
            <w:rPr>
              <w:rFonts w:ascii="Times New Roman" w:eastAsia="Times New Roman" w:hAnsi="Times New Roman" w:cs="Times New Roman"/>
              <w:i/>
              <w:iCs/>
              <w:sz w:val="24"/>
              <w:szCs w:val="24"/>
            </w:rPr>
          </w:rPrChange>
        </w:rPr>
        <w:t xml:space="preserve">                 </w:t>
      </w:r>
      <w:r w:rsidR="007F1805" w:rsidRPr="009C2006">
        <w:rPr>
          <w:rFonts w:ascii="Times New Roman" w:eastAsia="Times New Roman" w:hAnsi="Times New Roman" w:cs="Times New Roman"/>
          <w:i/>
          <w:iCs/>
          <w:sz w:val="24"/>
          <w:szCs w:val="24"/>
          <w:highlight w:val="yellow"/>
          <w:rPrChange w:id="179" w:author="Marielle Moraine Butters" w:date="2019-06-17T09:55:00Z">
            <w:rPr>
              <w:rFonts w:ascii="Times New Roman" w:eastAsia="Times New Roman" w:hAnsi="Times New Roman" w:cs="Times New Roman"/>
              <w:i/>
              <w:iCs/>
              <w:sz w:val="24"/>
              <w:szCs w:val="24"/>
            </w:rPr>
          </w:rPrChange>
        </w:rPr>
        <w:t xml:space="preserve">       </w:t>
      </w:r>
      <w:proofErr w:type="spellStart"/>
      <w:r w:rsidRPr="009C2006">
        <w:rPr>
          <w:rFonts w:ascii="Times New Roman" w:eastAsia="Times New Roman" w:hAnsi="Times New Roman" w:cs="Times New Roman"/>
          <w:i/>
          <w:iCs/>
          <w:sz w:val="24"/>
          <w:szCs w:val="24"/>
          <w:highlight w:val="yellow"/>
          <w:rPrChange w:id="180" w:author="Marielle Moraine Butters" w:date="2019-06-17T09:55:00Z">
            <w:rPr>
              <w:rFonts w:ascii="Times New Roman" w:eastAsia="Times New Roman" w:hAnsi="Times New Roman" w:cs="Times New Roman"/>
              <w:i/>
              <w:iCs/>
              <w:sz w:val="24"/>
              <w:szCs w:val="24"/>
            </w:rPr>
          </w:rPrChange>
        </w:rPr>
        <w:t>ambi</w:t>
      </w:r>
      <w:proofErr w:type="spellEnd"/>
      <w:r w:rsidRPr="009C2006">
        <w:rPr>
          <w:rFonts w:ascii="Times New Roman" w:eastAsia="Times New Roman" w:hAnsi="Times New Roman" w:cs="Times New Roman"/>
          <w:i/>
          <w:iCs/>
          <w:sz w:val="24"/>
          <w:szCs w:val="24"/>
          <w:highlight w:val="yellow"/>
          <w:rPrChange w:id="181" w:author="Marielle Moraine Butters" w:date="2019-06-17T09:55:00Z">
            <w:rPr>
              <w:rFonts w:ascii="Times New Roman" w:eastAsia="Times New Roman" w:hAnsi="Times New Roman" w:cs="Times New Roman"/>
              <w:i/>
              <w:iCs/>
              <w:sz w:val="24"/>
              <w:szCs w:val="24"/>
            </w:rPr>
          </w:rPrChange>
        </w:rPr>
        <w:t xml:space="preserve">   </w:t>
      </w:r>
      <w:r w:rsidRPr="009C2006">
        <w:rPr>
          <w:rFonts w:ascii="Times New Roman" w:eastAsia="Times New Roman" w:hAnsi="Times New Roman" w:cs="Times New Roman"/>
          <w:b/>
          <w:bCs/>
          <w:i/>
          <w:iCs/>
          <w:sz w:val="24"/>
          <w:szCs w:val="24"/>
          <w:highlight w:val="yellow"/>
          <w:rPrChange w:id="182" w:author="Marielle Moraine Butters" w:date="2019-06-17T09:55:00Z">
            <w:rPr>
              <w:rFonts w:ascii="Times New Roman" w:eastAsia="Times New Roman" w:hAnsi="Times New Roman" w:cs="Times New Roman"/>
              <w:b/>
              <w:bCs/>
              <w:i/>
              <w:iCs/>
              <w:sz w:val="24"/>
              <w:szCs w:val="24"/>
            </w:rPr>
          </w:rPrChange>
        </w:rPr>
        <w:t xml:space="preserve"> </w:t>
      </w:r>
      <w:proofErr w:type="spellStart"/>
      <w:r w:rsidRPr="009C2006">
        <w:rPr>
          <w:rFonts w:ascii="Times New Roman" w:eastAsia="Times New Roman" w:hAnsi="Times New Roman" w:cs="Times New Roman"/>
          <w:b/>
          <w:bCs/>
          <w:i/>
          <w:iCs/>
          <w:sz w:val="24"/>
          <w:szCs w:val="24"/>
          <w:highlight w:val="yellow"/>
          <w:rPrChange w:id="183" w:author="Marielle Moraine Butters" w:date="2019-06-17T09:55:00Z">
            <w:rPr>
              <w:rFonts w:ascii="Times New Roman" w:eastAsia="Times New Roman" w:hAnsi="Times New Roman" w:cs="Times New Roman"/>
              <w:b/>
              <w:bCs/>
              <w:i/>
              <w:iCs/>
              <w:sz w:val="24"/>
              <w:szCs w:val="24"/>
            </w:rPr>
          </w:rPrChange>
        </w:rPr>
        <w:t>wa</w:t>
      </w:r>
      <w:proofErr w:type="spellEnd"/>
    </w:p>
    <w:p w14:paraId="76E30744" w14:textId="23BCF319" w:rsidR="000400FB" w:rsidRPr="009C2006" w:rsidRDefault="007F1805" w:rsidP="000400FB">
      <w:pPr>
        <w:pStyle w:val="NoSpacing"/>
        <w:rPr>
          <w:rFonts w:ascii="Times New Roman" w:eastAsia="Times New Roman" w:hAnsi="Times New Roman" w:cs="Times New Roman"/>
          <w:sz w:val="24"/>
          <w:szCs w:val="24"/>
          <w:highlight w:val="yellow"/>
          <w:rPrChange w:id="184" w:author="Marielle Moraine Butters" w:date="2019-06-17T09:55:00Z">
            <w:rPr>
              <w:rFonts w:ascii="Times New Roman" w:eastAsia="Times New Roman" w:hAnsi="Times New Roman" w:cs="Times New Roman"/>
              <w:sz w:val="24"/>
              <w:szCs w:val="24"/>
            </w:rPr>
          </w:rPrChange>
        </w:rPr>
      </w:pPr>
      <w:r w:rsidRPr="009C2006">
        <w:rPr>
          <w:rFonts w:ascii="Times New Roman" w:eastAsia="Times New Roman" w:hAnsi="Times New Roman" w:cs="Times New Roman"/>
          <w:sz w:val="24"/>
          <w:szCs w:val="24"/>
          <w:highlight w:val="yellow"/>
          <w:rPrChange w:id="185" w:author="Marielle Moraine Butters" w:date="2019-06-17T09:55:00Z">
            <w:rPr>
              <w:rFonts w:ascii="Times New Roman" w:eastAsia="Times New Roman" w:hAnsi="Times New Roman" w:cs="Times New Roman"/>
              <w:sz w:val="24"/>
              <w:szCs w:val="24"/>
            </w:rPr>
          </w:rPrChange>
        </w:rPr>
        <w:tab/>
      </w:r>
      <w:ins w:id="186" w:author="Marielle Moraine Butters" w:date="2019-06-17T09:54:00Z">
        <w:r w:rsidR="0060607E" w:rsidRPr="009C2006">
          <w:rPr>
            <w:rFonts w:ascii="Times New Roman" w:eastAsia="Times New Roman" w:hAnsi="Times New Roman" w:cs="Times New Roman"/>
            <w:sz w:val="24"/>
            <w:szCs w:val="24"/>
            <w:highlight w:val="yellow"/>
            <w:rPrChange w:id="187" w:author="Marielle Moraine Butters" w:date="2019-06-17T09:55:00Z">
              <w:rPr>
                <w:rFonts w:ascii="Times New Roman" w:eastAsia="Times New Roman" w:hAnsi="Times New Roman" w:cs="Times New Roman"/>
                <w:sz w:val="24"/>
                <w:szCs w:val="24"/>
              </w:rPr>
            </w:rPrChange>
          </w:rPr>
          <w:t xml:space="preserve">       </w:t>
        </w:r>
      </w:ins>
      <w:proofErr w:type="spellStart"/>
      <w:proofErr w:type="gramStart"/>
      <w:r w:rsidRPr="009C2006">
        <w:rPr>
          <w:rFonts w:ascii="Times New Roman" w:eastAsia="Times New Roman" w:hAnsi="Times New Roman" w:cs="Times New Roman"/>
          <w:sz w:val="24"/>
          <w:szCs w:val="24"/>
          <w:highlight w:val="yellow"/>
          <w:rPrChange w:id="188" w:author="Marielle Moraine Butters" w:date="2019-06-17T09:55:00Z">
            <w:rPr>
              <w:rFonts w:ascii="Times New Roman" w:eastAsia="Times New Roman" w:hAnsi="Times New Roman" w:cs="Times New Roman"/>
              <w:sz w:val="24"/>
              <w:szCs w:val="24"/>
            </w:rPr>
          </w:rPrChange>
        </w:rPr>
        <w:t>one.</w:t>
      </w:r>
      <w:r w:rsidRPr="009C2006">
        <w:rPr>
          <w:rFonts w:ascii="Times New Roman" w:eastAsia="Times New Roman" w:hAnsi="Times New Roman" w:cs="Times New Roman"/>
          <w:smallCaps/>
          <w:highlight w:val="yellow"/>
          <w:rPrChange w:id="189" w:author="Marielle Moraine Butters" w:date="2019-06-17T09:55:00Z">
            <w:rPr>
              <w:rFonts w:ascii="Times New Roman" w:eastAsia="Times New Roman" w:hAnsi="Times New Roman" w:cs="Times New Roman"/>
              <w:smallCaps/>
            </w:rPr>
          </w:rPrChange>
        </w:rPr>
        <w:t>CONT.</w:t>
      </w:r>
      <w:r w:rsidR="00970F5F" w:rsidRPr="009C2006">
        <w:rPr>
          <w:rFonts w:ascii="Times New Roman" w:eastAsia="Times New Roman" w:hAnsi="Times New Roman" w:cs="Times New Roman"/>
          <w:smallCaps/>
          <w:highlight w:val="yellow"/>
          <w:rPrChange w:id="190" w:author="Marielle Moraine Butters" w:date="2019-06-17T09:55:00Z">
            <w:rPr>
              <w:rFonts w:ascii="Times New Roman" w:eastAsia="Times New Roman" w:hAnsi="Times New Roman" w:cs="Times New Roman"/>
              <w:smallCaps/>
            </w:rPr>
          </w:rPrChange>
        </w:rPr>
        <w:t>ASSC</w:t>
      </w:r>
      <w:proofErr w:type="spellEnd"/>
      <w:proofErr w:type="gramEnd"/>
      <w:r w:rsidR="000400FB" w:rsidRPr="009C2006">
        <w:rPr>
          <w:rFonts w:ascii="Times New Roman" w:eastAsia="Times New Roman" w:hAnsi="Times New Roman" w:cs="Times New Roman"/>
          <w:highlight w:val="yellow"/>
          <w:rPrChange w:id="191" w:author="Marielle Moraine Butters" w:date="2019-06-17T09:55:00Z">
            <w:rPr>
              <w:rFonts w:ascii="Times New Roman" w:eastAsia="Times New Roman" w:hAnsi="Times New Roman" w:cs="Times New Roman"/>
            </w:rPr>
          </w:rPrChange>
        </w:rPr>
        <w:t xml:space="preserve"> </w:t>
      </w:r>
      <w:r w:rsidR="00970F5F" w:rsidRPr="009C2006">
        <w:rPr>
          <w:rFonts w:ascii="Times New Roman" w:eastAsia="Times New Roman" w:hAnsi="Times New Roman" w:cs="Times New Roman"/>
          <w:highlight w:val="yellow"/>
          <w:rPrChange w:id="192" w:author="Marielle Moraine Butters" w:date="2019-06-17T09:55:00Z">
            <w:rPr>
              <w:rFonts w:ascii="Times New Roman" w:eastAsia="Times New Roman" w:hAnsi="Times New Roman" w:cs="Times New Roman"/>
            </w:rPr>
          </w:rPrChange>
        </w:rPr>
        <w:t xml:space="preserve">     </w:t>
      </w:r>
      <w:r w:rsidR="000400FB" w:rsidRPr="009C2006">
        <w:rPr>
          <w:rFonts w:ascii="Times New Roman" w:eastAsia="Times New Roman" w:hAnsi="Times New Roman" w:cs="Times New Roman"/>
          <w:sz w:val="24"/>
          <w:szCs w:val="24"/>
          <w:highlight w:val="yellow"/>
          <w:rPrChange w:id="193" w:author="Marielle Moraine Butters" w:date="2019-06-17T09:55:00Z">
            <w:rPr>
              <w:rFonts w:ascii="Times New Roman" w:eastAsia="Times New Roman" w:hAnsi="Times New Roman" w:cs="Times New Roman"/>
              <w:sz w:val="24"/>
              <w:szCs w:val="24"/>
            </w:rPr>
          </w:rPrChange>
        </w:rPr>
        <w:t xml:space="preserve">water  </w:t>
      </w:r>
      <w:r w:rsidR="001A7925" w:rsidRPr="009C2006">
        <w:rPr>
          <w:rFonts w:ascii="Times New Roman" w:eastAsia="Times New Roman" w:hAnsi="Times New Roman" w:cs="Times New Roman"/>
          <w:sz w:val="24"/>
          <w:szCs w:val="24"/>
          <w:highlight w:val="yellow"/>
          <w:rPrChange w:id="194" w:author="Marielle Moraine Butters" w:date="2019-06-17T09:55:00Z">
            <w:rPr>
              <w:rFonts w:ascii="Times New Roman" w:eastAsia="Times New Roman" w:hAnsi="Times New Roman" w:cs="Times New Roman"/>
              <w:sz w:val="24"/>
              <w:szCs w:val="24"/>
            </w:rPr>
          </w:rPrChange>
        </w:rPr>
        <w:t xml:space="preserve"> </w:t>
      </w:r>
      <w:r w:rsidR="000400FB" w:rsidRPr="009C2006">
        <w:rPr>
          <w:rFonts w:ascii="Times New Roman" w:eastAsia="Times New Roman" w:hAnsi="Times New Roman" w:cs="Times New Roman"/>
          <w:sz w:val="24"/>
          <w:szCs w:val="24"/>
          <w:highlight w:val="yellow"/>
          <w:rPrChange w:id="195" w:author="Marielle Moraine Butters" w:date="2019-06-17T09:55:00Z">
            <w:rPr>
              <w:rFonts w:ascii="Times New Roman" w:eastAsia="Times New Roman" w:hAnsi="Times New Roman" w:cs="Times New Roman"/>
              <w:sz w:val="24"/>
              <w:szCs w:val="24"/>
            </w:rPr>
          </w:rPrChange>
        </w:rPr>
        <w:t xml:space="preserve"> </w:t>
      </w:r>
      <w:r w:rsidR="000400FB" w:rsidRPr="009C2006">
        <w:rPr>
          <w:rFonts w:ascii="Times New Roman" w:eastAsia="Times New Roman" w:hAnsi="Times New Roman" w:cs="Times New Roman"/>
          <w:highlight w:val="yellow"/>
          <w:rPrChange w:id="196" w:author="Marielle Moraine Butters" w:date="2019-06-17T09:55:00Z">
            <w:rPr>
              <w:rFonts w:ascii="Times New Roman" w:eastAsia="Times New Roman" w:hAnsi="Times New Roman" w:cs="Times New Roman"/>
            </w:rPr>
          </w:rPrChange>
        </w:rPr>
        <w:t>NEG</w:t>
      </w:r>
    </w:p>
    <w:p w14:paraId="7E9AA8CC" w14:textId="2A4E755E" w:rsidR="000400FB" w:rsidRPr="009C2006" w:rsidRDefault="000400FB" w:rsidP="00CD7010">
      <w:pPr>
        <w:pStyle w:val="NoSpacing"/>
        <w:rPr>
          <w:rFonts w:ascii="Times New Roman" w:eastAsia="Times New Roman" w:hAnsi="Times New Roman" w:cs="Times New Roman"/>
          <w:sz w:val="24"/>
          <w:szCs w:val="24"/>
          <w:highlight w:val="yellow"/>
          <w:lang w:val="sv-SE"/>
          <w:rPrChange w:id="197" w:author="Marielle Moraine Butters" w:date="2019-06-17T09:55:00Z">
            <w:rPr>
              <w:rFonts w:ascii="Times New Roman" w:eastAsia="Times New Roman" w:hAnsi="Times New Roman" w:cs="Times New Roman"/>
              <w:sz w:val="24"/>
              <w:szCs w:val="24"/>
              <w:lang w:val="sv-SE"/>
            </w:rPr>
          </w:rPrChange>
        </w:rPr>
      </w:pPr>
      <w:r w:rsidRPr="009C2006">
        <w:rPr>
          <w:rFonts w:ascii="Times New Roman" w:eastAsia="Times New Roman" w:hAnsi="Times New Roman" w:cs="Times New Roman"/>
          <w:sz w:val="24"/>
          <w:szCs w:val="24"/>
          <w:highlight w:val="yellow"/>
          <w:rPrChange w:id="198" w:author="Marielle Moraine Butters" w:date="2019-06-17T09:55:00Z">
            <w:rPr>
              <w:rFonts w:ascii="Times New Roman" w:eastAsia="Times New Roman" w:hAnsi="Times New Roman" w:cs="Times New Roman"/>
              <w:sz w:val="24"/>
              <w:szCs w:val="24"/>
            </w:rPr>
          </w:rPrChange>
        </w:rPr>
        <w:tab/>
      </w:r>
      <w:ins w:id="199" w:author="Marielle Moraine Butters" w:date="2019-06-17T09:54:00Z">
        <w:r w:rsidR="0060607E" w:rsidRPr="009C2006">
          <w:rPr>
            <w:rFonts w:ascii="Times New Roman" w:eastAsia="Times New Roman" w:hAnsi="Times New Roman" w:cs="Times New Roman"/>
            <w:sz w:val="24"/>
            <w:szCs w:val="24"/>
            <w:highlight w:val="yellow"/>
            <w:rPrChange w:id="200" w:author="Marielle Moraine Butters" w:date="2019-06-17T09:55:00Z">
              <w:rPr>
                <w:rFonts w:ascii="Times New Roman" w:eastAsia="Times New Roman" w:hAnsi="Times New Roman" w:cs="Times New Roman"/>
                <w:sz w:val="24"/>
                <w:szCs w:val="24"/>
              </w:rPr>
            </w:rPrChange>
          </w:rPr>
          <w:t xml:space="preserve">      </w:t>
        </w:r>
      </w:ins>
      <w:r w:rsidR="00713AEB" w:rsidRPr="009C2006">
        <w:rPr>
          <w:rFonts w:ascii="Times New Roman" w:eastAsia="Times New Roman" w:hAnsi="Times New Roman" w:cs="Times New Roman"/>
          <w:sz w:val="24"/>
          <w:szCs w:val="24"/>
          <w:highlight w:val="yellow"/>
          <w:rPrChange w:id="201" w:author="Marielle Moraine Butters" w:date="2019-06-17T09:55:00Z">
            <w:rPr>
              <w:rFonts w:ascii="Times New Roman" w:eastAsia="Times New Roman" w:hAnsi="Times New Roman" w:cs="Times New Roman"/>
              <w:sz w:val="24"/>
              <w:szCs w:val="24"/>
            </w:rPr>
          </w:rPrChange>
        </w:rPr>
        <w:t>‘There is no water.’</w:t>
      </w:r>
      <w:r w:rsidR="00713AEB" w:rsidRPr="009C2006">
        <w:rPr>
          <w:rStyle w:val="FootnoteReference"/>
          <w:rFonts w:ascii="Times New Roman" w:eastAsia="Times New Roman" w:hAnsi="Times New Roman" w:cs="Times New Roman"/>
          <w:sz w:val="24"/>
          <w:szCs w:val="24"/>
          <w:highlight w:val="yellow"/>
          <w:rPrChange w:id="202" w:author="Marielle Moraine Butters" w:date="2019-06-17T09:55:00Z">
            <w:rPr>
              <w:rStyle w:val="FootnoteReference"/>
              <w:rFonts w:ascii="Times New Roman" w:eastAsia="Times New Roman" w:hAnsi="Times New Roman" w:cs="Times New Roman"/>
              <w:sz w:val="24"/>
              <w:szCs w:val="24"/>
            </w:rPr>
          </w:rPrChange>
        </w:rPr>
        <w:footnoteReference w:id="1"/>
      </w:r>
      <w:r w:rsidR="00713AEB" w:rsidRPr="009C2006">
        <w:rPr>
          <w:rFonts w:ascii="Times New Roman" w:eastAsia="Times New Roman" w:hAnsi="Times New Roman" w:cs="Times New Roman"/>
          <w:sz w:val="24"/>
          <w:szCs w:val="24"/>
          <w:highlight w:val="yellow"/>
          <w:rPrChange w:id="203" w:author="Marielle Moraine Butters" w:date="2019-06-17T09:55:00Z">
            <w:rPr>
              <w:rFonts w:ascii="Times New Roman" w:eastAsia="Times New Roman" w:hAnsi="Times New Roman" w:cs="Times New Roman"/>
              <w:sz w:val="24"/>
              <w:szCs w:val="24"/>
            </w:rPr>
          </w:rPrChange>
        </w:rPr>
        <w:t xml:space="preserve"> </w:t>
      </w:r>
      <w:ins w:id="204" w:author="Marielle Moraine Butters" w:date="2019-06-19T17:09:00Z">
        <w:r w:rsidR="00073C8F" w:rsidRPr="00446292">
          <w:rPr>
            <w:rFonts w:ascii="Times New Roman" w:hAnsi="Times New Roman" w:cs="Times New Roman"/>
            <w:sz w:val="24"/>
            <w:szCs w:val="24"/>
            <w:highlight w:val="yellow"/>
            <w:lang w:val="sv-SE"/>
          </w:rPr>
          <w:t>(</w:t>
        </w:r>
        <w:r w:rsidR="00073C8F" w:rsidRPr="00446292">
          <w:rPr>
            <w:rFonts w:ascii="Times New Roman" w:eastAsia="Times New Roman" w:hAnsi="Times New Roman" w:cs="Times New Roman"/>
            <w:sz w:val="24"/>
            <w:szCs w:val="24"/>
            <w:highlight w:val="yellow"/>
            <w:lang w:val="sv-SE"/>
          </w:rPr>
          <w:t>Skinner 1979: 102</w:t>
        </w:r>
        <w:r w:rsidR="00073C8F">
          <w:rPr>
            <w:rFonts w:ascii="Times New Roman" w:eastAsia="Times New Roman" w:hAnsi="Times New Roman" w:cs="Times New Roman"/>
            <w:sz w:val="24"/>
            <w:szCs w:val="24"/>
            <w:highlight w:val="yellow"/>
            <w:lang w:val="sv-SE"/>
          </w:rPr>
          <w:t>)</w:t>
        </w:r>
      </w:ins>
      <w:del w:id="205" w:author="Marielle Moraine Butters" w:date="2019-06-17T09:51:00Z">
        <w:r w:rsidR="00713AEB" w:rsidRPr="009C2006" w:rsidDel="0060607E">
          <w:rPr>
            <w:rFonts w:ascii="Times New Roman" w:hAnsi="Times New Roman" w:cs="Times New Roman"/>
            <w:sz w:val="24"/>
            <w:szCs w:val="24"/>
            <w:highlight w:val="yellow"/>
            <w:lang w:val="sv-SE"/>
            <w:rPrChange w:id="206" w:author="Marielle Moraine Butters" w:date="2019-06-17T09:55:00Z">
              <w:rPr>
                <w:rFonts w:ascii="Times New Roman" w:hAnsi="Times New Roman" w:cs="Times New Roman"/>
                <w:sz w:val="24"/>
                <w:szCs w:val="24"/>
                <w:lang w:val="sv-SE"/>
              </w:rPr>
            </w:rPrChange>
          </w:rPr>
          <w:delText>(</w:delText>
        </w:r>
        <w:r w:rsidR="00713AEB" w:rsidRPr="009C2006" w:rsidDel="0060607E">
          <w:rPr>
            <w:rFonts w:ascii="Times New Roman" w:eastAsia="Times New Roman" w:hAnsi="Times New Roman" w:cs="Times New Roman"/>
            <w:sz w:val="24"/>
            <w:szCs w:val="24"/>
            <w:highlight w:val="yellow"/>
            <w:lang w:val="sv-SE"/>
            <w:rPrChange w:id="207" w:author="Marielle Moraine Butters" w:date="2019-06-17T09:55:00Z">
              <w:rPr>
                <w:rFonts w:ascii="Times New Roman" w:eastAsia="Times New Roman" w:hAnsi="Times New Roman" w:cs="Times New Roman"/>
                <w:sz w:val="24"/>
                <w:szCs w:val="24"/>
                <w:lang w:val="sv-SE"/>
              </w:rPr>
            </w:rPrChange>
          </w:rPr>
          <w:delText>Skinner 1979: 102)</w:delText>
        </w:r>
      </w:del>
    </w:p>
    <w:p w14:paraId="0E4A85EF" w14:textId="77777777" w:rsidR="00006694" w:rsidRPr="009C2006" w:rsidRDefault="00006694" w:rsidP="0039603F">
      <w:pPr>
        <w:pStyle w:val="NoSpacing"/>
        <w:rPr>
          <w:rFonts w:ascii="Times New Roman" w:eastAsia="Times New Roman" w:hAnsi="Times New Roman" w:cs="Times New Roman"/>
          <w:sz w:val="24"/>
          <w:szCs w:val="24"/>
          <w:highlight w:val="yellow"/>
          <w:lang w:val="sv-SE"/>
          <w:rPrChange w:id="208" w:author="Marielle Moraine Butters" w:date="2019-06-17T09:55:00Z">
            <w:rPr>
              <w:rFonts w:ascii="Times New Roman" w:eastAsia="Times New Roman" w:hAnsi="Times New Roman" w:cs="Times New Roman"/>
              <w:sz w:val="24"/>
              <w:szCs w:val="24"/>
              <w:lang w:val="sv-SE"/>
            </w:rPr>
          </w:rPrChange>
        </w:rPr>
      </w:pPr>
    </w:p>
    <w:p w14:paraId="5C00E3FC" w14:textId="5C54B8E6" w:rsidR="00006694" w:rsidRPr="009C2006" w:rsidRDefault="000400FB" w:rsidP="0025130F">
      <w:pPr>
        <w:pStyle w:val="NoSpacing"/>
        <w:rPr>
          <w:rFonts w:ascii="Times New Roman" w:eastAsia="Times New Roman" w:hAnsi="Times New Roman" w:cs="Times New Roman"/>
          <w:sz w:val="24"/>
          <w:szCs w:val="24"/>
          <w:highlight w:val="yellow"/>
          <w:lang w:val="sv-SE"/>
          <w:rPrChange w:id="209" w:author="Marielle Moraine Butters" w:date="2019-06-17T09:55:00Z">
            <w:rPr>
              <w:rFonts w:ascii="Times New Roman" w:eastAsia="Times New Roman" w:hAnsi="Times New Roman" w:cs="Times New Roman"/>
              <w:sz w:val="24"/>
              <w:szCs w:val="24"/>
              <w:lang w:val="sv-SE"/>
            </w:rPr>
          </w:rPrChange>
        </w:rPr>
      </w:pPr>
      <w:del w:id="210" w:author="Marielle Moraine Butters" w:date="2019-06-17T09:54:00Z">
        <w:r w:rsidRPr="009C2006" w:rsidDel="009C2006">
          <w:rPr>
            <w:rFonts w:ascii="Times New Roman" w:eastAsia="Times New Roman" w:hAnsi="Times New Roman" w:cs="Times New Roman"/>
            <w:sz w:val="24"/>
            <w:szCs w:val="24"/>
            <w:highlight w:val="yellow"/>
            <w:lang w:val="sv-SE"/>
            <w:rPrChange w:id="211" w:author="Marielle Moraine Butters" w:date="2019-06-17T09:55:00Z">
              <w:rPr>
                <w:rFonts w:ascii="Times New Roman" w:eastAsia="Times New Roman" w:hAnsi="Times New Roman" w:cs="Times New Roman"/>
                <w:sz w:val="24"/>
                <w:szCs w:val="24"/>
                <w:lang w:val="sv-SE"/>
              </w:rPr>
            </w:rPrChange>
          </w:rPr>
          <w:delText>(</w:delText>
        </w:r>
        <w:r w:rsidR="00713AEB" w:rsidRPr="009C2006" w:rsidDel="009C2006">
          <w:rPr>
            <w:rFonts w:ascii="Times New Roman" w:eastAsia="Times New Roman" w:hAnsi="Times New Roman" w:cs="Times New Roman"/>
            <w:sz w:val="24"/>
            <w:szCs w:val="24"/>
            <w:highlight w:val="yellow"/>
            <w:lang w:val="sv-SE"/>
            <w:rPrChange w:id="212" w:author="Marielle Moraine Butters" w:date="2019-06-17T09:55:00Z">
              <w:rPr>
                <w:rFonts w:ascii="Times New Roman" w:eastAsia="Times New Roman" w:hAnsi="Times New Roman" w:cs="Times New Roman"/>
                <w:sz w:val="24"/>
                <w:szCs w:val="24"/>
                <w:lang w:val="sv-SE"/>
              </w:rPr>
            </w:rPrChange>
          </w:rPr>
          <w:delText>2</w:delText>
        </w:r>
        <w:r w:rsidR="00006694" w:rsidRPr="009C2006" w:rsidDel="009C2006">
          <w:rPr>
            <w:rFonts w:ascii="Times New Roman" w:eastAsia="Times New Roman" w:hAnsi="Times New Roman" w:cs="Times New Roman"/>
            <w:sz w:val="24"/>
            <w:szCs w:val="24"/>
            <w:highlight w:val="yellow"/>
            <w:lang w:val="sv-SE"/>
            <w:rPrChange w:id="213" w:author="Marielle Moraine Butters" w:date="2019-06-17T09:55:00Z">
              <w:rPr>
                <w:rFonts w:ascii="Times New Roman" w:eastAsia="Times New Roman" w:hAnsi="Times New Roman" w:cs="Times New Roman"/>
                <w:sz w:val="24"/>
                <w:szCs w:val="24"/>
                <w:lang w:val="sv-SE"/>
              </w:rPr>
            </w:rPrChange>
          </w:rPr>
          <w:delText>)</w:delText>
        </w:r>
      </w:del>
      <w:r w:rsidR="00006694" w:rsidRPr="009C2006">
        <w:rPr>
          <w:rFonts w:ascii="Times New Roman" w:eastAsia="Times New Roman" w:hAnsi="Times New Roman" w:cs="Times New Roman"/>
          <w:sz w:val="24"/>
          <w:szCs w:val="24"/>
          <w:highlight w:val="yellow"/>
          <w:lang w:val="sv-SE"/>
          <w:rPrChange w:id="214" w:author="Marielle Moraine Butters" w:date="2019-06-17T09:55:00Z">
            <w:rPr>
              <w:rFonts w:ascii="Times New Roman" w:eastAsia="Times New Roman" w:hAnsi="Times New Roman" w:cs="Times New Roman"/>
              <w:sz w:val="24"/>
              <w:szCs w:val="24"/>
              <w:lang w:val="sv-SE"/>
            </w:rPr>
          </w:rPrChange>
        </w:rPr>
        <w:tab/>
      </w:r>
      <w:ins w:id="215" w:author="Marielle Moraine Butters" w:date="2019-06-17T09:54:00Z">
        <w:r w:rsidR="009C2006" w:rsidRPr="009C2006">
          <w:rPr>
            <w:rFonts w:ascii="Times New Roman" w:eastAsia="Times New Roman" w:hAnsi="Times New Roman" w:cs="Times New Roman"/>
            <w:sz w:val="24"/>
            <w:szCs w:val="24"/>
            <w:highlight w:val="yellow"/>
            <w:lang w:val="sv-SE"/>
            <w:rPrChange w:id="216" w:author="Marielle Moraine Butters" w:date="2019-06-17T09:55:00Z">
              <w:rPr>
                <w:rFonts w:ascii="Times New Roman" w:eastAsia="Times New Roman" w:hAnsi="Times New Roman" w:cs="Times New Roman"/>
                <w:sz w:val="24"/>
                <w:szCs w:val="24"/>
                <w:lang w:val="sv-SE"/>
              </w:rPr>
            </w:rPrChange>
          </w:rPr>
          <w:t xml:space="preserve">b.   </w:t>
        </w:r>
      </w:ins>
      <w:proofErr w:type="spellStart"/>
      <w:r w:rsidR="00DC30C5" w:rsidRPr="009C2006">
        <w:rPr>
          <w:rFonts w:ascii="Times New Roman" w:hAnsi="Times New Roman" w:cs="Times New Roman"/>
          <w:i/>
          <w:iCs/>
          <w:sz w:val="24"/>
          <w:szCs w:val="24"/>
          <w:highlight w:val="yellow"/>
          <w:lang w:val="sv-SE"/>
          <w:rPrChange w:id="217" w:author="Marielle Moraine Butters" w:date="2019-06-17T09:55:00Z">
            <w:rPr>
              <w:rFonts w:ascii="Times New Roman" w:hAnsi="Times New Roman" w:cs="Times New Roman"/>
              <w:i/>
              <w:iCs/>
              <w:sz w:val="24"/>
              <w:szCs w:val="24"/>
              <w:lang w:val="sv-SE"/>
            </w:rPr>
          </w:rPrChange>
        </w:rPr>
        <w:t>ná</w:t>
      </w:r>
      <w:proofErr w:type="spellEnd"/>
      <w:r w:rsidR="00DC30C5" w:rsidRPr="009C2006">
        <w:rPr>
          <w:rFonts w:ascii="Times New Roman" w:hAnsi="Times New Roman" w:cs="Times New Roman"/>
          <w:i/>
          <w:iCs/>
          <w:sz w:val="24"/>
          <w:szCs w:val="24"/>
          <w:highlight w:val="yellow"/>
          <w:lang w:val="sv-SE"/>
          <w:rPrChange w:id="218" w:author="Marielle Moraine Butters" w:date="2019-06-17T09:55:00Z">
            <w:rPr>
              <w:rFonts w:ascii="Times New Roman" w:hAnsi="Times New Roman" w:cs="Times New Roman"/>
              <w:i/>
              <w:iCs/>
              <w:sz w:val="24"/>
              <w:szCs w:val="24"/>
              <w:lang w:val="sv-SE"/>
            </w:rPr>
          </w:rPrChange>
        </w:rPr>
        <w:t xml:space="preserve">      </w:t>
      </w:r>
      <w:proofErr w:type="spellStart"/>
      <w:r w:rsidR="00DC30C5" w:rsidRPr="009C2006">
        <w:rPr>
          <w:rFonts w:ascii="Times New Roman" w:hAnsi="Times New Roman" w:cs="Times New Roman"/>
          <w:i/>
          <w:iCs/>
          <w:sz w:val="24"/>
          <w:szCs w:val="24"/>
          <w:highlight w:val="yellow"/>
          <w:lang w:val="sv-SE"/>
          <w:rPrChange w:id="219" w:author="Marielle Moraine Butters" w:date="2019-06-17T09:55:00Z">
            <w:rPr>
              <w:rFonts w:ascii="Times New Roman" w:hAnsi="Times New Roman" w:cs="Times New Roman"/>
              <w:i/>
              <w:iCs/>
              <w:sz w:val="24"/>
              <w:szCs w:val="24"/>
              <w:lang w:val="sv-SE"/>
            </w:rPr>
          </w:rPrChange>
        </w:rPr>
        <w:t>munde</w:t>
      </w:r>
      <w:proofErr w:type="spellEnd"/>
      <w:r w:rsidR="00DC30C5" w:rsidRPr="009C2006">
        <w:rPr>
          <w:rFonts w:ascii="Times New Roman" w:hAnsi="Times New Roman" w:cs="Times New Roman"/>
          <w:i/>
          <w:iCs/>
          <w:sz w:val="24"/>
          <w:szCs w:val="24"/>
          <w:highlight w:val="yellow"/>
          <w:lang w:val="sv-SE"/>
          <w:rPrChange w:id="220" w:author="Marielle Moraine Butters" w:date="2019-06-17T09:55:00Z">
            <w:rPr>
              <w:rFonts w:ascii="Times New Roman" w:hAnsi="Times New Roman" w:cs="Times New Roman"/>
              <w:i/>
              <w:iCs/>
              <w:sz w:val="24"/>
              <w:szCs w:val="24"/>
              <w:lang w:val="sv-SE"/>
            </w:rPr>
          </w:rPrChange>
        </w:rPr>
        <w:t xml:space="preserve">       </w:t>
      </w:r>
      <w:proofErr w:type="spellStart"/>
      <w:r w:rsidR="00DC30C5" w:rsidRPr="009C2006">
        <w:rPr>
          <w:rFonts w:ascii="Times New Roman" w:hAnsi="Times New Roman" w:cs="Times New Roman"/>
          <w:i/>
          <w:iCs/>
          <w:sz w:val="24"/>
          <w:szCs w:val="24"/>
          <w:highlight w:val="yellow"/>
          <w:lang w:val="sv-SE"/>
          <w:rPrChange w:id="221" w:author="Marielle Moraine Butters" w:date="2019-06-17T09:55:00Z">
            <w:rPr>
              <w:rFonts w:ascii="Times New Roman" w:hAnsi="Times New Roman" w:cs="Times New Roman"/>
              <w:i/>
              <w:iCs/>
              <w:sz w:val="24"/>
              <w:szCs w:val="24"/>
              <w:lang w:val="sv-SE"/>
            </w:rPr>
          </w:rPrChange>
        </w:rPr>
        <w:t>na</w:t>
      </w:r>
      <w:proofErr w:type="spellEnd"/>
      <w:r w:rsidR="00DC30C5" w:rsidRPr="009C2006">
        <w:rPr>
          <w:rFonts w:ascii="Times New Roman" w:hAnsi="Times New Roman" w:cs="Times New Roman"/>
          <w:i/>
          <w:iCs/>
          <w:sz w:val="24"/>
          <w:szCs w:val="24"/>
          <w:highlight w:val="yellow"/>
          <w:lang w:val="sv-SE"/>
          <w:rPrChange w:id="222" w:author="Marielle Moraine Butters" w:date="2019-06-17T09:55:00Z">
            <w:rPr>
              <w:rFonts w:ascii="Times New Roman" w:hAnsi="Times New Roman" w:cs="Times New Roman"/>
              <w:i/>
              <w:iCs/>
              <w:sz w:val="24"/>
              <w:szCs w:val="24"/>
              <w:lang w:val="sv-SE"/>
            </w:rPr>
          </w:rPrChange>
        </w:rPr>
        <w:t xml:space="preserve">       </w:t>
      </w:r>
      <w:proofErr w:type="spellStart"/>
      <w:r w:rsidR="00DC30C5" w:rsidRPr="009C2006">
        <w:rPr>
          <w:rFonts w:ascii="Times New Roman" w:hAnsi="Times New Roman" w:cs="Times New Roman"/>
          <w:i/>
          <w:iCs/>
          <w:sz w:val="24"/>
          <w:szCs w:val="24"/>
          <w:highlight w:val="yellow"/>
          <w:lang w:val="sv-SE"/>
          <w:rPrChange w:id="223" w:author="Marielle Moraine Butters" w:date="2019-06-17T09:55:00Z">
            <w:rPr>
              <w:rFonts w:ascii="Times New Roman" w:hAnsi="Times New Roman" w:cs="Times New Roman"/>
              <w:i/>
              <w:iCs/>
              <w:sz w:val="24"/>
              <w:szCs w:val="24"/>
              <w:lang w:val="sv-SE"/>
            </w:rPr>
          </w:rPrChange>
        </w:rPr>
        <w:t>dava</w:t>
      </w:r>
      <w:proofErr w:type="spellEnd"/>
      <w:r w:rsidR="00DC30C5" w:rsidRPr="009C2006">
        <w:rPr>
          <w:rFonts w:ascii="Times New Roman" w:hAnsi="Times New Roman" w:cs="Times New Roman"/>
          <w:i/>
          <w:iCs/>
          <w:sz w:val="24"/>
          <w:szCs w:val="24"/>
          <w:highlight w:val="yellow"/>
          <w:lang w:val="sv-SE"/>
          <w:rPrChange w:id="224" w:author="Marielle Moraine Butters" w:date="2019-06-17T09:55:00Z">
            <w:rPr>
              <w:rFonts w:ascii="Times New Roman" w:hAnsi="Times New Roman" w:cs="Times New Roman"/>
              <w:i/>
              <w:iCs/>
              <w:sz w:val="24"/>
              <w:szCs w:val="24"/>
              <w:lang w:val="sv-SE"/>
            </w:rPr>
          </w:rPrChange>
        </w:rPr>
        <w:t xml:space="preserve">      </w:t>
      </w:r>
      <w:r w:rsidR="00DC30C5" w:rsidRPr="009C2006">
        <w:rPr>
          <w:rFonts w:ascii="Times New Roman" w:hAnsi="Times New Roman" w:cs="Times New Roman"/>
          <w:b/>
          <w:bCs/>
          <w:i/>
          <w:iCs/>
          <w:sz w:val="24"/>
          <w:szCs w:val="24"/>
          <w:highlight w:val="yellow"/>
          <w:lang w:val="sv-SE"/>
          <w:rPrChange w:id="225" w:author="Marielle Moraine Butters" w:date="2019-06-17T09:55:00Z">
            <w:rPr>
              <w:rFonts w:ascii="Times New Roman" w:hAnsi="Times New Roman" w:cs="Times New Roman"/>
              <w:b/>
              <w:bCs/>
              <w:i/>
              <w:iCs/>
              <w:sz w:val="24"/>
              <w:szCs w:val="24"/>
              <w:lang w:val="sv-SE"/>
            </w:rPr>
          </w:rPrChange>
        </w:rPr>
        <w:t xml:space="preserve">wa </w:t>
      </w:r>
      <w:r w:rsidR="00DC30C5" w:rsidRPr="009C2006">
        <w:rPr>
          <w:rFonts w:ascii="Times New Roman" w:hAnsi="Times New Roman" w:cs="Times New Roman"/>
          <w:i/>
          <w:iCs/>
          <w:sz w:val="24"/>
          <w:szCs w:val="24"/>
          <w:highlight w:val="yellow"/>
          <w:lang w:val="sv-SE"/>
          <w:rPrChange w:id="226" w:author="Marielle Moraine Butters" w:date="2019-06-17T09:55:00Z">
            <w:rPr>
              <w:rFonts w:ascii="Times New Roman" w:hAnsi="Times New Roman" w:cs="Times New Roman"/>
              <w:i/>
              <w:iCs/>
              <w:sz w:val="24"/>
              <w:szCs w:val="24"/>
              <w:lang w:val="sv-SE"/>
            </w:rPr>
          </w:rPrChange>
        </w:rPr>
        <w:t xml:space="preserve">     </w:t>
      </w:r>
      <w:proofErr w:type="spellStart"/>
      <w:r w:rsidR="00DC30C5" w:rsidRPr="009C2006">
        <w:rPr>
          <w:rFonts w:ascii="Times New Roman" w:hAnsi="Times New Roman" w:cs="Times New Roman"/>
          <w:i/>
          <w:iCs/>
          <w:sz w:val="24"/>
          <w:szCs w:val="24"/>
          <w:highlight w:val="yellow"/>
          <w:lang w:val="sv-SE"/>
          <w:rPrChange w:id="227" w:author="Marielle Moraine Butters" w:date="2019-06-17T09:55:00Z">
            <w:rPr>
              <w:rFonts w:ascii="Times New Roman" w:hAnsi="Times New Roman" w:cs="Times New Roman"/>
              <w:i/>
              <w:iCs/>
              <w:sz w:val="24"/>
              <w:szCs w:val="24"/>
              <w:lang w:val="sv-SE"/>
            </w:rPr>
          </w:rPrChange>
        </w:rPr>
        <w:t>na</w:t>
      </w:r>
      <w:proofErr w:type="spellEnd"/>
    </w:p>
    <w:p w14:paraId="2937234C" w14:textId="7C9C6BF5" w:rsidR="00DC30C5" w:rsidRPr="009C2006" w:rsidRDefault="009C2006" w:rsidP="0025130F">
      <w:pPr>
        <w:pStyle w:val="NoSpacing"/>
        <w:ind w:firstLine="720"/>
        <w:rPr>
          <w:rFonts w:ascii="Times New Roman" w:hAnsi="Times New Roman" w:cs="Times New Roman"/>
          <w:highlight w:val="yellow"/>
          <w:rPrChange w:id="228" w:author="Marielle Moraine Butters" w:date="2019-06-17T09:55:00Z">
            <w:rPr>
              <w:rFonts w:ascii="Times New Roman" w:hAnsi="Times New Roman" w:cs="Times New Roman"/>
            </w:rPr>
          </w:rPrChange>
        </w:rPr>
      </w:pPr>
      <w:ins w:id="229" w:author="Marielle Moraine Butters" w:date="2019-06-17T09:54:00Z">
        <w:r w:rsidRPr="006033D2">
          <w:rPr>
            <w:rFonts w:ascii="Times New Roman" w:hAnsi="Times New Roman" w:cs="Times New Roman"/>
            <w:highlight w:val="yellow"/>
            <w:lang w:val="sv-SE"/>
            <w:rPrChange w:id="230" w:author="Manner, Niina J" w:date="2019-09-02T14:07:00Z">
              <w:rPr>
                <w:rFonts w:ascii="Times New Roman" w:hAnsi="Times New Roman" w:cs="Times New Roman"/>
              </w:rPr>
            </w:rPrChange>
          </w:rPr>
          <w:t xml:space="preserve">   </w:t>
        </w:r>
      </w:ins>
      <w:ins w:id="231" w:author="Marielle Moraine Butters" w:date="2019-06-17T09:55:00Z">
        <w:r w:rsidRPr="006033D2">
          <w:rPr>
            <w:rFonts w:ascii="Times New Roman" w:hAnsi="Times New Roman" w:cs="Times New Roman"/>
            <w:highlight w:val="yellow"/>
            <w:lang w:val="sv-SE"/>
            <w:rPrChange w:id="232" w:author="Manner, Niina J" w:date="2019-09-02T14:07:00Z">
              <w:rPr>
                <w:rFonts w:ascii="Times New Roman" w:hAnsi="Times New Roman" w:cs="Times New Roman"/>
              </w:rPr>
            </w:rPrChange>
          </w:rPr>
          <w:t xml:space="preserve">   </w:t>
        </w:r>
      </w:ins>
      <w:r w:rsidR="00DC30C5" w:rsidRPr="009C2006">
        <w:rPr>
          <w:rFonts w:ascii="Times New Roman" w:hAnsi="Times New Roman" w:cs="Times New Roman"/>
          <w:highlight w:val="yellow"/>
          <w:rPrChange w:id="233" w:author="Marielle Moraine Butters" w:date="2019-06-17T09:55:00Z">
            <w:rPr>
              <w:rFonts w:ascii="Times New Roman" w:hAnsi="Times New Roman" w:cs="Times New Roman"/>
            </w:rPr>
          </w:rPrChange>
        </w:rPr>
        <w:t xml:space="preserve">3SG    </w:t>
      </w:r>
      <w:r w:rsidR="00DC30C5" w:rsidRPr="009C2006">
        <w:rPr>
          <w:rFonts w:ascii="Times New Roman" w:hAnsi="Times New Roman" w:cs="Times New Roman"/>
          <w:sz w:val="24"/>
          <w:szCs w:val="24"/>
          <w:highlight w:val="yellow"/>
          <w:rPrChange w:id="234" w:author="Marielle Moraine Butters" w:date="2019-06-17T09:55:00Z">
            <w:rPr>
              <w:rFonts w:ascii="Times New Roman" w:hAnsi="Times New Roman" w:cs="Times New Roman"/>
              <w:sz w:val="24"/>
              <w:szCs w:val="24"/>
            </w:rPr>
          </w:rPrChange>
        </w:rPr>
        <w:t>say</w:t>
      </w:r>
      <w:r w:rsidR="00DC30C5" w:rsidRPr="009C2006">
        <w:rPr>
          <w:rFonts w:ascii="Times New Roman" w:hAnsi="Times New Roman" w:cs="Times New Roman"/>
          <w:highlight w:val="yellow"/>
          <w:rPrChange w:id="235" w:author="Marielle Moraine Butters" w:date="2019-06-17T09:55:00Z">
            <w:rPr>
              <w:rFonts w:ascii="Times New Roman" w:hAnsi="Times New Roman" w:cs="Times New Roman"/>
            </w:rPr>
          </w:rPrChange>
        </w:rPr>
        <w:tab/>
      </w:r>
      <w:r w:rsidR="00DC30C5" w:rsidRPr="009C2006">
        <w:rPr>
          <w:rFonts w:ascii="Times New Roman" w:hAnsi="Times New Roman" w:cs="Times New Roman"/>
          <w:sz w:val="20"/>
          <w:szCs w:val="20"/>
          <w:highlight w:val="yellow"/>
          <w:rPrChange w:id="236" w:author="Marielle Moraine Butters" w:date="2019-06-17T09:55:00Z">
            <w:rPr>
              <w:rFonts w:ascii="Times New Roman" w:hAnsi="Times New Roman" w:cs="Times New Roman"/>
              <w:sz w:val="20"/>
              <w:szCs w:val="20"/>
            </w:rPr>
          </w:rPrChange>
        </w:rPr>
        <w:t xml:space="preserve">  </w:t>
      </w:r>
      <w:r w:rsidR="002D4FED" w:rsidRPr="009C2006">
        <w:rPr>
          <w:rFonts w:ascii="Times New Roman" w:hAnsi="Times New Roman" w:cs="Times New Roman"/>
          <w:sz w:val="20"/>
          <w:szCs w:val="20"/>
          <w:highlight w:val="yellow"/>
          <w:rPrChange w:id="237" w:author="Marielle Moraine Butters" w:date="2019-06-17T09:55:00Z">
            <w:rPr>
              <w:rFonts w:ascii="Times New Roman" w:hAnsi="Times New Roman" w:cs="Times New Roman"/>
              <w:sz w:val="20"/>
              <w:szCs w:val="20"/>
            </w:rPr>
          </w:rPrChange>
        </w:rPr>
        <w:t xml:space="preserve">  3SG</w:t>
      </w:r>
      <w:r w:rsidR="00DC30C5" w:rsidRPr="009C2006">
        <w:rPr>
          <w:rFonts w:ascii="Times New Roman" w:hAnsi="Times New Roman" w:cs="Times New Roman"/>
          <w:sz w:val="20"/>
          <w:szCs w:val="20"/>
          <w:highlight w:val="yellow"/>
          <w:rPrChange w:id="238" w:author="Marielle Moraine Butters" w:date="2019-06-17T09:55:00Z">
            <w:rPr>
              <w:rFonts w:ascii="Times New Roman" w:hAnsi="Times New Roman" w:cs="Times New Roman"/>
              <w:sz w:val="20"/>
              <w:szCs w:val="20"/>
            </w:rPr>
          </w:rPrChange>
        </w:rPr>
        <w:tab/>
      </w:r>
      <w:r w:rsidR="00DC30C5" w:rsidRPr="009C2006">
        <w:rPr>
          <w:rFonts w:ascii="Times New Roman" w:hAnsi="Times New Roman" w:cs="Times New Roman"/>
          <w:highlight w:val="yellow"/>
          <w:rPrChange w:id="239" w:author="Marielle Moraine Butters" w:date="2019-06-17T09:55:00Z">
            <w:rPr>
              <w:rFonts w:ascii="Times New Roman" w:hAnsi="Times New Roman" w:cs="Times New Roman"/>
            </w:rPr>
          </w:rPrChange>
        </w:rPr>
        <w:t xml:space="preserve">   </w:t>
      </w:r>
      <w:r w:rsidR="00DC30C5" w:rsidRPr="009C2006">
        <w:rPr>
          <w:rFonts w:ascii="Times New Roman" w:hAnsi="Times New Roman" w:cs="Times New Roman"/>
          <w:sz w:val="24"/>
          <w:szCs w:val="24"/>
          <w:highlight w:val="yellow"/>
          <w:rPrChange w:id="240" w:author="Marielle Moraine Butters" w:date="2019-06-17T09:55:00Z">
            <w:rPr>
              <w:rFonts w:ascii="Times New Roman" w:hAnsi="Times New Roman" w:cs="Times New Roman"/>
              <w:sz w:val="24"/>
              <w:szCs w:val="24"/>
            </w:rPr>
          </w:rPrChange>
        </w:rPr>
        <w:t>come</w:t>
      </w:r>
      <w:r w:rsidR="00DC30C5" w:rsidRPr="009C2006">
        <w:rPr>
          <w:rFonts w:ascii="Times New Roman" w:hAnsi="Times New Roman" w:cs="Times New Roman"/>
          <w:highlight w:val="yellow"/>
          <w:rPrChange w:id="241" w:author="Marielle Moraine Butters" w:date="2019-06-17T09:55:00Z">
            <w:rPr>
              <w:rFonts w:ascii="Times New Roman" w:hAnsi="Times New Roman" w:cs="Times New Roman"/>
            </w:rPr>
          </w:rPrChange>
        </w:rPr>
        <w:tab/>
        <w:t xml:space="preserve">     NEG   </w:t>
      </w:r>
      <w:r w:rsidR="00DC30C5" w:rsidRPr="009C2006">
        <w:rPr>
          <w:rFonts w:ascii="Times New Roman" w:hAnsi="Times New Roman" w:cs="Times New Roman"/>
          <w:sz w:val="20"/>
          <w:szCs w:val="20"/>
          <w:highlight w:val="yellow"/>
          <w:rPrChange w:id="242" w:author="Marielle Moraine Butters" w:date="2019-06-17T09:55:00Z">
            <w:rPr>
              <w:rFonts w:ascii="Times New Roman" w:hAnsi="Times New Roman" w:cs="Times New Roman"/>
              <w:sz w:val="20"/>
              <w:szCs w:val="20"/>
            </w:rPr>
          </w:rPrChange>
        </w:rPr>
        <w:t>EMPH</w:t>
      </w:r>
    </w:p>
    <w:p w14:paraId="4351F1E7" w14:textId="17BBD829" w:rsidR="00D30AE2" w:rsidRPr="009C2006" w:rsidRDefault="009C2006" w:rsidP="0025130F">
      <w:pPr>
        <w:pStyle w:val="NoSpacing"/>
        <w:ind w:firstLine="720"/>
        <w:rPr>
          <w:rFonts w:ascii="Times New Roman" w:hAnsi="Times New Roman" w:cs="Times New Roman"/>
          <w:sz w:val="24"/>
          <w:szCs w:val="24"/>
          <w:highlight w:val="yellow"/>
          <w:rPrChange w:id="243" w:author="Marielle Moraine Butters" w:date="2019-06-17T09:55:00Z">
            <w:rPr>
              <w:rFonts w:ascii="Times New Roman" w:hAnsi="Times New Roman" w:cs="Times New Roman"/>
              <w:sz w:val="24"/>
              <w:szCs w:val="24"/>
            </w:rPr>
          </w:rPrChange>
        </w:rPr>
      </w:pPr>
      <w:ins w:id="244" w:author="Marielle Moraine Butters" w:date="2019-06-17T09:55:00Z">
        <w:r w:rsidRPr="009C2006">
          <w:rPr>
            <w:rFonts w:ascii="Times New Roman" w:hAnsi="Times New Roman" w:cs="Times New Roman"/>
            <w:sz w:val="24"/>
            <w:szCs w:val="24"/>
            <w:highlight w:val="yellow"/>
            <w:rPrChange w:id="245" w:author="Marielle Moraine Butters" w:date="2019-06-17T09:55:00Z">
              <w:rPr>
                <w:rFonts w:ascii="Times New Roman" w:hAnsi="Times New Roman" w:cs="Times New Roman"/>
                <w:sz w:val="24"/>
                <w:szCs w:val="24"/>
              </w:rPr>
            </w:rPrChange>
          </w:rPr>
          <w:t xml:space="preserve">      </w:t>
        </w:r>
      </w:ins>
      <w:r w:rsidR="00006694" w:rsidRPr="009C2006">
        <w:rPr>
          <w:rFonts w:ascii="Times New Roman" w:hAnsi="Times New Roman" w:cs="Times New Roman"/>
          <w:sz w:val="24"/>
          <w:szCs w:val="24"/>
          <w:highlight w:val="yellow"/>
          <w:rPrChange w:id="246" w:author="Marielle Moraine Butters" w:date="2019-06-17T09:55:00Z">
            <w:rPr>
              <w:rFonts w:ascii="Times New Roman" w:hAnsi="Times New Roman" w:cs="Times New Roman"/>
              <w:sz w:val="24"/>
              <w:szCs w:val="24"/>
            </w:rPr>
          </w:rPrChange>
        </w:rPr>
        <w:t>‘</w:t>
      </w:r>
      <w:r w:rsidR="00DC30C5" w:rsidRPr="009C2006">
        <w:rPr>
          <w:rFonts w:ascii="Times New Roman" w:hAnsi="Times New Roman" w:cs="Times New Roman"/>
          <w:sz w:val="24"/>
          <w:szCs w:val="24"/>
          <w:highlight w:val="yellow"/>
          <w:rPrChange w:id="247" w:author="Marielle Moraine Butters" w:date="2019-06-17T09:55:00Z">
            <w:rPr>
              <w:rFonts w:ascii="Times New Roman" w:hAnsi="Times New Roman" w:cs="Times New Roman"/>
              <w:sz w:val="24"/>
              <w:szCs w:val="24"/>
            </w:rPr>
          </w:rPrChange>
        </w:rPr>
        <w:t>He said he didn’t come</w:t>
      </w:r>
      <w:r w:rsidR="00713AEB" w:rsidRPr="009C2006">
        <w:rPr>
          <w:rFonts w:ascii="Times New Roman" w:hAnsi="Times New Roman" w:cs="Times New Roman"/>
          <w:sz w:val="24"/>
          <w:szCs w:val="24"/>
          <w:highlight w:val="yellow"/>
          <w:rPrChange w:id="248" w:author="Marielle Moraine Butters" w:date="2019-06-17T09:55:00Z">
            <w:rPr>
              <w:rFonts w:ascii="Times New Roman" w:hAnsi="Times New Roman" w:cs="Times New Roman"/>
              <w:sz w:val="24"/>
              <w:szCs w:val="24"/>
            </w:rPr>
          </w:rPrChange>
        </w:rPr>
        <w:t>.</w:t>
      </w:r>
      <w:r w:rsidR="00DC30C5" w:rsidRPr="009C2006">
        <w:rPr>
          <w:rFonts w:ascii="Times New Roman" w:hAnsi="Times New Roman" w:cs="Times New Roman"/>
          <w:sz w:val="24"/>
          <w:szCs w:val="24"/>
          <w:highlight w:val="yellow"/>
          <w:rPrChange w:id="249" w:author="Marielle Moraine Butters" w:date="2019-06-17T09:55:00Z">
            <w:rPr>
              <w:rFonts w:ascii="Times New Roman" w:hAnsi="Times New Roman" w:cs="Times New Roman"/>
              <w:sz w:val="24"/>
              <w:szCs w:val="24"/>
            </w:rPr>
          </w:rPrChange>
        </w:rPr>
        <w:t>’</w:t>
      </w:r>
      <w:r w:rsidR="00006694" w:rsidRPr="009C2006">
        <w:rPr>
          <w:rFonts w:ascii="Times New Roman" w:hAnsi="Times New Roman" w:cs="Times New Roman"/>
          <w:sz w:val="24"/>
          <w:szCs w:val="24"/>
          <w:highlight w:val="yellow"/>
          <w:rPrChange w:id="250" w:author="Marielle Moraine Butters" w:date="2019-06-17T09:55:00Z">
            <w:rPr>
              <w:rFonts w:ascii="Times New Roman" w:hAnsi="Times New Roman" w:cs="Times New Roman"/>
              <w:sz w:val="24"/>
              <w:szCs w:val="24"/>
            </w:rPr>
          </w:rPrChange>
        </w:rPr>
        <w:t xml:space="preserve"> </w:t>
      </w:r>
      <w:ins w:id="251" w:author="Marielle Moraine Butters" w:date="2019-06-19T17:09:00Z">
        <w:r w:rsidR="00073C8F" w:rsidRPr="00446292">
          <w:rPr>
            <w:rFonts w:ascii="Times New Roman" w:hAnsi="Times New Roman" w:cs="Times New Roman"/>
            <w:sz w:val="24"/>
            <w:szCs w:val="24"/>
            <w:highlight w:val="yellow"/>
            <w:lang w:val="sv-SE"/>
          </w:rPr>
          <w:t>(</w:t>
        </w:r>
        <w:r w:rsidR="00073C8F" w:rsidRPr="00446292">
          <w:rPr>
            <w:rFonts w:ascii="Times New Roman" w:eastAsia="Times New Roman" w:hAnsi="Times New Roman" w:cs="Times New Roman"/>
            <w:sz w:val="24"/>
            <w:szCs w:val="24"/>
            <w:highlight w:val="yellow"/>
            <w:lang w:val="sv-SE"/>
          </w:rPr>
          <w:t>Skinner 1979: 150)</w:t>
        </w:r>
        <w:r w:rsidR="00073C8F" w:rsidRPr="00073C8F" w:rsidDel="009C2006">
          <w:rPr>
            <w:rFonts w:ascii="Times New Roman" w:hAnsi="Times New Roman" w:cs="Times New Roman"/>
            <w:sz w:val="24"/>
            <w:szCs w:val="24"/>
            <w:highlight w:val="yellow"/>
          </w:rPr>
          <w:t xml:space="preserve"> </w:t>
        </w:r>
      </w:ins>
      <w:del w:id="252" w:author="Marielle Moraine Butters" w:date="2019-06-17T09:55:00Z">
        <w:r w:rsidR="00713AEB" w:rsidRPr="009C2006" w:rsidDel="009C2006">
          <w:rPr>
            <w:rFonts w:ascii="Times New Roman" w:hAnsi="Times New Roman" w:cs="Times New Roman"/>
            <w:sz w:val="24"/>
            <w:szCs w:val="24"/>
            <w:highlight w:val="yellow"/>
            <w:rPrChange w:id="253" w:author="Marielle Moraine Butters" w:date="2019-06-17T09:55:00Z">
              <w:rPr>
                <w:rFonts w:ascii="Times New Roman" w:hAnsi="Times New Roman" w:cs="Times New Roman"/>
                <w:sz w:val="24"/>
                <w:szCs w:val="24"/>
              </w:rPr>
            </w:rPrChange>
          </w:rPr>
          <w:delText>(</w:delText>
        </w:r>
        <w:r w:rsidR="00713AEB" w:rsidRPr="009C2006" w:rsidDel="009C2006">
          <w:rPr>
            <w:rFonts w:ascii="Times New Roman" w:eastAsia="Times New Roman" w:hAnsi="Times New Roman" w:cs="Times New Roman"/>
            <w:sz w:val="24"/>
            <w:szCs w:val="24"/>
            <w:highlight w:val="yellow"/>
            <w:rPrChange w:id="254" w:author="Marielle Moraine Butters" w:date="2019-06-17T09:55:00Z">
              <w:rPr>
                <w:rFonts w:ascii="Times New Roman" w:eastAsia="Times New Roman" w:hAnsi="Times New Roman" w:cs="Times New Roman"/>
                <w:sz w:val="24"/>
                <w:szCs w:val="24"/>
              </w:rPr>
            </w:rPrChange>
          </w:rPr>
          <w:delText>Skinner 1979: 150)</w:delText>
        </w:r>
      </w:del>
    </w:p>
    <w:p w14:paraId="39B9F5D9" w14:textId="77777777" w:rsidR="00DC30C5" w:rsidRPr="009C2006" w:rsidRDefault="00DC30C5" w:rsidP="007F1805">
      <w:pPr>
        <w:pStyle w:val="NoSpacing"/>
        <w:ind w:left="720" w:firstLine="720"/>
        <w:rPr>
          <w:rFonts w:ascii="Times New Roman" w:hAnsi="Times New Roman" w:cs="Times New Roman"/>
          <w:sz w:val="24"/>
          <w:szCs w:val="24"/>
          <w:highlight w:val="yellow"/>
          <w:rPrChange w:id="255" w:author="Marielle Moraine Butters" w:date="2019-06-17T09:55:00Z">
            <w:rPr>
              <w:rFonts w:ascii="Times New Roman" w:hAnsi="Times New Roman" w:cs="Times New Roman"/>
              <w:sz w:val="24"/>
              <w:szCs w:val="24"/>
            </w:rPr>
          </w:rPrChange>
        </w:rPr>
      </w:pPr>
    </w:p>
    <w:p w14:paraId="2E1951E3" w14:textId="1930E19E" w:rsidR="00DC30C5" w:rsidRPr="009C2006" w:rsidRDefault="00DC30C5">
      <w:pPr>
        <w:pStyle w:val="NoSpacing"/>
        <w:keepNext/>
        <w:ind w:firstLine="720"/>
        <w:rPr>
          <w:rFonts w:ascii="Times New Roman" w:eastAsia="Times New Roman" w:hAnsi="Times New Roman" w:cs="Times New Roman"/>
          <w:sz w:val="24"/>
          <w:szCs w:val="24"/>
          <w:highlight w:val="yellow"/>
          <w:rPrChange w:id="256" w:author="Marielle Moraine Butters" w:date="2019-06-17T09:55:00Z">
            <w:rPr>
              <w:rFonts w:ascii="Times New Roman" w:eastAsia="Times New Roman" w:hAnsi="Times New Roman" w:cs="Times New Roman"/>
              <w:sz w:val="24"/>
              <w:szCs w:val="24"/>
            </w:rPr>
          </w:rPrChange>
        </w:rPr>
        <w:pPrChange w:id="257" w:author="Marielle Moraine Butters" w:date="2019-06-19T17:09:00Z">
          <w:pPr>
            <w:pStyle w:val="NoSpacing"/>
            <w:keepNext/>
          </w:pPr>
        </w:pPrChange>
      </w:pPr>
      <w:del w:id="258" w:author="Marielle Moraine Butters" w:date="2019-06-17T09:55:00Z">
        <w:r w:rsidRPr="009C2006" w:rsidDel="009C2006">
          <w:rPr>
            <w:rFonts w:ascii="Times New Roman" w:hAnsi="Times New Roman" w:cs="Times New Roman"/>
            <w:sz w:val="24"/>
            <w:szCs w:val="24"/>
            <w:highlight w:val="yellow"/>
            <w:rPrChange w:id="259" w:author="Marielle Moraine Butters" w:date="2019-06-17T09:55:00Z">
              <w:rPr>
                <w:rFonts w:ascii="Times New Roman" w:hAnsi="Times New Roman" w:cs="Times New Roman"/>
                <w:sz w:val="24"/>
                <w:szCs w:val="24"/>
              </w:rPr>
            </w:rPrChange>
          </w:rPr>
          <w:delText>(</w:delText>
        </w:r>
        <w:r w:rsidR="00713AEB" w:rsidRPr="009C2006" w:rsidDel="009C2006">
          <w:rPr>
            <w:rFonts w:ascii="Times New Roman" w:hAnsi="Times New Roman" w:cs="Times New Roman"/>
            <w:sz w:val="24"/>
            <w:szCs w:val="24"/>
            <w:highlight w:val="yellow"/>
            <w:rPrChange w:id="260" w:author="Marielle Moraine Butters" w:date="2019-06-17T09:55:00Z">
              <w:rPr>
                <w:rFonts w:ascii="Times New Roman" w:hAnsi="Times New Roman" w:cs="Times New Roman"/>
                <w:sz w:val="24"/>
                <w:szCs w:val="24"/>
              </w:rPr>
            </w:rPrChange>
          </w:rPr>
          <w:delText>3</w:delText>
        </w:r>
        <w:r w:rsidRPr="009C2006" w:rsidDel="009C2006">
          <w:rPr>
            <w:rFonts w:ascii="Times New Roman" w:hAnsi="Times New Roman" w:cs="Times New Roman"/>
            <w:sz w:val="24"/>
            <w:szCs w:val="24"/>
            <w:highlight w:val="yellow"/>
            <w:rPrChange w:id="261" w:author="Marielle Moraine Butters" w:date="2019-06-17T09:55:00Z">
              <w:rPr>
                <w:rFonts w:ascii="Times New Roman" w:hAnsi="Times New Roman" w:cs="Times New Roman"/>
                <w:sz w:val="24"/>
                <w:szCs w:val="24"/>
              </w:rPr>
            </w:rPrChange>
          </w:rPr>
          <w:delText xml:space="preserve">) </w:delText>
        </w:r>
        <w:r w:rsidRPr="009C2006" w:rsidDel="009C2006">
          <w:rPr>
            <w:rFonts w:ascii="Times New Roman" w:hAnsi="Times New Roman" w:cs="Times New Roman"/>
            <w:sz w:val="24"/>
            <w:szCs w:val="24"/>
            <w:highlight w:val="yellow"/>
            <w:rPrChange w:id="262" w:author="Marielle Moraine Butters" w:date="2019-06-17T09:55:00Z">
              <w:rPr>
                <w:rFonts w:ascii="Times New Roman" w:hAnsi="Times New Roman" w:cs="Times New Roman"/>
                <w:sz w:val="24"/>
                <w:szCs w:val="24"/>
              </w:rPr>
            </w:rPrChange>
          </w:rPr>
          <w:tab/>
        </w:r>
      </w:del>
      <w:proofErr w:type="gramStart"/>
      <w:ins w:id="263" w:author="Marielle Moraine Butters" w:date="2019-06-17T09:55:00Z">
        <w:r w:rsidR="009C2006" w:rsidRPr="009C2006">
          <w:rPr>
            <w:rFonts w:ascii="Times New Roman" w:hAnsi="Times New Roman" w:cs="Times New Roman"/>
            <w:sz w:val="24"/>
            <w:szCs w:val="24"/>
            <w:highlight w:val="yellow"/>
            <w:rPrChange w:id="264" w:author="Marielle Moraine Butters" w:date="2019-06-17T09:55:00Z">
              <w:rPr>
                <w:rFonts w:ascii="Times New Roman" w:hAnsi="Times New Roman" w:cs="Times New Roman"/>
                <w:sz w:val="24"/>
                <w:szCs w:val="24"/>
              </w:rPr>
            </w:rPrChange>
          </w:rPr>
          <w:t>c</w:t>
        </w:r>
        <w:proofErr w:type="gramEnd"/>
        <w:r w:rsidR="009C2006" w:rsidRPr="009C2006">
          <w:rPr>
            <w:rFonts w:ascii="Times New Roman" w:hAnsi="Times New Roman" w:cs="Times New Roman"/>
            <w:sz w:val="24"/>
            <w:szCs w:val="24"/>
            <w:highlight w:val="yellow"/>
            <w:rPrChange w:id="265" w:author="Marielle Moraine Butters" w:date="2019-06-17T09:55:00Z">
              <w:rPr>
                <w:rFonts w:ascii="Times New Roman" w:hAnsi="Times New Roman" w:cs="Times New Roman"/>
                <w:sz w:val="24"/>
                <w:szCs w:val="24"/>
              </w:rPr>
            </w:rPrChange>
          </w:rPr>
          <w:t xml:space="preserve">.   </w:t>
        </w:r>
      </w:ins>
      <w:proofErr w:type="spellStart"/>
      <w:r w:rsidRPr="009C2006">
        <w:rPr>
          <w:rFonts w:ascii="Times New Roman" w:eastAsia="Times New Roman" w:hAnsi="Times New Roman" w:cs="Times New Roman"/>
          <w:b/>
          <w:bCs/>
          <w:i/>
          <w:iCs/>
          <w:sz w:val="24"/>
          <w:szCs w:val="24"/>
          <w:highlight w:val="yellow"/>
          <w:rPrChange w:id="266" w:author="Marielle Moraine Butters" w:date="2019-06-17T09:55:00Z">
            <w:rPr>
              <w:rFonts w:ascii="Times New Roman" w:eastAsia="Times New Roman" w:hAnsi="Times New Roman" w:cs="Times New Roman"/>
              <w:b/>
              <w:bCs/>
              <w:i/>
              <w:iCs/>
              <w:sz w:val="24"/>
              <w:szCs w:val="24"/>
            </w:rPr>
          </w:rPrChange>
        </w:rPr>
        <w:t>ani</w:t>
      </w:r>
      <w:proofErr w:type="spellEnd"/>
      <w:r w:rsidRPr="009C2006">
        <w:rPr>
          <w:rFonts w:ascii="Times New Roman" w:eastAsia="Times New Roman" w:hAnsi="Times New Roman" w:cs="Times New Roman"/>
          <w:b/>
          <w:bCs/>
          <w:i/>
          <w:iCs/>
          <w:sz w:val="24"/>
          <w:szCs w:val="24"/>
          <w:highlight w:val="yellow"/>
          <w:rPrChange w:id="267" w:author="Marielle Moraine Butters" w:date="2019-06-17T09:55:00Z">
            <w:rPr>
              <w:rFonts w:ascii="Times New Roman" w:eastAsia="Times New Roman" w:hAnsi="Times New Roman" w:cs="Times New Roman"/>
              <w:b/>
              <w:bCs/>
              <w:i/>
              <w:iCs/>
              <w:sz w:val="24"/>
              <w:szCs w:val="24"/>
            </w:rPr>
          </w:rPrChange>
        </w:rPr>
        <w:t xml:space="preserve"> </w:t>
      </w:r>
      <w:r w:rsidRPr="009C2006">
        <w:rPr>
          <w:rFonts w:ascii="Times New Roman" w:eastAsia="Times New Roman" w:hAnsi="Times New Roman" w:cs="Times New Roman"/>
          <w:i/>
          <w:iCs/>
          <w:sz w:val="24"/>
          <w:szCs w:val="24"/>
          <w:highlight w:val="yellow"/>
          <w:rPrChange w:id="268" w:author="Marielle Moraine Butters" w:date="2019-06-17T09:55:00Z">
            <w:rPr>
              <w:rFonts w:ascii="Times New Roman" w:eastAsia="Times New Roman" w:hAnsi="Times New Roman" w:cs="Times New Roman"/>
              <w:i/>
              <w:iCs/>
              <w:sz w:val="24"/>
              <w:szCs w:val="24"/>
            </w:rPr>
          </w:rPrChange>
        </w:rPr>
        <w:tab/>
        <w:t xml:space="preserve">                </w:t>
      </w:r>
      <w:r w:rsidR="00970F5F" w:rsidRPr="009C2006">
        <w:rPr>
          <w:rFonts w:ascii="Times New Roman" w:eastAsia="Times New Roman" w:hAnsi="Times New Roman" w:cs="Times New Roman"/>
          <w:i/>
          <w:iCs/>
          <w:sz w:val="24"/>
          <w:szCs w:val="24"/>
          <w:highlight w:val="yellow"/>
          <w:rPrChange w:id="269" w:author="Marielle Moraine Butters" w:date="2019-06-17T09:55:00Z">
            <w:rPr>
              <w:rFonts w:ascii="Times New Roman" w:eastAsia="Times New Roman" w:hAnsi="Times New Roman" w:cs="Times New Roman"/>
              <w:i/>
              <w:iCs/>
              <w:sz w:val="24"/>
              <w:szCs w:val="24"/>
            </w:rPr>
          </w:rPrChange>
        </w:rPr>
        <w:t xml:space="preserve">      </w:t>
      </w:r>
      <w:proofErr w:type="spellStart"/>
      <w:r w:rsidRPr="009C2006">
        <w:rPr>
          <w:rFonts w:ascii="Times New Roman" w:eastAsia="Times New Roman" w:hAnsi="Times New Roman" w:cs="Times New Roman"/>
          <w:i/>
          <w:iCs/>
          <w:sz w:val="24"/>
          <w:szCs w:val="24"/>
          <w:highlight w:val="yellow"/>
          <w:rPrChange w:id="270" w:author="Marielle Moraine Butters" w:date="2019-06-17T09:55:00Z">
            <w:rPr>
              <w:rFonts w:ascii="Times New Roman" w:eastAsia="Times New Roman" w:hAnsi="Times New Roman" w:cs="Times New Roman"/>
              <w:i/>
              <w:iCs/>
              <w:sz w:val="24"/>
              <w:szCs w:val="24"/>
            </w:rPr>
          </w:rPrChange>
        </w:rPr>
        <w:t>aci</w:t>
      </w:r>
      <w:proofErr w:type="spellEnd"/>
      <w:r w:rsidRPr="009C2006">
        <w:rPr>
          <w:rFonts w:ascii="Times New Roman" w:eastAsia="Times New Roman" w:hAnsi="Times New Roman" w:cs="Times New Roman"/>
          <w:i/>
          <w:iCs/>
          <w:sz w:val="24"/>
          <w:szCs w:val="24"/>
          <w:highlight w:val="yellow"/>
          <w:rPrChange w:id="271" w:author="Marielle Moraine Butters" w:date="2019-06-17T09:55:00Z">
            <w:rPr>
              <w:rFonts w:ascii="Times New Roman" w:eastAsia="Times New Roman" w:hAnsi="Times New Roman" w:cs="Times New Roman"/>
              <w:i/>
              <w:iCs/>
              <w:sz w:val="24"/>
              <w:szCs w:val="24"/>
            </w:rPr>
          </w:rPrChange>
        </w:rPr>
        <w:t xml:space="preserve">                </w:t>
      </w:r>
      <w:proofErr w:type="spellStart"/>
      <w:r w:rsidRPr="009C2006">
        <w:rPr>
          <w:rFonts w:ascii="Times New Roman" w:hAnsi="Times New Roman" w:cs="Times New Roman"/>
          <w:i/>
          <w:iCs/>
          <w:sz w:val="24"/>
          <w:szCs w:val="24"/>
          <w:highlight w:val="yellow"/>
          <w:rPrChange w:id="272" w:author="Marielle Moraine Butters" w:date="2019-06-17T09:55:00Z">
            <w:rPr>
              <w:rFonts w:ascii="Times New Roman" w:hAnsi="Times New Roman" w:cs="Times New Roman"/>
              <w:i/>
              <w:iCs/>
              <w:sz w:val="24"/>
              <w:szCs w:val="24"/>
            </w:rPr>
          </w:rPrChange>
        </w:rPr>
        <w:t>aɦari</w:t>
      </w:r>
      <w:proofErr w:type="spellEnd"/>
      <w:r w:rsidRPr="009C2006">
        <w:rPr>
          <w:rFonts w:ascii="Times New Roman" w:hAnsi="Times New Roman" w:cs="Times New Roman"/>
          <w:i/>
          <w:iCs/>
          <w:sz w:val="24"/>
          <w:szCs w:val="24"/>
          <w:highlight w:val="yellow"/>
          <w:rPrChange w:id="273" w:author="Marielle Moraine Butters" w:date="2019-06-17T09:55:00Z">
            <w:rPr>
              <w:rFonts w:ascii="Times New Roman" w:hAnsi="Times New Roman" w:cs="Times New Roman"/>
              <w:i/>
              <w:iCs/>
              <w:sz w:val="24"/>
              <w:szCs w:val="24"/>
            </w:rPr>
          </w:rPrChange>
        </w:rPr>
        <w:t xml:space="preserve">    </w:t>
      </w:r>
      <w:proofErr w:type="spellStart"/>
      <w:r w:rsidRPr="009C2006">
        <w:rPr>
          <w:rFonts w:ascii="Times New Roman" w:hAnsi="Times New Roman" w:cs="Times New Roman"/>
          <w:i/>
          <w:iCs/>
          <w:sz w:val="24"/>
          <w:szCs w:val="24"/>
          <w:highlight w:val="yellow"/>
          <w:rPrChange w:id="274" w:author="Marielle Moraine Butters" w:date="2019-06-17T09:55:00Z">
            <w:rPr>
              <w:rFonts w:ascii="Times New Roman" w:hAnsi="Times New Roman" w:cs="Times New Roman"/>
              <w:i/>
              <w:iCs/>
              <w:sz w:val="24"/>
              <w:szCs w:val="24"/>
            </w:rPr>
          </w:rPrChange>
        </w:rPr>
        <w:t>pangwa</w:t>
      </w:r>
      <w:proofErr w:type="spellEnd"/>
    </w:p>
    <w:p w14:paraId="1C6732F4" w14:textId="7C761A9C" w:rsidR="00DC30C5" w:rsidRPr="009C2006" w:rsidRDefault="009C2006" w:rsidP="0025130F">
      <w:pPr>
        <w:pStyle w:val="NoSpacing"/>
        <w:keepNext/>
        <w:ind w:firstLine="720"/>
        <w:rPr>
          <w:rFonts w:ascii="Times New Roman" w:eastAsia="Times New Roman" w:hAnsi="Times New Roman" w:cs="Times New Roman"/>
          <w:sz w:val="24"/>
          <w:szCs w:val="24"/>
          <w:highlight w:val="yellow"/>
          <w:rPrChange w:id="275" w:author="Marielle Moraine Butters" w:date="2019-06-17T09:55:00Z">
            <w:rPr>
              <w:rFonts w:ascii="Times New Roman" w:eastAsia="Times New Roman" w:hAnsi="Times New Roman" w:cs="Times New Roman"/>
              <w:sz w:val="24"/>
              <w:szCs w:val="24"/>
            </w:rPr>
          </w:rPrChange>
        </w:rPr>
      </w:pPr>
      <w:ins w:id="276" w:author="Marielle Moraine Butters" w:date="2019-06-17T09:55:00Z">
        <w:r w:rsidRPr="009C2006">
          <w:rPr>
            <w:rFonts w:ascii="Times New Roman" w:eastAsia="Times New Roman" w:hAnsi="Times New Roman" w:cs="Times New Roman"/>
            <w:sz w:val="24"/>
            <w:szCs w:val="24"/>
            <w:highlight w:val="yellow"/>
            <w:rPrChange w:id="277" w:author="Marielle Moraine Butters" w:date="2019-06-17T09:55:00Z">
              <w:rPr>
                <w:rFonts w:ascii="Times New Roman" w:eastAsia="Times New Roman" w:hAnsi="Times New Roman" w:cs="Times New Roman"/>
                <w:sz w:val="24"/>
                <w:szCs w:val="24"/>
              </w:rPr>
            </w:rPrChange>
          </w:rPr>
          <w:t xml:space="preserve">      </w:t>
        </w:r>
      </w:ins>
      <w:proofErr w:type="spellStart"/>
      <w:proofErr w:type="gramStart"/>
      <w:r w:rsidR="00970F5F" w:rsidRPr="009C2006">
        <w:rPr>
          <w:rFonts w:ascii="Times New Roman" w:eastAsia="Times New Roman" w:hAnsi="Times New Roman" w:cs="Times New Roman"/>
          <w:sz w:val="24"/>
          <w:szCs w:val="24"/>
          <w:highlight w:val="yellow"/>
          <w:rPrChange w:id="278" w:author="Marielle Moraine Butters" w:date="2019-06-17T09:55:00Z">
            <w:rPr>
              <w:rFonts w:ascii="Times New Roman" w:eastAsia="Times New Roman" w:hAnsi="Times New Roman" w:cs="Times New Roman"/>
              <w:sz w:val="24"/>
              <w:szCs w:val="24"/>
            </w:rPr>
          </w:rPrChange>
        </w:rPr>
        <w:t>one.</w:t>
      </w:r>
      <w:r w:rsidR="00970F5F" w:rsidRPr="009C2006">
        <w:rPr>
          <w:rFonts w:ascii="Times New Roman" w:eastAsia="Times New Roman" w:hAnsi="Times New Roman" w:cs="Times New Roman"/>
          <w:highlight w:val="yellow"/>
          <w:rPrChange w:id="279" w:author="Marielle Moraine Butters" w:date="2019-06-17T09:55:00Z">
            <w:rPr>
              <w:rFonts w:ascii="Times New Roman" w:eastAsia="Times New Roman" w:hAnsi="Times New Roman" w:cs="Times New Roman"/>
            </w:rPr>
          </w:rPrChange>
        </w:rPr>
        <w:t>CONT.ASSC</w:t>
      </w:r>
      <w:proofErr w:type="spellEnd"/>
      <w:proofErr w:type="gramEnd"/>
      <w:r w:rsidR="00970F5F" w:rsidRPr="009C2006">
        <w:rPr>
          <w:rFonts w:ascii="Times New Roman" w:eastAsia="Times New Roman" w:hAnsi="Times New Roman" w:cs="Times New Roman"/>
          <w:highlight w:val="yellow"/>
          <w:rPrChange w:id="280" w:author="Marielle Moraine Butters" w:date="2019-06-17T09:55:00Z">
            <w:rPr>
              <w:rFonts w:ascii="Times New Roman" w:eastAsia="Times New Roman" w:hAnsi="Times New Roman" w:cs="Times New Roman"/>
            </w:rPr>
          </w:rPrChange>
        </w:rPr>
        <w:t xml:space="preserve">       </w:t>
      </w:r>
      <w:ins w:id="281" w:author="Marielle Moraine Butters" w:date="2019-06-19T17:09:00Z">
        <w:r w:rsidR="00073C8F">
          <w:rPr>
            <w:rFonts w:ascii="Times New Roman" w:eastAsia="Times New Roman" w:hAnsi="Times New Roman" w:cs="Times New Roman"/>
            <w:highlight w:val="yellow"/>
          </w:rPr>
          <w:t xml:space="preserve">       </w:t>
        </w:r>
      </w:ins>
      <w:r w:rsidR="00DC30C5" w:rsidRPr="009C2006">
        <w:rPr>
          <w:rFonts w:ascii="Times New Roman" w:eastAsia="Times New Roman" w:hAnsi="Times New Roman" w:cs="Times New Roman"/>
          <w:sz w:val="24"/>
          <w:szCs w:val="24"/>
          <w:highlight w:val="yellow"/>
          <w:rPrChange w:id="282" w:author="Marielle Moraine Butters" w:date="2019-06-17T09:55:00Z">
            <w:rPr>
              <w:rFonts w:ascii="Times New Roman" w:eastAsia="Times New Roman" w:hAnsi="Times New Roman" w:cs="Times New Roman"/>
              <w:sz w:val="24"/>
              <w:szCs w:val="24"/>
            </w:rPr>
          </w:rPrChange>
        </w:rPr>
        <w:t xml:space="preserve">guinea-corn  inside  </w:t>
      </w:r>
      <w:r w:rsidR="001A7925" w:rsidRPr="009C2006">
        <w:rPr>
          <w:rFonts w:ascii="Times New Roman" w:eastAsia="Times New Roman" w:hAnsi="Times New Roman" w:cs="Times New Roman"/>
          <w:sz w:val="24"/>
          <w:szCs w:val="24"/>
          <w:highlight w:val="yellow"/>
          <w:rPrChange w:id="283" w:author="Marielle Moraine Butters" w:date="2019-06-17T09:55:00Z">
            <w:rPr>
              <w:rFonts w:ascii="Times New Roman" w:eastAsia="Times New Roman" w:hAnsi="Times New Roman" w:cs="Times New Roman"/>
              <w:sz w:val="24"/>
              <w:szCs w:val="24"/>
            </w:rPr>
          </w:rPrChange>
        </w:rPr>
        <w:t xml:space="preserve"> </w:t>
      </w:r>
      <w:r w:rsidR="00DC30C5" w:rsidRPr="009C2006">
        <w:rPr>
          <w:rFonts w:ascii="Times New Roman" w:eastAsia="Times New Roman" w:hAnsi="Times New Roman" w:cs="Times New Roman"/>
          <w:sz w:val="24"/>
          <w:szCs w:val="24"/>
          <w:highlight w:val="yellow"/>
          <w:rPrChange w:id="284" w:author="Marielle Moraine Butters" w:date="2019-06-17T09:55:00Z">
            <w:rPr>
              <w:rFonts w:ascii="Times New Roman" w:eastAsia="Times New Roman" w:hAnsi="Times New Roman" w:cs="Times New Roman"/>
              <w:sz w:val="24"/>
              <w:szCs w:val="24"/>
            </w:rPr>
          </w:rPrChange>
        </w:rPr>
        <w:t>corn-bin</w:t>
      </w:r>
    </w:p>
    <w:p w14:paraId="3E1A8B0A" w14:textId="445C5540" w:rsidR="00DC30C5" w:rsidRDefault="00DC30C5" w:rsidP="005D3199">
      <w:pPr>
        <w:pStyle w:val="NoSpacing"/>
        <w:spacing w:line="480" w:lineRule="auto"/>
        <w:rPr>
          <w:rFonts w:ascii="Times New Roman" w:eastAsia="Times New Roman" w:hAnsi="Times New Roman" w:cs="Times New Roman"/>
          <w:sz w:val="24"/>
          <w:szCs w:val="24"/>
        </w:rPr>
      </w:pPr>
      <w:r w:rsidRPr="009C2006">
        <w:rPr>
          <w:rFonts w:ascii="Times New Roman" w:eastAsia="Times New Roman" w:hAnsi="Times New Roman" w:cs="Times New Roman"/>
          <w:sz w:val="24"/>
          <w:szCs w:val="24"/>
          <w:highlight w:val="yellow"/>
          <w:rPrChange w:id="285" w:author="Marielle Moraine Butters" w:date="2019-06-17T09:55:00Z">
            <w:rPr>
              <w:rFonts w:ascii="Times New Roman" w:eastAsia="Times New Roman" w:hAnsi="Times New Roman" w:cs="Times New Roman"/>
              <w:sz w:val="24"/>
              <w:szCs w:val="24"/>
            </w:rPr>
          </w:rPrChange>
        </w:rPr>
        <w:tab/>
      </w:r>
      <w:ins w:id="286" w:author="Marielle Moraine Butters" w:date="2019-06-17T09:55:00Z">
        <w:r w:rsidR="009C2006" w:rsidRPr="009C2006">
          <w:rPr>
            <w:rFonts w:ascii="Times New Roman" w:eastAsia="Times New Roman" w:hAnsi="Times New Roman" w:cs="Times New Roman"/>
            <w:sz w:val="24"/>
            <w:szCs w:val="24"/>
            <w:highlight w:val="yellow"/>
            <w:rPrChange w:id="287" w:author="Marielle Moraine Butters" w:date="2019-06-17T09:55:00Z">
              <w:rPr>
                <w:rFonts w:ascii="Times New Roman" w:eastAsia="Times New Roman" w:hAnsi="Times New Roman" w:cs="Times New Roman"/>
                <w:sz w:val="24"/>
                <w:szCs w:val="24"/>
              </w:rPr>
            </w:rPrChange>
          </w:rPr>
          <w:t xml:space="preserve">     </w:t>
        </w:r>
      </w:ins>
      <w:r w:rsidRPr="009C2006">
        <w:rPr>
          <w:rFonts w:ascii="Times New Roman" w:eastAsia="Times New Roman" w:hAnsi="Times New Roman" w:cs="Times New Roman"/>
          <w:sz w:val="24"/>
          <w:szCs w:val="24"/>
          <w:highlight w:val="yellow"/>
          <w:rPrChange w:id="288" w:author="Marielle Moraine Butters" w:date="2019-06-17T09:55:00Z">
            <w:rPr>
              <w:rFonts w:ascii="Times New Roman" w:eastAsia="Times New Roman" w:hAnsi="Times New Roman" w:cs="Times New Roman"/>
              <w:sz w:val="24"/>
              <w:szCs w:val="24"/>
            </w:rPr>
          </w:rPrChange>
        </w:rPr>
        <w:t>‘There is guinea corn in the bin</w:t>
      </w:r>
      <w:r w:rsidR="00713AEB" w:rsidRPr="009C2006">
        <w:rPr>
          <w:rFonts w:ascii="Times New Roman" w:eastAsia="Times New Roman" w:hAnsi="Times New Roman" w:cs="Times New Roman"/>
          <w:sz w:val="24"/>
          <w:szCs w:val="24"/>
          <w:highlight w:val="yellow"/>
          <w:rPrChange w:id="289" w:author="Marielle Moraine Butters" w:date="2019-06-17T09:55:00Z">
            <w:rPr>
              <w:rFonts w:ascii="Times New Roman" w:eastAsia="Times New Roman" w:hAnsi="Times New Roman" w:cs="Times New Roman"/>
              <w:sz w:val="24"/>
              <w:szCs w:val="24"/>
            </w:rPr>
          </w:rPrChange>
        </w:rPr>
        <w:t>.</w:t>
      </w:r>
      <w:r w:rsidRPr="009C2006">
        <w:rPr>
          <w:rFonts w:ascii="Times New Roman" w:eastAsia="Times New Roman" w:hAnsi="Times New Roman" w:cs="Times New Roman"/>
          <w:sz w:val="24"/>
          <w:szCs w:val="24"/>
          <w:highlight w:val="yellow"/>
          <w:rPrChange w:id="290" w:author="Marielle Moraine Butters" w:date="2019-06-17T09:55:00Z">
            <w:rPr>
              <w:rFonts w:ascii="Times New Roman" w:eastAsia="Times New Roman" w:hAnsi="Times New Roman" w:cs="Times New Roman"/>
              <w:sz w:val="24"/>
              <w:szCs w:val="24"/>
            </w:rPr>
          </w:rPrChange>
        </w:rPr>
        <w:t>’</w:t>
      </w:r>
      <w:r w:rsidR="00713AEB" w:rsidRPr="009C2006">
        <w:rPr>
          <w:rFonts w:ascii="Times New Roman" w:eastAsia="Times New Roman" w:hAnsi="Times New Roman" w:cs="Times New Roman"/>
          <w:sz w:val="24"/>
          <w:szCs w:val="24"/>
          <w:highlight w:val="yellow"/>
          <w:rPrChange w:id="291" w:author="Marielle Moraine Butters" w:date="2019-06-17T09:55:00Z">
            <w:rPr>
              <w:rFonts w:ascii="Times New Roman" w:eastAsia="Times New Roman" w:hAnsi="Times New Roman" w:cs="Times New Roman"/>
              <w:sz w:val="24"/>
              <w:szCs w:val="24"/>
            </w:rPr>
          </w:rPrChange>
        </w:rPr>
        <w:t xml:space="preserve"> </w:t>
      </w:r>
      <w:ins w:id="292" w:author="Marielle Moraine Butters" w:date="2019-06-19T17:09:00Z">
        <w:r w:rsidR="00073C8F" w:rsidRPr="00446292">
          <w:rPr>
            <w:rFonts w:ascii="Times New Roman" w:hAnsi="Times New Roman" w:cs="Times New Roman"/>
            <w:sz w:val="24"/>
            <w:szCs w:val="24"/>
            <w:highlight w:val="yellow"/>
            <w:lang w:val="sv-SE"/>
          </w:rPr>
          <w:t>(</w:t>
        </w:r>
        <w:r w:rsidR="00073C8F" w:rsidRPr="00446292">
          <w:rPr>
            <w:rFonts w:ascii="Times New Roman" w:eastAsia="Times New Roman" w:hAnsi="Times New Roman" w:cs="Times New Roman"/>
            <w:sz w:val="24"/>
            <w:szCs w:val="24"/>
            <w:highlight w:val="yellow"/>
            <w:lang w:val="sv-SE"/>
          </w:rPr>
          <w:t>Skinner 1979: 102)</w:t>
        </w:r>
        <w:r w:rsidR="00073C8F" w:rsidRPr="00073C8F" w:rsidDel="009C2006">
          <w:rPr>
            <w:rFonts w:ascii="Times New Roman" w:hAnsi="Times New Roman" w:cs="Times New Roman"/>
            <w:sz w:val="24"/>
            <w:szCs w:val="24"/>
            <w:highlight w:val="yellow"/>
          </w:rPr>
          <w:t xml:space="preserve"> </w:t>
        </w:r>
      </w:ins>
      <w:del w:id="293" w:author="Marielle Moraine Butters" w:date="2019-06-17T09:55:00Z">
        <w:r w:rsidR="00713AEB" w:rsidRPr="009C2006" w:rsidDel="009C2006">
          <w:rPr>
            <w:rFonts w:ascii="Times New Roman" w:hAnsi="Times New Roman" w:cs="Times New Roman"/>
            <w:sz w:val="24"/>
            <w:szCs w:val="24"/>
            <w:highlight w:val="yellow"/>
            <w:rPrChange w:id="294" w:author="Marielle Moraine Butters" w:date="2019-06-17T09:55:00Z">
              <w:rPr>
                <w:rFonts w:ascii="Times New Roman" w:hAnsi="Times New Roman" w:cs="Times New Roman"/>
                <w:sz w:val="24"/>
                <w:szCs w:val="24"/>
              </w:rPr>
            </w:rPrChange>
          </w:rPr>
          <w:delText>(</w:delText>
        </w:r>
        <w:r w:rsidR="00713AEB" w:rsidRPr="009C2006" w:rsidDel="009C2006">
          <w:rPr>
            <w:rFonts w:ascii="Times New Roman" w:eastAsia="Times New Roman" w:hAnsi="Times New Roman" w:cs="Times New Roman"/>
            <w:sz w:val="24"/>
            <w:szCs w:val="24"/>
            <w:highlight w:val="yellow"/>
            <w:rPrChange w:id="295" w:author="Marielle Moraine Butters" w:date="2019-06-17T09:55:00Z">
              <w:rPr>
                <w:rFonts w:ascii="Times New Roman" w:eastAsia="Times New Roman" w:hAnsi="Times New Roman" w:cs="Times New Roman"/>
                <w:sz w:val="24"/>
                <w:szCs w:val="24"/>
              </w:rPr>
            </w:rPrChange>
          </w:rPr>
          <w:delText>Skinner 1979: 102)</w:delText>
        </w:r>
      </w:del>
    </w:p>
    <w:p w14:paraId="1B54D4A7" w14:textId="77777777" w:rsidR="00086469" w:rsidRPr="007530D7" w:rsidDel="002D4FED" w:rsidRDefault="00086469" w:rsidP="00DC30C5">
      <w:pPr>
        <w:pStyle w:val="NoSpacing"/>
        <w:rPr>
          <w:del w:id="296" w:author="Marielle" w:date="2018-06-15T12:22:00Z"/>
          <w:rFonts w:ascii="Times New Roman" w:eastAsia="Times New Roman" w:hAnsi="Times New Roman" w:cs="Times New Roman"/>
          <w:sz w:val="24"/>
          <w:szCs w:val="24"/>
        </w:rPr>
      </w:pPr>
    </w:p>
    <w:p w14:paraId="206ED23A" w14:textId="77777777" w:rsidR="00DC30C5" w:rsidDel="002D4FED" w:rsidRDefault="00DC30C5" w:rsidP="001C0625">
      <w:pPr>
        <w:pStyle w:val="NoSpacing"/>
        <w:rPr>
          <w:del w:id="297" w:author="Marielle" w:date="2018-06-15T12:22:00Z"/>
          <w:rFonts w:ascii="Times New Roman" w:hAnsi="Times New Roman" w:cs="Times New Roman"/>
          <w:sz w:val="24"/>
          <w:szCs w:val="24"/>
        </w:rPr>
      </w:pPr>
    </w:p>
    <w:p w14:paraId="5683C074" w14:textId="78103457" w:rsidR="00063727" w:rsidRPr="00D34FEB" w:rsidRDefault="00DC30C5" w:rsidP="005D3199">
      <w:pPr>
        <w:pStyle w:val="NoSpacing"/>
        <w:spacing w:line="480" w:lineRule="auto"/>
        <w:rPr>
          <w:rFonts w:ascii="Times New Roman" w:hAnsi="Times New Roman" w:cs="Times New Roman"/>
          <w:sz w:val="24"/>
          <w:szCs w:val="24"/>
        </w:rPr>
      </w:pPr>
      <w:r w:rsidRPr="00DC30C5">
        <w:rPr>
          <w:rFonts w:ascii="Times New Roman" w:hAnsi="Times New Roman" w:cs="Times New Roman"/>
          <w:sz w:val="24"/>
          <w:szCs w:val="24"/>
        </w:rPr>
        <w:t xml:space="preserve">It should be noted that </w:t>
      </w:r>
      <w:proofErr w:type="spellStart"/>
      <w:r w:rsidR="002D4FED" w:rsidRPr="001C0625">
        <w:rPr>
          <w:rFonts w:ascii="Times New Roman" w:hAnsi="Times New Roman" w:cs="Times New Roman"/>
          <w:i/>
          <w:iCs/>
          <w:sz w:val="24"/>
          <w:szCs w:val="24"/>
        </w:rPr>
        <w:t>ani</w:t>
      </w:r>
      <w:proofErr w:type="spellEnd"/>
      <w:r w:rsidR="002D4FED" w:rsidRPr="001C0625">
        <w:rPr>
          <w:rFonts w:ascii="Times New Roman" w:hAnsi="Times New Roman" w:cs="Times New Roman"/>
          <w:i/>
          <w:iCs/>
          <w:sz w:val="24"/>
          <w:szCs w:val="24"/>
        </w:rPr>
        <w:t xml:space="preserve"> </w:t>
      </w:r>
      <w:r w:rsidR="002D4FED">
        <w:rPr>
          <w:rFonts w:ascii="Times New Roman" w:hAnsi="Times New Roman" w:cs="Times New Roman"/>
          <w:sz w:val="24"/>
          <w:szCs w:val="24"/>
        </w:rPr>
        <w:t xml:space="preserve">and </w:t>
      </w:r>
      <w:proofErr w:type="spellStart"/>
      <w:proofErr w:type="gramStart"/>
      <w:r w:rsidRPr="001C0625">
        <w:rPr>
          <w:rFonts w:ascii="Times New Roman" w:hAnsi="Times New Roman" w:cs="Times New Roman"/>
          <w:i/>
          <w:iCs/>
          <w:sz w:val="24"/>
          <w:szCs w:val="24"/>
        </w:rPr>
        <w:t>wa</w:t>
      </w:r>
      <w:proofErr w:type="spellEnd"/>
      <w:proofErr w:type="gramEnd"/>
      <w:r w:rsidR="001A7925">
        <w:rPr>
          <w:rFonts w:ascii="Times New Roman" w:hAnsi="Times New Roman" w:cs="Times New Roman"/>
          <w:sz w:val="24"/>
          <w:szCs w:val="24"/>
        </w:rPr>
        <w:t xml:space="preserve"> </w:t>
      </w:r>
      <w:r w:rsidRPr="00DC30C5">
        <w:rPr>
          <w:rFonts w:ascii="Times New Roman" w:hAnsi="Times New Roman" w:cs="Times New Roman"/>
          <w:sz w:val="24"/>
          <w:szCs w:val="24"/>
        </w:rPr>
        <w:t xml:space="preserve">occur at opposite ends of the phrase. The distance of the verbal </w:t>
      </w:r>
      <w:proofErr w:type="spellStart"/>
      <w:r w:rsidRPr="00DC30C5">
        <w:rPr>
          <w:rFonts w:ascii="Times New Roman" w:hAnsi="Times New Roman" w:cs="Times New Roman"/>
          <w:sz w:val="24"/>
          <w:szCs w:val="24"/>
        </w:rPr>
        <w:t>negator</w:t>
      </w:r>
      <w:proofErr w:type="spellEnd"/>
      <w:r w:rsidRPr="00DC30C5">
        <w:rPr>
          <w:rFonts w:ascii="Times New Roman" w:hAnsi="Times New Roman" w:cs="Times New Roman"/>
          <w:sz w:val="24"/>
          <w:szCs w:val="24"/>
        </w:rPr>
        <w:t xml:space="preserve"> from the existential predicate suggests the separate functional domains of negation and existential predication, making the frequency of Type </w:t>
      </w:r>
      <w:proofErr w:type="gramStart"/>
      <w:r w:rsidRPr="00DC30C5">
        <w:rPr>
          <w:rFonts w:ascii="Times New Roman" w:hAnsi="Times New Roman" w:cs="Times New Roman"/>
          <w:sz w:val="24"/>
          <w:szCs w:val="24"/>
        </w:rPr>
        <w:t>A</w:t>
      </w:r>
      <w:proofErr w:type="gramEnd"/>
      <w:r w:rsidRPr="00DC30C5">
        <w:rPr>
          <w:rFonts w:ascii="Times New Roman" w:hAnsi="Times New Roman" w:cs="Times New Roman"/>
          <w:sz w:val="24"/>
          <w:szCs w:val="24"/>
        </w:rPr>
        <w:t xml:space="preserve"> understandable.  </w:t>
      </w:r>
    </w:p>
    <w:p w14:paraId="177B03A0" w14:textId="14B8C63B" w:rsidR="003F7BDB" w:rsidRPr="00FA66F6" w:rsidRDefault="001A7925" w:rsidP="00D31CDE">
      <w:pPr>
        <w:pStyle w:val="NoSpacing"/>
        <w:spacing w:line="480" w:lineRule="auto"/>
        <w:ind w:firstLine="720"/>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In </w:t>
      </w:r>
      <w:proofErr w:type="spellStart"/>
      <w:r>
        <w:rPr>
          <w:rFonts w:ascii="Times New Roman" w:eastAsia="Times New Roman" w:hAnsi="Times New Roman" w:cs="Times New Roman"/>
          <w:color w:val="000000"/>
          <w:sz w:val="24"/>
          <w:szCs w:val="24"/>
        </w:rPr>
        <w:t>Gidar</w:t>
      </w:r>
      <w:proofErr w:type="spellEnd"/>
      <w:r>
        <w:rPr>
          <w:rFonts w:ascii="Times New Roman" w:eastAsia="Times New Roman" w:hAnsi="Times New Roman" w:cs="Times New Roman"/>
          <w:color w:val="000000"/>
          <w:sz w:val="24"/>
          <w:szCs w:val="24"/>
        </w:rPr>
        <w:t>,</w:t>
      </w:r>
      <w:r w:rsidR="000400FB" w:rsidRPr="007530D7">
        <w:rPr>
          <w:rFonts w:ascii="Times New Roman" w:eastAsia="Times New Roman" w:hAnsi="Times New Roman" w:cs="Times New Roman"/>
          <w:color w:val="000000"/>
          <w:sz w:val="24"/>
          <w:szCs w:val="24"/>
        </w:rPr>
        <w:t xml:space="preserve"> </w:t>
      </w:r>
      <w:r w:rsidR="002D4FED">
        <w:rPr>
          <w:rFonts w:ascii="Times New Roman" w:eastAsia="Times New Roman" w:hAnsi="Times New Roman" w:cs="Times New Roman"/>
          <w:color w:val="000000"/>
          <w:sz w:val="24"/>
          <w:szCs w:val="24"/>
        </w:rPr>
        <w:t xml:space="preserve">a </w:t>
      </w:r>
      <w:r w:rsidR="000400FB" w:rsidRPr="007530D7">
        <w:rPr>
          <w:rFonts w:ascii="Times New Roman" w:eastAsia="Times New Roman" w:hAnsi="Times New Roman" w:cs="Times New Roman"/>
          <w:color w:val="000000"/>
          <w:sz w:val="24"/>
          <w:szCs w:val="24"/>
        </w:rPr>
        <w:t>Central Chadic language,</w:t>
      </w:r>
      <w:r w:rsidR="00063727" w:rsidRPr="007530D7">
        <w:rPr>
          <w:rFonts w:ascii="Times New Roman" w:eastAsia="Times New Roman" w:hAnsi="Times New Roman" w:cs="Times New Roman"/>
          <w:color w:val="000000"/>
          <w:sz w:val="24"/>
          <w:szCs w:val="24"/>
        </w:rPr>
        <w:t xml:space="preserve"> the</w:t>
      </w:r>
      <w:r w:rsidR="007F1639" w:rsidRPr="007530D7">
        <w:rPr>
          <w:rFonts w:ascii="Times New Roman" w:eastAsia="Times New Roman" w:hAnsi="Times New Roman" w:cs="Times New Roman"/>
          <w:color w:val="000000"/>
          <w:sz w:val="24"/>
          <w:szCs w:val="24"/>
        </w:rPr>
        <w:t xml:space="preserve"> </w:t>
      </w:r>
      <w:r w:rsidR="000400FB" w:rsidRPr="007530D7">
        <w:rPr>
          <w:rFonts w:ascii="Times New Roman" w:eastAsia="Times New Roman" w:hAnsi="Times New Roman" w:cs="Times New Roman"/>
          <w:color w:val="000000"/>
          <w:sz w:val="24"/>
          <w:szCs w:val="24"/>
        </w:rPr>
        <w:t>affirmative</w:t>
      </w:r>
      <w:r w:rsidR="00063727" w:rsidRPr="007530D7">
        <w:rPr>
          <w:rFonts w:ascii="Times New Roman" w:eastAsia="Times New Roman" w:hAnsi="Times New Roman" w:cs="Times New Roman"/>
          <w:color w:val="000000"/>
          <w:sz w:val="24"/>
          <w:szCs w:val="24"/>
        </w:rPr>
        <w:t xml:space="preserve"> existential verb</w:t>
      </w:r>
      <w:r w:rsidR="00063727" w:rsidRPr="007530D7">
        <w:rPr>
          <w:rFonts w:ascii="Times New Roman" w:eastAsia="Times New Roman" w:hAnsi="Times New Roman" w:cs="Times New Roman"/>
          <w:i/>
          <w:color w:val="000000"/>
          <w:sz w:val="24"/>
          <w:szCs w:val="24"/>
        </w:rPr>
        <w:t xml:space="preserve"> </w:t>
      </w:r>
      <w:proofErr w:type="spellStart"/>
      <w:r w:rsidR="00063727" w:rsidRPr="007530D7">
        <w:rPr>
          <w:rFonts w:ascii="Times New Roman" w:hAnsi="Times New Roman" w:cs="Times New Roman"/>
          <w:i/>
          <w:sz w:val="24"/>
          <w:szCs w:val="24"/>
        </w:rPr>
        <w:t>tɑ</w:t>
      </w:r>
      <w:proofErr w:type="spellEnd"/>
      <w:r w:rsidR="00063727" w:rsidRPr="007530D7">
        <w:rPr>
          <w:rFonts w:ascii="Times New Roman" w:hAnsi="Times New Roman" w:cs="Times New Roman"/>
          <w:i/>
          <w:sz w:val="24"/>
          <w:szCs w:val="24"/>
        </w:rPr>
        <w:t>̀</w:t>
      </w:r>
      <w:r w:rsidR="00CD7010">
        <w:rPr>
          <w:rFonts w:ascii="Times New Roman" w:hAnsi="Times New Roman" w:cs="Times New Roman"/>
          <w:sz w:val="24"/>
          <w:szCs w:val="24"/>
        </w:rPr>
        <w:t xml:space="preserve"> </w:t>
      </w:r>
      <w:r w:rsidR="009A2BE9">
        <w:rPr>
          <w:rFonts w:ascii="Times New Roman" w:hAnsi="Times New Roman" w:cs="Times New Roman"/>
          <w:sz w:val="24"/>
          <w:szCs w:val="24"/>
        </w:rPr>
        <w:t xml:space="preserve">(from the copula) </w:t>
      </w:r>
      <w:r w:rsidR="00CD7010">
        <w:rPr>
          <w:rFonts w:ascii="Times New Roman" w:hAnsi="Times New Roman" w:cs="Times New Roman"/>
          <w:sz w:val="24"/>
          <w:szCs w:val="24"/>
        </w:rPr>
        <w:t xml:space="preserve">must co-occur </w:t>
      </w:r>
      <w:r w:rsidR="00063727" w:rsidRPr="007530D7">
        <w:rPr>
          <w:rFonts w:ascii="Times New Roman" w:hAnsi="Times New Roman" w:cs="Times New Roman"/>
          <w:sz w:val="24"/>
          <w:szCs w:val="24"/>
        </w:rPr>
        <w:t xml:space="preserve">with the verbal </w:t>
      </w:r>
      <w:proofErr w:type="spellStart"/>
      <w:r w:rsidR="00063727" w:rsidRPr="007530D7">
        <w:rPr>
          <w:rFonts w:ascii="Times New Roman" w:hAnsi="Times New Roman" w:cs="Times New Roman"/>
          <w:sz w:val="24"/>
          <w:szCs w:val="24"/>
        </w:rPr>
        <w:t>negator</w:t>
      </w:r>
      <w:proofErr w:type="spellEnd"/>
      <w:r w:rsidR="00063727" w:rsidRPr="007530D7">
        <w:rPr>
          <w:rFonts w:ascii="Times New Roman" w:hAnsi="Times New Roman" w:cs="Times New Roman"/>
          <w:sz w:val="24"/>
          <w:szCs w:val="24"/>
        </w:rPr>
        <w:t xml:space="preserve"> </w:t>
      </w:r>
      <w:proofErr w:type="spellStart"/>
      <w:r w:rsidR="00063727" w:rsidRPr="007530D7">
        <w:rPr>
          <w:rFonts w:ascii="Times New Roman" w:hAnsi="Times New Roman" w:cs="Times New Roman"/>
          <w:i/>
          <w:sz w:val="24"/>
          <w:szCs w:val="24"/>
        </w:rPr>
        <w:t>ɓa</w:t>
      </w:r>
      <w:proofErr w:type="spellEnd"/>
      <w:r w:rsidR="00063727" w:rsidRPr="007530D7">
        <w:rPr>
          <w:rFonts w:ascii="Times New Roman" w:hAnsi="Times New Roman" w:cs="Times New Roman"/>
          <w:i/>
          <w:sz w:val="24"/>
          <w:szCs w:val="24"/>
        </w:rPr>
        <w:t xml:space="preserve">̀ </w:t>
      </w:r>
      <w:r w:rsidR="00063727" w:rsidRPr="007530D7">
        <w:rPr>
          <w:rFonts w:ascii="Times New Roman" w:hAnsi="Times New Roman" w:cs="Times New Roman"/>
          <w:sz w:val="24"/>
          <w:szCs w:val="24"/>
        </w:rPr>
        <w:t>in order to mark negative existence</w:t>
      </w:r>
      <w:r w:rsidR="00FA66F6">
        <w:rPr>
          <w:rFonts w:ascii="Times New Roman" w:hAnsi="Times New Roman" w:cs="Times New Roman"/>
          <w:sz w:val="24"/>
          <w:szCs w:val="24"/>
        </w:rPr>
        <w:t xml:space="preserve"> as in (</w:t>
      </w:r>
      <w:ins w:id="298" w:author="Marielle Moraine Butters" w:date="2019-06-17T09:56:00Z">
        <w:r w:rsidR="009C2006" w:rsidRPr="009C2006">
          <w:rPr>
            <w:rFonts w:ascii="Times New Roman" w:hAnsi="Times New Roman" w:cs="Times New Roman"/>
            <w:sz w:val="24"/>
            <w:szCs w:val="24"/>
            <w:highlight w:val="yellow"/>
            <w:rPrChange w:id="299" w:author="Marielle Moraine Butters" w:date="2019-06-17T09:58:00Z">
              <w:rPr>
                <w:rFonts w:ascii="Times New Roman" w:hAnsi="Times New Roman" w:cs="Times New Roman"/>
                <w:sz w:val="24"/>
                <w:szCs w:val="24"/>
              </w:rPr>
            </w:rPrChange>
          </w:rPr>
          <w:t>2a</w:t>
        </w:r>
      </w:ins>
      <w:del w:id="300" w:author="Marielle Moraine Butters" w:date="2019-06-17T09:56:00Z">
        <w:r w:rsidR="001260E9" w:rsidRPr="009C2006" w:rsidDel="009C2006">
          <w:rPr>
            <w:rFonts w:ascii="Times New Roman" w:hAnsi="Times New Roman" w:cs="Times New Roman"/>
            <w:sz w:val="24"/>
            <w:szCs w:val="24"/>
            <w:highlight w:val="yellow"/>
            <w:rPrChange w:id="301" w:author="Marielle Moraine Butters" w:date="2019-06-17T09:58:00Z">
              <w:rPr>
                <w:rFonts w:ascii="Times New Roman" w:hAnsi="Times New Roman" w:cs="Times New Roman"/>
                <w:sz w:val="24"/>
                <w:szCs w:val="24"/>
              </w:rPr>
            </w:rPrChange>
          </w:rPr>
          <w:delText>4</w:delText>
        </w:r>
      </w:del>
      <w:r w:rsidR="001C0625" w:rsidRPr="009C2006">
        <w:rPr>
          <w:rFonts w:ascii="Times New Roman" w:hAnsi="Times New Roman" w:cs="Times New Roman"/>
          <w:sz w:val="24"/>
          <w:szCs w:val="24"/>
          <w:highlight w:val="yellow"/>
          <w:rPrChange w:id="302" w:author="Marielle Moraine Butters" w:date="2019-06-17T09:58:00Z">
            <w:rPr>
              <w:rFonts w:ascii="Times New Roman" w:hAnsi="Times New Roman" w:cs="Times New Roman"/>
              <w:sz w:val="24"/>
              <w:szCs w:val="24"/>
            </w:rPr>
          </w:rPrChange>
        </w:rPr>
        <w:t>).</w:t>
      </w:r>
      <w:r w:rsidR="00063727" w:rsidRPr="007530D7">
        <w:rPr>
          <w:rFonts w:ascii="Times New Roman" w:hAnsi="Times New Roman" w:cs="Times New Roman"/>
          <w:sz w:val="24"/>
          <w:szCs w:val="24"/>
        </w:rPr>
        <w:t xml:space="preserve"> </w:t>
      </w:r>
      <w:r w:rsidR="00325F53">
        <w:rPr>
          <w:rFonts w:ascii="Times New Roman" w:hAnsi="Times New Roman" w:cs="Times New Roman"/>
          <w:sz w:val="24"/>
          <w:szCs w:val="24"/>
        </w:rPr>
        <w:t xml:space="preserve">The marker </w:t>
      </w:r>
      <w:proofErr w:type="spellStart"/>
      <w:r w:rsidR="00325F53">
        <w:rPr>
          <w:rFonts w:ascii="Times New Roman" w:hAnsi="Times New Roman" w:cs="Times New Roman"/>
          <w:i/>
          <w:iCs/>
          <w:sz w:val="24"/>
          <w:szCs w:val="24"/>
        </w:rPr>
        <w:t>tà</w:t>
      </w:r>
      <w:proofErr w:type="spellEnd"/>
      <w:r w:rsidR="00325F53">
        <w:rPr>
          <w:rFonts w:ascii="Times New Roman" w:hAnsi="Times New Roman" w:cs="Times New Roman"/>
          <w:i/>
          <w:iCs/>
          <w:sz w:val="24"/>
          <w:szCs w:val="24"/>
        </w:rPr>
        <w:t xml:space="preserve"> </w:t>
      </w:r>
      <w:r w:rsidR="00325F53">
        <w:rPr>
          <w:rFonts w:ascii="Times New Roman" w:hAnsi="Times New Roman" w:cs="Times New Roman"/>
          <w:sz w:val="24"/>
          <w:szCs w:val="24"/>
        </w:rPr>
        <w:t xml:space="preserve">is purely existential and does not code existence in a location. </w:t>
      </w:r>
      <w:r w:rsidR="00FA66F6">
        <w:rPr>
          <w:rFonts w:ascii="Times New Roman" w:hAnsi="Times New Roman" w:cs="Times New Roman"/>
          <w:sz w:val="24"/>
          <w:szCs w:val="24"/>
        </w:rPr>
        <w:t xml:space="preserve">All negative clauses in </w:t>
      </w:r>
      <w:proofErr w:type="spellStart"/>
      <w:r w:rsidR="00FA66F6">
        <w:rPr>
          <w:rFonts w:ascii="Times New Roman" w:hAnsi="Times New Roman" w:cs="Times New Roman"/>
          <w:sz w:val="24"/>
          <w:szCs w:val="24"/>
        </w:rPr>
        <w:t>Gidar</w:t>
      </w:r>
      <w:proofErr w:type="spellEnd"/>
      <w:r w:rsidR="00FA66F6">
        <w:rPr>
          <w:rFonts w:ascii="Times New Roman" w:hAnsi="Times New Roman" w:cs="Times New Roman"/>
          <w:sz w:val="24"/>
          <w:szCs w:val="24"/>
        </w:rPr>
        <w:t xml:space="preserve"> </w:t>
      </w:r>
      <w:proofErr w:type="gramStart"/>
      <w:r w:rsidR="00FA66F6">
        <w:rPr>
          <w:rFonts w:ascii="Times New Roman" w:hAnsi="Times New Roman" w:cs="Times New Roman"/>
          <w:sz w:val="24"/>
          <w:szCs w:val="24"/>
        </w:rPr>
        <w:t>are marked</w:t>
      </w:r>
      <w:proofErr w:type="gramEnd"/>
      <w:r w:rsidR="00FA66F6">
        <w:rPr>
          <w:rFonts w:ascii="Times New Roman" w:hAnsi="Times New Roman" w:cs="Times New Roman"/>
          <w:sz w:val="24"/>
          <w:szCs w:val="24"/>
        </w:rPr>
        <w:t xml:space="preserve"> by the clause final particle </w:t>
      </w:r>
      <w:proofErr w:type="spellStart"/>
      <w:r w:rsidR="00FA66F6" w:rsidRPr="001C0625">
        <w:rPr>
          <w:rFonts w:ascii="Times New Roman" w:hAnsi="Times New Roman" w:cs="Times New Roman"/>
          <w:i/>
          <w:iCs/>
          <w:color w:val="000000"/>
          <w:sz w:val="24"/>
          <w:szCs w:val="24"/>
        </w:rPr>
        <w:t>ɓà</w:t>
      </w:r>
      <w:proofErr w:type="spellEnd"/>
      <w:r w:rsidR="00FA66F6">
        <w:rPr>
          <w:rFonts w:ascii="Times New Roman" w:hAnsi="Times New Roman" w:cs="Times New Roman"/>
          <w:color w:val="000000"/>
          <w:sz w:val="24"/>
          <w:szCs w:val="24"/>
        </w:rPr>
        <w:t xml:space="preserve"> as in </w:t>
      </w:r>
      <w:r w:rsidR="00FA66F6" w:rsidRPr="009C2006">
        <w:rPr>
          <w:rFonts w:ascii="Times New Roman" w:hAnsi="Times New Roman" w:cs="Times New Roman"/>
          <w:color w:val="000000"/>
          <w:sz w:val="24"/>
          <w:szCs w:val="24"/>
          <w:highlight w:val="yellow"/>
          <w:rPrChange w:id="303" w:author="Marielle Moraine Butters" w:date="2019-06-17T09:58:00Z">
            <w:rPr>
              <w:rFonts w:ascii="Times New Roman" w:hAnsi="Times New Roman" w:cs="Times New Roman"/>
              <w:color w:val="000000"/>
              <w:sz w:val="24"/>
              <w:szCs w:val="24"/>
            </w:rPr>
          </w:rPrChange>
        </w:rPr>
        <w:t>(</w:t>
      </w:r>
      <w:ins w:id="304" w:author="Marielle Moraine Butters" w:date="2019-06-17T09:57:00Z">
        <w:r w:rsidR="009C2006" w:rsidRPr="009C2006">
          <w:rPr>
            <w:rFonts w:ascii="Times New Roman" w:hAnsi="Times New Roman" w:cs="Times New Roman"/>
            <w:color w:val="000000"/>
            <w:sz w:val="24"/>
            <w:szCs w:val="24"/>
            <w:highlight w:val="yellow"/>
            <w:rPrChange w:id="305" w:author="Marielle Moraine Butters" w:date="2019-06-17T09:58:00Z">
              <w:rPr>
                <w:rFonts w:ascii="Times New Roman" w:hAnsi="Times New Roman" w:cs="Times New Roman"/>
                <w:color w:val="000000"/>
                <w:sz w:val="24"/>
                <w:szCs w:val="24"/>
              </w:rPr>
            </w:rPrChange>
          </w:rPr>
          <w:t>2b</w:t>
        </w:r>
      </w:ins>
      <w:del w:id="306" w:author="Marielle Moraine Butters" w:date="2019-06-17T09:57:00Z">
        <w:r w:rsidR="001260E9" w:rsidRPr="009C2006" w:rsidDel="009C2006">
          <w:rPr>
            <w:rFonts w:ascii="Times New Roman" w:hAnsi="Times New Roman" w:cs="Times New Roman"/>
            <w:color w:val="000000"/>
            <w:sz w:val="24"/>
            <w:szCs w:val="24"/>
            <w:highlight w:val="yellow"/>
            <w:rPrChange w:id="307" w:author="Marielle Moraine Butters" w:date="2019-06-17T09:58:00Z">
              <w:rPr>
                <w:rFonts w:ascii="Times New Roman" w:hAnsi="Times New Roman" w:cs="Times New Roman"/>
                <w:color w:val="000000"/>
                <w:sz w:val="24"/>
                <w:szCs w:val="24"/>
              </w:rPr>
            </w:rPrChange>
          </w:rPr>
          <w:delText>5</w:delText>
        </w:r>
      </w:del>
      <w:r w:rsidR="001C0625" w:rsidRPr="009C2006">
        <w:rPr>
          <w:rFonts w:ascii="Times New Roman" w:hAnsi="Times New Roman" w:cs="Times New Roman"/>
          <w:color w:val="000000"/>
          <w:sz w:val="24"/>
          <w:szCs w:val="24"/>
          <w:highlight w:val="yellow"/>
          <w:rPrChange w:id="308" w:author="Marielle Moraine Butters" w:date="2019-06-17T09:58:00Z">
            <w:rPr>
              <w:rFonts w:ascii="Times New Roman" w:hAnsi="Times New Roman" w:cs="Times New Roman"/>
              <w:color w:val="000000"/>
              <w:sz w:val="24"/>
              <w:szCs w:val="24"/>
            </w:rPr>
          </w:rPrChange>
        </w:rPr>
        <w:t>).</w:t>
      </w:r>
      <w:r w:rsidR="001C0625">
        <w:rPr>
          <w:rFonts w:ascii="Times New Roman" w:hAnsi="Times New Roman" w:cs="Times New Roman"/>
          <w:color w:val="000000"/>
          <w:sz w:val="24"/>
          <w:szCs w:val="24"/>
        </w:rPr>
        <w:t xml:space="preserve"> (</w:t>
      </w:r>
      <w:ins w:id="309" w:author="Marielle Moraine Butters" w:date="2019-06-17T09:57:00Z">
        <w:r w:rsidR="009C2006" w:rsidRPr="009C2006">
          <w:rPr>
            <w:rFonts w:ascii="Times New Roman" w:hAnsi="Times New Roman" w:cs="Times New Roman"/>
            <w:color w:val="000000"/>
            <w:sz w:val="24"/>
            <w:szCs w:val="24"/>
            <w:highlight w:val="yellow"/>
            <w:rPrChange w:id="310" w:author="Marielle Moraine Butters" w:date="2019-06-17T09:58:00Z">
              <w:rPr>
                <w:rFonts w:ascii="Times New Roman" w:hAnsi="Times New Roman" w:cs="Times New Roman"/>
                <w:color w:val="000000"/>
                <w:sz w:val="24"/>
                <w:szCs w:val="24"/>
              </w:rPr>
            </w:rPrChange>
          </w:rPr>
          <w:t>2c</w:t>
        </w:r>
      </w:ins>
      <w:del w:id="311" w:author="Marielle Moraine Butters" w:date="2019-06-17T09:57:00Z">
        <w:r w:rsidR="001260E9" w:rsidRPr="009C2006" w:rsidDel="009C2006">
          <w:rPr>
            <w:rFonts w:ascii="Times New Roman" w:hAnsi="Times New Roman" w:cs="Times New Roman"/>
            <w:color w:val="000000"/>
            <w:sz w:val="24"/>
            <w:szCs w:val="24"/>
            <w:highlight w:val="yellow"/>
            <w:rPrChange w:id="312" w:author="Marielle Moraine Butters" w:date="2019-06-17T09:58:00Z">
              <w:rPr>
                <w:rFonts w:ascii="Times New Roman" w:hAnsi="Times New Roman" w:cs="Times New Roman"/>
                <w:color w:val="000000"/>
                <w:sz w:val="24"/>
                <w:szCs w:val="24"/>
              </w:rPr>
            </w:rPrChange>
          </w:rPr>
          <w:delText>6</w:delText>
        </w:r>
      </w:del>
      <w:r w:rsidR="00FA66F6" w:rsidRPr="009C2006">
        <w:rPr>
          <w:rFonts w:ascii="Times New Roman" w:hAnsi="Times New Roman" w:cs="Times New Roman"/>
          <w:color w:val="000000"/>
          <w:sz w:val="24"/>
          <w:szCs w:val="24"/>
          <w:highlight w:val="yellow"/>
          <w:rPrChange w:id="313" w:author="Marielle Moraine Butters" w:date="2019-06-17T09:58:00Z">
            <w:rPr>
              <w:rFonts w:ascii="Times New Roman" w:hAnsi="Times New Roman" w:cs="Times New Roman"/>
              <w:color w:val="000000"/>
              <w:sz w:val="24"/>
              <w:szCs w:val="24"/>
            </w:rPr>
          </w:rPrChange>
        </w:rPr>
        <w:t>)</w:t>
      </w:r>
      <w:r w:rsidR="00FA66F6">
        <w:rPr>
          <w:rFonts w:ascii="Times New Roman" w:hAnsi="Times New Roman" w:cs="Times New Roman"/>
          <w:color w:val="000000"/>
          <w:sz w:val="24"/>
          <w:szCs w:val="24"/>
        </w:rPr>
        <w:t xml:space="preserve"> is an example of an affirmative existential utterance.</w:t>
      </w:r>
    </w:p>
    <w:p w14:paraId="1A58BCD0" w14:textId="00AB606D" w:rsidR="009C2006" w:rsidRPr="001677AE" w:rsidRDefault="001260E9" w:rsidP="0025130F">
      <w:pPr>
        <w:pStyle w:val="NoSpacing"/>
        <w:rPr>
          <w:ins w:id="314" w:author="Marielle Moraine Butters" w:date="2019-06-17T09:56:00Z"/>
          <w:rFonts w:ascii="Times New Roman" w:eastAsia="Times New Roman" w:hAnsi="Times New Roman" w:cs="Times New Roman"/>
          <w:color w:val="000000"/>
          <w:sz w:val="24"/>
          <w:szCs w:val="24"/>
          <w:highlight w:val="yellow"/>
          <w:rPrChange w:id="315" w:author="Marielle Moraine Butters" w:date="2019-06-17T10:46:00Z">
            <w:rPr>
              <w:ins w:id="316" w:author="Marielle Moraine Butters" w:date="2019-06-17T09:56:00Z"/>
              <w:rFonts w:ascii="Times New Roman" w:eastAsia="Times New Roman" w:hAnsi="Times New Roman" w:cs="Times New Roman"/>
              <w:color w:val="000000"/>
              <w:sz w:val="24"/>
              <w:szCs w:val="24"/>
            </w:rPr>
          </w:rPrChange>
        </w:rPr>
      </w:pPr>
      <w:del w:id="317" w:author="Marielle Moraine Butters" w:date="2019-06-17T09:58:00Z">
        <w:r w:rsidRPr="001677AE" w:rsidDel="009C2006">
          <w:rPr>
            <w:rFonts w:ascii="Times New Roman" w:hAnsi="Times New Roman" w:cs="Times New Roman"/>
            <w:sz w:val="24"/>
            <w:szCs w:val="24"/>
            <w:highlight w:val="yellow"/>
            <w:rPrChange w:id="318" w:author="Marielle Moraine Butters" w:date="2019-06-17T10:46:00Z">
              <w:rPr>
                <w:rFonts w:ascii="Times New Roman" w:hAnsi="Times New Roman" w:cs="Times New Roman"/>
                <w:sz w:val="24"/>
                <w:szCs w:val="24"/>
              </w:rPr>
            </w:rPrChange>
          </w:rPr>
          <w:delText>(</w:delText>
        </w:r>
      </w:del>
      <w:ins w:id="319" w:author="Marielle Moraine Butters" w:date="2019-06-17T09:58:00Z">
        <w:r w:rsidR="009C2006" w:rsidRPr="001677AE">
          <w:rPr>
            <w:rFonts w:ascii="Times New Roman" w:hAnsi="Times New Roman" w:cs="Times New Roman"/>
            <w:sz w:val="24"/>
            <w:szCs w:val="24"/>
            <w:highlight w:val="yellow"/>
            <w:rPrChange w:id="320" w:author="Marielle Moraine Butters" w:date="2019-06-17T10:46:00Z">
              <w:rPr>
                <w:rFonts w:ascii="Times New Roman" w:hAnsi="Times New Roman" w:cs="Times New Roman"/>
                <w:sz w:val="24"/>
                <w:szCs w:val="24"/>
              </w:rPr>
            </w:rPrChange>
          </w:rPr>
          <w:t>(</w:t>
        </w:r>
      </w:ins>
      <w:del w:id="321" w:author="Marielle Moraine Butters" w:date="2019-06-17T09:56:00Z">
        <w:r w:rsidRPr="001677AE" w:rsidDel="009C2006">
          <w:rPr>
            <w:rFonts w:ascii="Times New Roman" w:hAnsi="Times New Roman" w:cs="Times New Roman"/>
            <w:sz w:val="24"/>
            <w:szCs w:val="24"/>
            <w:highlight w:val="yellow"/>
            <w:rPrChange w:id="322" w:author="Marielle Moraine Butters" w:date="2019-06-17T10:46:00Z">
              <w:rPr>
                <w:rFonts w:ascii="Times New Roman" w:hAnsi="Times New Roman" w:cs="Times New Roman"/>
                <w:sz w:val="24"/>
                <w:szCs w:val="24"/>
              </w:rPr>
            </w:rPrChange>
          </w:rPr>
          <w:delText>4</w:delText>
        </w:r>
      </w:del>
      <w:ins w:id="323" w:author="Marielle Moraine Butters" w:date="2019-06-17T09:58:00Z">
        <w:r w:rsidR="009C2006" w:rsidRPr="001677AE">
          <w:rPr>
            <w:rFonts w:ascii="Times New Roman" w:hAnsi="Times New Roman" w:cs="Times New Roman"/>
            <w:sz w:val="24"/>
            <w:szCs w:val="24"/>
            <w:highlight w:val="yellow"/>
            <w:rPrChange w:id="324" w:author="Marielle Moraine Butters" w:date="2019-06-17T10:46:00Z">
              <w:rPr>
                <w:rFonts w:ascii="Times New Roman" w:hAnsi="Times New Roman" w:cs="Times New Roman"/>
                <w:sz w:val="24"/>
                <w:szCs w:val="24"/>
              </w:rPr>
            </w:rPrChange>
          </w:rPr>
          <w:t>2</w:t>
        </w:r>
      </w:ins>
      <w:r w:rsidR="008D1C25" w:rsidRPr="001677AE">
        <w:rPr>
          <w:rFonts w:ascii="Times New Roman" w:hAnsi="Times New Roman" w:cs="Times New Roman"/>
          <w:sz w:val="24"/>
          <w:szCs w:val="24"/>
          <w:highlight w:val="yellow"/>
          <w:rPrChange w:id="325" w:author="Marielle Moraine Butters" w:date="2019-06-17T10:46:00Z">
            <w:rPr>
              <w:rFonts w:ascii="Times New Roman" w:hAnsi="Times New Roman" w:cs="Times New Roman"/>
              <w:sz w:val="24"/>
              <w:szCs w:val="24"/>
            </w:rPr>
          </w:rPrChange>
        </w:rPr>
        <w:t>)</w:t>
      </w:r>
      <w:r w:rsidR="001C0625" w:rsidRPr="001677AE">
        <w:rPr>
          <w:rFonts w:ascii="Times New Roman" w:hAnsi="Times New Roman" w:cs="Times New Roman"/>
          <w:sz w:val="24"/>
          <w:szCs w:val="24"/>
          <w:highlight w:val="yellow"/>
          <w:rPrChange w:id="326" w:author="Marielle Moraine Butters" w:date="2019-06-17T10:46:00Z">
            <w:rPr>
              <w:rFonts w:ascii="Times New Roman" w:hAnsi="Times New Roman" w:cs="Times New Roman"/>
              <w:sz w:val="24"/>
              <w:szCs w:val="24"/>
            </w:rPr>
          </w:rPrChange>
        </w:rPr>
        <w:tab/>
      </w:r>
      <w:proofErr w:type="spellStart"/>
      <w:ins w:id="327" w:author="Marielle Moraine Butters" w:date="2019-06-17T09:56:00Z">
        <w:r w:rsidR="009C2006" w:rsidRPr="001677AE">
          <w:rPr>
            <w:rFonts w:ascii="Times New Roman" w:hAnsi="Times New Roman" w:cs="Times New Roman"/>
            <w:sz w:val="24"/>
            <w:szCs w:val="24"/>
            <w:highlight w:val="yellow"/>
            <w:rPrChange w:id="328" w:author="Marielle Moraine Butters" w:date="2019-06-17T10:46:00Z">
              <w:rPr>
                <w:rFonts w:ascii="Times New Roman" w:hAnsi="Times New Roman" w:cs="Times New Roman"/>
                <w:sz w:val="24"/>
                <w:szCs w:val="24"/>
              </w:rPr>
            </w:rPrChange>
          </w:rPr>
          <w:t>Gidar</w:t>
        </w:r>
        <w:proofErr w:type="spellEnd"/>
        <w:r w:rsidR="009C2006" w:rsidRPr="001677AE">
          <w:rPr>
            <w:rFonts w:ascii="Times New Roman" w:hAnsi="Times New Roman" w:cs="Times New Roman"/>
            <w:sz w:val="24"/>
            <w:szCs w:val="24"/>
            <w:highlight w:val="yellow"/>
            <w:rPrChange w:id="329" w:author="Marielle Moraine Butters" w:date="2019-06-17T10:46:00Z">
              <w:rPr>
                <w:rFonts w:ascii="Times New Roman" w:hAnsi="Times New Roman" w:cs="Times New Roman"/>
                <w:sz w:val="24"/>
                <w:szCs w:val="24"/>
              </w:rPr>
            </w:rPrChange>
          </w:rPr>
          <w:t xml:space="preserve"> </w:t>
        </w:r>
      </w:ins>
    </w:p>
    <w:p w14:paraId="455C2E1F" w14:textId="77777777" w:rsidR="009C2006" w:rsidRPr="001677AE" w:rsidRDefault="009C2006" w:rsidP="0025130F">
      <w:pPr>
        <w:pStyle w:val="NoSpacing"/>
        <w:rPr>
          <w:ins w:id="330" w:author="Marielle Moraine Butters" w:date="2019-06-17T09:56:00Z"/>
          <w:rFonts w:ascii="Times New Roman" w:hAnsi="Times New Roman" w:cs="Times New Roman"/>
          <w:sz w:val="24"/>
          <w:szCs w:val="24"/>
          <w:highlight w:val="yellow"/>
          <w:rPrChange w:id="331" w:author="Marielle Moraine Butters" w:date="2019-06-17T10:46:00Z">
            <w:rPr>
              <w:ins w:id="332" w:author="Marielle Moraine Butters" w:date="2019-06-17T09:56:00Z"/>
              <w:rFonts w:ascii="Times New Roman" w:hAnsi="Times New Roman" w:cs="Times New Roman"/>
              <w:sz w:val="24"/>
              <w:szCs w:val="24"/>
            </w:rPr>
          </w:rPrChange>
        </w:rPr>
      </w:pPr>
    </w:p>
    <w:p w14:paraId="6546D0AA" w14:textId="404A78D2" w:rsidR="003F7BDB" w:rsidRPr="001677AE" w:rsidRDefault="003F7BDB">
      <w:pPr>
        <w:pStyle w:val="NoSpacing"/>
        <w:numPr>
          <w:ilvl w:val="0"/>
          <w:numId w:val="5"/>
        </w:numPr>
        <w:rPr>
          <w:rFonts w:ascii="Times New Roman" w:hAnsi="Times New Roman" w:cs="Times New Roman"/>
          <w:sz w:val="24"/>
          <w:szCs w:val="24"/>
          <w:highlight w:val="yellow"/>
          <w:rPrChange w:id="333" w:author="Marielle Moraine Butters" w:date="2019-06-17T10:46:00Z">
            <w:rPr>
              <w:rFonts w:ascii="Times New Roman" w:hAnsi="Times New Roman" w:cs="Times New Roman"/>
              <w:sz w:val="24"/>
              <w:szCs w:val="24"/>
            </w:rPr>
          </w:rPrChange>
        </w:rPr>
        <w:pPrChange w:id="334" w:author="Marielle Moraine Butters" w:date="2019-06-17T09:56:00Z">
          <w:pPr>
            <w:pStyle w:val="NoSpacing"/>
          </w:pPr>
        </w:pPrChange>
      </w:pPr>
      <w:proofErr w:type="spellStart"/>
      <w:proofErr w:type="gramStart"/>
      <w:r w:rsidRPr="001677AE">
        <w:rPr>
          <w:rFonts w:ascii="Times New Roman" w:hAnsi="Times New Roman" w:cs="Times New Roman"/>
          <w:i/>
          <w:iCs/>
          <w:color w:val="000000"/>
          <w:sz w:val="24"/>
          <w:szCs w:val="24"/>
          <w:highlight w:val="yellow"/>
          <w:rPrChange w:id="335" w:author="Marielle Moraine Butters" w:date="2019-06-17T10:46:00Z">
            <w:rPr>
              <w:rFonts w:ascii="Times New Roman" w:hAnsi="Times New Roman" w:cs="Times New Roman"/>
              <w:i/>
              <w:iCs/>
              <w:color w:val="000000"/>
              <w:sz w:val="24"/>
              <w:szCs w:val="24"/>
            </w:rPr>
          </w:rPrChange>
        </w:rPr>
        <w:t>ɗ</w:t>
      </w:r>
      <w:r w:rsidRPr="001677AE">
        <w:rPr>
          <w:rFonts w:ascii="Times New Roman" w:eastAsia="SILDoulosIPA-Regular" w:hAnsi="Times New Roman" w:cs="Times New Roman"/>
          <w:i/>
          <w:iCs/>
          <w:color w:val="000000"/>
          <w:sz w:val="24"/>
          <w:szCs w:val="24"/>
          <w:highlight w:val="yellow"/>
          <w:rPrChange w:id="336" w:author="Marielle Moraine Butters" w:date="2019-06-17T10:46:00Z">
            <w:rPr>
              <w:rFonts w:ascii="Times New Roman" w:eastAsia="SILDoulosIPA-Regular" w:hAnsi="Times New Roman" w:cs="Times New Roman"/>
              <w:i/>
              <w:iCs/>
              <w:color w:val="000000"/>
              <w:sz w:val="24"/>
              <w:szCs w:val="24"/>
            </w:rPr>
          </w:rPrChange>
        </w:rPr>
        <w:t>ə́</w:t>
      </w:r>
      <w:r w:rsidRPr="001677AE">
        <w:rPr>
          <w:rFonts w:ascii="Times New Roman" w:hAnsi="Times New Roman" w:cs="Times New Roman"/>
          <w:i/>
          <w:iCs/>
          <w:color w:val="000000"/>
          <w:sz w:val="24"/>
          <w:szCs w:val="24"/>
          <w:highlight w:val="yellow"/>
          <w:rPrChange w:id="337" w:author="Marielle Moraine Butters" w:date="2019-06-17T10:46:00Z">
            <w:rPr>
              <w:rFonts w:ascii="Times New Roman" w:hAnsi="Times New Roman" w:cs="Times New Roman"/>
              <w:i/>
              <w:iCs/>
              <w:color w:val="000000"/>
              <w:sz w:val="24"/>
              <w:szCs w:val="24"/>
            </w:rPr>
          </w:rPrChange>
        </w:rPr>
        <w:t>f</w:t>
      </w:r>
      <w:proofErr w:type="spellEnd"/>
      <w:proofErr w:type="gramEnd"/>
      <w:r w:rsidRPr="001677AE">
        <w:rPr>
          <w:rFonts w:ascii="Times New Roman" w:hAnsi="Times New Roman" w:cs="Times New Roman"/>
          <w:i/>
          <w:iCs/>
          <w:color w:val="000000"/>
          <w:sz w:val="24"/>
          <w:szCs w:val="24"/>
          <w:highlight w:val="yellow"/>
          <w:rPrChange w:id="338" w:author="Marielle Moraine Butters" w:date="2019-06-17T10:46:00Z">
            <w:rPr>
              <w:rFonts w:ascii="Times New Roman" w:hAnsi="Times New Roman" w:cs="Times New Roman"/>
              <w:i/>
              <w:iCs/>
              <w:color w:val="000000"/>
              <w:sz w:val="24"/>
              <w:szCs w:val="24"/>
            </w:rPr>
          </w:rPrChange>
        </w:rPr>
        <w:t xml:space="preserve">        </w:t>
      </w:r>
      <w:r w:rsidR="001A7925" w:rsidRPr="001677AE">
        <w:rPr>
          <w:rFonts w:ascii="Times New Roman" w:hAnsi="Times New Roman" w:cs="Times New Roman"/>
          <w:b/>
          <w:bCs/>
          <w:i/>
          <w:iCs/>
          <w:color w:val="000000"/>
          <w:sz w:val="24"/>
          <w:szCs w:val="24"/>
          <w:highlight w:val="yellow"/>
          <w:rPrChange w:id="339" w:author="Marielle Moraine Butters" w:date="2019-06-17T10:46:00Z">
            <w:rPr>
              <w:rFonts w:ascii="Times New Roman" w:hAnsi="Times New Roman" w:cs="Times New Roman"/>
              <w:b/>
              <w:bCs/>
              <w:i/>
              <w:iCs/>
              <w:color w:val="000000"/>
              <w:sz w:val="24"/>
              <w:szCs w:val="24"/>
            </w:rPr>
          </w:rPrChange>
        </w:rPr>
        <w:t xml:space="preserve"> </w:t>
      </w:r>
      <w:proofErr w:type="spellStart"/>
      <w:r w:rsidRPr="001677AE">
        <w:rPr>
          <w:rFonts w:ascii="Times New Roman" w:hAnsi="Times New Roman" w:cs="Times New Roman"/>
          <w:b/>
          <w:bCs/>
          <w:i/>
          <w:iCs/>
          <w:color w:val="000000"/>
          <w:sz w:val="24"/>
          <w:szCs w:val="24"/>
          <w:highlight w:val="yellow"/>
          <w:rPrChange w:id="340" w:author="Marielle Moraine Butters" w:date="2019-06-17T10:46:00Z">
            <w:rPr>
              <w:rFonts w:ascii="Times New Roman" w:hAnsi="Times New Roman" w:cs="Times New Roman"/>
              <w:b/>
              <w:bCs/>
              <w:i/>
              <w:iCs/>
              <w:color w:val="000000"/>
              <w:sz w:val="24"/>
              <w:szCs w:val="24"/>
            </w:rPr>
          </w:rPrChange>
        </w:rPr>
        <w:t>tà</w:t>
      </w:r>
      <w:proofErr w:type="spellEnd"/>
      <w:r w:rsidRPr="001677AE">
        <w:rPr>
          <w:rFonts w:ascii="Times New Roman" w:hAnsi="Times New Roman" w:cs="Times New Roman"/>
          <w:i/>
          <w:iCs/>
          <w:color w:val="000000"/>
          <w:sz w:val="24"/>
          <w:szCs w:val="24"/>
          <w:highlight w:val="yellow"/>
          <w:rPrChange w:id="341" w:author="Marielle Moraine Butters" w:date="2019-06-17T10:46:00Z">
            <w:rPr>
              <w:rFonts w:ascii="Times New Roman" w:hAnsi="Times New Roman" w:cs="Times New Roman"/>
              <w:i/>
              <w:iCs/>
              <w:color w:val="000000"/>
              <w:sz w:val="24"/>
              <w:szCs w:val="24"/>
            </w:rPr>
          </w:rPrChange>
        </w:rPr>
        <w:t xml:space="preserve">-y         </w:t>
      </w:r>
      <w:proofErr w:type="spellStart"/>
      <w:r w:rsidRPr="001677AE">
        <w:rPr>
          <w:rFonts w:ascii="Times New Roman" w:hAnsi="Times New Roman" w:cs="Times New Roman"/>
          <w:i/>
          <w:iCs/>
          <w:color w:val="000000"/>
          <w:sz w:val="24"/>
          <w:szCs w:val="24"/>
          <w:highlight w:val="yellow"/>
          <w:rPrChange w:id="342" w:author="Marielle Moraine Butters" w:date="2019-06-17T10:46:00Z">
            <w:rPr>
              <w:rFonts w:ascii="Times New Roman" w:hAnsi="Times New Roman" w:cs="Times New Roman"/>
              <w:i/>
              <w:iCs/>
              <w:color w:val="000000"/>
              <w:sz w:val="24"/>
              <w:szCs w:val="24"/>
            </w:rPr>
          </w:rPrChange>
        </w:rPr>
        <w:t>án</w:t>
      </w:r>
      <w:proofErr w:type="spellEnd"/>
      <w:r w:rsidRPr="001677AE">
        <w:rPr>
          <w:rFonts w:ascii="Times New Roman" w:hAnsi="Times New Roman" w:cs="Times New Roman"/>
          <w:i/>
          <w:iCs/>
          <w:color w:val="000000"/>
          <w:sz w:val="24"/>
          <w:szCs w:val="24"/>
          <w:highlight w:val="yellow"/>
          <w:rPrChange w:id="343" w:author="Marielle Moraine Butters" w:date="2019-06-17T10:46:00Z">
            <w:rPr>
              <w:rFonts w:ascii="Times New Roman" w:hAnsi="Times New Roman" w:cs="Times New Roman"/>
              <w:i/>
              <w:iCs/>
              <w:color w:val="000000"/>
              <w:sz w:val="24"/>
              <w:szCs w:val="24"/>
            </w:rPr>
          </w:rPrChange>
        </w:rPr>
        <w:t xml:space="preserve">        </w:t>
      </w:r>
      <w:proofErr w:type="spellStart"/>
      <w:r w:rsidRPr="001677AE">
        <w:rPr>
          <w:rFonts w:ascii="Times New Roman" w:hAnsi="Times New Roman" w:cs="Times New Roman"/>
          <w:i/>
          <w:iCs/>
          <w:color w:val="000000"/>
          <w:sz w:val="24"/>
          <w:szCs w:val="24"/>
          <w:highlight w:val="yellow"/>
          <w:rPrChange w:id="344" w:author="Marielle Moraine Butters" w:date="2019-06-17T10:46:00Z">
            <w:rPr>
              <w:rFonts w:ascii="Times New Roman" w:hAnsi="Times New Roman" w:cs="Times New Roman"/>
              <w:i/>
              <w:iCs/>
              <w:color w:val="000000"/>
              <w:sz w:val="24"/>
              <w:szCs w:val="24"/>
            </w:rPr>
          </w:rPrChange>
        </w:rPr>
        <w:t>d</w:t>
      </w:r>
      <w:r w:rsidRPr="001677AE">
        <w:rPr>
          <w:rFonts w:ascii="Times New Roman" w:eastAsia="SILDoulosIPA-Regular" w:hAnsi="Times New Roman" w:cs="Times New Roman"/>
          <w:i/>
          <w:iCs/>
          <w:color w:val="000000"/>
          <w:sz w:val="24"/>
          <w:szCs w:val="24"/>
          <w:highlight w:val="yellow"/>
          <w:rPrChange w:id="345" w:author="Marielle Moraine Butters" w:date="2019-06-17T10:46:00Z">
            <w:rPr>
              <w:rFonts w:ascii="Times New Roman" w:eastAsia="SILDoulosIPA-Regular" w:hAnsi="Times New Roman" w:cs="Times New Roman"/>
              <w:i/>
              <w:iCs/>
              <w:color w:val="000000"/>
              <w:sz w:val="24"/>
              <w:szCs w:val="24"/>
            </w:rPr>
          </w:rPrChange>
        </w:rPr>
        <w:t>ə</w:t>
      </w:r>
      <w:proofErr w:type="spellEnd"/>
      <w:r w:rsidRPr="001677AE">
        <w:rPr>
          <w:rFonts w:ascii="Times New Roman" w:eastAsia="SILDoulosIPA-Regular" w:hAnsi="Times New Roman" w:cs="Times New Roman"/>
          <w:i/>
          <w:iCs/>
          <w:color w:val="000000"/>
          <w:sz w:val="24"/>
          <w:szCs w:val="24"/>
          <w:highlight w:val="yellow"/>
          <w:rPrChange w:id="346" w:author="Marielle Moraine Butters" w:date="2019-06-17T10:46:00Z">
            <w:rPr>
              <w:rFonts w:ascii="Times New Roman" w:eastAsia="SILDoulosIPA-Regular" w:hAnsi="Times New Roman" w:cs="Times New Roman"/>
              <w:i/>
              <w:iCs/>
              <w:color w:val="000000"/>
              <w:sz w:val="24"/>
              <w:szCs w:val="24"/>
            </w:rPr>
          </w:rPrChange>
        </w:rPr>
        <w:t>̀</w:t>
      </w:r>
      <w:r w:rsidRPr="001677AE">
        <w:rPr>
          <w:rFonts w:ascii="Times New Roman" w:hAnsi="Times New Roman" w:cs="Times New Roman"/>
          <w:i/>
          <w:iCs/>
          <w:color w:val="000000"/>
          <w:sz w:val="24"/>
          <w:szCs w:val="24"/>
          <w:highlight w:val="yellow"/>
          <w:rPrChange w:id="347" w:author="Marielle Moraine Butters" w:date="2019-06-17T10:46:00Z">
            <w:rPr>
              <w:rFonts w:ascii="Times New Roman" w:hAnsi="Times New Roman" w:cs="Times New Roman"/>
              <w:i/>
              <w:iCs/>
              <w:color w:val="000000"/>
              <w:sz w:val="24"/>
              <w:szCs w:val="24"/>
            </w:rPr>
          </w:rPrChange>
        </w:rPr>
        <w:t>-</w:t>
      </w:r>
      <w:proofErr w:type="spellStart"/>
      <w:r w:rsidRPr="001677AE">
        <w:rPr>
          <w:rFonts w:ascii="Times New Roman" w:hAnsi="Times New Roman" w:cs="Times New Roman"/>
          <w:i/>
          <w:iCs/>
          <w:color w:val="000000"/>
          <w:sz w:val="24"/>
          <w:szCs w:val="24"/>
          <w:highlight w:val="yellow"/>
          <w:rPrChange w:id="348" w:author="Marielle Moraine Butters" w:date="2019-06-17T10:46:00Z">
            <w:rPr>
              <w:rFonts w:ascii="Times New Roman" w:hAnsi="Times New Roman" w:cs="Times New Roman"/>
              <w:i/>
              <w:iCs/>
              <w:color w:val="000000"/>
              <w:sz w:val="24"/>
              <w:szCs w:val="24"/>
            </w:rPr>
          </w:rPrChange>
        </w:rPr>
        <w:t>dàw</w:t>
      </w:r>
      <w:proofErr w:type="spellEnd"/>
      <w:r w:rsidRPr="001677AE">
        <w:rPr>
          <w:rFonts w:ascii="Times New Roman" w:hAnsi="Times New Roman" w:cs="Times New Roman"/>
          <w:i/>
          <w:iCs/>
          <w:color w:val="000000"/>
          <w:sz w:val="24"/>
          <w:szCs w:val="24"/>
          <w:highlight w:val="yellow"/>
          <w:rPrChange w:id="349" w:author="Marielle Moraine Butters" w:date="2019-06-17T10:46:00Z">
            <w:rPr>
              <w:rFonts w:ascii="Times New Roman" w:hAnsi="Times New Roman" w:cs="Times New Roman"/>
              <w:i/>
              <w:iCs/>
              <w:color w:val="000000"/>
              <w:sz w:val="24"/>
              <w:szCs w:val="24"/>
            </w:rPr>
          </w:rPrChange>
        </w:rPr>
        <w:t xml:space="preserve">            </w:t>
      </w:r>
      <w:r w:rsidR="001A7925" w:rsidRPr="001677AE">
        <w:rPr>
          <w:rFonts w:ascii="Times New Roman" w:hAnsi="Times New Roman" w:cs="Times New Roman"/>
          <w:i/>
          <w:iCs/>
          <w:color w:val="000000"/>
          <w:sz w:val="24"/>
          <w:szCs w:val="24"/>
          <w:highlight w:val="yellow"/>
          <w:rPrChange w:id="350" w:author="Marielle Moraine Butters" w:date="2019-06-17T10:46:00Z">
            <w:rPr>
              <w:rFonts w:ascii="Times New Roman" w:hAnsi="Times New Roman" w:cs="Times New Roman"/>
              <w:i/>
              <w:iCs/>
              <w:color w:val="000000"/>
              <w:sz w:val="24"/>
              <w:szCs w:val="24"/>
            </w:rPr>
          </w:rPrChange>
        </w:rPr>
        <w:t xml:space="preserve"> </w:t>
      </w:r>
      <w:proofErr w:type="spellStart"/>
      <w:r w:rsidRPr="001677AE">
        <w:rPr>
          <w:rFonts w:ascii="Times New Roman" w:hAnsi="Times New Roman" w:cs="Times New Roman"/>
          <w:i/>
          <w:iCs/>
          <w:color w:val="000000"/>
          <w:sz w:val="24"/>
          <w:szCs w:val="24"/>
          <w:highlight w:val="yellow"/>
          <w:rPrChange w:id="351" w:author="Marielle Moraine Butters" w:date="2019-06-17T10:46:00Z">
            <w:rPr>
              <w:rFonts w:ascii="Times New Roman" w:hAnsi="Times New Roman" w:cs="Times New Roman"/>
              <w:i/>
              <w:iCs/>
              <w:color w:val="000000"/>
              <w:sz w:val="24"/>
              <w:szCs w:val="24"/>
            </w:rPr>
          </w:rPrChange>
        </w:rPr>
        <w:t>kàyí</w:t>
      </w:r>
      <w:proofErr w:type="spellEnd"/>
      <w:r w:rsidRPr="001677AE">
        <w:rPr>
          <w:rFonts w:ascii="Times New Roman" w:hAnsi="Times New Roman" w:cs="Times New Roman"/>
          <w:i/>
          <w:iCs/>
          <w:color w:val="000000"/>
          <w:sz w:val="24"/>
          <w:szCs w:val="24"/>
          <w:highlight w:val="yellow"/>
          <w:rPrChange w:id="352" w:author="Marielle Moraine Butters" w:date="2019-06-17T10:46:00Z">
            <w:rPr>
              <w:rFonts w:ascii="Times New Roman" w:hAnsi="Times New Roman" w:cs="Times New Roman"/>
              <w:i/>
              <w:iCs/>
              <w:color w:val="000000"/>
              <w:sz w:val="24"/>
              <w:szCs w:val="24"/>
            </w:rPr>
          </w:rPrChange>
        </w:rPr>
        <w:t xml:space="preserve">-t           </w:t>
      </w:r>
      <w:proofErr w:type="spellStart"/>
      <w:r w:rsidRPr="001677AE">
        <w:rPr>
          <w:rFonts w:ascii="Times New Roman" w:hAnsi="Times New Roman" w:cs="Times New Roman"/>
          <w:b/>
          <w:bCs/>
          <w:i/>
          <w:iCs/>
          <w:color w:val="000000"/>
          <w:sz w:val="24"/>
          <w:szCs w:val="24"/>
          <w:highlight w:val="yellow"/>
          <w:rPrChange w:id="353" w:author="Marielle Moraine Butters" w:date="2019-06-17T10:46:00Z">
            <w:rPr>
              <w:rFonts w:ascii="Times New Roman" w:hAnsi="Times New Roman" w:cs="Times New Roman"/>
              <w:b/>
              <w:bCs/>
              <w:i/>
              <w:iCs/>
              <w:color w:val="000000"/>
              <w:sz w:val="24"/>
              <w:szCs w:val="24"/>
            </w:rPr>
          </w:rPrChange>
        </w:rPr>
        <w:t>ɓ</w:t>
      </w:r>
      <w:r w:rsidR="009A2BE9" w:rsidRPr="001677AE">
        <w:rPr>
          <w:rFonts w:ascii="Times New Roman" w:hAnsi="Times New Roman" w:cs="Times New Roman"/>
          <w:b/>
          <w:bCs/>
          <w:i/>
          <w:iCs/>
          <w:color w:val="000000"/>
          <w:sz w:val="24"/>
          <w:szCs w:val="24"/>
          <w:highlight w:val="yellow"/>
          <w:rPrChange w:id="354" w:author="Marielle Moraine Butters" w:date="2019-06-17T10:46:00Z">
            <w:rPr>
              <w:rFonts w:ascii="Times New Roman" w:hAnsi="Times New Roman" w:cs="Times New Roman"/>
              <w:b/>
              <w:bCs/>
              <w:i/>
              <w:iCs/>
              <w:color w:val="000000"/>
              <w:sz w:val="24"/>
              <w:szCs w:val="24"/>
            </w:rPr>
          </w:rPrChange>
        </w:rPr>
        <w:t>à</w:t>
      </w:r>
      <w:proofErr w:type="spellEnd"/>
      <w:r w:rsidR="009A2BE9" w:rsidRPr="001677AE">
        <w:rPr>
          <w:rFonts w:ascii="Times New Roman" w:hAnsi="Times New Roman" w:cs="Times New Roman"/>
          <w:color w:val="000000"/>
          <w:sz w:val="24"/>
          <w:szCs w:val="24"/>
          <w:highlight w:val="yellow"/>
          <w:rPrChange w:id="355" w:author="Marielle Moraine Butters" w:date="2019-06-17T10:46:00Z">
            <w:rPr>
              <w:rFonts w:ascii="Times New Roman" w:hAnsi="Times New Roman" w:cs="Times New Roman"/>
              <w:color w:val="000000"/>
              <w:sz w:val="24"/>
              <w:szCs w:val="24"/>
            </w:rPr>
          </w:rPrChange>
        </w:rPr>
        <w:br/>
        <w:t xml:space="preserve">man       </w:t>
      </w:r>
      <w:r w:rsidRPr="001677AE">
        <w:rPr>
          <w:rFonts w:ascii="Times New Roman" w:hAnsi="Times New Roman" w:cs="Times New Roman"/>
          <w:color w:val="000000"/>
          <w:sz w:val="24"/>
          <w:szCs w:val="24"/>
          <w:highlight w:val="yellow"/>
          <w:rPrChange w:id="356" w:author="Marielle Moraine Butters" w:date="2019-06-17T10:46:00Z">
            <w:rPr>
              <w:rFonts w:ascii="Times New Roman" w:hAnsi="Times New Roman" w:cs="Times New Roman"/>
              <w:color w:val="000000"/>
              <w:sz w:val="24"/>
              <w:szCs w:val="24"/>
            </w:rPr>
          </w:rPrChange>
        </w:rPr>
        <w:t>be-</w:t>
      </w:r>
      <w:r w:rsidRPr="001677AE">
        <w:rPr>
          <w:rFonts w:ascii="Times New Roman" w:hAnsi="Times New Roman" w:cs="Times New Roman"/>
          <w:color w:val="000000"/>
          <w:highlight w:val="yellow"/>
          <w:rPrChange w:id="357" w:author="Marielle Moraine Butters" w:date="2019-06-17T10:46:00Z">
            <w:rPr>
              <w:rFonts w:ascii="Times New Roman" w:hAnsi="Times New Roman" w:cs="Times New Roman"/>
              <w:color w:val="000000"/>
            </w:rPr>
          </w:rPrChange>
        </w:rPr>
        <w:t>3M</w:t>
      </w:r>
      <w:r w:rsidRPr="001677AE">
        <w:rPr>
          <w:rFonts w:ascii="Times New Roman" w:hAnsi="Times New Roman" w:cs="Times New Roman"/>
          <w:color w:val="000000"/>
          <w:sz w:val="24"/>
          <w:szCs w:val="24"/>
          <w:highlight w:val="yellow"/>
          <w:rPrChange w:id="358" w:author="Marielle Moraine Butters" w:date="2019-06-17T10:46:00Z">
            <w:rPr>
              <w:rFonts w:ascii="Times New Roman" w:hAnsi="Times New Roman" w:cs="Times New Roman"/>
              <w:color w:val="000000"/>
              <w:sz w:val="24"/>
              <w:szCs w:val="24"/>
            </w:rPr>
          </w:rPrChange>
        </w:rPr>
        <w:t xml:space="preserve">    </w:t>
      </w:r>
      <w:r w:rsidRPr="001677AE">
        <w:rPr>
          <w:rFonts w:ascii="Times New Roman" w:hAnsi="Times New Roman" w:cs="Times New Roman"/>
          <w:color w:val="000000"/>
          <w:highlight w:val="yellow"/>
          <w:rPrChange w:id="359" w:author="Marielle Moraine Butters" w:date="2019-06-17T10:46:00Z">
            <w:rPr>
              <w:rFonts w:ascii="Times New Roman" w:hAnsi="Times New Roman" w:cs="Times New Roman"/>
              <w:color w:val="000000"/>
            </w:rPr>
          </w:rPrChange>
        </w:rPr>
        <w:t>REL</w:t>
      </w:r>
      <w:r w:rsidRPr="001677AE">
        <w:rPr>
          <w:rFonts w:ascii="Times New Roman" w:hAnsi="Times New Roman" w:cs="Times New Roman"/>
          <w:color w:val="000000"/>
          <w:sz w:val="24"/>
          <w:szCs w:val="24"/>
          <w:highlight w:val="yellow"/>
          <w:rPrChange w:id="360" w:author="Marielle Moraine Butters" w:date="2019-06-17T10:46:00Z">
            <w:rPr>
              <w:rFonts w:ascii="Times New Roman" w:hAnsi="Times New Roman" w:cs="Times New Roman"/>
              <w:color w:val="000000"/>
              <w:sz w:val="24"/>
              <w:szCs w:val="24"/>
            </w:rPr>
          </w:rPrChange>
        </w:rPr>
        <w:t xml:space="preserve">    </w:t>
      </w:r>
      <w:r w:rsidR="002D4FED" w:rsidRPr="001677AE">
        <w:rPr>
          <w:rFonts w:ascii="Times New Roman" w:hAnsi="Times New Roman" w:cs="Times New Roman"/>
          <w:color w:val="000000"/>
          <w:sz w:val="24"/>
          <w:szCs w:val="24"/>
          <w:highlight w:val="yellow"/>
          <w:rPrChange w:id="361" w:author="Marielle Moraine Butters" w:date="2019-06-17T10:46:00Z">
            <w:rPr>
              <w:rFonts w:ascii="Times New Roman" w:hAnsi="Times New Roman" w:cs="Times New Roman"/>
              <w:color w:val="000000"/>
              <w:sz w:val="24"/>
              <w:szCs w:val="24"/>
            </w:rPr>
          </w:rPrChange>
        </w:rPr>
        <w:t xml:space="preserve"> </w:t>
      </w:r>
      <w:r w:rsidRPr="001677AE">
        <w:rPr>
          <w:rFonts w:ascii="Times New Roman" w:hAnsi="Times New Roman" w:cs="Times New Roman"/>
          <w:color w:val="000000"/>
          <w:highlight w:val="yellow"/>
          <w:rPrChange w:id="362" w:author="Marielle Moraine Butters" w:date="2019-06-17T10:46:00Z">
            <w:rPr>
              <w:rFonts w:ascii="Times New Roman" w:hAnsi="Times New Roman" w:cs="Times New Roman"/>
              <w:color w:val="000000"/>
            </w:rPr>
          </w:rPrChange>
        </w:rPr>
        <w:t>3M</w:t>
      </w:r>
      <w:r w:rsidRPr="001677AE">
        <w:rPr>
          <w:rFonts w:ascii="Times New Roman" w:hAnsi="Times New Roman" w:cs="Times New Roman"/>
          <w:color w:val="000000"/>
          <w:sz w:val="24"/>
          <w:szCs w:val="24"/>
          <w:highlight w:val="yellow"/>
          <w:rPrChange w:id="363" w:author="Marielle Moraine Butters" w:date="2019-06-17T10:46:00Z">
            <w:rPr>
              <w:rFonts w:ascii="Times New Roman" w:hAnsi="Times New Roman" w:cs="Times New Roman"/>
              <w:color w:val="000000"/>
              <w:sz w:val="24"/>
              <w:szCs w:val="24"/>
            </w:rPr>
          </w:rPrChange>
        </w:rPr>
        <w:t>-</w:t>
      </w:r>
      <w:r w:rsidRPr="001677AE">
        <w:rPr>
          <w:rFonts w:ascii="Times New Roman" w:hAnsi="Times New Roman" w:cs="Times New Roman"/>
          <w:color w:val="000000"/>
          <w:highlight w:val="yellow"/>
          <w:rPrChange w:id="364" w:author="Marielle Moraine Butters" w:date="2019-06-17T10:46:00Z">
            <w:rPr>
              <w:rFonts w:ascii="Times New Roman" w:hAnsi="Times New Roman" w:cs="Times New Roman"/>
              <w:color w:val="000000"/>
            </w:rPr>
          </w:rPrChange>
        </w:rPr>
        <w:t>D.PROG   </w:t>
      </w:r>
      <w:r w:rsidR="002D4FED" w:rsidRPr="001677AE">
        <w:rPr>
          <w:rFonts w:ascii="Times New Roman" w:hAnsi="Times New Roman" w:cs="Times New Roman"/>
          <w:color w:val="000000"/>
          <w:highlight w:val="yellow"/>
          <w:rPrChange w:id="365" w:author="Marielle Moraine Butters" w:date="2019-06-17T10:46:00Z">
            <w:rPr>
              <w:rFonts w:ascii="Times New Roman" w:hAnsi="Times New Roman" w:cs="Times New Roman"/>
              <w:color w:val="000000"/>
            </w:rPr>
          </w:rPrChange>
        </w:rPr>
        <w:t xml:space="preserve"> </w:t>
      </w:r>
      <w:r w:rsidRPr="001677AE">
        <w:rPr>
          <w:rFonts w:ascii="Times New Roman" w:hAnsi="Times New Roman" w:cs="Times New Roman"/>
          <w:color w:val="000000"/>
          <w:highlight w:val="yellow"/>
          <w:rPrChange w:id="366" w:author="Marielle Moraine Butters" w:date="2019-06-17T10:46:00Z">
            <w:rPr>
              <w:rFonts w:ascii="Times New Roman" w:hAnsi="Times New Roman" w:cs="Times New Roman"/>
              <w:color w:val="000000"/>
            </w:rPr>
          </w:rPrChange>
        </w:rPr>
        <w:t xml:space="preserve"> </w:t>
      </w:r>
      <w:r w:rsidR="001A7925" w:rsidRPr="001677AE">
        <w:rPr>
          <w:rFonts w:ascii="Times New Roman" w:hAnsi="Times New Roman" w:cs="Times New Roman"/>
          <w:color w:val="000000"/>
          <w:highlight w:val="yellow"/>
          <w:rPrChange w:id="367" w:author="Marielle Moraine Butters" w:date="2019-06-17T10:46:00Z">
            <w:rPr>
              <w:rFonts w:ascii="Times New Roman" w:hAnsi="Times New Roman" w:cs="Times New Roman"/>
              <w:color w:val="000000"/>
            </w:rPr>
          </w:rPrChange>
        </w:rPr>
        <w:t xml:space="preserve"> </w:t>
      </w:r>
      <w:r w:rsidRPr="001677AE">
        <w:rPr>
          <w:rFonts w:ascii="Times New Roman" w:hAnsi="Times New Roman" w:cs="Times New Roman"/>
          <w:color w:val="000000"/>
          <w:sz w:val="24"/>
          <w:szCs w:val="24"/>
          <w:highlight w:val="yellow"/>
          <w:rPrChange w:id="368" w:author="Marielle Moraine Butters" w:date="2019-06-17T10:46:00Z">
            <w:rPr>
              <w:rFonts w:ascii="Times New Roman" w:hAnsi="Times New Roman" w:cs="Times New Roman"/>
              <w:color w:val="000000"/>
              <w:sz w:val="24"/>
              <w:szCs w:val="24"/>
            </w:rPr>
          </w:rPrChange>
        </w:rPr>
        <w:t>want-</w:t>
      </w:r>
      <w:r w:rsidRPr="001677AE">
        <w:rPr>
          <w:rFonts w:ascii="Times New Roman" w:hAnsi="Times New Roman" w:cs="Times New Roman"/>
          <w:color w:val="000000"/>
          <w:highlight w:val="yellow"/>
          <w:rPrChange w:id="369" w:author="Marielle Moraine Butters" w:date="2019-06-17T10:46:00Z">
            <w:rPr>
              <w:rFonts w:ascii="Times New Roman" w:hAnsi="Times New Roman" w:cs="Times New Roman"/>
              <w:color w:val="000000"/>
            </w:rPr>
          </w:rPrChange>
        </w:rPr>
        <w:t>3F</w:t>
      </w:r>
      <w:r w:rsidRPr="001677AE">
        <w:rPr>
          <w:rFonts w:ascii="Times New Roman" w:hAnsi="Times New Roman" w:cs="Times New Roman"/>
          <w:color w:val="000000"/>
          <w:sz w:val="24"/>
          <w:szCs w:val="24"/>
          <w:highlight w:val="yellow"/>
          <w:rPrChange w:id="370" w:author="Marielle Moraine Butters" w:date="2019-06-17T10:46:00Z">
            <w:rPr>
              <w:rFonts w:ascii="Times New Roman" w:hAnsi="Times New Roman" w:cs="Times New Roman"/>
              <w:color w:val="000000"/>
              <w:sz w:val="24"/>
              <w:szCs w:val="24"/>
            </w:rPr>
          </w:rPrChange>
        </w:rPr>
        <w:t xml:space="preserve">    </w:t>
      </w:r>
      <w:r w:rsidR="00713AEB" w:rsidRPr="001677AE">
        <w:rPr>
          <w:rFonts w:ascii="Times New Roman" w:hAnsi="Times New Roman" w:cs="Times New Roman"/>
          <w:color w:val="000000"/>
          <w:sz w:val="24"/>
          <w:szCs w:val="24"/>
          <w:highlight w:val="yellow"/>
          <w:rPrChange w:id="371" w:author="Marielle Moraine Butters" w:date="2019-06-17T10:46:00Z">
            <w:rPr>
              <w:rFonts w:ascii="Times New Roman" w:hAnsi="Times New Roman" w:cs="Times New Roman"/>
              <w:color w:val="000000"/>
              <w:sz w:val="24"/>
              <w:szCs w:val="24"/>
            </w:rPr>
          </w:rPrChange>
        </w:rPr>
        <w:t xml:space="preserve">   </w:t>
      </w:r>
      <w:r w:rsidRPr="001677AE">
        <w:rPr>
          <w:rFonts w:ascii="Times New Roman" w:hAnsi="Times New Roman" w:cs="Times New Roman"/>
          <w:color w:val="000000"/>
          <w:highlight w:val="yellow"/>
          <w:rPrChange w:id="372" w:author="Marielle Moraine Butters" w:date="2019-06-17T10:46:00Z">
            <w:rPr>
              <w:rFonts w:ascii="Times New Roman" w:hAnsi="Times New Roman" w:cs="Times New Roman"/>
              <w:color w:val="000000"/>
            </w:rPr>
          </w:rPrChange>
        </w:rPr>
        <w:t>NEG</w:t>
      </w:r>
      <w:r w:rsidRPr="001677AE">
        <w:rPr>
          <w:rFonts w:ascii="Times New Roman" w:hAnsi="Times New Roman" w:cs="Times New Roman"/>
          <w:color w:val="000000"/>
          <w:sz w:val="24"/>
          <w:szCs w:val="24"/>
          <w:highlight w:val="yellow"/>
          <w:rPrChange w:id="373" w:author="Marielle Moraine Butters" w:date="2019-06-17T10:46:00Z">
            <w:rPr>
              <w:rFonts w:ascii="Times New Roman" w:hAnsi="Times New Roman" w:cs="Times New Roman"/>
              <w:color w:val="000000"/>
              <w:sz w:val="24"/>
              <w:szCs w:val="24"/>
            </w:rPr>
          </w:rPrChange>
        </w:rPr>
        <w:br/>
        <w:t>‘There is no man who wants her</w:t>
      </w:r>
      <w:r w:rsidR="00713AEB" w:rsidRPr="001677AE">
        <w:rPr>
          <w:rFonts w:ascii="Times New Roman" w:hAnsi="Times New Roman" w:cs="Times New Roman"/>
          <w:color w:val="000000"/>
          <w:sz w:val="24"/>
          <w:szCs w:val="24"/>
          <w:highlight w:val="yellow"/>
          <w:rPrChange w:id="374" w:author="Marielle Moraine Butters" w:date="2019-06-17T10:46:00Z">
            <w:rPr>
              <w:rFonts w:ascii="Times New Roman" w:hAnsi="Times New Roman" w:cs="Times New Roman"/>
              <w:color w:val="000000"/>
              <w:sz w:val="24"/>
              <w:szCs w:val="24"/>
            </w:rPr>
          </w:rPrChange>
        </w:rPr>
        <w:t>.</w:t>
      </w:r>
      <w:r w:rsidRPr="001677AE">
        <w:rPr>
          <w:rFonts w:ascii="Times New Roman" w:hAnsi="Times New Roman" w:cs="Times New Roman"/>
          <w:color w:val="000000"/>
          <w:sz w:val="24"/>
          <w:szCs w:val="24"/>
          <w:highlight w:val="yellow"/>
          <w:rPrChange w:id="375" w:author="Marielle Moraine Butters" w:date="2019-06-17T10:46:00Z">
            <w:rPr>
              <w:rFonts w:ascii="Times New Roman" w:hAnsi="Times New Roman" w:cs="Times New Roman"/>
              <w:color w:val="000000"/>
              <w:sz w:val="24"/>
              <w:szCs w:val="24"/>
            </w:rPr>
          </w:rPrChange>
        </w:rPr>
        <w:t xml:space="preserve">’ </w:t>
      </w:r>
      <w:ins w:id="376" w:author="Marielle Moraine Butters" w:date="2019-06-19T17:10:00Z">
        <w:r w:rsidR="00073C8F">
          <w:rPr>
            <w:rFonts w:ascii="Times New Roman" w:hAnsi="Times New Roman" w:cs="Times New Roman"/>
            <w:color w:val="000000"/>
            <w:sz w:val="24"/>
            <w:szCs w:val="24"/>
            <w:highlight w:val="yellow"/>
          </w:rPr>
          <w:t>(</w:t>
        </w:r>
        <w:proofErr w:type="spellStart"/>
        <w:r w:rsidR="00073C8F" w:rsidRPr="00446292">
          <w:rPr>
            <w:rFonts w:ascii="Times New Roman" w:eastAsia="Times New Roman" w:hAnsi="Times New Roman" w:cs="Times New Roman"/>
            <w:color w:val="000000"/>
            <w:sz w:val="24"/>
            <w:szCs w:val="24"/>
            <w:highlight w:val="yellow"/>
          </w:rPr>
          <w:t>Frajzyngier</w:t>
        </w:r>
        <w:proofErr w:type="spellEnd"/>
        <w:r w:rsidR="00073C8F" w:rsidRPr="00446292">
          <w:rPr>
            <w:rFonts w:ascii="Times New Roman" w:eastAsia="Times New Roman" w:hAnsi="Times New Roman" w:cs="Times New Roman"/>
            <w:color w:val="000000"/>
            <w:sz w:val="24"/>
            <w:szCs w:val="24"/>
            <w:highlight w:val="yellow"/>
          </w:rPr>
          <w:t xml:space="preserve"> 2008: 208</w:t>
        </w:r>
        <w:r w:rsidR="00073C8F">
          <w:rPr>
            <w:rFonts w:ascii="Times New Roman" w:eastAsia="Times New Roman" w:hAnsi="Times New Roman" w:cs="Times New Roman"/>
            <w:color w:val="000000"/>
            <w:sz w:val="24"/>
            <w:szCs w:val="24"/>
            <w:highlight w:val="yellow"/>
          </w:rPr>
          <w:t>)</w:t>
        </w:r>
      </w:ins>
      <w:del w:id="377" w:author="Marielle Moraine Butters" w:date="2019-06-17T09:56:00Z">
        <w:r w:rsidR="00713AEB" w:rsidRPr="001677AE" w:rsidDel="009C2006">
          <w:rPr>
            <w:rFonts w:ascii="Times New Roman" w:eastAsia="Times New Roman" w:hAnsi="Times New Roman" w:cs="Times New Roman"/>
            <w:color w:val="000000"/>
            <w:sz w:val="24"/>
            <w:szCs w:val="24"/>
            <w:highlight w:val="yellow"/>
            <w:rPrChange w:id="378" w:author="Marielle Moraine Butters" w:date="2019-06-17T10:46:00Z">
              <w:rPr>
                <w:rFonts w:ascii="Times New Roman" w:eastAsia="Times New Roman" w:hAnsi="Times New Roman" w:cs="Times New Roman"/>
                <w:color w:val="000000"/>
                <w:sz w:val="24"/>
                <w:szCs w:val="24"/>
              </w:rPr>
            </w:rPrChange>
          </w:rPr>
          <w:delText>(Frajzyngier 2008: 208)</w:delText>
        </w:r>
      </w:del>
    </w:p>
    <w:p w14:paraId="68BFE4CB" w14:textId="77777777" w:rsidR="003F7BDB" w:rsidRPr="001677AE" w:rsidRDefault="003F7BDB" w:rsidP="003F7BDB">
      <w:pPr>
        <w:pStyle w:val="NoSpacing"/>
        <w:rPr>
          <w:rFonts w:ascii="Times New Roman" w:hAnsi="Times New Roman" w:cs="Times New Roman"/>
          <w:color w:val="000000"/>
          <w:sz w:val="24"/>
          <w:szCs w:val="24"/>
          <w:highlight w:val="yellow"/>
          <w:rPrChange w:id="379" w:author="Marielle Moraine Butters" w:date="2019-06-17T10:46:00Z">
            <w:rPr>
              <w:rFonts w:ascii="Times New Roman" w:hAnsi="Times New Roman" w:cs="Times New Roman"/>
              <w:color w:val="000000"/>
              <w:sz w:val="24"/>
              <w:szCs w:val="24"/>
            </w:rPr>
          </w:rPrChange>
        </w:rPr>
      </w:pPr>
    </w:p>
    <w:p w14:paraId="24B93430" w14:textId="0AFFEF23" w:rsidR="003F7BDB" w:rsidRPr="001677AE" w:rsidRDefault="00713AEB" w:rsidP="0025130F">
      <w:pPr>
        <w:pStyle w:val="NoSpacing"/>
        <w:rPr>
          <w:rFonts w:ascii="Times New Roman" w:hAnsi="Times New Roman" w:cs="Times New Roman"/>
          <w:sz w:val="24"/>
          <w:szCs w:val="24"/>
          <w:highlight w:val="yellow"/>
          <w:rPrChange w:id="380" w:author="Marielle Moraine Butters" w:date="2019-06-17T10:46:00Z">
            <w:rPr>
              <w:rFonts w:ascii="Times New Roman" w:hAnsi="Times New Roman" w:cs="Times New Roman"/>
              <w:sz w:val="24"/>
              <w:szCs w:val="24"/>
            </w:rPr>
          </w:rPrChange>
        </w:rPr>
      </w:pPr>
      <w:r w:rsidRPr="001677AE">
        <w:rPr>
          <w:rFonts w:ascii="Times New Roman" w:hAnsi="Times New Roman" w:cs="Times New Roman"/>
          <w:color w:val="000000"/>
          <w:sz w:val="24"/>
          <w:szCs w:val="24"/>
          <w:highlight w:val="yellow"/>
          <w:rPrChange w:id="381" w:author="Marielle Moraine Butters" w:date="2019-06-17T10:46:00Z">
            <w:rPr>
              <w:rFonts w:ascii="Times New Roman" w:hAnsi="Times New Roman" w:cs="Times New Roman"/>
              <w:color w:val="000000"/>
              <w:sz w:val="24"/>
              <w:szCs w:val="24"/>
            </w:rPr>
          </w:rPrChange>
        </w:rPr>
        <w:tab/>
      </w:r>
      <w:r w:rsidR="009C2006" w:rsidRPr="001677AE">
        <w:rPr>
          <w:rFonts w:ascii="Times New Roman" w:hAnsi="Times New Roman" w:cs="Times New Roman"/>
          <w:color w:val="000000"/>
          <w:sz w:val="24"/>
          <w:szCs w:val="24"/>
          <w:highlight w:val="yellow"/>
          <w:rPrChange w:id="382" w:author="Marielle Moraine Butters" w:date="2019-06-17T10:46:00Z">
            <w:rPr>
              <w:rFonts w:ascii="Times New Roman" w:hAnsi="Times New Roman" w:cs="Times New Roman"/>
              <w:color w:val="000000"/>
              <w:sz w:val="24"/>
              <w:szCs w:val="24"/>
            </w:rPr>
          </w:rPrChange>
        </w:rPr>
        <w:t xml:space="preserve">b.   </w:t>
      </w:r>
      <w:proofErr w:type="spellStart"/>
      <w:r w:rsidR="003F7BDB" w:rsidRPr="001677AE">
        <w:rPr>
          <w:rFonts w:ascii="Times New Roman" w:hAnsi="Times New Roman" w:cs="Times New Roman"/>
          <w:i/>
          <w:iCs/>
          <w:color w:val="000000"/>
          <w:sz w:val="24"/>
          <w:szCs w:val="24"/>
          <w:highlight w:val="yellow"/>
          <w:rPrChange w:id="383" w:author="Marielle Moraine Butters" w:date="2019-06-17T10:46:00Z">
            <w:rPr>
              <w:rFonts w:ascii="Times New Roman" w:hAnsi="Times New Roman" w:cs="Times New Roman"/>
              <w:i/>
              <w:iCs/>
              <w:color w:val="000000"/>
              <w:sz w:val="24"/>
              <w:szCs w:val="24"/>
            </w:rPr>
          </w:rPrChange>
        </w:rPr>
        <w:t>mə́ɓlìy</w:t>
      </w:r>
      <w:proofErr w:type="spellEnd"/>
      <w:r w:rsidR="003F7BDB" w:rsidRPr="001677AE">
        <w:rPr>
          <w:rFonts w:ascii="Times New Roman" w:hAnsi="Times New Roman" w:cs="Times New Roman"/>
          <w:i/>
          <w:iCs/>
          <w:color w:val="000000"/>
          <w:sz w:val="24"/>
          <w:szCs w:val="24"/>
          <w:highlight w:val="yellow"/>
          <w:rPrChange w:id="384" w:author="Marielle Moraine Butters" w:date="2019-06-17T10:46:00Z">
            <w:rPr>
              <w:rFonts w:ascii="Times New Roman" w:hAnsi="Times New Roman" w:cs="Times New Roman"/>
              <w:i/>
              <w:iCs/>
              <w:color w:val="000000"/>
              <w:sz w:val="24"/>
              <w:szCs w:val="24"/>
            </w:rPr>
          </w:rPrChange>
        </w:rPr>
        <w:t xml:space="preserve">    </w:t>
      </w:r>
      <w:proofErr w:type="spellStart"/>
      <w:r w:rsidR="003F7BDB" w:rsidRPr="001677AE">
        <w:rPr>
          <w:rFonts w:ascii="Times New Roman" w:hAnsi="Times New Roman" w:cs="Times New Roman"/>
          <w:i/>
          <w:iCs/>
          <w:color w:val="000000"/>
          <w:sz w:val="24"/>
          <w:szCs w:val="24"/>
          <w:highlight w:val="yellow"/>
          <w:rPrChange w:id="385" w:author="Marielle Moraine Butters" w:date="2019-06-17T10:46:00Z">
            <w:rPr>
              <w:rFonts w:ascii="Times New Roman" w:hAnsi="Times New Roman" w:cs="Times New Roman"/>
              <w:i/>
              <w:iCs/>
              <w:color w:val="000000"/>
              <w:sz w:val="24"/>
              <w:szCs w:val="24"/>
            </w:rPr>
          </w:rPrChange>
        </w:rPr>
        <w:t>də</w:t>
      </w:r>
      <w:proofErr w:type="spellEnd"/>
      <w:r w:rsidR="003F7BDB" w:rsidRPr="001677AE">
        <w:rPr>
          <w:rFonts w:ascii="Times New Roman" w:hAnsi="Times New Roman" w:cs="Times New Roman"/>
          <w:i/>
          <w:iCs/>
          <w:color w:val="000000"/>
          <w:sz w:val="24"/>
          <w:szCs w:val="24"/>
          <w:highlight w:val="yellow"/>
          <w:rPrChange w:id="386" w:author="Marielle Moraine Butters" w:date="2019-06-17T10:46:00Z">
            <w:rPr>
              <w:rFonts w:ascii="Times New Roman" w:hAnsi="Times New Roman" w:cs="Times New Roman"/>
              <w:i/>
              <w:iCs/>
              <w:color w:val="000000"/>
              <w:sz w:val="24"/>
              <w:szCs w:val="24"/>
            </w:rPr>
          </w:rPrChange>
        </w:rPr>
        <w:t>̀-</w:t>
      </w:r>
      <w:proofErr w:type="spellStart"/>
      <w:r w:rsidR="003F7BDB" w:rsidRPr="001677AE">
        <w:rPr>
          <w:rFonts w:ascii="Times New Roman" w:hAnsi="Times New Roman" w:cs="Times New Roman"/>
          <w:i/>
          <w:iCs/>
          <w:color w:val="000000"/>
          <w:sz w:val="24"/>
          <w:szCs w:val="24"/>
          <w:highlight w:val="yellow"/>
          <w:rPrChange w:id="387" w:author="Marielle Moraine Butters" w:date="2019-06-17T10:46:00Z">
            <w:rPr>
              <w:rFonts w:ascii="Times New Roman" w:hAnsi="Times New Roman" w:cs="Times New Roman"/>
              <w:i/>
              <w:iCs/>
              <w:color w:val="000000"/>
              <w:sz w:val="24"/>
              <w:szCs w:val="24"/>
            </w:rPr>
          </w:rPrChange>
        </w:rPr>
        <w:t>dàw</w:t>
      </w:r>
      <w:proofErr w:type="spellEnd"/>
      <w:r w:rsidR="003F7BDB" w:rsidRPr="001677AE">
        <w:rPr>
          <w:rFonts w:ascii="Times New Roman" w:hAnsi="Times New Roman" w:cs="Times New Roman"/>
          <w:i/>
          <w:iCs/>
          <w:color w:val="000000"/>
          <w:sz w:val="24"/>
          <w:szCs w:val="24"/>
          <w:highlight w:val="yellow"/>
          <w:rPrChange w:id="388" w:author="Marielle Moraine Butters" w:date="2019-06-17T10:46:00Z">
            <w:rPr>
              <w:rFonts w:ascii="Times New Roman" w:hAnsi="Times New Roman" w:cs="Times New Roman"/>
              <w:i/>
              <w:iCs/>
              <w:color w:val="000000"/>
              <w:sz w:val="24"/>
              <w:szCs w:val="24"/>
            </w:rPr>
          </w:rPrChange>
        </w:rPr>
        <w:t xml:space="preserve">             </w:t>
      </w:r>
      <w:proofErr w:type="spellStart"/>
      <w:r w:rsidR="003F7BDB" w:rsidRPr="001677AE">
        <w:rPr>
          <w:rFonts w:ascii="Times New Roman" w:hAnsi="Times New Roman" w:cs="Times New Roman"/>
          <w:i/>
          <w:iCs/>
          <w:color w:val="000000"/>
          <w:sz w:val="24"/>
          <w:szCs w:val="24"/>
          <w:highlight w:val="yellow"/>
          <w:rPrChange w:id="389" w:author="Marielle Moraine Butters" w:date="2019-06-17T10:46:00Z">
            <w:rPr>
              <w:rFonts w:ascii="Times New Roman" w:hAnsi="Times New Roman" w:cs="Times New Roman"/>
              <w:i/>
              <w:iCs/>
              <w:color w:val="000000"/>
              <w:sz w:val="24"/>
              <w:szCs w:val="24"/>
            </w:rPr>
          </w:rPrChange>
        </w:rPr>
        <w:t>dáw</w:t>
      </w:r>
      <w:proofErr w:type="spellEnd"/>
      <w:r w:rsidR="003F7BDB" w:rsidRPr="001677AE">
        <w:rPr>
          <w:rFonts w:ascii="Times New Roman" w:hAnsi="Times New Roman" w:cs="Times New Roman"/>
          <w:i/>
          <w:iCs/>
          <w:color w:val="000000"/>
          <w:sz w:val="24"/>
          <w:szCs w:val="24"/>
          <w:highlight w:val="yellow"/>
          <w:rPrChange w:id="390" w:author="Marielle Moraine Butters" w:date="2019-06-17T10:46:00Z">
            <w:rPr>
              <w:rFonts w:ascii="Times New Roman" w:hAnsi="Times New Roman" w:cs="Times New Roman"/>
              <w:i/>
              <w:iCs/>
              <w:color w:val="000000"/>
              <w:sz w:val="24"/>
              <w:szCs w:val="24"/>
            </w:rPr>
          </w:rPrChange>
        </w:rPr>
        <w:t xml:space="preserve">      </w:t>
      </w:r>
      <w:proofErr w:type="spellStart"/>
      <w:r w:rsidR="003F7BDB" w:rsidRPr="001677AE">
        <w:rPr>
          <w:rFonts w:ascii="Times New Roman" w:hAnsi="Times New Roman" w:cs="Times New Roman"/>
          <w:i/>
          <w:iCs/>
          <w:color w:val="000000"/>
          <w:sz w:val="24"/>
          <w:szCs w:val="24"/>
          <w:highlight w:val="yellow"/>
          <w:rPrChange w:id="391" w:author="Marielle Moraine Butters" w:date="2019-06-17T10:46:00Z">
            <w:rPr>
              <w:rFonts w:ascii="Times New Roman" w:hAnsi="Times New Roman" w:cs="Times New Roman"/>
              <w:i/>
              <w:iCs/>
              <w:color w:val="000000"/>
              <w:sz w:val="24"/>
              <w:szCs w:val="24"/>
            </w:rPr>
          </w:rPrChange>
        </w:rPr>
        <w:t>sá</w:t>
      </w:r>
      <w:proofErr w:type="spellEnd"/>
      <w:r w:rsidR="003F7BDB" w:rsidRPr="001677AE">
        <w:rPr>
          <w:rFonts w:ascii="Times New Roman" w:hAnsi="Times New Roman" w:cs="Times New Roman"/>
          <w:i/>
          <w:iCs/>
          <w:color w:val="000000"/>
          <w:sz w:val="24"/>
          <w:szCs w:val="24"/>
          <w:highlight w:val="yellow"/>
          <w:rPrChange w:id="392" w:author="Marielle Moraine Butters" w:date="2019-06-17T10:46:00Z">
            <w:rPr>
              <w:rFonts w:ascii="Times New Roman" w:hAnsi="Times New Roman" w:cs="Times New Roman"/>
              <w:i/>
              <w:iCs/>
              <w:color w:val="000000"/>
              <w:sz w:val="24"/>
              <w:szCs w:val="24"/>
            </w:rPr>
          </w:rPrChange>
        </w:rPr>
        <w:t xml:space="preserve">       </w:t>
      </w:r>
      <w:proofErr w:type="spellStart"/>
      <w:r w:rsidR="003F7BDB" w:rsidRPr="001677AE">
        <w:rPr>
          <w:rFonts w:ascii="Times New Roman" w:hAnsi="Times New Roman" w:cs="Times New Roman"/>
          <w:b/>
          <w:bCs/>
          <w:i/>
          <w:iCs/>
          <w:color w:val="000000"/>
          <w:sz w:val="24"/>
          <w:szCs w:val="24"/>
          <w:highlight w:val="yellow"/>
          <w:rPrChange w:id="393" w:author="Marielle Moraine Butters" w:date="2019-06-17T10:46:00Z">
            <w:rPr>
              <w:rFonts w:ascii="Times New Roman" w:hAnsi="Times New Roman" w:cs="Times New Roman"/>
              <w:b/>
              <w:bCs/>
              <w:i/>
              <w:iCs/>
              <w:color w:val="000000"/>
              <w:sz w:val="24"/>
              <w:szCs w:val="24"/>
            </w:rPr>
          </w:rPrChange>
        </w:rPr>
        <w:t>ɓà</w:t>
      </w:r>
      <w:proofErr w:type="spellEnd"/>
    </w:p>
    <w:p w14:paraId="7013D340" w14:textId="02AE4370" w:rsidR="003F7BDB" w:rsidRPr="001677AE" w:rsidRDefault="009C2006" w:rsidP="0025130F">
      <w:pPr>
        <w:spacing w:after="0" w:line="240" w:lineRule="auto"/>
        <w:ind w:firstLine="720"/>
        <w:rPr>
          <w:rFonts w:ascii="Times New Roman" w:eastAsia="Times New Roman" w:hAnsi="Times New Roman" w:cs="Times New Roman"/>
          <w:sz w:val="24"/>
          <w:szCs w:val="24"/>
          <w:highlight w:val="yellow"/>
          <w:rPrChange w:id="394" w:author="Marielle Moraine Butters" w:date="2019-06-17T10:46:00Z">
            <w:rPr>
              <w:rFonts w:ascii="Times New Roman" w:eastAsia="Times New Roman" w:hAnsi="Times New Roman" w:cs="Times New Roman"/>
              <w:sz w:val="24"/>
              <w:szCs w:val="24"/>
            </w:rPr>
          </w:rPrChange>
        </w:rPr>
      </w:pPr>
      <w:r w:rsidRPr="001677AE">
        <w:rPr>
          <w:rFonts w:ascii="Times New Roman" w:eastAsia="Times New Roman" w:hAnsi="Times New Roman" w:cs="Times New Roman"/>
          <w:color w:val="000000"/>
          <w:sz w:val="24"/>
          <w:szCs w:val="24"/>
          <w:highlight w:val="yellow"/>
          <w:rPrChange w:id="395" w:author="Marielle Moraine Butters" w:date="2019-06-17T10:46:00Z">
            <w:rPr>
              <w:rFonts w:ascii="Times New Roman" w:eastAsia="Times New Roman" w:hAnsi="Times New Roman" w:cs="Times New Roman"/>
              <w:color w:val="000000"/>
              <w:sz w:val="24"/>
              <w:szCs w:val="24"/>
            </w:rPr>
          </w:rPrChange>
        </w:rPr>
        <w:t xml:space="preserve">      </w:t>
      </w:r>
      <w:proofErr w:type="gramStart"/>
      <w:r w:rsidR="003F7BDB" w:rsidRPr="001677AE">
        <w:rPr>
          <w:rFonts w:ascii="Times New Roman" w:eastAsia="Times New Roman" w:hAnsi="Times New Roman" w:cs="Times New Roman"/>
          <w:color w:val="000000"/>
          <w:sz w:val="24"/>
          <w:szCs w:val="24"/>
          <w:highlight w:val="yellow"/>
          <w:rPrChange w:id="396" w:author="Marielle Moraine Butters" w:date="2019-06-17T10:46:00Z">
            <w:rPr>
              <w:rFonts w:ascii="Times New Roman" w:eastAsia="Times New Roman" w:hAnsi="Times New Roman" w:cs="Times New Roman"/>
              <w:color w:val="000000"/>
              <w:sz w:val="24"/>
              <w:szCs w:val="24"/>
            </w:rPr>
          </w:rPrChange>
        </w:rPr>
        <w:t>chief</w:t>
      </w:r>
      <w:proofErr w:type="gramEnd"/>
      <w:r w:rsidR="003F7BDB" w:rsidRPr="001677AE">
        <w:rPr>
          <w:rFonts w:ascii="Times New Roman" w:eastAsia="Times New Roman" w:hAnsi="Times New Roman" w:cs="Times New Roman"/>
          <w:color w:val="000000"/>
          <w:sz w:val="24"/>
          <w:szCs w:val="24"/>
          <w:highlight w:val="yellow"/>
          <w:rPrChange w:id="397" w:author="Marielle Moraine Butters" w:date="2019-06-17T10:46:00Z">
            <w:rPr>
              <w:rFonts w:ascii="Times New Roman" w:eastAsia="Times New Roman" w:hAnsi="Times New Roman" w:cs="Times New Roman"/>
              <w:color w:val="000000"/>
              <w:sz w:val="24"/>
              <w:szCs w:val="24"/>
            </w:rPr>
          </w:rPrChange>
        </w:rPr>
        <w:t xml:space="preserve">       </w:t>
      </w:r>
      <w:r w:rsidR="003F7BDB" w:rsidRPr="001677AE">
        <w:rPr>
          <w:rFonts w:ascii="Times New Roman" w:eastAsia="Times New Roman" w:hAnsi="Times New Roman" w:cs="Times New Roman"/>
          <w:color w:val="000000"/>
          <w:highlight w:val="yellow"/>
          <w:rPrChange w:id="398" w:author="Marielle Moraine Butters" w:date="2019-06-17T10:46:00Z">
            <w:rPr>
              <w:rFonts w:ascii="Times New Roman" w:eastAsia="Times New Roman" w:hAnsi="Times New Roman" w:cs="Times New Roman"/>
              <w:color w:val="000000"/>
            </w:rPr>
          </w:rPrChange>
        </w:rPr>
        <w:t xml:space="preserve">3M-D.PROG    </w:t>
      </w:r>
      <w:r w:rsidR="002D4FED" w:rsidRPr="001677AE">
        <w:rPr>
          <w:rFonts w:ascii="Times New Roman" w:eastAsia="Times New Roman" w:hAnsi="Times New Roman" w:cs="Times New Roman"/>
          <w:color w:val="000000"/>
          <w:highlight w:val="yellow"/>
          <w:rPrChange w:id="399" w:author="Marielle Moraine Butters" w:date="2019-06-17T10:46:00Z">
            <w:rPr>
              <w:rFonts w:ascii="Times New Roman" w:eastAsia="Times New Roman" w:hAnsi="Times New Roman" w:cs="Times New Roman"/>
              <w:color w:val="000000"/>
            </w:rPr>
          </w:rPrChange>
        </w:rPr>
        <w:t xml:space="preserve">  </w:t>
      </w:r>
      <w:r w:rsidR="003F7BDB" w:rsidRPr="001677AE">
        <w:rPr>
          <w:rFonts w:ascii="Times New Roman" w:eastAsia="Times New Roman" w:hAnsi="Times New Roman" w:cs="Times New Roman"/>
          <w:color w:val="000000"/>
          <w:sz w:val="24"/>
          <w:szCs w:val="24"/>
          <w:highlight w:val="yellow"/>
          <w:rPrChange w:id="400" w:author="Marielle Moraine Butters" w:date="2019-06-17T10:46:00Z">
            <w:rPr>
              <w:rFonts w:ascii="Times New Roman" w:eastAsia="Times New Roman" w:hAnsi="Times New Roman" w:cs="Times New Roman"/>
              <w:color w:val="000000"/>
              <w:sz w:val="24"/>
              <w:szCs w:val="24"/>
            </w:rPr>
          </w:rPrChange>
        </w:rPr>
        <w:t>walk    even  </w:t>
      </w:r>
      <w:r w:rsidR="003F7BDB" w:rsidRPr="001677AE">
        <w:rPr>
          <w:rFonts w:ascii="Times New Roman" w:eastAsia="Times New Roman" w:hAnsi="Times New Roman" w:cs="Times New Roman"/>
          <w:color w:val="000000"/>
          <w:highlight w:val="yellow"/>
          <w:rPrChange w:id="401" w:author="Marielle Moraine Butters" w:date="2019-06-17T10:46:00Z">
            <w:rPr>
              <w:rFonts w:ascii="Times New Roman" w:eastAsia="Times New Roman" w:hAnsi="Times New Roman" w:cs="Times New Roman"/>
              <w:color w:val="000000"/>
            </w:rPr>
          </w:rPrChange>
        </w:rPr>
        <w:t> NEG</w:t>
      </w:r>
    </w:p>
    <w:p w14:paraId="439C38D5" w14:textId="7F0B85AB" w:rsidR="003F7BDB" w:rsidRPr="001677AE" w:rsidRDefault="009C2006" w:rsidP="0025130F">
      <w:pPr>
        <w:pStyle w:val="NoSpacing"/>
        <w:ind w:firstLine="720"/>
        <w:rPr>
          <w:ins w:id="402" w:author="Marielle" w:date="2018-06-15T12:49:00Z"/>
          <w:rFonts w:ascii="Times New Roman" w:eastAsia="Times New Roman" w:hAnsi="Times New Roman" w:cs="Times New Roman"/>
          <w:color w:val="000000"/>
          <w:sz w:val="24"/>
          <w:szCs w:val="24"/>
          <w:highlight w:val="yellow"/>
          <w:rPrChange w:id="403" w:author="Marielle Moraine Butters" w:date="2019-06-17T10:46:00Z">
            <w:rPr>
              <w:ins w:id="404" w:author="Marielle" w:date="2018-06-15T12:49:00Z"/>
              <w:rFonts w:ascii="Times New Roman" w:eastAsia="Times New Roman" w:hAnsi="Times New Roman" w:cs="Times New Roman"/>
              <w:color w:val="000000"/>
              <w:sz w:val="24"/>
              <w:szCs w:val="24"/>
            </w:rPr>
          </w:rPrChange>
        </w:rPr>
      </w:pPr>
      <w:r w:rsidRPr="001677AE">
        <w:rPr>
          <w:rFonts w:ascii="Times New Roman" w:eastAsia="Times New Roman" w:hAnsi="Times New Roman" w:cs="Times New Roman"/>
          <w:color w:val="000000"/>
          <w:sz w:val="24"/>
          <w:szCs w:val="24"/>
          <w:highlight w:val="yellow"/>
          <w:rPrChange w:id="405" w:author="Marielle Moraine Butters" w:date="2019-06-17T10:46:00Z">
            <w:rPr>
              <w:rFonts w:ascii="Times New Roman" w:eastAsia="Times New Roman" w:hAnsi="Times New Roman" w:cs="Times New Roman"/>
              <w:color w:val="000000"/>
              <w:sz w:val="24"/>
              <w:szCs w:val="24"/>
            </w:rPr>
          </w:rPrChange>
        </w:rPr>
        <w:t xml:space="preserve">     </w:t>
      </w:r>
      <w:r w:rsidR="003F7BDB" w:rsidRPr="001677AE">
        <w:rPr>
          <w:rFonts w:ascii="Times New Roman" w:eastAsia="Times New Roman" w:hAnsi="Times New Roman" w:cs="Times New Roman"/>
          <w:color w:val="000000"/>
          <w:sz w:val="24"/>
          <w:szCs w:val="24"/>
          <w:highlight w:val="yellow"/>
          <w:rPrChange w:id="406" w:author="Marielle Moraine Butters" w:date="2019-06-17T10:46:00Z">
            <w:rPr>
              <w:rFonts w:ascii="Times New Roman" w:eastAsia="Times New Roman" w:hAnsi="Times New Roman" w:cs="Times New Roman"/>
              <w:color w:val="000000"/>
              <w:sz w:val="24"/>
              <w:szCs w:val="24"/>
            </w:rPr>
          </w:rPrChange>
        </w:rPr>
        <w:t>‘The chief didn’t even walk</w:t>
      </w:r>
      <w:r w:rsidR="00713AEB" w:rsidRPr="001677AE">
        <w:rPr>
          <w:rFonts w:ascii="Times New Roman" w:eastAsia="Times New Roman" w:hAnsi="Times New Roman" w:cs="Times New Roman"/>
          <w:color w:val="000000"/>
          <w:sz w:val="24"/>
          <w:szCs w:val="24"/>
          <w:highlight w:val="yellow"/>
          <w:rPrChange w:id="407" w:author="Marielle Moraine Butters" w:date="2019-06-17T10:46:00Z">
            <w:rPr>
              <w:rFonts w:ascii="Times New Roman" w:eastAsia="Times New Roman" w:hAnsi="Times New Roman" w:cs="Times New Roman"/>
              <w:color w:val="000000"/>
              <w:sz w:val="24"/>
              <w:szCs w:val="24"/>
            </w:rPr>
          </w:rPrChange>
        </w:rPr>
        <w:t>.</w:t>
      </w:r>
      <w:r w:rsidR="003F7BDB" w:rsidRPr="001677AE">
        <w:rPr>
          <w:rFonts w:ascii="Times New Roman" w:eastAsia="Times New Roman" w:hAnsi="Times New Roman" w:cs="Times New Roman"/>
          <w:color w:val="000000"/>
          <w:sz w:val="24"/>
          <w:szCs w:val="24"/>
          <w:highlight w:val="yellow"/>
          <w:rPrChange w:id="408" w:author="Marielle Moraine Butters" w:date="2019-06-17T10:46:00Z">
            <w:rPr>
              <w:rFonts w:ascii="Times New Roman" w:eastAsia="Times New Roman" w:hAnsi="Times New Roman" w:cs="Times New Roman"/>
              <w:color w:val="000000"/>
              <w:sz w:val="24"/>
              <w:szCs w:val="24"/>
            </w:rPr>
          </w:rPrChange>
        </w:rPr>
        <w:t>’</w:t>
      </w:r>
      <w:r w:rsidR="00713AEB" w:rsidRPr="001677AE">
        <w:rPr>
          <w:rFonts w:ascii="Times New Roman" w:eastAsia="Times New Roman" w:hAnsi="Times New Roman" w:cs="Times New Roman"/>
          <w:color w:val="000000"/>
          <w:sz w:val="24"/>
          <w:szCs w:val="24"/>
          <w:highlight w:val="yellow"/>
          <w:rPrChange w:id="409" w:author="Marielle Moraine Butters" w:date="2019-06-17T10:46:00Z">
            <w:rPr>
              <w:rFonts w:ascii="Times New Roman" w:eastAsia="Times New Roman" w:hAnsi="Times New Roman" w:cs="Times New Roman"/>
              <w:color w:val="000000"/>
              <w:sz w:val="24"/>
              <w:szCs w:val="24"/>
            </w:rPr>
          </w:rPrChange>
        </w:rPr>
        <w:t xml:space="preserve">  </w:t>
      </w:r>
      <w:ins w:id="410" w:author="Marielle Moraine Butters" w:date="2019-06-19T17:10:00Z">
        <w:r w:rsidR="00073C8F">
          <w:rPr>
            <w:rFonts w:ascii="Times New Roman" w:eastAsia="Times New Roman" w:hAnsi="Times New Roman" w:cs="Times New Roman"/>
            <w:color w:val="000000"/>
            <w:sz w:val="24"/>
            <w:szCs w:val="24"/>
            <w:highlight w:val="yellow"/>
          </w:rPr>
          <w:t>(</w:t>
        </w:r>
        <w:proofErr w:type="spellStart"/>
        <w:r w:rsidR="00073C8F" w:rsidRPr="00446292">
          <w:rPr>
            <w:rFonts w:ascii="Times New Roman" w:eastAsia="Times New Roman" w:hAnsi="Times New Roman" w:cs="Times New Roman"/>
            <w:color w:val="000000"/>
            <w:sz w:val="24"/>
            <w:szCs w:val="24"/>
            <w:highlight w:val="yellow"/>
          </w:rPr>
          <w:t>Frajzyngier</w:t>
        </w:r>
        <w:proofErr w:type="spellEnd"/>
        <w:r w:rsidR="00073C8F" w:rsidRPr="00446292">
          <w:rPr>
            <w:rFonts w:ascii="Times New Roman" w:eastAsia="Times New Roman" w:hAnsi="Times New Roman" w:cs="Times New Roman"/>
            <w:color w:val="000000"/>
            <w:sz w:val="24"/>
            <w:szCs w:val="24"/>
            <w:highlight w:val="yellow"/>
          </w:rPr>
          <w:t xml:space="preserve"> 2008: 261</w:t>
        </w:r>
        <w:r w:rsidR="00073C8F">
          <w:rPr>
            <w:rFonts w:ascii="Times New Roman" w:eastAsia="Times New Roman" w:hAnsi="Times New Roman" w:cs="Times New Roman"/>
            <w:color w:val="000000"/>
            <w:sz w:val="24"/>
            <w:szCs w:val="24"/>
            <w:highlight w:val="yellow"/>
          </w:rPr>
          <w:t>)</w:t>
        </w:r>
        <w:r w:rsidR="00073C8F" w:rsidRPr="00073C8F" w:rsidDel="009C2006">
          <w:rPr>
            <w:rFonts w:ascii="Times New Roman" w:eastAsia="Times New Roman" w:hAnsi="Times New Roman" w:cs="Times New Roman"/>
            <w:color w:val="000000"/>
            <w:sz w:val="24"/>
            <w:szCs w:val="24"/>
            <w:highlight w:val="yellow"/>
          </w:rPr>
          <w:t xml:space="preserve"> </w:t>
        </w:r>
      </w:ins>
      <w:del w:id="411" w:author="Marielle Moraine Butters" w:date="2019-06-17T09:57:00Z">
        <w:r w:rsidR="00713AEB" w:rsidRPr="001677AE" w:rsidDel="009C2006">
          <w:rPr>
            <w:rFonts w:ascii="Times New Roman" w:eastAsia="Times New Roman" w:hAnsi="Times New Roman" w:cs="Times New Roman"/>
            <w:color w:val="000000"/>
            <w:sz w:val="24"/>
            <w:szCs w:val="24"/>
            <w:highlight w:val="yellow"/>
            <w:rPrChange w:id="412" w:author="Marielle Moraine Butters" w:date="2019-06-17T10:46:00Z">
              <w:rPr>
                <w:rFonts w:ascii="Times New Roman" w:eastAsia="Times New Roman" w:hAnsi="Times New Roman" w:cs="Times New Roman"/>
                <w:color w:val="000000"/>
                <w:sz w:val="24"/>
                <w:szCs w:val="24"/>
              </w:rPr>
            </w:rPrChange>
          </w:rPr>
          <w:delText>(Frajzyngier 2008: 261)</w:delText>
        </w:r>
      </w:del>
    </w:p>
    <w:p w14:paraId="5B3D2383" w14:textId="77777777" w:rsidR="00FA66F6" w:rsidRPr="001677AE" w:rsidRDefault="00FA66F6" w:rsidP="001C0625">
      <w:pPr>
        <w:pStyle w:val="NoSpacing"/>
        <w:rPr>
          <w:ins w:id="413" w:author="Marielle" w:date="2018-06-15T12:49:00Z"/>
          <w:rFonts w:ascii="Times New Roman" w:eastAsia="Times New Roman" w:hAnsi="Times New Roman" w:cs="Times New Roman"/>
          <w:color w:val="000000"/>
          <w:sz w:val="24"/>
          <w:szCs w:val="24"/>
          <w:highlight w:val="yellow"/>
          <w:rPrChange w:id="414" w:author="Marielle Moraine Butters" w:date="2019-06-17T10:46:00Z">
            <w:rPr>
              <w:ins w:id="415" w:author="Marielle" w:date="2018-06-15T12:49:00Z"/>
              <w:rFonts w:ascii="Times New Roman" w:eastAsia="Times New Roman" w:hAnsi="Times New Roman" w:cs="Times New Roman"/>
              <w:color w:val="000000"/>
              <w:sz w:val="24"/>
              <w:szCs w:val="24"/>
            </w:rPr>
          </w:rPrChange>
        </w:rPr>
      </w:pPr>
    </w:p>
    <w:p w14:paraId="53883427" w14:textId="2CCDFAF8" w:rsidR="00713AEB" w:rsidRDefault="00713AEB" w:rsidP="0025130F">
      <w:pPr>
        <w:pStyle w:val="NoSpacing"/>
        <w:ind w:left="720" w:hanging="720"/>
        <w:rPr>
          <w:rFonts w:ascii="Times New Roman" w:eastAsia="Times New Roman" w:hAnsi="Times New Roman" w:cs="Times New Roman"/>
          <w:color w:val="000000"/>
          <w:sz w:val="24"/>
          <w:szCs w:val="24"/>
        </w:rPr>
      </w:pPr>
      <w:del w:id="416" w:author="Marielle Moraine Butters" w:date="2019-06-17T09:58:00Z">
        <w:r w:rsidRPr="001677AE" w:rsidDel="009C2006">
          <w:rPr>
            <w:rFonts w:ascii="Times New Roman" w:eastAsia="Times New Roman" w:hAnsi="Times New Roman" w:cs="Times New Roman"/>
            <w:color w:val="000000"/>
            <w:sz w:val="24"/>
            <w:szCs w:val="24"/>
            <w:highlight w:val="yellow"/>
            <w:rPrChange w:id="417" w:author="Marielle Moraine Butters" w:date="2019-06-17T10:46:00Z">
              <w:rPr>
                <w:rFonts w:ascii="Times New Roman" w:eastAsia="Times New Roman" w:hAnsi="Times New Roman" w:cs="Times New Roman"/>
                <w:color w:val="000000"/>
                <w:sz w:val="24"/>
                <w:szCs w:val="24"/>
              </w:rPr>
            </w:rPrChange>
          </w:rPr>
          <w:delText>(6)</w:delText>
        </w:r>
      </w:del>
      <w:r w:rsidRPr="001677AE">
        <w:rPr>
          <w:rFonts w:ascii="Times New Roman" w:eastAsia="Times New Roman" w:hAnsi="Times New Roman" w:cs="Times New Roman"/>
          <w:color w:val="000000"/>
          <w:sz w:val="24"/>
          <w:szCs w:val="24"/>
          <w:highlight w:val="yellow"/>
          <w:rPrChange w:id="418" w:author="Marielle Moraine Butters" w:date="2019-06-17T10:46:00Z">
            <w:rPr>
              <w:rFonts w:ascii="Times New Roman" w:eastAsia="Times New Roman" w:hAnsi="Times New Roman" w:cs="Times New Roman"/>
              <w:color w:val="000000"/>
              <w:sz w:val="24"/>
              <w:szCs w:val="24"/>
            </w:rPr>
          </w:rPrChange>
        </w:rPr>
        <w:tab/>
      </w:r>
      <w:proofErr w:type="gramStart"/>
      <w:ins w:id="419" w:author="Marielle Moraine Butters" w:date="2019-06-17T09:58:00Z">
        <w:r w:rsidR="009C2006" w:rsidRPr="001677AE">
          <w:rPr>
            <w:rFonts w:ascii="Times New Roman" w:eastAsia="Times New Roman" w:hAnsi="Times New Roman" w:cs="Times New Roman"/>
            <w:color w:val="000000"/>
            <w:sz w:val="24"/>
            <w:szCs w:val="24"/>
            <w:highlight w:val="yellow"/>
            <w:rPrChange w:id="420" w:author="Marielle Moraine Butters" w:date="2019-06-17T10:46:00Z">
              <w:rPr>
                <w:rFonts w:ascii="Times New Roman" w:eastAsia="Times New Roman" w:hAnsi="Times New Roman" w:cs="Times New Roman"/>
                <w:color w:val="000000"/>
                <w:sz w:val="24"/>
                <w:szCs w:val="24"/>
              </w:rPr>
            </w:rPrChange>
          </w:rPr>
          <w:t xml:space="preserve">c.  </w:t>
        </w:r>
      </w:ins>
      <w:proofErr w:type="spellStart"/>
      <w:r w:rsidR="00FA66F6" w:rsidRPr="001677AE">
        <w:rPr>
          <w:rFonts w:ascii="Times New Roman" w:hAnsi="Times New Roman" w:cs="Times New Roman"/>
          <w:i/>
          <w:iCs/>
          <w:color w:val="000000"/>
          <w:sz w:val="24"/>
          <w:szCs w:val="24"/>
          <w:highlight w:val="yellow"/>
          <w:rPrChange w:id="421" w:author="Marielle Moraine Butters" w:date="2019-06-17T10:46:00Z">
            <w:rPr>
              <w:rFonts w:ascii="Times New Roman" w:hAnsi="Times New Roman" w:cs="Times New Roman"/>
              <w:i/>
              <w:iCs/>
              <w:color w:val="000000"/>
              <w:sz w:val="24"/>
              <w:szCs w:val="24"/>
            </w:rPr>
          </w:rPrChange>
        </w:rPr>
        <w:t>ɗíi</w:t>
      </w:r>
      <w:proofErr w:type="spellEnd"/>
      <w:proofErr w:type="gramEnd"/>
      <w:r w:rsidR="00FA66F6" w:rsidRPr="001677AE">
        <w:rPr>
          <w:rFonts w:ascii="Times New Roman" w:hAnsi="Times New Roman" w:cs="Times New Roman"/>
          <w:i/>
          <w:iCs/>
          <w:color w:val="000000"/>
          <w:sz w:val="24"/>
          <w:szCs w:val="24"/>
          <w:highlight w:val="yellow"/>
          <w:rPrChange w:id="422" w:author="Marielle Moraine Butters" w:date="2019-06-17T10:46:00Z">
            <w:rPr>
              <w:rFonts w:ascii="Times New Roman" w:hAnsi="Times New Roman" w:cs="Times New Roman"/>
              <w:i/>
              <w:iCs/>
              <w:color w:val="000000"/>
              <w:sz w:val="24"/>
              <w:szCs w:val="24"/>
            </w:rPr>
          </w:rPrChange>
        </w:rPr>
        <w:t>       </w:t>
      </w:r>
      <w:r w:rsidR="00FA66F6" w:rsidRPr="001677AE">
        <w:rPr>
          <w:rFonts w:ascii="Times New Roman" w:hAnsi="Times New Roman" w:cs="Times New Roman"/>
          <w:b/>
          <w:bCs/>
          <w:i/>
          <w:iCs/>
          <w:color w:val="000000"/>
          <w:sz w:val="24"/>
          <w:szCs w:val="24"/>
          <w:highlight w:val="yellow"/>
          <w:rPrChange w:id="423" w:author="Marielle Moraine Butters" w:date="2019-06-17T10:46:00Z">
            <w:rPr>
              <w:rFonts w:ascii="Times New Roman" w:hAnsi="Times New Roman" w:cs="Times New Roman"/>
              <w:b/>
              <w:bCs/>
              <w:i/>
              <w:iCs/>
              <w:color w:val="000000"/>
              <w:sz w:val="24"/>
              <w:szCs w:val="24"/>
            </w:rPr>
          </w:rPrChange>
        </w:rPr>
        <w:t xml:space="preserve"> </w:t>
      </w:r>
      <w:proofErr w:type="spellStart"/>
      <w:r w:rsidR="00FA66F6" w:rsidRPr="001677AE">
        <w:rPr>
          <w:rFonts w:ascii="Times New Roman" w:hAnsi="Times New Roman" w:cs="Times New Roman"/>
          <w:b/>
          <w:bCs/>
          <w:i/>
          <w:iCs/>
          <w:color w:val="000000"/>
          <w:sz w:val="24"/>
          <w:szCs w:val="24"/>
          <w:highlight w:val="yellow"/>
          <w:rPrChange w:id="424" w:author="Marielle Moraine Butters" w:date="2019-06-17T10:46:00Z">
            <w:rPr>
              <w:rFonts w:ascii="Times New Roman" w:hAnsi="Times New Roman" w:cs="Times New Roman"/>
              <w:b/>
              <w:bCs/>
              <w:i/>
              <w:iCs/>
              <w:color w:val="000000"/>
              <w:sz w:val="24"/>
              <w:szCs w:val="24"/>
            </w:rPr>
          </w:rPrChange>
        </w:rPr>
        <w:t>tà</w:t>
      </w:r>
      <w:proofErr w:type="spellEnd"/>
      <w:r w:rsidR="00FA66F6" w:rsidRPr="001677AE">
        <w:rPr>
          <w:rFonts w:ascii="Times New Roman" w:hAnsi="Times New Roman" w:cs="Times New Roman"/>
          <w:i/>
          <w:iCs/>
          <w:color w:val="000000"/>
          <w:sz w:val="24"/>
          <w:szCs w:val="24"/>
          <w:highlight w:val="yellow"/>
          <w:rPrChange w:id="425" w:author="Marielle Moraine Butters" w:date="2019-06-17T10:46:00Z">
            <w:rPr>
              <w:rFonts w:ascii="Times New Roman" w:hAnsi="Times New Roman" w:cs="Times New Roman"/>
              <w:i/>
              <w:iCs/>
              <w:color w:val="000000"/>
              <w:sz w:val="24"/>
              <w:szCs w:val="24"/>
            </w:rPr>
          </w:rPrChange>
        </w:rPr>
        <w:t xml:space="preserve">-N        </w:t>
      </w:r>
      <w:proofErr w:type="spellStart"/>
      <w:r w:rsidR="00FA66F6" w:rsidRPr="001677AE">
        <w:rPr>
          <w:rFonts w:ascii="Times New Roman" w:hAnsi="Times New Roman" w:cs="Times New Roman"/>
          <w:i/>
          <w:iCs/>
          <w:color w:val="000000"/>
          <w:sz w:val="24"/>
          <w:szCs w:val="24"/>
          <w:highlight w:val="yellow"/>
          <w:rPrChange w:id="426" w:author="Marielle Moraine Butters" w:date="2019-06-17T10:46:00Z">
            <w:rPr>
              <w:rFonts w:ascii="Times New Roman" w:hAnsi="Times New Roman" w:cs="Times New Roman"/>
              <w:i/>
              <w:iCs/>
              <w:color w:val="000000"/>
              <w:sz w:val="24"/>
              <w:szCs w:val="24"/>
            </w:rPr>
          </w:rPrChange>
        </w:rPr>
        <w:t>də</w:t>
      </w:r>
      <w:proofErr w:type="spellEnd"/>
      <w:r w:rsidR="00FA66F6" w:rsidRPr="001677AE">
        <w:rPr>
          <w:rFonts w:ascii="Times New Roman" w:hAnsi="Times New Roman" w:cs="Times New Roman"/>
          <w:i/>
          <w:iCs/>
          <w:color w:val="000000"/>
          <w:sz w:val="24"/>
          <w:szCs w:val="24"/>
          <w:highlight w:val="yellow"/>
          <w:rPrChange w:id="427" w:author="Marielle Moraine Butters" w:date="2019-06-17T10:46:00Z">
            <w:rPr>
              <w:rFonts w:ascii="Times New Roman" w:hAnsi="Times New Roman" w:cs="Times New Roman"/>
              <w:i/>
              <w:iCs/>
              <w:color w:val="000000"/>
              <w:sz w:val="24"/>
              <w:szCs w:val="24"/>
            </w:rPr>
          </w:rPrChange>
        </w:rPr>
        <w:t>́-</w:t>
      </w:r>
      <w:proofErr w:type="spellStart"/>
      <w:r w:rsidR="00FA66F6" w:rsidRPr="001677AE">
        <w:rPr>
          <w:rFonts w:ascii="Times New Roman" w:hAnsi="Times New Roman" w:cs="Times New Roman"/>
          <w:i/>
          <w:iCs/>
          <w:color w:val="000000"/>
          <w:sz w:val="24"/>
          <w:szCs w:val="24"/>
          <w:highlight w:val="yellow"/>
          <w:rPrChange w:id="428" w:author="Marielle Moraine Butters" w:date="2019-06-17T10:46:00Z">
            <w:rPr>
              <w:rFonts w:ascii="Times New Roman" w:hAnsi="Times New Roman" w:cs="Times New Roman"/>
              <w:i/>
              <w:iCs/>
              <w:color w:val="000000"/>
              <w:sz w:val="24"/>
              <w:szCs w:val="24"/>
            </w:rPr>
          </w:rPrChange>
        </w:rPr>
        <w:t>dà</w:t>
      </w:r>
      <w:proofErr w:type="spellEnd"/>
      <w:r w:rsidR="00FA66F6" w:rsidRPr="001677AE">
        <w:rPr>
          <w:rFonts w:ascii="Times New Roman" w:hAnsi="Times New Roman" w:cs="Times New Roman"/>
          <w:i/>
          <w:iCs/>
          <w:color w:val="000000"/>
          <w:sz w:val="24"/>
          <w:szCs w:val="24"/>
          <w:highlight w:val="yellow"/>
          <w:rPrChange w:id="429" w:author="Marielle Moraine Butters" w:date="2019-06-17T10:46:00Z">
            <w:rPr>
              <w:rFonts w:ascii="Times New Roman" w:hAnsi="Times New Roman" w:cs="Times New Roman"/>
              <w:i/>
              <w:iCs/>
              <w:color w:val="000000"/>
              <w:sz w:val="24"/>
              <w:szCs w:val="24"/>
            </w:rPr>
          </w:rPrChange>
        </w:rPr>
        <w:t xml:space="preserve">(w)            </w:t>
      </w:r>
      <w:proofErr w:type="spellStart"/>
      <w:r w:rsidR="00FA66F6" w:rsidRPr="001677AE">
        <w:rPr>
          <w:rFonts w:ascii="Times New Roman" w:hAnsi="Times New Roman" w:cs="Times New Roman"/>
          <w:i/>
          <w:iCs/>
          <w:color w:val="000000"/>
          <w:sz w:val="24"/>
          <w:szCs w:val="24"/>
          <w:highlight w:val="yellow"/>
          <w:rPrChange w:id="430" w:author="Marielle Moraine Butters" w:date="2019-06-17T10:46:00Z">
            <w:rPr>
              <w:rFonts w:ascii="Times New Roman" w:hAnsi="Times New Roman" w:cs="Times New Roman"/>
              <w:i/>
              <w:iCs/>
              <w:color w:val="000000"/>
              <w:sz w:val="24"/>
              <w:szCs w:val="24"/>
            </w:rPr>
          </w:rPrChange>
        </w:rPr>
        <w:t>káí-tə</w:t>
      </w:r>
      <w:proofErr w:type="spellEnd"/>
      <w:r w:rsidR="00FA66F6" w:rsidRPr="001677AE">
        <w:rPr>
          <w:rFonts w:ascii="Times New Roman" w:hAnsi="Times New Roman" w:cs="Times New Roman"/>
          <w:i/>
          <w:iCs/>
          <w:color w:val="000000"/>
          <w:sz w:val="24"/>
          <w:szCs w:val="24"/>
          <w:highlight w:val="yellow"/>
          <w:rPrChange w:id="431" w:author="Marielle Moraine Butters" w:date="2019-06-17T10:46:00Z">
            <w:rPr>
              <w:rFonts w:ascii="Times New Roman" w:hAnsi="Times New Roman" w:cs="Times New Roman"/>
              <w:i/>
              <w:iCs/>
              <w:color w:val="000000"/>
              <w:sz w:val="24"/>
              <w:szCs w:val="24"/>
            </w:rPr>
          </w:rPrChange>
        </w:rPr>
        <w:t>́-</w:t>
      </w:r>
      <w:proofErr w:type="spellStart"/>
      <w:r w:rsidR="00FA66F6" w:rsidRPr="001677AE">
        <w:rPr>
          <w:rFonts w:ascii="Times New Roman" w:hAnsi="Times New Roman" w:cs="Times New Roman"/>
          <w:i/>
          <w:iCs/>
          <w:color w:val="000000"/>
          <w:sz w:val="24"/>
          <w:szCs w:val="24"/>
          <w:highlight w:val="yellow"/>
          <w:rPrChange w:id="432" w:author="Marielle Moraine Butters" w:date="2019-06-17T10:46:00Z">
            <w:rPr>
              <w:rFonts w:ascii="Times New Roman" w:hAnsi="Times New Roman" w:cs="Times New Roman"/>
              <w:i/>
              <w:iCs/>
              <w:color w:val="000000"/>
              <w:sz w:val="24"/>
              <w:szCs w:val="24"/>
            </w:rPr>
          </w:rPrChange>
        </w:rPr>
        <w:t>nì</w:t>
      </w:r>
      <w:proofErr w:type="spellEnd"/>
      <w:r w:rsidR="00FA66F6" w:rsidRPr="001677AE">
        <w:rPr>
          <w:rFonts w:ascii="Times New Roman" w:hAnsi="Times New Roman" w:cs="Times New Roman"/>
          <w:color w:val="000000"/>
          <w:sz w:val="24"/>
          <w:szCs w:val="24"/>
          <w:highlight w:val="yellow"/>
          <w:rPrChange w:id="433" w:author="Marielle Moraine Butters" w:date="2019-06-17T10:46:00Z">
            <w:rPr>
              <w:rFonts w:ascii="Times New Roman" w:hAnsi="Times New Roman" w:cs="Times New Roman"/>
              <w:color w:val="000000"/>
              <w:sz w:val="24"/>
              <w:szCs w:val="24"/>
            </w:rPr>
          </w:rPrChange>
        </w:rPr>
        <w:br/>
      </w:r>
      <w:ins w:id="434" w:author="Marielle Moraine Butters" w:date="2019-06-17T09:58:00Z">
        <w:r w:rsidR="009C2006" w:rsidRPr="001677AE">
          <w:rPr>
            <w:rFonts w:ascii="Times New Roman" w:hAnsi="Times New Roman" w:cs="Times New Roman"/>
            <w:color w:val="000000"/>
            <w:sz w:val="24"/>
            <w:szCs w:val="24"/>
            <w:highlight w:val="yellow"/>
            <w:rPrChange w:id="435" w:author="Marielle Moraine Butters" w:date="2019-06-17T10:46:00Z">
              <w:rPr>
                <w:rFonts w:ascii="Times New Roman" w:hAnsi="Times New Roman" w:cs="Times New Roman"/>
                <w:color w:val="000000"/>
                <w:sz w:val="24"/>
                <w:szCs w:val="24"/>
              </w:rPr>
            </w:rPrChange>
          </w:rPr>
          <w:t xml:space="preserve">     </w:t>
        </w:r>
      </w:ins>
      <w:r w:rsidR="00FA66F6" w:rsidRPr="001677AE">
        <w:rPr>
          <w:rFonts w:ascii="Times New Roman" w:hAnsi="Times New Roman" w:cs="Times New Roman"/>
          <w:color w:val="000000"/>
          <w:sz w:val="24"/>
          <w:szCs w:val="24"/>
          <w:highlight w:val="yellow"/>
          <w:rPrChange w:id="436" w:author="Marielle Moraine Butters" w:date="2019-06-17T10:46:00Z">
            <w:rPr>
              <w:rFonts w:ascii="Times New Roman" w:hAnsi="Times New Roman" w:cs="Times New Roman"/>
              <w:color w:val="000000"/>
              <w:sz w:val="24"/>
              <w:szCs w:val="24"/>
            </w:rPr>
          </w:rPrChange>
        </w:rPr>
        <w:t>men     be-</w:t>
      </w:r>
      <w:r w:rsidR="00FA66F6" w:rsidRPr="001677AE">
        <w:rPr>
          <w:rFonts w:ascii="Times New Roman" w:hAnsi="Times New Roman" w:cs="Times New Roman"/>
          <w:color w:val="000000"/>
          <w:sz w:val="20"/>
          <w:szCs w:val="20"/>
          <w:highlight w:val="yellow"/>
          <w:rPrChange w:id="437" w:author="Marielle Moraine Butters" w:date="2019-06-17T10:46:00Z">
            <w:rPr>
              <w:rFonts w:ascii="Times New Roman" w:hAnsi="Times New Roman" w:cs="Times New Roman"/>
              <w:color w:val="000000"/>
              <w:sz w:val="20"/>
              <w:szCs w:val="20"/>
            </w:rPr>
          </w:rPrChange>
        </w:rPr>
        <w:t>3PL  </w:t>
      </w:r>
      <w:r w:rsidR="00FA66F6" w:rsidRPr="001677AE">
        <w:rPr>
          <w:rFonts w:ascii="Times New Roman" w:hAnsi="Times New Roman" w:cs="Times New Roman"/>
          <w:color w:val="000000"/>
          <w:highlight w:val="yellow"/>
          <w:rPrChange w:id="438" w:author="Marielle Moraine Butters" w:date="2019-06-17T10:46:00Z">
            <w:rPr>
              <w:rFonts w:ascii="Times New Roman" w:hAnsi="Times New Roman" w:cs="Times New Roman"/>
              <w:color w:val="000000"/>
            </w:rPr>
          </w:rPrChange>
        </w:rPr>
        <w:t xml:space="preserve">   3M-D.PROG        </w:t>
      </w:r>
      <w:r w:rsidR="00FA66F6" w:rsidRPr="001677AE">
        <w:rPr>
          <w:rFonts w:ascii="Times New Roman" w:hAnsi="Times New Roman" w:cs="Times New Roman"/>
          <w:color w:val="000000"/>
          <w:sz w:val="24"/>
          <w:szCs w:val="24"/>
          <w:highlight w:val="yellow"/>
          <w:rPrChange w:id="439" w:author="Marielle Moraine Butters" w:date="2019-06-17T10:46:00Z">
            <w:rPr>
              <w:rFonts w:ascii="Times New Roman" w:hAnsi="Times New Roman" w:cs="Times New Roman"/>
              <w:color w:val="000000"/>
              <w:sz w:val="24"/>
              <w:szCs w:val="24"/>
            </w:rPr>
          </w:rPrChange>
        </w:rPr>
        <w:t>want-</w:t>
      </w:r>
      <w:r w:rsidR="00FA66F6" w:rsidRPr="001677AE">
        <w:rPr>
          <w:rFonts w:ascii="Times New Roman" w:hAnsi="Times New Roman" w:cs="Times New Roman"/>
          <w:color w:val="000000"/>
          <w:highlight w:val="yellow"/>
          <w:rPrChange w:id="440" w:author="Marielle Moraine Butters" w:date="2019-06-17T10:46:00Z">
            <w:rPr>
              <w:rFonts w:ascii="Times New Roman" w:hAnsi="Times New Roman" w:cs="Times New Roman"/>
              <w:color w:val="000000"/>
            </w:rPr>
          </w:rPrChange>
        </w:rPr>
        <w:t xml:space="preserve">3F-PL </w:t>
      </w:r>
      <w:r w:rsidR="00FA66F6" w:rsidRPr="001677AE">
        <w:rPr>
          <w:rFonts w:ascii="Times New Roman" w:hAnsi="Times New Roman" w:cs="Times New Roman"/>
          <w:color w:val="000000"/>
          <w:sz w:val="24"/>
          <w:szCs w:val="24"/>
          <w:highlight w:val="yellow"/>
          <w:rPrChange w:id="441" w:author="Marielle Moraine Butters" w:date="2019-06-17T10:46:00Z">
            <w:rPr>
              <w:rFonts w:ascii="Times New Roman" w:hAnsi="Times New Roman" w:cs="Times New Roman"/>
              <w:color w:val="000000"/>
              <w:sz w:val="24"/>
              <w:szCs w:val="24"/>
            </w:rPr>
          </w:rPrChange>
        </w:rPr>
        <w:br/>
      </w:r>
      <w:ins w:id="442" w:author="Marielle Moraine Butters" w:date="2019-06-17T09:58:00Z">
        <w:r w:rsidR="009C2006" w:rsidRPr="001677AE">
          <w:rPr>
            <w:rFonts w:ascii="Times New Roman" w:hAnsi="Times New Roman" w:cs="Times New Roman"/>
            <w:color w:val="000000"/>
            <w:sz w:val="24"/>
            <w:szCs w:val="24"/>
            <w:highlight w:val="yellow"/>
            <w:rPrChange w:id="443" w:author="Marielle Moraine Butters" w:date="2019-06-17T10:46:00Z">
              <w:rPr>
                <w:rFonts w:ascii="Times New Roman" w:hAnsi="Times New Roman" w:cs="Times New Roman"/>
                <w:color w:val="000000"/>
                <w:sz w:val="24"/>
                <w:szCs w:val="24"/>
              </w:rPr>
            </w:rPrChange>
          </w:rPr>
          <w:t xml:space="preserve">    </w:t>
        </w:r>
      </w:ins>
      <w:r w:rsidR="00FA66F6" w:rsidRPr="001677AE">
        <w:rPr>
          <w:rFonts w:ascii="Times New Roman" w:hAnsi="Times New Roman" w:cs="Times New Roman"/>
          <w:color w:val="000000"/>
          <w:sz w:val="24"/>
          <w:szCs w:val="24"/>
          <w:highlight w:val="yellow"/>
          <w:rPrChange w:id="444" w:author="Marielle Moraine Butters" w:date="2019-06-17T10:46:00Z">
            <w:rPr>
              <w:rFonts w:ascii="Times New Roman" w:hAnsi="Times New Roman" w:cs="Times New Roman"/>
              <w:color w:val="000000"/>
              <w:sz w:val="24"/>
              <w:szCs w:val="24"/>
            </w:rPr>
          </w:rPrChange>
        </w:rPr>
        <w:t>‘There are many men who desire her</w:t>
      </w:r>
      <w:r w:rsidRPr="001677AE">
        <w:rPr>
          <w:rFonts w:ascii="Times New Roman" w:hAnsi="Times New Roman" w:cs="Times New Roman"/>
          <w:color w:val="000000"/>
          <w:sz w:val="24"/>
          <w:szCs w:val="24"/>
          <w:highlight w:val="yellow"/>
          <w:rPrChange w:id="445" w:author="Marielle Moraine Butters" w:date="2019-06-17T10:46:00Z">
            <w:rPr>
              <w:rFonts w:ascii="Times New Roman" w:hAnsi="Times New Roman" w:cs="Times New Roman"/>
              <w:color w:val="000000"/>
              <w:sz w:val="24"/>
              <w:szCs w:val="24"/>
            </w:rPr>
          </w:rPrChange>
        </w:rPr>
        <w:t xml:space="preserve">.’ </w:t>
      </w:r>
      <w:ins w:id="446" w:author="Marielle Moraine Butters" w:date="2019-06-19T17:10:00Z">
        <w:r w:rsidR="00073C8F">
          <w:rPr>
            <w:rFonts w:ascii="Times New Roman" w:hAnsi="Times New Roman" w:cs="Times New Roman"/>
            <w:color w:val="000000"/>
            <w:sz w:val="24"/>
            <w:szCs w:val="24"/>
            <w:highlight w:val="yellow"/>
          </w:rPr>
          <w:t>(</w:t>
        </w:r>
        <w:proofErr w:type="spellStart"/>
        <w:r w:rsidR="00073C8F" w:rsidRPr="00446292">
          <w:rPr>
            <w:rFonts w:ascii="Times New Roman" w:eastAsia="Times New Roman" w:hAnsi="Times New Roman" w:cs="Times New Roman"/>
            <w:color w:val="000000"/>
            <w:sz w:val="24"/>
            <w:szCs w:val="24"/>
            <w:highlight w:val="yellow"/>
          </w:rPr>
          <w:t>Frajzyngier</w:t>
        </w:r>
        <w:proofErr w:type="spellEnd"/>
        <w:r w:rsidR="00073C8F" w:rsidRPr="00446292">
          <w:rPr>
            <w:rFonts w:ascii="Times New Roman" w:eastAsia="Times New Roman" w:hAnsi="Times New Roman" w:cs="Times New Roman"/>
            <w:color w:val="000000"/>
            <w:sz w:val="24"/>
            <w:szCs w:val="24"/>
            <w:highlight w:val="yellow"/>
          </w:rPr>
          <w:t xml:space="preserve"> 2008: 208</w:t>
        </w:r>
        <w:r w:rsidR="00073C8F">
          <w:rPr>
            <w:rFonts w:ascii="Times New Roman" w:eastAsia="Times New Roman" w:hAnsi="Times New Roman" w:cs="Times New Roman"/>
            <w:color w:val="000000"/>
            <w:sz w:val="24"/>
            <w:szCs w:val="24"/>
            <w:highlight w:val="yellow"/>
          </w:rPr>
          <w:t>)</w:t>
        </w:r>
      </w:ins>
      <w:del w:id="447" w:author="Marielle Moraine Butters" w:date="2019-06-17T09:58:00Z">
        <w:r w:rsidRPr="001677AE" w:rsidDel="009C2006">
          <w:rPr>
            <w:rFonts w:ascii="Times New Roman" w:eastAsia="Times New Roman" w:hAnsi="Times New Roman" w:cs="Times New Roman"/>
            <w:color w:val="000000"/>
            <w:sz w:val="24"/>
            <w:szCs w:val="24"/>
            <w:highlight w:val="yellow"/>
            <w:rPrChange w:id="448" w:author="Marielle Moraine Butters" w:date="2019-06-17T10:46:00Z">
              <w:rPr>
                <w:rFonts w:ascii="Times New Roman" w:eastAsia="Times New Roman" w:hAnsi="Times New Roman" w:cs="Times New Roman"/>
                <w:color w:val="000000"/>
                <w:sz w:val="24"/>
                <w:szCs w:val="24"/>
              </w:rPr>
            </w:rPrChange>
          </w:rPr>
          <w:delText>(Frajzyngier 2008: 208)</w:delText>
        </w:r>
      </w:del>
    </w:p>
    <w:p w14:paraId="2B4594A9" w14:textId="77777777" w:rsidR="001A7925" w:rsidRDefault="001A7925" w:rsidP="00713AEB">
      <w:pPr>
        <w:pStyle w:val="NoSpacing"/>
        <w:ind w:left="1440" w:hanging="720"/>
        <w:rPr>
          <w:rFonts w:ascii="Times New Roman" w:eastAsia="Times New Roman" w:hAnsi="Times New Roman" w:cs="Times New Roman"/>
          <w:color w:val="000000"/>
          <w:sz w:val="24"/>
          <w:szCs w:val="24"/>
        </w:rPr>
      </w:pPr>
    </w:p>
    <w:p w14:paraId="2764DEBA" w14:textId="77777777" w:rsidR="001A7925" w:rsidRPr="00713AEB" w:rsidRDefault="001A7925" w:rsidP="00713AEB">
      <w:pPr>
        <w:pStyle w:val="NoSpacing"/>
        <w:ind w:left="1440" w:hanging="720"/>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 xml:space="preserve">As there is no special negative existential form in </w:t>
      </w:r>
      <w:proofErr w:type="spellStart"/>
      <w:r>
        <w:rPr>
          <w:rFonts w:ascii="Times New Roman" w:hAnsi="Times New Roman" w:cs="Times New Roman"/>
          <w:color w:val="000000"/>
          <w:sz w:val="24"/>
          <w:szCs w:val="24"/>
        </w:rPr>
        <w:t>Gidar</w:t>
      </w:r>
      <w:proofErr w:type="spellEnd"/>
      <w:r>
        <w:rPr>
          <w:rFonts w:ascii="Times New Roman" w:hAnsi="Times New Roman" w:cs="Times New Roman"/>
          <w:color w:val="000000"/>
          <w:sz w:val="24"/>
          <w:szCs w:val="24"/>
        </w:rPr>
        <w:t xml:space="preserve">, it is clearly a Type A language. </w:t>
      </w:r>
    </w:p>
    <w:p w14:paraId="63C15C69" w14:textId="77777777" w:rsidR="001260E9" w:rsidRDefault="001260E9" w:rsidP="00FA66F6">
      <w:pPr>
        <w:pStyle w:val="NoSpacing"/>
        <w:ind w:left="1440"/>
        <w:rPr>
          <w:rFonts w:ascii="Times New Roman" w:hAnsi="Times New Roman" w:cs="Times New Roman"/>
          <w:color w:val="000000"/>
          <w:sz w:val="24"/>
          <w:szCs w:val="24"/>
        </w:rPr>
      </w:pPr>
    </w:p>
    <w:p w14:paraId="0C0315FE" w14:textId="77777777" w:rsidR="001260E9" w:rsidRDefault="001C0625" w:rsidP="001260E9">
      <w:pPr>
        <w:pStyle w:val="NoSpacing"/>
        <w:rPr>
          <w:rFonts w:ascii="Times New Roman" w:hAnsi="Times New Roman" w:cs="Times New Roman"/>
          <w:b/>
          <w:color w:val="000000"/>
          <w:sz w:val="24"/>
          <w:szCs w:val="24"/>
        </w:rPr>
      </w:pPr>
      <w:r>
        <w:rPr>
          <w:rFonts w:ascii="Times New Roman" w:hAnsi="Times New Roman" w:cs="Times New Roman"/>
          <w:b/>
          <w:color w:val="000000"/>
          <w:sz w:val="24"/>
          <w:szCs w:val="24"/>
        </w:rPr>
        <w:t>3.2</w:t>
      </w:r>
      <w:r w:rsidR="001260E9" w:rsidRPr="003F7BDB">
        <w:rPr>
          <w:rFonts w:ascii="Times New Roman" w:hAnsi="Times New Roman" w:cs="Times New Roman"/>
          <w:b/>
          <w:color w:val="000000"/>
          <w:sz w:val="24"/>
          <w:szCs w:val="24"/>
        </w:rPr>
        <w:t xml:space="preserve"> A</w:t>
      </w:r>
      <w:r w:rsidR="001260E9">
        <w:rPr>
          <w:rFonts w:ascii="Times New Roman" w:hAnsi="Times New Roman" w:cs="Times New Roman"/>
          <w:b/>
          <w:color w:val="000000"/>
          <w:sz w:val="24"/>
          <w:szCs w:val="24"/>
        </w:rPr>
        <w:t>~</w:t>
      </w:r>
      <w:r w:rsidR="001260E9" w:rsidRPr="003F7BDB">
        <w:rPr>
          <w:rFonts w:ascii="Times New Roman" w:hAnsi="Times New Roman" w:cs="Times New Roman"/>
          <w:b/>
          <w:color w:val="000000"/>
          <w:sz w:val="24"/>
          <w:szCs w:val="24"/>
        </w:rPr>
        <w:t>B</w:t>
      </w:r>
    </w:p>
    <w:p w14:paraId="6D6F6FB0" w14:textId="77777777" w:rsidR="001260E9" w:rsidRPr="008E2110" w:rsidRDefault="001260E9" w:rsidP="001260E9">
      <w:pPr>
        <w:pStyle w:val="NoSpacing"/>
        <w:rPr>
          <w:rFonts w:ascii="Times New Roman" w:hAnsi="Times New Roman" w:cs="Times New Roman"/>
          <w:b/>
          <w:color w:val="000000"/>
          <w:sz w:val="24"/>
          <w:szCs w:val="24"/>
        </w:rPr>
      </w:pPr>
    </w:p>
    <w:p w14:paraId="671C988A" w14:textId="77777777" w:rsidR="003C7759" w:rsidRDefault="001260E9" w:rsidP="005D3199">
      <w:pPr>
        <w:pStyle w:val="NoSpacing"/>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synchronically variable stage, </w:t>
      </w:r>
      <w:r w:rsidR="002042DB">
        <w:rPr>
          <w:rFonts w:ascii="Times New Roman" w:eastAsia="Times New Roman" w:hAnsi="Times New Roman" w:cs="Times New Roman"/>
          <w:color w:val="000000"/>
          <w:sz w:val="24"/>
          <w:szCs w:val="24"/>
        </w:rPr>
        <w:t xml:space="preserve">there is </w:t>
      </w:r>
      <w:r>
        <w:rPr>
          <w:rFonts w:ascii="Times New Roman" w:eastAsia="Times New Roman" w:hAnsi="Times New Roman" w:cs="Times New Roman"/>
          <w:color w:val="000000"/>
          <w:sz w:val="24"/>
          <w:szCs w:val="24"/>
        </w:rPr>
        <w:t>a special negative existential form in addition to the regula</w:t>
      </w:r>
      <w:r w:rsidR="001A7925">
        <w:rPr>
          <w:rFonts w:ascii="Times New Roman" w:eastAsia="Times New Roman" w:hAnsi="Times New Roman" w:cs="Times New Roman"/>
          <w:color w:val="000000"/>
          <w:sz w:val="24"/>
          <w:szCs w:val="24"/>
        </w:rPr>
        <w:t xml:space="preserve">r negative existential form. </w:t>
      </w:r>
      <w:r>
        <w:rPr>
          <w:rFonts w:ascii="Times New Roman" w:eastAsia="Times New Roman" w:hAnsi="Times New Roman" w:cs="Times New Roman"/>
          <w:color w:val="000000"/>
          <w:sz w:val="24"/>
          <w:szCs w:val="24"/>
        </w:rPr>
        <w:t>Croft (1991</w:t>
      </w:r>
      <w:r w:rsidR="001A7925">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 xml:space="preserve">) </w:t>
      </w:r>
      <w:r w:rsidR="001A7925">
        <w:rPr>
          <w:rFonts w:ascii="Times New Roman" w:eastAsia="Times New Roman" w:hAnsi="Times New Roman" w:cs="Times New Roman"/>
          <w:color w:val="000000"/>
          <w:sz w:val="24"/>
          <w:szCs w:val="24"/>
        </w:rPr>
        <w:t>describes the</w:t>
      </w:r>
      <w:r w:rsidR="001C0625">
        <w:rPr>
          <w:rFonts w:ascii="Times New Roman" w:eastAsia="Times New Roman" w:hAnsi="Times New Roman" w:cs="Times New Roman"/>
          <w:color w:val="000000"/>
          <w:sz w:val="24"/>
          <w:szCs w:val="24"/>
        </w:rPr>
        <w:t xml:space="preserve"> special negative existential</w:t>
      </w:r>
      <w:r>
        <w:rPr>
          <w:rFonts w:ascii="Times New Roman" w:eastAsia="Times New Roman" w:hAnsi="Times New Roman" w:cs="Times New Roman"/>
          <w:color w:val="000000"/>
          <w:sz w:val="24"/>
          <w:szCs w:val="24"/>
        </w:rPr>
        <w:t xml:space="preserve"> </w:t>
      </w:r>
      <w:r w:rsidR="001A7925">
        <w:rPr>
          <w:rFonts w:ascii="Times New Roman" w:eastAsia="Times New Roman" w:hAnsi="Times New Roman" w:cs="Times New Roman"/>
          <w:color w:val="000000"/>
          <w:sz w:val="24"/>
          <w:szCs w:val="24"/>
        </w:rPr>
        <w:t>as “</w:t>
      </w:r>
      <w:r w:rsidR="001A7925" w:rsidRPr="001A7925">
        <w:rPr>
          <w:rFonts w:ascii="Times New Roman" w:hAnsi="Times New Roman" w:cs="Times New Roman"/>
          <w:sz w:val="24"/>
          <w:szCs w:val="24"/>
        </w:rPr>
        <w:t xml:space="preserve">usually but not always a contraction or fusion of the verbal </w:t>
      </w:r>
      <w:proofErr w:type="spellStart"/>
      <w:r w:rsidR="001A7925" w:rsidRPr="001A7925">
        <w:rPr>
          <w:rFonts w:ascii="Times New Roman" w:hAnsi="Times New Roman" w:cs="Times New Roman"/>
          <w:sz w:val="24"/>
          <w:szCs w:val="24"/>
        </w:rPr>
        <w:t>negator</w:t>
      </w:r>
      <w:proofErr w:type="spellEnd"/>
      <w:r w:rsidR="001A7925" w:rsidRPr="001A7925">
        <w:rPr>
          <w:rFonts w:ascii="Times New Roman" w:hAnsi="Times New Roman" w:cs="Times New Roman"/>
          <w:sz w:val="24"/>
          <w:szCs w:val="24"/>
        </w:rPr>
        <w:t xml:space="preserve"> and the positive existential form</w:t>
      </w:r>
      <w:r w:rsidR="001A7925">
        <w:rPr>
          <w:rFonts w:ascii="Times New Roman" w:hAnsi="Times New Roman" w:cs="Times New Roman"/>
          <w:sz w:val="24"/>
          <w:szCs w:val="24"/>
        </w:rPr>
        <w:t xml:space="preserve">”. </w:t>
      </w:r>
      <w:r w:rsidR="001A7925">
        <w:rPr>
          <w:sz w:val="15"/>
          <w:szCs w:val="15"/>
        </w:rPr>
        <w:t xml:space="preserve"> </w:t>
      </w:r>
    </w:p>
    <w:p w14:paraId="48E1C039" w14:textId="6BC9B0E2" w:rsidR="009C2006" w:rsidRPr="009C2006" w:rsidRDefault="001260E9">
      <w:pPr>
        <w:pStyle w:val="NoSpacing"/>
        <w:spacing w:line="480" w:lineRule="auto"/>
        <w:rPr>
          <w:ins w:id="449" w:author="Marielle Moraine Butters" w:date="2019-06-17T10:02:00Z"/>
          <w:rFonts w:ascii="Times New Roman" w:hAnsi="Times New Roman" w:cs="Times New Roman"/>
          <w:i/>
          <w:sz w:val="24"/>
          <w:szCs w:val="24"/>
          <w:rPrChange w:id="450" w:author="Marielle Moraine Butters" w:date="2019-06-17T10:03:00Z">
            <w:rPr>
              <w:ins w:id="451" w:author="Marielle Moraine Butters" w:date="2019-06-17T10:02:00Z"/>
              <w:rFonts w:ascii="Times New Roman" w:eastAsia="Times New Roman" w:hAnsi="Times New Roman" w:cs="Times New Roman"/>
              <w:iCs/>
              <w:color w:val="000000"/>
              <w:sz w:val="24"/>
              <w:szCs w:val="24"/>
            </w:rPr>
          </w:rPrChange>
        </w:rPr>
        <w:pPrChange w:id="452" w:author="Marielle Moraine Butters" w:date="2019-06-17T10:03:00Z">
          <w:pPr>
            <w:pStyle w:val="NoSpacing"/>
            <w:spacing w:line="480" w:lineRule="auto"/>
            <w:ind w:firstLine="720"/>
          </w:pPr>
        </w:pPrChange>
      </w:pPr>
      <w:r>
        <w:rPr>
          <w:rFonts w:ascii="Times New Roman" w:eastAsia="Times New Roman" w:hAnsi="Times New Roman" w:cs="Times New Roman"/>
          <w:color w:val="000000"/>
          <w:sz w:val="24"/>
          <w:szCs w:val="24"/>
        </w:rPr>
        <w:t>In Hausa,</w:t>
      </w:r>
      <w:r w:rsidR="003C7759">
        <w:rPr>
          <w:rFonts w:ascii="Times New Roman" w:eastAsia="Times New Roman" w:hAnsi="Times New Roman" w:cs="Times New Roman"/>
          <w:color w:val="000000"/>
          <w:sz w:val="24"/>
          <w:szCs w:val="24"/>
        </w:rPr>
        <w:t xml:space="preserve"> </w:t>
      </w:r>
      <w:r w:rsidR="00713AEB">
        <w:rPr>
          <w:rFonts w:ascii="Times New Roman" w:eastAsia="Times New Roman" w:hAnsi="Times New Roman" w:cs="Times New Roman"/>
          <w:color w:val="000000"/>
          <w:sz w:val="24"/>
          <w:szCs w:val="24"/>
        </w:rPr>
        <w:t xml:space="preserve">a West Chadic language, </w:t>
      </w:r>
      <w:r w:rsidR="003C7759">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 xml:space="preserve">here are two negative existential forms, </w:t>
      </w:r>
      <w:proofErr w:type="spellStart"/>
      <w:r w:rsidRPr="00442E56">
        <w:rPr>
          <w:rFonts w:ascii="Times New Roman" w:hAnsi="Times New Roman" w:cs="Times New Roman"/>
          <w:i/>
          <w:sz w:val="24"/>
          <w:szCs w:val="24"/>
        </w:rPr>
        <w:t>ba</w:t>
      </w:r>
      <w:proofErr w:type="spellEnd"/>
      <w:r w:rsidRPr="00442E56">
        <w:rPr>
          <w:rFonts w:ascii="Times New Roman" w:hAnsi="Times New Roman" w:cs="Times New Roman"/>
          <w:i/>
          <w:sz w:val="24"/>
          <w:szCs w:val="24"/>
        </w:rPr>
        <w:t xml:space="preserve">̂ </w:t>
      </w:r>
      <w:r w:rsidRPr="00442E56">
        <w:rPr>
          <w:rFonts w:ascii="Times New Roman" w:hAnsi="Times New Roman" w:cs="Times New Roman"/>
          <w:sz w:val="24"/>
          <w:szCs w:val="24"/>
        </w:rPr>
        <w:t>and</w:t>
      </w:r>
      <w:r w:rsidRPr="00442E56">
        <w:rPr>
          <w:rFonts w:ascii="Times New Roman" w:hAnsi="Times New Roman" w:cs="Times New Roman"/>
          <w:i/>
          <w:sz w:val="24"/>
          <w:szCs w:val="24"/>
        </w:rPr>
        <w:t xml:space="preserve"> </w:t>
      </w:r>
      <w:proofErr w:type="spellStart"/>
      <w:r w:rsidRPr="00442E56">
        <w:rPr>
          <w:rFonts w:ascii="Times New Roman" w:hAnsi="Times New Roman" w:cs="Times New Roman"/>
          <w:i/>
          <w:sz w:val="24"/>
          <w:szCs w:val="24"/>
        </w:rPr>
        <w:t>bābu</w:t>
      </w:r>
      <w:proofErr w:type="spellEnd"/>
      <w:r w:rsidRPr="00442E56">
        <w:rPr>
          <w:rFonts w:ascii="Times New Roman" w:hAnsi="Times New Roman" w:cs="Times New Roman"/>
          <w:i/>
          <w:sz w:val="24"/>
          <w:szCs w:val="24"/>
        </w:rPr>
        <w:t>̀</w:t>
      </w:r>
      <w:r w:rsidR="001A7925">
        <w:rPr>
          <w:rFonts w:ascii="Times New Roman" w:hAnsi="Times New Roman" w:cs="Times New Roman"/>
          <w:i/>
          <w:sz w:val="24"/>
          <w:szCs w:val="24"/>
        </w:rPr>
        <w:t xml:space="preserve">, </w:t>
      </w:r>
      <w:r w:rsidR="003C7759">
        <w:rPr>
          <w:rFonts w:ascii="Times New Roman" w:hAnsi="Times New Roman" w:cs="Times New Roman"/>
          <w:iCs/>
          <w:sz w:val="24"/>
          <w:szCs w:val="24"/>
        </w:rPr>
        <w:t xml:space="preserve">shown in </w:t>
      </w:r>
      <w:r w:rsidR="003C7759" w:rsidRPr="009C2006">
        <w:rPr>
          <w:rFonts w:ascii="Times New Roman" w:hAnsi="Times New Roman" w:cs="Times New Roman"/>
          <w:iCs/>
          <w:sz w:val="24"/>
          <w:szCs w:val="24"/>
          <w:highlight w:val="yellow"/>
          <w:rPrChange w:id="453" w:author="Marielle Moraine Butters" w:date="2019-06-17T10:00:00Z">
            <w:rPr>
              <w:rFonts w:ascii="Times New Roman" w:hAnsi="Times New Roman" w:cs="Times New Roman"/>
              <w:iCs/>
              <w:sz w:val="24"/>
              <w:szCs w:val="24"/>
            </w:rPr>
          </w:rPrChange>
        </w:rPr>
        <w:t>(</w:t>
      </w:r>
      <w:ins w:id="454" w:author="Marielle Moraine Butters" w:date="2019-06-17T10:00:00Z">
        <w:r w:rsidR="009C2006" w:rsidRPr="009C2006">
          <w:rPr>
            <w:rFonts w:ascii="Times New Roman" w:hAnsi="Times New Roman" w:cs="Times New Roman"/>
            <w:iCs/>
            <w:sz w:val="24"/>
            <w:szCs w:val="24"/>
            <w:highlight w:val="yellow"/>
            <w:rPrChange w:id="455" w:author="Marielle Moraine Butters" w:date="2019-06-17T10:00:00Z">
              <w:rPr>
                <w:rFonts w:ascii="Times New Roman" w:hAnsi="Times New Roman" w:cs="Times New Roman"/>
                <w:iCs/>
                <w:sz w:val="24"/>
                <w:szCs w:val="24"/>
              </w:rPr>
            </w:rPrChange>
          </w:rPr>
          <w:t>3a</w:t>
        </w:r>
      </w:ins>
      <w:del w:id="456" w:author="Marielle Moraine Butters" w:date="2019-06-17T10:00:00Z">
        <w:r w:rsidR="003C7759" w:rsidRPr="009C2006" w:rsidDel="009C2006">
          <w:rPr>
            <w:rFonts w:ascii="Times New Roman" w:hAnsi="Times New Roman" w:cs="Times New Roman"/>
            <w:iCs/>
            <w:sz w:val="24"/>
            <w:szCs w:val="24"/>
            <w:highlight w:val="yellow"/>
            <w:rPrChange w:id="457" w:author="Marielle Moraine Butters" w:date="2019-06-17T10:00:00Z">
              <w:rPr>
                <w:rFonts w:ascii="Times New Roman" w:hAnsi="Times New Roman" w:cs="Times New Roman"/>
                <w:iCs/>
                <w:sz w:val="24"/>
                <w:szCs w:val="24"/>
              </w:rPr>
            </w:rPrChange>
          </w:rPr>
          <w:delText>7</w:delText>
        </w:r>
      </w:del>
      <w:r w:rsidR="003C7759">
        <w:rPr>
          <w:rFonts w:ascii="Times New Roman" w:hAnsi="Times New Roman" w:cs="Times New Roman"/>
          <w:iCs/>
          <w:sz w:val="24"/>
          <w:szCs w:val="24"/>
        </w:rPr>
        <w:t xml:space="preserve">), which are </w:t>
      </w:r>
      <w:r>
        <w:rPr>
          <w:rFonts w:ascii="Times New Roman" w:hAnsi="Times New Roman" w:cs="Times New Roman"/>
          <w:sz w:val="24"/>
          <w:szCs w:val="24"/>
        </w:rPr>
        <w:t xml:space="preserve">distinct </w:t>
      </w:r>
      <w:r w:rsidR="003C7759">
        <w:rPr>
          <w:rFonts w:ascii="Times New Roman" w:hAnsi="Times New Roman" w:cs="Times New Roman"/>
          <w:sz w:val="24"/>
          <w:szCs w:val="24"/>
        </w:rPr>
        <w:t xml:space="preserve">in quantity and tone </w:t>
      </w:r>
      <w:r>
        <w:rPr>
          <w:rFonts w:ascii="Times New Roman" w:hAnsi="Times New Roman" w:cs="Times New Roman"/>
          <w:sz w:val="24"/>
          <w:szCs w:val="24"/>
        </w:rPr>
        <w:t>from the</w:t>
      </w:r>
      <w:r w:rsidR="00F72F8B">
        <w:rPr>
          <w:rFonts w:ascii="Times New Roman" w:hAnsi="Times New Roman" w:cs="Times New Roman"/>
          <w:sz w:val="24"/>
          <w:szCs w:val="24"/>
        </w:rPr>
        <w:t xml:space="preserve"> verbal </w:t>
      </w:r>
      <w:proofErr w:type="spellStart"/>
      <w:r w:rsidR="00F72F8B">
        <w:rPr>
          <w:rFonts w:ascii="Times New Roman" w:hAnsi="Times New Roman" w:cs="Times New Roman"/>
          <w:sz w:val="24"/>
          <w:szCs w:val="24"/>
        </w:rPr>
        <w:t>negators</w:t>
      </w:r>
      <w:proofErr w:type="spellEnd"/>
      <w:r>
        <w:rPr>
          <w:rFonts w:ascii="Times New Roman" w:hAnsi="Times New Roman" w:cs="Times New Roman"/>
          <w:sz w:val="24"/>
          <w:szCs w:val="24"/>
        </w:rPr>
        <w:t xml:space="preserve"> </w:t>
      </w:r>
      <w:proofErr w:type="spellStart"/>
      <w:r w:rsidRPr="009D1AAE">
        <w:rPr>
          <w:rFonts w:ascii="Times New Roman" w:hAnsi="Times New Roman" w:cs="Times New Roman"/>
          <w:i/>
          <w:sz w:val="24"/>
          <w:szCs w:val="24"/>
        </w:rPr>
        <w:t>ba</w:t>
      </w:r>
      <w:proofErr w:type="spellEnd"/>
      <w:r w:rsidRPr="009D1AAE">
        <w:rPr>
          <w:rFonts w:ascii="Times New Roman" w:hAnsi="Times New Roman" w:cs="Times New Roman"/>
          <w:i/>
          <w:sz w:val="24"/>
          <w:szCs w:val="24"/>
        </w:rPr>
        <w:t>̀…</w:t>
      </w:r>
      <w:proofErr w:type="spellStart"/>
      <w:r w:rsidRPr="009D1AAE">
        <w:rPr>
          <w:rFonts w:ascii="Times New Roman" w:hAnsi="Times New Roman" w:cs="Times New Roman"/>
          <w:i/>
          <w:sz w:val="24"/>
          <w:szCs w:val="24"/>
        </w:rPr>
        <w:t>ba</w:t>
      </w:r>
      <w:proofErr w:type="spellEnd"/>
      <w:r w:rsidR="003C7759">
        <w:rPr>
          <w:rFonts w:ascii="Times New Roman" w:hAnsi="Times New Roman" w:cs="Times New Roman"/>
          <w:i/>
          <w:sz w:val="24"/>
          <w:szCs w:val="24"/>
        </w:rPr>
        <w:t xml:space="preserve"> </w:t>
      </w:r>
      <w:r w:rsidR="00F72F8B">
        <w:rPr>
          <w:rFonts w:ascii="Times New Roman" w:hAnsi="Times New Roman" w:cs="Times New Roman"/>
          <w:iCs/>
          <w:sz w:val="24"/>
          <w:szCs w:val="24"/>
        </w:rPr>
        <w:t xml:space="preserve">used in tense, aspects, and moods other than continuous and subjunctive, as </w:t>
      </w:r>
      <w:r w:rsidR="003C7759" w:rsidRPr="009C2006">
        <w:rPr>
          <w:rFonts w:ascii="Times New Roman" w:hAnsi="Times New Roman" w:cs="Times New Roman"/>
          <w:iCs/>
          <w:sz w:val="24"/>
          <w:szCs w:val="24"/>
          <w:highlight w:val="yellow"/>
          <w:rPrChange w:id="458" w:author="Marielle Moraine Butters" w:date="2019-06-17T10:00:00Z">
            <w:rPr>
              <w:rFonts w:ascii="Times New Roman" w:hAnsi="Times New Roman" w:cs="Times New Roman"/>
              <w:iCs/>
              <w:sz w:val="24"/>
              <w:szCs w:val="24"/>
            </w:rPr>
          </w:rPrChange>
        </w:rPr>
        <w:t>in (</w:t>
      </w:r>
      <w:ins w:id="459" w:author="Marielle Moraine Butters" w:date="2019-06-17T10:00:00Z">
        <w:r w:rsidR="009C2006" w:rsidRPr="009C2006">
          <w:rPr>
            <w:rFonts w:ascii="Times New Roman" w:hAnsi="Times New Roman" w:cs="Times New Roman"/>
            <w:iCs/>
            <w:sz w:val="24"/>
            <w:szCs w:val="24"/>
            <w:highlight w:val="yellow"/>
            <w:rPrChange w:id="460" w:author="Marielle Moraine Butters" w:date="2019-06-17T10:00:00Z">
              <w:rPr>
                <w:rFonts w:ascii="Times New Roman" w:hAnsi="Times New Roman" w:cs="Times New Roman"/>
                <w:iCs/>
                <w:sz w:val="24"/>
                <w:szCs w:val="24"/>
              </w:rPr>
            </w:rPrChange>
          </w:rPr>
          <w:t>3b</w:t>
        </w:r>
      </w:ins>
      <w:del w:id="461" w:author="Marielle Moraine Butters" w:date="2019-06-17T10:00:00Z">
        <w:r w:rsidR="001C0625" w:rsidRPr="009C2006" w:rsidDel="009C2006">
          <w:rPr>
            <w:rFonts w:ascii="Times New Roman" w:hAnsi="Times New Roman" w:cs="Times New Roman"/>
            <w:iCs/>
            <w:sz w:val="24"/>
            <w:szCs w:val="24"/>
            <w:highlight w:val="yellow"/>
            <w:rPrChange w:id="462" w:author="Marielle Moraine Butters" w:date="2019-06-17T10:00:00Z">
              <w:rPr>
                <w:rFonts w:ascii="Times New Roman" w:hAnsi="Times New Roman" w:cs="Times New Roman"/>
                <w:iCs/>
                <w:sz w:val="24"/>
                <w:szCs w:val="24"/>
              </w:rPr>
            </w:rPrChange>
          </w:rPr>
          <w:delText>8</w:delText>
        </w:r>
      </w:del>
      <w:r w:rsidR="003C7759">
        <w:rPr>
          <w:rFonts w:ascii="Times New Roman" w:hAnsi="Times New Roman" w:cs="Times New Roman"/>
          <w:iCs/>
          <w:sz w:val="24"/>
          <w:szCs w:val="24"/>
        </w:rPr>
        <w:t xml:space="preserve">). </w:t>
      </w:r>
      <w:r>
        <w:rPr>
          <w:rFonts w:ascii="Times New Roman" w:hAnsi="Times New Roman" w:cs="Times New Roman"/>
          <w:i/>
          <w:sz w:val="24"/>
          <w:szCs w:val="24"/>
        </w:rPr>
        <w:t xml:space="preserve"> </w:t>
      </w:r>
      <w:r w:rsidR="001C0625" w:rsidRPr="001C0625">
        <w:rPr>
          <w:rFonts w:ascii="Times New Roman" w:hAnsi="Times New Roman" w:cs="Times New Roman"/>
          <w:sz w:val="24"/>
          <w:szCs w:val="24"/>
        </w:rPr>
        <w:t xml:space="preserve">In negative continuous utterances, the verbal </w:t>
      </w:r>
      <w:proofErr w:type="spellStart"/>
      <w:r w:rsidR="001C0625" w:rsidRPr="001C0625">
        <w:rPr>
          <w:rFonts w:ascii="Times New Roman" w:hAnsi="Times New Roman" w:cs="Times New Roman"/>
          <w:sz w:val="24"/>
          <w:szCs w:val="24"/>
        </w:rPr>
        <w:t>negator</w:t>
      </w:r>
      <w:proofErr w:type="spellEnd"/>
      <w:r w:rsidR="001C0625" w:rsidRPr="001C0625">
        <w:rPr>
          <w:rFonts w:ascii="Times New Roman" w:hAnsi="Times New Roman" w:cs="Times New Roman"/>
          <w:sz w:val="24"/>
          <w:szCs w:val="24"/>
        </w:rPr>
        <w:t xml:space="preserve"> is </w:t>
      </w:r>
      <w:proofErr w:type="spellStart"/>
      <w:r w:rsidR="001C0625" w:rsidRPr="001C0625">
        <w:rPr>
          <w:rFonts w:ascii="Times New Roman" w:eastAsia="Times New Roman" w:hAnsi="Times New Roman" w:cs="Times New Roman"/>
          <w:i/>
          <w:iCs/>
          <w:sz w:val="24"/>
          <w:szCs w:val="24"/>
        </w:rPr>
        <w:t>ba</w:t>
      </w:r>
      <w:proofErr w:type="spellEnd"/>
      <w:r w:rsidR="001C0625" w:rsidRPr="001C0625">
        <w:rPr>
          <w:rFonts w:ascii="Times New Roman" w:eastAsia="Times New Roman" w:hAnsi="Times New Roman" w:cs="Times New Roman"/>
          <w:i/>
          <w:iCs/>
          <w:sz w:val="24"/>
          <w:szCs w:val="24"/>
        </w:rPr>
        <w:t>̄</w:t>
      </w:r>
      <w:r w:rsidR="001C0625">
        <w:rPr>
          <w:rFonts w:ascii="Times New Roman" w:eastAsia="Times New Roman" w:hAnsi="Times New Roman" w:cs="Times New Roman"/>
        </w:rPr>
        <w:t xml:space="preserve">. </w:t>
      </w:r>
      <w:r>
        <w:rPr>
          <w:rFonts w:ascii="Times New Roman" w:hAnsi="Times New Roman" w:cs="Times New Roman"/>
          <w:sz w:val="24"/>
          <w:szCs w:val="24"/>
        </w:rPr>
        <w:t xml:space="preserve">Generally, the two </w:t>
      </w:r>
      <w:r w:rsidR="003C7759">
        <w:rPr>
          <w:rFonts w:ascii="Times New Roman" w:hAnsi="Times New Roman" w:cs="Times New Roman"/>
          <w:sz w:val="24"/>
          <w:szCs w:val="24"/>
        </w:rPr>
        <w:t xml:space="preserve">negative </w:t>
      </w:r>
      <w:proofErr w:type="spellStart"/>
      <w:r w:rsidR="003C7759">
        <w:rPr>
          <w:rFonts w:ascii="Times New Roman" w:hAnsi="Times New Roman" w:cs="Times New Roman"/>
          <w:sz w:val="24"/>
          <w:szCs w:val="24"/>
        </w:rPr>
        <w:t>existentials</w:t>
      </w:r>
      <w:proofErr w:type="spellEnd"/>
      <w:r w:rsidR="003C7759">
        <w:rPr>
          <w:rFonts w:ascii="Times New Roman" w:hAnsi="Times New Roman" w:cs="Times New Roman"/>
          <w:sz w:val="24"/>
          <w:szCs w:val="24"/>
        </w:rPr>
        <w:t xml:space="preserve"> </w:t>
      </w:r>
      <w:proofErr w:type="gramStart"/>
      <w:r>
        <w:rPr>
          <w:rFonts w:ascii="Times New Roman" w:hAnsi="Times New Roman" w:cs="Times New Roman"/>
          <w:sz w:val="24"/>
          <w:szCs w:val="24"/>
        </w:rPr>
        <w:t>may be used</w:t>
      </w:r>
      <w:proofErr w:type="gramEnd"/>
      <w:r>
        <w:rPr>
          <w:rFonts w:ascii="Times New Roman" w:hAnsi="Times New Roman" w:cs="Times New Roman"/>
          <w:sz w:val="24"/>
          <w:szCs w:val="24"/>
        </w:rPr>
        <w:t xml:space="preserve"> interchangeably, though the former occurs more frequently when there is a nominal </w:t>
      </w:r>
      <w:r w:rsidRPr="00442E56">
        <w:rPr>
          <w:rFonts w:ascii="Times New Roman" w:hAnsi="Times New Roman" w:cs="Times New Roman"/>
          <w:sz w:val="24"/>
          <w:szCs w:val="24"/>
        </w:rPr>
        <w:t xml:space="preserve">predicate. </w:t>
      </w:r>
      <w:del w:id="463" w:author="Marielle Moraine Butters" w:date="2019-06-17T08:10:00Z">
        <w:r w:rsidR="00F72F8B" w:rsidRPr="006F7C01" w:rsidDel="006F7C01">
          <w:rPr>
            <w:rFonts w:ascii="Times New Roman" w:hAnsi="Times New Roman" w:cs="Times New Roman"/>
            <w:sz w:val="24"/>
            <w:szCs w:val="24"/>
            <w:highlight w:val="yellow"/>
            <w:rPrChange w:id="464" w:author="Marielle Moraine Butters" w:date="2019-06-17T08:11:00Z">
              <w:rPr>
                <w:rFonts w:ascii="Times New Roman" w:hAnsi="Times New Roman" w:cs="Times New Roman"/>
                <w:sz w:val="24"/>
                <w:szCs w:val="24"/>
              </w:rPr>
            </w:rPrChange>
          </w:rPr>
          <w:delText xml:space="preserve">When there is no overt object, only </w:delText>
        </w:r>
        <w:r w:rsidR="00F72F8B" w:rsidRPr="006F7C01" w:rsidDel="006F7C01">
          <w:rPr>
            <w:rFonts w:ascii="Times New Roman" w:hAnsi="Times New Roman" w:cs="Times New Roman"/>
            <w:i/>
            <w:iCs/>
            <w:sz w:val="24"/>
            <w:szCs w:val="24"/>
            <w:highlight w:val="yellow"/>
            <w:rPrChange w:id="465" w:author="Marielle Moraine Butters" w:date="2019-06-17T08:11:00Z">
              <w:rPr>
                <w:rFonts w:ascii="Times New Roman" w:hAnsi="Times New Roman" w:cs="Times New Roman"/>
                <w:i/>
                <w:iCs/>
                <w:sz w:val="24"/>
                <w:szCs w:val="24"/>
              </w:rPr>
            </w:rPrChange>
          </w:rPr>
          <w:delText>bābù</w:delText>
        </w:r>
        <w:r w:rsidR="00F72F8B" w:rsidRPr="006F7C01" w:rsidDel="006F7C01">
          <w:rPr>
            <w:rFonts w:ascii="Times New Roman" w:hAnsi="Times New Roman" w:cs="Times New Roman"/>
            <w:sz w:val="24"/>
            <w:szCs w:val="24"/>
            <w:highlight w:val="yellow"/>
            <w:rPrChange w:id="466" w:author="Marielle Moraine Butters" w:date="2019-06-17T08:11:00Z">
              <w:rPr>
                <w:rFonts w:ascii="Times New Roman" w:hAnsi="Times New Roman" w:cs="Times New Roman"/>
                <w:sz w:val="24"/>
                <w:szCs w:val="24"/>
              </w:rPr>
            </w:rPrChange>
          </w:rPr>
          <w:delText xml:space="preserve"> can be used. The word </w:delText>
        </w:r>
        <w:r w:rsidR="00F72F8B" w:rsidRPr="006F7C01" w:rsidDel="006F7C01">
          <w:rPr>
            <w:rFonts w:ascii="Times New Roman" w:hAnsi="Times New Roman" w:cs="Times New Roman"/>
            <w:i/>
            <w:iCs/>
            <w:sz w:val="24"/>
            <w:szCs w:val="24"/>
            <w:highlight w:val="yellow"/>
            <w:rPrChange w:id="467" w:author="Marielle Moraine Butters" w:date="2019-06-17T08:11:00Z">
              <w:rPr>
                <w:rFonts w:ascii="Times New Roman" w:hAnsi="Times New Roman" w:cs="Times New Roman"/>
                <w:i/>
                <w:iCs/>
                <w:sz w:val="24"/>
                <w:szCs w:val="24"/>
              </w:rPr>
            </w:rPrChange>
          </w:rPr>
          <w:delText>bābù</w:delText>
        </w:r>
        <w:r w:rsidR="00F72F8B" w:rsidRPr="006F7C01" w:rsidDel="006F7C01">
          <w:rPr>
            <w:rFonts w:ascii="Times New Roman" w:hAnsi="Times New Roman" w:cs="Times New Roman"/>
            <w:sz w:val="24"/>
            <w:szCs w:val="24"/>
            <w:highlight w:val="yellow"/>
            <w:rPrChange w:id="468" w:author="Marielle Moraine Butters" w:date="2019-06-17T08:11:00Z">
              <w:rPr>
                <w:rFonts w:ascii="Times New Roman" w:hAnsi="Times New Roman" w:cs="Times New Roman"/>
                <w:sz w:val="24"/>
                <w:szCs w:val="24"/>
              </w:rPr>
            </w:rPrChange>
          </w:rPr>
          <w:delText xml:space="preserve"> is also sometimes used colloquially to mean ‘no’, often as an elliptical response or as a sign of disagreement. </w:delText>
        </w:r>
      </w:del>
      <w:ins w:id="469" w:author="Marielle Moraine Butters" w:date="2019-06-17T10:02:00Z">
        <w:r w:rsidR="009C2006" w:rsidRPr="00446292">
          <w:rPr>
            <w:rFonts w:ascii="Times New Roman" w:hAnsi="Times New Roman" w:cs="Times New Roman"/>
            <w:sz w:val="24"/>
            <w:szCs w:val="24"/>
            <w:highlight w:val="yellow"/>
          </w:rPr>
          <w:t xml:space="preserve">When there is no overt object, only </w:t>
        </w:r>
        <w:proofErr w:type="spellStart"/>
        <w:r w:rsidR="009C2006" w:rsidRPr="00446292">
          <w:rPr>
            <w:rFonts w:ascii="Times New Roman" w:hAnsi="Times New Roman" w:cs="Times New Roman"/>
            <w:i/>
            <w:iCs/>
            <w:sz w:val="24"/>
            <w:szCs w:val="24"/>
            <w:highlight w:val="yellow"/>
          </w:rPr>
          <w:t>bābu</w:t>
        </w:r>
        <w:proofErr w:type="spellEnd"/>
        <w:r w:rsidR="009C2006" w:rsidRPr="00446292">
          <w:rPr>
            <w:rFonts w:ascii="Times New Roman" w:hAnsi="Times New Roman" w:cs="Times New Roman"/>
            <w:i/>
            <w:iCs/>
            <w:sz w:val="24"/>
            <w:szCs w:val="24"/>
            <w:highlight w:val="yellow"/>
          </w:rPr>
          <w:t>̀</w:t>
        </w:r>
        <w:r w:rsidR="009C2006" w:rsidRPr="00446292">
          <w:rPr>
            <w:rFonts w:ascii="Times New Roman" w:hAnsi="Times New Roman" w:cs="Times New Roman"/>
            <w:sz w:val="24"/>
            <w:szCs w:val="24"/>
            <w:highlight w:val="yellow"/>
          </w:rPr>
          <w:t xml:space="preserve"> </w:t>
        </w:r>
        <w:proofErr w:type="gramStart"/>
        <w:r w:rsidR="009C2006" w:rsidRPr="00446292">
          <w:rPr>
            <w:rFonts w:ascii="Times New Roman" w:hAnsi="Times New Roman" w:cs="Times New Roman"/>
            <w:sz w:val="24"/>
            <w:szCs w:val="24"/>
            <w:highlight w:val="yellow"/>
          </w:rPr>
          <w:t>can be used</w:t>
        </w:r>
        <w:proofErr w:type="gramEnd"/>
        <w:r w:rsidR="009C2006" w:rsidRPr="00446292">
          <w:rPr>
            <w:rFonts w:ascii="Times New Roman" w:hAnsi="Times New Roman" w:cs="Times New Roman"/>
            <w:sz w:val="24"/>
            <w:szCs w:val="24"/>
            <w:highlight w:val="yellow"/>
          </w:rPr>
          <w:t xml:space="preserve">. The word </w:t>
        </w:r>
        <w:proofErr w:type="spellStart"/>
        <w:r w:rsidR="009C2006" w:rsidRPr="00446292">
          <w:rPr>
            <w:rFonts w:ascii="Times New Roman" w:hAnsi="Times New Roman" w:cs="Times New Roman"/>
            <w:i/>
            <w:iCs/>
            <w:sz w:val="24"/>
            <w:szCs w:val="24"/>
            <w:highlight w:val="yellow"/>
          </w:rPr>
          <w:t>bābu</w:t>
        </w:r>
        <w:proofErr w:type="spellEnd"/>
        <w:r w:rsidR="009C2006" w:rsidRPr="00446292">
          <w:rPr>
            <w:rFonts w:ascii="Times New Roman" w:hAnsi="Times New Roman" w:cs="Times New Roman"/>
            <w:i/>
            <w:iCs/>
            <w:sz w:val="24"/>
            <w:szCs w:val="24"/>
            <w:highlight w:val="yellow"/>
          </w:rPr>
          <w:t>̀</w:t>
        </w:r>
        <w:r w:rsidR="009C2006" w:rsidRPr="00446292">
          <w:rPr>
            <w:rFonts w:ascii="Times New Roman" w:hAnsi="Times New Roman" w:cs="Times New Roman"/>
            <w:sz w:val="24"/>
            <w:szCs w:val="24"/>
            <w:highlight w:val="yellow"/>
          </w:rPr>
          <w:t xml:space="preserve"> </w:t>
        </w:r>
        <w:proofErr w:type="gramStart"/>
        <w:r w:rsidR="009C2006" w:rsidRPr="00446292">
          <w:rPr>
            <w:rFonts w:ascii="Times New Roman" w:hAnsi="Times New Roman" w:cs="Times New Roman"/>
            <w:sz w:val="24"/>
            <w:szCs w:val="24"/>
            <w:highlight w:val="yellow"/>
          </w:rPr>
          <w:t xml:space="preserve">is also sometimes </w:t>
        </w:r>
        <w:r w:rsidR="009C2006" w:rsidRPr="00D06F35">
          <w:rPr>
            <w:rFonts w:ascii="Times New Roman" w:hAnsi="Times New Roman" w:cs="Times New Roman"/>
            <w:sz w:val="24"/>
            <w:szCs w:val="24"/>
            <w:highlight w:val="yellow"/>
          </w:rPr>
          <w:t>used</w:t>
        </w:r>
        <w:proofErr w:type="gramEnd"/>
        <w:r w:rsidR="009C2006" w:rsidRPr="00D06F35">
          <w:rPr>
            <w:rFonts w:ascii="Times New Roman" w:hAnsi="Times New Roman" w:cs="Times New Roman"/>
            <w:sz w:val="24"/>
            <w:szCs w:val="24"/>
            <w:highlight w:val="yellow"/>
          </w:rPr>
          <w:t xml:space="preserve"> colloquially to mean ‘no’, often as an elliptical response or as a sign of disagreement.</w:t>
        </w:r>
        <w:r w:rsidR="009C2006" w:rsidRPr="00D06F35">
          <w:rPr>
            <w:rFonts w:ascii="Times New Roman" w:hAnsi="Times New Roman" w:cs="Times New Roman"/>
            <w:sz w:val="24"/>
            <w:szCs w:val="24"/>
            <w:highlight w:val="yellow"/>
            <w:rPrChange w:id="470" w:author="Marielle Moraine Butters" w:date="2019-06-17T10:07:00Z">
              <w:rPr>
                <w:rFonts w:ascii="Times New Roman" w:hAnsi="Times New Roman" w:cs="Times New Roman"/>
                <w:sz w:val="24"/>
                <w:szCs w:val="24"/>
              </w:rPr>
            </w:rPrChange>
          </w:rPr>
          <w:t xml:space="preserve"> The affirmative </w:t>
        </w:r>
        <w:proofErr w:type="spellStart"/>
        <w:r w:rsidR="009C2006" w:rsidRPr="00D06F35">
          <w:rPr>
            <w:rFonts w:ascii="Times New Roman" w:hAnsi="Times New Roman" w:cs="Times New Roman"/>
            <w:sz w:val="24"/>
            <w:szCs w:val="24"/>
            <w:highlight w:val="yellow"/>
            <w:rPrChange w:id="471" w:author="Marielle Moraine Butters" w:date="2019-06-17T10:07:00Z">
              <w:rPr>
                <w:rFonts w:ascii="Times New Roman" w:hAnsi="Times New Roman" w:cs="Times New Roman"/>
                <w:sz w:val="24"/>
                <w:szCs w:val="24"/>
              </w:rPr>
            </w:rPrChange>
          </w:rPr>
          <w:t>existentials</w:t>
        </w:r>
        <w:proofErr w:type="spellEnd"/>
        <w:r w:rsidR="009C2006" w:rsidRPr="00D06F35">
          <w:rPr>
            <w:rFonts w:ascii="Times New Roman" w:hAnsi="Times New Roman" w:cs="Times New Roman"/>
            <w:sz w:val="24"/>
            <w:szCs w:val="24"/>
            <w:highlight w:val="yellow"/>
            <w:rPrChange w:id="472" w:author="Marielle Moraine Butters" w:date="2019-06-17T10:07:00Z">
              <w:rPr>
                <w:rFonts w:ascii="Times New Roman" w:hAnsi="Times New Roman" w:cs="Times New Roman"/>
                <w:sz w:val="24"/>
                <w:szCs w:val="24"/>
              </w:rPr>
            </w:rPrChange>
          </w:rPr>
          <w:t xml:space="preserve"> in Hausa, </w:t>
        </w:r>
        <w:proofErr w:type="spellStart"/>
        <w:r w:rsidR="009C2006" w:rsidRPr="00D06F35">
          <w:rPr>
            <w:rFonts w:ascii="Times New Roman" w:hAnsi="Times New Roman" w:cs="Times New Roman"/>
            <w:i/>
            <w:sz w:val="24"/>
            <w:szCs w:val="24"/>
            <w:highlight w:val="yellow"/>
            <w:rPrChange w:id="473" w:author="Marielle Moraine Butters" w:date="2019-06-17T10:07:00Z">
              <w:rPr>
                <w:rFonts w:ascii="Times New Roman" w:hAnsi="Times New Roman" w:cs="Times New Roman"/>
                <w:i/>
                <w:sz w:val="24"/>
                <w:szCs w:val="24"/>
              </w:rPr>
            </w:rPrChange>
          </w:rPr>
          <w:t>àkwai</w:t>
        </w:r>
        <w:proofErr w:type="spellEnd"/>
        <w:r w:rsidR="009C2006" w:rsidRPr="00D06F35">
          <w:rPr>
            <w:rFonts w:ascii="Times New Roman" w:hAnsi="Times New Roman" w:cs="Times New Roman"/>
            <w:sz w:val="24"/>
            <w:szCs w:val="24"/>
            <w:highlight w:val="yellow"/>
            <w:rPrChange w:id="474" w:author="Marielle Moraine Butters" w:date="2019-06-17T10:07:00Z">
              <w:rPr>
                <w:rFonts w:ascii="Times New Roman" w:hAnsi="Times New Roman" w:cs="Times New Roman"/>
                <w:sz w:val="24"/>
                <w:szCs w:val="24"/>
              </w:rPr>
            </w:rPrChange>
          </w:rPr>
          <w:t xml:space="preserve"> and </w:t>
        </w:r>
        <w:proofErr w:type="spellStart"/>
        <w:r w:rsidR="009C2006" w:rsidRPr="00D06F35">
          <w:rPr>
            <w:rFonts w:ascii="Times New Roman" w:hAnsi="Times New Roman" w:cs="Times New Roman"/>
            <w:i/>
            <w:iCs/>
            <w:sz w:val="24"/>
            <w:szCs w:val="24"/>
            <w:highlight w:val="yellow"/>
            <w:rPrChange w:id="475" w:author="Marielle Moraine Butters" w:date="2019-06-17T10:07:00Z">
              <w:rPr>
                <w:rFonts w:ascii="Times New Roman" w:hAnsi="Times New Roman" w:cs="Times New Roman"/>
                <w:i/>
                <w:iCs/>
                <w:sz w:val="24"/>
                <w:szCs w:val="24"/>
              </w:rPr>
            </w:rPrChange>
          </w:rPr>
          <w:t>dà</w:t>
        </w:r>
        <w:proofErr w:type="spellEnd"/>
        <w:r w:rsidR="009C2006" w:rsidRPr="00D06F35">
          <w:rPr>
            <w:rFonts w:ascii="Times New Roman" w:hAnsi="Times New Roman" w:cs="Times New Roman"/>
            <w:sz w:val="24"/>
            <w:szCs w:val="24"/>
            <w:highlight w:val="yellow"/>
            <w:rPrChange w:id="476" w:author="Marielle Moraine Butters" w:date="2019-06-17T10:07:00Z">
              <w:rPr>
                <w:rFonts w:ascii="Times New Roman" w:hAnsi="Times New Roman" w:cs="Times New Roman"/>
                <w:sz w:val="24"/>
                <w:szCs w:val="24"/>
              </w:rPr>
            </w:rPrChange>
          </w:rPr>
          <w:t xml:space="preserve">, </w:t>
        </w:r>
        <w:r w:rsidR="009C2006" w:rsidRPr="00D06F35">
          <w:rPr>
            <w:rFonts w:ascii="Times New Roman" w:hAnsi="Times New Roman" w:cs="Times New Roman"/>
            <w:sz w:val="24"/>
            <w:szCs w:val="24"/>
            <w:highlight w:val="yellow"/>
          </w:rPr>
          <w:t>as in (</w:t>
        </w:r>
      </w:ins>
      <w:ins w:id="477" w:author="Marielle Moraine Butters" w:date="2019-06-17T10:04:00Z">
        <w:r w:rsidR="009C2006" w:rsidRPr="00D06F35">
          <w:rPr>
            <w:rFonts w:ascii="Times New Roman" w:hAnsi="Times New Roman" w:cs="Times New Roman"/>
            <w:sz w:val="24"/>
            <w:szCs w:val="24"/>
            <w:highlight w:val="yellow"/>
          </w:rPr>
          <w:t>3c</w:t>
        </w:r>
      </w:ins>
      <w:ins w:id="478" w:author="Marielle Moraine Butters" w:date="2019-06-17T10:02:00Z">
        <w:r w:rsidR="009C2006" w:rsidRPr="00D06F35">
          <w:rPr>
            <w:rFonts w:ascii="Times New Roman" w:hAnsi="Times New Roman" w:cs="Times New Roman"/>
            <w:sz w:val="24"/>
            <w:szCs w:val="24"/>
            <w:highlight w:val="yellow"/>
          </w:rPr>
          <w:t>) and (</w:t>
        </w:r>
      </w:ins>
      <w:ins w:id="479" w:author="Marielle Moraine Butters" w:date="2019-06-17T10:04:00Z">
        <w:r w:rsidR="009C2006" w:rsidRPr="00D06F35">
          <w:rPr>
            <w:rFonts w:ascii="Times New Roman" w:hAnsi="Times New Roman" w:cs="Times New Roman"/>
            <w:sz w:val="24"/>
            <w:szCs w:val="24"/>
            <w:highlight w:val="yellow"/>
          </w:rPr>
          <w:t>3d</w:t>
        </w:r>
      </w:ins>
      <w:ins w:id="480" w:author="Marielle Moraine Butters" w:date="2019-06-17T10:02:00Z">
        <w:r w:rsidR="009C2006" w:rsidRPr="00D06F35">
          <w:rPr>
            <w:rFonts w:ascii="Times New Roman" w:hAnsi="Times New Roman" w:cs="Times New Roman"/>
            <w:sz w:val="24"/>
            <w:szCs w:val="24"/>
            <w:highlight w:val="yellow"/>
          </w:rPr>
          <w:t>)</w:t>
        </w:r>
        <w:r w:rsidR="009C2006" w:rsidRPr="00D06F35">
          <w:rPr>
            <w:rFonts w:ascii="Times New Roman" w:hAnsi="Times New Roman" w:cs="Times New Roman"/>
            <w:sz w:val="24"/>
            <w:szCs w:val="24"/>
            <w:highlight w:val="yellow"/>
            <w:rPrChange w:id="481" w:author="Marielle Moraine Butters" w:date="2019-06-17T10:07:00Z">
              <w:rPr>
                <w:rFonts w:ascii="Times New Roman" w:hAnsi="Times New Roman" w:cs="Times New Roman"/>
                <w:sz w:val="24"/>
                <w:szCs w:val="24"/>
              </w:rPr>
            </w:rPrChange>
          </w:rPr>
          <w:t xml:space="preserve"> bear no resemblance to the negative </w:t>
        </w:r>
        <w:proofErr w:type="spellStart"/>
        <w:r w:rsidR="009C2006" w:rsidRPr="00D06F35">
          <w:rPr>
            <w:rFonts w:ascii="Times New Roman" w:hAnsi="Times New Roman" w:cs="Times New Roman"/>
            <w:sz w:val="24"/>
            <w:szCs w:val="24"/>
            <w:highlight w:val="yellow"/>
            <w:rPrChange w:id="482" w:author="Marielle Moraine Butters" w:date="2019-06-17T10:07:00Z">
              <w:rPr>
                <w:rFonts w:ascii="Times New Roman" w:hAnsi="Times New Roman" w:cs="Times New Roman"/>
                <w:sz w:val="24"/>
                <w:szCs w:val="24"/>
              </w:rPr>
            </w:rPrChange>
          </w:rPr>
          <w:t>existentials</w:t>
        </w:r>
        <w:proofErr w:type="spellEnd"/>
        <w:r w:rsidR="009C2006" w:rsidRPr="00D06F35">
          <w:rPr>
            <w:rFonts w:ascii="Times New Roman" w:hAnsi="Times New Roman" w:cs="Times New Roman"/>
            <w:sz w:val="24"/>
            <w:szCs w:val="24"/>
            <w:highlight w:val="yellow"/>
            <w:rPrChange w:id="483" w:author="Marielle Moraine Butters" w:date="2019-06-17T10:07:00Z">
              <w:rPr>
                <w:rFonts w:ascii="Times New Roman" w:hAnsi="Times New Roman" w:cs="Times New Roman"/>
                <w:sz w:val="24"/>
                <w:szCs w:val="24"/>
              </w:rPr>
            </w:rPrChange>
          </w:rPr>
          <w:t xml:space="preserve"> nor to the verbal </w:t>
        </w:r>
        <w:proofErr w:type="spellStart"/>
        <w:r w:rsidR="009C2006" w:rsidRPr="00D06F35">
          <w:rPr>
            <w:rFonts w:ascii="Times New Roman" w:hAnsi="Times New Roman" w:cs="Times New Roman"/>
            <w:sz w:val="24"/>
            <w:szCs w:val="24"/>
            <w:highlight w:val="yellow"/>
            <w:rPrChange w:id="484" w:author="Marielle Moraine Butters" w:date="2019-06-17T10:07:00Z">
              <w:rPr>
                <w:rFonts w:ascii="Times New Roman" w:hAnsi="Times New Roman" w:cs="Times New Roman"/>
                <w:sz w:val="24"/>
                <w:szCs w:val="24"/>
              </w:rPr>
            </w:rPrChange>
          </w:rPr>
          <w:t>negators</w:t>
        </w:r>
        <w:proofErr w:type="spellEnd"/>
        <w:r w:rsidR="009C2006" w:rsidRPr="00D06F35">
          <w:rPr>
            <w:rFonts w:ascii="Times New Roman" w:hAnsi="Times New Roman" w:cs="Times New Roman"/>
            <w:sz w:val="24"/>
            <w:szCs w:val="24"/>
            <w:highlight w:val="yellow"/>
            <w:rPrChange w:id="485" w:author="Marielle Moraine Butters" w:date="2019-06-17T10:07:00Z">
              <w:rPr>
                <w:rFonts w:ascii="Times New Roman" w:hAnsi="Times New Roman" w:cs="Times New Roman"/>
                <w:sz w:val="24"/>
                <w:szCs w:val="24"/>
              </w:rPr>
            </w:rPrChange>
          </w:rPr>
          <w:t>. However, like the negative existential predicator, both occur in phrase-initial position.</w:t>
        </w:r>
        <w:r w:rsidR="009C2006" w:rsidRPr="00D06F35">
          <w:rPr>
            <w:rStyle w:val="FootnoteReference"/>
            <w:rFonts w:ascii="Times New Roman" w:hAnsi="Times New Roman" w:cs="Times New Roman"/>
            <w:sz w:val="24"/>
            <w:szCs w:val="24"/>
            <w:highlight w:val="yellow"/>
            <w:rPrChange w:id="486" w:author="Marielle Moraine Butters" w:date="2019-06-17T10:07:00Z">
              <w:rPr>
                <w:rStyle w:val="FootnoteReference"/>
                <w:rFonts w:ascii="Times New Roman" w:hAnsi="Times New Roman" w:cs="Times New Roman"/>
                <w:sz w:val="24"/>
                <w:szCs w:val="24"/>
              </w:rPr>
            </w:rPrChange>
          </w:rPr>
          <w:footnoteReference w:id="2"/>
        </w:r>
      </w:ins>
    </w:p>
    <w:p w14:paraId="4F14CBA9" w14:textId="5877766A" w:rsidR="001260E9" w:rsidRPr="006F7C01" w:rsidRDefault="001260E9" w:rsidP="001260E9">
      <w:pPr>
        <w:pStyle w:val="NoSpacing"/>
        <w:spacing w:line="480" w:lineRule="auto"/>
        <w:ind w:firstLine="720"/>
        <w:rPr>
          <w:rFonts w:ascii="Times New Roman" w:hAnsi="Times New Roman" w:cs="Times New Roman"/>
          <w:sz w:val="24"/>
          <w:szCs w:val="24"/>
          <w:highlight w:val="yellow"/>
          <w:rPrChange w:id="489" w:author="Marielle Moraine Butters" w:date="2019-06-17T08:11:00Z">
            <w:rPr>
              <w:rFonts w:ascii="Times New Roman" w:hAnsi="Times New Roman" w:cs="Times New Roman"/>
              <w:sz w:val="24"/>
              <w:szCs w:val="24"/>
            </w:rPr>
          </w:rPrChange>
        </w:rPr>
      </w:pPr>
    </w:p>
    <w:p w14:paraId="179BAF6E" w14:textId="1D24DD58" w:rsidR="009C2006" w:rsidRDefault="001C0625" w:rsidP="0025130F">
      <w:pPr>
        <w:pStyle w:val="NoSpacing"/>
        <w:rPr>
          <w:ins w:id="490" w:author="Marielle Moraine Butters" w:date="2019-06-17T09:59:00Z"/>
          <w:rFonts w:ascii="Times New Roman" w:hAnsi="Times New Roman" w:cs="Times New Roman"/>
          <w:sz w:val="24"/>
          <w:szCs w:val="24"/>
          <w:highlight w:val="yellow"/>
        </w:rPr>
      </w:pPr>
      <w:r w:rsidRPr="006F7C01">
        <w:rPr>
          <w:rFonts w:ascii="Times New Roman" w:hAnsi="Times New Roman" w:cs="Times New Roman"/>
          <w:sz w:val="24"/>
          <w:szCs w:val="24"/>
          <w:highlight w:val="yellow"/>
          <w:rPrChange w:id="491" w:author="Marielle Moraine Butters" w:date="2019-06-17T08:11:00Z">
            <w:rPr>
              <w:rFonts w:ascii="Times New Roman" w:hAnsi="Times New Roman" w:cs="Times New Roman"/>
              <w:sz w:val="24"/>
              <w:szCs w:val="24"/>
            </w:rPr>
          </w:rPrChange>
        </w:rPr>
        <w:t>(</w:t>
      </w:r>
      <w:ins w:id="492" w:author="Marielle Moraine Butters" w:date="2019-06-17T09:59:00Z">
        <w:r w:rsidR="009C2006">
          <w:rPr>
            <w:rFonts w:ascii="Times New Roman" w:hAnsi="Times New Roman" w:cs="Times New Roman"/>
            <w:sz w:val="24"/>
            <w:szCs w:val="24"/>
            <w:highlight w:val="yellow"/>
          </w:rPr>
          <w:t>3</w:t>
        </w:r>
      </w:ins>
      <w:del w:id="493" w:author="Marielle Moraine Butters" w:date="2019-06-17T09:59:00Z">
        <w:r w:rsidRPr="006F7C01" w:rsidDel="009C2006">
          <w:rPr>
            <w:rFonts w:ascii="Times New Roman" w:hAnsi="Times New Roman" w:cs="Times New Roman"/>
            <w:sz w:val="24"/>
            <w:szCs w:val="24"/>
            <w:highlight w:val="yellow"/>
            <w:rPrChange w:id="494" w:author="Marielle Moraine Butters" w:date="2019-06-17T08:11:00Z">
              <w:rPr>
                <w:rFonts w:ascii="Times New Roman" w:hAnsi="Times New Roman" w:cs="Times New Roman"/>
                <w:sz w:val="24"/>
                <w:szCs w:val="24"/>
              </w:rPr>
            </w:rPrChange>
          </w:rPr>
          <w:delText>7</w:delText>
        </w:r>
      </w:del>
      <w:r w:rsidRPr="006F7C01">
        <w:rPr>
          <w:rFonts w:ascii="Times New Roman" w:hAnsi="Times New Roman" w:cs="Times New Roman"/>
          <w:sz w:val="24"/>
          <w:szCs w:val="24"/>
          <w:highlight w:val="yellow"/>
          <w:rPrChange w:id="495" w:author="Marielle Moraine Butters" w:date="2019-06-17T08:11:00Z">
            <w:rPr>
              <w:rFonts w:ascii="Times New Roman" w:hAnsi="Times New Roman" w:cs="Times New Roman"/>
              <w:sz w:val="24"/>
              <w:szCs w:val="24"/>
            </w:rPr>
          </w:rPrChange>
        </w:rPr>
        <w:t>)</w:t>
      </w:r>
      <w:r w:rsidRPr="006F7C01">
        <w:rPr>
          <w:rFonts w:ascii="Times New Roman" w:hAnsi="Times New Roman" w:cs="Times New Roman"/>
          <w:sz w:val="24"/>
          <w:szCs w:val="24"/>
          <w:highlight w:val="yellow"/>
          <w:rPrChange w:id="496" w:author="Marielle Moraine Butters" w:date="2019-06-17T08:11:00Z">
            <w:rPr>
              <w:rFonts w:ascii="Times New Roman" w:hAnsi="Times New Roman" w:cs="Times New Roman"/>
              <w:sz w:val="24"/>
              <w:szCs w:val="24"/>
            </w:rPr>
          </w:rPrChange>
        </w:rPr>
        <w:tab/>
      </w:r>
      <w:ins w:id="497" w:author="Marielle Moraine Butters" w:date="2019-06-17T09:59:00Z">
        <w:r w:rsidR="009C2006">
          <w:rPr>
            <w:rFonts w:ascii="Times New Roman" w:hAnsi="Times New Roman" w:cs="Times New Roman"/>
            <w:sz w:val="24"/>
            <w:szCs w:val="24"/>
            <w:highlight w:val="yellow"/>
          </w:rPr>
          <w:t xml:space="preserve">Hausa </w:t>
        </w:r>
      </w:ins>
    </w:p>
    <w:p w14:paraId="78D17799" w14:textId="77777777" w:rsidR="009C2006" w:rsidRDefault="009C2006" w:rsidP="0025130F">
      <w:pPr>
        <w:pStyle w:val="NoSpacing"/>
        <w:rPr>
          <w:ins w:id="498" w:author="Marielle Moraine Butters" w:date="2019-06-17T09:59:00Z"/>
          <w:rFonts w:ascii="Times New Roman" w:hAnsi="Times New Roman" w:cs="Times New Roman"/>
          <w:sz w:val="24"/>
          <w:szCs w:val="24"/>
          <w:highlight w:val="yellow"/>
        </w:rPr>
      </w:pPr>
    </w:p>
    <w:p w14:paraId="6BD5F0F4" w14:textId="3F654C84" w:rsidR="003C7759" w:rsidRPr="006F7C01" w:rsidRDefault="003C7759">
      <w:pPr>
        <w:pStyle w:val="NoSpacing"/>
        <w:numPr>
          <w:ilvl w:val="0"/>
          <w:numId w:val="6"/>
        </w:numPr>
        <w:rPr>
          <w:rFonts w:ascii="Times New Roman" w:hAnsi="Times New Roman" w:cs="Times New Roman"/>
          <w:sz w:val="24"/>
          <w:szCs w:val="24"/>
          <w:highlight w:val="yellow"/>
          <w:rPrChange w:id="499" w:author="Marielle Moraine Butters" w:date="2019-06-17T08:11:00Z">
            <w:rPr>
              <w:rFonts w:ascii="Times New Roman" w:hAnsi="Times New Roman" w:cs="Times New Roman"/>
              <w:sz w:val="24"/>
              <w:szCs w:val="24"/>
            </w:rPr>
          </w:rPrChange>
        </w:rPr>
        <w:pPrChange w:id="500" w:author="Marielle Moraine Butters" w:date="2019-06-17T10:00:00Z">
          <w:pPr>
            <w:pStyle w:val="NoSpacing"/>
          </w:pPr>
        </w:pPrChange>
      </w:pPr>
      <w:proofErr w:type="spellStart"/>
      <w:r w:rsidRPr="006F7C01">
        <w:rPr>
          <w:rFonts w:ascii="Times New Roman" w:hAnsi="Times New Roman" w:cs="Times New Roman"/>
          <w:b/>
          <w:bCs/>
          <w:i/>
          <w:iCs/>
          <w:sz w:val="24"/>
          <w:szCs w:val="24"/>
          <w:highlight w:val="yellow"/>
          <w:rPrChange w:id="501" w:author="Marielle Moraine Butters" w:date="2019-06-17T08:11:00Z">
            <w:rPr>
              <w:rFonts w:ascii="Times New Roman" w:hAnsi="Times New Roman" w:cs="Times New Roman"/>
              <w:b/>
              <w:bCs/>
              <w:i/>
              <w:iCs/>
              <w:sz w:val="24"/>
              <w:szCs w:val="24"/>
            </w:rPr>
          </w:rPrChange>
        </w:rPr>
        <w:t>bābu</w:t>
      </w:r>
      <w:proofErr w:type="spellEnd"/>
      <w:r w:rsidRPr="006F7C01">
        <w:rPr>
          <w:rFonts w:ascii="Times New Roman" w:hAnsi="Times New Roman" w:cs="Times New Roman"/>
          <w:b/>
          <w:bCs/>
          <w:i/>
          <w:iCs/>
          <w:sz w:val="24"/>
          <w:szCs w:val="24"/>
          <w:highlight w:val="yellow"/>
          <w:rPrChange w:id="502" w:author="Marielle Moraine Butters" w:date="2019-06-17T08:11:00Z">
            <w:rPr>
              <w:rFonts w:ascii="Times New Roman" w:hAnsi="Times New Roman" w:cs="Times New Roman"/>
              <w:b/>
              <w:bCs/>
              <w:i/>
              <w:iCs/>
              <w:sz w:val="24"/>
              <w:szCs w:val="24"/>
            </w:rPr>
          </w:rPrChange>
        </w:rPr>
        <w:t xml:space="preserve">̀/ </w:t>
      </w:r>
      <w:proofErr w:type="spellStart"/>
      <w:r w:rsidRPr="006F7C01">
        <w:rPr>
          <w:rFonts w:ascii="Times New Roman" w:hAnsi="Times New Roman" w:cs="Times New Roman"/>
          <w:b/>
          <w:bCs/>
          <w:i/>
          <w:iCs/>
          <w:sz w:val="24"/>
          <w:szCs w:val="24"/>
          <w:highlight w:val="yellow"/>
          <w:rPrChange w:id="503" w:author="Marielle Moraine Butters" w:date="2019-06-17T08:11:00Z">
            <w:rPr>
              <w:rFonts w:ascii="Times New Roman" w:hAnsi="Times New Roman" w:cs="Times New Roman"/>
              <w:b/>
              <w:bCs/>
              <w:i/>
              <w:iCs/>
              <w:sz w:val="24"/>
              <w:szCs w:val="24"/>
            </w:rPr>
          </w:rPrChange>
        </w:rPr>
        <w:t>ba</w:t>
      </w:r>
      <w:proofErr w:type="spellEnd"/>
      <w:r w:rsidRPr="006F7C01">
        <w:rPr>
          <w:rFonts w:ascii="Times New Roman" w:hAnsi="Times New Roman" w:cs="Times New Roman"/>
          <w:b/>
          <w:bCs/>
          <w:i/>
          <w:iCs/>
          <w:sz w:val="24"/>
          <w:szCs w:val="24"/>
          <w:highlight w:val="yellow"/>
          <w:rPrChange w:id="504" w:author="Marielle Moraine Butters" w:date="2019-06-17T08:11:00Z">
            <w:rPr>
              <w:rFonts w:ascii="Times New Roman" w:hAnsi="Times New Roman" w:cs="Times New Roman"/>
              <w:b/>
              <w:bCs/>
              <w:i/>
              <w:iCs/>
              <w:sz w:val="24"/>
              <w:szCs w:val="24"/>
            </w:rPr>
          </w:rPrChange>
        </w:rPr>
        <w:t>̂</w:t>
      </w:r>
      <w:r w:rsidRPr="006F7C01">
        <w:rPr>
          <w:rFonts w:ascii="Times New Roman" w:hAnsi="Times New Roman" w:cs="Times New Roman"/>
          <w:i/>
          <w:iCs/>
          <w:sz w:val="24"/>
          <w:szCs w:val="24"/>
          <w:highlight w:val="yellow"/>
          <w:rPrChange w:id="505" w:author="Marielle Moraine Butters" w:date="2019-06-17T08:11:00Z">
            <w:rPr>
              <w:rFonts w:ascii="Times New Roman" w:hAnsi="Times New Roman" w:cs="Times New Roman"/>
              <w:i/>
              <w:iCs/>
              <w:sz w:val="24"/>
              <w:szCs w:val="24"/>
            </w:rPr>
          </w:rPrChange>
        </w:rPr>
        <w:t xml:space="preserve">      </w:t>
      </w:r>
      <w:proofErr w:type="spellStart"/>
      <w:r w:rsidRPr="006F7C01">
        <w:rPr>
          <w:rFonts w:ascii="Times New Roman" w:hAnsi="Times New Roman" w:cs="Times New Roman"/>
          <w:i/>
          <w:iCs/>
          <w:sz w:val="24"/>
          <w:szCs w:val="24"/>
          <w:highlight w:val="yellow"/>
          <w:rPrChange w:id="506" w:author="Marielle Moraine Butters" w:date="2019-06-17T08:11:00Z">
            <w:rPr>
              <w:rFonts w:ascii="Times New Roman" w:hAnsi="Times New Roman" w:cs="Times New Roman"/>
              <w:i/>
              <w:iCs/>
              <w:sz w:val="24"/>
              <w:szCs w:val="24"/>
            </w:rPr>
          </w:rPrChange>
        </w:rPr>
        <w:t>sauran</w:t>
      </w:r>
      <w:proofErr w:type="spellEnd"/>
      <w:r w:rsidRPr="006F7C01">
        <w:rPr>
          <w:rFonts w:ascii="Times New Roman" w:hAnsi="Times New Roman" w:cs="Times New Roman"/>
          <w:i/>
          <w:iCs/>
          <w:sz w:val="24"/>
          <w:szCs w:val="24"/>
          <w:highlight w:val="yellow"/>
          <w:rPrChange w:id="507" w:author="Marielle Moraine Butters" w:date="2019-06-17T08:11:00Z">
            <w:rPr>
              <w:rFonts w:ascii="Times New Roman" w:hAnsi="Times New Roman" w:cs="Times New Roman"/>
              <w:i/>
              <w:iCs/>
              <w:sz w:val="24"/>
              <w:szCs w:val="24"/>
            </w:rPr>
          </w:rPrChange>
        </w:rPr>
        <w:t xml:space="preserve">  </w:t>
      </w:r>
      <w:proofErr w:type="spellStart"/>
      <w:r w:rsidRPr="006F7C01">
        <w:rPr>
          <w:rFonts w:ascii="Times New Roman" w:hAnsi="Times New Roman" w:cs="Times New Roman"/>
          <w:i/>
          <w:iCs/>
          <w:sz w:val="24"/>
          <w:szCs w:val="24"/>
          <w:highlight w:val="yellow"/>
          <w:rPrChange w:id="508" w:author="Marielle Moraine Butters" w:date="2019-06-17T08:11:00Z">
            <w:rPr>
              <w:rFonts w:ascii="Times New Roman" w:hAnsi="Times New Roman" w:cs="Times New Roman"/>
              <w:i/>
              <w:iCs/>
              <w:sz w:val="24"/>
              <w:szCs w:val="24"/>
            </w:rPr>
          </w:rPrChange>
        </w:rPr>
        <w:t>àbinci</w:t>
      </w:r>
      <w:proofErr w:type="spellEnd"/>
    </w:p>
    <w:p w14:paraId="0989A353" w14:textId="5D575416" w:rsidR="003C7759" w:rsidRPr="006F7C01" w:rsidRDefault="009C2006" w:rsidP="0025130F">
      <w:pPr>
        <w:pStyle w:val="NoSpacing"/>
        <w:ind w:firstLine="720"/>
        <w:rPr>
          <w:rFonts w:ascii="Times New Roman" w:hAnsi="Times New Roman" w:cs="Times New Roman"/>
          <w:sz w:val="24"/>
          <w:szCs w:val="24"/>
          <w:highlight w:val="yellow"/>
          <w:rPrChange w:id="509" w:author="Marielle Moraine Butters" w:date="2019-06-17T08:11:00Z">
            <w:rPr>
              <w:rFonts w:ascii="Times New Roman" w:hAnsi="Times New Roman" w:cs="Times New Roman"/>
              <w:sz w:val="24"/>
              <w:szCs w:val="24"/>
            </w:rPr>
          </w:rPrChange>
        </w:rPr>
      </w:pPr>
      <w:ins w:id="510" w:author="Marielle Moraine Butters" w:date="2019-06-17T10:00:00Z">
        <w:r>
          <w:rPr>
            <w:rFonts w:ascii="Times New Roman" w:hAnsi="Times New Roman" w:cs="Times New Roman"/>
            <w:highlight w:val="yellow"/>
          </w:rPr>
          <w:t xml:space="preserve">     </w:t>
        </w:r>
      </w:ins>
      <w:r w:rsidR="003C7759" w:rsidRPr="006F7C01">
        <w:rPr>
          <w:rFonts w:ascii="Times New Roman" w:hAnsi="Times New Roman" w:cs="Times New Roman"/>
          <w:highlight w:val="yellow"/>
          <w:rPrChange w:id="511" w:author="Marielle Moraine Butters" w:date="2019-06-17T08:11:00Z">
            <w:rPr>
              <w:rFonts w:ascii="Times New Roman" w:hAnsi="Times New Roman" w:cs="Times New Roman"/>
            </w:rPr>
          </w:rPrChange>
        </w:rPr>
        <w:t xml:space="preserve">NEG.EX       </w:t>
      </w:r>
      <w:r w:rsidR="003C7759" w:rsidRPr="006F7C01">
        <w:rPr>
          <w:rFonts w:ascii="Times New Roman" w:hAnsi="Times New Roman" w:cs="Times New Roman"/>
          <w:sz w:val="24"/>
          <w:szCs w:val="24"/>
          <w:highlight w:val="yellow"/>
          <w:rPrChange w:id="512" w:author="Marielle Moraine Butters" w:date="2019-06-17T08:11:00Z">
            <w:rPr>
              <w:rFonts w:ascii="Times New Roman" w:hAnsi="Times New Roman" w:cs="Times New Roman"/>
              <w:sz w:val="24"/>
              <w:szCs w:val="24"/>
            </w:rPr>
          </w:rPrChange>
        </w:rPr>
        <w:t xml:space="preserve">other     </w:t>
      </w:r>
      <w:r w:rsidR="001A7925" w:rsidRPr="006F7C01">
        <w:rPr>
          <w:rFonts w:ascii="Times New Roman" w:hAnsi="Times New Roman" w:cs="Times New Roman"/>
          <w:sz w:val="24"/>
          <w:szCs w:val="24"/>
          <w:highlight w:val="yellow"/>
          <w:rPrChange w:id="513" w:author="Marielle Moraine Butters" w:date="2019-06-17T08:11:00Z">
            <w:rPr>
              <w:rFonts w:ascii="Times New Roman" w:hAnsi="Times New Roman" w:cs="Times New Roman"/>
              <w:sz w:val="24"/>
              <w:szCs w:val="24"/>
            </w:rPr>
          </w:rPrChange>
        </w:rPr>
        <w:t xml:space="preserve"> </w:t>
      </w:r>
      <w:r w:rsidR="003C7759" w:rsidRPr="006F7C01">
        <w:rPr>
          <w:rFonts w:ascii="Times New Roman" w:hAnsi="Times New Roman" w:cs="Times New Roman"/>
          <w:sz w:val="24"/>
          <w:szCs w:val="24"/>
          <w:highlight w:val="yellow"/>
          <w:rPrChange w:id="514" w:author="Marielle Moraine Butters" w:date="2019-06-17T08:11:00Z">
            <w:rPr>
              <w:rFonts w:ascii="Times New Roman" w:hAnsi="Times New Roman" w:cs="Times New Roman"/>
              <w:sz w:val="24"/>
              <w:szCs w:val="24"/>
            </w:rPr>
          </w:rPrChange>
        </w:rPr>
        <w:t>food</w:t>
      </w:r>
    </w:p>
    <w:p w14:paraId="004B632D" w14:textId="60D92B62" w:rsidR="003C7759" w:rsidRPr="006F7C01" w:rsidRDefault="003C7759" w:rsidP="003C7759">
      <w:pPr>
        <w:pStyle w:val="NoSpacing"/>
        <w:rPr>
          <w:rFonts w:ascii="Times New Roman" w:hAnsi="Times New Roman" w:cs="Times New Roman"/>
          <w:sz w:val="24"/>
          <w:szCs w:val="24"/>
          <w:highlight w:val="yellow"/>
          <w:rPrChange w:id="515" w:author="Marielle Moraine Butters" w:date="2019-06-17T08:11:00Z">
            <w:rPr>
              <w:rFonts w:ascii="Times New Roman" w:hAnsi="Times New Roman" w:cs="Times New Roman"/>
              <w:sz w:val="24"/>
              <w:szCs w:val="24"/>
            </w:rPr>
          </w:rPrChange>
        </w:rPr>
      </w:pPr>
      <w:r w:rsidRPr="006F7C01">
        <w:rPr>
          <w:rFonts w:ascii="Times New Roman" w:hAnsi="Times New Roman" w:cs="Times New Roman"/>
          <w:sz w:val="24"/>
          <w:szCs w:val="24"/>
          <w:highlight w:val="yellow"/>
          <w:rPrChange w:id="516" w:author="Marielle Moraine Butters" w:date="2019-06-17T08:11:00Z">
            <w:rPr>
              <w:rFonts w:ascii="Times New Roman" w:hAnsi="Times New Roman" w:cs="Times New Roman"/>
              <w:sz w:val="24"/>
              <w:szCs w:val="24"/>
            </w:rPr>
          </w:rPrChange>
        </w:rPr>
        <w:tab/>
      </w:r>
      <w:ins w:id="517" w:author="Marielle Moraine Butters" w:date="2019-06-17T10:00:00Z">
        <w:r w:rsidR="009C2006">
          <w:rPr>
            <w:rFonts w:ascii="Times New Roman" w:hAnsi="Times New Roman" w:cs="Times New Roman"/>
            <w:sz w:val="24"/>
            <w:szCs w:val="24"/>
            <w:highlight w:val="yellow"/>
          </w:rPr>
          <w:t xml:space="preserve">    </w:t>
        </w:r>
      </w:ins>
      <w:r w:rsidRPr="006F7C01">
        <w:rPr>
          <w:rFonts w:ascii="Times New Roman" w:hAnsi="Times New Roman" w:cs="Times New Roman"/>
          <w:sz w:val="24"/>
          <w:szCs w:val="24"/>
          <w:highlight w:val="yellow"/>
          <w:rPrChange w:id="518" w:author="Marielle Moraine Butters" w:date="2019-06-17T08:11:00Z">
            <w:rPr>
              <w:rFonts w:ascii="Times New Roman" w:hAnsi="Times New Roman" w:cs="Times New Roman"/>
              <w:sz w:val="24"/>
              <w:szCs w:val="24"/>
            </w:rPr>
          </w:rPrChange>
        </w:rPr>
        <w:t>‘There is no food remaining</w:t>
      </w:r>
      <w:r w:rsidR="00713AEB" w:rsidRPr="006F7C01">
        <w:rPr>
          <w:rFonts w:ascii="Times New Roman" w:hAnsi="Times New Roman" w:cs="Times New Roman"/>
          <w:sz w:val="24"/>
          <w:szCs w:val="24"/>
          <w:highlight w:val="yellow"/>
          <w:rPrChange w:id="519" w:author="Marielle Moraine Butters" w:date="2019-06-17T08:11:00Z">
            <w:rPr>
              <w:rFonts w:ascii="Times New Roman" w:hAnsi="Times New Roman" w:cs="Times New Roman"/>
              <w:sz w:val="24"/>
              <w:szCs w:val="24"/>
            </w:rPr>
          </w:rPrChange>
        </w:rPr>
        <w:t>.</w:t>
      </w:r>
      <w:r w:rsidRPr="006F7C01">
        <w:rPr>
          <w:rFonts w:ascii="Times New Roman" w:hAnsi="Times New Roman" w:cs="Times New Roman"/>
          <w:sz w:val="24"/>
          <w:szCs w:val="24"/>
          <w:highlight w:val="yellow"/>
          <w:rPrChange w:id="520" w:author="Marielle Moraine Butters" w:date="2019-06-17T08:11:00Z">
            <w:rPr>
              <w:rFonts w:ascii="Times New Roman" w:hAnsi="Times New Roman" w:cs="Times New Roman"/>
              <w:sz w:val="24"/>
              <w:szCs w:val="24"/>
            </w:rPr>
          </w:rPrChange>
        </w:rPr>
        <w:t>’</w:t>
      </w:r>
      <w:r w:rsidR="00713AEB" w:rsidRPr="006F7C01">
        <w:rPr>
          <w:rStyle w:val="FootnoteReference"/>
          <w:rFonts w:ascii="Times New Roman" w:hAnsi="Times New Roman" w:cs="Times New Roman"/>
          <w:sz w:val="24"/>
          <w:szCs w:val="24"/>
          <w:highlight w:val="yellow"/>
          <w:rPrChange w:id="521" w:author="Marielle Moraine Butters" w:date="2019-06-17T08:11:00Z">
            <w:rPr>
              <w:rStyle w:val="FootnoteReference"/>
              <w:rFonts w:ascii="Times New Roman" w:hAnsi="Times New Roman" w:cs="Times New Roman"/>
              <w:sz w:val="24"/>
              <w:szCs w:val="24"/>
            </w:rPr>
          </w:rPrChange>
        </w:rPr>
        <w:footnoteReference w:id="3"/>
      </w:r>
      <w:r w:rsidRPr="006F7C01">
        <w:rPr>
          <w:rFonts w:ascii="Times New Roman" w:hAnsi="Times New Roman" w:cs="Times New Roman"/>
          <w:sz w:val="24"/>
          <w:szCs w:val="24"/>
          <w:highlight w:val="yellow"/>
          <w:rPrChange w:id="522" w:author="Marielle Moraine Butters" w:date="2019-06-17T08:11:00Z">
            <w:rPr>
              <w:rFonts w:ascii="Times New Roman" w:hAnsi="Times New Roman" w:cs="Times New Roman"/>
              <w:sz w:val="24"/>
              <w:szCs w:val="24"/>
            </w:rPr>
          </w:rPrChange>
        </w:rPr>
        <w:t xml:space="preserve"> </w:t>
      </w:r>
      <w:ins w:id="523" w:author="Marielle Moraine Butters" w:date="2019-06-19T17:11:00Z">
        <w:r w:rsidR="00073C8F">
          <w:rPr>
            <w:rFonts w:ascii="Times New Roman" w:hAnsi="Times New Roman" w:cs="Times New Roman"/>
            <w:sz w:val="24"/>
            <w:szCs w:val="24"/>
            <w:highlight w:val="yellow"/>
          </w:rPr>
          <w:t>(</w:t>
        </w:r>
        <w:r w:rsidR="00073C8F" w:rsidRPr="00446292">
          <w:rPr>
            <w:rFonts w:ascii="Times New Roman" w:eastAsia="Times New Roman" w:hAnsi="Times New Roman" w:cs="Times New Roman"/>
            <w:color w:val="000000"/>
            <w:sz w:val="24"/>
            <w:szCs w:val="24"/>
            <w:highlight w:val="yellow"/>
          </w:rPr>
          <w:t>Newman 2000: 17</w:t>
        </w:r>
        <w:r w:rsidR="00073C8F">
          <w:rPr>
            <w:rFonts w:ascii="Times New Roman" w:eastAsia="Times New Roman" w:hAnsi="Times New Roman" w:cs="Times New Roman"/>
            <w:color w:val="000000"/>
            <w:sz w:val="24"/>
            <w:szCs w:val="24"/>
            <w:highlight w:val="yellow"/>
          </w:rPr>
          <w:t>9</w:t>
        </w:r>
        <w:r w:rsidR="00073C8F" w:rsidRPr="00446292">
          <w:rPr>
            <w:rFonts w:ascii="Times New Roman" w:eastAsia="Times New Roman" w:hAnsi="Times New Roman" w:cs="Times New Roman"/>
            <w:color w:val="000000"/>
            <w:sz w:val="24"/>
            <w:szCs w:val="24"/>
            <w:highlight w:val="yellow"/>
          </w:rPr>
          <w:t>)</w:t>
        </w:r>
        <w:r w:rsidR="00073C8F" w:rsidRPr="00073C8F" w:rsidDel="009C2006">
          <w:rPr>
            <w:rFonts w:ascii="Times New Roman" w:eastAsia="Times New Roman" w:hAnsi="Times New Roman" w:cs="Times New Roman"/>
            <w:color w:val="000000"/>
            <w:sz w:val="24"/>
            <w:szCs w:val="24"/>
            <w:highlight w:val="yellow"/>
          </w:rPr>
          <w:t xml:space="preserve"> </w:t>
        </w:r>
      </w:ins>
      <w:del w:id="524" w:author="Marielle Moraine Butters" w:date="2019-06-17T09:59:00Z">
        <w:r w:rsidR="00713AEB" w:rsidRPr="006F7C01" w:rsidDel="009C2006">
          <w:rPr>
            <w:rFonts w:ascii="Times New Roman" w:eastAsia="Times New Roman" w:hAnsi="Times New Roman" w:cs="Times New Roman"/>
            <w:color w:val="000000"/>
            <w:sz w:val="24"/>
            <w:szCs w:val="24"/>
            <w:highlight w:val="yellow"/>
            <w:rPrChange w:id="525" w:author="Marielle Moraine Butters" w:date="2019-06-17T08:11:00Z">
              <w:rPr>
                <w:rFonts w:ascii="Times New Roman" w:eastAsia="Times New Roman" w:hAnsi="Times New Roman" w:cs="Times New Roman"/>
                <w:color w:val="000000"/>
                <w:sz w:val="24"/>
                <w:szCs w:val="24"/>
              </w:rPr>
            </w:rPrChange>
          </w:rPr>
          <w:delText>(Newman 2000: 179)</w:delText>
        </w:r>
      </w:del>
    </w:p>
    <w:p w14:paraId="6728556A" w14:textId="77777777" w:rsidR="003C7759" w:rsidRPr="006F7C01" w:rsidRDefault="003C7759" w:rsidP="003C7759">
      <w:pPr>
        <w:pStyle w:val="NoSpacing"/>
        <w:ind w:firstLine="720"/>
        <w:rPr>
          <w:rFonts w:ascii="Times New Roman" w:hAnsi="Times New Roman" w:cs="Times New Roman"/>
          <w:sz w:val="24"/>
          <w:szCs w:val="24"/>
          <w:highlight w:val="yellow"/>
          <w:rPrChange w:id="526" w:author="Marielle Moraine Butters" w:date="2019-06-17T08:11:00Z">
            <w:rPr>
              <w:rFonts w:ascii="Times New Roman" w:hAnsi="Times New Roman" w:cs="Times New Roman"/>
              <w:sz w:val="24"/>
              <w:szCs w:val="24"/>
            </w:rPr>
          </w:rPrChange>
        </w:rPr>
      </w:pPr>
    </w:p>
    <w:p w14:paraId="1161B9D3" w14:textId="710DC605" w:rsidR="003C7759" w:rsidRPr="006F7C01" w:rsidRDefault="003C7759" w:rsidP="0025130F">
      <w:pPr>
        <w:pStyle w:val="NoSpacing"/>
        <w:rPr>
          <w:rFonts w:ascii="Times New Roman" w:eastAsia="Times New Roman" w:hAnsi="Times New Roman" w:cs="Times New Roman"/>
          <w:i/>
          <w:iCs/>
          <w:color w:val="000000"/>
          <w:sz w:val="24"/>
          <w:szCs w:val="24"/>
          <w:highlight w:val="yellow"/>
          <w:rPrChange w:id="527" w:author="Marielle Moraine Butters" w:date="2019-06-17T08:11:00Z">
            <w:rPr>
              <w:rFonts w:ascii="Times New Roman" w:eastAsia="Times New Roman" w:hAnsi="Times New Roman" w:cs="Times New Roman"/>
              <w:i/>
              <w:iCs/>
              <w:color w:val="000000"/>
              <w:sz w:val="24"/>
              <w:szCs w:val="24"/>
            </w:rPr>
          </w:rPrChange>
        </w:rPr>
      </w:pPr>
      <w:del w:id="528" w:author="Marielle Moraine Butters" w:date="2019-06-17T10:00:00Z">
        <w:r w:rsidRPr="006F7C01" w:rsidDel="009C2006">
          <w:rPr>
            <w:rFonts w:ascii="Times New Roman" w:hAnsi="Times New Roman" w:cs="Times New Roman"/>
            <w:sz w:val="24"/>
            <w:szCs w:val="24"/>
            <w:highlight w:val="yellow"/>
            <w:rPrChange w:id="529" w:author="Marielle Moraine Butters" w:date="2019-06-17T08:11:00Z">
              <w:rPr>
                <w:rFonts w:ascii="Times New Roman" w:hAnsi="Times New Roman" w:cs="Times New Roman"/>
                <w:sz w:val="24"/>
                <w:szCs w:val="24"/>
              </w:rPr>
            </w:rPrChange>
          </w:rPr>
          <w:delText>(8)</w:delText>
        </w:r>
      </w:del>
      <w:r w:rsidRPr="006F7C01">
        <w:rPr>
          <w:rFonts w:ascii="Times New Roman" w:hAnsi="Times New Roman" w:cs="Times New Roman"/>
          <w:sz w:val="24"/>
          <w:szCs w:val="24"/>
          <w:highlight w:val="yellow"/>
          <w:rPrChange w:id="530" w:author="Marielle Moraine Butters" w:date="2019-06-17T08:11:00Z">
            <w:rPr>
              <w:rFonts w:ascii="Times New Roman" w:hAnsi="Times New Roman" w:cs="Times New Roman"/>
              <w:sz w:val="24"/>
              <w:szCs w:val="24"/>
            </w:rPr>
          </w:rPrChange>
        </w:rPr>
        <w:tab/>
      </w:r>
      <w:proofErr w:type="gramStart"/>
      <w:ins w:id="531" w:author="Marielle Moraine Butters" w:date="2019-06-17T10:00:00Z">
        <w:r w:rsidR="009C2006">
          <w:rPr>
            <w:rFonts w:ascii="Times New Roman" w:hAnsi="Times New Roman" w:cs="Times New Roman"/>
            <w:sz w:val="24"/>
            <w:szCs w:val="24"/>
            <w:highlight w:val="yellow"/>
          </w:rPr>
          <w:t xml:space="preserve">b.  </w:t>
        </w:r>
      </w:ins>
      <w:proofErr w:type="spellStart"/>
      <w:r w:rsidRPr="006F7C01">
        <w:rPr>
          <w:rFonts w:ascii="Times New Roman" w:hAnsi="Times New Roman" w:cs="Times New Roman"/>
          <w:b/>
          <w:bCs/>
          <w:i/>
          <w:iCs/>
          <w:sz w:val="24"/>
          <w:szCs w:val="24"/>
          <w:highlight w:val="yellow"/>
          <w:rPrChange w:id="532" w:author="Marielle Moraine Butters" w:date="2019-06-17T08:11:00Z">
            <w:rPr>
              <w:rFonts w:ascii="Times New Roman" w:hAnsi="Times New Roman" w:cs="Times New Roman"/>
              <w:b/>
              <w:bCs/>
              <w:i/>
              <w:iCs/>
              <w:sz w:val="24"/>
              <w:szCs w:val="24"/>
            </w:rPr>
          </w:rPrChange>
        </w:rPr>
        <w:t>ba</w:t>
      </w:r>
      <w:proofErr w:type="spellEnd"/>
      <w:proofErr w:type="gramEnd"/>
      <w:r w:rsidRPr="006F7C01">
        <w:rPr>
          <w:rFonts w:ascii="Times New Roman" w:hAnsi="Times New Roman" w:cs="Times New Roman"/>
          <w:b/>
          <w:bCs/>
          <w:i/>
          <w:iCs/>
          <w:sz w:val="24"/>
          <w:szCs w:val="24"/>
          <w:highlight w:val="yellow"/>
          <w:rPrChange w:id="533" w:author="Marielle Moraine Butters" w:date="2019-06-17T08:11:00Z">
            <w:rPr>
              <w:rFonts w:ascii="Times New Roman" w:hAnsi="Times New Roman" w:cs="Times New Roman"/>
              <w:b/>
              <w:bCs/>
              <w:i/>
              <w:iCs/>
              <w:sz w:val="24"/>
              <w:szCs w:val="24"/>
            </w:rPr>
          </w:rPrChange>
        </w:rPr>
        <w:t xml:space="preserve">̀ </w:t>
      </w:r>
      <w:r w:rsidRPr="006F7C01">
        <w:rPr>
          <w:rFonts w:ascii="Times New Roman" w:hAnsi="Times New Roman" w:cs="Times New Roman"/>
          <w:i/>
          <w:iCs/>
          <w:sz w:val="24"/>
          <w:szCs w:val="24"/>
          <w:highlight w:val="yellow"/>
          <w:rPrChange w:id="534" w:author="Marielle Moraine Butters" w:date="2019-06-17T08:11:00Z">
            <w:rPr>
              <w:rFonts w:ascii="Times New Roman" w:hAnsi="Times New Roman" w:cs="Times New Roman"/>
              <w:i/>
              <w:iCs/>
              <w:sz w:val="24"/>
              <w:szCs w:val="24"/>
            </w:rPr>
          </w:rPrChange>
        </w:rPr>
        <w:t xml:space="preserve">      </w:t>
      </w:r>
      <w:proofErr w:type="spellStart"/>
      <w:r w:rsidRPr="006F7C01">
        <w:rPr>
          <w:rFonts w:ascii="Times New Roman" w:hAnsi="Times New Roman" w:cs="Times New Roman"/>
          <w:i/>
          <w:iCs/>
          <w:sz w:val="24"/>
          <w:szCs w:val="24"/>
          <w:highlight w:val="yellow"/>
          <w:rPrChange w:id="535" w:author="Marielle Moraine Butters" w:date="2019-06-17T08:11:00Z">
            <w:rPr>
              <w:rFonts w:ascii="Times New Roman" w:hAnsi="Times New Roman" w:cs="Times New Roman"/>
              <w:i/>
              <w:iCs/>
              <w:sz w:val="24"/>
              <w:szCs w:val="24"/>
            </w:rPr>
          </w:rPrChange>
        </w:rPr>
        <w:t>za</w:t>
      </w:r>
      <w:proofErr w:type="spellEnd"/>
      <w:r w:rsidRPr="006F7C01">
        <w:rPr>
          <w:rFonts w:ascii="Times New Roman" w:hAnsi="Times New Roman" w:cs="Times New Roman"/>
          <w:i/>
          <w:iCs/>
          <w:sz w:val="24"/>
          <w:szCs w:val="24"/>
          <w:highlight w:val="yellow"/>
          <w:rPrChange w:id="536" w:author="Marielle Moraine Butters" w:date="2019-06-17T08:11:00Z">
            <w:rPr>
              <w:rFonts w:ascii="Times New Roman" w:hAnsi="Times New Roman" w:cs="Times New Roman"/>
              <w:i/>
              <w:iCs/>
              <w:sz w:val="24"/>
              <w:szCs w:val="24"/>
            </w:rPr>
          </w:rPrChange>
        </w:rPr>
        <w:t xml:space="preserve">̄     mù       </w:t>
      </w:r>
      <w:proofErr w:type="spellStart"/>
      <w:r w:rsidRPr="006F7C01">
        <w:rPr>
          <w:rFonts w:ascii="Times New Roman" w:hAnsi="Times New Roman" w:cs="Times New Roman"/>
          <w:i/>
          <w:iCs/>
          <w:sz w:val="24"/>
          <w:szCs w:val="24"/>
          <w:highlight w:val="yellow"/>
          <w:rPrChange w:id="537" w:author="Marielle Moraine Butters" w:date="2019-06-17T08:11:00Z">
            <w:rPr>
              <w:rFonts w:ascii="Times New Roman" w:hAnsi="Times New Roman" w:cs="Times New Roman"/>
              <w:i/>
              <w:iCs/>
              <w:sz w:val="24"/>
              <w:szCs w:val="24"/>
            </w:rPr>
          </w:rPrChange>
        </w:rPr>
        <w:t>biya</w:t>
      </w:r>
      <w:proofErr w:type="spellEnd"/>
      <w:r w:rsidRPr="006F7C01">
        <w:rPr>
          <w:rFonts w:ascii="Times New Roman" w:hAnsi="Times New Roman" w:cs="Times New Roman"/>
          <w:i/>
          <w:iCs/>
          <w:sz w:val="24"/>
          <w:szCs w:val="24"/>
          <w:highlight w:val="yellow"/>
          <w:rPrChange w:id="538" w:author="Marielle Moraine Butters" w:date="2019-06-17T08:11:00Z">
            <w:rPr>
              <w:rFonts w:ascii="Times New Roman" w:hAnsi="Times New Roman" w:cs="Times New Roman"/>
              <w:i/>
              <w:iCs/>
              <w:sz w:val="24"/>
              <w:szCs w:val="24"/>
            </w:rPr>
          </w:rPrChange>
        </w:rPr>
        <w:t xml:space="preserve">̄  </w:t>
      </w:r>
      <w:proofErr w:type="spellStart"/>
      <w:r w:rsidRPr="006F7C01">
        <w:rPr>
          <w:rFonts w:ascii="Times New Roman" w:hAnsi="Times New Roman" w:cs="Times New Roman"/>
          <w:i/>
          <w:iCs/>
          <w:sz w:val="24"/>
          <w:szCs w:val="24"/>
          <w:highlight w:val="yellow"/>
          <w:rPrChange w:id="539" w:author="Marielle Moraine Butters" w:date="2019-06-17T08:11:00Z">
            <w:rPr>
              <w:rFonts w:ascii="Times New Roman" w:hAnsi="Times New Roman" w:cs="Times New Roman"/>
              <w:i/>
              <w:iCs/>
              <w:sz w:val="24"/>
              <w:szCs w:val="24"/>
            </w:rPr>
          </w:rPrChange>
        </w:rPr>
        <w:t>su</w:t>
      </w:r>
      <w:proofErr w:type="spellEnd"/>
      <w:r w:rsidRPr="006F7C01">
        <w:rPr>
          <w:rFonts w:ascii="Times New Roman" w:hAnsi="Times New Roman" w:cs="Times New Roman"/>
          <w:i/>
          <w:iCs/>
          <w:sz w:val="24"/>
          <w:szCs w:val="24"/>
          <w:highlight w:val="yellow"/>
          <w:rPrChange w:id="540" w:author="Marielle Moraine Butters" w:date="2019-06-17T08:11:00Z">
            <w:rPr>
              <w:rFonts w:ascii="Times New Roman" w:hAnsi="Times New Roman" w:cs="Times New Roman"/>
              <w:i/>
              <w:iCs/>
              <w:sz w:val="24"/>
              <w:szCs w:val="24"/>
            </w:rPr>
          </w:rPrChange>
        </w:rPr>
        <w:t xml:space="preserve">̀    </w:t>
      </w:r>
      <w:r w:rsidR="001A7925" w:rsidRPr="006F7C01">
        <w:rPr>
          <w:rFonts w:ascii="Times New Roman" w:hAnsi="Times New Roman" w:cs="Times New Roman"/>
          <w:i/>
          <w:iCs/>
          <w:sz w:val="24"/>
          <w:szCs w:val="24"/>
          <w:highlight w:val="yellow"/>
          <w:rPrChange w:id="541" w:author="Marielle Moraine Butters" w:date="2019-06-17T08:11:00Z">
            <w:rPr>
              <w:rFonts w:ascii="Times New Roman" w:hAnsi="Times New Roman" w:cs="Times New Roman"/>
              <w:i/>
              <w:iCs/>
              <w:sz w:val="24"/>
              <w:szCs w:val="24"/>
            </w:rPr>
          </w:rPrChange>
        </w:rPr>
        <w:t xml:space="preserve"> </w:t>
      </w:r>
      <w:proofErr w:type="spellStart"/>
      <w:r w:rsidRPr="006F7C01">
        <w:rPr>
          <w:rFonts w:ascii="Times New Roman" w:hAnsi="Times New Roman" w:cs="Times New Roman"/>
          <w:b/>
          <w:bCs/>
          <w:i/>
          <w:iCs/>
          <w:sz w:val="24"/>
          <w:szCs w:val="24"/>
          <w:highlight w:val="yellow"/>
          <w:rPrChange w:id="542" w:author="Marielle Moraine Butters" w:date="2019-06-17T08:11:00Z">
            <w:rPr>
              <w:rFonts w:ascii="Times New Roman" w:hAnsi="Times New Roman" w:cs="Times New Roman"/>
              <w:b/>
              <w:bCs/>
              <w:i/>
              <w:iCs/>
              <w:sz w:val="24"/>
              <w:szCs w:val="24"/>
            </w:rPr>
          </w:rPrChange>
        </w:rPr>
        <w:t>ba</w:t>
      </w:r>
      <w:proofErr w:type="spellEnd"/>
    </w:p>
    <w:p w14:paraId="6D228E3E" w14:textId="181AC707" w:rsidR="003C7759" w:rsidRPr="006F7C01" w:rsidRDefault="009C2006" w:rsidP="0025130F">
      <w:pPr>
        <w:pStyle w:val="NoSpacing"/>
        <w:ind w:firstLine="720"/>
        <w:rPr>
          <w:rFonts w:ascii="Times New Roman" w:hAnsi="Times New Roman" w:cs="Times New Roman"/>
          <w:sz w:val="24"/>
          <w:szCs w:val="24"/>
          <w:highlight w:val="yellow"/>
          <w:rPrChange w:id="543" w:author="Marielle Moraine Butters" w:date="2019-06-17T08:11:00Z">
            <w:rPr>
              <w:rFonts w:ascii="Times New Roman" w:hAnsi="Times New Roman" w:cs="Times New Roman"/>
              <w:sz w:val="24"/>
              <w:szCs w:val="24"/>
            </w:rPr>
          </w:rPrChange>
        </w:rPr>
      </w:pPr>
      <w:ins w:id="544" w:author="Marielle Moraine Butters" w:date="2019-06-17T10:00:00Z">
        <w:r>
          <w:rPr>
            <w:rFonts w:ascii="Times New Roman" w:hAnsi="Times New Roman" w:cs="Times New Roman"/>
            <w:highlight w:val="yellow"/>
          </w:rPr>
          <w:t xml:space="preserve">     </w:t>
        </w:r>
      </w:ins>
      <w:r w:rsidR="003C7759" w:rsidRPr="006F7C01">
        <w:rPr>
          <w:rFonts w:ascii="Times New Roman" w:hAnsi="Times New Roman" w:cs="Times New Roman"/>
          <w:highlight w:val="yellow"/>
          <w:rPrChange w:id="545" w:author="Marielle Moraine Butters" w:date="2019-06-17T08:11:00Z">
            <w:rPr>
              <w:rFonts w:ascii="Times New Roman" w:hAnsi="Times New Roman" w:cs="Times New Roman"/>
            </w:rPr>
          </w:rPrChange>
        </w:rPr>
        <w:t xml:space="preserve">NEG  </w:t>
      </w:r>
      <w:r w:rsidR="001A7925" w:rsidRPr="006F7C01">
        <w:rPr>
          <w:rFonts w:ascii="Times New Roman" w:hAnsi="Times New Roman" w:cs="Times New Roman"/>
          <w:highlight w:val="yellow"/>
          <w:rPrChange w:id="546" w:author="Marielle Moraine Butters" w:date="2019-06-17T08:11:00Z">
            <w:rPr>
              <w:rFonts w:ascii="Times New Roman" w:hAnsi="Times New Roman" w:cs="Times New Roman"/>
            </w:rPr>
          </w:rPrChange>
        </w:rPr>
        <w:t xml:space="preserve">  </w:t>
      </w:r>
      <w:proofErr w:type="gramStart"/>
      <w:r w:rsidR="003C7759" w:rsidRPr="006F7C01">
        <w:rPr>
          <w:rFonts w:ascii="Times New Roman" w:hAnsi="Times New Roman" w:cs="Times New Roman"/>
          <w:highlight w:val="yellow"/>
          <w:rPrChange w:id="547" w:author="Marielle Moraine Butters" w:date="2019-06-17T08:11:00Z">
            <w:rPr>
              <w:rFonts w:ascii="Times New Roman" w:hAnsi="Times New Roman" w:cs="Times New Roman"/>
            </w:rPr>
          </w:rPrChange>
        </w:rPr>
        <w:t>FUT  3PL</w:t>
      </w:r>
      <w:proofErr w:type="gramEnd"/>
      <w:r w:rsidR="003C7759" w:rsidRPr="006F7C01">
        <w:rPr>
          <w:rFonts w:ascii="Times New Roman" w:hAnsi="Times New Roman" w:cs="Times New Roman"/>
          <w:highlight w:val="yellow"/>
          <w:rPrChange w:id="548" w:author="Marielle Moraine Butters" w:date="2019-06-17T08:11:00Z">
            <w:rPr>
              <w:rFonts w:ascii="Times New Roman" w:hAnsi="Times New Roman" w:cs="Times New Roman"/>
            </w:rPr>
          </w:rPrChange>
        </w:rPr>
        <w:t xml:space="preserve"> </w:t>
      </w:r>
      <w:r w:rsidR="003C7759" w:rsidRPr="006F7C01">
        <w:rPr>
          <w:rFonts w:ascii="Times New Roman" w:hAnsi="Times New Roman" w:cs="Times New Roman"/>
          <w:sz w:val="24"/>
          <w:szCs w:val="24"/>
          <w:highlight w:val="yellow"/>
          <w:rPrChange w:id="549" w:author="Marielle Moraine Butters" w:date="2019-06-17T08:11:00Z">
            <w:rPr>
              <w:rFonts w:ascii="Times New Roman" w:hAnsi="Times New Roman" w:cs="Times New Roman"/>
              <w:sz w:val="24"/>
              <w:szCs w:val="24"/>
            </w:rPr>
          </w:rPrChange>
        </w:rPr>
        <w:t xml:space="preserve">   </w:t>
      </w:r>
      <w:r w:rsidR="001A7925" w:rsidRPr="006F7C01">
        <w:rPr>
          <w:rFonts w:ascii="Times New Roman" w:hAnsi="Times New Roman" w:cs="Times New Roman"/>
          <w:sz w:val="24"/>
          <w:szCs w:val="24"/>
          <w:highlight w:val="yellow"/>
          <w:rPrChange w:id="550" w:author="Marielle Moraine Butters" w:date="2019-06-17T08:11:00Z">
            <w:rPr>
              <w:rFonts w:ascii="Times New Roman" w:hAnsi="Times New Roman" w:cs="Times New Roman"/>
              <w:sz w:val="24"/>
              <w:szCs w:val="24"/>
            </w:rPr>
          </w:rPrChange>
        </w:rPr>
        <w:t xml:space="preserve"> </w:t>
      </w:r>
      <w:r w:rsidR="003C7759" w:rsidRPr="006F7C01">
        <w:rPr>
          <w:rFonts w:ascii="Times New Roman" w:hAnsi="Times New Roman" w:cs="Times New Roman"/>
          <w:sz w:val="24"/>
          <w:szCs w:val="24"/>
          <w:highlight w:val="yellow"/>
          <w:rPrChange w:id="551" w:author="Marielle Moraine Butters" w:date="2019-06-17T08:11:00Z">
            <w:rPr>
              <w:rFonts w:ascii="Times New Roman" w:hAnsi="Times New Roman" w:cs="Times New Roman"/>
              <w:sz w:val="24"/>
              <w:szCs w:val="24"/>
            </w:rPr>
          </w:rPrChange>
        </w:rPr>
        <w:t xml:space="preserve"> pay  </w:t>
      </w:r>
      <w:r w:rsidR="001A7925" w:rsidRPr="006F7C01">
        <w:rPr>
          <w:rFonts w:ascii="Times New Roman" w:hAnsi="Times New Roman" w:cs="Times New Roman"/>
          <w:sz w:val="24"/>
          <w:szCs w:val="24"/>
          <w:highlight w:val="yellow"/>
          <w:rPrChange w:id="552" w:author="Marielle Moraine Butters" w:date="2019-06-17T08:11:00Z">
            <w:rPr>
              <w:rFonts w:ascii="Times New Roman" w:hAnsi="Times New Roman" w:cs="Times New Roman"/>
              <w:sz w:val="24"/>
              <w:szCs w:val="24"/>
            </w:rPr>
          </w:rPrChange>
        </w:rPr>
        <w:t xml:space="preserve"> </w:t>
      </w:r>
      <w:r w:rsidR="003C7759" w:rsidRPr="006F7C01">
        <w:rPr>
          <w:rFonts w:ascii="Times New Roman" w:hAnsi="Times New Roman" w:cs="Times New Roman"/>
          <w:highlight w:val="yellow"/>
          <w:rPrChange w:id="553" w:author="Marielle Moraine Butters" w:date="2019-06-17T08:11:00Z">
            <w:rPr>
              <w:rFonts w:ascii="Times New Roman" w:hAnsi="Times New Roman" w:cs="Times New Roman"/>
            </w:rPr>
          </w:rPrChange>
        </w:rPr>
        <w:t xml:space="preserve">3PL </w:t>
      </w:r>
      <w:r w:rsidR="001A7925" w:rsidRPr="006F7C01">
        <w:rPr>
          <w:rFonts w:ascii="Times New Roman" w:hAnsi="Times New Roman" w:cs="Times New Roman"/>
          <w:highlight w:val="yellow"/>
          <w:rPrChange w:id="554" w:author="Marielle Moraine Butters" w:date="2019-06-17T08:11:00Z">
            <w:rPr>
              <w:rFonts w:ascii="Times New Roman" w:hAnsi="Times New Roman" w:cs="Times New Roman"/>
            </w:rPr>
          </w:rPrChange>
        </w:rPr>
        <w:t xml:space="preserve"> </w:t>
      </w:r>
      <w:r w:rsidR="003C7759" w:rsidRPr="006F7C01">
        <w:rPr>
          <w:rFonts w:ascii="Times New Roman" w:hAnsi="Times New Roman" w:cs="Times New Roman"/>
          <w:highlight w:val="yellow"/>
          <w:rPrChange w:id="555" w:author="Marielle Moraine Butters" w:date="2019-06-17T08:11:00Z">
            <w:rPr>
              <w:rFonts w:ascii="Times New Roman" w:hAnsi="Times New Roman" w:cs="Times New Roman"/>
            </w:rPr>
          </w:rPrChange>
        </w:rPr>
        <w:t>NEG</w:t>
      </w:r>
    </w:p>
    <w:p w14:paraId="61B7E25F" w14:textId="2B5C5EB5" w:rsidR="003C7759" w:rsidRDefault="009C2006" w:rsidP="0025130F">
      <w:pPr>
        <w:pStyle w:val="NoSpacing"/>
        <w:ind w:firstLine="720"/>
        <w:rPr>
          <w:ins w:id="556" w:author="Marielle Moraine Butters" w:date="2019-06-19T17:11:00Z"/>
          <w:rFonts w:ascii="Times New Roman" w:hAnsi="Times New Roman" w:cs="Times New Roman"/>
          <w:sz w:val="24"/>
          <w:szCs w:val="24"/>
          <w:highlight w:val="yellow"/>
        </w:rPr>
      </w:pPr>
      <w:ins w:id="557" w:author="Marielle Moraine Butters" w:date="2019-06-17T10:00:00Z">
        <w:r>
          <w:rPr>
            <w:rFonts w:ascii="Times New Roman" w:hAnsi="Times New Roman" w:cs="Times New Roman"/>
            <w:sz w:val="24"/>
            <w:szCs w:val="24"/>
            <w:highlight w:val="yellow"/>
          </w:rPr>
          <w:t xml:space="preserve">     </w:t>
        </w:r>
      </w:ins>
      <w:r w:rsidR="003C7759" w:rsidRPr="006F7C01">
        <w:rPr>
          <w:rFonts w:ascii="Times New Roman" w:hAnsi="Times New Roman" w:cs="Times New Roman"/>
          <w:sz w:val="24"/>
          <w:szCs w:val="24"/>
          <w:highlight w:val="yellow"/>
          <w:rPrChange w:id="558" w:author="Marielle Moraine Butters" w:date="2019-06-17T08:11:00Z">
            <w:rPr>
              <w:rFonts w:ascii="Times New Roman" w:hAnsi="Times New Roman" w:cs="Times New Roman"/>
              <w:sz w:val="24"/>
              <w:szCs w:val="24"/>
            </w:rPr>
          </w:rPrChange>
        </w:rPr>
        <w:t>‘We will not pay them</w:t>
      </w:r>
      <w:r w:rsidR="00713AEB" w:rsidRPr="006F7C01">
        <w:rPr>
          <w:rFonts w:ascii="Times New Roman" w:hAnsi="Times New Roman" w:cs="Times New Roman"/>
          <w:sz w:val="24"/>
          <w:szCs w:val="24"/>
          <w:highlight w:val="yellow"/>
          <w:rPrChange w:id="559" w:author="Marielle Moraine Butters" w:date="2019-06-17T08:11:00Z">
            <w:rPr>
              <w:rFonts w:ascii="Times New Roman" w:hAnsi="Times New Roman" w:cs="Times New Roman"/>
              <w:sz w:val="24"/>
              <w:szCs w:val="24"/>
            </w:rPr>
          </w:rPrChange>
        </w:rPr>
        <w:t>.</w:t>
      </w:r>
      <w:r w:rsidR="003C7759" w:rsidRPr="006F7C01">
        <w:rPr>
          <w:rFonts w:ascii="Times New Roman" w:hAnsi="Times New Roman" w:cs="Times New Roman"/>
          <w:sz w:val="24"/>
          <w:szCs w:val="24"/>
          <w:highlight w:val="yellow"/>
          <w:rPrChange w:id="560" w:author="Marielle Moraine Butters" w:date="2019-06-17T08:11:00Z">
            <w:rPr>
              <w:rFonts w:ascii="Times New Roman" w:hAnsi="Times New Roman" w:cs="Times New Roman"/>
              <w:sz w:val="24"/>
              <w:szCs w:val="24"/>
            </w:rPr>
          </w:rPrChange>
        </w:rPr>
        <w:t xml:space="preserve">’ </w:t>
      </w:r>
      <w:ins w:id="561" w:author="Marielle Moraine Butters" w:date="2019-06-19T17:12:00Z">
        <w:r w:rsidR="00073C8F">
          <w:rPr>
            <w:rFonts w:ascii="Times New Roman" w:hAnsi="Times New Roman" w:cs="Times New Roman"/>
            <w:sz w:val="24"/>
            <w:szCs w:val="24"/>
            <w:highlight w:val="yellow"/>
          </w:rPr>
          <w:t>(</w:t>
        </w:r>
        <w:r w:rsidR="00073C8F" w:rsidRPr="00446292">
          <w:rPr>
            <w:rFonts w:ascii="Times New Roman" w:eastAsia="Times New Roman" w:hAnsi="Times New Roman" w:cs="Times New Roman"/>
            <w:color w:val="000000"/>
            <w:sz w:val="24"/>
            <w:szCs w:val="24"/>
            <w:highlight w:val="yellow"/>
          </w:rPr>
          <w:t xml:space="preserve">Newman 2000: </w:t>
        </w:r>
        <w:r w:rsidR="00073C8F">
          <w:rPr>
            <w:rFonts w:ascii="Times New Roman" w:eastAsia="Times New Roman" w:hAnsi="Times New Roman" w:cs="Times New Roman"/>
            <w:color w:val="000000"/>
            <w:sz w:val="24"/>
            <w:szCs w:val="24"/>
            <w:highlight w:val="yellow"/>
          </w:rPr>
          <w:t>357</w:t>
        </w:r>
        <w:r w:rsidR="00073C8F" w:rsidRPr="00446292">
          <w:rPr>
            <w:rFonts w:ascii="Times New Roman" w:eastAsia="Times New Roman" w:hAnsi="Times New Roman" w:cs="Times New Roman"/>
            <w:color w:val="000000"/>
            <w:sz w:val="24"/>
            <w:szCs w:val="24"/>
            <w:highlight w:val="yellow"/>
          </w:rPr>
          <w:t>)</w:t>
        </w:r>
        <w:r w:rsidR="00073C8F" w:rsidRPr="00073C8F" w:rsidDel="009C2006">
          <w:rPr>
            <w:rFonts w:ascii="Times New Roman" w:eastAsia="Times New Roman" w:hAnsi="Times New Roman" w:cs="Times New Roman"/>
            <w:color w:val="000000"/>
            <w:sz w:val="24"/>
            <w:szCs w:val="24"/>
            <w:highlight w:val="yellow"/>
          </w:rPr>
          <w:t xml:space="preserve"> </w:t>
        </w:r>
      </w:ins>
      <w:del w:id="562" w:author="Marielle Moraine Butters" w:date="2019-06-17T09:59:00Z">
        <w:r w:rsidR="00713AEB" w:rsidRPr="006F7C01" w:rsidDel="009C2006">
          <w:rPr>
            <w:rFonts w:ascii="Times New Roman" w:eastAsia="Times New Roman" w:hAnsi="Times New Roman" w:cs="Times New Roman"/>
            <w:color w:val="000000"/>
            <w:sz w:val="24"/>
            <w:szCs w:val="24"/>
            <w:highlight w:val="yellow"/>
            <w:rPrChange w:id="563" w:author="Marielle Moraine Butters" w:date="2019-06-17T08:11:00Z">
              <w:rPr>
                <w:rFonts w:ascii="Times New Roman" w:eastAsia="Times New Roman" w:hAnsi="Times New Roman" w:cs="Times New Roman"/>
                <w:color w:val="000000"/>
                <w:sz w:val="24"/>
                <w:szCs w:val="24"/>
              </w:rPr>
            </w:rPrChange>
          </w:rPr>
          <w:delText>(Newman 2000: 357)</w:delText>
        </w:r>
      </w:del>
    </w:p>
    <w:p w14:paraId="01FDA2F7" w14:textId="77777777" w:rsidR="00073C8F" w:rsidRPr="006F7C01" w:rsidRDefault="00073C8F" w:rsidP="0025130F">
      <w:pPr>
        <w:pStyle w:val="NoSpacing"/>
        <w:ind w:firstLine="720"/>
        <w:rPr>
          <w:ins w:id="564" w:author="Marielle Moraine Butters" w:date="2019-06-17T08:10:00Z"/>
          <w:rFonts w:ascii="Times New Roman" w:eastAsia="Times New Roman" w:hAnsi="Times New Roman" w:cs="Times New Roman"/>
          <w:color w:val="000000"/>
          <w:sz w:val="24"/>
          <w:szCs w:val="24"/>
          <w:highlight w:val="yellow"/>
          <w:rPrChange w:id="565" w:author="Marielle Moraine Butters" w:date="2019-06-17T08:11:00Z">
            <w:rPr>
              <w:ins w:id="566" w:author="Marielle Moraine Butters" w:date="2019-06-17T08:10:00Z"/>
              <w:rFonts w:ascii="Times New Roman" w:eastAsia="Times New Roman" w:hAnsi="Times New Roman" w:cs="Times New Roman"/>
              <w:color w:val="000000"/>
              <w:sz w:val="24"/>
              <w:szCs w:val="24"/>
            </w:rPr>
          </w:rPrChange>
        </w:rPr>
      </w:pPr>
    </w:p>
    <w:p w14:paraId="66744E78" w14:textId="3EB50159" w:rsidR="001260E9" w:rsidDel="009C2006" w:rsidRDefault="001260E9" w:rsidP="00F72F8B">
      <w:pPr>
        <w:pStyle w:val="NoSpacing"/>
        <w:rPr>
          <w:del w:id="567" w:author="Marielle Moraine Butters" w:date="2019-06-17T10:02:00Z"/>
          <w:rFonts w:ascii="Times New Roman" w:hAnsi="Times New Roman" w:cs="Times New Roman"/>
          <w:i/>
          <w:sz w:val="24"/>
          <w:szCs w:val="24"/>
        </w:rPr>
      </w:pPr>
    </w:p>
    <w:p w14:paraId="16F34A62" w14:textId="140588D3" w:rsidR="001260E9" w:rsidRPr="007234DD" w:rsidDel="009C2006" w:rsidRDefault="00F72F8B" w:rsidP="001260E9">
      <w:pPr>
        <w:pStyle w:val="NoSpacing"/>
        <w:spacing w:line="480" w:lineRule="auto"/>
        <w:ind w:firstLine="720"/>
        <w:rPr>
          <w:del w:id="568" w:author="Marielle Moraine Butters" w:date="2019-06-17T10:02:00Z"/>
          <w:rFonts w:ascii="Times New Roman" w:eastAsia="Times New Roman" w:hAnsi="Times New Roman" w:cs="Times New Roman"/>
          <w:iCs/>
          <w:color w:val="000000"/>
          <w:sz w:val="24"/>
          <w:szCs w:val="24"/>
        </w:rPr>
      </w:pPr>
      <w:del w:id="569" w:author="Marielle Moraine Butters" w:date="2019-06-17T10:02:00Z">
        <w:r w:rsidDel="009C2006">
          <w:rPr>
            <w:rFonts w:ascii="Times New Roman" w:hAnsi="Times New Roman" w:cs="Times New Roman"/>
            <w:sz w:val="24"/>
            <w:szCs w:val="24"/>
          </w:rPr>
          <w:delText>The</w:delText>
        </w:r>
        <w:r w:rsidR="001260E9" w:rsidRPr="00442E56" w:rsidDel="009C2006">
          <w:rPr>
            <w:rFonts w:ascii="Times New Roman" w:hAnsi="Times New Roman" w:cs="Times New Roman"/>
            <w:sz w:val="24"/>
            <w:szCs w:val="24"/>
          </w:rPr>
          <w:delText xml:space="preserve"> affirmative existential</w:delText>
        </w:r>
        <w:r w:rsidR="002E5A45" w:rsidDel="009C2006">
          <w:rPr>
            <w:rFonts w:ascii="Times New Roman" w:hAnsi="Times New Roman" w:cs="Times New Roman"/>
            <w:sz w:val="24"/>
            <w:szCs w:val="24"/>
          </w:rPr>
          <w:delText>s in Hausa</w:delText>
        </w:r>
        <w:r w:rsidDel="009C2006">
          <w:rPr>
            <w:rFonts w:ascii="Times New Roman" w:hAnsi="Times New Roman" w:cs="Times New Roman"/>
            <w:sz w:val="24"/>
            <w:szCs w:val="24"/>
          </w:rPr>
          <w:delText>,</w:delText>
        </w:r>
        <w:r w:rsidR="002E5A45" w:rsidDel="009C2006">
          <w:rPr>
            <w:rFonts w:ascii="Times New Roman" w:hAnsi="Times New Roman" w:cs="Times New Roman"/>
            <w:sz w:val="24"/>
            <w:szCs w:val="24"/>
          </w:rPr>
          <w:delText xml:space="preserve"> </w:delText>
        </w:r>
        <w:r w:rsidR="001260E9" w:rsidRPr="00442E56" w:rsidDel="009C2006">
          <w:rPr>
            <w:rFonts w:ascii="Times New Roman" w:hAnsi="Times New Roman" w:cs="Times New Roman"/>
            <w:i/>
            <w:sz w:val="24"/>
            <w:szCs w:val="24"/>
          </w:rPr>
          <w:delText>àkwai</w:delText>
        </w:r>
        <w:r w:rsidR="002E5A45" w:rsidDel="009C2006">
          <w:rPr>
            <w:rFonts w:ascii="Times New Roman" w:hAnsi="Times New Roman" w:cs="Times New Roman"/>
            <w:sz w:val="24"/>
            <w:szCs w:val="24"/>
          </w:rPr>
          <w:delText xml:space="preserve"> and </w:delText>
        </w:r>
        <w:r w:rsidR="007234DD" w:rsidRPr="007234DD" w:rsidDel="009C2006">
          <w:rPr>
            <w:rFonts w:ascii="Times New Roman" w:hAnsi="Times New Roman" w:cs="Times New Roman"/>
            <w:i/>
            <w:iCs/>
            <w:sz w:val="24"/>
            <w:szCs w:val="24"/>
          </w:rPr>
          <w:delText>dà</w:delText>
        </w:r>
        <w:r w:rsidDel="009C2006">
          <w:rPr>
            <w:rFonts w:ascii="Times New Roman" w:hAnsi="Times New Roman" w:cs="Times New Roman"/>
            <w:sz w:val="24"/>
            <w:szCs w:val="24"/>
          </w:rPr>
          <w:delText xml:space="preserve">, </w:delText>
        </w:r>
        <w:r w:rsidR="00726684" w:rsidRPr="00726684" w:rsidDel="009C2006">
          <w:rPr>
            <w:rFonts w:ascii="Times New Roman" w:hAnsi="Times New Roman" w:cs="Times New Roman"/>
            <w:sz w:val="24"/>
            <w:szCs w:val="24"/>
            <w:highlight w:val="yellow"/>
          </w:rPr>
          <w:delText>as in (9) and (10)</w:delText>
        </w:r>
        <w:r w:rsidR="00726684" w:rsidDel="009C2006">
          <w:rPr>
            <w:rFonts w:ascii="Times New Roman" w:hAnsi="Times New Roman" w:cs="Times New Roman"/>
            <w:sz w:val="24"/>
            <w:szCs w:val="24"/>
          </w:rPr>
          <w:delText xml:space="preserve"> </w:delText>
        </w:r>
        <w:r w:rsidDel="009C2006">
          <w:rPr>
            <w:rFonts w:ascii="Times New Roman" w:hAnsi="Times New Roman" w:cs="Times New Roman"/>
            <w:sz w:val="24"/>
            <w:szCs w:val="24"/>
          </w:rPr>
          <w:delText>bear no resemblance to the negative existentials nor to the verbal negators. However,</w:delText>
        </w:r>
        <w:r w:rsidR="002E5A45" w:rsidDel="009C2006">
          <w:rPr>
            <w:rFonts w:ascii="Times New Roman" w:hAnsi="Times New Roman" w:cs="Times New Roman"/>
            <w:sz w:val="24"/>
            <w:szCs w:val="24"/>
          </w:rPr>
          <w:delText xml:space="preserve"> </w:delText>
        </w:r>
        <w:r w:rsidDel="009C2006">
          <w:rPr>
            <w:rFonts w:ascii="Times New Roman" w:hAnsi="Times New Roman" w:cs="Times New Roman"/>
            <w:sz w:val="24"/>
            <w:szCs w:val="24"/>
          </w:rPr>
          <w:delText>l</w:delText>
        </w:r>
        <w:r w:rsidR="002E5A45" w:rsidDel="009C2006">
          <w:rPr>
            <w:rFonts w:ascii="Times New Roman" w:hAnsi="Times New Roman" w:cs="Times New Roman"/>
            <w:sz w:val="24"/>
            <w:szCs w:val="24"/>
          </w:rPr>
          <w:delText>ike the n</w:delText>
        </w:r>
        <w:r w:rsidR="007234DD" w:rsidDel="009C2006">
          <w:rPr>
            <w:rFonts w:ascii="Times New Roman" w:hAnsi="Times New Roman" w:cs="Times New Roman"/>
            <w:sz w:val="24"/>
            <w:szCs w:val="24"/>
          </w:rPr>
          <w:delText>egative existential predicator,</w:delText>
        </w:r>
        <w:r w:rsidR="002E5A45" w:rsidDel="009C2006">
          <w:rPr>
            <w:rFonts w:ascii="Times New Roman" w:hAnsi="Times New Roman" w:cs="Times New Roman"/>
            <w:sz w:val="24"/>
            <w:szCs w:val="24"/>
          </w:rPr>
          <w:delText xml:space="preserve"> both occur in phrase-initial position.</w:delText>
        </w:r>
        <w:r w:rsidR="00D40557" w:rsidDel="009C2006">
          <w:rPr>
            <w:rStyle w:val="FootnoteReference"/>
            <w:rFonts w:ascii="Times New Roman" w:hAnsi="Times New Roman" w:cs="Times New Roman"/>
            <w:sz w:val="24"/>
            <w:szCs w:val="24"/>
          </w:rPr>
          <w:footnoteReference w:id="4"/>
        </w:r>
      </w:del>
    </w:p>
    <w:p w14:paraId="0E793D96" w14:textId="6FDFB7B6" w:rsidR="001260E9" w:rsidRPr="00D06F35" w:rsidRDefault="009C2006">
      <w:pPr>
        <w:pStyle w:val="NoSpacing"/>
        <w:ind w:firstLine="720"/>
        <w:rPr>
          <w:rFonts w:ascii="Times New Roman" w:hAnsi="Times New Roman" w:cs="Times New Roman"/>
          <w:sz w:val="24"/>
          <w:szCs w:val="24"/>
          <w:highlight w:val="yellow"/>
          <w:rPrChange w:id="572" w:author="Marielle Moraine Butters" w:date="2019-06-17T10:07:00Z">
            <w:rPr>
              <w:rFonts w:ascii="Times New Roman" w:hAnsi="Times New Roman" w:cs="Times New Roman"/>
              <w:sz w:val="24"/>
              <w:szCs w:val="24"/>
            </w:rPr>
          </w:rPrChange>
        </w:rPr>
        <w:pPrChange w:id="573" w:author="Marielle Moraine Butters" w:date="2019-06-17T10:04:00Z">
          <w:pPr>
            <w:pStyle w:val="NoSpacing"/>
          </w:pPr>
        </w:pPrChange>
      </w:pPr>
      <w:proofErr w:type="gramStart"/>
      <w:ins w:id="574" w:author="Marielle Moraine Butters" w:date="2019-06-17T10:03:00Z">
        <w:r w:rsidRPr="00D06F35">
          <w:rPr>
            <w:rFonts w:ascii="Times New Roman" w:hAnsi="Times New Roman" w:cs="Times New Roman"/>
            <w:b/>
            <w:bCs/>
            <w:i/>
            <w:iCs/>
            <w:sz w:val="24"/>
            <w:szCs w:val="24"/>
            <w:highlight w:val="yellow"/>
            <w:rPrChange w:id="575" w:author="Marielle Moraine Butters" w:date="2019-06-17T10:07:00Z">
              <w:rPr>
                <w:rFonts w:ascii="Times New Roman" w:hAnsi="Times New Roman" w:cs="Times New Roman"/>
                <w:b/>
                <w:bCs/>
                <w:i/>
                <w:iCs/>
                <w:sz w:val="24"/>
                <w:szCs w:val="24"/>
              </w:rPr>
            </w:rPrChange>
          </w:rPr>
          <w:t>c.</w:t>
        </w:r>
      </w:ins>
      <w:ins w:id="576" w:author="Marielle Moraine Butters" w:date="2019-06-17T10:04:00Z">
        <w:r w:rsidRPr="00D06F35">
          <w:rPr>
            <w:rFonts w:ascii="Times New Roman" w:hAnsi="Times New Roman" w:cs="Times New Roman"/>
            <w:b/>
            <w:bCs/>
            <w:i/>
            <w:iCs/>
            <w:sz w:val="24"/>
            <w:szCs w:val="24"/>
            <w:highlight w:val="yellow"/>
            <w:rPrChange w:id="577" w:author="Marielle Moraine Butters" w:date="2019-06-17T10:07:00Z">
              <w:rPr>
                <w:rFonts w:ascii="Times New Roman" w:hAnsi="Times New Roman" w:cs="Times New Roman"/>
                <w:b/>
                <w:bCs/>
                <w:i/>
                <w:iCs/>
                <w:sz w:val="24"/>
                <w:szCs w:val="24"/>
              </w:rPr>
            </w:rPrChange>
          </w:rPr>
          <w:t xml:space="preserve"> </w:t>
        </w:r>
      </w:ins>
      <w:ins w:id="578" w:author="Marielle Moraine Butters" w:date="2019-06-17T10:03:00Z">
        <w:r w:rsidRPr="00D06F35">
          <w:rPr>
            <w:rFonts w:ascii="Times New Roman" w:hAnsi="Times New Roman" w:cs="Times New Roman"/>
            <w:b/>
            <w:bCs/>
            <w:i/>
            <w:iCs/>
            <w:sz w:val="24"/>
            <w:szCs w:val="24"/>
            <w:highlight w:val="yellow"/>
            <w:rPrChange w:id="579" w:author="Marielle Moraine Butters" w:date="2019-06-17T10:07:00Z">
              <w:rPr>
                <w:rFonts w:ascii="Times New Roman" w:hAnsi="Times New Roman" w:cs="Times New Roman"/>
                <w:b/>
                <w:bCs/>
                <w:i/>
                <w:iCs/>
                <w:sz w:val="24"/>
                <w:szCs w:val="24"/>
              </w:rPr>
            </w:rPrChange>
          </w:rPr>
          <w:t xml:space="preserve"> </w:t>
        </w:r>
      </w:ins>
      <w:proofErr w:type="spellStart"/>
      <w:r w:rsidR="001260E9" w:rsidRPr="00D06F35">
        <w:rPr>
          <w:rFonts w:ascii="Times New Roman" w:hAnsi="Times New Roman" w:cs="Times New Roman"/>
          <w:b/>
          <w:bCs/>
          <w:i/>
          <w:iCs/>
          <w:sz w:val="24"/>
          <w:szCs w:val="24"/>
          <w:highlight w:val="yellow"/>
          <w:rPrChange w:id="580" w:author="Marielle Moraine Butters" w:date="2019-06-17T10:07:00Z">
            <w:rPr>
              <w:rFonts w:ascii="Times New Roman" w:hAnsi="Times New Roman" w:cs="Times New Roman"/>
              <w:b/>
              <w:bCs/>
              <w:i/>
              <w:iCs/>
              <w:sz w:val="24"/>
              <w:szCs w:val="24"/>
            </w:rPr>
          </w:rPrChange>
        </w:rPr>
        <w:t>a</w:t>
      </w:r>
      <w:proofErr w:type="gramEnd"/>
      <w:r w:rsidR="001260E9" w:rsidRPr="00D06F35">
        <w:rPr>
          <w:rFonts w:ascii="Times New Roman" w:hAnsi="Times New Roman" w:cs="Times New Roman"/>
          <w:b/>
          <w:bCs/>
          <w:i/>
          <w:iCs/>
          <w:sz w:val="24"/>
          <w:szCs w:val="24"/>
          <w:highlight w:val="yellow"/>
          <w:rPrChange w:id="581" w:author="Marielle Moraine Butters" w:date="2019-06-17T10:07:00Z">
            <w:rPr>
              <w:rFonts w:ascii="Times New Roman" w:hAnsi="Times New Roman" w:cs="Times New Roman"/>
              <w:b/>
              <w:bCs/>
              <w:i/>
              <w:iCs/>
              <w:sz w:val="24"/>
              <w:szCs w:val="24"/>
            </w:rPr>
          </w:rPrChange>
        </w:rPr>
        <w:t>̀kwai</w:t>
      </w:r>
      <w:proofErr w:type="spellEnd"/>
      <w:r w:rsidR="001260E9" w:rsidRPr="00D06F35">
        <w:rPr>
          <w:rFonts w:ascii="Times New Roman" w:hAnsi="Times New Roman" w:cs="Times New Roman"/>
          <w:i/>
          <w:iCs/>
          <w:sz w:val="24"/>
          <w:szCs w:val="24"/>
          <w:highlight w:val="yellow"/>
          <w:rPrChange w:id="582" w:author="Marielle Moraine Butters" w:date="2019-06-17T10:07:00Z">
            <w:rPr>
              <w:rFonts w:ascii="Times New Roman" w:hAnsi="Times New Roman" w:cs="Times New Roman"/>
              <w:i/>
              <w:iCs/>
              <w:sz w:val="24"/>
              <w:szCs w:val="24"/>
            </w:rPr>
          </w:rPrChange>
        </w:rPr>
        <w:t xml:space="preserve">  </w:t>
      </w:r>
      <w:r w:rsidR="007234DD" w:rsidRPr="00D06F35">
        <w:rPr>
          <w:rFonts w:ascii="Times New Roman" w:hAnsi="Times New Roman" w:cs="Times New Roman"/>
          <w:i/>
          <w:iCs/>
          <w:sz w:val="24"/>
          <w:szCs w:val="24"/>
          <w:highlight w:val="yellow"/>
          <w:rPrChange w:id="583" w:author="Marielle Moraine Butters" w:date="2019-06-17T10:07:00Z">
            <w:rPr>
              <w:rFonts w:ascii="Times New Roman" w:hAnsi="Times New Roman" w:cs="Times New Roman"/>
              <w:i/>
              <w:iCs/>
              <w:sz w:val="24"/>
              <w:szCs w:val="24"/>
            </w:rPr>
          </w:rPrChange>
        </w:rPr>
        <w:t xml:space="preserve">  </w:t>
      </w:r>
      <w:proofErr w:type="spellStart"/>
      <w:r w:rsidR="001260E9" w:rsidRPr="00D06F35">
        <w:rPr>
          <w:rFonts w:ascii="Times New Roman" w:hAnsi="Times New Roman" w:cs="Times New Roman"/>
          <w:i/>
          <w:iCs/>
          <w:sz w:val="24"/>
          <w:szCs w:val="24"/>
          <w:highlight w:val="yellow"/>
          <w:rPrChange w:id="584" w:author="Marielle Moraine Butters" w:date="2019-06-17T10:07:00Z">
            <w:rPr>
              <w:rFonts w:ascii="Times New Roman" w:hAnsi="Times New Roman" w:cs="Times New Roman"/>
              <w:i/>
              <w:iCs/>
              <w:sz w:val="24"/>
              <w:szCs w:val="24"/>
            </w:rPr>
          </w:rPrChange>
        </w:rPr>
        <w:t>wani</w:t>
      </w:r>
      <w:proofErr w:type="spellEnd"/>
      <w:r w:rsidR="001260E9" w:rsidRPr="00D06F35">
        <w:rPr>
          <w:rFonts w:ascii="Times New Roman" w:hAnsi="Times New Roman" w:cs="Times New Roman"/>
          <w:i/>
          <w:iCs/>
          <w:sz w:val="24"/>
          <w:szCs w:val="24"/>
          <w:highlight w:val="yellow"/>
          <w:rPrChange w:id="585" w:author="Marielle Moraine Butters" w:date="2019-06-17T10:07:00Z">
            <w:rPr>
              <w:rFonts w:ascii="Times New Roman" w:hAnsi="Times New Roman" w:cs="Times New Roman"/>
              <w:i/>
              <w:iCs/>
              <w:sz w:val="24"/>
              <w:szCs w:val="24"/>
            </w:rPr>
          </w:rPrChange>
        </w:rPr>
        <w:t xml:space="preserve">    </w:t>
      </w:r>
      <w:r w:rsidR="00713AEB" w:rsidRPr="00D06F35">
        <w:rPr>
          <w:rFonts w:ascii="Times New Roman" w:hAnsi="Times New Roman" w:cs="Times New Roman"/>
          <w:i/>
          <w:iCs/>
          <w:sz w:val="24"/>
          <w:szCs w:val="24"/>
          <w:highlight w:val="yellow"/>
          <w:rPrChange w:id="586" w:author="Marielle Moraine Butters" w:date="2019-06-17T10:07:00Z">
            <w:rPr>
              <w:rFonts w:ascii="Times New Roman" w:hAnsi="Times New Roman" w:cs="Times New Roman"/>
              <w:i/>
              <w:iCs/>
              <w:sz w:val="24"/>
              <w:szCs w:val="24"/>
            </w:rPr>
          </w:rPrChange>
        </w:rPr>
        <w:t xml:space="preserve"> </w:t>
      </w:r>
      <w:r w:rsidR="001260E9" w:rsidRPr="00D06F35">
        <w:rPr>
          <w:rFonts w:ascii="Times New Roman" w:hAnsi="Times New Roman" w:cs="Times New Roman"/>
          <w:i/>
          <w:iCs/>
          <w:sz w:val="24"/>
          <w:szCs w:val="24"/>
          <w:highlight w:val="yellow"/>
          <w:rPrChange w:id="587" w:author="Marielle Moraine Butters" w:date="2019-06-17T10:07:00Z">
            <w:rPr>
              <w:rFonts w:ascii="Times New Roman" w:hAnsi="Times New Roman" w:cs="Times New Roman"/>
              <w:i/>
              <w:iCs/>
              <w:sz w:val="24"/>
              <w:szCs w:val="24"/>
            </w:rPr>
          </w:rPrChange>
        </w:rPr>
        <w:t xml:space="preserve"> </w:t>
      </w:r>
      <w:proofErr w:type="spellStart"/>
      <w:r w:rsidR="001260E9" w:rsidRPr="00D06F35">
        <w:rPr>
          <w:rFonts w:ascii="Times New Roman" w:hAnsi="Times New Roman" w:cs="Times New Roman"/>
          <w:i/>
          <w:iCs/>
          <w:sz w:val="24"/>
          <w:szCs w:val="24"/>
          <w:highlight w:val="yellow"/>
          <w:rPrChange w:id="588" w:author="Marielle Moraine Butters" w:date="2019-06-17T10:07:00Z">
            <w:rPr>
              <w:rFonts w:ascii="Times New Roman" w:hAnsi="Times New Roman" w:cs="Times New Roman"/>
              <w:i/>
              <w:iCs/>
              <w:sz w:val="24"/>
              <w:szCs w:val="24"/>
            </w:rPr>
          </w:rPrChange>
        </w:rPr>
        <w:t>ba</w:t>
      </w:r>
      <w:proofErr w:type="spellEnd"/>
      <w:r w:rsidR="001260E9" w:rsidRPr="00D06F35">
        <w:rPr>
          <w:rFonts w:ascii="Times New Roman" w:hAnsi="Times New Roman" w:cs="Times New Roman"/>
          <w:i/>
          <w:iCs/>
          <w:sz w:val="24"/>
          <w:szCs w:val="24"/>
          <w:highlight w:val="yellow"/>
          <w:rPrChange w:id="589" w:author="Marielle Moraine Butters" w:date="2019-06-17T10:07:00Z">
            <w:rPr>
              <w:rFonts w:ascii="Times New Roman" w:hAnsi="Times New Roman" w:cs="Times New Roman"/>
              <w:i/>
              <w:iCs/>
              <w:sz w:val="24"/>
              <w:szCs w:val="24"/>
            </w:rPr>
          </w:rPrChange>
        </w:rPr>
        <w:t>̄̀</w:t>
      </w:r>
      <w:proofErr w:type="spellStart"/>
      <w:r w:rsidR="001260E9" w:rsidRPr="00D06F35">
        <w:rPr>
          <w:rFonts w:ascii="Times New Roman" w:hAnsi="Times New Roman" w:cs="Times New Roman"/>
          <w:i/>
          <w:iCs/>
          <w:sz w:val="24"/>
          <w:szCs w:val="24"/>
          <w:highlight w:val="yellow"/>
          <w:rPrChange w:id="590" w:author="Marielle Moraine Butters" w:date="2019-06-17T10:07:00Z">
            <w:rPr>
              <w:rFonts w:ascii="Times New Roman" w:hAnsi="Times New Roman" w:cs="Times New Roman"/>
              <w:i/>
              <w:iCs/>
              <w:sz w:val="24"/>
              <w:szCs w:val="24"/>
            </w:rPr>
          </w:rPrChange>
        </w:rPr>
        <w:t>ko</w:t>
      </w:r>
      <w:proofErr w:type="spellEnd"/>
      <w:r w:rsidR="001260E9" w:rsidRPr="00D06F35">
        <w:rPr>
          <w:rFonts w:ascii="Times New Roman" w:hAnsi="Times New Roman" w:cs="Times New Roman"/>
          <w:i/>
          <w:iCs/>
          <w:sz w:val="24"/>
          <w:szCs w:val="24"/>
          <w:highlight w:val="yellow"/>
          <w:rPrChange w:id="591" w:author="Marielle Moraine Butters" w:date="2019-06-17T10:07:00Z">
            <w:rPr>
              <w:rFonts w:ascii="Times New Roman" w:hAnsi="Times New Roman" w:cs="Times New Roman"/>
              <w:i/>
              <w:iCs/>
              <w:sz w:val="24"/>
              <w:szCs w:val="24"/>
            </w:rPr>
          </w:rPrChange>
        </w:rPr>
        <w:t xml:space="preserve">̄        à          </w:t>
      </w:r>
      <w:proofErr w:type="spellStart"/>
      <w:r w:rsidR="001260E9" w:rsidRPr="00D06F35">
        <w:rPr>
          <w:rFonts w:ascii="Times New Roman" w:hAnsi="Times New Roman" w:cs="Times New Roman"/>
          <w:i/>
          <w:iCs/>
          <w:sz w:val="24"/>
          <w:szCs w:val="24"/>
          <w:highlight w:val="yellow"/>
          <w:rPrChange w:id="592" w:author="Marielle Moraine Butters" w:date="2019-06-17T10:07:00Z">
            <w:rPr>
              <w:rFonts w:ascii="Times New Roman" w:hAnsi="Times New Roman" w:cs="Times New Roman"/>
              <w:i/>
              <w:iCs/>
              <w:sz w:val="24"/>
              <w:szCs w:val="24"/>
            </w:rPr>
          </w:rPrChange>
        </w:rPr>
        <w:t>kōfa</w:t>
      </w:r>
      <w:proofErr w:type="spellEnd"/>
      <w:r w:rsidR="001260E9" w:rsidRPr="00D06F35">
        <w:rPr>
          <w:rFonts w:ascii="Times New Roman" w:hAnsi="Times New Roman" w:cs="Times New Roman"/>
          <w:i/>
          <w:iCs/>
          <w:sz w:val="24"/>
          <w:szCs w:val="24"/>
          <w:highlight w:val="yellow"/>
          <w:rPrChange w:id="593" w:author="Marielle Moraine Butters" w:date="2019-06-17T10:07:00Z">
            <w:rPr>
              <w:rFonts w:ascii="Times New Roman" w:hAnsi="Times New Roman" w:cs="Times New Roman"/>
              <w:i/>
              <w:iCs/>
              <w:sz w:val="24"/>
              <w:szCs w:val="24"/>
            </w:rPr>
          </w:rPrChange>
        </w:rPr>
        <w:t>̄̀</w:t>
      </w:r>
    </w:p>
    <w:p w14:paraId="5C3C6EDE" w14:textId="66ACCC42" w:rsidR="001260E9" w:rsidRPr="00D06F35" w:rsidRDefault="009C2006" w:rsidP="0025130F">
      <w:pPr>
        <w:pStyle w:val="NoSpacing"/>
        <w:ind w:firstLine="720"/>
        <w:rPr>
          <w:rFonts w:ascii="Times New Roman" w:hAnsi="Times New Roman" w:cs="Times New Roman"/>
          <w:sz w:val="24"/>
          <w:szCs w:val="24"/>
          <w:highlight w:val="yellow"/>
          <w:rPrChange w:id="594" w:author="Marielle Moraine Butters" w:date="2019-06-17T10:07:00Z">
            <w:rPr>
              <w:rFonts w:ascii="Times New Roman" w:hAnsi="Times New Roman" w:cs="Times New Roman"/>
              <w:sz w:val="24"/>
              <w:szCs w:val="24"/>
            </w:rPr>
          </w:rPrChange>
        </w:rPr>
      </w:pPr>
      <w:ins w:id="595" w:author="Marielle Moraine Butters" w:date="2019-06-17T10:04:00Z">
        <w:r w:rsidRPr="00D06F35">
          <w:rPr>
            <w:rFonts w:ascii="Times New Roman" w:hAnsi="Times New Roman" w:cs="Times New Roman"/>
            <w:highlight w:val="yellow"/>
            <w:rPrChange w:id="596" w:author="Marielle Moraine Butters" w:date="2019-06-17T10:07:00Z">
              <w:rPr>
                <w:rFonts w:ascii="Times New Roman" w:hAnsi="Times New Roman" w:cs="Times New Roman"/>
              </w:rPr>
            </w:rPrChange>
          </w:rPr>
          <w:t xml:space="preserve">     </w:t>
        </w:r>
      </w:ins>
      <w:r w:rsidR="001260E9" w:rsidRPr="00D06F35">
        <w:rPr>
          <w:rFonts w:ascii="Times New Roman" w:hAnsi="Times New Roman" w:cs="Times New Roman"/>
          <w:highlight w:val="yellow"/>
          <w:rPrChange w:id="597" w:author="Marielle Moraine Butters" w:date="2019-06-17T10:07:00Z">
            <w:rPr>
              <w:rFonts w:ascii="Times New Roman" w:hAnsi="Times New Roman" w:cs="Times New Roman"/>
            </w:rPr>
          </w:rPrChange>
        </w:rPr>
        <w:t>EX</w:t>
      </w:r>
      <w:r w:rsidR="007234DD" w:rsidRPr="00D06F35">
        <w:rPr>
          <w:rFonts w:ascii="Times New Roman" w:hAnsi="Times New Roman" w:cs="Times New Roman"/>
          <w:highlight w:val="yellow"/>
          <w:rPrChange w:id="598" w:author="Marielle Moraine Butters" w:date="2019-06-17T10:07:00Z">
            <w:rPr>
              <w:rFonts w:ascii="Times New Roman" w:hAnsi="Times New Roman" w:cs="Times New Roman"/>
            </w:rPr>
          </w:rPrChange>
        </w:rPr>
        <w:t xml:space="preserve">IST   </w:t>
      </w:r>
      <w:r w:rsidR="001260E9" w:rsidRPr="00D06F35">
        <w:rPr>
          <w:rFonts w:ascii="Times New Roman" w:hAnsi="Times New Roman" w:cs="Times New Roman"/>
          <w:highlight w:val="yellow"/>
          <w:rPrChange w:id="599" w:author="Marielle Moraine Butters" w:date="2019-06-17T10:07:00Z">
            <w:rPr>
              <w:rFonts w:ascii="Times New Roman" w:hAnsi="Times New Roman" w:cs="Times New Roman"/>
            </w:rPr>
          </w:rPrChange>
        </w:rPr>
        <w:t xml:space="preserve">INDEF </w:t>
      </w:r>
      <w:r w:rsidR="00713AEB" w:rsidRPr="00D06F35">
        <w:rPr>
          <w:rFonts w:ascii="Times New Roman" w:hAnsi="Times New Roman" w:cs="Times New Roman"/>
          <w:highlight w:val="yellow"/>
          <w:rPrChange w:id="600" w:author="Marielle Moraine Butters" w:date="2019-06-17T10:07:00Z">
            <w:rPr>
              <w:rFonts w:ascii="Times New Roman" w:hAnsi="Times New Roman" w:cs="Times New Roman"/>
            </w:rPr>
          </w:rPrChange>
        </w:rPr>
        <w:t xml:space="preserve"> </w:t>
      </w:r>
      <w:r w:rsidR="007234DD" w:rsidRPr="00D06F35">
        <w:rPr>
          <w:rFonts w:ascii="Times New Roman" w:hAnsi="Times New Roman" w:cs="Times New Roman"/>
          <w:highlight w:val="yellow"/>
          <w:rPrChange w:id="601" w:author="Marielle Moraine Butters" w:date="2019-06-17T10:07:00Z">
            <w:rPr>
              <w:rFonts w:ascii="Times New Roman" w:hAnsi="Times New Roman" w:cs="Times New Roman"/>
            </w:rPr>
          </w:rPrChange>
        </w:rPr>
        <w:t xml:space="preserve">  </w:t>
      </w:r>
      <w:r w:rsidR="001260E9" w:rsidRPr="00D06F35">
        <w:rPr>
          <w:rFonts w:ascii="Times New Roman" w:hAnsi="Times New Roman" w:cs="Times New Roman"/>
          <w:sz w:val="24"/>
          <w:szCs w:val="24"/>
          <w:highlight w:val="yellow"/>
          <w:rPrChange w:id="602" w:author="Marielle Moraine Butters" w:date="2019-06-17T10:07:00Z">
            <w:rPr>
              <w:rFonts w:ascii="Times New Roman" w:hAnsi="Times New Roman" w:cs="Times New Roman"/>
              <w:sz w:val="24"/>
              <w:szCs w:val="24"/>
            </w:rPr>
          </w:rPrChange>
        </w:rPr>
        <w:t xml:space="preserve">stranger  </w:t>
      </w:r>
      <w:r w:rsidR="001260E9" w:rsidRPr="00D06F35">
        <w:rPr>
          <w:rFonts w:ascii="Times New Roman" w:hAnsi="Times New Roman" w:cs="Times New Roman"/>
          <w:highlight w:val="yellow"/>
          <w:rPrChange w:id="603" w:author="Marielle Moraine Butters" w:date="2019-06-17T10:07:00Z">
            <w:rPr>
              <w:rFonts w:ascii="Times New Roman" w:hAnsi="Times New Roman" w:cs="Times New Roman"/>
            </w:rPr>
          </w:rPrChange>
        </w:rPr>
        <w:t xml:space="preserve"> PREP  </w:t>
      </w:r>
      <w:r w:rsidR="00713AEB" w:rsidRPr="00D06F35">
        <w:rPr>
          <w:rFonts w:ascii="Times New Roman" w:hAnsi="Times New Roman" w:cs="Times New Roman"/>
          <w:highlight w:val="yellow"/>
          <w:rPrChange w:id="604" w:author="Marielle Moraine Butters" w:date="2019-06-17T10:07:00Z">
            <w:rPr>
              <w:rFonts w:ascii="Times New Roman" w:hAnsi="Times New Roman" w:cs="Times New Roman"/>
            </w:rPr>
          </w:rPrChange>
        </w:rPr>
        <w:t xml:space="preserve">  </w:t>
      </w:r>
      <w:r w:rsidR="001260E9" w:rsidRPr="00D06F35">
        <w:rPr>
          <w:rFonts w:ascii="Times New Roman" w:hAnsi="Times New Roman" w:cs="Times New Roman"/>
          <w:sz w:val="24"/>
          <w:szCs w:val="24"/>
          <w:highlight w:val="yellow"/>
          <w:rPrChange w:id="605" w:author="Marielle Moraine Butters" w:date="2019-06-17T10:07:00Z">
            <w:rPr>
              <w:rFonts w:ascii="Times New Roman" w:hAnsi="Times New Roman" w:cs="Times New Roman"/>
              <w:sz w:val="24"/>
              <w:szCs w:val="24"/>
            </w:rPr>
          </w:rPrChange>
        </w:rPr>
        <w:t>door</w:t>
      </w:r>
    </w:p>
    <w:p w14:paraId="15763083" w14:textId="724BCBA3" w:rsidR="001260E9" w:rsidRPr="00D06F35" w:rsidRDefault="001260E9" w:rsidP="001260E9">
      <w:pPr>
        <w:pStyle w:val="NoSpacing"/>
        <w:rPr>
          <w:ins w:id="606" w:author="Marielle" w:date="2018-06-16T09:13:00Z"/>
          <w:rFonts w:ascii="Times New Roman" w:hAnsi="Times New Roman" w:cs="Times New Roman"/>
          <w:sz w:val="24"/>
          <w:szCs w:val="24"/>
          <w:highlight w:val="yellow"/>
          <w:rPrChange w:id="607" w:author="Marielle Moraine Butters" w:date="2019-06-17T10:07:00Z">
            <w:rPr>
              <w:ins w:id="608" w:author="Marielle" w:date="2018-06-16T09:13:00Z"/>
              <w:rFonts w:ascii="Times New Roman" w:hAnsi="Times New Roman" w:cs="Times New Roman"/>
              <w:sz w:val="24"/>
              <w:szCs w:val="24"/>
            </w:rPr>
          </w:rPrChange>
        </w:rPr>
      </w:pPr>
      <w:r w:rsidRPr="00D06F35">
        <w:rPr>
          <w:rFonts w:ascii="Times New Roman" w:hAnsi="Times New Roman" w:cs="Times New Roman"/>
          <w:sz w:val="24"/>
          <w:szCs w:val="24"/>
          <w:highlight w:val="yellow"/>
          <w:rPrChange w:id="609" w:author="Marielle Moraine Butters" w:date="2019-06-17T10:07:00Z">
            <w:rPr>
              <w:rFonts w:ascii="Times New Roman" w:hAnsi="Times New Roman" w:cs="Times New Roman"/>
              <w:sz w:val="24"/>
              <w:szCs w:val="24"/>
            </w:rPr>
          </w:rPrChange>
        </w:rPr>
        <w:tab/>
      </w:r>
      <w:ins w:id="610" w:author="Marielle Moraine Butters" w:date="2019-06-17T10:04:00Z">
        <w:r w:rsidR="009C2006" w:rsidRPr="00D06F35">
          <w:rPr>
            <w:rFonts w:ascii="Times New Roman" w:hAnsi="Times New Roman" w:cs="Times New Roman"/>
            <w:sz w:val="24"/>
            <w:szCs w:val="24"/>
            <w:highlight w:val="yellow"/>
            <w:rPrChange w:id="611" w:author="Marielle Moraine Butters" w:date="2019-06-17T10:07:00Z">
              <w:rPr>
                <w:rFonts w:ascii="Times New Roman" w:hAnsi="Times New Roman" w:cs="Times New Roman"/>
                <w:sz w:val="24"/>
                <w:szCs w:val="24"/>
              </w:rPr>
            </w:rPrChange>
          </w:rPr>
          <w:t xml:space="preserve">     </w:t>
        </w:r>
      </w:ins>
      <w:r w:rsidRPr="00D06F35">
        <w:rPr>
          <w:rFonts w:ascii="Times New Roman" w:hAnsi="Times New Roman" w:cs="Times New Roman"/>
          <w:sz w:val="24"/>
          <w:szCs w:val="24"/>
          <w:highlight w:val="yellow"/>
          <w:rPrChange w:id="612" w:author="Marielle Moraine Butters" w:date="2019-06-17T10:07:00Z">
            <w:rPr>
              <w:rFonts w:ascii="Times New Roman" w:hAnsi="Times New Roman" w:cs="Times New Roman"/>
              <w:sz w:val="24"/>
              <w:szCs w:val="24"/>
            </w:rPr>
          </w:rPrChange>
        </w:rPr>
        <w:t>‘There is a stranger at the door</w:t>
      </w:r>
      <w:r w:rsidR="00713AEB" w:rsidRPr="00D06F35">
        <w:rPr>
          <w:rFonts w:ascii="Times New Roman" w:hAnsi="Times New Roman" w:cs="Times New Roman"/>
          <w:sz w:val="24"/>
          <w:szCs w:val="24"/>
          <w:highlight w:val="yellow"/>
          <w:rPrChange w:id="613" w:author="Marielle Moraine Butters" w:date="2019-06-17T10:07:00Z">
            <w:rPr>
              <w:rFonts w:ascii="Times New Roman" w:hAnsi="Times New Roman" w:cs="Times New Roman"/>
              <w:sz w:val="24"/>
              <w:szCs w:val="24"/>
            </w:rPr>
          </w:rPrChange>
        </w:rPr>
        <w:t>.</w:t>
      </w:r>
      <w:r w:rsidRPr="00D06F35">
        <w:rPr>
          <w:rFonts w:ascii="Times New Roman" w:hAnsi="Times New Roman" w:cs="Times New Roman"/>
          <w:sz w:val="24"/>
          <w:szCs w:val="24"/>
          <w:highlight w:val="yellow"/>
          <w:rPrChange w:id="614" w:author="Marielle Moraine Butters" w:date="2019-06-17T10:07:00Z">
            <w:rPr>
              <w:rFonts w:ascii="Times New Roman" w:hAnsi="Times New Roman" w:cs="Times New Roman"/>
              <w:sz w:val="24"/>
              <w:szCs w:val="24"/>
            </w:rPr>
          </w:rPrChange>
        </w:rPr>
        <w:t xml:space="preserve">’ </w:t>
      </w:r>
      <w:ins w:id="615" w:author="Marielle Moraine Butters" w:date="2019-06-19T17:12:00Z">
        <w:r w:rsidR="00073C8F">
          <w:rPr>
            <w:rFonts w:ascii="Times New Roman" w:hAnsi="Times New Roman" w:cs="Times New Roman"/>
            <w:sz w:val="24"/>
            <w:szCs w:val="24"/>
            <w:highlight w:val="yellow"/>
          </w:rPr>
          <w:t>(</w:t>
        </w:r>
        <w:r w:rsidR="00073C8F" w:rsidRPr="00446292">
          <w:rPr>
            <w:rFonts w:ascii="Times New Roman" w:eastAsia="Times New Roman" w:hAnsi="Times New Roman" w:cs="Times New Roman"/>
            <w:color w:val="000000"/>
            <w:sz w:val="24"/>
            <w:szCs w:val="24"/>
            <w:highlight w:val="yellow"/>
          </w:rPr>
          <w:t xml:space="preserve">Newman 2000: </w:t>
        </w:r>
        <w:r w:rsidR="00073C8F">
          <w:rPr>
            <w:rFonts w:ascii="Times New Roman" w:eastAsia="Times New Roman" w:hAnsi="Times New Roman" w:cs="Times New Roman"/>
            <w:color w:val="000000"/>
            <w:sz w:val="24"/>
            <w:szCs w:val="24"/>
            <w:highlight w:val="yellow"/>
          </w:rPr>
          <w:t>178</w:t>
        </w:r>
        <w:r w:rsidR="00073C8F" w:rsidRPr="00446292">
          <w:rPr>
            <w:rFonts w:ascii="Times New Roman" w:eastAsia="Times New Roman" w:hAnsi="Times New Roman" w:cs="Times New Roman"/>
            <w:color w:val="000000"/>
            <w:sz w:val="24"/>
            <w:szCs w:val="24"/>
            <w:highlight w:val="yellow"/>
          </w:rPr>
          <w:t>)</w:t>
        </w:r>
        <w:r w:rsidR="00073C8F" w:rsidRPr="00073C8F" w:rsidDel="00D06F35">
          <w:rPr>
            <w:rFonts w:ascii="Times New Roman" w:eastAsia="Times New Roman" w:hAnsi="Times New Roman" w:cs="Times New Roman"/>
            <w:color w:val="000000"/>
            <w:sz w:val="24"/>
            <w:szCs w:val="24"/>
            <w:highlight w:val="yellow"/>
          </w:rPr>
          <w:t xml:space="preserve"> </w:t>
        </w:r>
      </w:ins>
      <w:del w:id="616" w:author="Marielle Moraine Butters" w:date="2019-06-17T10:04:00Z">
        <w:r w:rsidR="00713AEB" w:rsidRPr="00D06F35" w:rsidDel="00D06F35">
          <w:rPr>
            <w:rFonts w:ascii="Times New Roman" w:eastAsia="Times New Roman" w:hAnsi="Times New Roman" w:cs="Times New Roman"/>
            <w:color w:val="000000"/>
            <w:sz w:val="24"/>
            <w:szCs w:val="24"/>
            <w:highlight w:val="yellow"/>
            <w:rPrChange w:id="617" w:author="Marielle Moraine Butters" w:date="2019-06-17T10:07:00Z">
              <w:rPr>
                <w:rFonts w:ascii="Times New Roman" w:eastAsia="Times New Roman" w:hAnsi="Times New Roman" w:cs="Times New Roman"/>
                <w:color w:val="000000"/>
                <w:sz w:val="24"/>
                <w:szCs w:val="24"/>
              </w:rPr>
            </w:rPrChange>
          </w:rPr>
          <w:delText>(Newman 2000: 178)</w:delText>
        </w:r>
      </w:del>
    </w:p>
    <w:p w14:paraId="722FE0B6" w14:textId="77777777" w:rsidR="002E5A45" w:rsidRPr="00D06F35" w:rsidRDefault="002E5A45" w:rsidP="001260E9">
      <w:pPr>
        <w:pStyle w:val="NoSpacing"/>
        <w:rPr>
          <w:ins w:id="618" w:author="Marielle" w:date="2018-06-16T09:13:00Z"/>
          <w:rFonts w:ascii="Times New Roman" w:hAnsi="Times New Roman" w:cs="Times New Roman"/>
          <w:sz w:val="24"/>
          <w:szCs w:val="24"/>
          <w:highlight w:val="yellow"/>
          <w:rPrChange w:id="619" w:author="Marielle Moraine Butters" w:date="2019-06-17T10:07:00Z">
            <w:rPr>
              <w:ins w:id="620" w:author="Marielle" w:date="2018-06-16T09:13:00Z"/>
              <w:rFonts w:ascii="Times New Roman" w:hAnsi="Times New Roman" w:cs="Times New Roman"/>
              <w:sz w:val="24"/>
              <w:szCs w:val="24"/>
            </w:rPr>
          </w:rPrChange>
        </w:rPr>
      </w:pPr>
    </w:p>
    <w:p w14:paraId="31CC9F21" w14:textId="4208CB51" w:rsidR="002E5A45" w:rsidRPr="00D06F35" w:rsidRDefault="007234DD" w:rsidP="0025130F">
      <w:pPr>
        <w:pStyle w:val="NoSpacing"/>
        <w:rPr>
          <w:rFonts w:ascii="Times New Roman" w:hAnsi="Times New Roman" w:cs="Times New Roman"/>
          <w:sz w:val="24"/>
          <w:szCs w:val="24"/>
          <w:highlight w:val="yellow"/>
          <w:rPrChange w:id="621" w:author="Marielle Moraine Butters" w:date="2019-06-17T10:07:00Z">
            <w:rPr>
              <w:rFonts w:ascii="Times New Roman" w:hAnsi="Times New Roman" w:cs="Times New Roman"/>
              <w:sz w:val="24"/>
              <w:szCs w:val="24"/>
            </w:rPr>
          </w:rPrChange>
        </w:rPr>
      </w:pPr>
      <w:del w:id="622" w:author="Marielle Moraine Butters" w:date="2019-06-17T10:04:00Z">
        <w:r w:rsidRPr="00D06F35" w:rsidDel="009C2006">
          <w:rPr>
            <w:rFonts w:ascii="Times New Roman" w:hAnsi="Times New Roman" w:cs="Times New Roman"/>
            <w:sz w:val="24"/>
            <w:szCs w:val="24"/>
            <w:highlight w:val="yellow"/>
            <w:rPrChange w:id="623" w:author="Marielle Moraine Butters" w:date="2019-06-17T10:07:00Z">
              <w:rPr>
                <w:rFonts w:ascii="Times New Roman" w:hAnsi="Times New Roman" w:cs="Times New Roman"/>
                <w:sz w:val="24"/>
                <w:szCs w:val="24"/>
              </w:rPr>
            </w:rPrChange>
          </w:rPr>
          <w:delText>(</w:delText>
        </w:r>
        <w:r w:rsidR="004D4378" w:rsidRPr="00D06F35" w:rsidDel="009C2006">
          <w:rPr>
            <w:rFonts w:ascii="Times New Roman" w:hAnsi="Times New Roman" w:cs="Times New Roman"/>
            <w:sz w:val="24"/>
            <w:szCs w:val="24"/>
            <w:highlight w:val="yellow"/>
            <w:rPrChange w:id="624" w:author="Marielle Moraine Butters" w:date="2019-06-17T10:07:00Z">
              <w:rPr>
                <w:rFonts w:ascii="Times New Roman" w:hAnsi="Times New Roman" w:cs="Times New Roman"/>
                <w:sz w:val="24"/>
                <w:szCs w:val="24"/>
              </w:rPr>
            </w:rPrChange>
          </w:rPr>
          <w:delText>10</w:delText>
        </w:r>
        <w:r w:rsidR="002E5A45" w:rsidRPr="00D06F35" w:rsidDel="009C2006">
          <w:rPr>
            <w:rFonts w:ascii="Times New Roman" w:hAnsi="Times New Roman" w:cs="Times New Roman"/>
            <w:sz w:val="24"/>
            <w:szCs w:val="24"/>
            <w:highlight w:val="yellow"/>
            <w:rPrChange w:id="625" w:author="Marielle Moraine Butters" w:date="2019-06-17T10:07:00Z">
              <w:rPr>
                <w:rFonts w:ascii="Times New Roman" w:hAnsi="Times New Roman" w:cs="Times New Roman"/>
                <w:sz w:val="24"/>
                <w:szCs w:val="24"/>
              </w:rPr>
            </w:rPrChange>
          </w:rPr>
          <w:delText>)</w:delText>
        </w:r>
      </w:del>
      <w:r w:rsidR="002E5A45" w:rsidRPr="00D06F35">
        <w:rPr>
          <w:rFonts w:ascii="Times New Roman" w:hAnsi="Times New Roman" w:cs="Times New Roman"/>
          <w:sz w:val="24"/>
          <w:szCs w:val="24"/>
          <w:highlight w:val="yellow"/>
          <w:rPrChange w:id="626" w:author="Marielle Moraine Butters" w:date="2019-06-17T10:07:00Z">
            <w:rPr>
              <w:rFonts w:ascii="Times New Roman" w:hAnsi="Times New Roman" w:cs="Times New Roman"/>
              <w:sz w:val="24"/>
              <w:szCs w:val="24"/>
            </w:rPr>
          </w:rPrChange>
        </w:rPr>
        <w:tab/>
      </w:r>
      <w:proofErr w:type="gramStart"/>
      <w:ins w:id="627" w:author="Marielle Moraine Butters" w:date="2019-06-17T10:04:00Z">
        <w:r w:rsidR="009C2006" w:rsidRPr="00D06F35">
          <w:rPr>
            <w:rFonts w:ascii="Times New Roman" w:hAnsi="Times New Roman" w:cs="Times New Roman"/>
            <w:sz w:val="24"/>
            <w:szCs w:val="24"/>
            <w:highlight w:val="yellow"/>
            <w:rPrChange w:id="628" w:author="Marielle Moraine Butters" w:date="2019-06-17T10:07:00Z">
              <w:rPr>
                <w:rFonts w:ascii="Times New Roman" w:hAnsi="Times New Roman" w:cs="Times New Roman"/>
                <w:sz w:val="24"/>
                <w:szCs w:val="24"/>
              </w:rPr>
            </w:rPrChange>
          </w:rPr>
          <w:t>d</w:t>
        </w:r>
        <w:proofErr w:type="gramEnd"/>
        <w:r w:rsidR="009C2006" w:rsidRPr="00D06F35">
          <w:rPr>
            <w:rFonts w:ascii="Times New Roman" w:hAnsi="Times New Roman" w:cs="Times New Roman"/>
            <w:sz w:val="24"/>
            <w:szCs w:val="24"/>
            <w:highlight w:val="yellow"/>
            <w:rPrChange w:id="629" w:author="Marielle Moraine Butters" w:date="2019-06-17T10:07:00Z">
              <w:rPr>
                <w:rFonts w:ascii="Times New Roman" w:hAnsi="Times New Roman" w:cs="Times New Roman"/>
                <w:sz w:val="24"/>
                <w:szCs w:val="24"/>
              </w:rPr>
            </w:rPrChange>
          </w:rPr>
          <w:t xml:space="preserve">. </w:t>
        </w:r>
      </w:ins>
      <w:proofErr w:type="spellStart"/>
      <w:r w:rsidR="002E5A45" w:rsidRPr="00D06F35">
        <w:rPr>
          <w:rFonts w:ascii="Times New Roman" w:hAnsi="Times New Roman" w:cs="Times New Roman"/>
          <w:b/>
          <w:bCs/>
          <w:i/>
          <w:iCs/>
          <w:sz w:val="24"/>
          <w:szCs w:val="24"/>
          <w:highlight w:val="yellow"/>
          <w:rPrChange w:id="630" w:author="Marielle Moraine Butters" w:date="2019-06-17T10:07:00Z">
            <w:rPr>
              <w:rFonts w:ascii="Times New Roman" w:hAnsi="Times New Roman" w:cs="Times New Roman"/>
              <w:b/>
              <w:bCs/>
              <w:i/>
              <w:iCs/>
              <w:sz w:val="24"/>
              <w:szCs w:val="24"/>
            </w:rPr>
          </w:rPrChange>
        </w:rPr>
        <w:t>dà</w:t>
      </w:r>
      <w:proofErr w:type="spellEnd"/>
      <w:r w:rsidR="002E5A45" w:rsidRPr="00D06F35">
        <w:rPr>
          <w:rFonts w:ascii="Times New Roman" w:hAnsi="Times New Roman" w:cs="Times New Roman"/>
          <w:b/>
          <w:bCs/>
          <w:i/>
          <w:iCs/>
          <w:sz w:val="24"/>
          <w:szCs w:val="24"/>
          <w:highlight w:val="yellow"/>
          <w:rPrChange w:id="631" w:author="Marielle Moraine Butters" w:date="2019-06-17T10:07:00Z">
            <w:rPr>
              <w:rFonts w:ascii="Times New Roman" w:hAnsi="Times New Roman" w:cs="Times New Roman"/>
              <w:b/>
              <w:bCs/>
              <w:i/>
              <w:iCs/>
              <w:sz w:val="24"/>
              <w:szCs w:val="24"/>
            </w:rPr>
          </w:rPrChange>
        </w:rPr>
        <w:t xml:space="preserve"> </w:t>
      </w:r>
      <w:r w:rsidR="002E5A45" w:rsidRPr="00D06F35">
        <w:rPr>
          <w:rFonts w:ascii="Times New Roman" w:hAnsi="Times New Roman" w:cs="Times New Roman"/>
          <w:i/>
          <w:iCs/>
          <w:sz w:val="24"/>
          <w:szCs w:val="24"/>
          <w:highlight w:val="yellow"/>
          <w:rPrChange w:id="632" w:author="Marielle Moraine Butters" w:date="2019-06-17T10:07:00Z">
            <w:rPr>
              <w:rFonts w:ascii="Times New Roman" w:hAnsi="Times New Roman" w:cs="Times New Roman"/>
              <w:i/>
              <w:iCs/>
              <w:sz w:val="24"/>
              <w:szCs w:val="24"/>
            </w:rPr>
          </w:rPrChange>
        </w:rPr>
        <w:tab/>
        <w:t xml:space="preserve">   </w:t>
      </w:r>
      <w:proofErr w:type="spellStart"/>
      <w:r w:rsidR="002E5A45" w:rsidRPr="00D06F35">
        <w:rPr>
          <w:rFonts w:ascii="Times New Roman" w:hAnsi="Times New Roman" w:cs="Times New Roman"/>
          <w:i/>
          <w:iCs/>
          <w:sz w:val="24"/>
          <w:szCs w:val="24"/>
          <w:highlight w:val="yellow"/>
          <w:rPrChange w:id="633" w:author="Marielle Moraine Butters" w:date="2019-06-17T10:07:00Z">
            <w:rPr>
              <w:rFonts w:ascii="Times New Roman" w:hAnsi="Times New Roman" w:cs="Times New Roman"/>
              <w:i/>
              <w:iCs/>
              <w:sz w:val="24"/>
              <w:szCs w:val="24"/>
            </w:rPr>
          </w:rPrChange>
        </w:rPr>
        <w:t>ku</w:t>
      </w:r>
      <w:r w:rsidR="002E5A45" w:rsidRPr="00D06F35">
        <w:rPr>
          <w:rFonts w:ascii="Times New Roman" w:hAnsi="Times New Roman" w:cs="Times New Roman"/>
          <w:i/>
          <w:iCs/>
          <w:color w:val="000000"/>
          <w:sz w:val="24"/>
          <w:szCs w:val="24"/>
          <w:highlight w:val="yellow"/>
          <w:rPrChange w:id="634" w:author="Marielle Moraine Butters" w:date="2019-06-17T10:07:00Z">
            <w:rPr>
              <w:rFonts w:ascii="Times New Roman" w:hAnsi="Times New Roman" w:cs="Times New Roman"/>
              <w:i/>
              <w:iCs/>
              <w:color w:val="000000"/>
              <w:sz w:val="24"/>
              <w:szCs w:val="24"/>
            </w:rPr>
          </w:rPrChange>
        </w:rPr>
        <w:t>ɗ</w:t>
      </w:r>
      <w:r w:rsidR="002E5A45" w:rsidRPr="00D06F35">
        <w:rPr>
          <w:rFonts w:ascii="Times New Roman" w:hAnsi="Times New Roman" w:cs="Times New Roman"/>
          <w:i/>
          <w:iCs/>
          <w:sz w:val="24"/>
          <w:szCs w:val="24"/>
          <w:highlight w:val="yellow"/>
          <w:rPrChange w:id="635" w:author="Marielle Moraine Butters" w:date="2019-06-17T10:07:00Z">
            <w:rPr>
              <w:rFonts w:ascii="Times New Roman" w:hAnsi="Times New Roman" w:cs="Times New Roman"/>
              <w:i/>
              <w:iCs/>
              <w:sz w:val="24"/>
              <w:szCs w:val="24"/>
            </w:rPr>
          </w:rPrChange>
        </w:rPr>
        <w:t>ɪ</w:t>
      </w:r>
      <w:proofErr w:type="spellEnd"/>
    </w:p>
    <w:p w14:paraId="120175F4" w14:textId="2F692A90" w:rsidR="002E5A45" w:rsidRPr="00D06F35" w:rsidRDefault="002E5A45" w:rsidP="001260E9">
      <w:pPr>
        <w:pStyle w:val="NoSpacing"/>
        <w:rPr>
          <w:rFonts w:ascii="Times New Roman" w:hAnsi="Times New Roman" w:cs="Times New Roman"/>
          <w:sz w:val="24"/>
          <w:szCs w:val="24"/>
          <w:highlight w:val="yellow"/>
          <w:rPrChange w:id="636" w:author="Marielle Moraine Butters" w:date="2019-06-17T10:07:00Z">
            <w:rPr>
              <w:rFonts w:ascii="Times New Roman" w:hAnsi="Times New Roman" w:cs="Times New Roman"/>
              <w:sz w:val="24"/>
              <w:szCs w:val="24"/>
            </w:rPr>
          </w:rPrChange>
        </w:rPr>
      </w:pPr>
      <w:r w:rsidRPr="00D06F35">
        <w:rPr>
          <w:rFonts w:ascii="Times New Roman" w:hAnsi="Times New Roman" w:cs="Times New Roman"/>
          <w:i/>
          <w:iCs/>
          <w:sz w:val="24"/>
          <w:szCs w:val="24"/>
          <w:highlight w:val="yellow"/>
          <w:rPrChange w:id="637" w:author="Marielle Moraine Butters" w:date="2019-06-17T10:07:00Z">
            <w:rPr>
              <w:rFonts w:ascii="Times New Roman" w:hAnsi="Times New Roman" w:cs="Times New Roman"/>
              <w:i/>
              <w:iCs/>
              <w:sz w:val="24"/>
              <w:szCs w:val="24"/>
            </w:rPr>
          </w:rPrChange>
        </w:rPr>
        <w:tab/>
      </w:r>
      <w:ins w:id="638" w:author="Marielle Moraine Butters" w:date="2019-06-17T10:04:00Z">
        <w:r w:rsidR="009C2006" w:rsidRPr="00D06F35">
          <w:rPr>
            <w:rFonts w:ascii="Times New Roman" w:hAnsi="Times New Roman" w:cs="Times New Roman"/>
            <w:i/>
            <w:iCs/>
            <w:sz w:val="24"/>
            <w:szCs w:val="24"/>
            <w:highlight w:val="yellow"/>
            <w:rPrChange w:id="639" w:author="Marielle Moraine Butters" w:date="2019-06-17T10:07:00Z">
              <w:rPr>
                <w:rFonts w:ascii="Times New Roman" w:hAnsi="Times New Roman" w:cs="Times New Roman"/>
                <w:i/>
                <w:iCs/>
                <w:sz w:val="24"/>
                <w:szCs w:val="24"/>
              </w:rPr>
            </w:rPrChange>
          </w:rPr>
          <w:t xml:space="preserve">    </w:t>
        </w:r>
      </w:ins>
      <w:r w:rsidRPr="00D06F35">
        <w:rPr>
          <w:rFonts w:ascii="Times New Roman" w:hAnsi="Times New Roman" w:cs="Times New Roman"/>
          <w:highlight w:val="yellow"/>
          <w:rPrChange w:id="640" w:author="Marielle Moraine Butters" w:date="2019-06-17T10:07:00Z">
            <w:rPr>
              <w:rFonts w:ascii="Times New Roman" w:hAnsi="Times New Roman" w:cs="Times New Roman"/>
            </w:rPr>
          </w:rPrChange>
        </w:rPr>
        <w:t xml:space="preserve">EXIST </w:t>
      </w:r>
      <w:r w:rsidRPr="00D06F35">
        <w:rPr>
          <w:rFonts w:ascii="Times New Roman" w:hAnsi="Times New Roman" w:cs="Times New Roman"/>
          <w:sz w:val="24"/>
          <w:szCs w:val="24"/>
          <w:highlight w:val="yellow"/>
          <w:rPrChange w:id="641" w:author="Marielle Moraine Butters" w:date="2019-06-17T10:07:00Z">
            <w:rPr>
              <w:rFonts w:ascii="Times New Roman" w:hAnsi="Times New Roman" w:cs="Times New Roman"/>
              <w:sz w:val="24"/>
              <w:szCs w:val="24"/>
            </w:rPr>
          </w:rPrChange>
        </w:rPr>
        <w:t xml:space="preserve">    money</w:t>
      </w:r>
    </w:p>
    <w:p w14:paraId="5D16D79F" w14:textId="3326972A" w:rsidR="002E5A45" w:rsidRPr="002E5A45" w:rsidRDefault="002E5A45" w:rsidP="001260E9">
      <w:pPr>
        <w:pStyle w:val="NoSpacing"/>
        <w:rPr>
          <w:rFonts w:ascii="Times New Roman" w:hAnsi="Times New Roman" w:cs="Times New Roman"/>
          <w:sz w:val="24"/>
          <w:szCs w:val="24"/>
        </w:rPr>
      </w:pPr>
      <w:r w:rsidRPr="00D06F35">
        <w:rPr>
          <w:rFonts w:ascii="Times New Roman" w:hAnsi="Times New Roman" w:cs="Times New Roman"/>
          <w:sz w:val="24"/>
          <w:szCs w:val="24"/>
          <w:highlight w:val="yellow"/>
          <w:rPrChange w:id="642" w:author="Marielle Moraine Butters" w:date="2019-06-17T10:07:00Z">
            <w:rPr>
              <w:rFonts w:ascii="Times New Roman" w:hAnsi="Times New Roman" w:cs="Times New Roman"/>
              <w:sz w:val="24"/>
              <w:szCs w:val="24"/>
            </w:rPr>
          </w:rPrChange>
        </w:rPr>
        <w:tab/>
      </w:r>
      <w:ins w:id="643" w:author="Marielle Moraine Butters" w:date="2019-06-17T10:04:00Z">
        <w:r w:rsidR="009C2006" w:rsidRPr="00D06F35">
          <w:rPr>
            <w:rFonts w:ascii="Times New Roman" w:hAnsi="Times New Roman" w:cs="Times New Roman"/>
            <w:sz w:val="24"/>
            <w:szCs w:val="24"/>
            <w:highlight w:val="yellow"/>
            <w:rPrChange w:id="644" w:author="Marielle Moraine Butters" w:date="2019-06-17T10:07:00Z">
              <w:rPr>
                <w:rFonts w:ascii="Times New Roman" w:hAnsi="Times New Roman" w:cs="Times New Roman"/>
                <w:sz w:val="24"/>
                <w:szCs w:val="24"/>
              </w:rPr>
            </w:rPrChange>
          </w:rPr>
          <w:t xml:space="preserve">    </w:t>
        </w:r>
      </w:ins>
      <w:r w:rsidRPr="00D06F35">
        <w:rPr>
          <w:rFonts w:ascii="Times New Roman" w:hAnsi="Times New Roman" w:cs="Times New Roman"/>
          <w:sz w:val="24"/>
          <w:szCs w:val="24"/>
          <w:highlight w:val="yellow"/>
          <w:rPrChange w:id="645" w:author="Marielle Moraine Butters" w:date="2019-06-17T10:07:00Z">
            <w:rPr>
              <w:rFonts w:ascii="Times New Roman" w:hAnsi="Times New Roman" w:cs="Times New Roman"/>
              <w:sz w:val="24"/>
              <w:szCs w:val="24"/>
            </w:rPr>
          </w:rPrChange>
        </w:rPr>
        <w:t>‘There is money</w:t>
      </w:r>
      <w:r w:rsidR="00713AEB" w:rsidRPr="00D06F35">
        <w:rPr>
          <w:rFonts w:ascii="Times New Roman" w:hAnsi="Times New Roman" w:cs="Times New Roman"/>
          <w:sz w:val="24"/>
          <w:szCs w:val="24"/>
          <w:highlight w:val="yellow"/>
          <w:rPrChange w:id="646" w:author="Marielle Moraine Butters" w:date="2019-06-17T10:07:00Z">
            <w:rPr>
              <w:rFonts w:ascii="Times New Roman" w:hAnsi="Times New Roman" w:cs="Times New Roman"/>
              <w:sz w:val="24"/>
              <w:szCs w:val="24"/>
            </w:rPr>
          </w:rPrChange>
        </w:rPr>
        <w:t>.</w:t>
      </w:r>
      <w:r w:rsidR="007234DD" w:rsidRPr="00D06F35">
        <w:rPr>
          <w:rFonts w:ascii="Times New Roman" w:hAnsi="Times New Roman" w:cs="Times New Roman"/>
          <w:sz w:val="24"/>
          <w:szCs w:val="24"/>
          <w:highlight w:val="yellow"/>
          <w:rPrChange w:id="647" w:author="Marielle Moraine Butters" w:date="2019-06-17T10:07:00Z">
            <w:rPr>
              <w:rFonts w:ascii="Times New Roman" w:hAnsi="Times New Roman" w:cs="Times New Roman"/>
              <w:sz w:val="24"/>
              <w:szCs w:val="24"/>
            </w:rPr>
          </w:rPrChange>
        </w:rPr>
        <w:t>’</w:t>
      </w:r>
      <w:del w:id="648" w:author="Marielle Moraine Butters" w:date="2019-06-19T17:12:00Z">
        <w:r w:rsidR="007234DD" w:rsidRPr="00D06F35" w:rsidDel="00073C8F">
          <w:rPr>
            <w:rFonts w:ascii="Times New Roman" w:hAnsi="Times New Roman" w:cs="Times New Roman"/>
            <w:sz w:val="24"/>
            <w:szCs w:val="24"/>
            <w:highlight w:val="yellow"/>
            <w:rPrChange w:id="649" w:author="Marielle Moraine Butters" w:date="2019-06-17T10:07:00Z">
              <w:rPr>
                <w:rFonts w:ascii="Times New Roman" w:hAnsi="Times New Roman" w:cs="Times New Roman"/>
                <w:sz w:val="24"/>
                <w:szCs w:val="24"/>
              </w:rPr>
            </w:rPrChange>
          </w:rPr>
          <w:delText xml:space="preserve"> </w:delText>
        </w:r>
      </w:del>
      <w:del w:id="650" w:author="Marielle Moraine Butters" w:date="2019-06-17T10:04:00Z">
        <w:r w:rsidR="00713AEB" w:rsidRPr="00D06F35" w:rsidDel="00D06F35">
          <w:rPr>
            <w:rFonts w:ascii="Times New Roman" w:eastAsia="Times New Roman" w:hAnsi="Times New Roman" w:cs="Times New Roman"/>
            <w:color w:val="000000"/>
            <w:sz w:val="24"/>
            <w:szCs w:val="24"/>
            <w:highlight w:val="yellow"/>
            <w:rPrChange w:id="651" w:author="Marielle Moraine Butters" w:date="2019-06-17T10:07:00Z">
              <w:rPr>
                <w:rFonts w:ascii="Times New Roman" w:eastAsia="Times New Roman" w:hAnsi="Times New Roman" w:cs="Times New Roman"/>
                <w:color w:val="000000"/>
                <w:sz w:val="24"/>
                <w:szCs w:val="24"/>
              </w:rPr>
            </w:rPrChange>
          </w:rPr>
          <w:delText>(Newman 2000: 178)</w:delText>
        </w:r>
      </w:del>
      <w:ins w:id="652" w:author="Marielle Moraine Butters" w:date="2019-06-19T17:12:00Z">
        <w:r w:rsidR="00073C8F">
          <w:rPr>
            <w:rFonts w:ascii="Times New Roman" w:eastAsia="Times New Roman" w:hAnsi="Times New Roman" w:cs="Times New Roman"/>
            <w:color w:val="000000"/>
            <w:sz w:val="24"/>
            <w:szCs w:val="24"/>
          </w:rPr>
          <w:t xml:space="preserve"> </w:t>
        </w:r>
        <w:r w:rsidR="00073C8F">
          <w:rPr>
            <w:rFonts w:ascii="Times New Roman" w:hAnsi="Times New Roman" w:cs="Times New Roman"/>
            <w:sz w:val="24"/>
            <w:szCs w:val="24"/>
            <w:highlight w:val="yellow"/>
          </w:rPr>
          <w:t>(</w:t>
        </w:r>
        <w:r w:rsidR="00073C8F" w:rsidRPr="00446292">
          <w:rPr>
            <w:rFonts w:ascii="Times New Roman" w:eastAsia="Times New Roman" w:hAnsi="Times New Roman" w:cs="Times New Roman"/>
            <w:color w:val="000000"/>
            <w:sz w:val="24"/>
            <w:szCs w:val="24"/>
            <w:highlight w:val="yellow"/>
          </w:rPr>
          <w:t xml:space="preserve">Newman 2000: </w:t>
        </w:r>
        <w:r w:rsidR="00073C8F">
          <w:rPr>
            <w:rFonts w:ascii="Times New Roman" w:eastAsia="Times New Roman" w:hAnsi="Times New Roman" w:cs="Times New Roman"/>
            <w:color w:val="000000"/>
            <w:sz w:val="24"/>
            <w:szCs w:val="24"/>
            <w:highlight w:val="yellow"/>
          </w:rPr>
          <w:t>178</w:t>
        </w:r>
        <w:r w:rsidR="00073C8F" w:rsidRPr="00446292">
          <w:rPr>
            <w:rFonts w:ascii="Times New Roman" w:eastAsia="Times New Roman" w:hAnsi="Times New Roman" w:cs="Times New Roman"/>
            <w:color w:val="000000"/>
            <w:sz w:val="24"/>
            <w:szCs w:val="24"/>
            <w:highlight w:val="yellow"/>
          </w:rPr>
          <w:t>)</w:t>
        </w:r>
      </w:ins>
    </w:p>
    <w:p w14:paraId="505AE1A0" w14:textId="77777777" w:rsidR="001260E9" w:rsidRDefault="001260E9" w:rsidP="001260E9">
      <w:pPr>
        <w:pStyle w:val="NoSpacing"/>
        <w:rPr>
          <w:rFonts w:ascii="Times New Roman" w:hAnsi="Times New Roman" w:cs="Times New Roman"/>
          <w:sz w:val="24"/>
          <w:szCs w:val="24"/>
        </w:rPr>
      </w:pPr>
    </w:p>
    <w:p w14:paraId="498EA26C" w14:textId="77777777" w:rsidR="00F72F8B" w:rsidRPr="00D40557" w:rsidRDefault="00E465B1" w:rsidP="00D4055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In Hausa, then, there is a second negative existential form, but there is </w:t>
      </w:r>
      <w:r w:rsidR="00D40557">
        <w:rPr>
          <w:rFonts w:ascii="Times New Roman" w:hAnsi="Times New Roman" w:cs="Times New Roman"/>
          <w:sz w:val="24"/>
          <w:szCs w:val="24"/>
        </w:rPr>
        <w:t>no</w:t>
      </w:r>
      <w:r>
        <w:rPr>
          <w:rFonts w:ascii="Times New Roman" w:hAnsi="Times New Roman" w:cs="Times New Roman"/>
          <w:sz w:val="24"/>
          <w:szCs w:val="24"/>
        </w:rPr>
        <w:t xml:space="preserve"> evidence that this is the result of fusion with an affirmative existential. Newman (2000) addresses the dispute regarding the relation between </w:t>
      </w:r>
      <w:proofErr w:type="spellStart"/>
      <w:r w:rsidRPr="00442E56">
        <w:rPr>
          <w:rFonts w:ascii="Times New Roman" w:hAnsi="Times New Roman" w:cs="Times New Roman"/>
          <w:i/>
          <w:sz w:val="24"/>
          <w:szCs w:val="24"/>
        </w:rPr>
        <w:t>bābu</w:t>
      </w:r>
      <w:proofErr w:type="spellEnd"/>
      <w:r w:rsidRPr="00442E56">
        <w:rPr>
          <w:rFonts w:ascii="Times New Roman" w:hAnsi="Times New Roman" w:cs="Times New Roman"/>
          <w:i/>
          <w:sz w:val="24"/>
          <w:szCs w:val="24"/>
        </w:rPr>
        <w:t>̀</w:t>
      </w:r>
      <w:r>
        <w:rPr>
          <w:rFonts w:ascii="Times New Roman" w:hAnsi="Times New Roman" w:cs="Times New Roman"/>
          <w:iCs/>
          <w:sz w:val="24"/>
          <w:szCs w:val="24"/>
        </w:rPr>
        <w:t xml:space="preserve"> and </w:t>
      </w:r>
      <w:proofErr w:type="spellStart"/>
      <w:r w:rsidRPr="007234DD">
        <w:rPr>
          <w:rFonts w:ascii="Times New Roman" w:hAnsi="Times New Roman" w:cs="Times New Roman"/>
          <w:i/>
          <w:iCs/>
          <w:sz w:val="24"/>
          <w:szCs w:val="24"/>
        </w:rPr>
        <w:t>ba</w:t>
      </w:r>
      <w:proofErr w:type="spellEnd"/>
      <w:r w:rsidRPr="007234DD">
        <w:rPr>
          <w:rFonts w:ascii="Times New Roman" w:hAnsi="Times New Roman" w:cs="Times New Roman"/>
          <w:i/>
          <w:iCs/>
          <w:sz w:val="24"/>
          <w:szCs w:val="24"/>
        </w:rPr>
        <w:t>̂</w:t>
      </w:r>
      <w:r>
        <w:rPr>
          <w:rFonts w:ascii="Times New Roman" w:hAnsi="Times New Roman" w:cs="Times New Roman"/>
          <w:sz w:val="24"/>
          <w:szCs w:val="24"/>
        </w:rPr>
        <w:t xml:space="preserve">. Some, such as </w:t>
      </w:r>
      <w:proofErr w:type="spellStart"/>
      <w:r>
        <w:rPr>
          <w:rFonts w:ascii="Times New Roman" w:hAnsi="Times New Roman" w:cs="Times New Roman"/>
          <w:sz w:val="24"/>
          <w:szCs w:val="24"/>
        </w:rPr>
        <w:t>Eulenberg</w:t>
      </w:r>
      <w:proofErr w:type="spellEnd"/>
      <w:r>
        <w:rPr>
          <w:rFonts w:ascii="Times New Roman" w:hAnsi="Times New Roman" w:cs="Times New Roman"/>
          <w:sz w:val="24"/>
          <w:szCs w:val="24"/>
        </w:rPr>
        <w:t xml:space="preserve"> (1971) take </w:t>
      </w:r>
      <w:proofErr w:type="spellStart"/>
      <w:r w:rsidRPr="00442E56">
        <w:rPr>
          <w:rFonts w:ascii="Times New Roman" w:hAnsi="Times New Roman" w:cs="Times New Roman"/>
          <w:i/>
          <w:sz w:val="24"/>
          <w:szCs w:val="24"/>
        </w:rPr>
        <w:t>bābu</w:t>
      </w:r>
      <w:proofErr w:type="spellEnd"/>
      <w:r w:rsidRPr="00442E56">
        <w:rPr>
          <w:rFonts w:ascii="Times New Roman" w:hAnsi="Times New Roman" w:cs="Times New Roman"/>
          <w:i/>
          <w:sz w:val="24"/>
          <w:szCs w:val="24"/>
        </w:rPr>
        <w:t>̀</w:t>
      </w:r>
      <w:r>
        <w:rPr>
          <w:rFonts w:ascii="Times New Roman" w:hAnsi="Times New Roman" w:cs="Times New Roman"/>
          <w:iCs/>
          <w:sz w:val="24"/>
          <w:szCs w:val="24"/>
        </w:rPr>
        <w:t xml:space="preserve"> as the original and</w:t>
      </w:r>
      <w:r w:rsidRPr="00D40557">
        <w:rPr>
          <w:rFonts w:ascii="Times New Roman" w:hAnsi="Times New Roman" w:cs="Times New Roman"/>
          <w:i/>
          <w:iCs/>
          <w:sz w:val="24"/>
          <w:szCs w:val="24"/>
        </w:rPr>
        <w:t xml:space="preserve"> </w:t>
      </w:r>
      <w:proofErr w:type="spellStart"/>
      <w:r w:rsidRPr="00D40557">
        <w:rPr>
          <w:rFonts w:ascii="Times New Roman" w:hAnsi="Times New Roman" w:cs="Times New Roman"/>
          <w:i/>
          <w:iCs/>
          <w:sz w:val="24"/>
          <w:szCs w:val="24"/>
        </w:rPr>
        <w:t>ba</w:t>
      </w:r>
      <w:proofErr w:type="spellEnd"/>
      <w:r w:rsidRPr="00D40557">
        <w:rPr>
          <w:rFonts w:ascii="Times New Roman" w:hAnsi="Times New Roman" w:cs="Times New Roman"/>
          <w:i/>
          <w:iCs/>
          <w:sz w:val="24"/>
          <w:szCs w:val="24"/>
        </w:rPr>
        <w:t>̂</w:t>
      </w:r>
      <w:r>
        <w:rPr>
          <w:rFonts w:ascii="Times New Roman" w:hAnsi="Times New Roman" w:cs="Times New Roman"/>
          <w:sz w:val="24"/>
          <w:szCs w:val="24"/>
        </w:rPr>
        <w:t xml:space="preserve"> to be a phonologically reduced form.  </w:t>
      </w:r>
      <w:r w:rsidR="00CD4031">
        <w:rPr>
          <w:rFonts w:ascii="Times New Roman" w:hAnsi="Times New Roman" w:cs="Times New Roman"/>
          <w:sz w:val="24"/>
          <w:szCs w:val="24"/>
        </w:rPr>
        <w:t>Newman (1971</w:t>
      </w:r>
      <w:r>
        <w:rPr>
          <w:rFonts w:ascii="Times New Roman" w:hAnsi="Times New Roman" w:cs="Times New Roman"/>
          <w:sz w:val="24"/>
          <w:szCs w:val="24"/>
        </w:rPr>
        <w:t xml:space="preserve">), however, </w:t>
      </w:r>
      <w:r w:rsidR="00F72F8B">
        <w:rPr>
          <w:rFonts w:ascii="Times New Roman" w:hAnsi="Times New Roman" w:cs="Times New Roman"/>
          <w:sz w:val="24"/>
          <w:szCs w:val="24"/>
        </w:rPr>
        <w:t xml:space="preserve">proposes that the source for this alternate form </w:t>
      </w:r>
      <w:proofErr w:type="spellStart"/>
      <w:r w:rsidR="00F72F8B" w:rsidRPr="00442E56">
        <w:rPr>
          <w:rFonts w:ascii="Times New Roman" w:hAnsi="Times New Roman" w:cs="Times New Roman"/>
          <w:i/>
          <w:sz w:val="24"/>
          <w:szCs w:val="24"/>
        </w:rPr>
        <w:t>bābu</w:t>
      </w:r>
      <w:proofErr w:type="spellEnd"/>
      <w:r w:rsidR="00F72F8B" w:rsidRPr="00442E56">
        <w:rPr>
          <w:rFonts w:ascii="Times New Roman" w:hAnsi="Times New Roman" w:cs="Times New Roman"/>
          <w:i/>
          <w:sz w:val="24"/>
          <w:szCs w:val="24"/>
        </w:rPr>
        <w:t>̀</w:t>
      </w:r>
      <w:r w:rsidR="00F72F8B" w:rsidRPr="00442E56">
        <w:rPr>
          <w:rFonts w:ascii="Times New Roman" w:hAnsi="Times New Roman" w:cs="Times New Roman"/>
          <w:sz w:val="24"/>
          <w:szCs w:val="24"/>
        </w:rPr>
        <w:t xml:space="preserve"> </w:t>
      </w:r>
      <w:r w:rsidR="00F72F8B">
        <w:rPr>
          <w:rFonts w:ascii="Times New Roman" w:hAnsi="Times New Roman" w:cs="Times New Roman"/>
          <w:sz w:val="24"/>
          <w:szCs w:val="24"/>
        </w:rPr>
        <w:t xml:space="preserve">is a fusion </w:t>
      </w:r>
      <w:proofErr w:type="spellStart"/>
      <w:r>
        <w:rPr>
          <w:rFonts w:ascii="Times New Roman" w:hAnsi="Times New Roman" w:cs="Times New Roman"/>
          <w:i/>
          <w:sz w:val="24"/>
          <w:szCs w:val="24"/>
        </w:rPr>
        <w:t>b</w:t>
      </w:r>
      <w:r w:rsidR="007234DD" w:rsidRPr="00D40557">
        <w:rPr>
          <w:rFonts w:ascii="Times New Roman" w:hAnsi="Times New Roman" w:cs="Times New Roman"/>
          <w:i/>
          <w:iCs/>
          <w:sz w:val="24"/>
          <w:szCs w:val="24"/>
        </w:rPr>
        <w:t>a</w:t>
      </w:r>
      <w:proofErr w:type="spellEnd"/>
      <w:r w:rsidR="007234DD" w:rsidRPr="00D40557">
        <w:rPr>
          <w:rFonts w:ascii="Times New Roman" w:hAnsi="Times New Roman" w:cs="Times New Roman"/>
          <w:i/>
          <w:iCs/>
          <w:sz w:val="24"/>
          <w:szCs w:val="24"/>
        </w:rPr>
        <w:t>̂</w:t>
      </w:r>
      <w:r w:rsidR="007234DD">
        <w:rPr>
          <w:rFonts w:ascii="Times New Roman" w:hAnsi="Times New Roman" w:cs="Times New Roman"/>
          <w:sz w:val="24"/>
          <w:szCs w:val="24"/>
        </w:rPr>
        <w:t xml:space="preserve"> </w:t>
      </w:r>
      <w:r w:rsidR="00F72F8B">
        <w:rPr>
          <w:rFonts w:ascii="Times New Roman" w:hAnsi="Times New Roman" w:cs="Times New Roman"/>
          <w:i/>
          <w:sz w:val="24"/>
          <w:szCs w:val="24"/>
        </w:rPr>
        <w:t>‘</w:t>
      </w:r>
      <w:r w:rsidR="007234DD">
        <w:rPr>
          <w:rFonts w:ascii="Times New Roman" w:hAnsi="Times New Roman" w:cs="Times New Roman"/>
          <w:iCs/>
        </w:rPr>
        <w:t>NEG</w:t>
      </w:r>
      <w:r w:rsidR="00F72F8B">
        <w:rPr>
          <w:rFonts w:ascii="Times New Roman" w:hAnsi="Times New Roman" w:cs="Times New Roman"/>
          <w:i/>
          <w:sz w:val="24"/>
          <w:szCs w:val="24"/>
        </w:rPr>
        <w:t xml:space="preserve">’ + </w:t>
      </w:r>
      <w:proofErr w:type="spellStart"/>
      <w:r w:rsidR="00F72F8B" w:rsidRPr="00442E56">
        <w:rPr>
          <w:rFonts w:ascii="Times New Roman" w:hAnsi="Times New Roman" w:cs="Times New Roman"/>
          <w:i/>
          <w:sz w:val="24"/>
          <w:szCs w:val="24"/>
        </w:rPr>
        <w:t>ābu</w:t>
      </w:r>
      <w:proofErr w:type="spellEnd"/>
      <w:r w:rsidR="00F72F8B" w:rsidRPr="00442E56">
        <w:rPr>
          <w:rFonts w:ascii="Times New Roman" w:hAnsi="Times New Roman" w:cs="Times New Roman"/>
          <w:i/>
          <w:sz w:val="24"/>
          <w:szCs w:val="24"/>
        </w:rPr>
        <w:t>̀</w:t>
      </w:r>
      <w:r w:rsidR="00F72F8B" w:rsidRPr="00442E56">
        <w:rPr>
          <w:rFonts w:ascii="Times New Roman" w:hAnsi="Times New Roman" w:cs="Times New Roman"/>
          <w:sz w:val="24"/>
          <w:szCs w:val="24"/>
        </w:rPr>
        <w:t xml:space="preserve"> </w:t>
      </w:r>
      <w:r w:rsidR="00F72F8B">
        <w:rPr>
          <w:rFonts w:ascii="Times New Roman" w:hAnsi="Times New Roman" w:cs="Times New Roman"/>
          <w:sz w:val="24"/>
          <w:szCs w:val="24"/>
        </w:rPr>
        <w:t xml:space="preserve">‘thing’, a change attested in other Chadic languages as well. </w:t>
      </w:r>
      <w:r>
        <w:rPr>
          <w:rFonts w:ascii="Times New Roman" w:hAnsi="Times New Roman" w:cs="Times New Roman"/>
          <w:sz w:val="24"/>
          <w:szCs w:val="24"/>
        </w:rPr>
        <w:t xml:space="preserve">As evidence against </w:t>
      </w:r>
      <w:proofErr w:type="spellStart"/>
      <w:r w:rsidRPr="00442E56">
        <w:rPr>
          <w:rFonts w:ascii="Times New Roman" w:hAnsi="Times New Roman" w:cs="Times New Roman"/>
          <w:i/>
          <w:sz w:val="24"/>
          <w:szCs w:val="24"/>
        </w:rPr>
        <w:t>bābu</w:t>
      </w:r>
      <w:proofErr w:type="spellEnd"/>
      <w:r w:rsidRPr="00442E56">
        <w:rPr>
          <w:rFonts w:ascii="Times New Roman" w:hAnsi="Times New Roman" w:cs="Times New Roman"/>
          <w:i/>
          <w:sz w:val="24"/>
          <w:szCs w:val="24"/>
        </w:rPr>
        <w:t>̀</w:t>
      </w:r>
      <w:r>
        <w:rPr>
          <w:rFonts w:ascii="Times New Roman" w:hAnsi="Times New Roman" w:cs="Times New Roman"/>
          <w:iCs/>
          <w:sz w:val="24"/>
          <w:szCs w:val="24"/>
        </w:rPr>
        <w:t xml:space="preserve"> as basic, he cites the fact that it takes independent rather than object pronouns as its complement. </w:t>
      </w:r>
      <w:r w:rsidR="007234DD">
        <w:rPr>
          <w:rFonts w:ascii="Times New Roman" w:hAnsi="Times New Roman" w:cs="Times New Roman"/>
          <w:iCs/>
          <w:sz w:val="24"/>
          <w:szCs w:val="24"/>
        </w:rPr>
        <w:t xml:space="preserve">Additionally, Newman notes </w:t>
      </w:r>
      <w:r w:rsidR="00D40557">
        <w:rPr>
          <w:rFonts w:ascii="Times New Roman" w:hAnsi="Times New Roman" w:cs="Times New Roman"/>
          <w:iCs/>
          <w:sz w:val="24"/>
          <w:szCs w:val="24"/>
        </w:rPr>
        <w:t xml:space="preserve">that </w:t>
      </w:r>
      <w:proofErr w:type="spellStart"/>
      <w:r w:rsidR="007234DD" w:rsidRPr="00D40557">
        <w:rPr>
          <w:rFonts w:ascii="Times New Roman" w:hAnsi="Times New Roman" w:cs="Times New Roman"/>
          <w:i/>
          <w:iCs/>
          <w:sz w:val="24"/>
          <w:szCs w:val="24"/>
        </w:rPr>
        <w:t>ba</w:t>
      </w:r>
      <w:proofErr w:type="spellEnd"/>
      <w:r w:rsidR="007234DD" w:rsidRPr="00D40557">
        <w:rPr>
          <w:rFonts w:ascii="Times New Roman" w:hAnsi="Times New Roman" w:cs="Times New Roman"/>
          <w:i/>
          <w:iCs/>
          <w:sz w:val="24"/>
          <w:szCs w:val="24"/>
        </w:rPr>
        <w:t>̂</w:t>
      </w:r>
      <w:r w:rsidR="007234DD">
        <w:rPr>
          <w:rFonts w:ascii="Times New Roman" w:hAnsi="Times New Roman" w:cs="Times New Roman"/>
          <w:i/>
          <w:iCs/>
          <w:sz w:val="24"/>
          <w:szCs w:val="24"/>
        </w:rPr>
        <w:t xml:space="preserve"> </w:t>
      </w:r>
      <w:proofErr w:type="gramStart"/>
      <w:r w:rsidR="007234DD">
        <w:rPr>
          <w:rFonts w:ascii="Times New Roman" w:hAnsi="Times New Roman" w:cs="Times New Roman"/>
          <w:sz w:val="24"/>
          <w:szCs w:val="24"/>
        </w:rPr>
        <w:t>might have been</w:t>
      </w:r>
      <w:r w:rsidR="00D40557">
        <w:rPr>
          <w:rFonts w:ascii="Times New Roman" w:hAnsi="Times New Roman" w:cs="Times New Roman"/>
          <w:sz w:val="24"/>
          <w:szCs w:val="24"/>
        </w:rPr>
        <w:t xml:space="preserve"> borrowed</w:t>
      </w:r>
      <w:proofErr w:type="gramEnd"/>
      <w:r w:rsidR="00D40557">
        <w:rPr>
          <w:rFonts w:ascii="Times New Roman" w:hAnsi="Times New Roman" w:cs="Times New Roman"/>
          <w:sz w:val="24"/>
          <w:szCs w:val="24"/>
        </w:rPr>
        <w:t xml:space="preserve"> from Kanuri, as the negative existential therein is of the same shape. </w:t>
      </w:r>
    </w:p>
    <w:p w14:paraId="7FF9E744" w14:textId="2E59A345" w:rsidR="009A2BE9" w:rsidRDefault="007234DD" w:rsidP="007234DD">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is possible that </w:t>
      </w:r>
      <w:proofErr w:type="spellStart"/>
      <w:r w:rsidRPr="00442E56">
        <w:rPr>
          <w:rFonts w:ascii="Times New Roman" w:hAnsi="Times New Roman" w:cs="Times New Roman"/>
          <w:i/>
          <w:sz w:val="24"/>
          <w:szCs w:val="24"/>
        </w:rPr>
        <w:t>ba</w:t>
      </w:r>
      <w:proofErr w:type="spellEnd"/>
      <w:r w:rsidRPr="00442E56">
        <w:rPr>
          <w:rFonts w:ascii="Times New Roman" w:hAnsi="Times New Roman" w:cs="Times New Roman"/>
          <w:i/>
          <w:sz w:val="24"/>
          <w:szCs w:val="24"/>
        </w:rPr>
        <w:t>̂</w:t>
      </w:r>
      <w:r>
        <w:rPr>
          <w:rFonts w:ascii="Times New Roman" w:hAnsi="Times New Roman" w:cs="Times New Roman"/>
          <w:sz w:val="24"/>
          <w:szCs w:val="24"/>
        </w:rPr>
        <w:t xml:space="preserve"> is losing its distinction as a negative existential, given its resemblance to the clause-initial verbal </w:t>
      </w:r>
      <w:proofErr w:type="spellStart"/>
      <w:r>
        <w:rPr>
          <w:rFonts w:ascii="Times New Roman" w:hAnsi="Times New Roman" w:cs="Times New Roman"/>
          <w:sz w:val="24"/>
          <w:szCs w:val="24"/>
        </w:rPr>
        <w:t>negator</w:t>
      </w:r>
      <w:proofErr w:type="spellEnd"/>
      <w:r>
        <w:rPr>
          <w:rFonts w:ascii="Times New Roman" w:hAnsi="Times New Roman" w:cs="Times New Roman"/>
          <w:sz w:val="24"/>
          <w:szCs w:val="24"/>
        </w:rPr>
        <w:t xml:space="preserve"> </w:t>
      </w:r>
      <w:proofErr w:type="spellStart"/>
      <w:r w:rsidRPr="009D1AAE">
        <w:rPr>
          <w:rFonts w:ascii="Times New Roman" w:hAnsi="Times New Roman" w:cs="Times New Roman"/>
          <w:i/>
          <w:sz w:val="24"/>
          <w:szCs w:val="24"/>
        </w:rPr>
        <w:t>ba</w:t>
      </w:r>
      <w:proofErr w:type="spellEnd"/>
      <w:r w:rsidRPr="009D1AAE">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lending to the fusion of a new form </w:t>
      </w:r>
      <w:proofErr w:type="spellStart"/>
      <w:r w:rsidRPr="00442E56">
        <w:rPr>
          <w:rFonts w:ascii="Times New Roman" w:hAnsi="Times New Roman" w:cs="Times New Roman"/>
          <w:i/>
          <w:sz w:val="24"/>
          <w:szCs w:val="24"/>
        </w:rPr>
        <w:t>bābu</w:t>
      </w:r>
      <w:proofErr w:type="spellEnd"/>
      <w:r w:rsidRPr="00442E56">
        <w:rPr>
          <w:rFonts w:ascii="Times New Roman" w:hAnsi="Times New Roman" w:cs="Times New Roman"/>
          <w:i/>
          <w:sz w:val="24"/>
          <w:szCs w:val="24"/>
        </w:rPr>
        <w:t>̀</w:t>
      </w:r>
      <w:r>
        <w:rPr>
          <w:rFonts w:ascii="Times New Roman" w:hAnsi="Times New Roman" w:cs="Times New Roman"/>
          <w:sz w:val="24"/>
          <w:szCs w:val="24"/>
        </w:rPr>
        <w:t xml:space="preserve"> to be preferred in certain areas of the grammar</w:t>
      </w:r>
      <w:ins w:id="653" w:author="Marielle Moraine Butters" w:date="2019-06-17T08:12:00Z">
        <w:r w:rsidR="006F7C01">
          <w:rPr>
            <w:rFonts w:ascii="Times New Roman" w:hAnsi="Times New Roman" w:cs="Times New Roman"/>
            <w:sz w:val="24"/>
            <w:szCs w:val="24"/>
          </w:rPr>
          <w:t xml:space="preserve"> </w:t>
        </w:r>
        <w:r w:rsidR="006F7C01" w:rsidRPr="006F7C01">
          <w:rPr>
            <w:rFonts w:ascii="Times New Roman" w:hAnsi="Times New Roman" w:cs="Times New Roman"/>
            <w:sz w:val="24"/>
            <w:szCs w:val="24"/>
            <w:highlight w:val="yellow"/>
            <w:rPrChange w:id="654" w:author="Marielle Moraine Butters" w:date="2019-06-17T08:12:00Z">
              <w:rPr>
                <w:rFonts w:ascii="Times New Roman" w:hAnsi="Times New Roman" w:cs="Times New Roman"/>
                <w:sz w:val="24"/>
                <w:szCs w:val="24"/>
              </w:rPr>
            </w:rPrChange>
          </w:rPr>
          <w:t>as a solution to ambiguity</w:t>
        </w:r>
      </w:ins>
      <w:r w:rsidRPr="006F7C01">
        <w:rPr>
          <w:rFonts w:ascii="Times New Roman" w:hAnsi="Times New Roman" w:cs="Times New Roman"/>
          <w:sz w:val="24"/>
          <w:szCs w:val="24"/>
          <w:highlight w:val="yellow"/>
          <w:rPrChange w:id="655" w:author="Marielle Moraine Butters" w:date="2019-06-17T08:12:00Z">
            <w:rPr>
              <w:rFonts w:ascii="Times New Roman" w:hAnsi="Times New Roman" w:cs="Times New Roman"/>
              <w:sz w:val="24"/>
              <w:szCs w:val="24"/>
            </w:rPr>
          </w:rPrChange>
        </w:rPr>
        <w:t>.</w:t>
      </w:r>
      <w:r>
        <w:rPr>
          <w:rFonts w:ascii="Times New Roman" w:hAnsi="Times New Roman" w:cs="Times New Roman"/>
          <w:sz w:val="24"/>
          <w:szCs w:val="24"/>
        </w:rPr>
        <w:t xml:space="preserve"> Evidence for this lays in the use of </w:t>
      </w:r>
      <w:proofErr w:type="spellStart"/>
      <w:r w:rsidRPr="00442E56">
        <w:rPr>
          <w:rFonts w:ascii="Times New Roman" w:hAnsi="Times New Roman" w:cs="Times New Roman"/>
          <w:i/>
          <w:sz w:val="24"/>
          <w:szCs w:val="24"/>
        </w:rPr>
        <w:t>bābu</w:t>
      </w:r>
      <w:proofErr w:type="spellEnd"/>
      <w:r w:rsidRPr="00442E56">
        <w:rPr>
          <w:rFonts w:ascii="Times New Roman" w:hAnsi="Times New Roman" w:cs="Times New Roman"/>
          <w:i/>
          <w:sz w:val="24"/>
          <w:szCs w:val="24"/>
        </w:rPr>
        <w:t>̀</w:t>
      </w:r>
      <w:r>
        <w:rPr>
          <w:rFonts w:ascii="Times New Roman" w:hAnsi="Times New Roman" w:cs="Times New Roman"/>
          <w:iCs/>
          <w:sz w:val="24"/>
          <w:szCs w:val="24"/>
        </w:rPr>
        <w:t xml:space="preserve"> in emphatic utterances, as in dispute and disagreement. Croft (1991) discusses the “close diachronic association” between negative </w:t>
      </w:r>
      <w:proofErr w:type="spellStart"/>
      <w:r>
        <w:rPr>
          <w:rFonts w:ascii="Times New Roman" w:hAnsi="Times New Roman" w:cs="Times New Roman"/>
          <w:iCs/>
          <w:sz w:val="24"/>
          <w:szCs w:val="24"/>
        </w:rPr>
        <w:t>existentials</w:t>
      </w:r>
      <w:proofErr w:type="spellEnd"/>
      <w:r>
        <w:rPr>
          <w:rFonts w:ascii="Times New Roman" w:hAnsi="Times New Roman" w:cs="Times New Roman"/>
          <w:iCs/>
          <w:sz w:val="24"/>
          <w:szCs w:val="24"/>
        </w:rPr>
        <w:t xml:space="preserve">, negative interjections and verbal </w:t>
      </w:r>
      <w:proofErr w:type="spellStart"/>
      <w:r>
        <w:rPr>
          <w:rFonts w:ascii="Times New Roman" w:hAnsi="Times New Roman" w:cs="Times New Roman"/>
          <w:iCs/>
          <w:sz w:val="24"/>
          <w:szCs w:val="24"/>
        </w:rPr>
        <w:t>negators</w:t>
      </w:r>
      <w:proofErr w:type="spellEnd"/>
      <w:r>
        <w:rPr>
          <w:rFonts w:ascii="Times New Roman" w:hAnsi="Times New Roman" w:cs="Times New Roman"/>
          <w:iCs/>
          <w:sz w:val="24"/>
          <w:szCs w:val="24"/>
        </w:rPr>
        <w:t xml:space="preserve"> in connection with this stage. </w:t>
      </w:r>
      <w:r w:rsidR="001A7925">
        <w:rPr>
          <w:rFonts w:ascii="Times New Roman" w:hAnsi="Times New Roman" w:cs="Times New Roman"/>
          <w:iCs/>
          <w:sz w:val="24"/>
          <w:szCs w:val="24"/>
        </w:rPr>
        <w:t xml:space="preserve">Hausa is of A~B because </w:t>
      </w:r>
      <w:r>
        <w:rPr>
          <w:rFonts w:ascii="Times New Roman" w:hAnsi="Times New Roman" w:cs="Times New Roman"/>
          <w:sz w:val="24"/>
          <w:szCs w:val="24"/>
        </w:rPr>
        <w:t xml:space="preserve">there is a second negative existential form </w:t>
      </w:r>
      <w:r w:rsidR="001A7925">
        <w:rPr>
          <w:rFonts w:ascii="Times New Roman" w:hAnsi="Times New Roman" w:cs="Times New Roman"/>
          <w:sz w:val="24"/>
          <w:szCs w:val="24"/>
        </w:rPr>
        <w:t>which has some restricted uses.</w:t>
      </w:r>
    </w:p>
    <w:p w14:paraId="312A1A55" w14:textId="7272B5DC" w:rsidR="002B59DA" w:rsidRPr="00A23AD7" w:rsidRDefault="002B59DA" w:rsidP="007234DD">
      <w:pPr>
        <w:pStyle w:val="NoSpacing"/>
        <w:spacing w:line="480" w:lineRule="auto"/>
        <w:ind w:firstLine="720"/>
        <w:rPr>
          <w:rFonts w:ascii="Times New Roman" w:hAnsi="Times New Roman" w:cs="Times New Roman"/>
          <w:sz w:val="24"/>
          <w:szCs w:val="24"/>
        </w:rPr>
      </w:pPr>
      <w:r w:rsidRPr="00A23AD7">
        <w:rPr>
          <w:rFonts w:ascii="Times New Roman" w:hAnsi="Times New Roman" w:cs="Times New Roman"/>
          <w:sz w:val="24"/>
          <w:szCs w:val="24"/>
        </w:rPr>
        <w:t xml:space="preserve">In </w:t>
      </w:r>
      <w:proofErr w:type="spellStart"/>
      <w:r w:rsidRPr="00A23AD7">
        <w:rPr>
          <w:rFonts w:ascii="Times New Roman" w:hAnsi="Times New Roman" w:cs="Times New Roman"/>
          <w:sz w:val="24"/>
          <w:szCs w:val="24"/>
        </w:rPr>
        <w:t>Lele</w:t>
      </w:r>
      <w:proofErr w:type="spellEnd"/>
      <w:r w:rsidRPr="00A23AD7">
        <w:rPr>
          <w:rFonts w:ascii="Times New Roman" w:hAnsi="Times New Roman" w:cs="Times New Roman"/>
          <w:sz w:val="24"/>
          <w:szCs w:val="24"/>
        </w:rPr>
        <w:t>, an East Chadic language, the locative anaphora</w:t>
      </w:r>
      <w:r w:rsidR="00A23AD7">
        <w:rPr>
          <w:rFonts w:ascii="Times New Roman" w:hAnsi="Times New Roman" w:cs="Times New Roman"/>
          <w:sz w:val="24"/>
          <w:szCs w:val="24"/>
        </w:rPr>
        <w:t>,</w:t>
      </w:r>
      <w:r w:rsidRPr="00A23AD7">
        <w:rPr>
          <w:rFonts w:ascii="Times New Roman" w:hAnsi="Times New Roman" w:cs="Times New Roman"/>
          <w:sz w:val="24"/>
          <w:szCs w:val="24"/>
        </w:rPr>
        <w:t xml:space="preserve"> </w:t>
      </w:r>
      <w:proofErr w:type="spellStart"/>
      <w:r w:rsidRPr="00A23AD7">
        <w:rPr>
          <w:rFonts w:ascii="Times New Roman" w:hAnsi="Times New Roman" w:cs="Times New Roman"/>
          <w:i/>
          <w:iCs/>
          <w:color w:val="000000"/>
          <w:sz w:val="24"/>
          <w:szCs w:val="24"/>
        </w:rPr>
        <w:t>màní</w:t>
      </w:r>
      <w:proofErr w:type="spellEnd"/>
      <w:r w:rsidR="001E29E9">
        <w:rPr>
          <w:rStyle w:val="FootnoteReference"/>
          <w:rFonts w:ascii="Times New Roman" w:hAnsi="Times New Roman" w:cs="Times New Roman"/>
          <w:i/>
          <w:iCs/>
          <w:color w:val="000000"/>
          <w:sz w:val="24"/>
          <w:szCs w:val="24"/>
        </w:rPr>
        <w:footnoteReference w:id="5"/>
      </w:r>
      <w:r w:rsidR="00A23AD7">
        <w:rPr>
          <w:rFonts w:ascii="Times New Roman" w:hAnsi="Times New Roman" w:cs="Times New Roman"/>
          <w:i/>
          <w:iCs/>
          <w:color w:val="000000"/>
          <w:sz w:val="24"/>
          <w:szCs w:val="24"/>
        </w:rPr>
        <w:t>,</w:t>
      </w:r>
      <w:r w:rsidRPr="00A23AD7">
        <w:rPr>
          <w:rFonts w:ascii="Times New Roman" w:hAnsi="Times New Roman" w:cs="Times New Roman"/>
          <w:color w:val="000000"/>
          <w:sz w:val="24"/>
          <w:szCs w:val="24"/>
        </w:rPr>
        <w:t xml:space="preserve"> used to mark affirmative existence, as </w:t>
      </w:r>
      <w:r w:rsidR="00A23AD7" w:rsidRPr="00726684">
        <w:rPr>
          <w:rFonts w:ascii="Times New Roman" w:hAnsi="Times New Roman" w:cs="Times New Roman"/>
          <w:color w:val="000000"/>
          <w:sz w:val="24"/>
          <w:szCs w:val="24"/>
          <w:highlight w:val="yellow"/>
          <w:rPrChange w:id="656" w:author="Marielle Moraine Butters" w:date="2019-06-17T09:40:00Z">
            <w:rPr>
              <w:rFonts w:ascii="Times New Roman" w:hAnsi="Times New Roman" w:cs="Times New Roman"/>
              <w:color w:val="000000"/>
              <w:sz w:val="24"/>
              <w:szCs w:val="24"/>
            </w:rPr>
          </w:rPrChange>
        </w:rPr>
        <w:t>in (</w:t>
      </w:r>
      <w:ins w:id="657" w:author="Marielle Moraine Butters" w:date="2019-06-17T10:06:00Z">
        <w:r w:rsidR="00D06F35">
          <w:rPr>
            <w:rFonts w:ascii="Times New Roman" w:hAnsi="Times New Roman" w:cs="Times New Roman"/>
            <w:color w:val="000000"/>
            <w:sz w:val="24"/>
            <w:szCs w:val="24"/>
            <w:highlight w:val="yellow"/>
          </w:rPr>
          <w:t>4a</w:t>
        </w:r>
      </w:ins>
      <w:del w:id="658" w:author="Marielle Moraine Butters" w:date="2019-06-17T10:06:00Z">
        <w:r w:rsidR="00A23AD7" w:rsidRPr="00726684" w:rsidDel="00D06F35">
          <w:rPr>
            <w:rFonts w:ascii="Times New Roman" w:hAnsi="Times New Roman" w:cs="Times New Roman"/>
            <w:color w:val="000000"/>
            <w:sz w:val="24"/>
            <w:szCs w:val="24"/>
            <w:highlight w:val="yellow"/>
            <w:rPrChange w:id="659" w:author="Marielle Moraine Butters" w:date="2019-06-17T09:40:00Z">
              <w:rPr>
                <w:rFonts w:ascii="Times New Roman" w:hAnsi="Times New Roman" w:cs="Times New Roman"/>
                <w:color w:val="000000"/>
                <w:sz w:val="24"/>
                <w:szCs w:val="24"/>
              </w:rPr>
            </w:rPrChange>
          </w:rPr>
          <w:delText>11</w:delText>
        </w:r>
      </w:del>
      <w:ins w:id="660" w:author="Marielle Moraine Butters" w:date="2019-06-17T09:40:00Z">
        <w:r w:rsidR="00726684" w:rsidRPr="00726684">
          <w:rPr>
            <w:rFonts w:ascii="Times New Roman" w:hAnsi="Times New Roman" w:cs="Times New Roman"/>
            <w:color w:val="000000"/>
            <w:sz w:val="24"/>
            <w:szCs w:val="24"/>
            <w:highlight w:val="yellow"/>
            <w:rPrChange w:id="661" w:author="Marielle Moraine Butters" w:date="2019-06-17T09:40:00Z">
              <w:rPr>
                <w:rFonts w:ascii="Times New Roman" w:hAnsi="Times New Roman" w:cs="Times New Roman"/>
                <w:color w:val="000000"/>
                <w:sz w:val="24"/>
                <w:szCs w:val="24"/>
              </w:rPr>
            </w:rPrChange>
          </w:rPr>
          <w:t xml:space="preserve">) and </w:t>
        </w:r>
      </w:ins>
      <w:del w:id="662" w:author="Marielle Moraine Butters" w:date="2019-06-17T09:40:00Z">
        <w:r w:rsidR="001E29E9" w:rsidRPr="00726684" w:rsidDel="00726684">
          <w:rPr>
            <w:rFonts w:ascii="Times New Roman" w:hAnsi="Times New Roman" w:cs="Times New Roman"/>
            <w:color w:val="000000"/>
            <w:sz w:val="24"/>
            <w:szCs w:val="24"/>
            <w:highlight w:val="yellow"/>
            <w:rPrChange w:id="663" w:author="Marielle Moraine Butters" w:date="2019-06-17T09:40:00Z">
              <w:rPr>
                <w:rFonts w:ascii="Times New Roman" w:hAnsi="Times New Roman" w:cs="Times New Roman"/>
                <w:color w:val="000000"/>
                <w:sz w:val="24"/>
                <w:szCs w:val="24"/>
              </w:rPr>
            </w:rPrChange>
          </w:rPr>
          <w:delText>-</w:delText>
        </w:r>
      </w:del>
      <w:ins w:id="664" w:author="Marielle Moraine Butters" w:date="2019-06-17T09:40:00Z">
        <w:r w:rsidR="00726684" w:rsidRPr="00726684">
          <w:rPr>
            <w:rFonts w:ascii="Times New Roman" w:hAnsi="Times New Roman" w:cs="Times New Roman"/>
            <w:color w:val="000000"/>
            <w:sz w:val="24"/>
            <w:szCs w:val="24"/>
            <w:highlight w:val="yellow"/>
            <w:rPrChange w:id="665" w:author="Marielle Moraine Butters" w:date="2019-06-17T09:40:00Z">
              <w:rPr>
                <w:rFonts w:ascii="Times New Roman" w:hAnsi="Times New Roman" w:cs="Times New Roman"/>
                <w:color w:val="000000"/>
                <w:sz w:val="24"/>
                <w:szCs w:val="24"/>
              </w:rPr>
            </w:rPrChange>
          </w:rPr>
          <w:t>(</w:t>
        </w:r>
      </w:ins>
      <w:ins w:id="666" w:author="Marielle Moraine Butters" w:date="2019-06-17T10:06:00Z">
        <w:r w:rsidR="00D06F35">
          <w:rPr>
            <w:rFonts w:ascii="Times New Roman" w:hAnsi="Times New Roman" w:cs="Times New Roman"/>
            <w:color w:val="000000"/>
            <w:sz w:val="24"/>
            <w:szCs w:val="24"/>
            <w:highlight w:val="yellow"/>
          </w:rPr>
          <w:t>4b</w:t>
        </w:r>
      </w:ins>
      <w:del w:id="667" w:author="Marielle Moraine Butters" w:date="2019-06-17T10:06:00Z">
        <w:r w:rsidR="001E29E9" w:rsidRPr="00726684" w:rsidDel="00D06F35">
          <w:rPr>
            <w:rFonts w:ascii="Times New Roman" w:hAnsi="Times New Roman" w:cs="Times New Roman"/>
            <w:color w:val="000000"/>
            <w:sz w:val="24"/>
            <w:szCs w:val="24"/>
            <w:highlight w:val="yellow"/>
            <w:rPrChange w:id="668" w:author="Marielle Moraine Butters" w:date="2019-06-17T09:40:00Z">
              <w:rPr>
                <w:rFonts w:ascii="Times New Roman" w:hAnsi="Times New Roman" w:cs="Times New Roman"/>
                <w:color w:val="000000"/>
                <w:sz w:val="24"/>
                <w:szCs w:val="24"/>
              </w:rPr>
            </w:rPrChange>
          </w:rPr>
          <w:delText>12</w:delText>
        </w:r>
      </w:del>
      <w:r w:rsidR="001E29E9" w:rsidRPr="00726684">
        <w:rPr>
          <w:rFonts w:ascii="Times New Roman" w:hAnsi="Times New Roman" w:cs="Times New Roman"/>
          <w:color w:val="000000"/>
          <w:sz w:val="24"/>
          <w:szCs w:val="24"/>
          <w:highlight w:val="yellow"/>
          <w:rPrChange w:id="669" w:author="Marielle Moraine Butters" w:date="2019-06-17T09:40:00Z">
            <w:rPr>
              <w:rFonts w:ascii="Times New Roman" w:hAnsi="Times New Roman" w:cs="Times New Roman"/>
              <w:color w:val="000000"/>
              <w:sz w:val="24"/>
              <w:szCs w:val="24"/>
            </w:rPr>
          </w:rPrChange>
        </w:rPr>
        <w:t>).</w:t>
      </w:r>
      <w:r w:rsidR="001E29E9">
        <w:rPr>
          <w:rFonts w:ascii="Times New Roman" w:hAnsi="Times New Roman" w:cs="Times New Roman"/>
          <w:color w:val="000000"/>
          <w:sz w:val="24"/>
          <w:szCs w:val="24"/>
        </w:rPr>
        <w:t xml:space="preserve"> This form </w:t>
      </w:r>
      <w:r w:rsidRPr="00A23AD7">
        <w:rPr>
          <w:rFonts w:ascii="Times New Roman" w:hAnsi="Times New Roman" w:cs="Times New Roman"/>
          <w:color w:val="000000"/>
          <w:sz w:val="24"/>
          <w:szCs w:val="24"/>
        </w:rPr>
        <w:t xml:space="preserve">can be negated by the verbal </w:t>
      </w:r>
      <w:proofErr w:type="spellStart"/>
      <w:r w:rsidRPr="00A23AD7">
        <w:rPr>
          <w:rFonts w:ascii="Times New Roman" w:hAnsi="Times New Roman" w:cs="Times New Roman"/>
          <w:color w:val="000000"/>
          <w:sz w:val="24"/>
          <w:szCs w:val="24"/>
        </w:rPr>
        <w:t>negator</w:t>
      </w:r>
      <w:proofErr w:type="spellEnd"/>
      <w:r w:rsidR="001E29E9">
        <w:rPr>
          <w:rFonts w:ascii="Times New Roman" w:hAnsi="Times New Roman" w:cs="Times New Roman"/>
          <w:color w:val="000000"/>
          <w:sz w:val="24"/>
          <w:szCs w:val="24"/>
        </w:rPr>
        <w:t xml:space="preserve">, </w:t>
      </w:r>
      <w:proofErr w:type="spellStart"/>
      <w:r w:rsidRPr="00A23AD7">
        <w:rPr>
          <w:rFonts w:ascii="Times New Roman" w:hAnsi="Times New Roman" w:cs="Times New Roman"/>
          <w:i/>
          <w:iCs/>
          <w:color w:val="000000"/>
          <w:sz w:val="24"/>
          <w:szCs w:val="24"/>
        </w:rPr>
        <w:t>ɗé</w:t>
      </w:r>
      <w:proofErr w:type="spellEnd"/>
      <w:r w:rsidR="00A23AD7">
        <w:rPr>
          <w:rFonts w:ascii="Times New Roman" w:hAnsi="Times New Roman" w:cs="Times New Roman"/>
          <w:color w:val="000000"/>
          <w:sz w:val="24"/>
          <w:szCs w:val="24"/>
        </w:rPr>
        <w:t>, as in (</w:t>
      </w:r>
      <w:del w:id="670" w:author="Marielle Moraine Butters" w:date="2019-06-17T10:06:00Z">
        <w:r w:rsidR="00A23AD7" w:rsidDel="00D06F35">
          <w:rPr>
            <w:rFonts w:ascii="Times New Roman" w:hAnsi="Times New Roman" w:cs="Times New Roman"/>
            <w:color w:val="000000"/>
            <w:sz w:val="24"/>
            <w:szCs w:val="24"/>
          </w:rPr>
          <w:delText>13</w:delText>
        </w:r>
      </w:del>
      <w:ins w:id="671" w:author="Marielle Moraine Butters" w:date="2019-06-17T10:06:00Z">
        <w:r w:rsidR="00D06F35" w:rsidRPr="00D06F35">
          <w:rPr>
            <w:rFonts w:ascii="Times New Roman" w:hAnsi="Times New Roman" w:cs="Times New Roman"/>
            <w:color w:val="000000"/>
            <w:sz w:val="24"/>
            <w:szCs w:val="24"/>
            <w:highlight w:val="yellow"/>
            <w:rPrChange w:id="672" w:author="Marielle Moraine Butters" w:date="2019-06-17T10:06:00Z">
              <w:rPr>
                <w:rFonts w:ascii="Times New Roman" w:hAnsi="Times New Roman" w:cs="Times New Roman"/>
                <w:color w:val="000000"/>
                <w:sz w:val="24"/>
                <w:szCs w:val="24"/>
              </w:rPr>
            </w:rPrChange>
          </w:rPr>
          <w:t>4c</w:t>
        </w:r>
      </w:ins>
      <w:r w:rsidR="001E29E9">
        <w:rPr>
          <w:rFonts w:ascii="Times New Roman" w:hAnsi="Times New Roman" w:cs="Times New Roman"/>
          <w:color w:val="000000"/>
          <w:sz w:val="24"/>
          <w:szCs w:val="24"/>
        </w:rPr>
        <w:t>),</w:t>
      </w:r>
      <w:r w:rsidRPr="00A23AD7">
        <w:rPr>
          <w:rFonts w:ascii="Times New Roman" w:hAnsi="Times New Roman" w:cs="Times New Roman"/>
          <w:color w:val="000000"/>
          <w:sz w:val="24"/>
          <w:szCs w:val="24"/>
        </w:rPr>
        <w:t xml:space="preserve"> in accordance with Type A. Additionally, there is a form </w:t>
      </w:r>
      <w:proofErr w:type="spellStart"/>
      <w:r w:rsidRPr="00A23AD7">
        <w:rPr>
          <w:rFonts w:ascii="Times New Roman" w:hAnsi="Times New Roman" w:cs="Times New Roman"/>
          <w:i/>
          <w:iCs/>
          <w:color w:val="000000"/>
          <w:sz w:val="24"/>
          <w:szCs w:val="24"/>
        </w:rPr>
        <w:t>wíléŋ</w:t>
      </w:r>
      <w:proofErr w:type="spellEnd"/>
      <w:r w:rsidRPr="00A23AD7">
        <w:rPr>
          <w:rFonts w:ascii="Times New Roman" w:hAnsi="Times New Roman" w:cs="Times New Roman"/>
          <w:i/>
          <w:iCs/>
          <w:color w:val="000000"/>
          <w:sz w:val="24"/>
          <w:szCs w:val="24"/>
        </w:rPr>
        <w:t xml:space="preserve"> </w:t>
      </w:r>
      <w:r w:rsidRPr="00A23AD7">
        <w:rPr>
          <w:rFonts w:ascii="Times New Roman" w:hAnsi="Times New Roman" w:cs="Times New Roman"/>
          <w:color w:val="000000"/>
          <w:sz w:val="24"/>
          <w:szCs w:val="24"/>
        </w:rPr>
        <w:t>‘lack’ which serve</w:t>
      </w:r>
      <w:r w:rsidR="001E29E9">
        <w:rPr>
          <w:rFonts w:ascii="Times New Roman" w:hAnsi="Times New Roman" w:cs="Times New Roman"/>
          <w:color w:val="000000"/>
          <w:sz w:val="24"/>
          <w:szCs w:val="24"/>
        </w:rPr>
        <w:t>s</w:t>
      </w:r>
      <w:r w:rsidRPr="00A23AD7">
        <w:rPr>
          <w:rFonts w:ascii="Times New Roman" w:hAnsi="Times New Roman" w:cs="Times New Roman"/>
          <w:color w:val="000000"/>
          <w:sz w:val="24"/>
          <w:szCs w:val="24"/>
        </w:rPr>
        <w:t xml:space="preserve"> as a</w:t>
      </w:r>
      <w:r w:rsidR="00A23AD7">
        <w:rPr>
          <w:rFonts w:ascii="Times New Roman" w:hAnsi="Times New Roman" w:cs="Times New Roman"/>
          <w:color w:val="000000"/>
          <w:sz w:val="24"/>
          <w:szCs w:val="24"/>
        </w:rPr>
        <w:t xml:space="preserve"> negative existential, as in (</w:t>
      </w:r>
      <w:ins w:id="673" w:author="Marielle Moraine Butters" w:date="2019-06-17T10:06:00Z">
        <w:r w:rsidR="00D06F35" w:rsidRPr="00D06F35">
          <w:rPr>
            <w:rFonts w:ascii="Times New Roman" w:hAnsi="Times New Roman" w:cs="Times New Roman"/>
            <w:color w:val="000000"/>
            <w:sz w:val="24"/>
            <w:szCs w:val="24"/>
            <w:highlight w:val="yellow"/>
            <w:rPrChange w:id="674" w:author="Marielle Moraine Butters" w:date="2019-06-17T10:06:00Z">
              <w:rPr>
                <w:rFonts w:ascii="Times New Roman" w:hAnsi="Times New Roman" w:cs="Times New Roman"/>
                <w:color w:val="000000"/>
                <w:sz w:val="24"/>
                <w:szCs w:val="24"/>
              </w:rPr>
            </w:rPrChange>
          </w:rPr>
          <w:t>4d</w:t>
        </w:r>
      </w:ins>
      <w:del w:id="675" w:author="Marielle Moraine Butters" w:date="2019-06-17T10:06:00Z">
        <w:r w:rsidR="00A23AD7" w:rsidRPr="00D06F35" w:rsidDel="00D06F35">
          <w:rPr>
            <w:rFonts w:ascii="Times New Roman" w:hAnsi="Times New Roman" w:cs="Times New Roman"/>
            <w:color w:val="000000"/>
            <w:sz w:val="24"/>
            <w:szCs w:val="24"/>
            <w:highlight w:val="yellow"/>
            <w:rPrChange w:id="676" w:author="Marielle Moraine Butters" w:date="2019-06-17T10:06:00Z">
              <w:rPr>
                <w:rFonts w:ascii="Times New Roman" w:hAnsi="Times New Roman" w:cs="Times New Roman"/>
                <w:color w:val="000000"/>
                <w:sz w:val="24"/>
                <w:szCs w:val="24"/>
              </w:rPr>
            </w:rPrChange>
          </w:rPr>
          <w:delText>14</w:delText>
        </w:r>
      </w:del>
      <w:r w:rsidRPr="00A23AD7">
        <w:rPr>
          <w:rFonts w:ascii="Times New Roman" w:hAnsi="Times New Roman" w:cs="Times New Roman"/>
          <w:color w:val="000000"/>
          <w:sz w:val="24"/>
          <w:szCs w:val="24"/>
        </w:rPr>
        <w:t xml:space="preserve">). </w:t>
      </w:r>
    </w:p>
    <w:p w14:paraId="3E1C5648" w14:textId="379E7FFA" w:rsidR="00D06F35" w:rsidRPr="00D06F35" w:rsidRDefault="002B59DA" w:rsidP="0025130F">
      <w:pPr>
        <w:pStyle w:val="NormalWeb"/>
        <w:spacing w:before="0" w:beforeAutospacing="0" w:after="0" w:afterAutospacing="0"/>
        <w:rPr>
          <w:ins w:id="677" w:author="Marielle Moraine Butters" w:date="2019-06-17T10:05:00Z"/>
          <w:highlight w:val="yellow"/>
          <w:rPrChange w:id="678" w:author="Marielle Moraine Butters" w:date="2019-06-17T10:07:00Z">
            <w:rPr>
              <w:ins w:id="679" w:author="Marielle Moraine Butters" w:date="2019-06-17T10:05:00Z"/>
            </w:rPr>
          </w:rPrChange>
        </w:rPr>
      </w:pPr>
      <w:r w:rsidRPr="00D06F35">
        <w:rPr>
          <w:color w:val="000000"/>
          <w:highlight w:val="yellow"/>
          <w:rPrChange w:id="680" w:author="Marielle Moraine Butters" w:date="2019-06-17T10:07:00Z">
            <w:rPr>
              <w:color w:val="000000"/>
            </w:rPr>
          </w:rPrChange>
        </w:rPr>
        <w:t>(</w:t>
      </w:r>
      <w:ins w:id="681" w:author="Marielle Moraine Butters" w:date="2019-06-17T10:05:00Z">
        <w:r w:rsidR="00D06F35" w:rsidRPr="00D06F35">
          <w:rPr>
            <w:color w:val="000000"/>
            <w:highlight w:val="yellow"/>
            <w:rPrChange w:id="682" w:author="Marielle Moraine Butters" w:date="2019-06-17T10:07:00Z">
              <w:rPr>
                <w:color w:val="000000"/>
              </w:rPr>
            </w:rPrChange>
          </w:rPr>
          <w:t>4</w:t>
        </w:r>
      </w:ins>
      <w:del w:id="683" w:author="Marielle Moraine Butters" w:date="2019-06-17T10:05:00Z">
        <w:r w:rsidRPr="00D06F35" w:rsidDel="00D06F35">
          <w:rPr>
            <w:color w:val="000000"/>
            <w:highlight w:val="yellow"/>
            <w:rPrChange w:id="684" w:author="Marielle Moraine Butters" w:date="2019-06-17T10:07:00Z">
              <w:rPr>
                <w:color w:val="000000"/>
              </w:rPr>
            </w:rPrChange>
          </w:rPr>
          <w:delText>11</w:delText>
        </w:r>
      </w:del>
      <w:r w:rsidRPr="00D06F35">
        <w:rPr>
          <w:color w:val="000000"/>
          <w:highlight w:val="yellow"/>
          <w:rPrChange w:id="685" w:author="Marielle Moraine Butters" w:date="2019-06-17T10:07:00Z">
            <w:rPr>
              <w:color w:val="000000"/>
            </w:rPr>
          </w:rPrChange>
        </w:rPr>
        <w:t>)</w:t>
      </w:r>
      <w:r w:rsidRPr="00D06F35">
        <w:rPr>
          <w:color w:val="000000"/>
          <w:highlight w:val="yellow"/>
          <w:rPrChange w:id="686" w:author="Marielle Moraine Butters" w:date="2019-06-17T10:07:00Z">
            <w:rPr>
              <w:color w:val="000000"/>
            </w:rPr>
          </w:rPrChange>
        </w:rPr>
        <w:tab/>
      </w:r>
      <w:proofErr w:type="spellStart"/>
      <w:ins w:id="687" w:author="Marielle Moraine Butters" w:date="2019-06-17T10:05:00Z">
        <w:r w:rsidR="00D06F35" w:rsidRPr="00D06F35">
          <w:rPr>
            <w:color w:val="000000"/>
            <w:highlight w:val="yellow"/>
            <w:rPrChange w:id="688" w:author="Marielle Moraine Butters" w:date="2019-06-17T10:07:00Z">
              <w:rPr>
                <w:color w:val="000000"/>
              </w:rPr>
            </w:rPrChange>
          </w:rPr>
          <w:t>Lele</w:t>
        </w:r>
        <w:proofErr w:type="spellEnd"/>
        <w:r w:rsidR="00D06F35" w:rsidRPr="00D06F35">
          <w:rPr>
            <w:color w:val="000000"/>
            <w:highlight w:val="yellow"/>
            <w:rPrChange w:id="689" w:author="Marielle Moraine Butters" w:date="2019-06-17T10:07:00Z">
              <w:rPr>
                <w:color w:val="000000"/>
              </w:rPr>
            </w:rPrChange>
          </w:rPr>
          <w:t xml:space="preserve"> </w:t>
        </w:r>
      </w:ins>
    </w:p>
    <w:p w14:paraId="67FFE94C" w14:textId="77777777" w:rsidR="00D06F35" w:rsidRPr="00D06F35" w:rsidRDefault="00D06F35" w:rsidP="0025130F">
      <w:pPr>
        <w:pStyle w:val="NormalWeb"/>
        <w:spacing w:before="0" w:beforeAutospacing="0" w:after="0" w:afterAutospacing="0"/>
        <w:rPr>
          <w:ins w:id="690" w:author="Marielle Moraine Butters" w:date="2019-06-17T10:05:00Z"/>
          <w:color w:val="000000"/>
          <w:highlight w:val="yellow"/>
          <w:rPrChange w:id="691" w:author="Marielle Moraine Butters" w:date="2019-06-17T10:07:00Z">
            <w:rPr>
              <w:ins w:id="692" w:author="Marielle Moraine Butters" w:date="2019-06-17T10:05:00Z"/>
              <w:color w:val="000000"/>
            </w:rPr>
          </w:rPrChange>
        </w:rPr>
      </w:pPr>
    </w:p>
    <w:p w14:paraId="374107D2" w14:textId="74F4A672" w:rsidR="002B59DA" w:rsidRPr="00D06F35" w:rsidRDefault="002B59DA">
      <w:pPr>
        <w:pStyle w:val="NormalWeb"/>
        <w:numPr>
          <w:ilvl w:val="0"/>
          <w:numId w:val="7"/>
        </w:numPr>
        <w:spacing w:before="0" w:beforeAutospacing="0" w:after="0" w:afterAutospacing="0"/>
        <w:rPr>
          <w:highlight w:val="yellow"/>
          <w:rPrChange w:id="693" w:author="Marielle Moraine Butters" w:date="2019-06-17T10:07:00Z">
            <w:rPr/>
          </w:rPrChange>
        </w:rPr>
        <w:pPrChange w:id="694" w:author="Marielle Moraine Butters" w:date="2019-06-17T10:05:00Z">
          <w:pPr>
            <w:pStyle w:val="NormalWeb"/>
            <w:spacing w:before="0" w:beforeAutospacing="0" w:after="0" w:afterAutospacing="0"/>
          </w:pPr>
        </w:pPrChange>
      </w:pPr>
      <w:proofErr w:type="spellStart"/>
      <w:r w:rsidRPr="00D06F35">
        <w:rPr>
          <w:i/>
          <w:iCs/>
          <w:color w:val="000000"/>
          <w:highlight w:val="yellow"/>
          <w:rPrChange w:id="695" w:author="Marielle Moraine Butters" w:date="2019-06-17T10:07:00Z">
            <w:rPr>
              <w:i/>
              <w:iCs/>
              <w:color w:val="000000"/>
            </w:rPr>
          </w:rPrChange>
        </w:rPr>
        <w:t>kùmnó</w:t>
      </w:r>
      <w:proofErr w:type="spellEnd"/>
      <w:r w:rsidRPr="00D06F35">
        <w:rPr>
          <w:i/>
          <w:iCs/>
          <w:color w:val="000000"/>
          <w:highlight w:val="yellow"/>
          <w:rPrChange w:id="696" w:author="Marielle Moraine Butters" w:date="2019-06-17T10:07:00Z">
            <w:rPr>
              <w:i/>
              <w:iCs/>
              <w:color w:val="000000"/>
            </w:rPr>
          </w:rPrChange>
        </w:rPr>
        <w:t xml:space="preserve">    </w:t>
      </w:r>
      <w:proofErr w:type="spellStart"/>
      <w:r w:rsidRPr="00D06F35">
        <w:rPr>
          <w:b/>
          <w:bCs/>
          <w:i/>
          <w:iCs/>
          <w:color w:val="000000"/>
          <w:highlight w:val="yellow"/>
          <w:rPrChange w:id="697" w:author="Marielle Moraine Butters" w:date="2019-06-17T10:07:00Z">
            <w:rPr>
              <w:b/>
              <w:bCs/>
              <w:i/>
              <w:iCs/>
              <w:color w:val="000000"/>
            </w:rPr>
          </w:rPrChange>
        </w:rPr>
        <w:t>màní</w:t>
      </w:r>
      <w:proofErr w:type="spellEnd"/>
    </w:p>
    <w:p w14:paraId="54D5CE11" w14:textId="77777777" w:rsidR="002B59DA" w:rsidRPr="00D06F35" w:rsidRDefault="002B59DA">
      <w:pPr>
        <w:pStyle w:val="NormalWeb"/>
        <w:spacing w:before="0" w:beforeAutospacing="0" w:after="0" w:afterAutospacing="0"/>
        <w:ind w:left="360" w:firstLine="720"/>
        <w:rPr>
          <w:highlight w:val="yellow"/>
          <w:rPrChange w:id="698" w:author="Marielle Moraine Butters" w:date="2019-06-17T10:07:00Z">
            <w:rPr/>
          </w:rPrChange>
        </w:rPr>
        <w:pPrChange w:id="699" w:author="Marielle Moraine Butters" w:date="2019-06-17T10:05:00Z">
          <w:pPr>
            <w:pStyle w:val="NormalWeb"/>
            <w:spacing w:before="0" w:beforeAutospacing="0" w:after="0" w:afterAutospacing="0"/>
            <w:ind w:firstLine="720"/>
          </w:pPr>
        </w:pPrChange>
      </w:pPr>
      <w:r w:rsidRPr="00D06F35">
        <w:rPr>
          <w:color w:val="000000"/>
          <w:highlight w:val="yellow"/>
          <w:rPrChange w:id="700" w:author="Marielle Moraine Butters" w:date="2019-06-17T10:07:00Z">
            <w:rPr>
              <w:color w:val="000000"/>
            </w:rPr>
          </w:rPrChange>
        </w:rPr>
        <w:t>God        there</w:t>
      </w:r>
    </w:p>
    <w:p w14:paraId="294F46A8" w14:textId="43A3C6B8" w:rsidR="002B59DA" w:rsidRPr="00D06F35" w:rsidRDefault="002B59DA" w:rsidP="002B59DA">
      <w:pPr>
        <w:pStyle w:val="NormalWeb"/>
        <w:spacing w:before="0" w:beforeAutospacing="0" w:after="0" w:afterAutospacing="0"/>
        <w:rPr>
          <w:highlight w:val="yellow"/>
          <w:rPrChange w:id="701" w:author="Marielle Moraine Butters" w:date="2019-06-17T10:07:00Z">
            <w:rPr/>
          </w:rPrChange>
        </w:rPr>
      </w:pPr>
      <w:r w:rsidRPr="00D06F35">
        <w:rPr>
          <w:color w:val="000000"/>
          <w:highlight w:val="yellow"/>
          <w:rPrChange w:id="702" w:author="Marielle Moraine Butters" w:date="2019-06-17T10:07:00Z">
            <w:rPr>
              <w:color w:val="000000"/>
            </w:rPr>
          </w:rPrChange>
        </w:rPr>
        <w:t>  </w:t>
      </w:r>
      <w:r w:rsidRPr="00D06F35">
        <w:rPr>
          <w:color w:val="000000"/>
          <w:highlight w:val="yellow"/>
          <w:rPrChange w:id="703" w:author="Marielle Moraine Butters" w:date="2019-06-17T10:07:00Z">
            <w:rPr>
              <w:color w:val="000000"/>
            </w:rPr>
          </w:rPrChange>
        </w:rPr>
        <w:tab/>
      </w:r>
      <w:ins w:id="704" w:author="Marielle Moraine Butters" w:date="2019-06-17T10:05:00Z">
        <w:r w:rsidR="00D06F35" w:rsidRPr="00D06F35">
          <w:rPr>
            <w:color w:val="000000"/>
            <w:highlight w:val="yellow"/>
            <w:rPrChange w:id="705" w:author="Marielle Moraine Butters" w:date="2019-06-17T10:07:00Z">
              <w:rPr>
                <w:color w:val="000000"/>
              </w:rPr>
            </w:rPrChange>
          </w:rPr>
          <w:t xml:space="preserve">      </w:t>
        </w:r>
      </w:ins>
      <w:r w:rsidRPr="00D06F35">
        <w:rPr>
          <w:color w:val="000000"/>
          <w:highlight w:val="yellow"/>
          <w:rPrChange w:id="706" w:author="Marielle Moraine Butters" w:date="2019-06-17T10:07:00Z">
            <w:rPr>
              <w:color w:val="000000"/>
            </w:rPr>
          </w:rPrChange>
        </w:rPr>
        <w:t>'God exists'</w:t>
      </w:r>
      <w:r w:rsidR="00A23AD7" w:rsidRPr="00D06F35">
        <w:rPr>
          <w:color w:val="000000"/>
          <w:highlight w:val="yellow"/>
          <w:rPrChange w:id="707" w:author="Marielle Moraine Butters" w:date="2019-06-17T10:07:00Z">
            <w:rPr>
              <w:color w:val="000000"/>
            </w:rPr>
          </w:rPrChange>
        </w:rPr>
        <w:t xml:space="preserve"> </w:t>
      </w:r>
      <w:ins w:id="708" w:author="Marielle Moraine Butters" w:date="2019-06-19T17:13:00Z">
        <w:r w:rsidR="00073C8F">
          <w:rPr>
            <w:color w:val="000000"/>
            <w:highlight w:val="yellow"/>
          </w:rPr>
          <w:t>(</w:t>
        </w:r>
        <w:proofErr w:type="spellStart"/>
        <w:r w:rsidR="00073C8F" w:rsidRPr="00446292">
          <w:rPr>
            <w:highlight w:val="yellow"/>
          </w:rPr>
          <w:t>Frajzyngier</w:t>
        </w:r>
        <w:proofErr w:type="spellEnd"/>
        <w:r w:rsidR="00073C8F" w:rsidRPr="00446292">
          <w:rPr>
            <w:highlight w:val="yellow"/>
          </w:rPr>
          <w:t xml:space="preserve"> 2001: 196</w:t>
        </w:r>
        <w:r w:rsidR="00073C8F">
          <w:rPr>
            <w:highlight w:val="yellow"/>
          </w:rPr>
          <w:t>)</w:t>
        </w:r>
        <w:r w:rsidR="00073C8F" w:rsidRPr="00073C8F" w:rsidDel="00D06F35">
          <w:rPr>
            <w:color w:val="000000"/>
            <w:highlight w:val="yellow"/>
          </w:rPr>
          <w:t xml:space="preserve"> </w:t>
        </w:r>
      </w:ins>
      <w:del w:id="709" w:author="Marielle Moraine Butters" w:date="2019-06-17T10:05:00Z">
        <w:r w:rsidR="00A23AD7" w:rsidRPr="00D06F35" w:rsidDel="00D06F35">
          <w:rPr>
            <w:color w:val="000000"/>
            <w:highlight w:val="yellow"/>
            <w:rPrChange w:id="710" w:author="Marielle Moraine Butters" w:date="2019-06-17T10:07:00Z">
              <w:rPr>
                <w:color w:val="000000"/>
              </w:rPr>
            </w:rPrChange>
          </w:rPr>
          <w:delText>(</w:delText>
        </w:r>
        <w:r w:rsidR="00A23AD7" w:rsidRPr="00D06F35" w:rsidDel="00D06F35">
          <w:rPr>
            <w:highlight w:val="yellow"/>
            <w:rPrChange w:id="711" w:author="Marielle Moraine Butters" w:date="2019-06-17T10:07:00Z">
              <w:rPr/>
            </w:rPrChange>
          </w:rPr>
          <w:delText>Frajzyngier 2001: 196)</w:delText>
        </w:r>
      </w:del>
    </w:p>
    <w:p w14:paraId="615664C2" w14:textId="77777777" w:rsidR="00A23AD7" w:rsidRPr="00D06F35" w:rsidRDefault="00A23AD7" w:rsidP="002B59DA">
      <w:pPr>
        <w:pStyle w:val="NormalWeb"/>
        <w:spacing w:before="0" w:beforeAutospacing="0" w:after="0" w:afterAutospacing="0"/>
        <w:rPr>
          <w:highlight w:val="yellow"/>
          <w:rPrChange w:id="712" w:author="Marielle Moraine Butters" w:date="2019-06-17T10:07:00Z">
            <w:rPr/>
          </w:rPrChange>
        </w:rPr>
      </w:pPr>
    </w:p>
    <w:p w14:paraId="4A645C7D" w14:textId="58EB7D02" w:rsidR="00A23AD7" w:rsidRPr="00D06F35" w:rsidRDefault="00A23AD7" w:rsidP="00A23AD7">
      <w:pPr>
        <w:pStyle w:val="NormalWeb"/>
        <w:spacing w:before="0" w:beforeAutospacing="0" w:after="0" w:afterAutospacing="0"/>
        <w:rPr>
          <w:highlight w:val="yellow"/>
          <w:rPrChange w:id="713" w:author="Marielle Moraine Butters" w:date="2019-06-17T10:07:00Z">
            <w:rPr/>
          </w:rPrChange>
        </w:rPr>
      </w:pPr>
      <w:del w:id="714" w:author="Marielle Moraine Butters" w:date="2019-06-17T10:05:00Z">
        <w:r w:rsidRPr="00D06F35" w:rsidDel="00D06F35">
          <w:rPr>
            <w:highlight w:val="yellow"/>
            <w:rPrChange w:id="715" w:author="Marielle Moraine Butters" w:date="2019-06-17T10:07:00Z">
              <w:rPr/>
            </w:rPrChange>
          </w:rPr>
          <w:delText>(12)</w:delText>
        </w:r>
        <w:r w:rsidRPr="00D06F35" w:rsidDel="00D06F35">
          <w:rPr>
            <w:highlight w:val="yellow"/>
            <w:rPrChange w:id="716" w:author="Marielle Moraine Butters" w:date="2019-06-17T10:07:00Z">
              <w:rPr/>
            </w:rPrChange>
          </w:rPr>
          <w:tab/>
        </w:r>
      </w:del>
      <w:proofErr w:type="gramStart"/>
      <w:ins w:id="717" w:author="Marielle Moraine Butters" w:date="2019-06-17T10:05:00Z">
        <w:r w:rsidR="00D06F35" w:rsidRPr="00D06F35">
          <w:rPr>
            <w:highlight w:val="yellow"/>
            <w:rPrChange w:id="718" w:author="Marielle Moraine Butters" w:date="2019-06-17T10:07:00Z">
              <w:rPr/>
            </w:rPrChange>
          </w:rPr>
          <w:t>b</w:t>
        </w:r>
        <w:proofErr w:type="gramEnd"/>
        <w:r w:rsidR="00D06F35" w:rsidRPr="00D06F35">
          <w:rPr>
            <w:highlight w:val="yellow"/>
            <w:rPrChange w:id="719" w:author="Marielle Moraine Butters" w:date="2019-06-17T10:07:00Z">
              <w:rPr/>
            </w:rPrChange>
          </w:rPr>
          <w:t xml:space="preserve">.   </w:t>
        </w:r>
      </w:ins>
      <w:proofErr w:type="spellStart"/>
      <w:r w:rsidRPr="00D06F35">
        <w:rPr>
          <w:i/>
          <w:iCs/>
          <w:color w:val="000000"/>
          <w:highlight w:val="yellow"/>
          <w:rPrChange w:id="720" w:author="Marielle Moraine Butters" w:date="2019-06-17T10:07:00Z">
            <w:rPr>
              <w:i/>
              <w:iCs/>
              <w:color w:val="000000"/>
            </w:rPr>
          </w:rPrChange>
        </w:rPr>
        <w:t>ɗíglè</w:t>
      </w:r>
      <w:proofErr w:type="spellEnd"/>
      <w:r w:rsidRPr="00D06F35">
        <w:rPr>
          <w:i/>
          <w:iCs/>
          <w:color w:val="000000"/>
          <w:highlight w:val="yellow"/>
          <w:rPrChange w:id="721" w:author="Marielle Moraine Butters" w:date="2019-06-17T10:07:00Z">
            <w:rPr>
              <w:i/>
              <w:iCs/>
              <w:color w:val="000000"/>
            </w:rPr>
          </w:rPrChange>
        </w:rPr>
        <w:t xml:space="preserve">    </w:t>
      </w:r>
      <w:proofErr w:type="spellStart"/>
      <w:r w:rsidRPr="00D06F35">
        <w:rPr>
          <w:i/>
          <w:iCs/>
          <w:color w:val="000000"/>
          <w:highlight w:val="yellow"/>
          <w:rPrChange w:id="722" w:author="Marielle Moraine Butters" w:date="2019-06-17T10:07:00Z">
            <w:rPr>
              <w:i/>
              <w:iCs/>
              <w:color w:val="000000"/>
            </w:rPr>
          </w:rPrChange>
        </w:rPr>
        <w:t>káŋ</w:t>
      </w:r>
      <w:proofErr w:type="spellEnd"/>
      <w:r w:rsidRPr="00D06F35">
        <w:rPr>
          <w:i/>
          <w:iCs/>
          <w:color w:val="000000"/>
          <w:highlight w:val="yellow"/>
          <w:rPrChange w:id="723" w:author="Marielle Moraine Butters" w:date="2019-06-17T10:07:00Z">
            <w:rPr>
              <w:i/>
              <w:iCs/>
              <w:color w:val="000000"/>
            </w:rPr>
          </w:rPrChange>
        </w:rPr>
        <w:t xml:space="preserve">      </w:t>
      </w:r>
      <w:proofErr w:type="spellStart"/>
      <w:r w:rsidRPr="00D06F35">
        <w:rPr>
          <w:i/>
          <w:iCs/>
          <w:color w:val="000000"/>
          <w:highlight w:val="yellow"/>
          <w:rPrChange w:id="724" w:author="Marielle Moraine Butters" w:date="2019-06-17T10:07:00Z">
            <w:rPr>
              <w:i/>
              <w:iCs/>
              <w:color w:val="000000"/>
            </w:rPr>
          </w:rPrChange>
        </w:rPr>
        <w:t>kàsà</w:t>
      </w:r>
      <w:proofErr w:type="spellEnd"/>
      <w:r w:rsidRPr="00D06F35">
        <w:rPr>
          <w:i/>
          <w:iCs/>
          <w:color w:val="000000"/>
          <w:highlight w:val="yellow"/>
          <w:rPrChange w:id="725" w:author="Marielle Moraine Butters" w:date="2019-06-17T10:07:00Z">
            <w:rPr>
              <w:i/>
              <w:iCs/>
              <w:color w:val="000000"/>
            </w:rPr>
          </w:rPrChange>
        </w:rPr>
        <w:t xml:space="preserve">    </w:t>
      </w:r>
      <w:proofErr w:type="spellStart"/>
      <w:r w:rsidRPr="00D06F35">
        <w:rPr>
          <w:b/>
          <w:bCs/>
          <w:i/>
          <w:iCs/>
          <w:color w:val="000000"/>
          <w:highlight w:val="yellow"/>
          <w:rPrChange w:id="726" w:author="Marielle Moraine Butters" w:date="2019-06-17T10:07:00Z">
            <w:rPr>
              <w:b/>
              <w:bCs/>
              <w:i/>
              <w:iCs/>
              <w:color w:val="000000"/>
            </w:rPr>
          </w:rPrChange>
        </w:rPr>
        <w:t>màní</w:t>
      </w:r>
      <w:proofErr w:type="spellEnd"/>
    </w:p>
    <w:p w14:paraId="073D047A" w14:textId="05CD7A1C" w:rsidR="00A23AD7" w:rsidRPr="00D06F35" w:rsidRDefault="00A23AD7" w:rsidP="00A23AD7">
      <w:pPr>
        <w:pStyle w:val="NormalWeb"/>
        <w:spacing w:before="0" w:beforeAutospacing="0" w:after="0" w:afterAutospacing="0"/>
        <w:rPr>
          <w:highlight w:val="yellow"/>
          <w:rPrChange w:id="727" w:author="Marielle Moraine Butters" w:date="2019-06-17T10:07:00Z">
            <w:rPr/>
          </w:rPrChange>
        </w:rPr>
      </w:pPr>
      <w:r w:rsidRPr="00D06F35">
        <w:rPr>
          <w:color w:val="000000"/>
          <w:highlight w:val="yellow"/>
          <w:rPrChange w:id="728" w:author="Marielle Moraine Butters" w:date="2019-06-17T10:07:00Z">
            <w:rPr>
              <w:color w:val="000000"/>
            </w:rPr>
          </w:rPrChange>
        </w:rPr>
        <w:t>   </w:t>
      </w:r>
      <w:r w:rsidRPr="00D06F35">
        <w:rPr>
          <w:color w:val="000000"/>
          <w:highlight w:val="yellow"/>
          <w:rPrChange w:id="729" w:author="Marielle Moraine Butters" w:date="2019-06-17T10:07:00Z">
            <w:rPr>
              <w:color w:val="000000"/>
            </w:rPr>
          </w:rPrChange>
        </w:rPr>
        <w:tab/>
      </w:r>
      <w:ins w:id="730" w:author="Marielle Moraine Butters" w:date="2019-06-17T10:05:00Z">
        <w:r w:rsidR="00D06F35" w:rsidRPr="00D06F35">
          <w:rPr>
            <w:color w:val="000000"/>
            <w:highlight w:val="yellow"/>
            <w:rPrChange w:id="731" w:author="Marielle Moraine Butters" w:date="2019-06-17T10:07:00Z">
              <w:rPr>
                <w:color w:val="000000"/>
              </w:rPr>
            </w:rPrChange>
          </w:rPr>
          <w:t xml:space="preserve">      </w:t>
        </w:r>
      </w:ins>
      <w:proofErr w:type="gramStart"/>
      <w:r w:rsidRPr="00D06F35">
        <w:rPr>
          <w:color w:val="000000"/>
          <w:highlight w:val="yellow"/>
          <w:rPrChange w:id="732" w:author="Marielle Moraine Butters" w:date="2019-06-17T10:07:00Z">
            <w:rPr>
              <w:color w:val="000000"/>
            </w:rPr>
          </w:rPrChange>
        </w:rPr>
        <w:t>year</w:t>
      </w:r>
      <w:proofErr w:type="gramEnd"/>
      <w:r w:rsidRPr="00D06F35">
        <w:rPr>
          <w:color w:val="000000"/>
          <w:highlight w:val="yellow"/>
          <w:rPrChange w:id="733" w:author="Marielle Moraine Butters" w:date="2019-06-17T10:07:00Z">
            <w:rPr>
              <w:color w:val="000000"/>
            </w:rPr>
          </w:rPrChange>
        </w:rPr>
        <w:t>    DEM    corn    there</w:t>
      </w:r>
    </w:p>
    <w:p w14:paraId="4AE1605C" w14:textId="1C9379CB" w:rsidR="00A23AD7" w:rsidRPr="00D06F35" w:rsidRDefault="00A23AD7" w:rsidP="00A23AD7">
      <w:pPr>
        <w:pStyle w:val="NormalWeb"/>
        <w:spacing w:before="0" w:beforeAutospacing="0" w:after="0" w:afterAutospacing="0"/>
        <w:rPr>
          <w:highlight w:val="yellow"/>
          <w:rPrChange w:id="734" w:author="Marielle Moraine Butters" w:date="2019-06-17T10:07:00Z">
            <w:rPr/>
          </w:rPrChange>
        </w:rPr>
      </w:pPr>
      <w:r w:rsidRPr="00D06F35">
        <w:rPr>
          <w:color w:val="000000"/>
          <w:highlight w:val="yellow"/>
          <w:rPrChange w:id="735" w:author="Marielle Moraine Butters" w:date="2019-06-17T10:07:00Z">
            <w:rPr>
              <w:color w:val="000000"/>
            </w:rPr>
          </w:rPrChange>
        </w:rPr>
        <w:t>  </w:t>
      </w:r>
      <w:r w:rsidRPr="00D06F35">
        <w:rPr>
          <w:color w:val="000000"/>
          <w:highlight w:val="yellow"/>
          <w:rPrChange w:id="736" w:author="Marielle Moraine Butters" w:date="2019-06-17T10:07:00Z">
            <w:rPr>
              <w:color w:val="000000"/>
            </w:rPr>
          </w:rPrChange>
        </w:rPr>
        <w:tab/>
      </w:r>
      <w:ins w:id="737" w:author="Marielle Moraine Butters" w:date="2019-06-17T10:05:00Z">
        <w:r w:rsidR="00D06F35" w:rsidRPr="00D06F35">
          <w:rPr>
            <w:color w:val="000000"/>
            <w:highlight w:val="yellow"/>
            <w:rPrChange w:id="738" w:author="Marielle Moraine Butters" w:date="2019-06-17T10:07:00Z">
              <w:rPr>
                <w:color w:val="000000"/>
              </w:rPr>
            </w:rPrChange>
          </w:rPr>
          <w:t xml:space="preserve">     </w:t>
        </w:r>
      </w:ins>
      <w:r w:rsidRPr="00D06F35">
        <w:rPr>
          <w:color w:val="000000"/>
          <w:highlight w:val="yellow"/>
          <w:rPrChange w:id="739" w:author="Marielle Moraine Butters" w:date="2019-06-17T10:07:00Z">
            <w:rPr>
              <w:color w:val="000000"/>
            </w:rPr>
          </w:rPrChange>
        </w:rPr>
        <w:t>'</w:t>
      </w:r>
      <w:proofErr w:type="gramStart"/>
      <w:r w:rsidRPr="00D06F35">
        <w:rPr>
          <w:color w:val="000000"/>
          <w:highlight w:val="yellow"/>
          <w:rPrChange w:id="740" w:author="Marielle Moraine Butters" w:date="2019-06-17T10:07:00Z">
            <w:rPr>
              <w:color w:val="000000"/>
            </w:rPr>
          </w:rPrChange>
        </w:rPr>
        <w:t>there</w:t>
      </w:r>
      <w:proofErr w:type="gramEnd"/>
      <w:r w:rsidRPr="00D06F35">
        <w:rPr>
          <w:color w:val="000000"/>
          <w:highlight w:val="yellow"/>
          <w:rPrChange w:id="741" w:author="Marielle Moraine Butters" w:date="2019-06-17T10:07:00Z">
            <w:rPr>
              <w:color w:val="000000"/>
            </w:rPr>
          </w:rPrChange>
        </w:rPr>
        <w:t xml:space="preserve"> is corn this year'</w:t>
      </w:r>
      <w:r w:rsidR="001E29E9" w:rsidRPr="00D06F35">
        <w:rPr>
          <w:color w:val="000000"/>
          <w:highlight w:val="yellow"/>
          <w:rPrChange w:id="742" w:author="Marielle Moraine Butters" w:date="2019-06-17T10:07:00Z">
            <w:rPr>
              <w:color w:val="000000"/>
            </w:rPr>
          </w:rPrChange>
        </w:rPr>
        <w:t xml:space="preserve"> </w:t>
      </w:r>
      <w:ins w:id="743" w:author="Marielle Moraine Butters" w:date="2019-06-19T17:13:00Z">
        <w:r w:rsidR="00073C8F">
          <w:rPr>
            <w:color w:val="000000"/>
            <w:highlight w:val="yellow"/>
          </w:rPr>
          <w:t>(</w:t>
        </w:r>
        <w:proofErr w:type="spellStart"/>
        <w:r w:rsidR="00073C8F" w:rsidRPr="00446292">
          <w:rPr>
            <w:highlight w:val="yellow"/>
          </w:rPr>
          <w:t>Frajzyngier</w:t>
        </w:r>
        <w:proofErr w:type="spellEnd"/>
        <w:r w:rsidR="00073C8F" w:rsidRPr="00446292">
          <w:rPr>
            <w:highlight w:val="yellow"/>
          </w:rPr>
          <w:t xml:space="preserve"> 2001: 196</w:t>
        </w:r>
        <w:r w:rsidR="00073C8F">
          <w:rPr>
            <w:highlight w:val="yellow"/>
          </w:rPr>
          <w:t>)</w:t>
        </w:r>
        <w:r w:rsidR="00073C8F" w:rsidRPr="00073C8F" w:rsidDel="00A73C20">
          <w:rPr>
            <w:color w:val="000000"/>
            <w:highlight w:val="yellow"/>
          </w:rPr>
          <w:t xml:space="preserve"> </w:t>
        </w:r>
      </w:ins>
      <w:del w:id="744" w:author="Marielle Moraine Butters" w:date="2019-06-17T10:54:00Z">
        <w:r w:rsidR="001E29E9" w:rsidRPr="00D06F35" w:rsidDel="00A73C20">
          <w:rPr>
            <w:color w:val="000000"/>
            <w:highlight w:val="yellow"/>
            <w:rPrChange w:id="745" w:author="Marielle Moraine Butters" w:date="2019-06-17T10:07:00Z">
              <w:rPr>
                <w:color w:val="000000"/>
              </w:rPr>
            </w:rPrChange>
          </w:rPr>
          <w:delText>(</w:delText>
        </w:r>
        <w:r w:rsidR="001E29E9" w:rsidRPr="00D06F35" w:rsidDel="00A73C20">
          <w:rPr>
            <w:highlight w:val="yellow"/>
            <w:rPrChange w:id="746" w:author="Marielle Moraine Butters" w:date="2019-06-17T10:07:00Z">
              <w:rPr/>
            </w:rPrChange>
          </w:rPr>
          <w:delText>Frajzyngier 2001: 196)</w:delText>
        </w:r>
      </w:del>
    </w:p>
    <w:p w14:paraId="433A916C" w14:textId="77777777" w:rsidR="002B59DA" w:rsidRPr="00D06F35" w:rsidRDefault="002B59DA" w:rsidP="002B59DA">
      <w:pPr>
        <w:pStyle w:val="NormalWeb"/>
        <w:spacing w:before="0" w:beforeAutospacing="0" w:after="0" w:afterAutospacing="0"/>
        <w:rPr>
          <w:color w:val="000000"/>
          <w:highlight w:val="yellow"/>
          <w:rPrChange w:id="747" w:author="Marielle Moraine Butters" w:date="2019-06-17T10:07:00Z">
            <w:rPr>
              <w:color w:val="000000"/>
            </w:rPr>
          </w:rPrChange>
        </w:rPr>
      </w:pPr>
    </w:p>
    <w:p w14:paraId="38E9BA92" w14:textId="1BCC79BC" w:rsidR="002B59DA" w:rsidRPr="00D06F35" w:rsidRDefault="00A23AD7" w:rsidP="002B59DA">
      <w:pPr>
        <w:pStyle w:val="NormalWeb"/>
        <w:spacing w:before="0" w:beforeAutospacing="0" w:after="0" w:afterAutospacing="0"/>
        <w:rPr>
          <w:highlight w:val="yellow"/>
          <w:lang w:val="sv-SE"/>
          <w:rPrChange w:id="748" w:author="Marielle Moraine Butters" w:date="2019-06-17T10:07:00Z">
            <w:rPr>
              <w:lang w:val="sv-SE"/>
            </w:rPr>
          </w:rPrChange>
        </w:rPr>
      </w:pPr>
      <w:del w:id="749" w:author="Marielle Moraine Butters" w:date="2019-06-17T10:05:00Z">
        <w:r w:rsidRPr="006033D2" w:rsidDel="00D06F35">
          <w:rPr>
            <w:color w:val="000000"/>
            <w:highlight w:val="yellow"/>
            <w:rPrChange w:id="750" w:author="Manner, Niina J" w:date="2019-09-02T14:05:00Z">
              <w:rPr>
                <w:color w:val="000000"/>
                <w:lang w:val="sv-SE"/>
              </w:rPr>
            </w:rPrChange>
          </w:rPr>
          <w:delText>(13</w:delText>
        </w:r>
        <w:r w:rsidR="002B59DA" w:rsidRPr="006033D2" w:rsidDel="00D06F35">
          <w:rPr>
            <w:color w:val="000000"/>
            <w:highlight w:val="yellow"/>
            <w:rPrChange w:id="751" w:author="Manner, Niina J" w:date="2019-09-02T14:05:00Z">
              <w:rPr>
                <w:color w:val="000000"/>
                <w:lang w:val="sv-SE"/>
              </w:rPr>
            </w:rPrChange>
          </w:rPr>
          <w:delText>)</w:delText>
        </w:r>
      </w:del>
      <w:r w:rsidR="002B59DA" w:rsidRPr="006033D2">
        <w:rPr>
          <w:color w:val="000000"/>
          <w:highlight w:val="yellow"/>
          <w:rPrChange w:id="752" w:author="Manner, Niina J" w:date="2019-09-02T14:05:00Z">
            <w:rPr>
              <w:color w:val="000000"/>
              <w:lang w:val="sv-SE"/>
            </w:rPr>
          </w:rPrChange>
        </w:rPr>
        <w:tab/>
      </w:r>
      <w:ins w:id="753" w:author="Marielle Moraine Butters" w:date="2019-06-17T10:05:00Z">
        <w:r w:rsidR="00D06F35" w:rsidRPr="00D06F35">
          <w:rPr>
            <w:color w:val="000000"/>
            <w:highlight w:val="yellow"/>
            <w:lang w:val="sv-SE"/>
            <w:rPrChange w:id="754" w:author="Marielle Moraine Butters" w:date="2019-06-17T10:07:00Z">
              <w:rPr>
                <w:color w:val="000000"/>
                <w:lang w:val="sv-SE"/>
              </w:rPr>
            </w:rPrChange>
          </w:rPr>
          <w:t xml:space="preserve">c.   </w:t>
        </w:r>
      </w:ins>
      <w:proofErr w:type="spellStart"/>
      <w:r w:rsidR="002B59DA" w:rsidRPr="00D06F35">
        <w:rPr>
          <w:i/>
          <w:iCs/>
          <w:color w:val="000000"/>
          <w:highlight w:val="yellow"/>
          <w:lang w:val="sv-SE"/>
          <w:rPrChange w:id="755" w:author="Marielle Moraine Butters" w:date="2019-06-17T10:07:00Z">
            <w:rPr>
              <w:i/>
              <w:iCs/>
              <w:color w:val="000000"/>
              <w:lang w:val="sv-SE"/>
            </w:rPr>
          </w:rPrChange>
        </w:rPr>
        <w:t>kùmnó</w:t>
      </w:r>
      <w:proofErr w:type="spellEnd"/>
      <w:r w:rsidR="002B59DA" w:rsidRPr="00D06F35">
        <w:rPr>
          <w:i/>
          <w:iCs/>
          <w:color w:val="000000"/>
          <w:highlight w:val="yellow"/>
          <w:lang w:val="sv-SE"/>
          <w:rPrChange w:id="756" w:author="Marielle Moraine Butters" w:date="2019-06-17T10:07:00Z">
            <w:rPr>
              <w:i/>
              <w:iCs/>
              <w:color w:val="000000"/>
              <w:lang w:val="sv-SE"/>
            </w:rPr>
          </w:rPrChange>
        </w:rPr>
        <w:t xml:space="preserve">    </w:t>
      </w:r>
      <w:proofErr w:type="spellStart"/>
      <w:r w:rsidR="002B59DA" w:rsidRPr="00D06F35">
        <w:rPr>
          <w:b/>
          <w:bCs/>
          <w:i/>
          <w:iCs/>
          <w:color w:val="000000"/>
          <w:highlight w:val="yellow"/>
          <w:lang w:val="sv-SE"/>
          <w:rPrChange w:id="757" w:author="Marielle Moraine Butters" w:date="2019-06-17T10:07:00Z">
            <w:rPr>
              <w:b/>
              <w:bCs/>
              <w:i/>
              <w:iCs/>
              <w:color w:val="000000"/>
              <w:lang w:val="sv-SE"/>
            </w:rPr>
          </w:rPrChange>
        </w:rPr>
        <w:t>màní</w:t>
      </w:r>
      <w:proofErr w:type="spellEnd"/>
      <w:r w:rsidR="002B59DA" w:rsidRPr="00D06F35">
        <w:rPr>
          <w:b/>
          <w:bCs/>
          <w:i/>
          <w:iCs/>
          <w:color w:val="000000"/>
          <w:highlight w:val="yellow"/>
          <w:lang w:val="sv-SE"/>
          <w:rPrChange w:id="758" w:author="Marielle Moraine Butters" w:date="2019-06-17T10:07:00Z">
            <w:rPr>
              <w:b/>
              <w:bCs/>
              <w:i/>
              <w:iCs/>
              <w:color w:val="000000"/>
              <w:lang w:val="sv-SE"/>
            </w:rPr>
          </w:rPrChange>
        </w:rPr>
        <w:t>  </w:t>
      </w:r>
      <w:r w:rsidR="002B59DA" w:rsidRPr="00D06F35">
        <w:rPr>
          <w:i/>
          <w:iCs/>
          <w:color w:val="000000"/>
          <w:highlight w:val="yellow"/>
          <w:lang w:val="sv-SE"/>
          <w:rPrChange w:id="759" w:author="Marielle Moraine Butters" w:date="2019-06-17T10:07:00Z">
            <w:rPr>
              <w:i/>
              <w:iCs/>
              <w:color w:val="000000"/>
              <w:lang w:val="sv-SE"/>
            </w:rPr>
          </w:rPrChange>
        </w:rPr>
        <w:t xml:space="preserve">  </w:t>
      </w:r>
      <w:proofErr w:type="spellStart"/>
      <w:r w:rsidR="002B59DA" w:rsidRPr="00D06F35">
        <w:rPr>
          <w:b/>
          <w:bCs/>
          <w:i/>
          <w:iCs/>
          <w:color w:val="000000"/>
          <w:highlight w:val="yellow"/>
          <w:lang w:val="sv-SE"/>
          <w:rPrChange w:id="760" w:author="Marielle Moraine Butters" w:date="2019-06-17T10:07:00Z">
            <w:rPr>
              <w:b/>
              <w:bCs/>
              <w:i/>
              <w:iCs/>
              <w:color w:val="000000"/>
              <w:lang w:val="sv-SE"/>
            </w:rPr>
          </w:rPrChange>
        </w:rPr>
        <w:t>ɗé</w:t>
      </w:r>
      <w:proofErr w:type="spellEnd"/>
    </w:p>
    <w:p w14:paraId="79A740D0" w14:textId="0B5E11CB" w:rsidR="002B59DA" w:rsidRPr="006033D2" w:rsidRDefault="002B59DA" w:rsidP="002B59DA">
      <w:pPr>
        <w:pStyle w:val="NormalWeb"/>
        <w:spacing w:before="0" w:beforeAutospacing="0" w:after="0" w:afterAutospacing="0"/>
        <w:rPr>
          <w:highlight w:val="yellow"/>
          <w:rPrChange w:id="761" w:author="Manner, Niina J" w:date="2019-09-02T14:05:00Z">
            <w:rPr>
              <w:lang w:val="sv-SE"/>
            </w:rPr>
          </w:rPrChange>
        </w:rPr>
      </w:pPr>
      <w:r w:rsidRPr="00D06F35">
        <w:rPr>
          <w:color w:val="000000"/>
          <w:highlight w:val="yellow"/>
          <w:lang w:val="sv-SE"/>
          <w:rPrChange w:id="762" w:author="Marielle Moraine Butters" w:date="2019-06-17T10:07:00Z">
            <w:rPr>
              <w:color w:val="000000"/>
              <w:lang w:val="sv-SE"/>
            </w:rPr>
          </w:rPrChange>
        </w:rPr>
        <w:t>   </w:t>
      </w:r>
      <w:r w:rsidRPr="00D06F35">
        <w:rPr>
          <w:color w:val="000000"/>
          <w:highlight w:val="yellow"/>
          <w:lang w:val="sv-SE"/>
          <w:rPrChange w:id="763" w:author="Marielle Moraine Butters" w:date="2019-06-17T10:07:00Z">
            <w:rPr>
              <w:color w:val="000000"/>
              <w:lang w:val="sv-SE"/>
            </w:rPr>
          </w:rPrChange>
        </w:rPr>
        <w:tab/>
      </w:r>
      <w:ins w:id="764" w:author="Marielle Moraine Butters" w:date="2019-06-17T10:06:00Z">
        <w:r w:rsidR="00D06F35" w:rsidRPr="00D06F35">
          <w:rPr>
            <w:color w:val="000000"/>
            <w:highlight w:val="yellow"/>
            <w:lang w:val="sv-SE"/>
            <w:rPrChange w:id="765" w:author="Marielle Moraine Butters" w:date="2019-06-17T10:07:00Z">
              <w:rPr>
                <w:color w:val="000000"/>
                <w:lang w:val="sv-SE"/>
              </w:rPr>
            </w:rPrChange>
          </w:rPr>
          <w:t xml:space="preserve">     </w:t>
        </w:r>
      </w:ins>
      <w:r w:rsidRPr="006033D2">
        <w:rPr>
          <w:color w:val="000000"/>
          <w:highlight w:val="yellow"/>
          <w:rPrChange w:id="766" w:author="Manner, Niina J" w:date="2019-09-02T14:05:00Z">
            <w:rPr>
              <w:color w:val="000000"/>
              <w:lang w:val="sv-SE"/>
            </w:rPr>
          </w:rPrChange>
        </w:rPr>
        <w:t>God        exist    NEG</w:t>
      </w:r>
    </w:p>
    <w:p w14:paraId="206E5A3C" w14:textId="53EC98AD" w:rsidR="002B59DA" w:rsidRPr="00D06F35" w:rsidRDefault="002B59DA" w:rsidP="002B59DA">
      <w:pPr>
        <w:pStyle w:val="NormalWeb"/>
        <w:spacing w:before="0" w:beforeAutospacing="0" w:after="0" w:afterAutospacing="0"/>
        <w:rPr>
          <w:highlight w:val="yellow"/>
          <w:rPrChange w:id="767" w:author="Marielle Moraine Butters" w:date="2019-06-17T10:07:00Z">
            <w:rPr/>
          </w:rPrChange>
        </w:rPr>
      </w:pPr>
      <w:r w:rsidRPr="006033D2">
        <w:rPr>
          <w:color w:val="000000"/>
          <w:highlight w:val="yellow"/>
          <w:rPrChange w:id="768" w:author="Manner, Niina J" w:date="2019-09-02T14:05:00Z">
            <w:rPr>
              <w:color w:val="000000"/>
              <w:lang w:val="sv-SE"/>
            </w:rPr>
          </w:rPrChange>
        </w:rPr>
        <w:t>   </w:t>
      </w:r>
      <w:r w:rsidRPr="006033D2">
        <w:rPr>
          <w:color w:val="000000"/>
          <w:highlight w:val="yellow"/>
          <w:rPrChange w:id="769" w:author="Manner, Niina J" w:date="2019-09-02T14:05:00Z">
            <w:rPr>
              <w:color w:val="000000"/>
              <w:lang w:val="sv-SE"/>
            </w:rPr>
          </w:rPrChange>
        </w:rPr>
        <w:tab/>
      </w:r>
      <w:ins w:id="770" w:author="Marielle Moraine Butters" w:date="2019-06-17T10:06:00Z">
        <w:r w:rsidR="00D06F35" w:rsidRPr="006033D2">
          <w:rPr>
            <w:color w:val="000000"/>
            <w:highlight w:val="yellow"/>
            <w:rPrChange w:id="771" w:author="Manner, Niina J" w:date="2019-09-02T14:05:00Z">
              <w:rPr>
                <w:color w:val="000000"/>
                <w:lang w:val="sv-SE"/>
              </w:rPr>
            </w:rPrChange>
          </w:rPr>
          <w:t xml:space="preserve">     </w:t>
        </w:r>
      </w:ins>
      <w:r w:rsidRPr="00D06F35">
        <w:rPr>
          <w:color w:val="000000"/>
          <w:highlight w:val="yellow"/>
          <w:rPrChange w:id="772" w:author="Marielle Moraine Butters" w:date="2019-06-17T10:07:00Z">
            <w:rPr>
              <w:color w:val="000000"/>
            </w:rPr>
          </w:rPrChange>
        </w:rPr>
        <w:t>'God does not exist'</w:t>
      </w:r>
      <w:r w:rsidR="00A23AD7" w:rsidRPr="00D06F35">
        <w:rPr>
          <w:color w:val="000000"/>
          <w:highlight w:val="yellow"/>
          <w:rPrChange w:id="773" w:author="Marielle Moraine Butters" w:date="2019-06-17T10:07:00Z">
            <w:rPr>
              <w:color w:val="000000"/>
            </w:rPr>
          </w:rPrChange>
        </w:rPr>
        <w:t xml:space="preserve"> </w:t>
      </w:r>
      <w:ins w:id="774" w:author="Marielle Moraine Butters" w:date="2019-06-19T17:13:00Z">
        <w:r w:rsidR="00073C8F">
          <w:rPr>
            <w:color w:val="000000"/>
            <w:highlight w:val="yellow"/>
          </w:rPr>
          <w:t>(</w:t>
        </w:r>
        <w:proofErr w:type="spellStart"/>
        <w:r w:rsidR="00073C8F" w:rsidRPr="00446292">
          <w:rPr>
            <w:highlight w:val="yellow"/>
          </w:rPr>
          <w:t>Frajzyngier</w:t>
        </w:r>
        <w:proofErr w:type="spellEnd"/>
        <w:r w:rsidR="00073C8F" w:rsidRPr="00446292">
          <w:rPr>
            <w:highlight w:val="yellow"/>
          </w:rPr>
          <w:t xml:space="preserve"> 2001: 196</w:t>
        </w:r>
        <w:r w:rsidR="00073C8F">
          <w:rPr>
            <w:highlight w:val="yellow"/>
          </w:rPr>
          <w:t>)</w:t>
        </w:r>
        <w:r w:rsidR="00073C8F" w:rsidRPr="00073C8F" w:rsidDel="00A73C20">
          <w:rPr>
            <w:color w:val="000000"/>
            <w:highlight w:val="yellow"/>
          </w:rPr>
          <w:t xml:space="preserve"> </w:t>
        </w:r>
      </w:ins>
      <w:del w:id="775" w:author="Marielle Moraine Butters" w:date="2019-06-17T10:54:00Z">
        <w:r w:rsidR="00A23AD7" w:rsidRPr="00D06F35" w:rsidDel="00A73C20">
          <w:rPr>
            <w:color w:val="000000"/>
            <w:highlight w:val="yellow"/>
            <w:rPrChange w:id="776" w:author="Marielle Moraine Butters" w:date="2019-06-17T10:07:00Z">
              <w:rPr>
                <w:color w:val="000000"/>
              </w:rPr>
            </w:rPrChange>
          </w:rPr>
          <w:delText>(</w:delText>
        </w:r>
        <w:r w:rsidR="00A23AD7" w:rsidRPr="00D06F35" w:rsidDel="00A73C20">
          <w:rPr>
            <w:highlight w:val="yellow"/>
            <w:rPrChange w:id="777" w:author="Marielle Moraine Butters" w:date="2019-06-17T10:07:00Z">
              <w:rPr/>
            </w:rPrChange>
          </w:rPr>
          <w:delText>Frajzyngier 2001: 196)</w:delText>
        </w:r>
      </w:del>
    </w:p>
    <w:p w14:paraId="44886E36" w14:textId="77777777" w:rsidR="002B59DA" w:rsidRPr="00D06F35" w:rsidRDefault="002B59DA" w:rsidP="002B59DA">
      <w:pPr>
        <w:pStyle w:val="NormalWeb"/>
        <w:spacing w:before="0" w:beforeAutospacing="0" w:after="0" w:afterAutospacing="0"/>
        <w:rPr>
          <w:highlight w:val="yellow"/>
          <w:rPrChange w:id="778" w:author="Marielle Moraine Butters" w:date="2019-06-17T10:07:00Z">
            <w:rPr/>
          </w:rPrChange>
        </w:rPr>
      </w:pPr>
    </w:p>
    <w:p w14:paraId="40F8F338" w14:textId="08939A19" w:rsidR="002B59DA" w:rsidRPr="00D06F35" w:rsidRDefault="00A23AD7" w:rsidP="002B59DA">
      <w:pPr>
        <w:pStyle w:val="NormalWeb"/>
        <w:spacing w:before="0" w:beforeAutospacing="0" w:after="0" w:afterAutospacing="0"/>
        <w:rPr>
          <w:highlight w:val="yellow"/>
          <w:rPrChange w:id="779" w:author="Marielle Moraine Butters" w:date="2019-06-17T10:07:00Z">
            <w:rPr/>
          </w:rPrChange>
        </w:rPr>
      </w:pPr>
      <w:del w:id="780" w:author="Marielle Moraine Butters" w:date="2019-06-17T10:06:00Z">
        <w:r w:rsidRPr="00D06F35" w:rsidDel="00D06F35">
          <w:rPr>
            <w:highlight w:val="yellow"/>
            <w:rPrChange w:id="781" w:author="Marielle Moraine Butters" w:date="2019-06-17T10:07:00Z">
              <w:rPr/>
            </w:rPrChange>
          </w:rPr>
          <w:delText>(14</w:delText>
        </w:r>
        <w:r w:rsidR="002B59DA" w:rsidRPr="00D06F35" w:rsidDel="00D06F35">
          <w:rPr>
            <w:highlight w:val="yellow"/>
            <w:rPrChange w:id="782" w:author="Marielle Moraine Butters" w:date="2019-06-17T10:07:00Z">
              <w:rPr/>
            </w:rPrChange>
          </w:rPr>
          <w:delText>)</w:delText>
        </w:r>
        <w:r w:rsidR="002B59DA" w:rsidRPr="00D06F35" w:rsidDel="00D06F35">
          <w:rPr>
            <w:highlight w:val="yellow"/>
            <w:rPrChange w:id="783" w:author="Marielle Moraine Butters" w:date="2019-06-17T10:07:00Z">
              <w:rPr/>
            </w:rPrChange>
          </w:rPr>
          <w:tab/>
        </w:r>
      </w:del>
      <w:proofErr w:type="gramStart"/>
      <w:ins w:id="784" w:author="Marielle Moraine Butters" w:date="2019-06-17T10:06:00Z">
        <w:r w:rsidR="00D06F35" w:rsidRPr="00D06F35">
          <w:rPr>
            <w:highlight w:val="yellow"/>
            <w:rPrChange w:id="785" w:author="Marielle Moraine Butters" w:date="2019-06-17T10:07:00Z">
              <w:rPr/>
            </w:rPrChange>
          </w:rPr>
          <w:t>d</w:t>
        </w:r>
        <w:proofErr w:type="gramEnd"/>
        <w:r w:rsidR="00D06F35" w:rsidRPr="00D06F35">
          <w:rPr>
            <w:highlight w:val="yellow"/>
            <w:rPrChange w:id="786" w:author="Marielle Moraine Butters" w:date="2019-06-17T10:07:00Z">
              <w:rPr/>
            </w:rPrChange>
          </w:rPr>
          <w:t xml:space="preserve">.   </w:t>
        </w:r>
      </w:ins>
      <w:proofErr w:type="spellStart"/>
      <w:r w:rsidR="002B59DA" w:rsidRPr="00D06F35">
        <w:rPr>
          <w:i/>
          <w:iCs/>
          <w:color w:val="000000"/>
          <w:highlight w:val="yellow"/>
          <w:rPrChange w:id="787" w:author="Marielle Moraine Butters" w:date="2019-06-17T10:07:00Z">
            <w:rPr>
              <w:i/>
              <w:iCs/>
              <w:color w:val="000000"/>
            </w:rPr>
          </w:rPrChange>
        </w:rPr>
        <w:t>kùmnó</w:t>
      </w:r>
      <w:proofErr w:type="spellEnd"/>
      <w:r w:rsidR="002B59DA" w:rsidRPr="00D06F35">
        <w:rPr>
          <w:i/>
          <w:iCs/>
          <w:color w:val="000000"/>
          <w:highlight w:val="yellow"/>
          <w:rPrChange w:id="788" w:author="Marielle Moraine Butters" w:date="2019-06-17T10:07:00Z">
            <w:rPr>
              <w:i/>
              <w:iCs/>
              <w:color w:val="000000"/>
            </w:rPr>
          </w:rPrChange>
        </w:rPr>
        <w:t xml:space="preserve">    </w:t>
      </w:r>
      <w:proofErr w:type="spellStart"/>
      <w:r w:rsidR="002B59DA" w:rsidRPr="00D06F35">
        <w:rPr>
          <w:b/>
          <w:bCs/>
          <w:i/>
          <w:iCs/>
          <w:color w:val="000000"/>
          <w:highlight w:val="yellow"/>
          <w:rPrChange w:id="789" w:author="Marielle Moraine Butters" w:date="2019-06-17T10:07:00Z">
            <w:rPr>
              <w:b/>
              <w:bCs/>
              <w:i/>
              <w:iCs/>
              <w:color w:val="000000"/>
            </w:rPr>
          </w:rPrChange>
        </w:rPr>
        <w:t>wíléŋ</w:t>
      </w:r>
      <w:proofErr w:type="spellEnd"/>
    </w:p>
    <w:p w14:paraId="299790E0" w14:textId="238D95F9" w:rsidR="002B59DA" w:rsidRPr="00D06F35" w:rsidRDefault="002B59DA" w:rsidP="002B59DA">
      <w:pPr>
        <w:pStyle w:val="NormalWeb"/>
        <w:spacing w:before="0" w:beforeAutospacing="0" w:after="0" w:afterAutospacing="0"/>
        <w:rPr>
          <w:highlight w:val="yellow"/>
          <w:rPrChange w:id="790" w:author="Marielle Moraine Butters" w:date="2019-06-17T10:07:00Z">
            <w:rPr/>
          </w:rPrChange>
        </w:rPr>
      </w:pPr>
      <w:r w:rsidRPr="00D06F35">
        <w:rPr>
          <w:color w:val="000000"/>
          <w:highlight w:val="yellow"/>
          <w:rPrChange w:id="791" w:author="Marielle Moraine Butters" w:date="2019-06-17T10:07:00Z">
            <w:rPr>
              <w:color w:val="000000"/>
            </w:rPr>
          </w:rPrChange>
        </w:rPr>
        <w:t>   </w:t>
      </w:r>
      <w:r w:rsidRPr="00D06F35">
        <w:rPr>
          <w:color w:val="000000"/>
          <w:highlight w:val="yellow"/>
          <w:rPrChange w:id="792" w:author="Marielle Moraine Butters" w:date="2019-06-17T10:07:00Z">
            <w:rPr>
              <w:color w:val="000000"/>
            </w:rPr>
          </w:rPrChange>
        </w:rPr>
        <w:tab/>
      </w:r>
      <w:ins w:id="793" w:author="Marielle Moraine Butters" w:date="2019-06-17T10:06:00Z">
        <w:r w:rsidR="00D06F35" w:rsidRPr="00D06F35">
          <w:rPr>
            <w:color w:val="000000"/>
            <w:highlight w:val="yellow"/>
            <w:rPrChange w:id="794" w:author="Marielle Moraine Butters" w:date="2019-06-17T10:07:00Z">
              <w:rPr>
                <w:color w:val="000000"/>
              </w:rPr>
            </w:rPrChange>
          </w:rPr>
          <w:t xml:space="preserve">      </w:t>
        </w:r>
      </w:ins>
      <w:r w:rsidRPr="00D06F35">
        <w:rPr>
          <w:color w:val="000000"/>
          <w:highlight w:val="yellow"/>
          <w:rPrChange w:id="795" w:author="Marielle Moraine Butters" w:date="2019-06-17T10:07:00Z">
            <w:rPr>
              <w:color w:val="000000"/>
            </w:rPr>
          </w:rPrChange>
        </w:rPr>
        <w:t>God       not exist</w:t>
      </w:r>
    </w:p>
    <w:p w14:paraId="369D9992" w14:textId="56A05A8F" w:rsidR="001E29E9" w:rsidRDefault="002B59DA" w:rsidP="001E29E9">
      <w:pPr>
        <w:pStyle w:val="NormalWeb"/>
        <w:spacing w:before="0" w:beforeAutospacing="0" w:after="0" w:afterAutospacing="0"/>
      </w:pPr>
      <w:r w:rsidRPr="00D06F35">
        <w:rPr>
          <w:color w:val="000000"/>
          <w:highlight w:val="yellow"/>
          <w:rPrChange w:id="796" w:author="Marielle Moraine Butters" w:date="2019-06-17T10:07:00Z">
            <w:rPr>
              <w:color w:val="000000"/>
            </w:rPr>
          </w:rPrChange>
        </w:rPr>
        <w:t>   </w:t>
      </w:r>
      <w:r w:rsidRPr="00D06F35">
        <w:rPr>
          <w:color w:val="000000"/>
          <w:highlight w:val="yellow"/>
          <w:rPrChange w:id="797" w:author="Marielle Moraine Butters" w:date="2019-06-17T10:07:00Z">
            <w:rPr>
              <w:color w:val="000000"/>
            </w:rPr>
          </w:rPrChange>
        </w:rPr>
        <w:tab/>
      </w:r>
      <w:ins w:id="798" w:author="Marielle Moraine Butters" w:date="2019-06-17T10:06:00Z">
        <w:r w:rsidR="00D06F35" w:rsidRPr="00D06F35">
          <w:rPr>
            <w:color w:val="000000"/>
            <w:highlight w:val="yellow"/>
            <w:rPrChange w:id="799" w:author="Marielle Moraine Butters" w:date="2019-06-17T10:07:00Z">
              <w:rPr>
                <w:color w:val="000000"/>
              </w:rPr>
            </w:rPrChange>
          </w:rPr>
          <w:t xml:space="preserve">      </w:t>
        </w:r>
      </w:ins>
      <w:r w:rsidRPr="00D06F35">
        <w:rPr>
          <w:color w:val="000000"/>
          <w:highlight w:val="yellow"/>
          <w:rPrChange w:id="800" w:author="Marielle Moraine Butters" w:date="2019-06-17T10:07:00Z">
            <w:rPr>
              <w:color w:val="000000"/>
            </w:rPr>
          </w:rPrChange>
        </w:rPr>
        <w:t>'God does not exist'</w:t>
      </w:r>
      <w:r w:rsidR="00A23AD7" w:rsidRPr="00D06F35">
        <w:rPr>
          <w:color w:val="000000"/>
          <w:highlight w:val="yellow"/>
          <w:rPrChange w:id="801" w:author="Marielle Moraine Butters" w:date="2019-06-17T10:07:00Z">
            <w:rPr>
              <w:color w:val="000000"/>
            </w:rPr>
          </w:rPrChange>
        </w:rPr>
        <w:t xml:space="preserve"> </w:t>
      </w:r>
      <w:ins w:id="802" w:author="Marielle Moraine Butters" w:date="2019-06-19T17:13:00Z">
        <w:r w:rsidR="00073C8F">
          <w:rPr>
            <w:color w:val="000000"/>
            <w:highlight w:val="yellow"/>
          </w:rPr>
          <w:t>(</w:t>
        </w:r>
        <w:proofErr w:type="spellStart"/>
        <w:r w:rsidR="00073C8F" w:rsidRPr="00446292">
          <w:rPr>
            <w:highlight w:val="yellow"/>
          </w:rPr>
          <w:t>Frajzyngier</w:t>
        </w:r>
        <w:proofErr w:type="spellEnd"/>
        <w:r w:rsidR="00073C8F" w:rsidRPr="00446292">
          <w:rPr>
            <w:highlight w:val="yellow"/>
          </w:rPr>
          <w:t xml:space="preserve"> 2001: 196</w:t>
        </w:r>
        <w:r w:rsidR="00073C8F">
          <w:rPr>
            <w:color w:val="000000"/>
            <w:highlight w:val="yellow"/>
          </w:rPr>
          <w:t>)</w:t>
        </w:r>
      </w:ins>
      <w:del w:id="803" w:author="Marielle Moraine Butters" w:date="2019-06-17T10:54:00Z">
        <w:r w:rsidR="00A23AD7" w:rsidRPr="00D06F35" w:rsidDel="00A73C20">
          <w:rPr>
            <w:color w:val="000000"/>
            <w:highlight w:val="yellow"/>
            <w:rPrChange w:id="804" w:author="Marielle Moraine Butters" w:date="2019-06-17T10:07:00Z">
              <w:rPr>
                <w:color w:val="000000"/>
              </w:rPr>
            </w:rPrChange>
          </w:rPr>
          <w:delText>(</w:delText>
        </w:r>
        <w:r w:rsidR="00A23AD7" w:rsidRPr="00D06F35" w:rsidDel="00A73C20">
          <w:rPr>
            <w:highlight w:val="yellow"/>
            <w:rPrChange w:id="805" w:author="Marielle Moraine Butters" w:date="2019-06-17T10:07:00Z">
              <w:rPr/>
            </w:rPrChange>
          </w:rPr>
          <w:delText>Frajzyngier 2001: 196)</w:delText>
        </w:r>
      </w:del>
    </w:p>
    <w:p w14:paraId="571958B8" w14:textId="77777777" w:rsidR="001E29E9" w:rsidRDefault="001E29E9" w:rsidP="001E29E9">
      <w:pPr>
        <w:pStyle w:val="NormalWeb"/>
        <w:spacing w:before="0" w:beforeAutospacing="0" w:after="0" w:afterAutospacing="0"/>
      </w:pPr>
    </w:p>
    <w:p w14:paraId="026D6D27" w14:textId="77777777" w:rsidR="002B59DA" w:rsidRPr="001E29E9" w:rsidRDefault="001E29E9" w:rsidP="001E29E9">
      <w:pPr>
        <w:pStyle w:val="NormalWeb"/>
        <w:spacing w:before="0" w:beforeAutospacing="0" w:after="0" w:afterAutospacing="0" w:line="480" w:lineRule="auto"/>
      </w:pPr>
      <w:r>
        <w:tab/>
        <w:t xml:space="preserve">Given that the form </w:t>
      </w:r>
      <w:proofErr w:type="spellStart"/>
      <w:r w:rsidRPr="001E29E9">
        <w:rPr>
          <w:i/>
          <w:iCs/>
          <w:color w:val="000000"/>
        </w:rPr>
        <w:t>màní</w:t>
      </w:r>
      <w:proofErr w:type="spellEnd"/>
      <w:r>
        <w:rPr>
          <w:i/>
          <w:iCs/>
          <w:color w:val="000000"/>
        </w:rPr>
        <w:t>…</w:t>
      </w:r>
      <w:proofErr w:type="spellStart"/>
      <w:r w:rsidRPr="001E29E9">
        <w:rPr>
          <w:i/>
          <w:iCs/>
          <w:color w:val="000000"/>
        </w:rPr>
        <w:t>ɗé</w:t>
      </w:r>
      <w:proofErr w:type="spellEnd"/>
      <w:r>
        <w:rPr>
          <w:i/>
          <w:iCs/>
          <w:color w:val="000000"/>
        </w:rPr>
        <w:t xml:space="preserve"> </w:t>
      </w:r>
      <w:r>
        <w:rPr>
          <w:color w:val="000000"/>
        </w:rPr>
        <w:t xml:space="preserve">can be substituted for </w:t>
      </w:r>
      <w:proofErr w:type="spellStart"/>
      <w:r w:rsidRPr="001E29E9">
        <w:rPr>
          <w:i/>
          <w:iCs/>
          <w:color w:val="000000"/>
        </w:rPr>
        <w:t>wíléŋ</w:t>
      </w:r>
      <w:proofErr w:type="spellEnd"/>
      <w:r>
        <w:rPr>
          <w:color w:val="000000"/>
        </w:rPr>
        <w:t xml:space="preserve"> in the same utterance, there does not appear to be restriction of these forms. </w:t>
      </w:r>
    </w:p>
    <w:p w14:paraId="3B0130A2" w14:textId="77777777" w:rsidR="009A2BE9" w:rsidRDefault="007234DD" w:rsidP="009A2BE9">
      <w:pPr>
        <w:pStyle w:val="NoSpacing"/>
        <w:rPr>
          <w:rFonts w:ascii="Times New Roman" w:hAnsi="Times New Roman" w:cs="Times New Roman"/>
          <w:b/>
          <w:sz w:val="24"/>
          <w:szCs w:val="24"/>
        </w:rPr>
      </w:pPr>
      <w:r>
        <w:rPr>
          <w:rFonts w:ascii="Times New Roman" w:hAnsi="Times New Roman" w:cs="Times New Roman"/>
          <w:b/>
          <w:sz w:val="24"/>
          <w:szCs w:val="24"/>
        </w:rPr>
        <w:t>3.3</w:t>
      </w:r>
      <w:r w:rsidR="009A2BE9" w:rsidRPr="003F7BDB">
        <w:rPr>
          <w:rFonts w:ascii="Times New Roman" w:hAnsi="Times New Roman" w:cs="Times New Roman"/>
          <w:b/>
          <w:sz w:val="24"/>
          <w:szCs w:val="24"/>
        </w:rPr>
        <w:t xml:space="preserve"> Type B</w:t>
      </w:r>
    </w:p>
    <w:p w14:paraId="37B38AED" w14:textId="77777777" w:rsidR="009A2BE9" w:rsidRPr="009A2BE9" w:rsidRDefault="009A2BE9" w:rsidP="009A2BE9">
      <w:pPr>
        <w:pStyle w:val="NoSpacing"/>
        <w:rPr>
          <w:rFonts w:ascii="Times New Roman" w:hAnsi="Times New Roman" w:cs="Times New Roman"/>
          <w:b/>
          <w:sz w:val="24"/>
          <w:szCs w:val="24"/>
        </w:rPr>
      </w:pPr>
    </w:p>
    <w:p w14:paraId="7DE568EE" w14:textId="04B018F3" w:rsidR="009A2BE9" w:rsidRPr="00D34FEB" w:rsidRDefault="009A2BE9" w:rsidP="005D3199">
      <w:pPr>
        <w:pStyle w:val="NoSpacing"/>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Type </w:t>
      </w:r>
      <w:proofErr w:type="gramStart"/>
      <w:r>
        <w:rPr>
          <w:rFonts w:ascii="Times New Roman" w:eastAsia="Times New Roman" w:hAnsi="Times New Roman" w:cs="Times New Roman"/>
          <w:color w:val="000000"/>
          <w:sz w:val="24"/>
          <w:szCs w:val="24"/>
        </w:rPr>
        <w:t>B</w:t>
      </w:r>
      <w:proofErr w:type="gramEnd"/>
      <w:r>
        <w:rPr>
          <w:rFonts w:ascii="Times New Roman" w:eastAsia="Times New Roman" w:hAnsi="Times New Roman" w:cs="Times New Roman"/>
          <w:color w:val="000000"/>
          <w:sz w:val="24"/>
          <w:szCs w:val="24"/>
        </w:rPr>
        <w:t xml:space="preserve"> there is a special negative existential marker which is distinct from the verbal </w:t>
      </w:r>
      <w:proofErr w:type="spellStart"/>
      <w:r>
        <w:rPr>
          <w:rFonts w:ascii="Times New Roman" w:eastAsia="Times New Roman" w:hAnsi="Times New Roman" w:cs="Times New Roman"/>
          <w:color w:val="000000"/>
          <w:sz w:val="24"/>
          <w:szCs w:val="24"/>
        </w:rPr>
        <w:t>negator</w:t>
      </w:r>
      <w:proofErr w:type="spellEnd"/>
      <w:r>
        <w:rPr>
          <w:rFonts w:ascii="Times New Roman" w:eastAsia="Times New Roman" w:hAnsi="Times New Roman" w:cs="Times New Roman"/>
          <w:color w:val="000000"/>
          <w:sz w:val="24"/>
          <w:szCs w:val="24"/>
        </w:rPr>
        <w:t xml:space="preserve">. </w:t>
      </w:r>
      <w:r w:rsidR="00D31CDE">
        <w:rPr>
          <w:rFonts w:ascii="Times New Roman" w:eastAsia="Times New Roman" w:hAnsi="Times New Roman" w:cs="Times New Roman"/>
          <w:color w:val="000000"/>
          <w:sz w:val="24"/>
          <w:szCs w:val="24"/>
        </w:rPr>
        <w:t xml:space="preserve"> </w:t>
      </w:r>
      <w:proofErr w:type="spellStart"/>
      <w:r w:rsidR="00D31CDE">
        <w:rPr>
          <w:rFonts w:ascii="Times New Roman" w:eastAsia="Times New Roman" w:hAnsi="Times New Roman" w:cs="Times New Roman"/>
          <w:color w:val="000000"/>
          <w:sz w:val="24"/>
          <w:szCs w:val="24"/>
        </w:rPr>
        <w:t>Muyang</w:t>
      </w:r>
      <w:proofErr w:type="spellEnd"/>
      <w:r w:rsidR="00D31CDE">
        <w:rPr>
          <w:rFonts w:ascii="Times New Roman" w:eastAsia="Times New Roman" w:hAnsi="Times New Roman" w:cs="Times New Roman"/>
          <w:color w:val="000000"/>
          <w:sz w:val="24"/>
          <w:szCs w:val="24"/>
        </w:rPr>
        <w:t xml:space="preserve">, </w:t>
      </w:r>
      <w:r w:rsidR="00D34FEB">
        <w:rPr>
          <w:rFonts w:ascii="Times New Roman" w:eastAsia="Times New Roman" w:hAnsi="Times New Roman" w:cs="Times New Roman"/>
          <w:color w:val="000000"/>
          <w:sz w:val="24"/>
          <w:szCs w:val="24"/>
        </w:rPr>
        <w:t>a Central Chadic language, is exemplary of this type. Here, the</w:t>
      </w:r>
      <w:r w:rsidRPr="008D1C25">
        <w:rPr>
          <w:rFonts w:ascii="Times New Roman" w:eastAsia="Times New Roman" w:hAnsi="Times New Roman" w:cs="Times New Roman"/>
          <w:color w:val="000000"/>
          <w:sz w:val="24"/>
          <w:szCs w:val="24"/>
        </w:rPr>
        <w:t xml:space="preserve"> negative existential</w:t>
      </w:r>
      <w:r w:rsidRPr="008D1C25">
        <w:rPr>
          <w:rFonts w:ascii="Times New Roman" w:eastAsia="Times New Roman" w:hAnsi="Times New Roman" w:cs="Times New Roman"/>
          <w:i/>
          <w:color w:val="000000"/>
          <w:sz w:val="24"/>
          <w:szCs w:val="24"/>
        </w:rPr>
        <w:t xml:space="preserve"> </w:t>
      </w:r>
      <w:r w:rsidRPr="008D1C25">
        <w:rPr>
          <w:rFonts w:ascii="Times New Roman" w:hAnsi="Times New Roman" w:cs="Times New Roman"/>
          <w:i/>
          <w:sz w:val="24"/>
          <w:szCs w:val="24"/>
        </w:rPr>
        <w:t>bī</w:t>
      </w:r>
      <w:r w:rsidRPr="008D1C25">
        <w:rPr>
          <w:rFonts w:ascii="Times New Roman" w:hAnsi="Times New Roman" w:cs="Times New Roman"/>
          <w:sz w:val="24"/>
          <w:szCs w:val="24"/>
        </w:rPr>
        <w:t xml:space="preserve"> differs from the </w:t>
      </w:r>
      <w:r w:rsidR="00D34FEB">
        <w:rPr>
          <w:rFonts w:ascii="Times New Roman" w:hAnsi="Times New Roman" w:cs="Times New Roman"/>
          <w:sz w:val="24"/>
          <w:szCs w:val="24"/>
        </w:rPr>
        <w:t>affirmative</w:t>
      </w:r>
      <w:r w:rsidRPr="008D1C25">
        <w:rPr>
          <w:rFonts w:ascii="Times New Roman" w:hAnsi="Times New Roman" w:cs="Times New Roman"/>
          <w:sz w:val="24"/>
          <w:szCs w:val="24"/>
        </w:rPr>
        <w:t xml:space="preserve"> existentia</w:t>
      </w:r>
      <w:r w:rsidRPr="0060607E">
        <w:rPr>
          <w:rFonts w:ascii="Times New Roman" w:hAnsi="Times New Roman" w:cs="Times New Roman"/>
          <w:sz w:val="24"/>
          <w:szCs w:val="24"/>
          <w:highlight w:val="yellow"/>
          <w:rPrChange w:id="806" w:author="Marielle Moraine Butters" w:date="2019-06-17T09:43:00Z">
            <w:rPr>
              <w:rFonts w:ascii="Times New Roman" w:hAnsi="Times New Roman" w:cs="Times New Roman"/>
              <w:sz w:val="24"/>
              <w:szCs w:val="24"/>
            </w:rPr>
          </w:rPrChange>
        </w:rPr>
        <w:t>l</w:t>
      </w:r>
      <w:ins w:id="807" w:author="Marielle Moraine Butters" w:date="2019-06-17T09:41:00Z">
        <w:r w:rsidR="00726684" w:rsidRPr="0060607E">
          <w:rPr>
            <w:rFonts w:ascii="Times New Roman" w:hAnsi="Times New Roman" w:cs="Times New Roman"/>
            <w:sz w:val="24"/>
            <w:szCs w:val="24"/>
            <w:highlight w:val="yellow"/>
            <w:rPrChange w:id="808" w:author="Marielle Moraine Butters" w:date="2019-06-17T09:43:00Z">
              <w:rPr>
                <w:rFonts w:ascii="Times New Roman" w:hAnsi="Times New Roman" w:cs="Times New Roman"/>
                <w:sz w:val="24"/>
                <w:szCs w:val="24"/>
              </w:rPr>
            </w:rPrChange>
          </w:rPr>
          <w:t>, as in (</w:t>
        </w:r>
      </w:ins>
      <w:ins w:id="809" w:author="Marielle Moraine Butters" w:date="2019-06-17T10:08:00Z">
        <w:r w:rsidR="00D06F35">
          <w:rPr>
            <w:rFonts w:ascii="Times New Roman" w:hAnsi="Times New Roman" w:cs="Times New Roman"/>
            <w:sz w:val="24"/>
            <w:szCs w:val="24"/>
            <w:highlight w:val="yellow"/>
          </w:rPr>
          <w:t>5a</w:t>
        </w:r>
      </w:ins>
      <w:ins w:id="810" w:author="Marielle Moraine Butters" w:date="2019-06-17T09:41:00Z">
        <w:r w:rsidR="00726684" w:rsidRPr="0060607E">
          <w:rPr>
            <w:rFonts w:ascii="Times New Roman" w:hAnsi="Times New Roman" w:cs="Times New Roman"/>
            <w:sz w:val="24"/>
            <w:szCs w:val="24"/>
            <w:highlight w:val="yellow"/>
            <w:rPrChange w:id="811" w:author="Marielle Moraine Butters" w:date="2019-06-17T09:43:00Z">
              <w:rPr>
                <w:rFonts w:ascii="Times New Roman" w:hAnsi="Times New Roman" w:cs="Times New Roman"/>
                <w:sz w:val="24"/>
                <w:szCs w:val="24"/>
              </w:rPr>
            </w:rPrChange>
          </w:rPr>
          <w:t>), and the existential</w:t>
        </w:r>
      </w:ins>
      <w:r w:rsidRPr="0060607E">
        <w:rPr>
          <w:rFonts w:ascii="Times New Roman" w:hAnsi="Times New Roman" w:cs="Times New Roman"/>
          <w:i/>
          <w:sz w:val="24"/>
          <w:szCs w:val="24"/>
          <w:highlight w:val="yellow"/>
          <w:rPrChange w:id="812" w:author="Marielle Moraine Butters" w:date="2019-06-17T09:43:00Z">
            <w:rPr>
              <w:rFonts w:ascii="Times New Roman" w:hAnsi="Times New Roman" w:cs="Times New Roman"/>
              <w:i/>
              <w:sz w:val="24"/>
              <w:szCs w:val="24"/>
            </w:rPr>
          </w:rPrChange>
        </w:rPr>
        <w:t xml:space="preserve"> </w:t>
      </w:r>
      <w:proofErr w:type="spellStart"/>
      <w:r w:rsidRPr="0060607E">
        <w:rPr>
          <w:rFonts w:ascii="Times New Roman" w:hAnsi="Times New Roman" w:cs="Times New Roman"/>
          <w:i/>
          <w:sz w:val="24"/>
          <w:szCs w:val="24"/>
          <w:highlight w:val="yellow"/>
          <w:rPrChange w:id="813" w:author="Marielle Moraine Butters" w:date="2019-06-17T09:43:00Z">
            <w:rPr>
              <w:rFonts w:ascii="Times New Roman" w:hAnsi="Times New Roman" w:cs="Times New Roman"/>
              <w:i/>
              <w:sz w:val="24"/>
              <w:szCs w:val="24"/>
            </w:rPr>
          </w:rPrChange>
        </w:rPr>
        <w:t>bu</w:t>
      </w:r>
      <w:proofErr w:type="spellEnd"/>
      <w:r w:rsidRPr="0060607E">
        <w:rPr>
          <w:rFonts w:ascii="Times New Roman" w:hAnsi="Times New Roman" w:cs="Times New Roman"/>
          <w:i/>
          <w:sz w:val="24"/>
          <w:szCs w:val="24"/>
          <w:highlight w:val="yellow"/>
          <w:rPrChange w:id="814" w:author="Marielle Moraine Butters" w:date="2019-06-17T09:43:00Z">
            <w:rPr>
              <w:rFonts w:ascii="Times New Roman" w:hAnsi="Times New Roman" w:cs="Times New Roman"/>
              <w:i/>
              <w:sz w:val="24"/>
              <w:szCs w:val="24"/>
            </w:rPr>
          </w:rPrChange>
        </w:rPr>
        <w:t>̀</w:t>
      </w:r>
      <w:ins w:id="815" w:author="Marielle Moraine Butters" w:date="2019-06-17T09:42:00Z">
        <w:r w:rsidR="00726684" w:rsidRPr="0060607E">
          <w:rPr>
            <w:rFonts w:ascii="Times New Roman" w:hAnsi="Times New Roman" w:cs="Times New Roman"/>
            <w:sz w:val="24"/>
            <w:szCs w:val="24"/>
            <w:highlight w:val="yellow"/>
            <w:rPrChange w:id="816" w:author="Marielle Moraine Butters" w:date="2019-06-17T09:43:00Z">
              <w:rPr>
                <w:rFonts w:ascii="Times New Roman" w:hAnsi="Times New Roman" w:cs="Times New Roman"/>
                <w:sz w:val="24"/>
                <w:szCs w:val="24"/>
              </w:rPr>
            </w:rPrChange>
          </w:rPr>
          <w:t>, as in (</w:t>
        </w:r>
      </w:ins>
      <w:ins w:id="817" w:author="Marielle Moraine Butters" w:date="2019-06-17T10:08:00Z">
        <w:r w:rsidR="00D06F35">
          <w:rPr>
            <w:rFonts w:ascii="Times New Roman" w:hAnsi="Times New Roman" w:cs="Times New Roman"/>
            <w:sz w:val="24"/>
            <w:szCs w:val="24"/>
            <w:highlight w:val="yellow"/>
          </w:rPr>
          <w:t>5b</w:t>
        </w:r>
      </w:ins>
      <w:ins w:id="818" w:author="Marielle Moraine Butters" w:date="2019-06-17T09:42:00Z">
        <w:r w:rsidR="00726684" w:rsidRPr="0060607E">
          <w:rPr>
            <w:rFonts w:ascii="Times New Roman" w:hAnsi="Times New Roman" w:cs="Times New Roman"/>
            <w:sz w:val="24"/>
            <w:szCs w:val="24"/>
            <w:highlight w:val="yellow"/>
            <w:rPrChange w:id="819" w:author="Marielle Moraine Butters" w:date="2019-06-17T09:43:00Z">
              <w:rPr>
                <w:rFonts w:ascii="Times New Roman" w:hAnsi="Times New Roman" w:cs="Times New Roman"/>
                <w:sz w:val="24"/>
                <w:szCs w:val="24"/>
              </w:rPr>
            </w:rPrChange>
          </w:rPr>
          <w:t>) differs</w:t>
        </w:r>
      </w:ins>
      <w:del w:id="820" w:author="Marielle Moraine Butters" w:date="2019-06-17T09:42:00Z">
        <w:r w:rsidRPr="0060607E" w:rsidDel="00726684">
          <w:rPr>
            <w:rFonts w:ascii="Times New Roman" w:hAnsi="Times New Roman" w:cs="Times New Roman"/>
            <w:sz w:val="24"/>
            <w:szCs w:val="24"/>
            <w:highlight w:val="yellow"/>
            <w:rPrChange w:id="821" w:author="Marielle Moraine Butters" w:date="2019-06-17T09:43:00Z">
              <w:rPr>
                <w:rFonts w:ascii="Times New Roman" w:hAnsi="Times New Roman" w:cs="Times New Roman"/>
                <w:sz w:val="24"/>
                <w:szCs w:val="24"/>
              </w:rPr>
            </w:rPrChange>
          </w:rPr>
          <w:delText xml:space="preserve"> and</w:delText>
        </w:r>
      </w:del>
      <w:r w:rsidRPr="0060607E">
        <w:rPr>
          <w:rFonts w:ascii="Times New Roman" w:hAnsi="Times New Roman" w:cs="Times New Roman"/>
          <w:sz w:val="24"/>
          <w:szCs w:val="24"/>
          <w:highlight w:val="yellow"/>
          <w:rPrChange w:id="822" w:author="Marielle Moraine Butters" w:date="2019-06-17T09:43:00Z">
            <w:rPr>
              <w:rFonts w:ascii="Times New Roman" w:hAnsi="Times New Roman" w:cs="Times New Roman"/>
              <w:sz w:val="24"/>
              <w:szCs w:val="24"/>
            </w:rPr>
          </w:rPrChange>
        </w:rPr>
        <w:t xml:space="preserve"> from the verbal </w:t>
      </w:r>
      <w:proofErr w:type="spellStart"/>
      <w:r w:rsidRPr="0060607E">
        <w:rPr>
          <w:rFonts w:ascii="Times New Roman" w:hAnsi="Times New Roman" w:cs="Times New Roman"/>
          <w:sz w:val="24"/>
          <w:szCs w:val="24"/>
          <w:highlight w:val="yellow"/>
          <w:rPrChange w:id="823" w:author="Marielle Moraine Butters" w:date="2019-06-17T09:43:00Z">
            <w:rPr>
              <w:rFonts w:ascii="Times New Roman" w:hAnsi="Times New Roman" w:cs="Times New Roman"/>
              <w:sz w:val="24"/>
              <w:szCs w:val="24"/>
            </w:rPr>
          </w:rPrChange>
        </w:rPr>
        <w:t>negator</w:t>
      </w:r>
      <w:proofErr w:type="spellEnd"/>
      <w:r w:rsidRPr="0060607E">
        <w:rPr>
          <w:rFonts w:ascii="Times New Roman" w:hAnsi="Times New Roman" w:cs="Times New Roman"/>
          <w:sz w:val="24"/>
          <w:szCs w:val="24"/>
          <w:highlight w:val="yellow"/>
          <w:rPrChange w:id="824" w:author="Marielle Moraine Butters" w:date="2019-06-17T09:43:00Z">
            <w:rPr>
              <w:rFonts w:ascii="Times New Roman" w:hAnsi="Times New Roman" w:cs="Times New Roman"/>
              <w:sz w:val="24"/>
              <w:szCs w:val="24"/>
            </w:rPr>
          </w:rPrChange>
        </w:rPr>
        <w:t xml:space="preserve"> </w:t>
      </w:r>
      <w:r w:rsidRPr="0060607E">
        <w:rPr>
          <w:rFonts w:ascii="Times New Roman" w:hAnsi="Times New Roman" w:cs="Times New Roman"/>
          <w:i/>
          <w:color w:val="000000"/>
          <w:sz w:val="24"/>
          <w:szCs w:val="24"/>
          <w:highlight w:val="yellow"/>
          <w:rPrChange w:id="825" w:author="Marielle Moraine Butters" w:date="2019-06-17T09:43:00Z">
            <w:rPr>
              <w:rFonts w:ascii="Times New Roman" w:hAnsi="Times New Roman" w:cs="Times New Roman"/>
              <w:i/>
              <w:color w:val="000000"/>
              <w:sz w:val="24"/>
              <w:szCs w:val="24"/>
            </w:rPr>
          </w:rPrChange>
        </w:rPr>
        <w:t>dò</w:t>
      </w:r>
      <w:ins w:id="826" w:author="Marielle Moraine Butters" w:date="2019-06-17T09:42:00Z">
        <w:r w:rsidR="00726684" w:rsidRPr="0060607E">
          <w:rPr>
            <w:rFonts w:ascii="Times New Roman" w:hAnsi="Times New Roman" w:cs="Times New Roman"/>
            <w:color w:val="000000"/>
            <w:sz w:val="24"/>
            <w:szCs w:val="24"/>
            <w:highlight w:val="yellow"/>
            <w:rPrChange w:id="827" w:author="Marielle Moraine Butters" w:date="2019-06-17T09:43:00Z">
              <w:rPr>
                <w:rFonts w:ascii="Times New Roman" w:hAnsi="Times New Roman" w:cs="Times New Roman"/>
                <w:color w:val="000000"/>
                <w:sz w:val="24"/>
                <w:szCs w:val="24"/>
              </w:rPr>
            </w:rPrChange>
          </w:rPr>
          <w:t>, as in (</w:t>
        </w:r>
      </w:ins>
      <w:ins w:id="828" w:author="Marielle Moraine Butters" w:date="2019-06-17T10:09:00Z">
        <w:r w:rsidR="00D06F35">
          <w:rPr>
            <w:rFonts w:ascii="Times New Roman" w:hAnsi="Times New Roman" w:cs="Times New Roman"/>
            <w:color w:val="000000"/>
            <w:sz w:val="24"/>
            <w:szCs w:val="24"/>
            <w:highlight w:val="yellow"/>
          </w:rPr>
          <w:t>5c</w:t>
        </w:r>
      </w:ins>
      <w:ins w:id="829" w:author="Marielle Moraine Butters" w:date="2019-06-17T09:42:00Z">
        <w:r w:rsidR="00726684" w:rsidRPr="0060607E">
          <w:rPr>
            <w:rFonts w:ascii="Times New Roman" w:hAnsi="Times New Roman" w:cs="Times New Roman"/>
            <w:color w:val="000000"/>
            <w:sz w:val="24"/>
            <w:szCs w:val="24"/>
            <w:highlight w:val="yellow"/>
            <w:rPrChange w:id="830" w:author="Marielle Moraine Butters" w:date="2019-06-17T09:43:00Z">
              <w:rPr>
                <w:rFonts w:ascii="Times New Roman" w:hAnsi="Times New Roman" w:cs="Times New Roman"/>
                <w:color w:val="000000"/>
                <w:sz w:val="24"/>
                <w:szCs w:val="24"/>
              </w:rPr>
            </w:rPrChange>
          </w:rPr>
          <w:t>)</w:t>
        </w:r>
      </w:ins>
      <w:r w:rsidRPr="0060607E">
        <w:rPr>
          <w:rFonts w:ascii="Times New Roman" w:hAnsi="Times New Roman" w:cs="Times New Roman"/>
          <w:i/>
          <w:color w:val="000000"/>
          <w:sz w:val="24"/>
          <w:szCs w:val="24"/>
          <w:highlight w:val="yellow"/>
          <w:rPrChange w:id="831" w:author="Marielle Moraine Butters" w:date="2019-06-17T09:43:00Z">
            <w:rPr>
              <w:rFonts w:ascii="Times New Roman" w:hAnsi="Times New Roman" w:cs="Times New Roman"/>
              <w:i/>
              <w:color w:val="000000"/>
              <w:sz w:val="24"/>
              <w:szCs w:val="24"/>
            </w:rPr>
          </w:rPrChange>
        </w:rPr>
        <w:t xml:space="preserve">. </w:t>
      </w:r>
      <w:del w:id="832" w:author="Marielle Moraine Butters" w:date="2019-06-17T09:43:00Z">
        <w:r w:rsidR="00D34FEB" w:rsidRPr="0060607E" w:rsidDel="0060607E">
          <w:rPr>
            <w:rFonts w:ascii="Times New Roman" w:hAnsi="Times New Roman" w:cs="Times New Roman"/>
            <w:iCs/>
            <w:color w:val="000000"/>
            <w:sz w:val="24"/>
            <w:szCs w:val="24"/>
            <w:highlight w:val="yellow"/>
            <w:rPrChange w:id="833" w:author="Marielle Moraine Butters" w:date="2019-06-17T09:43:00Z">
              <w:rPr>
                <w:rFonts w:ascii="Times New Roman" w:hAnsi="Times New Roman" w:cs="Times New Roman"/>
                <w:iCs/>
                <w:color w:val="000000"/>
                <w:sz w:val="24"/>
                <w:szCs w:val="24"/>
              </w:rPr>
            </w:rPrChange>
          </w:rPr>
          <w:delText xml:space="preserve">Verbal negation in Muyang is marked with </w:delText>
        </w:r>
        <w:r w:rsidR="00D34FEB" w:rsidRPr="0060607E" w:rsidDel="0060607E">
          <w:rPr>
            <w:rFonts w:ascii="Times New Roman" w:eastAsia="Times New Roman" w:hAnsi="Times New Roman" w:cs="Times New Roman"/>
            <w:bCs/>
            <w:i/>
            <w:iCs/>
            <w:sz w:val="24"/>
            <w:szCs w:val="24"/>
            <w:highlight w:val="yellow"/>
            <w:rPrChange w:id="834" w:author="Marielle Moraine Butters" w:date="2019-06-17T09:43:00Z">
              <w:rPr>
                <w:rFonts w:ascii="Times New Roman" w:eastAsia="Times New Roman" w:hAnsi="Times New Roman" w:cs="Times New Roman"/>
                <w:bCs/>
                <w:i/>
                <w:iCs/>
                <w:sz w:val="24"/>
                <w:szCs w:val="24"/>
              </w:rPr>
            </w:rPrChange>
          </w:rPr>
          <w:delText xml:space="preserve">(n)dò </w:delText>
        </w:r>
        <w:r w:rsidR="00D34FEB" w:rsidRPr="0060607E" w:rsidDel="0060607E">
          <w:rPr>
            <w:rFonts w:ascii="Times New Roman" w:eastAsia="Times New Roman" w:hAnsi="Times New Roman" w:cs="Times New Roman"/>
            <w:bCs/>
            <w:sz w:val="24"/>
            <w:szCs w:val="24"/>
            <w:highlight w:val="yellow"/>
            <w:rPrChange w:id="835" w:author="Marielle Moraine Butters" w:date="2019-06-17T09:43:00Z">
              <w:rPr>
                <w:rFonts w:ascii="Times New Roman" w:eastAsia="Times New Roman" w:hAnsi="Times New Roman" w:cs="Times New Roman"/>
                <w:bCs/>
                <w:sz w:val="24"/>
                <w:szCs w:val="24"/>
              </w:rPr>
            </w:rPrChange>
          </w:rPr>
          <w:delText xml:space="preserve">in clause final position, with </w:delText>
        </w:r>
        <w:r w:rsidR="007234DD" w:rsidRPr="0060607E" w:rsidDel="0060607E">
          <w:rPr>
            <w:rFonts w:ascii="Times New Roman" w:eastAsia="Times New Roman" w:hAnsi="Times New Roman" w:cs="Times New Roman"/>
            <w:bCs/>
            <w:sz w:val="24"/>
            <w:szCs w:val="24"/>
            <w:highlight w:val="yellow"/>
            <w:rPrChange w:id="836" w:author="Marielle Moraine Butters" w:date="2019-06-17T09:43:00Z">
              <w:rPr>
                <w:rFonts w:ascii="Times New Roman" w:eastAsia="Times New Roman" w:hAnsi="Times New Roman" w:cs="Times New Roman"/>
                <w:bCs/>
                <w:sz w:val="24"/>
                <w:szCs w:val="24"/>
              </w:rPr>
            </w:rPrChange>
          </w:rPr>
          <w:delText xml:space="preserve">the </w:delText>
        </w:r>
        <w:r w:rsidR="00D34FEB" w:rsidRPr="0060607E" w:rsidDel="0060607E">
          <w:rPr>
            <w:rFonts w:ascii="Times New Roman" w:eastAsia="Times New Roman" w:hAnsi="Times New Roman" w:cs="Times New Roman"/>
            <w:bCs/>
            <w:sz w:val="24"/>
            <w:szCs w:val="24"/>
            <w:highlight w:val="yellow"/>
            <w:rPrChange w:id="837" w:author="Marielle Moraine Butters" w:date="2019-06-17T09:43:00Z">
              <w:rPr>
                <w:rFonts w:ascii="Times New Roman" w:eastAsia="Times New Roman" w:hAnsi="Times New Roman" w:cs="Times New Roman"/>
                <w:bCs/>
                <w:sz w:val="24"/>
                <w:szCs w:val="24"/>
              </w:rPr>
            </w:rPrChange>
          </w:rPr>
          <w:delText>pre</w:delText>
        </w:r>
        <w:r w:rsidR="00301DC0" w:rsidRPr="0060607E" w:rsidDel="0060607E">
          <w:rPr>
            <w:rFonts w:ascii="Times New Roman" w:eastAsia="Times New Roman" w:hAnsi="Times New Roman" w:cs="Times New Roman"/>
            <w:bCs/>
            <w:sz w:val="24"/>
            <w:szCs w:val="24"/>
            <w:highlight w:val="yellow"/>
            <w:rPrChange w:id="838" w:author="Marielle Moraine Butters" w:date="2019-06-17T09:43:00Z">
              <w:rPr>
                <w:rFonts w:ascii="Times New Roman" w:eastAsia="Times New Roman" w:hAnsi="Times New Roman" w:cs="Times New Roman"/>
                <w:bCs/>
                <w:sz w:val="24"/>
                <w:szCs w:val="24"/>
              </w:rPr>
            </w:rPrChange>
          </w:rPr>
          <w:delText>-</w:delText>
        </w:r>
        <w:r w:rsidR="00D34FEB" w:rsidRPr="0060607E" w:rsidDel="0060607E">
          <w:rPr>
            <w:rFonts w:ascii="Times New Roman" w:eastAsia="Times New Roman" w:hAnsi="Times New Roman" w:cs="Times New Roman"/>
            <w:bCs/>
            <w:sz w:val="24"/>
            <w:szCs w:val="24"/>
            <w:highlight w:val="yellow"/>
            <w:rPrChange w:id="839" w:author="Marielle Moraine Butters" w:date="2019-06-17T09:43:00Z">
              <w:rPr>
                <w:rFonts w:ascii="Times New Roman" w:eastAsia="Times New Roman" w:hAnsi="Times New Roman" w:cs="Times New Roman"/>
                <w:bCs/>
                <w:sz w:val="24"/>
                <w:szCs w:val="24"/>
              </w:rPr>
            </w:rPrChange>
          </w:rPr>
          <w:delText xml:space="preserve">nasalized form </w:delText>
        </w:r>
        <w:commentRangeStart w:id="840"/>
        <w:r w:rsidR="00D34FEB" w:rsidRPr="0060607E" w:rsidDel="0060607E">
          <w:rPr>
            <w:rFonts w:ascii="Times New Roman" w:eastAsia="Times New Roman" w:hAnsi="Times New Roman" w:cs="Times New Roman"/>
            <w:bCs/>
            <w:sz w:val="24"/>
            <w:szCs w:val="24"/>
            <w:highlight w:val="yellow"/>
            <w:rPrChange w:id="841" w:author="Marielle Moraine Butters" w:date="2019-06-17T09:43:00Z">
              <w:rPr>
                <w:rFonts w:ascii="Times New Roman" w:eastAsia="Times New Roman" w:hAnsi="Times New Roman" w:cs="Times New Roman"/>
                <w:bCs/>
                <w:sz w:val="24"/>
                <w:szCs w:val="24"/>
              </w:rPr>
            </w:rPrChange>
          </w:rPr>
          <w:delText>indicating completed actions.</w:delText>
        </w:r>
        <w:r w:rsidR="00D34FEB" w:rsidDel="0060607E">
          <w:rPr>
            <w:rFonts w:ascii="Times New Roman" w:eastAsia="Times New Roman" w:hAnsi="Times New Roman" w:cs="Times New Roman"/>
            <w:bCs/>
            <w:sz w:val="24"/>
            <w:szCs w:val="24"/>
          </w:rPr>
          <w:delText xml:space="preserve"> </w:delText>
        </w:r>
      </w:del>
      <w:commentRangeEnd w:id="840"/>
      <w:r w:rsidR="00301DC0">
        <w:rPr>
          <w:rStyle w:val="CommentReference"/>
        </w:rPr>
        <w:commentReference w:id="840"/>
      </w:r>
    </w:p>
    <w:p w14:paraId="157A5A19" w14:textId="58201200" w:rsidR="00D06F35" w:rsidRPr="002B6B58" w:rsidRDefault="009A2BE9" w:rsidP="0025130F">
      <w:pPr>
        <w:pStyle w:val="NoSpacing"/>
        <w:rPr>
          <w:ins w:id="842" w:author="Marielle Moraine Butters" w:date="2019-06-17T10:08:00Z"/>
          <w:rFonts w:ascii="Times New Roman" w:eastAsia="Times New Roman" w:hAnsi="Times New Roman" w:cs="Times New Roman"/>
          <w:color w:val="000000"/>
          <w:sz w:val="24"/>
          <w:szCs w:val="24"/>
          <w:highlight w:val="yellow"/>
          <w:rPrChange w:id="843" w:author="Marielle Moraine Butters" w:date="2019-06-17T10:15:00Z">
            <w:rPr>
              <w:ins w:id="844" w:author="Marielle Moraine Butters" w:date="2019-06-17T10:08:00Z"/>
              <w:rFonts w:ascii="Times New Roman" w:eastAsia="Times New Roman" w:hAnsi="Times New Roman" w:cs="Times New Roman"/>
              <w:color w:val="000000"/>
              <w:sz w:val="24"/>
              <w:szCs w:val="24"/>
            </w:rPr>
          </w:rPrChange>
        </w:rPr>
      </w:pPr>
      <w:r>
        <w:rPr>
          <w:rFonts w:ascii="Times New Roman" w:eastAsia="Times New Roman" w:hAnsi="Times New Roman" w:cs="Times New Roman"/>
          <w:color w:val="000000"/>
          <w:sz w:val="24"/>
          <w:szCs w:val="24"/>
        </w:rPr>
        <w:t>(</w:t>
      </w:r>
      <w:del w:id="845" w:author="Marielle Moraine Butters" w:date="2019-06-17T10:07:00Z">
        <w:r w:rsidR="001E29E9" w:rsidRPr="002B6B58" w:rsidDel="00D06F35">
          <w:rPr>
            <w:rFonts w:ascii="Times New Roman" w:eastAsia="Times New Roman" w:hAnsi="Times New Roman" w:cs="Times New Roman"/>
            <w:color w:val="000000"/>
            <w:sz w:val="24"/>
            <w:szCs w:val="24"/>
            <w:highlight w:val="yellow"/>
            <w:rPrChange w:id="846" w:author="Marielle Moraine Butters" w:date="2019-06-17T10:15:00Z">
              <w:rPr>
                <w:rFonts w:ascii="Times New Roman" w:eastAsia="Times New Roman" w:hAnsi="Times New Roman" w:cs="Times New Roman"/>
                <w:color w:val="000000"/>
                <w:sz w:val="24"/>
                <w:szCs w:val="24"/>
              </w:rPr>
            </w:rPrChange>
          </w:rPr>
          <w:delText>15</w:delText>
        </w:r>
      </w:del>
      <w:ins w:id="847" w:author="Marielle Moraine Butters" w:date="2019-06-17T10:07:00Z">
        <w:r w:rsidR="00D06F35" w:rsidRPr="002B6B58">
          <w:rPr>
            <w:rFonts w:ascii="Times New Roman" w:eastAsia="Times New Roman" w:hAnsi="Times New Roman" w:cs="Times New Roman"/>
            <w:color w:val="000000"/>
            <w:sz w:val="24"/>
            <w:szCs w:val="24"/>
            <w:highlight w:val="yellow"/>
            <w:rPrChange w:id="848" w:author="Marielle Moraine Butters" w:date="2019-06-17T10:15:00Z">
              <w:rPr>
                <w:rFonts w:ascii="Times New Roman" w:eastAsia="Times New Roman" w:hAnsi="Times New Roman" w:cs="Times New Roman"/>
                <w:color w:val="000000"/>
                <w:sz w:val="24"/>
                <w:szCs w:val="24"/>
              </w:rPr>
            </w:rPrChange>
          </w:rPr>
          <w:t>5</w:t>
        </w:r>
      </w:ins>
      <w:r w:rsidRPr="002B6B58">
        <w:rPr>
          <w:rFonts w:ascii="Times New Roman" w:eastAsia="Times New Roman" w:hAnsi="Times New Roman" w:cs="Times New Roman"/>
          <w:color w:val="000000"/>
          <w:sz w:val="24"/>
          <w:szCs w:val="24"/>
          <w:highlight w:val="yellow"/>
          <w:rPrChange w:id="849" w:author="Marielle Moraine Butters" w:date="2019-06-17T10:15:00Z">
            <w:rPr>
              <w:rFonts w:ascii="Times New Roman" w:eastAsia="Times New Roman" w:hAnsi="Times New Roman" w:cs="Times New Roman"/>
              <w:color w:val="000000"/>
              <w:sz w:val="24"/>
              <w:szCs w:val="24"/>
            </w:rPr>
          </w:rPrChange>
        </w:rPr>
        <w:t>)</w:t>
      </w:r>
      <w:r w:rsidRPr="002B6B58">
        <w:rPr>
          <w:rFonts w:ascii="Times New Roman" w:eastAsia="Times New Roman" w:hAnsi="Times New Roman" w:cs="Times New Roman"/>
          <w:color w:val="000000"/>
          <w:sz w:val="24"/>
          <w:szCs w:val="24"/>
          <w:highlight w:val="yellow"/>
          <w:rPrChange w:id="850" w:author="Marielle Moraine Butters" w:date="2019-06-17T10:15:00Z">
            <w:rPr>
              <w:rFonts w:ascii="Times New Roman" w:eastAsia="Times New Roman" w:hAnsi="Times New Roman" w:cs="Times New Roman"/>
              <w:color w:val="000000"/>
              <w:sz w:val="24"/>
              <w:szCs w:val="24"/>
            </w:rPr>
          </w:rPrChange>
        </w:rPr>
        <w:tab/>
      </w:r>
      <w:proofErr w:type="spellStart"/>
      <w:ins w:id="851" w:author="Marielle Moraine Butters" w:date="2019-06-17T10:07:00Z">
        <w:r w:rsidR="00D06F35" w:rsidRPr="002B6B58">
          <w:rPr>
            <w:rFonts w:ascii="Times New Roman" w:eastAsia="Times New Roman" w:hAnsi="Times New Roman" w:cs="Times New Roman"/>
            <w:color w:val="000000"/>
            <w:sz w:val="24"/>
            <w:szCs w:val="24"/>
            <w:highlight w:val="yellow"/>
            <w:rPrChange w:id="852" w:author="Marielle Moraine Butters" w:date="2019-06-17T10:15:00Z">
              <w:rPr>
                <w:rFonts w:ascii="Times New Roman" w:eastAsia="Times New Roman" w:hAnsi="Times New Roman" w:cs="Times New Roman"/>
                <w:color w:val="000000"/>
                <w:sz w:val="24"/>
                <w:szCs w:val="24"/>
              </w:rPr>
            </w:rPrChange>
          </w:rPr>
          <w:t>Muyang</w:t>
        </w:r>
        <w:proofErr w:type="spellEnd"/>
        <w:r w:rsidR="00D06F35" w:rsidRPr="002B6B58">
          <w:rPr>
            <w:rFonts w:ascii="Times New Roman" w:eastAsia="Times New Roman" w:hAnsi="Times New Roman" w:cs="Times New Roman"/>
            <w:color w:val="000000"/>
            <w:sz w:val="24"/>
            <w:szCs w:val="24"/>
            <w:highlight w:val="yellow"/>
            <w:rPrChange w:id="853" w:author="Marielle Moraine Butters" w:date="2019-06-17T10:15:00Z">
              <w:rPr>
                <w:rFonts w:ascii="Times New Roman" w:eastAsia="Times New Roman" w:hAnsi="Times New Roman" w:cs="Times New Roman"/>
                <w:color w:val="000000"/>
                <w:sz w:val="24"/>
                <w:szCs w:val="24"/>
              </w:rPr>
            </w:rPrChange>
          </w:rPr>
          <w:t xml:space="preserve"> </w:t>
        </w:r>
      </w:ins>
      <w:del w:id="854" w:author="Marielle Moraine Butters" w:date="2019-06-17T10:07:00Z">
        <w:r w:rsidRPr="002B6B58" w:rsidDel="00D06F35">
          <w:rPr>
            <w:rFonts w:ascii="Times New Roman" w:eastAsia="Times New Roman" w:hAnsi="Times New Roman" w:cs="Times New Roman"/>
            <w:color w:val="000000"/>
            <w:sz w:val="24"/>
            <w:szCs w:val="24"/>
            <w:highlight w:val="yellow"/>
            <w:rPrChange w:id="855" w:author="Marielle Moraine Butters" w:date="2019-06-17T10:15:00Z">
              <w:rPr>
                <w:rFonts w:ascii="Times New Roman" w:eastAsia="Times New Roman" w:hAnsi="Times New Roman" w:cs="Times New Roman"/>
                <w:color w:val="000000"/>
                <w:sz w:val="24"/>
                <w:szCs w:val="24"/>
              </w:rPr>
            </w:rPrChange>
          </w:rPr>
          <w:delText xml:space="preserve"> </w:delText>
        </w:r>
      </w:del>
    </w:p>
    <w:p w14:paraId="68CBC445" w14:textId="77777777" w:rsidR="00D06F35" w:rsidRPr="002B6B58" w:rsidRDefault="00D06F35" w:rsidP="0025130F">
      <w:pPr>
        <w:pStyle w:val="NoSpacing"/>
        <w:rPr>
          <w:ins w:id="856" w:author="Marielle Moraine Butters" w:date="2019-06-17T10:07:00Z"/>
          <w:rFonts w:ascii="Times New Roman" w:eastAsia="Times New Roman" w:hAnsi="Times New Roman" w:cs="Times New Roman"/>
          <w:color w:val="000000"/>
          <w:sz w:val="24"/>
          <w:szCs w:val="24"/>
          <w:highlight w:val="yellow"/>
          <w:rPrChange w:id="857" w:author="Marielle Moraine Butters" w:date="2019-06-17T10:15:00Z">
            <w:rPr>
              <w:ins w:id="858" w:author="Marielle Moraine Butters" w:date="2019-06-17T10:07:00Z"/>
              <w:rFonts w:ascii="Times New Roman" w:eastAsia="Times New Roman" w:hAnsi="Times New Roman" w:cs="Times New Roman"/>
              <w:color w:val="000000"/>
              <w:sz w:val="24"/>
              <w:szCs w:val="24"/>
            </w:rPr>
          </w:rPrChange>
        </w:rPr>
      </w:pPr>
    </w:p>
    <w:p w14:paraId="64F7738F" w14:textId="47C93224" w:rsidR="009A2BE9" w:rsidRPr="002B6B58" w:rsidRDefault="009A2BE9">
      <w:pPr>
        <w:pStyle w:val="NoSpacing"/>
        <w:numPr>
          <w:ilvl w:val="0"/>
          <w:numId w:val="8"/>
        </w:numPr>
        <w:rPr>
          <w:rFonts w:ascii="Times New Roman" w:hAnsi="Times New Roman" w:cs="Times New Roman"/>
          <w:color w:val="000000"/>
          <w:sz w:val="24"/>
          <w:szCs w:val="24"/>
          <w:highlight w:val="yellow"/>
          <w:rPrChange w:id="859" w:author="Marielle Moraine Butters" w:date="2019-06-17T10:15:00Z">
            <w:rPr>
              <w:rFonts w:ascii="Times New Roman" w:hAnsi="Times New Roman" w:cs="Times New Roman"/>
              <w:color w:val="000000"/>
              <w:sz w:val="24"/>
              <w:szCs w:val="24"/>
            </w:rPr>
          </w:rPrChange>
        </w:rPr>
        <w:pPrChange w:id="860" w:author="Marielle Moraine Butters" w:date="2019-06-17T10:08:00Z">
          <w:pPr>
            <w:pStyle w:val="NoSpacing"/>
          </w:pPr>
        </w:pPrChange>
      </w:pPr>
      <w:r w:rsidRPr="002B6B58">
        <w:rPr>
          <w:rFonts w:ascii="Times New Roman" w:hAnsi="Times New Roman" w:cs="Times New Roman"/>
          <w:i/>
          <w:iCs/>
          <w:sz w:val="24"/>
          <w:szCs w:val="24"/>
          <w:highlight w:val="yellow"/>
          <w:rPrChange w:id="861" w:author="Marielle Moraine Butters" w:date="2019-06-17T10:15:00Z">
            <w:rPr>
              <w:rFonts w:ascii="Times New Roman" w:hAnsi="Times New Roman" w:cs="Times New Roman"/>
              <w:i/>
              <w:iCs/>
              <w:sz w:val="24"/>
              <w:szCs w:val="24"/>
            </w:rPr>
          </w:rPrChange>
        </w:rPr>
        <w:t>ā-</w:t>
      </w:r>
      <w:r w:rsidRPr="002B6B58">
        <w:rPr>
          <w:rFonts w:ascii="Times New Roman" w:hAnsi="Times New Roman" w:cs="Times New Roman"/>
          <w:b/>
          <w:bCs/>
          <w:i/>
          <w:iCs/>
          <w:sz w:val="24"/>
          <w:szCs w:val="24"/>
          <w:highlight w:val="yellow"/>
          <w:rPrChange w:id="862" w:author="Marielle Moraine Butters" w:date="2019-06-17T10:15:00Z">
            <w:rPr>
              <w:rFonts w:ascii="Times New Roman" w:hAnsi="Times New Roman" w:cs="Times New Roman"/>
              <w:b/>
              <w:bCs/>
              <w:i/>
              <w:iCs/>
              <w:sz w:val="24"/>
              <w:szCs w:val="24"/>
            </w:rPr>
          </w:rPrChange>
        </w:rPr>
        <w:t>bī</w:t>
      </w:r>
    </w:p>
    <w:p w14:paraId="041933F5" w14:textId="17053B50" w:rsidR="009A2BE9" w:rsidRPr="002B6B58" w:rsidRDefault="009A2BE9" w:rsidP="009A2BE9">
      <w:pPr>
        <w:pStyle w:val="NoSpacing"/>
        <w:rPr>
          <w:rFonts w:ascii="Times New Roman" w:hAnsi="Times New Roman" w:cs="Times New Roman"/>
          <w:sz w:val="24"/>
          <w:szCs w:val="24"/>
          <w:highlight w:val="yellow"/>
          <w:rPrChange w:id="863" w:author="Marielle Moraine Butters" w:date="2019-06-17T10:15:00Z">
            <w:rPr>
              <w:rFonts w:ascii="Times New Roman" w:hAnsi="Times New Roman" w:cs="Times New Roman"/>
              <w:sz w:val="24"/>
              <w:szCs w:val="24"/>
            </w:rPr>
          </w:rPrChange>
        </w:rPr>
      </w:pPr>
      <w:r w:rsidRPr="002B6B58">
        <w:rPr>
          <w:rFonts w:ascii="Times New Roman" w:hAnsi="Times New Roman" w:cs="Times New Roman"/>
          <w:sz w:val="24"/>
          <w:szCs w:val="24"/>
          <w:highlight w:val="yellow"/>
          <w:rPrChange w:id="864" w:author="Marielle Moraine Butters" w:date="2019-06-17T10:15:00Z">
            <w:rPr>
              <w:rFonts w:ascii="Times New Roman" w:hAnsi="Times New Roman" w:cs="Times New Roman"/>
              <w:sz w:val="24"/>
              <w:szCs w:val="24"/>
            </w:rPr>
          </w:rPrChange>
        </w:rPr>
        <w:tab/>
      </w:r>
      <w:ins w:id="865" w:author="Marielle Moraine Butters" w:date="2019-06-17T10:08:00Z">
        <w:r w:rsidR="00D06F35" w:rsidRPr="002B6B58">
          <w:rPr>
            <w:rFonts w:ascii="Times New Roman" w:hAnsi="Times New Roman" w:cs="Times New Roman"/>
            <w:sz w:val="24"/>
            <w:szCs w:val="24"/>
            <w:highlight w:val="yellow"/>
            <w:rPrChange w:id="866" w:author="Marielle Moraine Butters" w:date="2019-06-17T10:15:00Z">
              <w:rPr>
                <w:rFonts w:ascii="Times New Roman" w:hAnsi="Times New Roman" w:cs="Times New Roman"/>
                <w:sz w:val="24"/>
                <w:szCs w:val="24"/>
              </w:rPr>
            </w:rPrChange>
          </w:rPr>
          <w:t xml:space="preserve">      </w:t>
        </w:r>
      </w:ins>
      <w:r w:rsidRPr="002B6B58">
        <w:rPr>
          <w:rFonts w:ascii="Times New Roman" w:hAnsi="Times New Roman" w:cs="Times New Roman"/>
          <w:highlight w:val="yellow"/>
          <w:rPrChange w:id="867" w:author="Marielle Moraine Butters" w:date="2019-06-17T10:15:00Z">
            <w:rPr>
              <w:rFonts w:ascii="Times New Roman" w:hAnsi="Times New Roman" w:cs="Times New Roman"/>
            </w:rPr>
          </w:rPrChange>
        </w:rPr>
        <w:t>3SG</w:t>
      </w:r>
      <w:r w:rsidRPr="002B6B58">
        <w:rPr>
          <w:rFonts w:ascii="Times New Roman" w:hAnsi="Times New Roman" w:cs="Times New Roman"/>
          <w:sz w:val="24"/>
          <w:szCs w:val="24"/>
          <w:highlight w:val="yellow"/>
          <w:rPrChange w:id="868" w:author="Marielle Moraine Butters" w:date="2019-06-17T10:15:00Z">
            <w:rPr>
              <w:rFonts w:ascii="Times New Roman" w:hAnsi="Times New Roman" w:cs="Times New Roman"/>
              <w:sz w:val="24"/>
              <w:szCs w:val="24"/>
            </w:rPr>
          </w:rPrChange>
        </w:rPr>
        <w:t>-</w:t>
      </w:r>
      <w:r w:rsidR="00970F5F" w:rsidRPr="002B6B58">
        <w:rPr>
          <w:rFonts w:ascii="Times New Roman" w:hAnsi="Times New Roman" w:cs="Times New Roman"/>
          <w:highlight w:val="yellow"/>
          <w:rPrChange w:id="869" w:author="Marielle Moraine Butters" w:date="2019-06-17T10:15:00Z">
            <w:rPr>
              <w:rFonts w:ascii="Times New Roman" w:hAnsi="Times New Roman" w:cs="Times New Roman"/>
            </w:rPr>
          </w:rPrChange>
        </w:rPr>
        <w:t>NEGEX</w:t>
      </w:r>
    </w:p>
    <w:p w14:paraId="55EAECE8" w14:textId="6162AD18" w:rsidR="009A2BE9" w:rsidRPr="002B6B58" w:rsidRDefault="009A2BE9" w:rsidP="009A2BE9">
      <w:pPr>
        <w:pStyle w:val="NoSpacing"/>
        <w:rPr>
          <w:rFonts w:ascii="Times New Roman" w:hAnsi="Times New Roman" w:cs="Times New Roman"/>
          <w:sz w:val="24"/>
          <w:szCs w:val="24"/>
          <w:highlight w:val="yellow"/>
          <w:lang w:val="sv-SE"/>
          <w:rPrChange w:id="870" w:author="Marielle Moraine Butters" w:date="2019-06-17T10:15:00Z">
            <w:rPr>
              <w:rFonts w:ascii="Times New Roman" w:hAnsi="Times New Roman" w:cs="Times New Roman"/>
              <w:sz w:val="24"/>
              <w:szCs w:val="24"/>
              <w:lang w:val="sv-SE"/>
            </w:rPr>
          </w:rPrChange>
        </w:rPr>
      </w:pPr>
      <w:r w:rsidRPr="002B6B58">
        <w:rPr>
          <w:rFonts w:ascii="Times New Roman" w:hAnsi="Times New Roman" w:cs="Times New Roman"/>
          <w:sz w:val="24"/>
          <w:szCs w:val="24"/>
          <w:highlight w:val="yellow"/>
          <w:rPrChange w:id="871" w:author="Marielle Moraine Butters" w:date="2019-06-17T10:15:00Z">
            <w:rPr>
              <w:rFonts w:ascii="Times New Roman" w:hAnsi="Times New Roman" w:cs="Times New Roman"/>
              <w:sz w:val="24"/>
              <w:szCs w:val="24"/>
            </w:rPr>
          </w:rPrChange>
        </w:rPr>
        <w:tab/>
      </w:r>
      <w:ins w:id="872" w:author="Marielle Moraine Butters" w:date="2019-06-17T10:08:00Z">
        <w:r w:rsidR="00D06F35" w:rsidRPr="002B6B58">
          <w:rPr>
            <w:rFonts w:ascii="Times New Roman" w:hAnsi="Times New Roman" w:cs="Times New Roman"/>
            <w:sz w:val="24"/>
            <w:szCs w:val="24"/>
            <w:highlight w:val="yellow"/>
            <w:rPrChange w:id="873" w:author="Marielle Moraine Butters" w:date="2019-06-17T10:15:00Z">
              <w:rPr>
                <w:rFonts w:ascii="Times New Roman" w:hAnsi="Times New Roman" w:cs="Times New Roman"/>
                <w:sz w:val="24"/>
                <w:szCs w:val="24"/>
              </w:rPr>
            </w:rPrChange>
          </w:rPr>
          <w:t xml:space="preserve">      </w:t>
        </w:r>
      </w:ins>
      <w:r w:rsidRPr="002B6B58">
        <w:rPr>
          <w:rFonts w:ascii="Times New Roman" w:hAnsi="Times New Roman" w:cs="Times New Roman"/>
          <w:sz w:val="24"/>
          <w:szCs w:val="24"/>
          <w:highlight w:val="yellow"/>
          <w:rPrChange w:id="874" w:author="Marielle Moraine Butters" w:date="2019-06-17T10:15:00Z">
            <w:rPr>
              <w:rFonts w:ascii="Times New Roman" w:hAnsi="Times New Roman" w:cs="Times New Roman"/>
              <w:sz w:val="24"/>
              <w:szCs w:val="24"/>
            </w:rPr>
          </w:rPrChange>
        </w:rPr>
        <w:t>‘He/she is not there</w:t>
      </w:r>
      <w:r w:rsidR="00713AEB" w:rsidRPr="002B6B58">
        <w:rPr>
          <w:rFonts w:ascii="Times New Roman" w:hAnsi="Times New Roman" w:cs="Times New Roman"/>
          <w:sz w:val="24"/>
          <w:szCs w:val="24"/>
          <w:highlight w:val="yellow"/>
          <w:rPrChange w:id="875" w:author="Marielle Moraine Butters" w:date="2019-06-17T10:15:00Z">
            <w:rPr>
              <w:rFonts w:ascii="Times New Roman" w:hAnsi="Times New Roman" w:cs="Times New Roman"/>
              <w:sz w:val="24"/>
              <w:szCs w:val="24"/>
            </w:rPr>
          </w:rPrChange>
        </w:rPr>
        <w:t>.</w:t>
      </w:r>
      <w:r w:rsidRPr="002B6B58">
        <w:rPr>
          <w:rFonts w:ascii="Times New Roman" w:hAnsi="Times New Roman" w:cs="Times New Roman"/>
          <w:sz w:val="24"/>
          <w:szCs w:val="24"/>
          <w:highlight w:val="yellow"/>
          <w:rPrChange w:id="876" w:author="Marielle Moraine Butters" w:date="2019-06-17T10:15:00Z">
            <w:rPr>
              <w:rFonts w:ascii="Times New Roman" w:hAnsi="Times New Roman" w:cs="Times New Roman"/>
              <w:sz w:val="24"/>
              <w:szCs w:val="24"/>
            </w:rPr>
          </w:rPrChange>
        </w:rPr>
        <w:t>’ or ‘there isn’t any</w:t>
      </w:r>
      <w:r w:rsidR="00713AEB" w:rsidRPr="002B6B58">
        <w:rPr>
          <w:rFonts w:ascii="Times New Roman" w:hAnsi="Times New Roman" w:cs="Times New Roman"/>
          <w:sz w:val="24"/>
          <w:szCs w:val="24"/>
          <w:highlight w:val="yellow"/>
          <w:rPrChange w:id="877" w:author="Marielle Moraine Butters" w:date="2019-06-17T10:15:00Z">
            <w:rPr>
              <w:rFonts w:ascii="Times New Roman" w:hAnsi="Times New Roman" w:cs="Times New Roman"/>
              <w:sz w:val="24"/>
              <w:szCs w:val="24"/>
            </w:rPr>
          </w:rPrChange>
        </w:rPr>
        <w:t>.</w:t>
      </w:r>
      <w:r w:rsidRPr="002B6B58">
        <w:rPr>
          <w:rFonts w:ascii="Times New Roman" w:hAnsi="Times New Roman" w:cs="Times New Roman"/>
          <w:sz w:val="24"/>
          <w:szCs w:val="24"/>
          <w:highlight w:val="yellow"/>
          <w:rPrChange w:id="878" w:author="Marielle Moraine Butters" w:date="2019-06-17T10:15:00Z">
            <w:rPr>
              <w:rFonts w:ascii="Times New Roman" w:hAnsi="Times New Roman" w:cs="Times New Roman"/>
              <w:sz w:val="24"/>
              <w:szCs w:val="24"/>
            </w:rPr>
          </w:rPrChange>
        </w:rPr>
        <w:t>’</w:t>
      </w:r>
      <w:r w:rsidR="00713AEB" w:rsidRPr="002B6B58">
        <w:rPr>
          <w:rFonts w:ascii="Times New Roman" w:hAnsi="Times New Roman" w:cs="Times New Roman"/>
          <w:sz w:val="24"/>
          <w:szCs w:val="24"/>
          <w:highlight w:val="yellow"/>
          <w:rPrChange w:id="879" w:author="Marielle Moraine Butters" w:date="2019-06-17T10:15:00Z">
            <w:rPr>
              <w:rFonts w:ascii="Times New Roman" w:hAnsi="Times New Roman" w:cs="Times New Roman"/>
              <w:sz w:val="24"/>
              <w:szCs w:val="24"/>
            </w:rPr>
          </w:rPrChange>
        </w:rPr>
        <w:t xml:space="preserve"> </w:t>
      </w:r>
      <w:ins w:id="880" w:author="Marielle Moraine Butters" w:date="2019-06-19T17:14:00Z">
        <w:r w:rsidR="00073C8F" w:rsidRPr="00446292">
          <w:rPr>
            <w:rFonts w:ascii="Times New Roman" w:eastAsia="Times New Roman" w:hAnsi="Times New Roman" w:cs="Times New Roman"/>
            <w:color w:val="000000"/>
            <w:sz w:val="24"/>
            <w:szCs w:val="24"/>
            <w:highlight w:val="yellow"/>
            <w:lang w:val="sv-SE"/>
          </w:rPr>
          <w:t>(</w:t>
        </w:r>
        <w:r w:rsidR="00073C8F" w:rsidRPr="00446292">
          <w:rPr>
            <w:rFonts w:ascii="Times New Roman" w:hAnsi="Times New Roman" w:cs="Times New Roman"/>
            <w:color w:val="000000"/>
            <w:sz w:val="24"/>
            <w:szCs w:val="24"/>
            <w:highlight w:val="yellow"/>
            <w:lang w:val="sv-SE"/>
          </w:rPr>
          <w:t xml:space="preserve">Smith &amp; </w:t>
        </w:r>
        <w:proofErr w:type="spellStart"/>
        <w:r w:rsidR="00073C8F" w:rsidRPr="00446292">
          <w:rPr>
            <w:rFonts w:ascii="Times New Roman" w:hAnsi="Times New Roman" w:cs="Times New Roman"/>
            <w:color w:val="000000"/>
            <w:sz w:val="24"/>
            <w:szCs w:val="24"/>
            <w:highlight w:val="yellow"/>
            <w:lang w:val="sv-SE"/>
          </w:rPr>
          <w:t>Gravina</w:t>
        </w:r>
        <w:proofErr w:type="spellEnd"/>
        <w:r w:rsidR="00073C8F" w:rsidRPr="00446292">
          <w:rPr>
            <w:rFonts w:ascii="Times New Roman" w:hAnsi="Times New Roman" w:cs="Times New Roman"/>
            <w:color w:val="000000"/>
            <w:sz w:val="24"/>
            <w:szCs w:val="24"/>
            <w:highlight w:val="yellow"/>
            <w:lang w:val="sv-SE"/>
          </w:rPr>
          <w:t xml:space="preserve"> 2010:</w:t>
        </w:r>
      </w:ins>
      <w:ins w:id="881" w:author="Marielle Moraine Butters" w:date="2019-06-19T17:15:00Z">
        <w:r w:rsidR="00073C8F">
          <w:rPr>
            <w:rFonts w:ascii="Times New Roman" w:hAnsi="Times New Roman" w:cs="Times New Roman"/>
            <w:color w:val="000000"/>
            <w:sz w:val="24"/>
            <w:szCs w:val="24"/>
            <w:highlight w:val="yellow"/>
            <w:lang w:val="sv-SE"/>
          </w:rPr>
          <w:t xml:space="preserve"> </w:t>
        </w:r>
      </w:ins>
      <w:ins w:id="882" w:author="Marielle Moraine Butters" w:date="2019-06-19T17:14:00Z">
        <w:r w:rsidR="00073C8F" w:rsidRPr="00446292">
          <w:rPr>
            <w:rFonts w:ascii="Times New Roman" w:hAnsi="Times New Roman" w:cs="Times New Roman"/>
            <w:color w:val="000000"/>
            <w:sz w:val="24"/>
            <w:szCs w:val="24"/>
            <w:highlight w:val="yellow"/>
            <w:lang w:val="sv-SE"/>
          </w:rPr>
          <w:t>118)</w:t>
        </w:r>
        <w:r w:rsidR="00073C8F" w:rsidRPr="00073C8F" w:rsidDel="00D06F35">
          <w:rPr>
            <w:rFonts w:ascii="Times New Roman" w:eastAsia="Times New Roman" w:hAnsi="Times New Roman" w:cs="Times New Roman"/>
            <w:color w:val="000000"/>
            <w:sz w:val="24"/>
            <w:szCs w:val="24"/>
            <w:highlight w:val="yellow"/>
            <w:lang w:val="sv-SE"/>
          </w:rPr>
          <w:t xml:space="preserve"> </w:t>
        </w:r>
      </w:ins>
      <w:del w:id="883" w:author="Marielle Moraine Butters" w:date="2019-06-17T10:08:00Z">
        <w:r w:rsidR="00713AEB" w:rsidRPr="002B6B58" w:rsidDel="00D06F35">
          <w:rPr>
            <w:rFonts w:ascii="Times New Roman" w:eastAsia="Times New Roman" w:hAnsi="Times New Roman" w:cs="Times New Roman"/>
            <w:color w:val="000000"/>
            <w:sz w:val="24"/>
            <w:szCs w:val="24"/>
            <w:highlight w:val="yellow"/>
            <w:lang w:val="sv-SE"/>
            <w:rPrChange w:id="884" w:author="Marielle Moraine Butters" w:date="2019-06-17T10:15:00Z">
              <w:rPr>
                <w:rFonts w:ascii="Times New Roman" w:eastAsia="Times New Roman" w:hAnsi="Times New Roman" w:cs="Times New Roman"/>
                <w:color w:val="000000"/>
                <w:sz w:val="24"/>
                <w:szCs w:val="24"/>
                <w:lang w:val="sv-SE"/>
              </w:rPr>
            </w:rPrChange>
          </w:rPr>
          <w:delText>(</w:delText>
        </w:r>
        <w:r w:rsidR="005D2F70" w:rsidRPr="002B6B58" w:rsidDel="00D06F35">
          <w:rPr>
            <w:rFonts w:ascii="Times New Roman" w:hAnsi="Times New Roman" w:cs="Times New Roman"/>
            <w:color w:val="000000"/>
            <w:sz w:val="24"/>
            <w:szCs w:val="24"/>
            <w:highlight w:val="yellow"/>
            <w:lang w:val="sv-SE"/>
            <w:rPrChange w:id="885" w:author="Marielle Moraine Butters" w:date="2019-06-17T10:15:00Z">
              <w:rPr>
                <w:rFonts w:ascii="Times New Roman" w:hAnsi="Times New Roman" w:cs="Times New Roman"/>
                <w:color w:val="000000"/>
                <w:sz w:val="24"/>
                <w:szCs w:val="24"/>
                <w:lang w:val="sv-SE"/>
              </w:rPr>
            </w:rPrChange>
          </w:rPr>
          <w:delText>Smith &amp;</w:delText>
        </w:r>
        <w:r w:rsidR="00713AEB" w:rsidRPr="002B6B58" w:rsidDel="00D06F35">
          <w:rPr>
            <w:rFonts w:ascii="Times New Roman" w:hAnsi="Times New Roman" w:cs="Times New Roman"/>
            <w:color w:val="000000"/>
            <w:sz w:val="24"/>
            <w:szCs w:val="24"/>
            <w:highlight w:val="yellow"/>
            <w:lang w:val="sv-SE"/>
            <w:rPrChange w:id="886" w:author="Marielle Moraine Butters" w:date="2019-06-17T10:15:00Z">
              <w:rPr>
                <w:rFonts w:ascii="Times New Roman" w:hAnsi="Times New Roman" w:cs="Times New Roman"/>
                <w:color w:val="000000"/>
                <w:sz w:val="24"/>
                <w:szCs w:val="24"/>
                <w:lang w:val="sv-SE"/>
              </w:rPr>
            </w:rPrChange>
          </w:rPr>
          <w:delText xml:space="preserve"> Gravina 2010: 118)</w:delText>
        </w:r>
      </w:del>
    </w:p>
    <w:p w14:paraId="308F753F" w14:textId="77777777" w:rsidR="009A2BE9" w:rsidRPr="002B6B58" w:rsidRDefault="009A2BE9" w:rsidP="009A2BE9">
      <w:pPr>
        <w:pStyle w:val="NoSpacing"/>
        <w:rPr>
          <w:rFonts w:ascii="Times New Roman" w:hAnsi="Times New Roman" w:cs="Times New Roman"/>
          <w:sz w:val="24"/>
          <w:szCs w:val="24"/>
          <w:highlight w:val="yellow"/>
          <w:lang w:val="sv-SE"/>
          <w:rPrChange w:id="887" w:author="Marielle Moraine Butters" w:date="2019-06-17T10:15:00Z">
            <w:rPr>
              <w:rFonts w:ascii="Times New Roman" w:hAnsi="Times New Roman" w:cs="Times New Roman"/>
              <w:sz w:val="24"/>
              <w:szCs w:val="24"/>
              <w:lang w:val="sv-SE"/>
            </w:rPr>
          </w:rPrChange>
        </w:rPr>
      </w:pPr>
    </w:p>
    <w:p w14:paraId="0A91BA1F" w14:textId="4C39B076" w:rsidR="009A2BE9" w:rsidRPr="002B6B58" w:rsidRDefault="001E29E9" w:rsidP="0025130F">
      <w:pPr>
        <w:pStyle w:val="NoSpacing"/>
        <w:rPr>
          <w:rFonts w:ascii="Times New Roman" w:hAnsi="Times New Roman" w:cs="Times New Roman"/>
          <w:sz w:val="24"/>
          <w:szCs w:val="24"/>
          <w:highlight w:val="yellow"/>
          <w:lang w:val="sv-SE"/>
          <w:rPrChange w:id="888" w:author="Marielle Moraine Butters" w:date="2019-06-17T10:15:00Z">
            <w:rPr>
              <w:rFonts w:ascii="Times New Roman" w:hAnsi="Times New Roman" w:cs="Times New Roman"/>
              <w:sz w:val="24"/>
              <w:szCs w:val="24"/>
              <w:lang w:val="sv-SE"/>
            </w:rPr>
          </w:rPrChange>
        </w:rPr>
      </w:pPr>
      <w:del w:id="889" w:author="Marielle Moraine Butters" w:date="2019-06-17T10:08:00Z">
        <w:r w:rsidRPr="002B6B58" w:rsidDel="00D06F35">
          <w:rPr>
            <w:rFonts w:ascii="Times New Roman" w:hAnsi="Times New Roman" w:cs="Times New Roman"/>
            <w:sz w:val="24"/>
            <w:szCs w:val="24"/>
            <w:highlight w:val="yellow"/>
            <w:lang w:val="sv-SE"/>
            <w:rPrChange w:id="890" w:author="Marielle Moraine Butters" w:date="2019-06-17T10:15:00Z">
              <w:rPr>
                <w:rFonts w:ascii="Times New Roman" w:hAnsi="Times New Roman" w:cs="Times New Roman"/>
                <w:sz w:val="24"/>
                <w:szCs w:val="24"/>
                <w:lang w:val="sv-SE"/>
              </w:rPr>
            </w:rPrChange>
          </w:rPr>
          <w:delText>(16</w:delText>
        </w:r>
        <w:r w:rsidR="009A2BE9" w:rsidRPr="002B6B58" w:rsidDel="00D06F35">
          <w:rPr>
            <w:rFonts w:ascii="Times New Roman" w:hAnsi="Times New Roman" w:cs="Times New Roman"/>
            <w:sz w:val="24"/>
            <w:szCs w:val="24"/>
            <w:highlight w:val="yellow"/>
            <w:lang w:val="sv-SE"/>
            <w:rPrChange w:id="891" w:author="Marielle Moraine Butters" w:date="2019-06-17T10:15:00Z">
              <w:rPr>
                <w:rFonts w:ascii="Times New Roman" w:hAnsi="Times New Roman" w:cs="Times New Roman"/>
                <w:sz w:val="24"/>
                <w:szCs w:val="24"/>
                <w:lang w:val="sv-SE"/>
              </w:rPr>
            </w:rPrChange>
          </w:rPr>
          <w:delText>)</w:delText>
        </w:r>
      </w:del>
      <w:r w:rsidR="009A2BE9" w:rsidRPr="002B6B58">
        <w:rPr>
          <w:rFonts w:ascii="Times New Roman" w:hAnsi="Times New Roman" w:cs="Times New Roman"/>
          <w:sz w:val="24"/>
          <w:szCs w:val="24"/>
          <w:highlight w:val="yellow"/>
          <w:lang w:val="sv-SE"/>
          <w:rPrChange w:id="892" w:author="Marielle Moraine Butters" w:date="2019-06-17T10:15:00Z">
            <w:rPr>
              <w:rFonts w:ascii="Times New Roman" w:hAnsi="Times New Roman" w:cs="Times New Roman"/>
              <w:sz w:val="24"/>
              <w:szCs w:val="24"/>
              <w:lang w:val="sv-SE"/>
            </w:rPr>
          </w:rPrChange>
        </w:rPr>
        <w:tab/>
      </w:r>
      <w:ins w:id="893" w:author="Marielle Moraine Butters" w:date="2019-06-17T10:08:00Z">
        <w:r w:rsidR="00D06F35" w:rsidRPr="002B6B58">
          <w:rPr>
            <w:rFonts w:ascii="Times New Roman" w:hAnsi="Times New Roman" w:cs="Times New Roman"/>
            <w:sz w:val="24"/>
            <w:szCs w:val="24"/>
            <w:highlight w:val="yellow"/>
            <w:lang w:val="sv-SE"/>
            <w:rPrChange w:id="894" w:author="Marielle Moraine Butters" w:date="2019-06-17T10:15:00Z">
              <w:rPr>
                <w:rFonts w:ascii="Times New Roman" w:hAnsi="Times New Roman" w:cs="Times New Roman"/>
                <w:sz w:val="24"/>
                <w:szCs w:val="24"/>
                <w:lang w:val="sv-SE"/>
              </w:rPr>
            </w:rPrChange>
          </w:rPr>
          <w:t xml:space="preserve">b.   </w:t>
        </w:r>
      </w:ins>
      <w:r w:rsidR="009A2BE9" w:rsidRPr="002B6B58">
        <w:rPr>
          <w:rFonts w:ascii="Times New Roman" w:hAnsi="Times New Roman" w:cs="Times New Roman"/>
          <w:i/>
          <w:iCs/>
          <w:sz w:val="24"/>
          <w:szCs w:val="24"/>
          <w:highlight w:val="yellow"/>
          <w:lang w:val="sv-SE"/>
          <w:rPrChange w:id="895" w:author="Marielle Moraine Butters" w:date="2019-06-17T10:15:00Z">
            <w:rPr>
              <w:rFonts w:ascii="Times New Roman" w:hAnsi="Times New Roman" w:cs="Times New Roman"/>
              <w:i/>
              <w:iCs/>
              <w:sz w:val="24"/>
              <w:szCs w:val="24"/>
              <w:lang w:val="sv-SE"/>
            </w:rPr>
          </w:rPrChange>
        </w:rPr>
        <w:t>ā-</w:t>
      </w:r>
      <w:r w:rsidR="009A2BE9" w:rsidRPr="002B6B58">
        <w:rPr>
          <w:rFonts w:ascii="Times New Roman" w:hAnsi="Times New Roman" w:cs="Times New Roman"/>
          <w:b/>
          <w:bCs/>
          <w:i/>
          <w:iCs/>
          <w:sz w:val="24"/>
          <w:szCs w:val="24"/>
          <w:highlight w:val="yellow"/>
          <w:lang w:val="sv-SE"/>
          <w:rPrChange w:id="896" w:author="Marielle Moraine Butters" w:date="2019-06-17T10:15:00Z">
            <w:rPr>
              <w:rFonts w:ascii="Times New Roman" w:hAnsi="Times New Roman" w:cs="Times New Roman"/>
              <w:b/>
              <w:bCs/>
              <w:i/>
              <w:iCs/>
              <w:sz w:val="24"/>
              <w:szCs w:val="24"/>
              <w:lang w:val="sv-SE"/>
            </w:rPr>
          </w:rPrChange>
        </w:rPr>
        <w:t>bù</w:t>
      </w:r>
    </w:p>
    <w:p w14:paraId="139DEEA3" w14:textId="763454D1" w:rsidR="009A2BE9" w:rsidRPr="006033D2" w:rsidRDefault="009A2BE9" w:rsidP="009A2BE9">
      <w:pPr>
        <w:pStyle w:val="NoSpacing"/>
        <w:rPr>
          <w:rFonts w:ascii="Times New Roman" w:hAnsi="Times New Roman" w:cs="Times New Roman"/>
          <w:sz w:val="24"/>
          <w:szCs w:val="24"/>
          <w:highlight w:val="yellow"/>
          <w:rPrChange w:id="897" w:author="Manner, Niina J" w:date="2019-09-02T14:05:00Z">
            <w:rPr>
              <w:rFonts w:ascii="Times New Roman" w:hAnsi="Times New Roman" w:cs="Times New Roman"/>
              <w:sz w:val="24"/>
              <w:szCs w:val="24"/>
              <w:lang w:val="sv-SE"/>
            </w:rPr>
          </w:rPrChange>
        </w:rPr>
      </w:pPr>
      <w:r w:rsidRPr="002B6B58">
        <w:rPr>
          <w:rFonts w:ascii="Times New Roman" w:hAnsi="Times New Roman" w:cs="Times New Roman"/>
          <w:sz w:val="24"/>
          <w:szCs w:val="24"/>
          <w:highlight w:val="yellow"/>
          <w:lang w:val="sv-SE"/>
          <w:rPrChange w:id="898" w:author="Marielle Moraine Butters" w:date="2019-06-17T10:15:00Z">
            <w:rPr>
              <w:rFonts w:ascii="Times New Roman" w:hAnsi="Times New Roman" w:cs="Times New Roman"/>
              <w:sz w:val="24"/>
              <w:szCs w:val="24"/>
              <w:lang w:val="sv-SE"/>
            </w:rPr>
          </w:rPrChange>
        </w:rPr>
        <w:tab/>
      </w:r>
      <w:ins w:id="899" w:author="Marielle Moraine Butters" w:date="2019-06-17T10:08:00Z">
        <w:r w:rsidR="00D06F35" w:rsidRPr="002B6B58">
          <w:rPr>
            <w:rFonts w:ascii="Times New Roman" w:hAnsi="Times New Roman" w:cs="Times New Roman"/>
            <w:sz w:val="24"/>
            <w:szCs w:val="24"/>
            <w:highlight w:val="yellow"/>
            <w:lang w:val="sv-SE"/>
            <w:rPrChange w:id="900" w:author="Marielle Moraine Butters" w:date="2019-06-17T10:15:00Z">
              <w:rPr>
                <w:rFonts w:ascii="Times New Roman" w:hAnsi="Times New Roman" w:cs="Times New Roman"/>
                <w:sz w:val="24"/>
                <w:szCs w:val="24"/>
                <w:lang w:val="sv-SE"/>
              </w:rPr>
            </w:rPrChange>
          </w:rPr>
          <w:t xml:space="preserve">      </w:t>
        </w:r>
      </w:ins>
      <w:r w:rsidRPr="006033D2">
        <w:rPr>
          <w:rFonts w:ascii="Times New Roman" w:hAnsi="Times New Roman" w:cs="Times New Roman"/>
          <w:highlight w:val="yellow"/>
          <w:rPrChange w:id="901" w:author="Manner, Niina J" w:date="2019-09-02T14:05:00Z">
            <w:rPr>
              <w:rFonts w:ascii="Times New Roman" w:hAnsi="Times New Roman" w:cs="Times New Roman"/>
              <w:lang w:val="sv-SE"/>
            </w:rPr>
          </w:rPrChange>
        </w:rPr>
        <w:t>3SG-</w:t>
      </w:r>
      <w:r w:rsidR="00D34FEB" w:rsidRPr="006033D2">
        <w:rPr>
          <w:rFonts w:ascii="Times New Roman" w:hAnsi="Times New Roman" w:cs="Times New Roman"/>
          <w:highlight w:val="yellow"/>
          <w:rPrChange w:id="902" w:author="Manner, Niina J" w:date="2019-09-02T14:05:00Z">
            <w:rPr>
              <w:rFonts w:ascii="Times New Roman" w:hAnsi="Times New Roman" w:cs="Times New Roman"/>
              <w:lang w:val="sv-SE"/>
            </w:rPr>
          </w:rPrChange>
        </w:rPr>
        <w:t>EXIST</w:t>
      </w:r>
    </w:p>
    <w:p w14:paraId="2CD89F9C" w14:textId="6D41EE70" w:rsidR="009A2BE9" w:rsidRPr="002B6B58" w:rsidRDefault="009A2BE9" w:rsidP="009A2BE9">
      <w:pPr>
        <w:pStyle w:val="NoSpacing"/>
        <w:rPr>
          <w:rFonts w:ascii="Times New Roman" w:eastAsia="Times New Roman" w:hAnsi="Times New Roman" w:cs="Times New Roman"/>
          <w:color w:val="000000"/>
          <w:sz w:val="24"/>
          <w:szCs w:val="24"/>
          <w:highlight w:val="yellow"/>
          <w:lang w:val="sv-SE"/>
          <w:rPrChange w:id="903" w:author="Marielle Moraine Butters" w:date="2019-06-17T10:15:00Z">
            <w:rPr>
              <w:rFonts w:ascii="Times New Roman" w:eastAsia="Times New Roman" w:hAnsi="Times New Roman" w:cs="Times New Roman"/>
              <w:color w:val="000000"/>
              <w:sz w:val="24"/>
              <w:szCs w:val="24"/>
              <w:lang w:val="sv-SE"/>
            </w:rPr>
          </w:rPrChange>
        </w:rPr>
      </w:pPr>
      <w:r w:rsidRPr="006033D2">
        <w:rPr>
          <w:rFonts w:ascii="Times New Roman" w:hAnsi="Times New Roman" w:cs="Times New Roman"/>
          <w:sz w:val="24"/>
          <w:szCs w:val="24"/>
          <w:highlight w:val="yellow"/>
          <w:rPrChange w:id="904" w:author="Manner, Niina J" w:date="2019-09-02T14:05:00Z">
            <w:rPr>
              <w:rFonts w:ascii="Times New Roman" w:hAnsi="Times New Roman" w:cs="Times New Roman"/>
              <w:sz w:val="24"/>
              <w:szCs w:val="24"/>
              <w:lang w:val="sv-SE"/>
            </w:rPr>
          </w:rPrChange>
        </w:rPr>
        <w:tab/>
      </w:r>
      <w:ins w:id="905" w:author="Marielle Moraine Butters" w:date="2019-06-17T10:08:00Z">
        <w:r w:rsidR="00D06F35" w:rsidRPr="006033D2">
          <w:rPr>
            <w:rFonts w:ascii="Times New Roman" w:hAnsi="Times New Roman" w:cs="Times New Roman"/>
            <w:sz w:val="24"/>
            <w:szCs w:val="24"/>
            <w:highlight w:val="yellow"/>
            <w:rPrChange w:id="906" w:author="Manner, Niina J" w:date="2019-09-02T14:05:00Z">
              <w:rPr>
                <w:rFonts w:ascii="Times New Roman" w:hAnsi="Times New Roman" w:cs="Times New Roman"/>
                <w:sz w:val="24"/>
                <w:szCs w:val="24"/>
                <w:lang w:val="sv-SE"/>
              </w:rPr>
            </w:rPrChange>
          </w:rPr>
          <w:t xml:space="preserve">      </w:t>
        </w:r>
      </w:ins>
      <w:r w:rsidRPr="002B6B58">
        <w:rPr>
          <w:rFonts w:ascii="Times New Roman" w:hAnsi="Times New Roman" w:cs="Times New Roman"/>
          <w:sz w:val="24"/>
          <w:szCs w:val="24"/>
          <w:highlight w:val="yellow"/>
          <w:rPrChange w:id="907" w:author="Marielle Moraine Butters" w:date="2019-06-17T10:15:00Z">
            <w:rPr>
              <w:rFonts w:ascii="Times New Roman" w:hAnsi="Times New Roman" w:cs="Times New Roman"/>
              <w:sz w:val="24"/>
              <w:szCs w:val="24"/>
            </w:rPr>
          </w:rPrChange>
        </w:rPr>
        <w:t>‘He/she is there</w:t>
      </w:r>
      <w:r w:rsidR="00713AEB" w:rsidRPr="002B6B58">
        <w:rPr>
          <w:rFonts w:ascii="Times New Roman" w:hAnsi="Times New Roman" w:cs="Times New Roman"/>
          <w:sz w:val="24"/>
          <w:szCs w:val="24"/>
          <w:highlight w:val="yellow"/>
          <w:rPrChange w:id="908" w:author="Marielle Moraine Butters" w:date="2019-06-17T10:15:00Z">
            <w:rPr>
              <w:rFonts w:ascii="Times New Roman" w:hAnsi="Times New Roman" w:cs="Times New Roman"/>
              <w:sz w:val="24"/>
              <w:szCs w:val="24"/>
            </w:rPr>
          </w:rPrChange>
        </w:rPr>
        <w:t>.</w:t>
      </w:r>
      <w:r w:rsidRPr="002B6B58">
        <w:rPr>
          <w:rFonts w:ascii="Times New Roman" w:hAnsi="Times New Roman" w:cs="Times New Roman"/>
          <w:sz w:val="24"/>
          <w:szCs w:val="24"/>
          <w:highlight w:val="yellow"/>
          <w:rPrChange w:id="909" w:author="Marielle Moraine Butters" w:date="2019-06-17T10:15:00Z">
            <w:rPr>
              <w:rFonts w:ascii="Times New Roman" w:hAnsi="Times New Roman" w:cs="Times New Roman"/>
              <w:sz w:val="24"/>
              <w:szCs w:val="24"/>
            </w:rPr>
          </w:rPrChange>
        </w:rPr>
        <w:t>’ or ‘there is some</w:t>
      </w:r>
      <w:r w:rsidR="00713AEB" w:rsidRPr="002B6B58">
        <w:rPr>
          <w:rFonts w:ascii="Times New Roman" w:hAnsi="Times New Roman" w:cs="Times New Roman"/>
          <w:sz w:val="24"/>
          <w:szCs w:val="24"/>
          <w:highlight w:val="yellow"/>
          <w:rPrChange w:id="910" w:author="Marielle Moraine Butters" w:date="2019-06-17T10:15:00Z">
            <w:rPr>
              <w:rFonts w:ascii="Times New Roman" w:hAnsi="Times New Roman" w:cs="Times New Roman"/>
              <w:sz w:val="24"/>
              <w:szCs w:val="24"/>
            </w:rPr>
          </w:rPrChange>
        </w:rPr>
        <w:t>.</w:t>
      </w:r>
      <w:r w:rsidRPr="002B6B58">
        <w:rPr>
          <w:rFonts w:ascii="Times New Roman" w:hAnsi="Times New Roman" w:cs="Times New Roman"/>
          <w:sz w:val="24"/>
          <w:szCs w:val="24"/>
          <w:highlight w:val="yellow"/>
          <w:rPrChange w:id="911" w:author="Marielle Moraine Butters" w:date="2019-06-17T10:15:00Z">
            <w:rPr>
              <w:rFonts w:ascii="Times New Roman" w:hAnsi="Times New Roman" w:cs="Times New Roman"/>
              <w:sz w:val="24"/>
              <w:szCs w:val="24"/>
            </w:rPr>
          </w:rPrChange>
        </w:rPr>
        <w:t>’</w:t>
      </w:r>
      <w:r w:rsidR="00713AEB" w:rsidRPr="002B6B58">
        <w:rPr>
          <w:rFonts w:ascii="Times New Roman" w:hAnsi="Times New Roman" w:cs="Times New Roman"/>
          <w:sz w:val="24"/>
          <w:szCs w:val="24"/>
          <w:highlight w:val="yellow"/>
          <w:rPrChange w:id="912" w:author="Marielle Moraine Butters" w:date="2019-06-17T10:15:00Z">
            <w:rPr>
              <w:rFonts w:ascii="Times New Roman" w:hAnsi="Times New Roman" w:cs="Times New Roman"/>
              <w:sz w:val="24"/>
              <w:szCs w:val="24"/>
            </w:rPr>
          </w:rPrChange>
        </w:rPr>
        <w:t xml:space="preserve"> </w:t>
      </w:r>
      <w:ins w:id="913" w:author="Marielle Moraine Butters" w:date="2019-06-19T17:15:00Z">
        <w:r w:rsidR="00073C8F" w:rsidRPr="00446292">
          <w:rPr>
            <w:rFonts w:ascii="Times New Roman" w:eastAsia="Times New Roman" w:hAnsi="Times New Roman" w:cs="Times New Roman"/>
            <w:color w:val="000000"/>
            <w:sz w:val="24"/>
            <w:szCs w:val="24"/>
            <w:highlight w:val="yellow"/>
            <w:lang w:val="sv-SE"/>
          </w:rPr>
          <w:t>(</w:t>
        </w:r>
        <w:r w:rsidR="00073C8F" w:rsidRPr="00446292">
          <w:rPr>
            <w:rFonts w:ascii="Times New Roman" w:hAnsi="Times New Roman" w:cs="Times New Roman"/>
            <w:color w:val="000000"/>
            <w:sz w:val="24"/>
            <w:szCs w:val="24"/>
            <w:highlight w:val="yellow"/>
            <w:lang w:val="sv-SE"/>
          </w:rPr>
          <w:t xml:space="preserve">Smith &amp; </w:t>
        </w:r>
        <w:proofErr w:type="spellStart"/>
        <w:r w:rsidR="00073C8F" w:rsidRPr="00446292">
          <w:rPr>
            <w:rFonts w:ascii="Times New Roman" w:hAnsi="Times New Roman" w:cs="Times New Roman"/>
            <w:color w:val="000000"/>
            <w:sz w:val="24"/>
            <w:szCs w:val="24"/>
            <w:highlight w:val="yellow"/>
            <w:lang w:val="sv-SE"/>
          </w:rPr>
          <w:t>Gravina</w:t>
        </w:r>
        <w:proofErr w:type="spellEnd"/>
        <w:r w:rsidR="00073C8F" w:rsidRPr="00446292">
          <w:rPr>
            <w:rFonts w:ascii="Times New Roman" w:hAnsi="Times New Roman" w:cs="Times New Roman"/>
            <w:color w:val="000000"/>
            <w:sz w:val="24"/>
            <w:szCs w:val="24"/>
            <w:highlight w:val="yellow"/>
            <w:lang w:val="sv-SE"/>
          </w:rPr>
          <w:t xml:space="preserve"> 2010: 118)</w:t>
        </w:r>
        <w:r w:rsidR="00073C8F" w:rsidRPr="00073C8F" w:rsidDel="00D06F35">
          <w:rPr>
            <w:rFonts w:ascii="Times New Roman" w:eastAsia="Times New Roman" w:hAnsi="Times New Roman" w:cs="Times New Roman"/>
            <w:color w:val="000000"/>
            <w:sz w:val="24"/>
            <w:szCs w:val="24"/>
            <w:highlight w:val="yellow"/>
            <w:lang w:val="sv-SE"/>
          </w:rPr>
          <w:t xml:space="preserve"> </w:t>
        </w:r>
      </w:ins>
      <w:del w:id="914" w:author="Marielle Moraine Butters" w:date="2019-06-17T10:08:00Z">
        <w:r w:rsidR="00713AEB" w:rsidRPr="002B6B58" w:rsidDel="00D06F35">
          <w:rPr>
            <w:rFonts w:ascii="Times New Roman" w:eastAsia="Times New Roman" w:hAnsi="Times New Roman" w:cs="Times New Roman"/>
            <w:color w:val="000000"/>
            <w:sz w:val="24"/>
            <w:szCs w:val="24"/>
            <w:highlight w:val="yellow"/>
            <w:lang w:val="sv-SE"/>
            <w:rPrChange w:id="915" w:author="Marielle Moraine Butters" w:date="2019-06-17T10:15:00Z">
              <w:rPr>
                <w:rFonts w:ascii="Times New Roman" w:eastAsia="Times New Roman" w:hAnsi="Times New Roman" w:cs="Times New Roman"/>
                <w:color w:val="000000"/>
                <w:sz w:val="24"/>
                <w:szCs w:val="24"/>
                <w:lang w:val="sv-SE"/>
              </w:rPr>
            </w:rPrChange>
          </w:rPr>
          <w:delText>(</w:delText>
        </w:r>
        <w:r w:rsidR="005D2F70" w:rsidRPr="002B6B58" w:rsidDel="00D06F35">
          <w:rPr>
            <w:rFonts w:ascii="Times New Roman" w:hAnsi="Times New Roman" w:cs="Times New Roman"/>
            <w:color w:val="000000"/>
            <w:sz w:val="24"/>
            <w:szCs w:val="24"/>
            <w:highlight w:val="yellow"/>
            <w:lang w:val="sv-SE"/>
            <w:rPrChange w:id="916" w:author="Marielle Moraine Butters" w:date="2019-06-17T10:15:00Z">
              <w:rPr>
                <w:rFonts w:ascii="Times New Roman" w:hAnsi="Times New Roman" w:cs="Times New Roman"/>
                <w:color w:val="000000"/>
                <w:sz w:val="24"/>
                <w:szCs w:val="24"/>
                <w:lang w:val="sv-SE"/>
              </w:rPr>
            </w:rPrChange>
          </w:rPr>
          <w:delText>Smith &amp;</w:delText>
        </w:r>
        <w:r w:rsidR="00713AEB" w:rsidRPr="002B6B58" w:rsidDel="00D06F35">
          <w:rPr>
            <w:rFonts w:ascii="Times New Roman" w:hAnsi="Times New Roman" w:cs="Times New Roman"/>
            <w:color w:val="000000"/>
            <w:sz w:val="24"/>
            <w:szCs w:val="24"/>
            <w:highlight w:val="yellow"/>
            <w:lang w:val="sv-SE"/>
            <w:rPrChange w:id="917" w:author="Marielle Moraine Butters" w:date="2019-06-17T10:15:00Z">
              <w:rPr>
                <w:rFonts w:ascii="Times New Roman" w:hAnsi="Times New Roman" w:cs="Times New Roman"/>
                <w:color w:val="000000"/>
                <w:sz w:val="24"/>
                <w:szCs w:val="24"/>
                <w:lang w:val="sv-SE"/>
              </w:rPr>
            </w:rPrChange>
          </w:rPr>
          <w:delText xml:space="preserve"> Gravina 2010: 118)</w:delText>
        </w:r>
      </w:del>
    </w:p>
    <w:p w14:paraId="0D6FE696" w14:textId="77777777" w:rsidR="009A2BE9" w:rsidRPr="002B6B58" w:rsidRDefault="009A2BE9" w:rsidP="009A2BE9">
      <w:pPr>
        <w:pStyle w:val="NoSpacing"/>
        <w:rPr>
          <w:rFonts w:ascii="Times New Roman" w:eastAsia="Times New Roman" w:hAnsi="Times New Roman" w:cs="Times New Roman"/>
          <w:color w:val="000000"/>
          <w:sz w:val="24"/>
          <w:szCs w:val="24"/>
          <w:highlight w:val="yellow"/>
          <w:lang w:val="sv-SE"/>
          <w:rPrChange w:id="918" w:author="Marielle Moraine Butters" w:date="2019-06-17T10:15:00Z">
            <w:rPr>
              <w:rFonts w:ascii="Times New Roman" w:eastAsia="Times New Roman" w:hAnsi="Times New Roman" w:cs="Times New Roman"/>
              <w:color w:val="000000"/>
              <w:sz w:val="24"/>
              <w:szCs w:val="24"/>
              <w:lang w:val="sv-SE"/>
            </w:rPr>
          </w:rPrChange>
        </w:rPr>
      </w:pPr>
    </w:p>
    <w:p w14:paraId="18EDC3D7" w14:textId="4624C7F9" w:rsidR="009A2BE9" w:rsidRPr="002B6B58" w:rsidRDefault="001E29E9" w:rsidP="0025130F">
      <w:pPr>
        <w:pStyle w:val="NoSpacing"/>
        <w:rPr>
          <w:rFonts w:ascii="Times New Roman" w:eastAsia="Times New Roman" w:hAnsi="Times New Roman" w:cs="Times New Roman"/>
          <w:color w:val="000000"/>
          <w:sz w:val="24"/>
          <w:szCs w:val="24"/>
          <w:highlight w:val="yellow"/>
          <w:lang w:val="sv-SE"/>
          <w:rPrChange w:id="919" w:author="Marielle Moraine Butters" w:date="2019-06-17T10:15:00Z">
            <w:rPr>
              <w:rFonts w:ascii="Times New Roman" w:eastAsia="Times New Roman" w:hAnsi="Times New Roman" w:cs="Times New Roman"/>
              <w:color w:val="000000"/>
              <w:sz w:val="24"/>
              <w:szCs w:val="24"/>
              <w:lang w:val="sv-SE"/>
            </w:rPr>
          </w:rPrChange>
        </w:rPr>
      </w:pPr>
      <w:del w:id="920" w:author="Marielle Moraine Butters" w:date="2019-06-17T10:09:00Z">
        <w:r w:rsidRPr="002B6B58" w:rsidDel="00D06F35">
          <w:rPr>
            <w:rFonts w:ascii="Times New Roman" w:eastAsia="Times New Roman" w:hAnsi="Times New Roman" w:cs="Times New Roman"/>
            <w:color w:val="000000"/>
            <w:sz w:val="24"/>
            <w:szCs w:val="24"/>
            <w:highlight w:val="yellow"/>
            <w:lang w:val="sv-SE"/>
            <w:rPrChange w:id="921" w:author="Marielle Moraine Butters" w:date="2019-06-17T10:15:00Z">
              <w:rPr>
                <w:rFonts w:ascii="Times New Roman" w:eastAsia="Times New Roman" w:hAnsi="Times New Roman" w:cs="Times New Roman"/>
                <w:color w:val="000000"/>
                <w:sz w:val="24"/>
                <w:szCs w:val="24"/>
                <w:lang w:val="sv-SE"/>
              </w:rPr>
            </w:rPrChange>
          </w:rPr>
          <w:delText>(17</w:delText>
        </w:r>
        <w:r w:rsidR="009A2BE9" w:rsidRPr="002B6B58" w:rsidDel="00D06F35">
          <w:rPr>
            <w:rFonts w:ascii="Times New Roman" w:eastAsia="Times New Roman" w:hAnsi="Times New Roman" w:cs="Times New Roman"/>
            <w:color w:val="000000"/>
            <w:sz w:val="24"/>
            <w:szCs w:val="24"/>
            <w:highlight w:val="yellow"/>
            <w:lang w:val="sv-SE"/>
            <w:rPrChange w:id="922" w:author="Marielle Moraine Butters" w:date="2019-06-17T10:15:00Z">
              <w:rPr>
                <w:rFonts w:ascii="Times New Roman" w:eastAsia="Times New Roman" w:hAnsi="Times New Roman" w:cs="Times New Roman"/>
                <w:color w:val="000000"/>
                <w:sz w:val="24"/>
                <w:szCs w:val="24"/>
                <w:lang w:val="sv-SE"/>
              </w:rPr>
            </w:rPrChange>
          </w:rPr>
          <w:delText>)</w:delText>
        </w:r>
      </w:del>
      <w:r w:rsidR="009A2BE9" w:rsidRPr="002B6B58">
        <w:rPr>
          <w:rFonts w:ascii="Times New Roman" w:eastAsia="Times New Roman" w:hAnsi="Times New Roman" w:cs="Times New Roman"/>
          <w:color w:val="000000"/>
          <w:sz w:val="24"/>
          <w:szCs w:val="24"/>
          <w:highlight w:val="yellow"/>
          <w:lang w:val="sv-SE"/>
          <w:rPrChange w:id="923" w:author="Marielle Moraine Butters" w:date="2019-06-17T10:15:00Z">
            <w:rPr>
              <w:rFonts w:ascii="Times New Roman" w:eastAsia="Times New Roman" w:hAnsi="Times New Roman" w:cs="Times New Roman"/>
              <w:color w:val="000000"/>
              <w:sz w:val="24"/>
              <w:szCs w:val="24"/>
              <w:lang w:val="sv-SE"/>
            </w:rPr>
          </w:rPrChange>
        </w:rPr>
        <w:tab/>
      </w:r>
      <w:ins w:id="924" w:author="Marielle Moraine Butters" w:date="2019-06-17T10:09:00Z">
        <w:r w:rsidR="00D06F35" w:rsidRPr="002B6B58">
          <w:rPr>
            <w:rFonts w:ascii="Times New Roman" w:eastAsia="Times New Roman" w:hAnsi="Times New Roman" w:cs="Times New Roman"/>
            <w:color w:val="000000"/>
            <w:sz w:val="24"/>
            <w:szCs w:val="24"/>
            <w:highlight w:val="yellow"/>
            <w:lang w:val="sv-SE"/>
            <w:rPrChange w:id="925" w:author="Marielle Moraine Butters" w:date="2019-06-17T10:15:00Z">
              <w:rPr>
                <w:rFonts w:ascii="Times New Roman" w:eastAsia="Times New Roman" w:hAnsi="Times New Roman" w:cs="Times New Roman"/>
                <w:color w:val="000000"/>
                <w:sz w:val="24"/>
                <w:szCs w:val="24"/>
                <w:lang w:val="sv-SE"/>
              </w:rPr>
            </w:rPrChange>
          </w:rPr>
          <w:t xml:space="preserve">c.    </w:t>
        </w:r>
      </w:ins>
      <w:r w:rsidR="009A2BE9" w:rsidRPr="002B6B58">
        <w:rPr>
          <w:rFonts w:ascii="Times New Roman" w:hAnsi="Times New Roman" w:cs="Times New Roman"/>
          <w:i/>
          <w:iCs/>
          <w:color w:val="000000"/>
          <w:sz w:val="24"/>
          <w:szCs w:val="24"/>
          <w:highlight w:val="yellow"/>
          <w:lang w:val="sv-SE"/>
          <w:rPrChange w:id="926" w:author="Marielle Moraine Butters" w:date="2019-06-17T10:15:00Z">
            <w:rPr>
              <w:rFonts w:ascii="Times New Roman" w:hAnsi="Times New Roman" w:cs="Times New Roman"/>
              <w:i/>
              <w:iCs/>
              <w:color w:val="000000"/>
              <w:sz w:val="24"/>
              <w:szCs w:val="24"/>
              <w:lang w:val="sv-SE"/>
            </w:rPr>
          </w:rPrChange>
        </w:rPr>
        <w:t>kā-</w:t>
      </w:r>
      <w:proofErr w:type="spellStart"/>
      <w:r w:rsidR="009A2BE9" w:rsidRPr="002B6B58">
        <w:rPr>
          <w:rFonts w:ascii="Times New Roman" w:hAnsi="Times New Roman" w:cs="Times New Roman"/>
          <w:i/>
          <w:iCs/>
          <w:color w:val="000000"/>
          <w:sz w:val="24"/>
          <w:szCs w:val="24"/>
          <w:highlight w:val="yellow"/>
          <w:lang w:val="sv-SE"/>
          <w:rPrChange w:id="927" w:author="Marielle Moraine Butters" w:date="2019-06-17T10:15:00Z">
            <w:rPr>
              <w:rFonts w:ascii="Times New Roman" w:hAnsi="Times New Roman" w:cs="Times New Roman"/>
              <w:i/>
              <w:iCs/>
              <w:color w:val="000000"/>
              <w:sz w:val="24"/>
              <w:szCs w:val="24"/>
              <w:lang w:val="sv-SE"/>
            </w:rPr>
          </w:rPrChange>
        </w:rPr>
        <w:t>ɮāx</w:t>
      </w:r>
      <w:proofErr w:type="spellEnd"/>
      <w:r w:rsidR="009A2BE9" w:rsidRPr="002B6B58">
        <w:rPr>
          <w:rFonts w:ascii="Times New Roman" w:hAnsi="Times New Roman" w:cs="Times New Roman"/>
          <w:i/>
          <w:iCs/>
          <w:color w:val="000000"/>
          <w:sz w:val="24"/>
          <w:szCs w:val="24"/>
          <w:highlight w:val="yellow"/>
          <w:lang w:val="sv-SE"/>
          <w:rPrChange w:id="928" w:author="Marielle Moraine Butters" w:date="2019-06-17T10:15:00Z">
            <w:rPr>
              <w:rFonts w:ascii="Times New Roman" w:hAnsi="Times New Roman" w:cs="Times New Roman"/>
              <w:i/>
              <w:iCs/>
              <w:color w:val="000000"/>
              <w:sz w:val="24"/>
              <w:szCs w:val="24"/>
              <w:lang w:val="sv-SE"/>
            </w:rPr>
          </w:rPrChange>
        </w:rPr>
        <w:t xml:space="preserve">   </w:t>
      </w:r>
      <w:r w:rsidR="00970F5F" w:rsidRPr="002B6B58">
        <w:rPr>
          <w:rFonts w:ascii="Times New Roman" w:hAnsi="Times New Roman" w:cs="Times New Roman"/>
          <w:i/>
          <w:iCs/>
          <w:color w:val="000000"/>
          <w:sz w:val="24"/>
          <w:szCs w:val="24"/>
          <w:highlight w:val="yellow"/>
          <w:lang w:val="sv-SE"/>
          <w:rPrChange w:id="929" w:author="Marielle Moraine Butters" w:date="2019-06-17T10:15:00Z">
            <w:rPr>
              <w:rFonts w:ascii="Times New Roman" w:hAnsi="Times New Roman" w:cs="Times New Roman"/>
              <w:i/>
              <w:iCs/>
              <w:color w:val="000000"/>
              <w:sz w:val="24"/>
              <w:szCs w:val="24"/>
              <w:lang w:val="sv-SE"/>
            </w:rPr>
          </w:rPrChange>
        </w:rPr>
        <w:t xml:space="preserve">  </w:t>
      </w:r>
      <w:r w:rsidR="009A2BE9" w:rsidRPr="002B6B58">
        <w:rPr>
          <w:rFonts w:ascii="Times New Roman" w:hAnsi="Times New Roman" w:cs="Times New Roman"/>
          <w:b/>
          <w:bCs/>
          <w:i/>
          <w:iCs/>
          <w:color w:val="000000"/>
          <w:sz w:val="24"/>
          <w:szCs w:val="24"/>
          <w:highlight w:val="yellow"/>
          <w:lang w:val="sv-SE"/>
          <w:rPrChange w:id="930" w:author="Marielle Moraine Butters" w:date="2019-06-17T10:15:00Z">
            <w:rPr>
              <w:rFonts w:ascii="Times New Roman" w:hAnsi="Times New Roman" w:cs="Times New Roman"/>
              <w:b/>
              <w:bCs/>
              <w:i/>
              <w:iCs/>
              <w:color w:val="000000"/>
              <w:sz w:val="24"/>
              <w:szCs w:val="24"/>
              <w:lang w:val="sv-SE"/>
            </w:rPr>
          </w:rPrChange>
        </w:rPr>
        <w:t>dò</w:t>
      </w:r>
    </w:p>
    <w:p w14:paraId="747EBD2F" w14:textId="5A1457D9" w:rsidR="009A2BE9" w:rsidRPr="002B6B58" w:rsidRDefault="00D06F35" w:rsidP="0025130F">
      <w:pPr>
        <w:spacing w:after="0" w:line="240" w:lineRule="auto"/>
        <w:ind w:firstLine="720"/>
        <w:rPr>
          <w:rFonts w:ascii="Times New Roman" w:eastAsia="Times New Roman" w:hAnsi="Times New Roman" w:cs="Times New Roman"/>
          <w:sz w:val="24"/>
          <w:szCs w:val="24"/>
          <w:highlight w:val="yellow"/>
          <w:rPrChange w:id="931" w:author="Marielle Moraine Butters" w:date="2019-06-17T10:15:00Z">
            <w:rPr>
              <w:rFonts w:ascii="Times New Roman" w:eastAsia="Times New Roman" w:hAnsi="Times New Roman" w:cs="Times New Roman"/>
              <w:sz w:val="24"/>
              <w:szCs w:val="24"/>
            </w:rPr>
          </w:rPrChange>
        </w:rPr>
      </w:pPr>
      <w:ins w:id="932" w:author="Marielle Moraine Butters" w:date="2019-06-17T10:09:00Z">
        <w:r w:rsidRPr="006033D2">
          <w:rPr>
            <w:rFonts w:ascii="Times New Roman" w:eastAsia="Times New Roman" w:hAnsi="Times New Roman" w:cs="Times New Roman"/>
            <w:color w:val="000000"/>
            <w:highlight w:val="yellow"/>
            <w:lang w:val="sv-SE"/>
            <w:rPrChange w:id="933" w:author="Manner, Niina J" w:date="2019-09-02T14:07:00Z">
              <w:rPr>
                <w:rFonts w:ascii="Times New Roman" w:eastAsia="Times New Roman" w:hAnsi="Times New Roman" w:cs="Times New Roman"/>
                <w:color w:val="000000"/>
              </w:rPr>
            </w:rPrChange>
          </w:rPr>
          <w:t xml:space="preserve">       </w:t>
        </w:r>
      </w:ins>
      <w:r w:rsidR="009A2BE9" w:rsidRPr="002B6B58">
        <w:rPr>
          <w:rFonts w:ascii="Times New Roman" w:eastAsia="Times New Roman" w:hAnsi="Times New Roman" w:cs="Times New Roman"/>
          <w:color w:val="000000"/>
          <w:highlight w:val="yellow"/>
          <w:rPrChange w:id="934" w:author="Marielle Moraine Butters" w:date="2019-06-17T10:15:00Z">
            <w:rPr>
              <w:rFonts w:ascii="Times New Roman" w:eastAsia="Times New Roman" w:hAnsi="Times New Roman" w:cs="Times New Roman"/>
              <w:color w:val="000000"/>
            </w:rPr>
          </w:rPrChange>
        </w:rPr>
        <w:t>2S</w:t>
      </w:r>
      <w:r w:rsidR="00970F5F" w:rsidRPr="002B6B58">
        <w:rPr>
          <w:rFonts w:ascii="Times New Roman" w:eastAsia="Times New Roman" w:hAnsi="Times New Roman" w:cs="Times New Roman"/>
          <w:color w:val="000000"/>
          <w:highlight w:val="yellow"/>
          <w:rPrChange w:id="935" w:author="Marielle Moraine Butters" w:date="2019-06-17T10:15:00Z">
            <w:rPr>
              <w:rFonts w:ascii="Times New Roman" w:eastAsia="Times New Roman" w:hAnsi="Times New Roman" w:cs="Times New Roman"/>
              <w:color w:val="000000"/>
            </w:rPr>
          </w:rPrChange>
        </w:rPr>
        <w:t>G</w:t>
      </w:r>
      <w:r w:rsidR="009A2BE9" w:rsidRPr="002B6B58">
        <w:rPr>
          <w:rFonts w:ascii="Times New Roman" w:eastAsia="Times New Roman" w:hAnsi="Times New Roman" w:cs="Times New Roman"/>
          <w:color w:val="000000"/>
          <w:sz w:val="24"/>
          <w:szCs w:val="24"/>
          <w:highlight w:val="yellow"/>
          <w:rPrChange w:id="936" w:author="Marielle Moraine Butters" w:date="2019-06-17T10:15:00Z">
            <w:rPr>
              <w:rFonts w:ascii="Times New Roman" w:eastAsia="Times New Roman" w:hAnsi="Times New Roman" w:cs="Times New Roman"/>
              <w:color w:val="000000"/>
              <w:sz w:val="24"/>
              <w:szCs w:val="24"/>
            </w:rPr>
          </w:rPrChange>
        </w:rPr>
        <w:t>-</w:t>
      </w:r>
      <w:proofErr w:type="gramStart"/>
      <w:r w:rsidR="009A2BE9" w:rsidRPr="002B6B58">
        <w:rPr>
          <w:rFonts w:ascii="Times New Roman" w:eastAsia="Times New Roman" w:hAnsi="Times New Roman" w:cs="Times New Roman"/>
          <w:color w:val="000000"/>
          <w:sz w:val="24"/>
          <w:szCs w:val="24"/>
          <w:highlight w:val="yellow"/>
          <w:rPrChange w:id="937" w:author="Marielle Moraine Butters" w:date="2019-06-17T10:15:00Z">
            <w:rPr>
              <w:rFonts w:ascii="Times New Roman" w:eastAsia="Times New Roman" w:hAnsi="Times New Roman" w:cs="Times New Roman"/>
              <w:color w:val="000000"/>
              <w:sz w:val="24"/>
              <w:szCs w:val="24"/>
            </w:rPr>
          </w:rPrChange>
        </w:rPr>
        <w:t>roar  </w:t>
      </w:r>
      <w:r w:rsidR="009A2BE9" w:rsidRPr="002B6B58">
        <w:rPr>
          <w:rFonts w:ascii="Times New Roman" w:eastAsia="Times New Roman" w:hAnsi="Times New Roman" w:cs="Times New Roman"/>
          <w:color w:val="000000"/>
          <w:highlight w:val="yellow"/>
          <w:rPrChange w:id="938" w:author="Marielle Moraine Butters" w:date="2019-06-17T10:15:00Z">
            <w:rPr>
              <w:rFonts w:ascii="Times New Roman" w:eastAsia="Times New Roman" w:hAnsi="Times New Roman" w:cs="Times New Roman"/>
              <w:color w:val="000000"/>
            </w:rPr>
          </w:rPrChange>
        </w:rPr>
        <w:t>NEG</w:t>
      </w:r>
      <w:proofErr w:type="gramEnd"/>
    </w:p>
    <w:p w14:paraId="3D2CA91D" w14:textId="64172AC1" w:rsidR="009A2BE9" w:rsidRDefault="00D06F35" w:rsidP="0025130F">
      <w:pPr>
        <w:pStyle w:val="NoSpacing"/>
        <w:ind w:firstLine="720"/>
        <w:rPr>
          <w:rFonts w:ascii="Times New Roman" w:eastAsia="Times New Roman" w:hAnsi="Times New Roman" w:cs="Times New Roman"/>
          <w:color w:val="000000"/>
          <w:sz w:val="24"/>
          <w:szCs w:val="24"/>
        </w:rPr>
      </w:pPr>
      <w:ins w:id="939" w:author="Marielle Moraine Butters" w:date="2019-06-17T10:09:00Z">
        <w:r w:rsidRPr="002B6B58">
          <w:rPr>
            <w:rFonts w:ascii="Times New Roman" w:eastAsia="Times New Roman" w:hAnsi="Times New Roman" w:cs="Times New Roman"/>
            <w:color w:val="000000"/>
            <w:sz w:val="24"/>
            <w:szCs w:val="24"/>
            <w:highlight w:val="yellow"/>
            <w:rPrChange w:id="940" w:author="Marielle Moraine Butters" w:date="2019-06-17T10:15:00Z">
              <w:rPr>
                <w:rFonts w:ascii="Times New Roman" w:eastAsia="Times New Roman" w:hAnsi="Times New Roman" w:cs="Times New Roman"/>
                <w:color w:val="000000"/>
                <w:sz w:val="24"/>
                <w:szCs w:val="24"/>
              </w:rPr>
            </w:rPrChange>
          </w:rPr>
          <w:t xml:space="preserve">       </w:t>
        </w:r>
      </w:ins>
      <w:r w:rsidR="009A2BE9" w:rsidRPr="002B6B58">
        <w:rPr>
          <w:rFonts w:ascii="Times New Roman" w:eastAsia="Times New Roman" w:hAnsi="Times New Roman" w:cs="Times New Roman"/>
          <w:color w:val="000000"/>
          <w:sz w:val="24"/>
          <w:szCs w:val="24"/>
          <w:highlight w:val="yellow"/>
          <w:rPrChange w:id="941" w:author="Marielle Moraine Butters" w:date="2019-06-17T10:15:00Z">
            <w:rPr>
              <w:rFonts w:ascii="Times New Roman" w:eastAsia="Times New Roman" w:hAnsi="Times New Roman" w:cs="Times New Roman"/>
              <w:color w:val="000000"/>
              <w:sz w:val="24"/>
              <w:szCs w:val="24"/>
            </w:rPr>
          </w:rPrChange>
        </w:rPr>
        <w:t>‘You do not cry out</w:t>
      </w:r>
      <w:r w:rsidR="00713AEB" w:rsidRPr="002B6B58">
        <w:rPr>
          <w:rFonts w:ascii="Times New Roman" w:eastAsia="Times New Roman" w:hAnsi="Times New Roman" w:cs="Times New Roman"/>
          <w:color w:val="000000"/>
          <w:sz w:val="24"/>
          <w:szCs w:val="24"/>
          <w:highlight w:val="yellow"/>
          <w:rPrChange w:id="942" w:author="Marielle Moraine Butters" w:date="2019-06-17T10:15:00Z">
            <w:rPr>
              <w:rFonts w:ascii="Times New Roman" w:eastAsia="Times New Roman" w:hAnsi="Times New Roman" w:cs="Times New Roman"/>
              <w:color w:val="000000"/>
              <w:sz w:val="24"/>
              <w:szCs w:val="24"/>
            </w:rPr>
          </w:rPrChange>
        </w:rPr>
        <w:t>.</w:t>
      </w:r>
      <w:r w:rsidR="009A2BE9" w:rsidRPr="002B6B58">
        <w:rPr>
          <w:rFonts w:ascii="Times New Roman" w:eastAsia="Times New Roman" w:hAnsi="Times New Roman" w:cs="Times New Roman"/>
          <w:color w:val="000000"/>
          <w:sz w:val="24"/>
          <w:szCs w:val="24"/>
          <w:highlight w:val="yellow"/>
          <w:rPrChange w:id="943" w:author="Marielle Moraine Butters" w:date="2019-06-17T10:15:00Z">
            <w:rPr>
              <w:rFonts w:ascii="Times New Roman" w:eastAsia="Times New Roman" w:hAnsi="Times New Roman" w:cs="Times New Roman"/>
              <w:color w:val="000000"/>
              <w:sz w:val="24"/>
              <w:szCs w:val="24"/>
            </w:rPr>
          </w:rPrChange>
        </w:rPr>
        <w:t xml:space="preserve">’ </w:t>
      </w:r>
      <w:ins w:id="944" w:author="Marielle Moraine Butters" w:date="2019-06-19T17:15:00Z">
        <w:r w:rsidR="00073C8F" w:rsidRPr="006033D2">
          <w:rPr>
            <w:rFonts w:ascii="Times New Roman" w:eastAsia="Times New Roman" w:hAnsi="Times New Roman" w:cs="Times New Roman"/>
            <w:color w:val="000000"/>
            <w:sz w:val="24"/>
            <w:szCs w:val="24"/>
            <w:highlight w:val="yellow"/>
            <w:rPrChange w:id="945" w:author="Manner, Niina J" w:date="2019-09-02T14:05:00Z">
              <w:rPr>
                <w:rFonts w:ascii="Times New Roman" w:eastAsia="Times New Roman" w:hAnsi="Times New Roman" w:cs="Times New Roman"/>
                <w:color w:val="000000"/>
                <w:sz w:val="24"/>
                <w:szCs w:val="24"/>
                <w:highlight w:val="yellow"/>
                <w:lang w:val="sv-SE"/>
              </w:rPr>
            </w:rPrChange>
          </w:rPr>
          <w:t>(</w:t>
        </w:r>
        <w:r w:rsidR="00073C8F" w:rsidRPr="006033D2">
          <w:rPr>
            <w:rFonts w:ascii="Times New Roman" w:hAnsi="Times New Roman" w:cs="Times New Roman"/>
            <w:color w:val="000000"/>
            <w:sz w:val="24"/>
            <w:szCs w:val="24"/>
            <w:highlight w:val="yellow"/>
            <w:rPrChange w:id="946" w:author="Manner, Niina J" w:date="2019-09-02T14:05:00Z">
              <w:rPr>
                <w:rFonts w:ascii="Times New Roman" w:hAnsi="Times New Roman" w:cs="Times New Roman"/>
                <w:color w:val="000000"/>
                <w:sz w:val="24"/>
                <w:szCs w:val="24"/>
                <w:highlight w:val="yellow"/>
                <w:lang w:val="sv-SE"/>
              </w:rPr>
            </w:rPrChange>
          </w:rPr>
          <w:t xml:space="preserve">Smith &amp; </w:t>
        </w:r>
        <w:proofErr w:type="spellStart"/>
        <w:r w:rsidR="00073C8F" w:rsidRPr="006033D2">
          <w:rPr>
            <w:rFonts w:ascii="Times New Roman" w:hAnsi="Times New Roman" w:cs="Times New Roman"/>
            <w:color w:val="000000"/>
            <w:sz w:val="24"/>
            <w:szCs w:val="24"/>
            <w:highlight w:val="yellow"/>
            <w:rPrChange w:id="947" w:author="Manner, Niina J" w:date="2019-09-02T14:05:00Z">
              <w:rPr>
                <w:rFonts w:ascii="Times New Roman" w:hAnsi="Times New Roman" w:cs="Times New Roman"/>
                <w:color w:val="000000"/>
                <w:sz w:val="24"/>
                <w:szCs w:val="24"/>
                <w:highlight w:val="yellow"/>
                <w:lang w:val="sv-SE"/>
              </w:rPr>
            </w:rPrChange>
          </w:rPr>
          <w:t>Gravina</w:t>
        </w:r>
        <w:proofErr w:type="spellEnd"/>
        <w:r w:rsidR="00073C8F" w:rsidRPr="006033D2">
          <w:rPr>
            <w:rFonts w:ascii="Times New Roman" w:hAnsi="Times New Roman" w:cs="Times New Roman"/>
            <w:color w:val="000000"/>
            <w:sz w:val="24"/>
            <w:szCs w:val="24"/>
            <w:highlight w:val="yellow"/>
            <w:rPrChange w:id="948" w:author="Manner, Niina J" w:date="2019-09-02T14:05:00Z">
              <w:rPr>
                <w:rFonts w:ascii="Times New Roman" w:hAnsi="Times New Roman" w:cs="Times New Roman"/>
                <w:color w:val="000000"/>
                <w:sz w:val="24"/>
                <w:szCs w:val="24"/>
                <w:highlight w:val="yellow"/>
                <w:lang w:val="sv-SE"/>
              </w:rPr>
            </w:rPrChange>
          </w:rPr>
          <w:t xml:space="preserve"> 2010: 27)</w:t>
        </w:r>
      </w:ins>
      <w:del w:id="949" w:author="Marielle Moraine Butters" w:date="2019-06-17T10:08:00Z">
        <w:r w:rsidR="00713AEB" w:rsidRPr="002B6B58" w:rsidDel="00D06F35">
          <w:rPr>
            <w:rFonts w:ascii="Times New Roman" w:eastAsia="Times New Roman" w:hAnsi="Times New Roman" w:cs="Times New Roman"/>
            <w:color w:val="000000"/>
            <w:sz w:val="24"/>
            <w:szCs w:val="24"/>
            <w:highlight w:val="yellow"/>
            <w:rPrChange w:id="950" w:author="Marielle Moraine Butters" w:date="2019-06-17T10:15:00Z">
              <w:rPr>
                <w:rFonts w:ascii="Times New Roman" w:eastAsia="Times New Roman" w:hAnsi="Times New Roman" w:cs="Times New Roman"/>
                <w:color w:val="000000"/>
                <w:sz w:val="24"/>
                <w:szCs w:val="24"/>
              </w:rPr>
            </w:rPrChange>
          </w:rPr>
          <w:delText>(</w:delText>
        </w:r>
        <w:r w:rsidR="005D2F70" w:rsidRPr="002B6B58" w:rsidDel="00D06F35">
          <w:rPr>
            <w:rFonts w:ascii="Times New Roman" w:hAnsi="Times New Roman" w:cs="Times New Roman"/>
            <w:color w:val="000000"/>
            <w:sz w:val="24"/>
            <w:szCs w:val="24"/>
            <w:highlight w:val="yellow"/>
            <w:rPrChange w:id="951" w:author="Marielle Moraine Butters" w:date="2019-06-17T10:15:00Z">
              <w:rPr>
                <w:rFonts w:ascii="Times New Roman" w:hAnsi="Times New Roman" w:cs="Times New Roman"/>
                <w:color w:val="000000"/>
                <w:sz w:val="24"/>
                <w:szCs w:val="24"/>
              </w:rPr>
            </w:rPrChange>
          </w:rPr>
          <w:delText>Smith &amp;</w:delText>
        </w:r>
        <w:r w:rsidR="00713AEB" w:rsidRPr="002B6B58" w:rsidDel="00D06F35">
          <w:rPr>
            <w:rFonts w:ascii="Times New Roman" w:hAnsi="Times New Roman" w:cs="Times New Roman"/>
            <w:color w:val="000000"/>
            <w:sz w:val="24"/>
            <w:szCs w:val="24"/>
            <w:highlight w:val="yellow"/>
            <w:rPrChange w:id="952" w:author="Marielle Moraine Butters" w:date="2019-06-17T10:15:00Z">
              <w:rPr>
                <w:rFonts w:ascii="Times New Roman" w:hAnsi="Times New Roman" w:cs="Times New Roman"/>
                <w:color w:val="000000"/>
                <w:sz w:val="24"/>
                <w:szCs w:val="24"/>
              </w:rPr>
            </w:rPrChange>
          </w:rPr>
          <w:delText xml:space="preserve"> Gravina 2010: 27)</w:delText>
        </w:r>
      </w:del>
    </w:p>
    <w:p w14:paraId="75608CE2" w14:textId="77777777" w:rsidR="00D34FEB" w:rsidRDefault="00D34FEB" w:rsidP="009A2BE9">
      <w:pPr>
        <w:pStyle w:val="NoSpacing"/>
        <w:ind w:firstLine="720"/>
        <w:rPr>
          <w:rFonts w:ascii="Times New Roman" w:eastAsia="Times New Roman" w:hAnsi="Times New Roman" w:cs="Times New Roman"/>
          <w:color w:val="000000"/>
          <w:sz w:val="24"/>
          <w:szCs w:val="24"/>
        </w:rPr>
      </w:pPr>
    </w:p>
    <w:p w14:paraId="1409A1A8" w14:textId="490A71AF" w:rsidR="00A7410B" w:rsidRPr="002B6B58" w:rsidRDefault="00D34FEB" w:rsidP="00DF14EB">
      <w:pPr>
        <w:pStyle w:val="NoSpacing"/>
        <w:spacing w:line="480" w:lineRule="auto"/>
        <w:rPr>
          <w:rFonts w:ascii="Times New Roman" w:hAnsi="Times New Roman" w:cs="Times New Roman"/>
          <w:iCs/>
          <w:color w:val="000000"/>
          <w:sz w:val="24"/>
          <w:szCs w:val="24"/>
          <w:highlight w:val="yellow"/>
          <w:rPrChange w:id="953" w:author="Marielle Moraine Butters" w:date="2019-06-17T10:15:00Z">
            <w:rPr>
              <w:rFonts w:ascii="Times New Roman" w:hAnsi="Times New Roman" w:cs="Times New Roman"/>
              <w:iCs/>
              <w:color w:val="000000"/>
              <w:sz w:val="24"/>
              <w:szCs w:val="24"/>
            </w:rPr>
          </w:rPrChange>
        </w:rPr>
      </w:pPr>
      <w:r>
        <w:rPr>
          <w:rFonts w:ascii="Times New Roman" w:hAnsi="Times New Roman" w:cs="Times New Roman"/>
          <w:sz w:val="24"/>
          <w:szCs w:val="24"/>
        </w:rPr>
        <w:t xml:space="preserve">A perhaps less obvious example of a </w:t>
      </w:r>
      <w:r w:rsidR="007234DD">
        <w:rPr>
          <w:rFonts w:ascii="Times New Roman" w:hAnsi="Times New Roman" w:cs="Times New Roman"/>
          <w:sz w:val="24"/>
          <w:szCs w:val="24"/>
        </w:rPr>
        <w:t xml:space="preserve">language belonging to Type B is </w:t>
      </w:r>
      <w:r w:rsidRPr="007530D7">
        <w:rPr>
          <w:rFonts w:ascii="Times New Roman" w:hAnsi="Times New Roman" w:cs="Times New Roman"/>
          <w:sz w:val="24"/>
          <w:szCs w:val="24"/>
        </w:rPr>
        <w:t>Mina, a Central Chadic language</w:t>
      </w:r>
      <w:r w:rsidR="00A7410B">
        <w:rPr>
          <w:rFonts w:ascii="Times New Roman" w:hAnsi="Times New Roman" w:cs="Times New Roman"/>
          <w:sz w:val="24"/>
          <w:szCs w:val="24"/>
        </w:rPr>
        <w:t xml:space="preserve"> where the negative existential construction appears to be diachronically young.</w:t>
      </w:r>
      <w:r w:rsidRPr="007530D7">
        <w:rPr>
          <w:rFonts w:ascii="Times New Roman" w:hAnsi="Times New Roman" w:cs="Times New Roman"/>
          <w:sz w:val="24"/>
          <w:szCs w:val="24"/>
        </w:rPr>
        <w:t xml:space="preserve"> </w:t>
      </w:r>
      <w:r w:rsidR="00A7410B">
        <w:rPr>
          <w:rFonts w:ascii="Times New Roman" w:hAnsi="Times New Roman" w:cs="Times New Roman"/>
          <w:sz w:val="24"/>
          <w:szCs w:val="24"/>
        </w:rPr>
        <w:t xml:space="preserve">Verbal negation in Mina </w:t>
      </w:r>
      <w:proofErr w:type="gramStart"/>
      <w:r w:rsidR="00A7410B">
        <w:rPr>
          <w:rFonts w:ascii="Times New Roman" w:hAnsi="Times New Roman" w:cs="Times New Roman"/>
          <w:sz w:val="24"/>
          <w:szCs w:val="24"/>
        </w:rPr>
        <w:t>is marked</w:t>
      </w:r>
      <w:proofErr w:type="gramEnd"/>
      <w:r w:rsidR="00A7410B">
        <w:rPr>
          <w:rFonts w:ascii="Times New Roman" w:hAnsi="Times New Roman" w:cs="Times New Roman"/>
          <w:sz w:val="24"/>
          <w:szCs w:val="24"/>
        </w:rPr>
        <w:t xml:space="preserve"> by a clause final particle </w:t>
      </w:r>
      <w:proofErr w:type="spellStart"/>
      <w:r w:rsidR="00A7410B" w:rsidRPr="007234DD">
        <w:rPr>
          <w:rFonts w:ascii="Times New Roman" w:eastAsia="Times New Roman" w:hAnsi="Times New Roman" w:cs="Times New Roman"/>
          <w:i/>
          <w:color w:val="000000"/>
          <w:sz w:val="24"/>
          <w:szCs w:val="24"/>
        </w:rPr>
        <w:t>skù</w:t>
      </w:r>
      <w:proofErr w:type="spellEnd"/>
      <w:r w:rsidR="00A7410B">
        <w:rPr>
          <w:rFonts w:ascii="Times New Roman" w:hAnsi="Times New Roman" w:cs="Times New Roman"/>
          <w:sz w:val="24"/>
          <w:szCs w:val="24"/>
        </w:rPr>
        <w:t xml:space="preserve"> as in </w:t>
      </w:r>
      <w:r w:rsidR="00A7410B" w:rsidRPr="002B6B58">
        <w:rPr>
          <w:rFonts w:ascii="Times New Roman" w:hAnsi="Times New Roman" w:cs="Times New Roman"/>
          <w:sz w:val="24"/>
          <w:szCs w:val="24"/>
          <w:highlight w:val="yellow"/>
          <w:rPrChange w:id="954" w:author="Marielle Moraine Butters" w:date="2019-06-17T10:15:00Z">
            <w:rPr>
              <w:rFonts w:ascii="Times New Roman" w:hAnsi="Times New Roman" w:cs="Times New Roman"/>
              <w:sz w:val="24"/>
              <w:szCs w:val="24"/>
            </w:rPr>
          </w:rPrChange>
        </w:rPr>
        <w:t>(</w:t>
      </w:r>
      <w:ins w:id="955" w:author="Marielle Moraine Butters" w:date="2019-06-17T10:10:00Z">
        <w:r w:rsidR="00DF14EB" w:rsidRPr="002B6B58">
          <w:rPr>
            <w:rFonts w:ascii="Times New Roman" w:hAnsi="Times New Roman" w:cs="Times New Roman"/>
            <w:sz w:val="24"/>
            <w:szCs w:val="24"/>
            <w:highlight w:val="yellow"/>
            <w:rPrChange w:id="956" w:author="Marielle Moraine Butters" w:date="2019-06-17T10:15:00Z">
              <w:rPr>
                <w:rFonts w:ascii="Times New Roman" w:hAnsi="Times New Roman" w:cs="Times New Roman"/>
                <w:sz w:val="24"/>
                <w:szCs w:val="24"/>
              </w:rPr>
            </w:rPrChange>
          </w:rPr>
          <w:t>6a</w:t>
        </w:r>
      </w:ins>
      <w:del w:id="957" w:author="Marielle Moraine Butters" w:date="2019-06-17T10:10:00Z">
        <w:r w:rsidR="001E29E9" w:rsidRPr="002B6B58" w:rsidDel="00DF14EB">
          <w:rPr>
            <w:rFonts w:ascii="Times New Roman" w:hAnsi="Times New Roman" w:cs="Times New Roman"/>
            <w:sz w:val="24"/>
            <w:szCs w:val="24"/>
            <w:highlight w:val="yellow"/>
            <w:rPrChange w:id="958" w:author="Marielle Moraine Butters" w:date="2019-06-17T10:15:00Z">
              <w:rPr>
                <w:rFonts w:ascii="Times New Roman" w:hAnsi="Times New Roman" w:cs="Times New Roman"/>
                <w:sz w:val="24"/>
                <w:szCs w:val="24"/>
              </w:rPr>
            </w:rPrChange>
          </w:rPr>
          <w:delText>18</w:delText>
        </w:r>
      </w:del>
      <w:r w:rsidR="00A7410B" w:rsidRPr="002B6B58">
        <w:rPr>
          <w:rFonts w:ascii="Times New Roman" w:hAnsi="Times New Roman" w:cs="Times New Roman"/>
          <w:sz w:val="24"/>
          <w:szCs w:val="24"/>
          <w:highlight w:val="yellow"/>
          <w:rPrChange w:id="959" w:author="Marielle Moraine Butters" w:date="2019-06-17T10:15:00Z">
            <w:rPr>
              <w:rFonts w:ascii="Times New Roman" w:hAnsi="Times New Roman" w:cs="Times New Roman"/>
              <w:sz w:val="24"/>
              <w:szCs w:val="24"/>
            </w:rPr>
          </w:rPrChange>
        </w:rPr>
        <w:t>).</w:t>
      </w:r>
      <w:r w:rsidR="00A7410B">
        <w:rPr>
          <w:rFonts w:ascii="Times New Roman" w:hAnsi="Times New Roman" w:cs="Times New Roman"/>
          <w:sz w:val="24"/>
          <w:szCs w:val="24"/>
        </w:rPr>
        <w:t xml:space="preserve"> </w:t>
      </w:r>
      <w:r w:rsidR="003669FD">
        <w:rPr>
          <w:rFonts w:ascii="Times New Roman" w:hAnsi="Times New Roman" w:cs="Times New Roman"/>
          <w:sz w:val="24"/>
          <w:szCs w:val="24"/>
        </w:rPr>
        <w:t xml:space="preserve">The verbal </w:t>
      </w:r>
      <w:proofErr w:type="spellStart"/>
      <w:r w:rsidR="003669FD">
        <w:rPr>
          <w:rFonts w:ascii="Times New Roman" w:hAnsi="Times New Roman" w:cs="Times New Roman"/>
          <w:sz w:val="24"/>
          <w:szCs w:val="24"/>
        </w:rPr>
        <w:t>negator</w:t>
      </w:r>
      <w:proofErr w:type="spellEnd"/>
      <w:r w:rsidR="003669FD">
        <w:rPr>
          <w:rFonts w:ascii="Times New Roman" w:hAnsi="Times New Roman" w:cs="Times New Roman"/>
          <w:sz w:val="24"/>
          <w:szCs w:val="24"/>
        </w:rPr>
        <w:t xml:space="preserve"> has scope over the entity immediately preceding it. </w:t>
      </w:r>
      <w:r w:rsidR="00A7410B">
        <w:rPr>
          <w:rFonts w:ascii="Times New Roman" w:hAnsi="Times New Roman" w:cs="Times New Roman"/>
          <w:sz w:val="24"/>
          <w:szCs w:val="24"/>
        </w:rPr>
        <w:t>T</w:t>
      </w:r>
      <w:r w:rsidRPr="007530D7">
        <w:rPr>
          <w:rFonts w:ascii="Times New Roman" w:hAnsi="Times New Roman" w:cs="Times New Roman"/>
          <w:sz w:val="24"/>
          <w:szCs w:val="24"/>
        </w:rPr>
        <w:t xml:space="preserve">he </w:t>
      </w:r>
      <w:r w:rsidR="00A7410B">
        <w:rPr>
          <w:rFonts w:ascii="Times New Roman" w:hAnsi="Times New Roman" w:cs="Times New Roman"/>
          <w:sz w:val="24"/>
          <w:szCs w:val="24"/>
        </w:rPr>
        <w:t xml:space="preserve">affirmative </w:t>
      </w:r>
      <w:r w:rsidRPr="007530D7">
        <w:rPr>
          <w:rFonts w:ascii="Times New Roman" w:hAnsi="Times New Roman" w:cs="Times New Roman"/>
          <w:sz w:val="24"/>
          <w:szCs w:val="24"/>
        </w:rPr>
        <w:t xml:space="preserve">existential </w:t>
      </w:r>
      <w:proofErr w:type="spellStart"/>
      <w:r w:rsidRPr="007530D7">
        <w:rPr>
          <w:rFonts w:ascii="Times New Roman" w:hAnsi="Times New Roman" w:cs="Times New Roman"/>
          <w:i/>
          <w:iCs/>
          <w:sz w:val="24"/>
          <w:szCs w:val="24"/>
        </w:rPr>
        <w:t>ɗáhà</w:t>
      </w:r>
      <w:proofErr w:type="spellEnd"/>
      <w:r w:rsidRPr="007530D7">
        <w:rPr>
          <w:rFonts w:ascii="Times New Roman" w:hAnsi="Times New Roman" w:cs="Times New Roman"/>
          <w:iCs/>
          <w:sz w:val="24"/>
          <w:szCs w:val="24"/>
        </w:rPr>
        <w:t xml:space="preserve"> (often shortened to </w:t>
      </w:r>
      <w:proofErr w:type="spellStart"/>
      <w:r w:rsidRPr="007530D7">
        <w:rPr>
          <w:rFonts w:ascii="Times New Roman" w:hAnsi="Times New Roman" w:cs="Times New Roman"/>
          <w:i/>
          <w:iCs/>
          <w:sz w:val="24"/>
          <w:szCs w:val="24"/>
        </w:rPr>
        <w:t>ɗá</w:t>
      </w:r>
      <w:proofErr w:type="spellEnd"/>
      <w:r w:rsidRPr="007530D7">
        <w:rPr>
          <w:rFonts w:ascii="Times New Roman" w:hAnsi="Times New Roman" w:cs="Times New Roman"/>
          <w:iCs/>
          <w:sz w:val="24"/>
          <w:szCs w:val="24"/>
        </w:rPr>
        <w:t xml:space="preserve">) must </w:t>
      </w:r>
      <w:r>
        <w:rPr>
          <w:rFonts w:ascii="Times New Roman" w:hAnsi="Times New Roman" w:cs="Times New Roman"/>
          <w:iCs/>
          <w:sz w:val="24"/>
          <w:szCs w:val="24"/>
        </w:rPr>
        <w:t xml:space="preserve">co-occur </w:t>
      </w:r>
      <w:r w:rsidRPr="007530D7">
        <w:rPr>
          <w:rFonts w:ascii="Times New Roman" w:hAnsi="Times New Roman" w:cs="Times New Roman"/>
          <w:iCs/>
          <w:sz w:val="24"/>
          <w:szCs w:val="24"/>
        </w:rPr>
        <w:t xml:space="preserve">with the verbal </w:t>
      </w:r>
      <w:proofErr w:type="spellStart"/>
      <w:r w:rsidRPr="007530D7">
        <w:rPr>
          <w:rFonts w:ascii="Times New Roman" w:hAnsi="Times New Roman" w:cs="Times New Roman"/>
          <w:iCs/>
          <w:sz w:val="24"/>
          <w:szCs w:val="24"/>
        </w:rPr>
        <w:t>negator</w:t>
      </w:r>
      <w:proofErr w:type="spellEnd"/>
      <w:r w:rsidRPr="007530D7">
        <w:rPr>
          <w:rFonts w:ascii="Times New Roman" w:hAnsi="Times New Roman" w:cs="Times New Roman"/>
          <w:iCs/>
          <w:sz w:val="24"/>
          <w:szCs w:val="24"/>
        </w:rPr>
        <w:t xml:space="preserve"> </w:t>
      </w:r>
      <w:proofErr w:type="spellStart"/>
      <w:r w:rsidRPr="007530D7">
        <w:rPr>
          <w:rFonts w:ascii="Times New Roman" w:hAnsi="Times New Roman" w:cs="Times New Roman"/>
          <w:i/>
          <w:iCs/>
          <w:color w:val="000000"/>
          <w:sz w:val="24"/>
          <w:szCs w:val="24"/>
        </w:rPr>
        <w:t>skù</w:t>
      </w:r>
      <w:proofErr w:type="spellEnd"/>
      <w:r w:rsidRPr="007530D7">
        <w:rPr>
          <w:rFonts w:ascii="Times New Roman" w:hAnsi="Times New Roman" w:cs="Times New Roman"/>
          <w:iCs/>
          <w:color w:val="000000"/>
          <w:sz w:val="24"/>
          <w:szCs w:val="24"/>
        </w:rPr>
        <w:t xml:space="preserve"> to create a negative existential</w:t>
      </w:r>
      <w:r>
        <w:rPr>
          <w:rFonts w:ascii="Times New Roman" w:hAnsi="Times New Roman" w:cs="Times New Roman"/>
          <w:iCs/>
          <w:color w:val="000000"/>
          <w:sz w:val="24"/>
          <w:szCs w:val="24"/>
        </w:rPr>
        <w:t xml:space="preserve"> predicate</w:t>
      </w:r>
      <w:r w:rsidR="001E29E9">
        <w:rPr>
          <w:rFonts w:ascii="Times New Roman" w:hAnsi="Times New Roman" w:cs="Times New Roman"/>
          <w:iCs/>
          <w:color w:val="000000"/>
          <w:sz w:val="24"/>
          <w:szCs w:val="24"/>
        </w:rPr>
        <w:t xml:space="preserve"> as in </w:t>
      </w:r>
      <w:r w:rsidR="001E29E9" w:rsidRPr="002B6B58">
        <w:rPr>
          <w:rFonts w:ascii="Times New Roman" w:hAnsi="Times New Roman" w:cs="Times New Roman"/>
          <w:iCs/>
          <w:color w:val="000000"/>
          <w:sz w:val="24"/>
          <w:szCs w:val="24"/>
          <w:highlight w:val="yellow"/>
          <w:rPrChange w:id="960" w:author="Marielle Moraine Butters" w:date="2019-06-17T10:15:00Z">
            <w:rPr>
              <w:rFonts w:ascii="Times New Roman" w:hAnsi="Times New Roman" w:cs="Times New Roman"/>
              <w:iCs/>
              <w:color w:val="000000"/>
              <w:sz w:val="24"/>
              <w:szCs w:val="24"/>
            </w:rPr>
          </w:rPrChange>
        </w:rPr>
        <w:t>(</w:t>
      </w:r>
      <w:ins w:id="961" w:author="Marielle Moraine Butters" w:date="2019-06-17T10:11:00Z">
        <w:r w:rsidR="00DF14EB" w:rsidRPr="002B6B58">
          <w:rPr>
            <w:rFonts w:ascii="Times New Roman" w:hAnsi="Times New Roman" w:cs="Times New Roman"/>
            <w:iCs/>
            <w:color w:val="000000"/>
            <w:sz w:val="24"/>
            <w:szCs w:val="24"/>
            <w:highlight w:val="yellow"/>
            <w:rPrChange w:id="962" w:author="Marielle Moraine Butters" w:date="2019-06-17T10:15:00Z">
              <w:rPr>
                <w:rFonts w:ascii="Times New Roman" w:hAnsi="Times New Roman" w:cs="Times New Roman"/>
                <w:iCs/>
                <w:color w:val="000000"/>
                <w:sz w:val="24"/>
                <w:szCs w:val="24"/>
              </w:rPr>
            </w:rPrChange>
          </w:rPr>
          <w:t>6b</w:t>
        </w:r>
      </w:ins>
      <w:del w:id="963" w:author="Marielle Moraine Butters" w:date="2019-06-17T10:10:00Z">
        <w:r w:rsidR="001E29E9" w:rsidRPr="002B6B58" w:rsidDel="00DF14EB">
          <w:rPr>
            <w:rFonts w:ascii="Times New Roman" w:hAnsi="Times New Roman" w:cs="Times New Roman"/>
            <w:iCs/>
            <w:color w:val="000000"/>
            <w:sz w:val="24"/>
            <w:szCs w:val="24"/>
            <w:highlight w:val="yellow"/>
            <w:rPrChange w:id="964" w:author="Marielle Moraine Butters" w:date="2019-06-17T10:15:00Z">
              <w:rPr>
                <w:rFonts w:ascii="Times New Roman" w:hAnsi="Times New Roman" w:cs="Times New Roman"/>
                <w:iCs/>
                <w:color w:val="000000"/>
                <w:sz w:val="24"/>
                <w:szCs w:val="24"/>
              </w:rPr>
            </w:rPrChange>
          </w:rPr>
          <w:delText>19</w:delText>
        </w:r>
      </w:del>
      <w:r w:rsidR="007234DD" w:rsidRPr="002B6B58">
        <w:rPr>
          <w:rFonts w:ascii="Times New Roman" w:hAnsi="Times New Roman" w:cs="Times New Roman"/>
          <w:iCs/>
          <w:color w:val="000000"/>
          <w:sz w:val="24"/>
          <w:szCs w:val="24"/>
          <w:highlight w:val="yellow"/>
          <w:rPrChange w:id="965" w:author="Marielle Moraine Butters" w:date="2019-06-17T10:15:00Z">
            <w:rPr>
              <w:rFonts w:ascii="Times New Roman" w:hAnsi="Times New Roman" w:cs="Times New Roman"/>
              <w:iCs/>
              <w:color w:val="000000"/>
              <w:sz w:val="24"/>
              <w:szCs w:val="24"/>
            </w:rPr>
          </w:rPrChange>
        </w:rPr>
        <w:t xml:space="preserve">). </w:t>
      </w:r>
      <w:moveToRangeStart w:id="966" w:author="Marielle Moraine Butters" w:date="2019-06-17T10:11:00Z" w:name="move11658730"/>
      <w:moveTo w:id="967" w:author="Marielle Moraine Butters" w:date="2019-06-17T10:11:00Z">
        <w:r w:rsidR="00DF14EB" w:rsidRPr="002B6B58">
          <w:rPr>
            <w:rFonts w:ascii="Times New Roman" w:hAnsi="Times New Roman" w:cs="Times New Roman"/>
            <w:iCs/>
            <w:color w:val="000000"/>
            <w:sz w:val="24"/>
            <w:szCs w:val="24"/>
            <w:highlight w:val="yellow"/>
            <w:rPrChange w:id="968" w:author="Marielle Moraine Butters" w:date="2019-06-17T10:15:00Z">
              <w:rPr>
                <w:rFonts w:ascii="Times New Roman" w:hAnsi="Times New Roman" w:cs="Times New Roman"/>
                <w:iCs/>
                <w:color w:val="000000"/>
                <w:sz w:val="24"/>
                <w:szCs w:val="24"/>
              </w:rPr>
            </w:rPrChange>
          </w:rPr>
          <w:t xml:space="preserve">Mina differs from other Chadic languages in that the existential predicate and the verbal </w:t>
        </w:r>
        <w:proofErr w:type="spellStart"/>
        <w:r w:rsidR="00DF14EB" w:rsidRPr="002B6B58">
          <w:rPr>
            <w:rFonts w:ascii="Times New Roman" w:hAnsi="Times New Roman" w:cs="Times New Roman"/>
            <w:iCs/>
            <w:color w:val="000000"/>
            <w:sz w:val="24"/>
            <w:szCs w:val="24"/>
            <w:highlight w:val="yellow"/>
            <w:rPrChange w:id="969" w:author="Marielle Moraine Butters" w:date="2019-06-17T10:15:00Z">
              <w:rPr>
                <w:rFonts w:ascii="Times New Roman" w:hAnsi="Times New Roman" w:cs="Times New Roman"/>
                <w:iCs/>
                <w:color w:val="000000"/>
                <w:sz w:val="24"/>
                <w:szCs w:val="24"/>
              </w:rPr>
            </w:rPrChange>
          </w:rPr>
          <w:t>negator</w:t>
        </w:r>
        <w:proofErr w:type="spellEnd"/>
        <w:r w:rsidR="00DF14EB" w:rsidRPr="002B6B58">
          <w:rPr>
            <w:rFonts w:ascii="Times New Roman" w:hAnsi="Times New Roman" w:cs="Times New Roman"/>
            <w:iCs/>
            <w:color w:val="000000"/>
            <w:sz w:val="24"/>
            <w:szCs w:val="24"/>
            <w:highlight w:val="yellow"/>
            <w:rPrChange w:id="970" w:author="Marielle Moraine Butters" w:date="2019-06-17T10:15:00Z">
              <w:rPr>
                <w:rFonts w:ascii="Times New Roman" w:hAnsi="Times New Roman" w:cs="Times New Roman"/>
                <w:iCs/>
                <w:color w:val="000000"/>
                <w:sz w:val="24"/>
                <w:szCs w:val="24"/>
              </w:rPr>
            </w:rPrChange>
          </w:rPr>
          <w:t xml:space="preserve"> neighbor one another. </w:t>
        </w:r>
        <w:proofErr w:type="gramStart"/>
        <w:r w:rsidR="00DF14EB" w:rsidRPr="002B6B58">
          <w:rPr>
            <w:rFonts w:ascii="Times New Roman" w:hAnsi="Times New Roman" w:cs="Times New Roman"/>
            <w:iCs/>
            <w:color w:val="000000"/>
            <w:sz w:val="24"/>
            <w:szCs w:val="24"/>
            <w:highlight w:val="yellow"/>
            <w:rPrChange w:id="971" w:author="Marielle Moraine Butters" w:date="2019-06-17T10:15:00Z">
              <w:rPr>
                <w:rFonts w:ascii="Times New Roman" w:hAnsi="Times New Roman" w:cs="Times New Roman"/>
                <w:iCs/>
                <w:color w:val="000000"/>
                <w:sz w:val="24"/>
                <w:szCs w:val="24"/>
              </w:rPr>
            </w:rPrChange>
          </w:rPr>
          <w:t xml:space="preserve">It may be that this fact contributes to the clipped </w:t>
        </w:r>
        <w:proofErr w:type="spellStart"/>
        <w:r w:rsidR="00DF14EB" w:rsidRPr="002B6B58">
          <w:rPr>
            <w:rFonts w:ascii="Times New Roman" w:hAnsi="Times New Roman" w:cs="Times New Roman"/>
            <w:i/>
            <w:iCs/>
            <w:color w:val="000000"/>
            <w:sz w:val="24"/>
            <w:szCs w:val="24"/>
            <w:highlight w:val="yellow"/>
            <w:rPrChange w:id="972" w:author="Marielle Moraine Butters" w:date="2019-06-17T10:15:00Z">
              <w:rPr>
                <w:rFonts w:ascii="Times New Roman" w:hAnsi="Times New Roman" w:cs="Times New Roman"/>
                <w:i/>
                <w:iCs/>
                <w:color w:val="000000"/>
                <w:sz w:val="24"/>
                <w:szCs w:val="24"/>
              </w:rPr>
            </w:rPrChange>
          </w:rPr>
          <w:t>ɗá</w:t>
        </w:r>
        <w:proofErr w:type="spellEnd"/>
        <w:r w:rsidR="00DF14EB" w:rsidRPr="002B6B58">
          <w:rPr>
            <w:rFonts w:ascii="Times New Roman" w:hAnsi="Times New Roman" w:cs="Times New Roman"/>
            <w:iCs/>
            <w:color w:val="000000"/>
            <w:sz w:val="24"/>
            <w:szCs w:val="24"/>
            <w:highlight w:val="yellow"/>
            <w:rPrChange w:id="973" w:author="Marielle Moraine Butters" w:date="2019-06-17T10:15:00Z">
              <w:rPr>
                <w:rFonts w:ascii="Times New Roman" w:hAnsi="Times New Roman" w:cs="Times New Roman"/>
                <w:iCs/>
                <w:color w:val="000000"/>
                <w:sz w:val="24"/>
                <w:szCs w:val="24"/>
              </w:rPr>
            </w:rPrChange>
          </w:rPr>
          <w:t xml:space="preserve"> existential form in negative existential predicates that is typically in its full form in affirmative </w:t>
        </w:r>
        <w:proofErr w:type="spellStart"/>
        <w:r w:rsidR="00DF14EB" w:rsidRPr="002B6B58">
          <w:rPr>
            <w:rFonts w:ascii="Times New Roman" w:hAnsi="Times New Roman" w:cs="Times New Roman"/>
            <w:iCs/>
            <w:color w:val="000000"/>
            <w:sz w:val="24"/>
            <w:szCs w:val="24"/>
            <w:highlight w:val="yellow"/>
            <w:rPrChange w:id="974" w:author="Marielle Moraine Butters" w:date="2019-06-17T10:15:00Z">
              <w:rPr>
                <w:rFonts w:ascii="Times New Roman" w:hAnsi="Times New Roman" w:cs="Times New Roman"/>
                <w:iCs/>
                <w:color w:val="000000"/>
                <w:sz w:val="24"/>
                <w:szCs w:val="24"/>
              </w:rPr>
            </w:rPrChange>
          </w:rPr>
          <w:t>existentials</w:t>
        </w:r>
        <w:proofErr w:type="spellEnd"/>
        <w:r w:rsidR="00DF14EB" w:rsidRPr="002B6B58">
          <w:rPr>
            <w:rFonts w:ascii="Times New Roman" w:hAnsi="Times New Roman" w:cs="Times New Roman"/>
            <w:iCs/>
            <w:color w:val="000000"/>
            <w:sz w:val="24"/>
            <w:szCs w:val="24"/>
            <w:highlight w:val="yellow"/>
            <w:rPrChange w:id="975" w:author="Marielle Moraine Butters" w:date="2019-06-17T10:15:00Z">
              <w:rPr>
                <w:rFonts w:ascii="Times New Roman" w:hAnsi="Times New Roman" w:cs="Times New Roman"/>
                <w:iCs/>
                <w:color w:val="000000"/>
                <w:sz w:val="24"/>
                <w:szCs w:val="24"/>
              </w:rPr>
            </w:rPrChange>
          </w:rPr>
          <w:t xml:space="preserve"> as in (</w:t>
        </w:r>
      </w:moveTo>
      <w:r w:rsidR="00DF14EB" w:rsidRPr="002B6B58">
        <w:rPr>
          <w:rFonts w:ascii="Times New Roman" w:hAnsi="Times New Roman" w:cs="Times New Roman"/>
          <w:iCs/>
          <w:color w:val="000000"/>
          <w:sz w:val="24"/>
          <w:szCs w:val="24"/>
          <w:highlight w:val="yellow"/>
          <w:rPrChange w:id="976" w:author="Marielle Moraine Butters" w:date="2019-06-17T10:15:00Z">
            <w:rPr>
              <w:rFonts w:ascii="Times New Roman" w:hAnsi="Times New Roman" w:cs="Times New Roman"/>
              <w:iCs/>
              <w:color w:val="000000"/>
              <w:sz w:val="24"/>
              <w:szCs w:val="24"/>
            </w:rPr>
          </w:rPrChange>
        </w:rPr>
        <w:t>6c</w:t>
      </w:r>
      <w:moveTo w:id="977" w:author="Marielle Moraine Butters" w:date="2019-06-17T10:11:00Z">
        <w:r w:rsidR="00DF14EB" w:rsidRPr="002B6B58">
          <w:rPr>
            <w:rFonts w:ascii="Times New Roman" w:hAnsi="Times New Roman" w:cs="Times New Roman"/>
            <w:iCs/>
            <w:color w:val="000000"/>
            <w:sz w:val="24"/>
            <w:szCs w:val="24"/>
            <w:highlight w:val="yellow"/>
            <w:rPrChange w:id="978" w:author="Marielle Moraine Butters" w:date="2019-06-17T10:15:00Z">
              <w:rPr>
                <w:rFonts w:ascii="Times New Roman" w:hAnsi="Times New Roman" w:cs="Times New Roman"/>
                <w:iCs/>
                <w:color w:val="000000"/>
                <w:sz w:val="24"/>
                <w:szCs w:val="24"/>
              </w:rPr>
            </w:rPrChange>
          </w:rPr>
          <w:t>).</w:t>
        </w:r>
        <w:proofErr w:type="gramEnd"/>
        <w:r w:rsidR="00DF14EB" w:rsidRPr="002B6B58">
          <w:rPr>
            <w:rFonts w:ascii="Times New Roman" w:hAnsi="Times New Roman" w:cs="Times New Roman"/>
            <w:iCs/>
            <w:color w:val="000000"/>
            <w:sz w:val="24"/>
            <w:szCs w:val="24"/>
            <w:highlight w:val="yellow"/>
            <w:rPrChange w:id="979" w:author="Marielle Moraine Butters" w:date="2019-06-17T10:15:00Z">
              <w:rPr>
                <w:rFonts w:ascii="Times New Roman" w:hAnsi="Times New Roman" w:cs="Times New Roman"/>
                <w:iCs/>
                <w:color w:val="000000"/>
                <w:sz w:val="24"/>
                <w:szCs w:val="24"/>
              </w:rPr>
            </w:rPrChange>
          </w:rPr>
          <w:t xml:space="preserve"> </w:t>
        </w:r>
      </w:moveTo>
      <w:moveToRangeEnd w:id="966"/>
    </w:p>
    <w:p w14:paraId="2B3FDF00" w14:textId="29D1E969" w:rsidR="00DF14EB" w:rsidRPr="002B6B58" w:rsidRDefault="001E29E9" w:rsidP="0025130F">
      <w:pPr>
        <w:pStyle w:val="NoSpacing"/>
        <w:rPr>
          <w:ins w:id="980" w:author="Marielle Moraine Butters" w:date="2019-06-17T10:10:00Z"/>
          <w:rFonts w:ascii="Times New Roman" w:hAnsi="Times New Roman" w:cs="Times New Roman"/>
          <w:sz w:val="24"/>
          <w:szCs w:val="24"/>
          <w:highlight w:val="yellow"/>
          <w:rPrChange w:id="981" w:author="Marielle Moraine Butters" w:date="2019-06-17T10:15:00Z">
            <w:rPr>
              <w:ins w:id="982" w:author="Marielle Moraine Butters" w:date="2019-06-17T10:10:00Z"/>
              <w:rFonts w:ascii="Times New Roman" w:hAnsi="Times New Roman" w:cs="Times New Roman"/>
              <w:sz w:val="24"/>
              <w:szCs w:val="24"/>
            </w:rPr>
          </w:rPrChange>
        </w:rPr>
      </w:pPr>
      <w:r w:rsidRPr="002B6B58">
        <w:rPr>
          <w:rFonts w:ascii="Times New Roman" w:hAnsi="Times New Roman" w:cs="Times New Roman"/>
          <w:sz w:val="24"/>
          <w:szCs w:val="24"/>
          <w:highlight w:val="yellow"/>
          <w:rPrChange w:id="983" w:author="Marielle Moraine Butters" w:date="2019-06-17T10:15:00Z">
            <w:rPr>
              <w:rFonts w:ascii="Times New Roman" w:hAnsi="Times New Roman" w:cs="Times New Roman"/>
              <w:sz w:val="24"/>
              <w:szCs w:val="24"/>
            </w:rPr>
          </w:rPrChange>
        </w:rPr>
        <w:t>(</w:t>
      </w:r>
      <w:del w:id="984" w:author="Marielle Moraine Butters" w:date="2019-06-17T10:10:00Z">
        <w:r w:rsidRPr="002B6B58" w:rsidDel="00DF14EB">
          <w:rPr>
            <w:rFonts w:ascii="Times New Roman" w:hAnsi="Times New Roman" w:cs="Times New Roman"/>
            <w:sz w:val="24"/>
            <w:szCs w:val="24"/>
            <w:highlight w:val="yellow"/>
            <w:rPrChange w:id="985" w:author="Marielle Moraine Butters" w:date="2019-06-17T10:15:00Z">
              <w:rPr>
                <w:rFonts w:ascii="Times New Roman" w:hAnsi="Times New Roman" w:cs="Times New Roman"/>
                <w:sz w:val="24"/>
                <w:szCs w:val="24"/>
              </w:rPr>
            </w:rPrChange>
          </w:rPr>
          <w:delText>18</w:delText>
        </w:r>
      </w:del>
      <w:ins w:id="986" w:author="Marielle Moraine Butters" w:date="2019-06-17T10:10:00Z">
        <w:r w:rsidR="00DF14EB" w:rsidRPr="002B6B58">
          <w:rPr>
            <w:rFonts w:ascii="Times New Roman" w:hAnsi="Times New Roman" w:cs="Times New Roman"/>
            <w:sz w:val="24"/>
            <w:szCs w:val="24"/>
            <w:highlight w:val="yellow"/>
            <w:rPrChange w:id="987" w:author="Marielle Moraine Butters" w:date="2019-06-17T10:15:00Z">
              <w:rPr>
                <w:rFonts w:ascii="Times New Roman" w:hAnsi="Times New Roman" w:cs="Times New Roman"/>
                <w:sz w:val="24"/>
                <w:szCs w:val="24"/>
              </w:rPr>
            </w:rPrChange>
          </w:rPr>
          <w:t>6</w:t>
        </w:r>
      </w:ins>
      <w:r w:rsidR="007234DD" w:rsidRPr="002B6B58">
        <w:rPr>
          <w:rFonts w:ascii="Times New Roman" w:hAnsi="Times New Roman" w:cs="Times New Roman"/>
          <w:sz w:val="24"/>
          <w:szCs w:val="24"/>
          <w:highlight w:val="yellow"/>
          <w:rPrChange w:id="988" w:author="Marielle Moraine Butters" w:date="2019-06-17T10:15:00Z">
            <w:rPr>
              <w:rFonts w:ascii="Times New Roman" w:hAnsi="Times New Roman" w:cs="Times New Roman"/>
              <w:sz w:val="24"/>
              <w:szCs w:val="24"/>
            </w:rPr>
          </w:rPrChange>
        </w:rPr>
        <w:t>)</w:t>
      </w:r>
      <w:r w:rsidR="007234DD" w:rsidRPr="002B6B58">
        <w:rPr>
          <w:rFonts w:ascii="Times New Roman" w:hAnsi="Times New Roman" w:cs="Times New Roman"/>
          <w:sz w:val="24"/>
          <w:szCs w:val="24"/>
          <w:highlight w:val="yellow"/>
          <w:rPrChange w:id="989" w:author="Marielle Moraine Butters" w:date="2019-06-17T10:15:00Z">
            <w:rPr>
              <w:rFonts w:ascii="Times New Roman" w:hAnsi="Times New Roman" w:cs="Times New Roman"/>
              <w:sz w:val="24"/>
              <w:szCs w:val="24"/>
            </w:rPr>
          </w:rPrChange>
        </w:rPr>
        <w:tab/>
      </w:r>
      <w:ins w:id="990" w:author="Marielle Moraine Butters" w:date="2019-06-17T10:10:00Z">
        <w:r w:rsidR="00DF14EB" w:rsidRPr="002B6B58">
          <w:rPr>
            <w:rFonts w:ascii="Times New Roman" w:hAnsi="Times New Roman" w:cs="Times New Roman"/>
            <w:sz w:val="24"/>
            <w:szCs w:val="24"/>
            <w:highlight w:val="yellow"/>
            <w:rPrChange w:id="991" w:author="Marielle Moraine Butters" w:date="2019-06-17T10:15:00Z">
              <w:rPr>
                <w:rFonts w:ascii="Times New Roman" w:hAnsi="Times New Roman" w:cs="Times New Roman"/>
                <w:sz w:val="24"/>
                <w:szCs w:val="24"/>
              </w:rPr>
            </w:rPrChange>
          </w:rPr>
          <w:t xml:space="preserve">Mina </w:t>
        </w:r>
      </w:ins>
    </w:p>
    <w:p w14:paraId="10BAC6DB" w14:textId="77777777" w:rsidR="00DF14EB" w:rsidRPr="002B6B58" w:rsidRDefault="00DF14EB" w:rsidP="00DF14EB">
      <w:pPr>
        <w:pStyle w:val="NoSpacing"/>
        <w:ind w:firstLine="720"/>
        <w:rPr>
          <w:ins w:id="992" w:author="Marielle Moraine Butters" w:date="2019-06-17T10:10:00Z"/>
          <w:rFonts w:ascii="Times New Roman" w:eastAsia="Times New Roman" w:hAnsi="Times New Roman" w:cs="Times New Roman"/>
          <w:i/>
          <w:color w:val="000000"/>
          <w:sz w:val="24"/>
          <w:szCs w:val="24"/>
          <w:highlight w:val="yellow"/>
          <w:rPrChange w:id="993" w:author="Marielle Moraine Butters" w:date="2019-06-17T10:15:00Z">
            <w:rPr>
              <w:ins w:id="994" w:author="Marielle Moraine Butters" w:date="2019-06-17T10:10:00Z"/>
              <w:rFonts w:ascii="Times New Roman" w:eastAsia="Times New Roman" w:hAnsi="Times New Roman" w:cs="Times New Roman"/>
              <w:i/>
              <w:color w:val="000000"/>
              <w:sz w:val="24"/>
              <w:szCs w:val="24"/>
            </w:rPr>
          </w:rPrChange>
        </w:rPr>
      </w:pPr>
    </w:p>
    <w:p w14:paraId="508B5EB5" w14:textId="5AB203BB" w:rsidR="00A7410B" w:rsidRPr="002B6B58" w:rsidRDefault="00A7410B">
      <w:pPr>
        <w:pStyle w:val="NoSpacing"/>
        <w:numPr>
          <w:ilvl w:val="0"/>
          <w:numId w:val="10"/>
        </w:numPr>
        <w:rPr>
          <w:rFonts w:ascii="Times New Roman" w:eastAsia="Times New Roman" w:hAnsi="Times New Roman" w:cs="Times New Roman"/>
          <w:color w:val="000000"/>
          <w:sz w:val="24"/>
          <w:szCs w:val="24"/>
          <w:highlight w:val="yellow"/>
          <w:rPrChange w:id="995" w:author="Marielle Moraine Butters" w:date="2019-06-17T10:15:00Z">
            <w:rPr>
              <w:rFonts w:ascii="Times New Roman" w:eastAsia="Times New Roman" w:hAnsi="Times New Roman" w:cs="Times New Roman"/>
              <w:color w:val="000000"/>
              <w:sz w:val="24"/>
              <w:szCs w:val="24"/>
            </w:rPr>
          </w:rPrChange>
        </w:rPr>
        <w:pPrChange w:id="996" w:author="Marielle Moraine Butters" w:date="2019-06-17T10:10:00Z">
          <w:pPr>
            <w:pStyle w:val="NoSpacing"/>
          </w:pPr>
        </w:pPrChange>
      </w:pPr>
      <w:r w:rsidRPr="002B6B58">
        <w:rPr>
          <w:rFonts w:ascii="Times New Roman" w:eastAsia="Times New Roman" w:hAnsi="Times New Roman" w:cs="Times New Roman"/>
          <w:i/>
          <w:color w:val="000000"/>
          <w:sz w:val="24"/>
          <w:szCs w:val="24"/>
          <w:highlight w:val="yellow"/>
          <w:rPrChange w:id="997" w:author="Marielle Moraine Butters" w:date="2019-06-17T10:15:00Z">
            <w:rPr>
              <w:rFonts w:ascii="Times New Roman" w:eastAsia="Times New Roman" w:hAnsi="Times New Roman" w:cs="Times New Roman"/>
              <w:i/>
              <w:color w:val="000000"/>
              <w:sz w:val="24"/>
              <w:szCs w:val="24"/>
            </w:rPr>
          </w:rPrChange>
        </w:rPr>
        <w:t>á  </w:t>
      </w:r>
      <w:r w:rsidR="00713AEB" w:rsidRPr="002B6B58">
        <w:rPr>
          <w:rFonts w:ascii="Times New Roman" w:eastAsia="Times New Roman" w:hAnsi="Times New Roman" w:cs="Times New Roman"/>
          <w:i/>
          <w:color w:val="000000"/>
          <w:sz w:val="24"/>
          <w:szCs w:val="24"/>
          <w:highlight w:val="yellow"/>
          <w:rPrChange w:id="998" w:author="Marielle Moraine Butters" w:date="2019-06-17T10:15:00Z">
            <w:rPr>
              <w:rFonts w:ascii="Times New Roman" w:eastAsia="Times New Roman" w:hAnsi="Times New Roman" w:cs="Times New Roman"/>
              <w:i/>
              <w:color w:val="000000"/>
              <w:sz w:val="24"/>
              <w:szCs w:val="24"/>
            </w:rPr>
          </w:rPrChange>
        </w:rPr>
        <w:t xml:space="preserve">       </w:t>
      </w:r>
      <w:proofErr w:type="spellStart"/>
      <w:r w:rsidR="00713AEB" w:rsidRPr="002B6B58">
        <w:rPr>
          <w:rFonts w:ascii="Times New Roman" w:eastAsia="Times New Roman" w:hAnsi="Times New Roman" w:cs="Times New Roman"/>
          <w:i/>
          <w:color w:val="000000"/>
          <w:sz w:val="24"/>
          <w:szCs w:val="24"/>
          <w:highlight w:val="yellow"/>
          <w:rPrChange w:id="999" w:author="Marielle Moraine Butters" w:date="2019-06-17T10:15:00Z">
            <w:rPr>
              <w:rFonts w:ascii="Times New Roman" w:eastAsia="Times New Roman" w:hAnsi="Times New Roman" w:cs="Times New Roman"/>
              <w:i/>
              <w:color w:val="000000"/>
              <w:sz w:val="24"/>
              <w:szCs w:val="24"/>
            </w:rPr>
          </w:rPrChange>
        </w:rPr>
        <w:t>tì</w:t>
      </w:r>
      <w:proofErr w:type="spellEnd"/>
      <w:r w:rsidR="00713AEB" w:rsidRPr="002B6B58">
        <w:rPr>
          <w:rFonts w:ascii="Times New Roman" w:eastAsia="Times New Roman" w:hAnsi="Times New Roman" w:cs="Times New Roman"/>
          <w:i/>
          <w:color w:val="000000"/>
          <w:sz w:val="24"/>
          <w:szCs w:val="24"/>
          <w:highlight w:val="yellow"/>
          <w:rPrChange w:id="1000" w:author="Marielle Moraine Butters" w:date="2019-06-17T10:15:00Z">
            <w:rPr>
              <w:rFonts w:ascii="Times New Roman" w:eastAsia="Times New Roman" w:hAnsi="Times New Roman" w:cs="Times New Roman"/>
              <w:i/>
              <w:color w:val="000000"/>
              <w:sz w:val="24"/>
              <w:szCs w:val="24"/>
            </w:rPr>
          </w:rPrChange>
        </w:rPr>
        <w:t xml:space="preserve">-y-á-h             </w:t>
      </w:r>
      <w:proofErr w:type="spellStart"/>
      <w:r w:rsidRPr="002B6B58">
        <w:rPr>
          <w:rFonts w:ascii="Times New Roman" w:eastAsia="Times New Roman" w:hAnsi="Times New Roman" w:cs="Times New Roman"/>
          <w:i/>
          <w:color w:val="000000"/>
          <w:sz w:val="24"/>
          <w:szCs w:val="24"/>
          <w:highlight w:val="yellow"/>
          <w:rPrChange w:id="1001" w:author="Marielle Moraine Butters" w:date="2019-06-17T10:15:00Z">
            <w:rPr>
              <w:rFonts w:ascii="Times New Roman" w:eastAsia="Times New Roman" w:hAnsi="Times New Roman" w:cs="Times New Roman"/>
              <w:i/>
              <w:color w:val="000000"/>
              <w:sz w:val="24"/>
              <w:szCs w:val="24"/>
            </w:rPr>
          </w:rPrChange>
        </w:rPr>
        <w:t>hà</w:t>
      </w:r>
      <w:proofErr w:type="spellEnd"/>
      <w:r w:rsidRPr="002B6B58">
        <w:rPr>
          <w:rFonts w:ascii="Times New Roman" w:eastAsia="Times New Roman" w:hAnsi="Times New Roman" w:cs="Times New Roman"/>
          <w:i/>
          <w:color w:val="000000"/>
          <w:sz w:val="24"/>
          <w:szCs w:val="24"/>
          <w:highlight w:val="yellow"/>
          <w:rPrChange w:id="1002" w:author="Marielle Moraine Butters" w:date="2019-06-17T10:15:00Z">
            <w:rPr>
              <w:rFonts w:ascii="Times New Roman" w:eastAsia="Times New Roman" w:hAnsi="Times New Roman" w:cs="Times New Roman"/>
              <w:i/>
              <w:color w:val="000000"/>
              <w:sz w:val="24"/>
              <w:szCs w:val="24"/>
            </w:rPr>
          </w:rPrChange>
        </w:rPr>
        <w:t xml:space="preserve">       </w:t>
      </w:r>
      <w:proofErr w:type="spellStart"/>
      <w:r w:rsidRPr="002B6B58">
        <w:rPr>
          <w:rFonts w:ascii="Times New Roman" w:eastAsia="Times New Roman" w:hAnsi="Times New Roman" w:cs="Times New Roman"/>
          <w:i/>
          <w:color w:val="000000"/>
          <w:sz w:val="24"/>
          <w:szCs w:val="24"/>
          <w:highlight w:val="yellow"/>
          <w:rPrChange w:id="1003" w:author="Marielle Moraine Butters" w:date="2019-06-17T10:15:00Z">
            <w:rPr>
              <w:rFonts w:ascii="Times New Roman" w:eastAsia="Times New Roman" w:hAnsi="Times New Roman" w:cs="Times New Roman"/>
              <w:i/>
              <w:color w:val="000000"/>
              <w:sz w:val="24"/>
              <w:szCs w:val="24"/>
            </w:rPr>
          </w:rPrChange>
        </w:rPr>
        <w:t>nék</w:t>
      </w:r>
      <w:proofErr w:type="spellEnd"/>
      <w:r w:rsidRPr="002B6B58">
        <w:rPr>
          <w:rFonts w:ascii="Times New Roman" w:eastAsia="Times New Roman" w:hAnsi="Times New Roman" w:cs="Times New Roman"/>
          <w:i/>
          <w:color w:val="000000"/>
          <w:sz w:val="24"/>
          <w:szCs w:val="24"/>
          <w:highlight w:val="yellow"/>
          <w:rPrChange w:id="1004" w:author="Marielle Moraine Butters" w:date="2019-06-17T10:15:00Z">
            <w:rPr>
              <w:rFonts w:ascii="Times New Roman" w:eastAsia="Times New Roman" w:hAnsi="Times New Roman" w:cs="Times New Roman"/>
              <w:i/>
              <w:color w:val="000000"/>
              <w:sz w:val="24"/>
              <w:szCs w:val="24"/>
            </w:rPr>
          </w:rPrChange>
        </w:rPr>
        <w:t xml:space="preserve">     </w:t>
      </w:r>
      <w:r w:rsidR="00713AEB" w:rsidRPr="002B6B58">
        <w:rPr>
          <w:rFonts w:ascii="Times New Roman" w:eastAsia="Times New Roman" w:hAnsi="Times New Roman" w:cs="Times New Roman"/>
          <w:i/>
          <w:color w:val="000000"/>
          <w:sz w:val="24"/>
          <w:szCs w:val="24"/>
          <w:highlight w:val="yellow"/>
          <w:rPrChange w:id="1005" w:author="Marielle Moraine Butters" w:date="2019-06-17T10:15:00Z">
            <w:rPr>
              <w:rFonts w:ascii="Times New Roman" w:eastAsia="Times New Roman" w:hAnsi="Times New Roman" w:cs="Times New Roman"/>
              <w:i/>
              <w:color w:val="000000"/>
              <w:sz w:val="24"/>
              <w:szCs w:val="24"/>
            </w:rPr>
          </w:rPrChange>
        </w:rPr>
        <w:t xml:space="preserve"> </w:t>
      </w:r>
      <w:proofErr w:type="spellStart"/>
      <w:r w:rsidRPr="002B6B58">
        <w:rPr>
          <w:rFonts w:ascii="Times New Roman" w:eastAsia="Times New Roman" w:hAnsi="Times New Roman" w:cs="Times New Roman"/>
          <w:b/>
          <w:bCs/>
          <w:i/>
          <w:color w:val="000000"/>
          <w:sz w:val="24"/>
          <w:szCs w:val="24"/>
          <w:highlight w:val="yellow"/>
          <w:rPrChange w:id="1006" w:author="Marielle Moraine Butters" w:date="2019-06-17T10:15:00Z">
            <w:rPr>
              <w:rFonts w:ascii="Times New Roman" w:eastAsia="Times New Roman" w:hAnsi="Times New Roman" w:cs="Times New Roman"/>
              <w:b/>
              <w:bCs/>
              <w:i/>
              <w:color w:val="000000"/>
              <w:sz w:val="24"/>
              <w:szCs w:val="24"/>
            </w:rPr>
          </w:rPrChange>
        </w:rPr>
        <w:t>skù</w:t>
      </w:r>
      <w:proofErr w:type="spellEnd"/>
    </w:p>
    <w:p w14:paraId="0DBD13D5" w14:textId="3EC281EF" w:rsidR="00A7410B" w:rsidRPr="002B6B58" w:rsidRDefault="00DF14EB" w:rsidP="0025130F">
      <w:pPr>
        <w:spacing w:after="0" w:line="240" w:lineRule="auto"/>
        <w:ind w:firstLine="720"/>
        <w:rPr>
          <w:rFonts w:ascii="Times New Roman" w:eastAsia="Times New Roman" w:hAnsi="Times New Roman" w:cs="Times New Roman"/>
          <w:sz w:val="24"/>
          <w:szCs w:val="24"/>
          <w:highlight w:val="yellow"/>
          <w:rPrChange w:id="1007" w:author="Marielle Moraine Butters" w:date="2019-06-17T10:15:00Z">
            <w:rPr>
              <w:rFonts w:ascii="Times New Roman" w:eastAsia="Times New Roman" w:hAnsi="Times New Roman" w:cs="Times New Roman"/>
              <w:sz w:val="24"/>
              <w:szCs w:val="24"/>
            </w:rPr>
          </w:rPrChange>
        </w:rPr>
      </w:pPr>
      <w:ins w:id="1008" w:author="Marielle Moraine Butters" w:date="2019-06-17T10:10:00Z">
        <w:r w:rsidRPr="002B6B58">
          <w:rPr>
            <w:rFonts w:ascii="Times New Roman" w:eastAsia="Times New Roman" w:hAnsi="Times New Roman" w:cs="Times New Roman"/>
            <w:color w:val="000000"/>
            <w:highlight w:val="yellow"/>
            <w:rPrChange w:id="1009" w:author="Marielle Moraine Butters" w:date="2019-06-17T10:15:00Z">
              <w:rPr>
                <w:rFonts w:ascii="Times New Roman" w:eastAsia="Times New Roman" w:hAnsi="Times New Roman" w:cs="Times New Roman"/>
                <w:color w:val="000000"/>
              </w:rPr>
            </w:rPrChange>
          </w:rPr>
          <w:t xml:space="preserve">      </w:t>
        </w:r>
      </w:ins>
      <w:r w:rsidR="00A7410B" w:rsidRPr="002B6B58">
        <w:rPr>
          <w:rFonts w:ascii="Times New Roman" w:eastAsia="Times New Roman" w:hAnsi="Times New Roman" w:cs="Times New Roman"/>
          <w:color w:val="000000"/>
          <w:highlight w:val="yellow"/>
          <w:rPrChange w:id="1010" w:author="Marielle Moraine Butters" w:date="2019-06-17T10:15:00Z">
            <w:rPr>
              <w:rFonts w:ascii="Times New Roman" w:eastAsia="Times New Roman" w:hAnsi="Times New Roman" w:cs="Times New Roman"/>
              <w:color w:val="000000"/>
            </w:rPr>
          </w:rPrChange>
        </w:rPr>
        <w:t>3SG </w:t>
      </w:r>
      <w:r w:rsidR="00A7410B" w:rsidRPr="002B6B58">
        <w:rPr>
          <w:rFonts w:ascii="Times New Roman" w:eastAsia="Times New Roman" w:hAnsi="Times New Roman" w:cs="Times New Roman"/>
          <w:color w:val="000000"/>
          <w:sz w:val="24"/>
          <w:szCs w:val="24"/>
          <w:highlight w:val="yellow"/>
          <w:rPrChange w:id="1011" w:author="Marielle Moraine Butters" w:date="2019-06-17T10:15:00Z">
            <w:rPr>
              <w:rFonts w:ascii="Times New Roman" w:eastAsia="Times New Roman" w:hAnsi="Times New Roman" w:cs="Times New Roman"/>
              <w:color w:val="000000"/>
              <w:sz w:val="24"/>
              <w:szCs w:val="24"/>
            </w:rPr>
          </w:rPrChange>
        </w:rPr>
        <w:t>   see-</w:t>
      </w:r>
      <w:r w:rsidR="00713AEB" w:rsidRPr="002B6B58">
        <w:rPr>
          <w:rFonts w:ascii="Times New Roman" w:eastAsia="Times New Roman" w:hAnsi="Times New Roman" w:cs="Times New Roman"/>
          <w:color w:val="000000"/>
          <w:highlight w:val="yellow"/>
          <w:rPrChange w:id="1012" w:author="Marielle Moraine Butters" w:date="2019-06-17T10:15:00Z">
            <w:rPr>
              <w:rFonts w:ascii="Times New Roman" w:eastAsia="Times New Roman" w:hAnsi="Times New Roman" w:cs="Times New Roman"/>
              <w:color w:val="000000"/>
            </w:rPr>
          </w:rPrChange>
        </w:rPr>
        <w:t>GO-2SG      </w:t>
      </w:r>
      <w:r w:rsidR="00A7410B" w:rsidRPr="002B6B58">
        <w:rPr>
          <w:rFonts w:ascii="Times New Roman" w:eastAsia="Times New Roman" w:hAnsi="Times New Roman" w:cs="Times New Roman"/>
          <w:color w:val="000000"/>
          <w:highlight w:val="yellow"/>
          <w:rPrChange w:id="1013" w:author="Marielle Moraine Butters" w:date="2019-06-17T10:15:00Z">
            <w:rPr>
              <w:rFonts w:ascii="Times New Roman" w:eastAsia="Times New Roman" w:hAnsi="Times New Roman" w:cs="Times New Roman"/>
              <w:color w:val="000000"/>
            </w:rPr>
          </w:rPrChange>
        </w:rPr>
        <w:t>2SG</w:t>
      </w:r>
      <w:r w:rsidR="00A7410B" w:rsidRPr="002B6B58">
        <w:rPr>
          <w:rFonts w:ascii="Times New Roman" w:eastAsia="Times New Roman" w:hAnsi="Times New Roman" w:cs="Times New Roman"/>
          <w:color w:val="000000"/>
          <w:sz w:val="24"/>
          <w:szCs w:val="24"/>
          <w:highlight w:val="yellow"/>
          <w:rPrChange w:id="1014" w:author="Marielle Moraine Butters" w:date="2019-06-17T10:15:00Z">
            <w:rPr>
              <w:rFonts w:ascii="Times New Roman" w:eastAsia="Times New Roman" w:hAnsi="Times New Roman" w:cs="Times New Roman"/>
              <w:color w:val="000000"/>
              <w:sz w:val="24"/>
              <w:szCs w:val="24"/>
            </w:rPr>
          </w:rPrChange>
        </w:rPr>
        <w:t xml:space="preserve">    good    </w:t>
      </w:r>
      <w:r w:rsidR="001A7925" w:rsidRPr="002B6B58">
        <w:rPr>
          <w:rFonts w:ascii="Times New Roman" w:eastAsia="Times New Roman" w:hAnsi="Times New Roman" w:cs="Times New Roman"/>
          <w:color w:val="000000"/>
          <w:sz w:val="24"/>
          <w:szCs w:val="24"/>
          <w:highlight w:val="yellow"/>
          <w:rPrChange w:id="1015" w:author="Marielle Moraine Butters" w:date="2019-06-17T10:15:00Z">
            <w:rPr>
              <w:rFonts w:ascii="Times New Roman" w:eastAsia="Times New Roman" w:hAnsi="Times New Roman" w:cs="Times New Roman"/>
              <w:color w:val="000000"/>
              <w:sz w:val="24"/>
              <w:szCs w:val="24"/>
            </w:rPr>
          </w:rPrChange>
        </w:rPr>
        <w:t xml:space="preserve"> </w:t>
      </w:r>
      <w:r w:rsidR="00A7410B" w:rsidRPr="002B6B58">
        <w:rPr>
          <w:rFonts w:ascii="Times New Roman" w:eastAsia="Times New Roman" w:hAnsi="Times New Roman" w:cs="Times New Roman"/>
          <w:color w:val="000000"/>
          <w:highlight w:val="yellow"/>
          <w:rPrChange w:id="1016" w:author="Marielle Moraine Butters" w:date="2019-06-17T10:15:00Z">
            <w:rPr>
              <w:rFonts w:ascii="Times New Roman" w:eastAsia="Times New Roman" w:hAnsi="Times New Roman" w:cs="Times New Roman"/>
              <w:color w:val="000000"/>
            </w:rPr>
          </w:rPrChange>
        </w:rPr>
        <w:t>NEG</w:t>
      </w:r>
    </w:p>
    <w:p w14:paraId="29AE9032" w14:textId="0DF4440A" w:rsidR="00A7410B" w:rsidRPr="002B6B58" w:rsidRDefault="00DF14EB" w:rsidP="0025130F">
      <w:pPr>
        <w:pStyle w:val="NoSpacing"/>
        <w:ind w:firstLine="720"/>
        <w:rPr>
          <w:rFonts w:ascii="Times New Roman" w:eastAsia="Times New Roman" w:hAnsi="Times New Roman" w:cs="Times New Roman"/>
          <w:color w:val="000000"/>
          <w:sz w:val="24"/>
          <w:szCs w:val="24"/>
          <w:highlight w:val="yellow"/>
          <w:rPrChange w:id="1017" w:author="Marielle Moraine Butters" w:date="2019-06-17T10:15:00Z">
            <w:rPr>
              <w:rFonts w:ascii="Times New Roman" w:eastAsia="Times New Roman" w:hAnsi="Times New Roman" w:cs="Times New Roman"/>
              <w:color w:val="000000"/>
              <w:sz w:val="24"/>
              <w:szCs w:val="24"/>
            </w:rPr>
          </w:rPrChange>
        </w:rPr>
      </w:pPr>
      <w:ins w:id="1018" w:author="Marielle Moraine Butters" w:date="2019-06-17T10:10:00Z">
        <w:r w:rsidRPr="002B6B58">
          <w:rPr>
            <w:rFonts w:ascii="Times New Roman" w:eastAsia="Times New Roman" w:hAnsi="Times New Roman" w:cs="Times New Roman"/>
            <w:color w:val="000000"/>
            <w:sz w:val="24"/>
            <w:szCs w:val="24"/>
            <w:highlight w:val="yellow"/>
            <w:rPrChange w:id="1019" w:author="Marielle Moraine Butters" w:date="2019-06-17T10:15:00Z">
              <w:rPr>
                <w:rFonts w:ascii="Times New Roman" w:eastAsia="Times New Roman" w:hAnsi="Times New Roman" w:cs="Times New Roman"/>
                <w:color w:val="000000"/>
                <w:sz w:val="24"/>
                <w:szCs w:val="24"/>
              </w:rPr>
            </w:rPrChange>
          </w:rPr>
          <w:t xml:space="preserve">     </w:t>
        </w:r>
      </w:ins>
      <w:r w:rsidR="00A7410B" w:rsidRPr="002B6B58">
        <w:rPr>
          <w:rFonts w:ascii="Times New Roman" w:eastAsia="Times New Roman" w:hAnsi="Times New Roman" w:cs="Times New Roman"/>
          <w:color w:val="000000"/>
          <w:sz w:val="24"/>
          <w:szCs w:val="24"/>
          <w:highlight w:val="yellow"/>
          <w:rPrChange w:id="1020" w:author="Marielle Moraine Butters" w:date="2019-06-17T10:15:00Z">
            <w:rPr>
              <w:rFonts w:ascii="Times New Roman" w:eastAsia="Times New Roman" w:hAnsi="Times New Roman" w:cs="Times New Roman"/>
              <w:color w:val="000000"/>
              <w:sz w:val="24"/>
              <w:szCs w:val="24"/>
            </w:rPr>
          </w:rPrChange>
        </w:rPr>
        <w:t>‘He does not see you as a good person</w:t>
      </w:r>
      <w:r w:rsidR="00713AEB" w:rsidRPr="002B6B58">
        <w:rPr>
          <w:rFonts w:ascii="Times New Roman" w:eastAsia="Times New Roman" w:hAnsi="Times New Roman" w:cs="Times New Roman"/>
          <w:color w:val="000000"/>
          <w:sz w:val="24"/>
          <w:szCs w:val="24"/>
          <w:highlight w:val="yellow"/>
          <w:rPrChange w:id="1021" w:author="Marielle Moraine Butters" w:date="2019-06-17T10:15:00Z">
            <w:rPr>
              <w:rFonts w:ascii="Times New Roman" w:eastAsia="Times New Roman" w:hAnsi="Times New Roman" w:cs="Times New Roman"/>
              <w:color w:val="000000"/>
              <w:sz w:val="24"/>
              <w:szCs w:val="24"/>
            </w:rPr>
          </w:rPrChange>
        </w:rPr>
        <w:t>.</w:t>
      </w:r>
      <w:r w:rsidR="00A7410B" w:rsidRPr="002B6B58">
        <w:rPr>
          <w:rFonts w:ascii="Times New Roman" w:eastAsia="Times New Roman" w:hAnsi="Times New Roman" w:cs="Times New Roman"/>
          <w:color w:val="000000"/>
          <w:sz w:val="24"/>
          <w:szCs w:val="24"/>
          <w:highlight w:val="yellow"/>
          <w:rPrChange w:id="1022" w:author="Marielle Moraine Butters" w:date="2019-06-17T10:15:00Z">
            <w:rPr>
              <w:rFonts w:ascii="Times New Roman" w:eastAsia="Times New Roman" w:hAnsi="Times New Roman" w:cs="Times New Roman"/>
              <w:color w:val="000000"/>
              <w:sz w:val="24"/>
              <w:szCs w:val="24"/>
            </w:rPr>
          </w:rPrChange>
        </w:rPr>
        <w:t xml:space="preserve">’ </w:t>
      </w:r>
      <w:ins w:id="1023" w:author="Marielle Moraine Butters" w:date="2019-06-19T17:15:00Z">
        <w:r w:rsidR="00073C8F" w:rsidRPr="00446292">
          <w:rPr>
            <w:rFonts w:ascii="Times New Roman" w:hAnsi="Times New Roman" w:cs="Times New Roman"/>
            <w:color w:val="000000"/>
            <w:sz w:val="24"/>
            <w:szCs w:val="24"/>
            <w:highlight w:val="yellow"/>
          </w:rPr>
          <w:t>(</w:t>
        </w:r>
        <w:proofErr w:type="spellStart"/>
        <w:r w:rsidR="00073C8F" w:rsidRPr="00446292">
          <w:rPr>
            <w:rFonts w:ascii="Times New Roman" w:hAnsi="Times New Roman" w:cs="Times New Roman"/>
            <w:color w:val="000000"/>
            <w:sz w:val="24"/>
            <w:szCs w:val="24"/>
            <w:highlight w:val="yellow"/>
          </w:rPr>
          <w:t>Frajzyngier</w:t>
        </w:r>
        <w:proofErr w:type="spellEnd"/>
        <w:r w:rsidR="00073C8F" w:rsidRPr="00446292">
          <w:rPr>
            <w:rFonts w:ascii="Times New Roman" w:hAnsi="Times New Roman" w:cs="Times New Roman"/>
            <w:color w:val="000000"/>
            <w:sz w:val="24"/>
            <w:szCs w:val="24"/>
            <w:highlight w:val="yellow"/>
          </w:rPr>
          <w:t xml:space="preserve"> &amp; Johnston 2005:</w:t>
        </w:r>
      </w:ins>
      <w:ins w:id="1024" w:author="Marielle Moraine Butters" w:date="2019-06-19T17:16:00Z">
        <w:r w:rsidR="00073C8F">
          <w:rPr>
            <w:rFonts w:ascii="Times New Roman" w:hAnsi="Times New Roman" w:cs="Times New Roman"/>
            <w:color w:val="000000"/>
            <w:sz w:val="24"/>
            <w:szCs w:val="24"/>
            <w:highlight w:val="yellow"/>
          </w:rPr>
          <w:t xml:space="preserve"> </w:t>
        </w:r>
      </w:ins>
      <w:ins w:id="1025" w:author="Marielle Moraine Butters" w:date="2019-06-19T17:15:00Z">
        <w:r w:rsidR="00073C8F" w:rsidRPr="00446292">
          <w:rPr>
            <w:rFonts w:ascii="Times New Roman" w:hAnsi="Times New Roman" w:cs="Times New Roman"/>
            <w:color w:val="000000"/>
            <w:sz w:val="24"/>
            <w:szCs w:val="24"/>
            <w:highlight w:val="yellow"/>
          </w:rPr>
          <w:t>23</w:t>
        </w:r>
      </w:ins>
      <w:ins w:id="1026" w:author="Marielle Moraine Butters" w:date="2019-06-19T17:16:00Z">
        <w:r w:rsidR="00073C8F">
          <w:rPr>
            <w:rFonts w:ascii="Times New Roman" w:hAnsi="Times New Roman" w:cs="Times New Roman"/>
            <w:color w:val="000000"/>
            <w:sz w:val="24"/>
            <w:szCs w:val="24"/>
            <w:highlight w:val="yellow"/>
          </w:rPr>
          <w:t>4</w:t>
        </w:r>
      </w:ins>
      <w:ins w:id="1027" w:author="Marielle Moraine Butters" w:date="2019-06-19T17:15:00Z">
        <w:r w:rsidR="00073C8F" w:rsidRPr="00446292">
          <w:rPr>
            <w:rFonts w:ascii="Times New Roman" w:hAnsi="Times New Roman" w:cs="Times New Roman"/>
            <w:color w:val="000000"/>
            <w:sz w:val="24"/>
            <w:szCs w:val="24"/>
            <w:highlight w:val="yellow"/>
          </w:rPr>
          <w:t>)</w:t>
        </w:r>
        <w:r w:rsidR="00073C8F" w:rsidRPr="00073C8F" w:rsidDel="00DF14EB">
          <w:rPr>
            <w:rFonts w:ascii="Times New Roman" w:hAnsi="Times New Roman" w:cs="Times New Roman"/>
            <w:color w:val="000000"/>
            <w:sz w:val="24"/>
            <w:szCs w:val="24"/>
            <w:highlight w:val="yellow"/>
          </w:rPr>
          <w:t xml:space="preserve"> </w:t>
        </w:r>
      </w:ins>
      <w:del w:id="1028" w:author="Marielle Moraine Butters" w:date="2019-06-17T10:13:00Z">
        <w:r w:rsidR="005D2F70" w:rsidRPr="002B6B58" w:rsidDel="00DF14EB">
          <w:rPr>
            <w:rFonts w:ascii="Times New Roman" w:hAnsi="Times New Roman" w:cs="Times New Roman"/>
            <w:color w:val="000000"/>
            <w:sz w:val="24"/>
            <w:szCs w:val="24"/>
            <w:highlight w:val="yellow"/>
            <w:rPrChange w:id="1029" w:author="Marielle Moraine Butters" w:date="2019-06-17T10:15:00Z">
              <w:rPr>
                <w:rFonts w:ascii="Times New Roman" w:hAnsi="Times New Roman" w:cs="Times New Roman"/>
                <w:color w:val="000000"/>
                <w:sz w:val="24"/>
                <w:szCs w:val="24"/>
              </w:rPr>
            </w:rPrChange>
          </w:rPr>
          <w:delText>(Frajzyngier &amp;</w:delText>
        </w:r>
        <w:r w:rsidR="00713AEB" w:rsidRPr="002B6B58" w:rsidDel="00DF14EB">
          <w:rPr>
            <w:rFonts w:ascii="Times New Roman" w:hAnsi="Times New Roman" w:cs="Times New Roman"/>
            <w:color w:val="000000"/>
            <w:sz w:val="24"/>
            <w:szCs w:val="24"/>
            <w:highlight w:val="yellow"/>
            <w:rPrChange w:id="1030" w:author="Marielle Moraine Butters" w:date="2019-06-17T10:15:00Z">
              <w:rPr>
                <w:rFonts w:ascii="Times New Roman" w:hAnsi="Times New Roman" w:cs="Times New Roman"/>
                <w:color w:val="000000"/>
                <w:sz w:val="24"/>
                <w:szCs w:val="24"/>
              </w:rPr>
            </w:rPrChange>
          </w:rPr>
          <w:delText xml:space="preserve"> Johnston 2005: 234)</w:delText>
        </w:r>
      </w:del>
    </w:p>
    <w:p w14:paraId="28DEA263" w14:textId="77777777" w:rsidR="00A7410B" w:rsidRPr="002B6B58" w:rsidRDefault="00A7410B" w:rsidP="00A7410B">
      <w:pPr>
        <w:pStyle w:val="NoSpacing"/>
        <w:ind w:left="720" w:firstLine="720"/>
        <w:rPr>
          <w:rFonts w:ascii="Times New Roman" w:eastAsia="Times New Roman" w:hAnsi="Times New Roman" w:cs="Times New Roman"/>
          <w:color w:val="000000"/>
          <w:sz w:val="24"/>
          <w:szCs w:val="24"/>
          <w:highlight w:val="yellow"/>
          <w:rPrChange w:id="1031" w:author="Marielle Moraine Butters" w:date="2019-06-17T10:15:00Z">
            <w:rPr>
              <w:rFonts w:ascii="Times New Roman" w:eastAsia="Times New Roman" w:hAnsi="Times New Roman" w:cs="Times New Roman"/>
              <w:color w:val="000000"/>
              <w:sz w:val="24"/>
              <w:szCs w:val="24"/>
            </w:rPr>
          </w:rPrChange>
        </w:rPr>
      </w:pPr>
    </w:p>
    <w:p w14:paraId="000869BD" w14:textId="36A2F337" w:rsidR="00D34FEB" w:rsidRPr="002B6B58" w:rsidRDefault="001E29E9" w:rsidP="0025130F">
      <w:pPr>
        <w:pStyle w:val="NoSpacing"/>
        <w:rPr>
          <w:rFonts w:ascii="Times New Roman" w:hAnsi="Times New Roman" w:cs="Times New Roman"/>
          <w:sz w:val="24"/>
          <w:szCs w:val="24"/>
          <w:highlight w:val="yellow"/>
          <w:rPrChange w:id="1032" w:author="Marielle Moraine Butters" w:date="2019-06-17T10:15:00Z">
            <w:rPr>
              <w:rFonts w:ascii="Times New Roman" w:hAnsi="Times New Roman" w:cs="Times New Roman"/>
              <w:sz w:val="24"/>
              <w:szCs w:val="24"/>
            </w:rPr>
          </w:rPrChange>
        </w:rPr>
      </w:pPr>
      <w:del w:id="1033" w:author="Marielle Moraine Butters" w:date="2019-06-17T10:11:00Z">
        <w:r w:rsidRPr="002B6B58" w:rsidDel="00DF14EB">
          <w:rPr>
            <w:rFonts w:ascii="Times New Roman" w:hAnsi="Times New Roman" w:cs="Times New Roman"/>
            <w:iCs/>
            <w:color w:val="000000"/>
            <w:sz w:val="24"/>
            <w:szCs w:val="24"/>
            <w:highlight w:val="yellow"/>
            <w:rPrChange w:id="1034" w:author="Marielle Moraine Butters" w:date="2019-06-17T10:15:00Z">
              <w:rPr>
                <w:rFonts w:ascii="Times New Roman" w:hAnsi="Times New Roman" w:cs="Times New Roman"/>
                <w:iCs/>
                <w:color w:val="000000"/>
                <w:sz w:val="24"/>
                <w:szCs w:val="24"/>
              </w:rPr>
            </w:rPrChange>
          </w:rPr>
          <w:delText>(19</w:delText>
        </w:r>
        <w:r w:rsidR="00D34FEB" w:rsidRPr="002B6B58" w:rsidDel="00DF14EB">
          <w:rPr>
            <w:rFonts w:ascii="Times New Roman" w:hAnsi="Times New Roman" w:cs="Times New Roman"/>
            <w:iCs/>
            <w:color w:val="000000"/>
            <w:sz w:val="24"/>
            <w:szCs w:val="24"/>
            <w:highlight w:val="yellow"/>
            <w:rPrChange w:id="1035" w:author="Marielle Moraine Butters" w:date="2019-06-17T10:15:00Z">
              <w:rPr>
                <w:rFonts w:ascii="Times New Roman" w:hAnsi="Times New Roman" w:cs="Times New Roman"/>
                <w:iCs/>
                <w:color w:val="000000"/>
                <w:sz w:val="24"/>
                <w:szCs w:val="24"/>
              </w:rPr>
            </w:rPrChange>
          </w:rPr>
          <w:delText>)</w:delText>
        </w:r>
      </w:del>
      <w:r w:rsidR="00D34FEB" w:rsidRPr="002B6B58">
        <w:rPr>
          <w:rFonts w:ascii="Times New Roman" w:hAnsi="Times New Roman" w:cs="Times New Roman"/>
          <w:iCs/>
          <w:color w:val="000000"/>
          <w:sz w:val="24"/>
          <w:szCs w:val="24"/>
          <w:highlight w:val="yellow"/>
          <w:rPrChange w:id="1036" w:author="Marielle Moraine Butters" w:date="2019-06-17T10:15:00Z">
            <w:rPr>
              <w:rFonts w:ascii="Times New Roman" w:hAnsi="Times New Roman" w:cs="Times New Roman"/>
              <w:iCs/>
              <w:color w:val="000000"/>
              <w:sz w:val="24"/>
              <w:szCs w:val="24"/>
            </w:rPr>
          </w:rPrChange>
        </w:rPr>
        <w:tab/>
      </w:r>
      <w:r w:rsidR="00D34FEB" w:rsidRPr="002B6B58">
        <w:rPr>
          <w:highlight w:val="yellow"/>
          <w:rPrChange w:id="1037" w:author="Marielle Moraine Butters" w:date="2019-06-17T10:15:00Z">
            <w:rPr/>
          </w:rPrChange>
        </w:rPr>
        <w:t xml:space="preserve"> </w:t>
      </w:r>
      <w:proofErr w:type="gramStart"/>
      <w:ins w:id="1038" w:author="Marielle Moraine Butters" w:date="2019-06-17T10:11:00Z">
        <w:r w:rsidR="00DF14EB" w:rsidRPr="002B6B58">
          <w:rPr>
            <w:highlight w:val="yellow"/>
            <w:rPrChange w:id="1039" w:author="Marielle Moraine Butters" w:date="2019-06-17T10:15:00Z">
              <w:rPr/>
            </w:rPrChange>
          </w:rPr>
          <w:t>b</w:t>
        </w:r>
        <w:proofErr w:type="gramEnd"/>
        <w:r w:rsidR="00DF14EB" w:rsidRPr="002B6B58">
          <w:rPr>
            <w:highlight w:val="yellow"/>
            <w:rPrChange w:id="1040" w:author="Marielle Moraine Butters" w:date="2019-06-17T10:15:00Z">
              <w:rPr/>
            </w:rPrChange>
          </w:rPr>
          <w:t xml:space="preserve">.   </w:t>
        </w:r>
      </w:ins>
      <w:proofErr w:type="spellStart"/>
      <w:r w:rsidR="00D34FEB" w:rsidRPr="002B6B58">
        <w:rPr>
          <w:rFonts w:ascii="Times New Roman" w:hAnsi="Times New Roman" w:cs="Times New Roman"/>
          <w:i/>
          <w:color w:val="000000"/>
          <w:sz w:val="24"/>
          <w:szCs w:val="24"/>
          <w:highlight w:val="yellow"/>
          <w:rPrChange w:id="1041" w:author="Marielle Moraine Butters" w:date="2019-06-17T10:15:00Z">
            <w:rPr>
              <w:rFonts w:ascii="Times New Roman" w:hAnsi="Times New Roman" w:cs="Times New Roman"/>
              <w:i/>
              <w:color w:val="000000"/>
              <w:sz w:val="24"/>
              <w:szCs w:val="24"/>
            </w:rPr>
          </w:rPrChange>
        </w:rPr>
        <w:t>kó</w:t>
      </w:r>
      <w:proofErr w:type="spellEnd"/>
      <w:r w:rsidR="00D34FEB" w:rsidRPr="002B6B58">
        <w:rPr>
          <w:rFonts w:ascii="Times New Roman" w:hAnsi="Times New Roman" w:cs="Times New Roman"/>
          <w:i/>
          <w:color w:val="000000"/>
          <w:sz w:val="24"/>
          <w:szCs w:val="24"/>
          <w:highlight w:val="yellow"/>
          <w:rPrChange w:id="1042" w:author="Marielle Moraine Butters" w:date="2019-06-17T10:15:00Z">
            <w:rPr>
              <w:rFonts w:ascii="Times New Roman" w:hAnsi="Times New Roman" w:cs="Times New Roman"/>
              <w:i/>
              <w:color w:val="000000"/>
              <w:sz w:val="24"/>
              <w:szCs w:val="24"/>
            </w:rPr>
          </w:rPrChange>
        </w:rPr>
        <w:t xml:space="preserve">             </w:t>
      </w:r>
      <w:proofErr w:type="spellStart"/>
      <w:r w:rsidR="00D34FEB" w:rsidRPr="002B6B58">
        <w:rPr>
          <w:rFonts w:ascii="Times New Roman" w:hAnsi="Times New Roman" w:cs="Times New Roman"/>
          <w:i/>
          <w:color w:val="000000"/>
          <w:sz w:val="24"/>
          <w:szCs w:val="24"/>
          <w:highlight w:val="yellow"/>
          <w:rPrChange w:id="1043" w:author="Marielle Moraine Butters" w:date="2019-06-17T10:15:00Z">
            <w:rPr>
              <w:rFonts w:ascii="Times New Roman" w:hAnsi="Times New Roman" w:cs="Times New Roman"/>
              <w:i/>
              <w:color w:val="000000"/>
              <w:sz w:val="24"/>
              <w:szCs w:val="24"/>
            </w:rPr>
          </w:rPrChange>
        </w:rPr>
        <w:t>mə</w:t>
      </w:r>
      <w:proofErr w:type="spellEnd"/>
      <w:r w:rsidR="00D34FEB" w:rsidRPr="002B6B58">
        <w:rPr>
          <w:rFonts w:ascii="Times New Roman" w:hAnsi="Times New Roman" w:cs="Times New Roman"/>
          <w:i/>
          <w:color w:val="000000"/>
          <w:sz w:val="24"/>
          <w:szCs w:val="24"/>
          <w:highlight w:val="yellow"/>
          <w:rPrChange w:id="1044" w:author="Marielle Moraine Butters" w:date="2019-06-17T10:15:00Z">
            <w:rPr>
              <w:rFonts w:ascii="Times New Roman" w:hAnsi="Times New Roman" w:cs="Times New Roman"/>
              <w:i/>
              <w:color w:val="000000"/>
              <w:sz w:val="24"/>
              <w:szCs w:val="24"/>
            </w:rPr>
          </w:rPrChange>
        </w:rPr>
        <w:t xml:space="preserve">̀       </w:t>
      </w:r>
      <w:proofErr w:type="spellStart"/>
      <w:r w:rsidR="00D34FEB" w:rsidRPr="002B6B58">
        <w:rPr>
          <w:rFonts w:ascii="Times New Roman" w:hAnsi="Times New Roman" w:cs="Times New Roman"/>
          <w:i/>
          <w:color w:val="000000"/>
          <w:sz w:val="24"/>
          <w:szCs w:val="24"/>
          <w:highlight w:val="yellow"/>
          <w:rPrChange w:id="1045" w:author="Marielle Moraine Butters" w:date="2019-06-17T10:15:00Z">
            <w:rPr>
              <w:rFonts w:ascii="Times New Roman" w:hAnsi="Times New Roman" w:cs="Times New Roman"/>
              <w:i/>
              <w:color w:val="000000"/>
              <w:sz w:val="24"/>
              <w:szCs w:val="24"/>
            </w:rPr>
          </w:rPrChange>
        </w:rPr>
        <w:t>lə́ɓ-yíì</w:t>
      </w:r>
      <w:proofErr w:type="spellEnd"/>
      <w:r w:rsidR="00D34FEB" w:rsidRPr="002B6B58">
        <w:rPr>
          <w:rFonts w:ascii="Times New Roman" w:hAnsi="Times New Roman" w:cs="Times New Roman"/>
          <w:i/>
          <w:color w:val="000000"/>
          <w:sz w:val="24"/>
          <w:szCs w:val="24"/>
          <w:highlight w:val="yellow"/>
          <w:rPrChange w:id="1046" w:author="Marielle Moraine Butters" w:date="2019-06-17T10:15:00Z">
            <w:rPr>
              <w:rFonts w:ascii="Times New Roman" w:hAnsi="Times New Roman" w:cs="Times New Roman"/>
              <w:i/>
              <w:color w:val="000000"/>
              <w:sz w:val="24"/>
              <w:szCs w:val="24"/>
            </w:rPr>
          </w:rPrChange>
        </w:rPr>
        <w:t xml:space="preserve">         </w:t>
      </w:r>
      <w:proofErr w:type="spellStart"/>
      <w:r w:rsidR="00D34FEB" w:rsidRPr="002B6B58">
        <w:rPr>
          <w:rFonts w:ascii="Times New Roman" w:hAnsi="Times New Roman" w:cs="Times New Roman"/>
          <w:b/>
          <w:bCs/>
          <w:i/>
          <w:color w:val="000000"/>
          <w:sz w:val="24"/>
          <w:szCs w:val="24"/>
          <w:highlight w:val="yellow"/>
          <w:rPrChange w:id="1047" w:author="Marielle Moraine Butters" w:date="2019-06-17T10:15:00Z">
            <w:rPr>
              <w:rFonts w:ascii="Times New Roman" w:hAnsi="Times New Roman" w:cs="Times New Roman"/>
              <w:b/>
              <w:bCs/>
              <w:i/>
              <w:color w:val="000000"/>
              <w:sz w:val="24"/>
              <w:szCs w:val="24"/>
            </w:rPr>
          </w:rPrChange>
        </w:rPr>
        <w:t>ɗá</w:t>
      </w:r>
      <w:proofErr w:type="spellEnd"/>
      <w:r w:rsidR="00D34FEB" w:rsidRPr="002B6B58">
        <w:rPr>
          <w:rFonts w:ascii="Times New Roman" w:hAnsi="Times New Roman" w:cs="Times New Roman"/>
          <w:b/>
          <w:bCs/>
          <w:i/>
          <w:color w:val="000000"/>
          <w:sz w:val="24"/>
          <w:szCs w:val="24"/>
          <w:highlight w:val="yellow"/>
          <w:rPrChange w:id="1048" w:author="Marielle Moraine Butters" w:date="2019-06-17T10:15:00Z">
            <w:rPr>
              <w:rFonts w:ascii="Times New Roman" w:hAnsi="Times New Roman" w:cs="Times New Roman"/>
              <w:b/>
              <w:bCs/>
              <w:i/>
              <w:color w:val="000000"/>
              <w:sz w:val="24"/>
              <w:szCs w:val="24"/>
            </w:rPr>
          </w:rPrChange>
        </w:rPr>
        <w:t xml:space="preserve">        </w:t>
      </w:r>
      <w:proofErr w:type="spellStart"/>
      <w:r w:rsidR="00D34FEB" w:rsidRPr="002B6B58">
        <w:rPr>
          <w:rFonts w:ascii="Times New Roman" w:hAnsi="Times New Roman" w:cs="Times New Roman"/>
          <w:b/>
          <w:bCs/>
          <w:i/>
          <w:color w:val="000000"/>
          <w:sz w:val="24"/>
          <w:szCs w:val="24"/>
          <w:highlight w:val="yellow"/>
          <w:rPrChange w:id="1049" w:author="Marielle Moraine Butters" w:date="2019-06-17T10:15:00Z">
            <w:rPr>
              <w:rFonts w:ascii="Times New Roman" w:hAnsi="Times New Roman" w:cs="Times New Roman"/>
              <w:b/>
              <w:bCs/>
              <w:i/>
              <w:color w:val="000000"/>
              <w:sz w:val="24"/>
              <w:szCs w:val="24"/>
            </w:rPr>
          </w:rPrChange>
        </w:rPr>
        <w:t>skù</w:t>
      </w:r>
      <w:proofErr w:type="spellEnd"/>
    </w:p>
    <w:p w14:paraId="5DCD2CDC" w14:textId="37866721" w:rsidR="00D34FEB" w:rsidRPr="002B6B58" w:rsidRDefault="00D34FEB" w:rsidP="00D34FEB">
      <w:pPr>
        <w:pStyle w:val="NormalWeb"/>
        <w:spacing w:before="0" w:beforeAutospacing="0" w:after="0" w:afterAutospacing="0"/>
        <w:rPr>
          <w:highlight w:val="yellow"/>
          <w:rPrChange w:id="1050" w:author="Marielle Moraine Butters" w:date="2019-06-17T10:15:00Z">
            <w:rPr/>
          </w:rPrChange>
        </w:rPr>
      </w:pPr>
      <w:r w:rsidRPr="002B6B58">
        <w:rPr>
          <w:color w:val="000000"/>
          <w:highlight w:val="yellow"/>
          <w:rPrChange w:id="1051" w:author="Marielle Moraine Butters" w:date="2019-06-17T10:15:00Z">
            <w:rPr>
              <w:color w:val="000000"/>
            </w:rPr>
          </w:rPrChange>
        </w:rPr>
        <w:t>   </w:t>
      </w:r>
      <w:r w:rsidRPr="002B6B58">
        <w:rPr>
          <w:color w:val="000000"/>
          <w:highlight w:val="yellow"/>
          <w:rPrChange w:id="1052" w:author="Marielle Moraine Butters" w:date="2019-06-17T10:15:00Z">
            <w:rPr>
              <w:color w:val="000000"/>
            </w:rPr>
          </w:rPrChange>
        </w:rPr>
        <w:tab/>
      </w:r>
      <w:ins w:id="1053" w:author="Marielle Moraine Butters" w:date="2019-06-17T10:11:00Z">
        <w:r w:rsidR="00DF14EB" w:rsidRPr="002B6B58">
          <w:rPr>
            <w:color w:val="000000"/>
            <w:highlight w:val="yellow"/>
            <w:rPrChange w:id="1054" w:author="Marielle Moraine Butters" w:date="2019-06-17T10:15:00Z">
              <w:rPr>
                <w:color w:val="000000"/>
              </w:rPr>
            </w:rPrChange>
          </w:rPr>
          <w:t xml:space="preserve">     </w:t>
        </w:r>
      </w:ins>
      <w:r w:rsidRPr="002B6B58">
        <w:rPr>
          <w:color w:val="000000"/>
          <w:highlight w:val="yellow"/>
          <w:rPrChange w:id="1055" w:author="Marielle Moraine Butters" w:date="2019-06-17T10:15:00Z">
            <w:rPr>
              <w:color w:val="000000"/>
            </w:rPr>
          </w:rPrChange>
        </w:rPr>
        <w:t xml:space="preserve"> </w:t>
      </w:r>
      <w:r w:rsidRPr="002B6B58">
        <w:rPr>
          <w:color w:val="000000"/>
          <w:sz w:val="22"/>
          <w:szCs w:val="22"/>
          <w:highlight w:val="yellow"/>
          <w:rPrChange w:id="1056" w:author="Marielle Moraine Butters" w:date="2019-06-17T10:15:00Z">
            <w:rPr>
              <w:color w:val="000000"/>
              <w:sz w:val="22"/>
              <w:szCs w:val="22"/>
            </w:rPr>
          </w:rPrChange>
        </w:rPr>
        <w:t>QUANT</w:t>
      </w:r>
      <w:r w:rsidRPr="002B6B58">
        <w:rPr>
          <w:color w:val="000000"/>
          <w:highlight w:val="yellow"/>
          <w:rPrChange w:id="1057" w:author="Marielle Moraine Butters" w:date="2019-06-17T10:15:00Z">
            <w:rPr>
              <w:color w:val="000000"/>
            </w:rPr>
          </w:rPrChange>
        </w:rPr>
        <w:t xml:space="preserve">    </w:t>
      </w:r>
      <w:r w:rsidRPr="002B6B58">
        <w:rPr>
          <w:color w:val="000000"/>
          <w:sz w:val="22"/>
          <w:szCs w:val="22"/>
          <w:highlight w:val="yellow"/>
          <w:rPrChange w:id="1058" w:author="Marielle Moraine Butters" w:date="2019-06-17T10:15:00Z">
            <w:rPr>
              <w:color w:val="000000"/>
              <w:sz w:val="22"/>
              <w:szCs w:val="22"/>
            </w:rPr>
          </w:rPrChange>
        </w:rPr>
        <w:t>REL</w:t>
      </w:r>
      <w:r w:rsidRPr="002B6B58">
        <w:rPr>
          <w:color w:val="000000"/>
          <w:highlight w:val="yellow"/>
          <w:rPrChange w:id="1059" w:author="Marielle Moraine Butters" w:date="2019-06-17T10:15:00Z">
            <w:rPr>
              <w:color w:val="000000"/>
            </w:rPr>
          </w:rPrChange>
        </w:rPr>
        <w:t xml:space="preserve">    </w:t>
      </w:r>
      <w:r w:rsidR="00A7410B" w:rsidRPr="002B6B58">
        <w:rPr>
          <w:color w:val="000000"/>
          <w:highlight w:val="yellow"/>
          <w:rPrChange w:id="1060" w:author="Marielle Moraine Butters" w:date="2019-06-17T10:15:00Z">
            <w:rPr>
              <w:color w:val="000000"/>
            </w:rPr>
          </w:rPrChange>
        </w:rPr>
        <w:t xml:space="preserve"> </w:t>
      </w:r>
      <w:r w:rsidRPr="002B6B58">
        <w:rPr>
          <w:color w:val="000000"/>
          <w:highlight w:val="yellow"/>
          <w:rPrChange w:id="1061" w:author="Marielle Moraine Butters" w:date="2019-06-17T10:15:00Z">
            <w:rPr>
              <w:color w:val="000000"/>
            </w:rPr>
          </w:rPrChange>
        </w:rPr>
        <w:t>wet-</w:t>
      </w:r>
      <w:r w:rsidRPr="002B6B58">
        <w:rPr>
          <w:color w:val="000000"/>
          <w:sz w:val="22"/>
          <w:szCs w:val="22"/>
          <w:highlight w:val="yellow"/>
          <w:rPrChange w:id="1062" w:author="Marielle Moraine Butters" w:date="2019-06-17T10:15:00Z">
            <w:rPr>
              <w:color w:val="000000"/>
              <w:sz w:val="22"/>
              <w:szCs w:val="22"/>
            </w:rPr>
          </w:rPrChange>
        </w:rPr>
        <w:t>PL </w:t>
      </w:r>
      <w:r w:rsidR="001A7925" w:rsidRPr="002B6B58">
        <w:rPr>
          <w:color w:val="000000"/>
          <w:highlight w:val="yellow"/>
          <w:rPrChange w:id="1063" w:author="Marielle Moraine Butters" w:date="2019-06-17T10:15:00Z">
            <w:rPr>
              <w:color w:val="000000"/>
            </w:rPr>
          </w:rPrChange>
        </w:rPr>
        <w:t>      </w:t>
      </w:r>
      <w:r w:rsidR="00A7410B" w:rsidRPr="002B6B58">
        <w:rPr>
          <w:color w:val="000000"/>
          <w:sz w:val="22"/>
          <w:szCs w:val="22"/>
          <w:highlight w:val="yellow"/>
          <w:rPrChange w:id="1064" w:author="Marielle Moraine Butters" w:date="2019-06-17T10:15:00Z">
            <w:rPr>
              <w:color w:val="000000"/>
              <w:sz w:val="22"/>
              <w:szCs w:val="22"/>
            </w:rPr>
          </w:rPrChange>
        </w:rPr>
        <w:t>EXIST</w:t>
      </w:r>
      <w:proofErr w:type="gramStart"/>
      <w:r w:rsidR="00A7410B" w:rsidRPr="002B6B58">
        <w:rPr>
          <w:color w:val="000000"/>
          <w:highlight w:val="yellow"/>
          <w:rPrChange w:id="1065" w:author="Marielle Moraine Butters" w:date="2019-06-17T10:15:00Z">
            <w:rPr>
              <w:color w:val="000000"/>
            </w:rPr>
          </w:rPrChange>
        </w:rPr>
        <w:t xml:space="preserve">  </w:t>
      </w:r>
      <w:r w:rsidRPr="002B6B58">
        <w:rPr>
          <w:color w:val="000000"/>
          <w:sz w:val="22"/>
          <w:szCs w:val="22"/>
          <w:highlight w:val="yellow"/>
          <w:rPrChange w:id="1066" w:author="Marielle Moraine Butters" w:date="2019-06-17T10:15:00Z">
            <w:rPr>
              <w:color w:val="000000"/>
              <w:sz w:val="22"/>
              <w:szCs w:val="22"/>
            </w:rPr>
          </w:rPrChange>
        </w:rPr>
        <w:t>NEG</w:t>
      </w:r>
      <w:proofErr w:type="gramEnd"/>
    </w:p>
    <w:p w14:paraId="233ECC6A" w14:textId="7C5CBF40" w:rsidR="00D34FEB" w:rsidRPr="002B6B58" w:rsidRDefault="00D34FEB" w:rsidP="00D34FEB">
      <w:pPr>
        <w:pStyle w:val="NoSpacing"/>
        <w:rPr>
          <w:rFonts w:ascii="Times New Roman" w:hAnsi="Times New Roman" w:cs="Times New Roman"/>
          <w:color w:val="000000"/>
          <w:sz w:val="24"/>
          <w:szCs w:val="24"/>
          <w:highlight w:val="yellow"/>
          <w:rPrChange w:id="1067" w:author="Marielle Moraine Butters" w:date="2019-06-17T10:15:00Z">
            <w:rPr>
              <w:rFonts w:ascii="Times New Roman" w:hAnsi="Times New Roman" w:cs="Times New Roman"/>
              <w:color w:val="000000"/>
              <w:sz w:val="24"/>
              <w:szCs w:val="24"/>
            </w:rPr>
          </w:rPrChange>
        </w:rPr>
      </w:pPr>
      <w:r w:rsidRPr="002B6B58">
        <w:rPr>
          <w:rFonts w:ascii="Times New Roman" w:hAnsi="Times New Roman" w:cs="Times New Roman"/>
          <w:color w:val="000000"/>
          <w:sz w:val="24"/>
          <w:szCs w:val="24"/>
          <w:highlight w:val="yellow"/>
          <w:rPrChange w:id="1068" w:author="Marielle Moraine Butters" w:date="2019-06-17T10:15:00Z">
            <w:rPr>
              <w:rFonts w:ascii="Times New Roman" w:hAnsi="Times New Roman" w:cs="Times New Roman"/>
              <w:color w:val="000000"/>
              <w:sz w:val="24"/>
              <w:szCs w:val="24"/>
            </w:rPr>
          </w:rPrChange>
        </w:rPr>
        <w:t>   </w:t>
      </w:r>
      <w:r w:rsidRPr="002B6B58">
        <w:rPr>
          <w:rFonts w:ascii="Times New Roman" w:hAnsi="Times New Roman" w:cs="Times New Roman"/>
          <w:color w:val="000000"/>
          <w:sz w:val="24"/>
          <w:szCs w:val="24"/>
          <w:highlight w:val="yellow"/>
          <w:rPrChange w:id="1069" w:author="Marielle Moraine Butters" w:date="2019-06-17T10:15:00Z">
            <w:rPr>
              <w:rFonts w:ascii="Times New Roman" w:hAnsi="Times New Roman" w:cs="Times New Roman"/>
              <w:color w:val="000000"/>
              <w:sz w:val="24"/>
              <w:szCs w:val="24"/>
            </w:rPr>
          </w:rPrChange>
        </w:rPr>
        <w:tab/>
      </w:r>
      <w:ins w:id="1070" w:author="Marielle Moraine Butters" w:date="2019-06-17T10:11:00Z">
        <w:r w:rsidR="00DF14EB" w:rsidRPr="002B6B58">
          <w:rPr>
            <w:rFonts w:ascii="Times New Roman" w:hAnsi="Times New Roman" w:cs="Times New Roman"/>
            <w:color w:val="000000"/>
            <w:sz w:val="24"/>
            <w:szCs w:val="24"/>
            <w:highlight w:val="yellow"/>
            <w:rPrChange w:id="1071" w:author="Marielle Moraine Butters" w:date="2019-06-17T10:15:00Z">
              <w:rPr>
                <w:rFonts w:ascii="Times New Roman" w:hAnsi="Times New Roman" w:cs="Times New Roman"/>
                <w:color w:val="000000"/>
                <w:sz w:val="24"/>
                <w:szCs w:val="24"/>
              </w:rPr>
            </w:rPrChange>
          </w:rPr>
          <w:t xml:space="preserve">      </w:t>
        </w:r>
      </w:ins>
      <w:r w:rsidRPr="002B6B58">
        <w:rPr>
          <w:rFonts w:ascii="Times New Roman" w:hAnsi="Times New Roman" w:cs="Times New Roman"/>
          <w:color w:val="000000"/>
          <w:sz w:val="24"/>
          <w:szCs w:val="24"/>
          <w:highlight w:val="yellow"/>
          <w:rPrChange w:id="1072" w:author="Marielle Moraine Butters" w:date="2019-06-17T10:15:00Z">
            <w:rPr>
              <w:rFonts w:ascii="Times New Roman" w:hAnsi="Times New Roman" w:cs="Times New Roman"/>
              <w:color w:val="000000"/>
              <w:sz w:val="24"/>
              <w:szCs w:val="24"/>
            </w:rPr>
          </w:rPrChange>
        </w:rPr>
        <w:t>‘Not even one [page] was wet.’</w:t>
      </w:r>
      <w:r w:rsidR="00713AEB" w:rsidRPr="002B6B58">
        <w:rPr>
          <w:rFonts w:ascii="Times New Roman" w:hAnsi="Times New Roman" w:cs="Times New Roman"/>
          <w:color w:val="000000"/>
          <w:sz w:val="24"/>
          <w:szCs w:val="24"/>
          <w:highlight w:val="yellow"/>
          <w:rPrChange w:id="1073" w:author="Marielle Moraine Butters" w:date="2019-06-17T10:15:00Z">
            <w:rPr>
              <w:rFonts w:ascii="Times New Roman" w:hAnsi="Times New Roman" w:cs="Times New Roman"/>
              <w:color w:val="000000"/>
              <w:sz w:val="24"/>
              <w:szCs w:val="24"/>
            </w:rPr>
          </w:rPrChange>
        </w:rPr>
        <w:t xml:space="preserve"> </w:t>
      </w:r>
      <w:ins w:id="1074" w:author="Marielle Moraine Butters" w:date="2019-06-19T17:16:00Z">
        <w:r w:rsidR="00073C8F" w:rsidRPr="00446292">
          <w:rPr>
            <w:rFonts w:ascii="Times New Roman" w:hAnsi="Times New Roman" w:cs="Times New Roman"/>
            <w:color w:val="000000"/>
            <w:sz w:val="24"/>
            <w:szCs w:val="24"/>
            <w:highlight w:val="yellow"/>
          </w:rPr>
          <w:t>(</w:t>
        </w:r>
        <w:proofErr w:type="spellStart"/>
        <w:r w:rsidR="00073C8F" w:rsidRPr="00446292">
          <w:rPr>
            <w:rFonts w:ascii="Times New Roman" w:hAnsi="Times New Roman" w:cs="Times New Roman"/>
            <w:color w:val="000000"/>
            <w:sz w:val="24"/>
            <w:szCs w:val="24"/>
            <w:highlight w:val="yellow"/>
          </w:rPr>
          <w:t>Frajzyngier</w:t>
        </w:r>
        <w:proofErr w:type="spellEnd"/>
        <w:r w:rsidR="00073C8F" w:rsidRPr="00446292">
          <w:rPr>
            <w:rFonts w:ascii="Times New Roman" w:hAnsi="Times New Roman" w:cs="Times New Roman"/>
            <w:color w:val="000000"/>
            <w:sz w:val="24"/>
            <w:szCs w:val="24"/>
            <w:highlight w:val="yellow"/>
          </w:rPr>
          <w:t xml:space="preserve"> &amp; Johnston 2005: 79)</w:t>
        </w:r>
        <w:r w:rsidR="00073C8F" w:rsidRPr="00073C8F" w:rsidDel="00DF14EB">
          <w:rPr>
            <w:rFonts w:ascii="Times New Roman" w:hAnsi="Times New Roman" w:cs="Times New Roman"/>
            <w:sz w:val="24"/>
            <w:szCs w:val="24"/>
            <w:highlight w:val="yellow"/>
          </w:rPr>
          <w:t xml:space="preserve"> </w:t>
        </w:r>
      </w:ins>
      <w:del w:id="1075" w:author="Marielle Moraine Butters" w:date="2019-06-17T10:13:00Z">
        <w:r w:rsidR="005D2F70" w:rsidRPr="002B6B58" w:rsidDel="00DF14EB">
          <w:rPr>
            <w:rFonts w:ascii="Times New Roman" w:hAnsi="Times New Roman" w:cs="Times New Roman"/>
            <w:sz w:val="24"/>
            <w:szCs w:val="24"/>
            <w:highlight w:val="yellow"/>
            <w:rPrChange w:id="1076" w:author="Marielle Moraine Butters" w:date="2019-06-17T10:15:00Z">
              <w:rPr>
                <w:rFonts w:ascii="Times New Roman" w:hAnsi="Times New Roman" w:cs="Times New Roman"/>
                <w:sz w:val="24"/>
                <w:szCs w:val="24"/>
              </w:rPr>
            </w:rPrChange>
          </w:rPr>
          <w:delText>(Frajzyngier &amp;</w:delText>
        </w:r>
        <w:r w:rsidR="00713AEB" w:rsidRPr="002B6B58" w:rsidDel="00DF14EB">
          <w:rPr>
            <w:rFonts w:ascii="Times New Roman" w:hAnsi="Times New Roman" w:cs="Times New Roman"/>
            <w:sz w:val="24"/>
            <w:szCs w:val="24"/>
            <w:highlight w:val="yellow"/>
            <w:rPrChange w:id="1077" w:author="Marielle Moraine Butters" w:date="2019-06-17T10:15:00Z">
              <w:rPr>
                <w:rFonts w:ascii="Times New Roman" w:hAnsi="Times New Roman" w:cs="Times New Roman"/>
                <w:sz w:val="24"/>
                <w:szCs w:val="24"/>
              </w:rPr>
            </w:rPrChange>
          </w:rPr>
          <w:delText xml:space="preserve"> Johnston 2005: 79)</w:delText>
        </w:r>
      </w:del>
    </w:p>
    <w:p w14:paraId="3B34D37A" w14:textId="77777777" w:rsidR="00D34FEB" w:rsidRPr="002B6B58" w:rsidRDefault="00D34FEB" w:rsidP="00D34FEB">
      <w:pPr>
        <w:pStyle w:val="NoSpacing"/>
        <w:rPr>
          <w:rFonts w:ascii="Times New Roman" w:hAnsi="Times New Roman" w:cs="Times New Roman"/>
          <w:iCs/>
          <w:color w:val="000000"/>
          <w:sz w:val="24"/>
          <w:szCs w:val="24"/>
          <w:highlight w:val="yellow"/>
          <w:rPrChange w:id="1078" w:author="Marielle Moraine Butters" w:date="2019-06-17T10:15:00Z">
            <w:rPr>
              <w:rFonts w:ascii="Times New Roman" w:hAnsi="Times New Roman" w:cs="Times New Roman"/>
              <w:iCs/>
              <w:color w:val="000000"/>
              <w:sz w:val="24"/>
              <w:szCs w:val="24"/>
            </w:rPr>
          </w:rPrChange>
        </w:rPr>
      </w:pPr>
    </w:p>
    <w:p w14:paraId="74A1C868" w14:textId="68AC6262" w:rsidR="00D34FEB" w:rsidRPr="002B6B58" w:rsidDel="00DF14EB" w:rsidRDefault="00073C8F">
      <w:pPr>
        <w:pStyle w:val="NoSpacing"/>
        <w:spacing w:line="480" w:lineRule="auto"/>
        <w:rPr>
          <w:moveFrom w:id="1079" w:author="Marielle Moraine Butters" w:date="2019-06-17T10:11:00Z"/>
          <w:rFonts w:ascii="Times New Roman" w:hAnsi="Times New Roman" w:cs="Times New Roman"/>
          <w:iCs/>
          <w:color w:val="000000"/>
          <w:sz w:val="24"/>
          <w:szCs w:val="24"/>
          <w:highlight w:val="yellow"/>
          <w:rPrChange w:id="1080" w:author="Marielle Moraine Butters" w:date="2019-06-17T10:15:00Z">
            <w:rPr>
              <w:moveFrom w:id="1081" w:author="Marielle Moraine Butters" w:date="2019-06-17T10:11:00Z"/>
              <w:rFonts w:ascii="Times New Roman" w:hAnsi="Times New Roman" w:cs="Times New Roman"/>
              <w:iCs/>
              <w:color w:val="000000"/>
              <w:sz w:val="24"/>
              <w:szCs w:val="24"/>
            </w:rPr>
          </w:rPrChange>
        </w:rPr>
        <w:pPrChange w:id="1082" w:author="Marielle Moraine Butters" w:date="2019-06-19T17:17:00Z">
          <w:pPr>
            <w:pStyle w:val="NoSpacing"/>
            <w:spacing w:line="480" w:lineRule="auto"/>
            <w:ind w:firstLine="720"/>
          </w:pPr>
        </w:pPrChange>
      </w:pPr>
      <w:proofErr w:type="gramStart"/>
      <w:ins w:id="1083" w:author="Marielle Moraine Butters" w:date="2019-06-19T17:17:00Z">
        <w:r>
          <w:rPr>
            <w:rFonts w:ascii="Times New Roman" w:hAnsi="Times New Roman" w:cs="Times New Roman"/>
            <w:iCs/>
            <w:color w:val="000000"/>
            <w:sz w:val="24"/>
            <w:szCs w:val="24"/>
            <w:highlight w:val="yellow"/>
          </w:rPr>
          <w:t>c</w:t>
        </w:r>
      </w:ins>
      <w:proofErr w:type="gramEnd"/>
      <w:ins w:id="1084" w:author="Marielle Moraine Butters" w:date="2019-06-17T10:11:00Z">
        <w:r w:rsidR="00DF14EB" w:rsidRPr="002B6B58" w:rsidDel="00DF14EB">
          <w:rPr>
            <w:rFonts w:ascii="Times New Roman" w:hAnsi="Times New Roman" w:cs="Times New Roman"/>
            <w:iCs/>
            <w:color w:val="000000"/>
            <w:sz w:val="24"/>
            <w:szCs w:val="24"/>
            <w:highlight w:val="yellow"/>
            <w:rPrChange w:id="1085" w:author="Marielle Moraine Butters" w:date="2019-06-17T10:15:00Z">
              <w:rPr>
                <w:rFonts w:ascii="Times New Roman" w:hAnsi="Times New Roman" w:cs="Times New Roman"/>
                <w:iCs/>
                <w:color w:val="000000"/>
                <w:sz w:val="24"/>
                <w:szCs w:val="24"/>
              </w:rPr>
            </w:rPrChange>
          </w:rPr>
          <w:t xml:space="preserve"> </w:t>
        </w:r>
      </w:ins>
      <w:moveFromRangeStart w:id="1086" w:author="Marielle Moraine Butters" w:date="2019-06-17T10:11:00Z" w:name="move11658730"/>
      <w:moveFrom w:id="1087" w:author="Marielle Moraine Butters" w:date="2019-06-17T10:11:00Z">
        <w:r w:rsidR="00A7410B" w:rsidRPr="002B6B58" w:rsidDel="00DF14EB">
          <w:rPr>
            <w:rFonts w:ascii="Times New Roman" w:hAnsi="Times New Roman" w:cs="Times New Roman"/>
            <w:iCs/>
            <w:color w:val="000000"/>
            <w:sz w:val="24"/>
            <w:szCs w:val="24"/>
            <w:highlight w:val="yellow"/>
            <w:rPrChange w:id="1088" w:author="Marielle Moraine Butters" w:date="2019-06-17T10:15:00Z">
              <w:rPr>
                <w:rFonts w:ascii="Times New Roman" w:hAnsi="Times New Roman" w:cs="Times New Roman"/>
                <w:iCs/>
                <w:color w:val="000000"/>
                <w:sz w:val="24"/>
                <w:szCs w:val="24"/>
              </w:rPr>
            </w:rPrChange>
          </w:rPr>
          <w:t>Mina differs from other Chadic languages in that</w:t>
        </w:r>
        <w:r w:rsidR="00D34FEB" w:rsidRPr="002B6B58" w:rsidDel="00DF14EB">
          <w:rPr>
            <w:rFonts w:ascii="Times New Roman" w:hAnsi="Times New Roman" w:cs="Times New Roman"/>
            <w:iCs/>
            <w:color w:val="000000"/>
            <w:sz w:val="24"/>
            <w:szCs w:val="24"/>
            <w:highlight w:val="yellow"/>
            <w:rPrChange w:id="1089" w:author="Marielle Moraine Butters" w:date="2019-06-17T10:15:00Z">
              <w:rPr>
                <w:rFonts w:ascii="Times New Roman" w:hAnsi="Times New Roman" w:cs="Times New Roman"/>
                <w:iCs/>
                <w:color w:val="000000"/>
                <w:sz w:val="24"/>
                <w:szCs w:val="24"/>
              </w:rPr>
            </w:rPrChange>
          </w:rPr>
          <w:t xml:space="preserve"> the existential predicate and the verbal negator neighbor one another. It may be that this fact contributes to the clipped </w:t>
        </w:r>
        <w:r w:rsidR="00D34FEB" w:rsidRPr="002B6B58" w:rsidDel="00DF14EB">
          <w:rPr>
            <w:rFonts w:ascii="Times New Roman" w:hAnsi="Times New Roman" w:cs="Times New Roman"/>
            <w:i/>
            <w:iCs/>
            <w:color w:val="000000"/>
            <w:sz w:val="24"/>
            <w:szCs w:val="24"/>
            <w:highlight w:val="yellow"/>
            <w:rPrChange w:id="1090" w:author="Marielle Moraine Butters" w:date="2019-06-17T10:15:00Z">
              <w:rPr>
                <w:rFonts w:ascii="Times New Roman" w:hAnsi="Times New Roman" w:cs="Times New Roman"/>
                <w:i/>
                <w:iCs/>
                <w:color w:val="000000"/>
                <w:sz w:val="24"/>
                <w:szCs w:val="24"/>
              </w:rPr>
            </w:rPrChange>
          </w:rPr>
          <w:t>ɗá</w:t>
        </w:r>
        <w:r w:rsidR="00D34FEB" w:rsidRPr="002B6B58" w:rsidDel="00DF14EB">
          <w:rPr>
            <w:rFonts w:ascii="Times New Roman" w:hAnsi="Times New Roman" w:cs="Times New Roman"/>
            <w:iCs/>
            <w:color w:val="000000"/>
            <w:sz w:val="24"/>
            <w:szCs w:val="24"/>
            <w:highlight w:val="yellow"/>
            <w:rPrChange w:id="1091" w:author="Marielle Moraine Butters" w:date="2019-06-17T10:15:00Z">
              <w:rPr>
                <w:rFonts w:ascii="Times New Roman" w:hAnsi="Times New Roman" w:cs="Times New Roman"/>
                <w:iCs/>
                <w:color w:val="000000"/>
                <w:sz w:val="24"/>
                <w:szCs w:val="24"/>
              </w:rPr>
            </w:rPrChange>
          </w:rPr>
          <w:t xml:space="preserve"> existential form in negative existential predicates that is typically in its full form in affirmative existentials</w:t>
        </w:r>
        <w:r w:rsidR="001E29E9" w:rsidRPr="002B6B58" w:rsidDel="00DF14EB">
          <w:rPr>
            <w:rFonts w:ascii="Times New Roman" w:hAnsi="Times New Roman" w:cs="Times New Roman"/>
            <w:iCs/>
            <w:color w:val="000000"/>
            <w:sz w:val="24"/>
            <w:szCs w:val="24"/>
            <w:highlight w:val="yellow"/>
            <w:rPrChange w:id="1092" w:author="Marielle Moraine Butters" w:date="2019-06-17T10:15:00Z">
              <w:rPr>
                <w:rFonts w:ascii="Times New Roman" w:hAnsi="Times New Roman" w:cs="Times New Roman"/>
                <w:iCs/>
                <w:color w:val="000000"/>
                <w:sz w:val="24"/>
                <w:szCs w:val="24"/>
              </w:rPr>
            </w:rPrChange>
          </w:rPr>
          <w:t xml:space="preserve"> as in (20</w:t>
        </w:r>
        <w:r w:rsidR="001A7925" w:rsidRPr="002B6B58" w:rsidDel="00DF14EB">
          <w:rPr>
            <w:rFonts w:ascii="Times New Roman" w:hAnsi="Times New Roman" w:cs="Times New Roman"/>
            <w:iCs/>
            <w:color w:val="000000"/>
            <w:sz w:val="24"/>
            <w:szCs w:val="24"/>
            <w:highlight w:val="yellow"/>
            <w:rPrChange w:id="1093" w:author="Marielle Moraine Butters" w:date="2019-06-17T10:15:00Z">
              <w:rPr>
                <w:rFonts w:ascii="Times New Roman" w:hAnsi="Times New Roman" w:cs="Times New Roman"/>
                <w:iCs/>
                <w:color w:val="000000"/>
                <w:sz w:val="24"/>
                <w:szCs w:val="24"/>
              </w:rPr>
            </w:rPrChange>
          </w:rPr>
          <w:t>)</w:t>
        </w:r>
        <w:r w:rsidR="00D34FEB" w:rsidRPr="002B6B58" w:rsidDel="00DF14EB">
          <w:rPr>
            <w:rFonts w:ascii="Times New Roman" w:hAnsi="Times New Roman" w:cs="Times New Roman"/>
            <w:iCs/>
            <w:color w:val="000000"/>
            <w:sz w:val="24"/>
            <w:szCs w:val="24"/>
            <w:highlight w:val="yellow"/>
            <w:rPrChange w:id="1094" w:author="Marielle Moraine Butters" w:date="2019-06-17T10:15:00Z">
              <w:rPr>
                <w:rFonts w:ascii="Times New Roman" w:hAnsi="Times New Roman" w:cs="Times New Roman"/>
                <w:iCs/>
                <w:color w:val="000000"/>
                <w:sz w:val="24"/>
                <w:szCs w:val="24"/>
              </w:rPr>
            </w:rPrChange>
          </w:rPr>
          <w:t xml:space="preserve">. </w:t>
        </w:r>
      </w:moveFrom>
    </w:p>
    <w:moveFromRangeEnd w:id="1086"/>
    <w:p w14:paraId="7D923CDB" w14:textId="79B4ED67" w:rsidR="00D34FEB" w:rsidRPr="002B6B58" w:rsidRDefault="00D34FEB">
      <w:pPr>
        <w:pStyle w:val="NoSpacing"/>
        <w:rPr>
          <w:rFonts w:ascii="Times New Roman" w:eastAsia="Times New Roman" w:hAnsi="Times New Roman" w:cs="Times New Roman"/>
          <w:sz w:val="24"/>
          <w:szCs w:val="24"/>
          <w:highlight w:val="yellow"/>
          <w:rPrChange w:id="1095" w:author="Marielle Moraine Butters" w:date="2019-06-17T10:15:00Z">
            <w:rPr>
              <w:rFonts w:ascii="Times New Roman" w:eastAsia="Times New Roman" w:hAnsi="Times New Roman" w:cs="Times New Roman"/>
              <w:sz w:val="24"/>
              <w:szCs w:val="24"/>
            </w:rPr>
          </w:rPrChange>
        </w:rPr>
        <w:pPrChange w:id="1096" w:author="Marielle Moraine Butters" w:date="2019-06-19T17:17:00Z">
          <w:pPr>
            <w:pStyle w:val="NoSpacing"/>
            <w:ind w:firstLine="720"/>
          </w:pPr>
        </w:pPrChange>
      </w:pPr>
      <w:proofErr w:type="spellStart"/>
      <w:proofErr w:type="gramStart"/>
      <w:r w:rsidRPr="002B6B58">
        <w:rPr>
          <w:rFonts w:ascii="Times New Roman" w:hAnsi="Times New Roman" w:cs="Times New Roman"/>
          <w:i/>
          <w:sz w:val="24"/>
          <w:szCs w:val="24"/>
          <w:highlight w:val="yellow"/>
          <w:rPrChange w:id="1097" w:author="Marielle Moraine Butters" w:date="2019-06-17T10:15:00Z">
            <w:rPr>
              <w:rFonts w:ascii="Times New Roman" w:hAnsi="Times New Roman" w:cs="Times New Roman"/>
              <w:i/>
              <w:sz w:val="24"/>
              <w:szCs w:val="24"/>
            </w:rPr>
          </w:rPrChange>
        </w:rPr>
        <w:t>tèbéŋ</w:t>
      </w:r>
      <w:proofErr w:type="spellEnd"/>
      <w:proofErr w:type="gramEnd"/>
      <w:r w:rsidRPr="002B6B58">
        <w:rPr>
          <w:rFonts w:ascii="Times New Roman" w:hAnsi="Times New Roman" w:cs="Times New Roman"/>
          <w:i/>
          <w:sz w:val="24"/>
          <w:szCs w:val="24"/>
          <w:highlight w:val="yellow"/>
          <w:rPrChange w:id="1098" w:author="Marielle Moraine Butters" w:date="2019-06-17T10:15:00Z">
            <w:rPr>
              <w:rFonts w:ascii="Times New Roman" w:hAnsi="Times New Roman" w:cs="Times New Roman"/>
              <w:i/>
              <w:sz w:val="24"/>
              <w:szCs w:val="24"/>
            </w:rPr>
          </w:rPrChange>
        </w:rPr>
        <w:t xml:space="preserve">        </w:t>
      </w:r>
      <w:r w:rsidR="00713AEB" w:rsidRPr="002B6B58">
        <w:rPr>
          <w:rFonts w:ascii="Times New Roman" w:hAnsi="Times New Roman" w:cs="Times New Roman"/>
          <w:i/>
          <w:sz w:val="24"/>
          <w:szCs w:val="24"/>
          <w:highlight w:val="yellow"/>
          <w:rPrChange w:id="1099" w:author="Marielle Moraine Butters" w:date="2019-06-17T10:15:00Z">
            <w:rPr>
              <w:rFonts w:ascii="Times New Roman" w:hAnsi="Times New Roman" w:cs="Times New Roman"/>
              <w:i/>
              <w:sz w:val="24"/>
              <w:szCs w:val="24"/>
            </w:rPr>
          </w:rPrChange>
        </w:rPr>
        <w:t xml:space="preserve"> </w:t>
      </w:r>
      <w:proofErr w:type="spellStart"/>
      <w:r w:rsidRPr="002B6B58">
        <w:rPr>
          <w:rFonts w:ascii="Times New Roman" w:hAnsi="Times New Roman" w:cs="Times New Roman"/>
          <w:i/>
          <w:sz w:val="24"/>
          <w:szCs w:val="24"/>
          <w:highlight w:val="yellow"/>
          <w:rPrChange w:id="1100" w:author="Marielle Moraine Butters" w:date="2019-06-17T10:15:00Z">
            <w:rPr>
              <w:rFonts w:ascii="Times New Roman" w:hAnsi="Times New Roman" w:cs="Times New Roman"/>
              <w:i/>
              <w:sz w:val="24"/>
              <w:szCs w:val="24"/>
            </w:rPr>
          </w:rPrChange>
        </w:rPr>
        <w:t>tə</w:t>
      </w:r>
      <w:proofErr w:type="spellEnd"/>
      <w:r w:rsidRPr="002B6B58">
        <w:rPr>
          <w:rFonts w:ascii="Times New Roman" w:hAnsi="Times New Roman" w:cs="Times New Roman"/>
          <w:i/>
          <w:sz w:val="24"/>
          <w:szCs w:val="24"/>
          <w:highlight w:val="yellow"/>
          <w:rPrChange w:id="1101" w:author="Marielle Moraine Butters" w:date="2019-06-17T10:15:00Z">
            <w:rPr>
              <w:rFonts w:ascii="Times New Roman" w:hAnsi="Times New Roman" w:cs="Times New Roman"/>
              <w:i/>
              <w:sz w:val="24"/>
              <w:szCs w:val="24"/>
            </w:rPr>
          </w:rPrChange>
        </w:rPr>
        <w:t xml:space="preserve">́         </w:t>
      </w:r>
      <w:proofErr w:type="spellStart"/>
      <w:r w:rsidRPr="002B6B58">
        <w:rPr>
          <w:rFonts w:ascii="Times New Roman" w:hAnsi="Times New Roman" w:cs="Times New Roman"/>
          <w:i/>
          <w:sz w:val="24"/>
          <w:szCs w:val="24"/>
          <w:highlight w:val="yellow"/>
          <w:rPrChange w:id="1102" w:author="Marielle Moraine Butters" w:date="2019-06-17T10:15:00Z">
            <w:rPr>
              <w:rFonts w:ascii="Times New Roman" w:hAnsi="Times New Roman" w:cs="Times New Roman"/>
              <w:i/>
              <w:sz w:val="24"/>
              <w:szCs w:val="24"/>
            </w:rPr>
          </w:rPrChange>
        </w:rPr>
        <w:t>ndìr</w:t>
      </w:r>
      <w:proofErr w:type="spellEnd"/>
      <w:r w:rsidRPr="002B6B58">
        <w:rPr>
          <w:rFonts w:ascii="Times New Roman" w:hAnsi="Times New Roman" w:cs="Times New Roman"/>
          <w:i/>
          <w:sz w:val="24"/>
          <w:szCs w:val="24"/>
          <w:highlight w:val="yellow"/>
          <w:rPrChange w:id="1103" w:author="Marielle Moraine Butters" w:date="2019-06-17T10:15:00Z">
            <w:rPr>
              <w:rFonts w:ascii="Times New Roman" w:hAnsi="Times New Roman" w:cs="Times New Roman"/>
              <w:i/>
              <w:sz w:val="24"/>
              <w:szCs w:val="24"/>
            </w:rPr>
          </w:rPrChange>
        </w:rPr>
        <w:t xml:space="preserve">         </w:t>
      </w:r>
      <w:r w:rsidR="00713AEB" w:rsidRPr="002B6B58">
        <w:rPr>
          <w:rFonts w:ascii="Times New Roman" w:hAnsi="Times New Roman" w:cs="Times New Roman"/>
          <w:i/>
          <w:sz w:val="24"/>
          <w:szCs w:val="24"/>
          <w:highlight w:val="yellow"/>
          <w:rPrChange w:id="1104" w:author="Marielle Moraine Butters" w:date="2019-06-17T10:15:00Z">
            <w:rPr>
              <w:rFonts w:ascii="Times New Roman" w:hAnsi="Times New Roman" w:cs="Times New Roman"/>
              <w:i/>
              <w:sz w:val="24"/>
              <w:szCs w:val="24"/>
            </w:rPr>
          </w:rPrChange>
        </w:rPr>
        <w:t xml:space="preserve"> </w:t>
      </w:r>
      <w:r w:rsidR="00A7410B" w:rsidRPr="002B6B58">
        <w:rPr>
          <w:rFonts w:ascii="Times New Roman" w:hAnsi="Times New Roman" w:cs="Times New Roman"/>
          <w:b/>
          <w:bCs/>
          <w:i/>
          <w:sz w:val="24"/>
          <w:szCs w:val="24"/>
          <w:highlight w:val="yellow"/>
          <w:rPrChange w:id="1105" w:author="Marielle Moraine Butters" w:date="2019-06-17T10:15:00Z">
            <w:rPr>
              <w:rFonts w:ascii="Times New Roman" w:hAnsi="Times New Roman" w:cs="Times New Roman"/>
              <w:b/>
              <w:bCs/>
              <w:i/>
              <w:sz w:val="24"/>
              <w:szCs w:val="24"/>
            </w:rPr>
          </w:rPrChange>
        </w:rPr>
        <w:t xml:space="preserve"> </w:t>
      </w:r>
      <w:proofErr w:type="spellStart"/>
      <w:r w:rsidRPr="002B6B58">
        <w:rPr>
          <w:rFonts w:ascii="Times New Roman" w:hAnsi="Times New Roman" w:cs="Times New Roman"/>
          <w:b/>
          <w:bCs/>
          <w:i/>
          <w:sz w:val="24"/>
          <w:szCs w:val="24"/>
          <w:highlight w:val="yellow"/>
          <w:rPrChange w:id="1106" w:author="Marielle Moraine Butters" w:date="2019-06-17T10:15:00Z">
            <w:rPr>
              <w:rFonts w:ascii="Times New Roman" w:hAnsi="Times New Roman" w:cs="Times New Roman"/>
              <w:b/>
              <w:bCs/>
              <w:i/>
              <w:sz w:val="24"/>
              <w:szCs w:val="24"/>
            </w:rPr>
          </w:rPrChange>
        </w:rPr>
        <w:t>ɗáhà</w:t>
      </w:r>
      <w:proofErr w:type="spellEnd"/>
    </w:p>
    <w:p w14:paraId="6E35A028" w14:textId="1F6B051A" w:rsidR="00D34FEB" w:rsidRPr="002B6B58" w:rsidRDefault="00D34FEB" w:rsidP="00D34FEB">
      <w:pPr>
        <w:pStyle w:val="NoSpacing"/>
        <w:rPr>
          <w:rFonts w:ascii="Times New Roman" w:hAnsi="Times New Roman" w:cs="Times New Roman"/>
          <w:sz w:val="24"/>
          <w:szCs w:val="24"/>
          <w:highlight w:val="yellow"/>
          <w:rPrChange w:id="1107" w:author="Marielle Moraine Butters" w:date="2019-06-17T10:15:00Z">
            <w:rPr>
              <w:rFonts w:ascii="Times New Roman" w:hAnsi="Times New Roman" w:cs="Times New Roman"/>
              <w:sz w:val="24"/>
              <w:szCs w:val="24"/>
            </w:rPr>
          </w:rPrChange>
        </w:rPr>
      </w:pPr>
      <w:r w:rsidRPr="002B6B58">
        <w:rPr>
          <w:rFonts w:ascii="Times New Roman" w:hAnsi="Times New Roman" w:cs="Times New Roman"/>
          <w:sz w:val="24"/>
          <w:szCs w:val="24"/>
          <w:highlight w:val="yellow"/>
          <w:rPrChange w:id="1108" w:author="Marielle Moraine Butters" w:date="2019-06-17T10:15:00Z">
            <w:rPr>
              <w:rFonts w:ascii="Times New Roman" w:hAnsi="Times New Roman" w:cs="Times New Roman"/>
              <w:sz w:val="24"/>
              <w:szCs w:val="24"/>
            </w:rPr>
          </w:rPrChange>
        </w:rPr>
        <w:t xml:space="preserve">    </w:t>
      </w:r>
      <w:r w:rsidRPr="002B6B58">
        <w:rPr>
          <w:rFonts w:ascii="Times New Roman" w:hAnsi="Times New Roman" w:cs="Times New Roman"/>
          <w:sz w:val="24"/>
          <w:szCs w:val="24"/>
          <w:highlight w:val="yellow"/>
          <w:rPrChange w:id="1109" w:author="Marielle Moraine Butters" w:date="2019-06-17T10:15:00Z">
            <w:rPr>
              <w:rFonts w:ascii="Times New Roman" w:hAnsi="Times New Roman" w:cs="Times New Roman"/>
              <w:sz w:val="24"/>
              <w:szCs w:val="24"/>
            </w:rPr>
          </w:rPrChange>
        </w:rPr>
        <w:tab/>
      </w:r>
      <w:ins w:id="1110" w:author="Marielle Moraine Butters" w:date="2019-06-17T10:13:00Z">
        <w:r w:rsidR="00DF14EB" w:rsidRPr="002B6B58">
          <w:rPr>
            <w:rFonts w:ascii="Times New Roman" w:hAnsi="Times New Roman" w:cs="Times New Roman"/>
            <w:sz w:val="24"/>
            <w:szCs w:val="24"/>
            <w:highlight w:val="yellow"/>
            <w:rPrChange w:id="1111" w:author="Marielle Moraine Butters" w:date="2019-06-17T10:15:00Z">
              <w:rPr>
                <w:rFonts w:ascii="Times New Roman" w:hAnsi="Times New Roman" w:cs="Times New Roman"/>
                <w:sz w:val="24"/>
                <w:szCs w:val="24"/>
              </w:rPr>
            </w:rPrChange>
          </w:rPr>
          <w:t xml:space="preserve">      </w:t>
        </w:r>
      </w:ins>
      <w:proofErr w:type="gramStart"/>
      <w:r w:rsidRPr="002B6B58">
        <w:rPr>
          <w:rFonts w:ascii="Times New Roman" w:hAnsi="Times New Roman" w:cs="Times New Roman"/>
          <w:sz w:val="24"/>
          <w:szCs w:val="24"/>
          <w:highlight w:val="yellow"/>
          <w:rPrChange w:id="1112" w:author="Marielle Moraine Butters" w:date="2019-06-17T10:15:00Z">
            <w:rPr>
              <w:rFonts w:ascii="Times New Roman" w:hAnsi="Times New Roman" w:cs="Times New Roman"/>
              <w:sz w:val="24"/>
              <w:szCs w:val="24"/>
            </w:rPr>
          </w:rPrChange>
        </w:rPr>
        <w:t>granary</w:t>
      </w:r>
      <w:proofErr w:type="gramEnd"/>
      <w:r w:rsidRPr="002B6B58">
        <w:rPr>
          <w:rFonts w:ascii="Times New Roman" w:hAnsi="Times New Roman" w:cs="Times New Roman"/>
          <w:sz w:val="24"/>
          <w:szCs w:val="24"/>
          <w:highlight w:val="yellow"/>
          <w:rPrChange w:id="1113" w:author="Marielle Moraine Butters" w:date="2019-06-17T10:15:00Z">
            <w:rPr>
              <w:rFonts w:ascii="Times New Roman" w:hAnsi="Times New Roman" w:cs="Times New Roman"/>
              <w:sz w:val="24"/>
              <w:szCs w:val="24"/>
            </w:rPr>
          </w:rPrChange>
        </w:rPr>
        <w:t xml:space="preserve">     </w:t>
      </w:r>
      <w:r w:rsidRPr="002B6B58">
        <w:rPr>
          <w:rFonts w:ascii="Times New Roman" w:hAnsi="Times New Roman" w:cs="Times New Roman"/>
          <w:highlight w:val="yellow"/>
          <w:rPrChange w:id="1114" w:author="Marielle Moraine Butters" w:date="2019-06-17T10:15:00Z">
            <w:rPr>
              <w:rFonts w:ascii="Times New Roman" w:hAnsi="Times New Roman" w:cs="Times New Roman"/>
            </w:rPr>
          </w:rPrChange>
        </w:rPr>
        <w:t>GEN</w:t>
      </w:r>
      <w:r w:rsidRPr="002B6B58">
        <w:rPr>
          <w:rFonts w:ascii="Times New Roman" w:hAnsi="Times New Roman" w:cs="Times New Roman"/>
          <w:sz w:val="24"/>
          <w:szCs w:val="24"/>
          <w:highlight w:val="yellow"/>
          <w:rPrChange w:id="1115" w:author="Marielle Moraine Butters" w:date="2019-06-17T10:15:00Z">
            <w:rPr>
              <w:rFonts w:ascii="Times New Roman" w:hAnsi="Times New Roman" w:cs="Times New Roman"/>
              <w:sz w:val="24"/>
              <w:szCs w:val="24"/>
            </w:rPr>
          </w:rPrChange>
        </w:rPr>
        <w:t xml:space="preserve">    sorghum    </w:t>
      </w:r>
      <w:r w:rsidR="001A7925" w:rsidRPr="002B6B58">
        <w:rPr>
          <w:rFonts w:ascii="Times New Roman" w:hAnsi="Times New Roman" w:cs="Times New Roman"/>
          <w:sz w:val="24"/>
          <w:szCs w:val="24"/>
          <w:highlight w:val="yellow"/>
          <w:rPrChange w:id="1116" w:author="Marielle Moraine Butters" w:date="2019-06-17T10:15:00Z">
            <w:rPr>
              <w:rFonts w:ascii="Times New Roman" w:hAnsi="Times New Roman" w:cs="Times New Roman"/>
              <w:sz w:val="24"/>
              <w:szCs w:val="24"/>
            </w:rPr>
          </w:rPrChange>
        </w:rPr>
        <w:t xml:space="preserve"> </w:t>
      </w:r>
      <w:r w:rsidR="00A7410B" w:rsidRPr="002B6B58">
        <w:rPr>
          <w:rFonts w:ascii="Times New Roman" w:hAnsi="Times New Roman" w:cs="Times New Roman"/>
          <w:sz w:val="20"/>
          <w:szCs w:val="20"/>
          <w:highlight w:val="yellow"/>
          <w:rPrChange w:id="1117" w:author="Marielle Moraine Butters" w:date="2019-06-17T10:15:00Z">
            <w:rPr>
              <w:rFonts w:ascii="Times New Roman" w:hAnsi="Times New Roman" w:cs="Times New Roman"/>
              <w:sz w:val="20"/>
              <w:szCs w:val="20"/>
            </w:rPr>
          </w:rPrChange>
        </w:rPr>
        <w:t>EXIST</w:t>
      </w:r>
    </w:p>
    <w:p w14:paraId="1A4E0F73" w14:textId="11A6B459" w:rsidR="00D34FEB" w:rsidRPr="002B6B58" w:rsidRDefault="00D34FEB" w:rsidP="00D34FEB">
      <w:pPr>
        <w:pStyle w:val="NoSpacing"/>
        <w:rPr>
          <w:ins w:id="1118" w:author="Marielle Moraine Butters" w:date="2019-06-17T10:14:00Z"/>
          <w:rFonts w:ascii="Times New Roman" w:hAnsi="Times New Roman" w:cs="Times New Roman"/>
          <w:sz w:val="24"/>
          <w:szCs w:val="24"/>
          <w:highlight w:val="yellow"/>
          <w:rPrChange w:id="1119" w:author="Marielle Moraine Butters" w:date="2019-06-17T10:15:00Z">
            <w:rPr>
              <w:ins w:id="1120" w:author="Marielle Moraine Butters" w:date="2019-06-17T10:14:00Z"/>
              <w:rFonts w:ascii="Times New Roman" w:hAnsi="Times New Roman" w:cs="Times New Roman"/>
              <w:sz w:val="24"/>
              <w:szCs w:val="24"/>
            </w:rPr>
          </w:rPrChange>
        </w:rPr>
      </w:pPr>
      <w:r w:rsidRPr="002B6B58">
        <w:rPr>
          <w:rFonts w:ascii="Times New Roman" w:hAnsi="Times New Roman" w:cs="Times New Roman"/>
          <w:sz w:val="24"/>
          <w:szCs w:val="24"/>
          <w:highlight w:val="yellow"/>
          <w:rPrChange w:id="1121" w:author="Marielle Moraine Butters" w:date="2019-06-17T10:15:00Z">
            <w:rPr>
              <w:rFonts w:ascii="Times New Roman" w:hAnsi="Times New Roman" w:cs="Times New Roman"/>
              <w:sz w:val="24"/>
              <w:szCs w:val="24"/>
            </w:rPr>
          </w:rPrChange>
        </w:rPr>
        <w:t>   </w:t>
      </w:r>
      <w:r w:rsidRPr="002B6B58">
        <w:rPr>
          <w:rFonts w:ascii="Times New Roman" w:hAnsi="Times New Roman" w:cs="Times New Roman"/>
          <w:sz w:val="24"/>
          <w:szCs w:val="24"/>
          <w:highlight w:val="yellow"/>
          <w:rPrChange w:id="1122" w:author="Marielle Moraine Butters" w:date="2019-06-17T10:15:00Z">
            <w:rPr>
              <w:rFonts w:ascii="Times New Roman" w:hAnsi="Times New Roman" w:cs="Times New Roman"/>
              <w:sz w:val="24"/>
              <w:szCs w:val="24"/>
            </w:rPr>
          </w:rPrChange>
        </w:rPr>
        <w:tab/>
      </w:r>
      <w:ins w:id="1123" w:author="Marielle Moraine Butters" w:date="2019-06-17T10:13:00Z">
        <w:r w:rsidR="00DF14EB" w:rsidRPr="002B6B58">
          <w:rPr>
            <w:rFonts w:ascii="Times New Roman" w:hAnsi="Times New Roman" w:cs="Times New Roman"/>
            <w:sz w:val="24"/>
            <w:szCs w:val="24"/>
            <w:highlight w:val="yellow"/>
            <w:rPrChange w:id="1124" w:author="Marielle Moraine Butters" w:date="2019-06-17T10:15:00Z">
              <w:rPr>
                <w:rFonts w:ascii="Times New Roman" w:hAnsi="Times New Roman" w:cs="Times New Roman"/>
                <w:sz w:val="24"/>
                <w:szCs w:val="24"/>
              </w:rPr>
            </w:rPrChange>
          </w:rPr>
          <w:t xml:space="preserve">      </w:t>
        </w:r>
      </w:ins>
      <w:r w:rsidRPr="002B6B58">
        <w:rPr>
          <w:rFonts w:ascii="Times New Roman" w:hAnsi="Times New Roman" w:cs="Times New Roman"/>
          <w:sz w:val="24"/>
          <w:szCs w:val="24"/>
          <w:highlight w:val="yellow"/>
          <w:rPrChange w:id="1125" w:author="Marielle Moraine Butters" w:date="2019-06-17T10:15:00Z">
            <w:rPr>
              <w:rFonts w:ascii="Times New Roman" w:hAnsi="Times New Roman" w:cs="Times New Roman"/>
              <w:sz w:val="24"/>
              <w:szCs w:val="24"/>
            </w:rPr>
          </w:rPrChange>
        </w:rPr>
        <w:t>‘There is a granary of sorghum’</w:t>
      </w:r>
      <w:r w:rsidR="00713AEB" w:rsidRPr="002B6B58">
        <w:rPr>
          <w:rFonts w:ascii="Times New Roman" w:hAnsi="Times New Roman" w:cs="Times New Roman"/>
          <w:sz w:val="24"/>
          <w:szCs w:val="24"/>
          <w:highlight w:val="yellow"/>
          <w:rPrChange w:id="1126" w:author="Marielle Moraine Butters" w:date="2019-06-17T10:15:00Z">
            <w:rPr>
              <w:rFonts w:ascii="Times New Roman" w:hAnsi="Times New Roman" w:cs="Times New Roman"/>
              <w:sz w:val="24"/>
              <w:szCs w:val="24"/>
            </w:rPr>
          </w:rPrChange>
        </w:rPr>
        <w:t xml:space="preserve"> </w:t>
      </w:r>
      <w:ins w:id="1127" w:author="Marielle Moraine Butters" w:date="2019-06-19T17:17:00Z">
        <w:r w:rsidR="00073C8F" w:rsidRPr="00446292">
          <w:rPr>
            <w:rFonts w:ascii="Times New Roman" w:hAnsi="Times New Roman" w:cs="Times New Roman"/>
            <w:color w:val="000000"/>
            <w:sz w:val="24"/>
            <w:szCs w:val="24"/>
            <w:highlight w:val="yellow"/>
          </w:rPr>
          <w:t>(</w:t>
        </w:r>
        <w:proofErr w:type="spellStart"/>
        <w:r w:rsidR="00073C8F" w:rsidRPr="00446292">
          <w:rPr>
            <w:rFonts w:ascii="Times New Roman" w:hAnsi="Times New Roman" w:cs="Times New Roman"/>
            <w:color w:val="000000"/>
            <w:sz w:val="24"/>
            <w:szCs w:val="24"/>
            <w:highlight w:val="yellow"/>
          </w:rPr>
          <w:t>Frajzyngier</w:t>
        </w:r>
        <w:proofErr w:type="spellEnd"/>
        <w:r w:rsidR="00073C8F" w:rsidRPr="00446292">
          <w:rPr>
            <w:rFonts w:ascii="Times New Roman" w:hAnsi="Times New Roman" w:cs="Times New Roman"/>
            <w:color w:val="000000"/>
            <w:sz w:val="24"/>
            <w:szCs w:val="24"/>
            <w:highlight w:val="yellow"/>
          </w:rPr>
          <w:t xml:space="preserve"> &amp; Johnston 2005: 55</w:t>
        </w:r>
        <w:r w:rsidR="00073C8F">
          <w:rPr>
            <w:rFonts w:ascii="Times New Roman" w:hAnsi="Times New Roman" w:cs="Times New Roman"/>
            <w:color w:val="000000"/>
            <w:sz w:val="24"/>
            <w:szCs w:val="24"/>
            <w:highlight w:val="yellow"/>
          </w:rPr>
          <w:t>)</w:t>
        </w:r>
        <w:r w:rsidR="00073C8F" w:rsidRPr="00073C8F" w:rsidDel="00DF14EB">
          <w:rPr>
            <w:rFonts w:ascii="Times New Roman" w:hAnsi="Times New Roman" w:cs="Times New Roman"/>
            <w:sz w:val="24"/>
            <w:szCs w:val="24"/>
            <w:highlight w:val="yellow"/>
          </w:rPr>
          <w:t xml:space="preserve"> </w:t>
        </w:r>
      </w:ins>
      <w:del w:id="1128" w:author="Marielle Moraine Butters" w:date="2019-06-17T10:13:00Z">
        <w:r w:rsidR="005D2F70" w:rsidRPr="002B6B58" w:rsidDel="00DF14EB">
          <w:rPr>
            <w:rFonts w:ascii="Times New Roman" w:hAnsi="Times New Roman" w:cs="Times New Roman"/>
            <w:sz w:val="24"/>
            <w:szCs w:val="24"/>
            <w:highlight w:val="yellow"/>
            <w:rPrChange w:id="1129" w:author="Marielle Moraine Butters" w:date="2019-06-17T10:15:00Z">
              <w:rPr>
                <w:rFonts w:ascii="Times New Roman" w:hAnsi="Times New Roman" w:cs="Times New Roman"/>
                <w:sz w:val="24"/>
                <w:szCs w:val="24"/>
              </w:rPr>
            </w:rPrChange>
          </w:rPr>
          <w:delText>(Frajzyngier &amp;</w:delText>
        </w:r>
        <w:r w:rsidR="00713AEB" w:rsidRPr="002B6B58" w:rsidDel="00DF14EB">
          <w:rPr>
            <w:rFonts w:ascii="Times New Roman" w:hAnsi="Times New Roman" w:cs="Times New Roman"/>
            <w:sz w:val="24"/>
            <w:szCs w:val="24"/>
            <w:highlight w:val="yellow"/>
            <w:rPrChange w:id="1130" w:author="Marielle Moraine Butters" w:date="2019-06-17T10:15:00Z">
              <w:rPr>
                <w:rFonts w:ascii="Times New Roman" w:hAnsi="Times New Roman" w:cs="Times New Roman"/>
                <w:sz w:val="24"/>
                <w:szCs w:val="24"/>
              </w:rPr>
            </w:rPrChange>
          </w:rPr>
          <w:delText xml:space="preserve"> Johnston 2005: 55)</w:delText>
        </w:r>
      </w:del>
    </w:p>
    <w:p w14:paraId="11B84F49" w14:textId="6B3466D7" w:rsidR="00DF14EB" w:rsidRPr="002B6B58" w:rsidRDefault="00DF14EB" w:rsidP="00D34FEB">
      <w:pPr>
        <w:pStyle w:val="NoSpacing"/>
        <w:rPr>
          <w:ins w:id="1131" w:author="Marielle Moraine Butters" w:date="2019-06-17T10:14:00Z"/>
          <w:rFonts w:ascii="Times New Roman" w:hAnsi="Times New Roman" w:cs="Times New Roman"/>
          <w:sz w:val="24"/>
          <w:szCs w:val="24"/>
          <w:highlight w:val="yellow"/>
          <w:rPrChange w:id="1132" w:author="Marielle Moraine Butters" w:date="2019-06-17T10:15:00Z">
            <w:rPr>
              <w:ins w:id="1133" w:author="Marielle Moraine Butters" w:date="2019-06-17T10:14:00Z"/>
              <w:rFonts w:ascii="Times New Roman" w:hAnsi="Times New Roman" w:cs="Times New Roman"/>
              <w:sz w:val="24"/>
              <w:szCs w:val="24"/>
            </w:rPr>
          </w:rPrChange>
        </w:rPr>
      </w:pPr>
    </w:p>
    <w:p w14:paraId="5CB3EF25" w14:textId="1EA63051" w:rsidR="00DF14EB" w:rsidRPr="002B6B58" w:rsidRDefault="00DF14EB" w:rsidP="00DF14EB">
      <w:pPr>
        <w:pStyle w:val="NoSpacing"/>
        <w:rPr>
          <w:moveTo w:id="1134" w:author="Marielle Moraine Butters" w:date="2019-06-17T10:14:00Z"/>
          <w:rFonts w:ascii="Times New Roman" w:eastAsia="Times New Roman" w:hAnsi="Times New Roman" w:cs="Times New Roman"/>
          <w:i/>
          <w:iCs/>
          <w:sz w:val="24"/>
          <w:szCs w:val="24"/>
          <w:highlight w:val="yellow"/>
          <w:rPrChange w:id="1135" w:author="Marielle Moraine Butters" w:date="2019-06-17T10:15:00Z">
            <w:rPr>
              <w:moveTo w:id="1136" w:author="Marielle Moraine Butters" w:date="2019-06-17T10:14:00Z"/>
              <w:rFonts w:ascii="Times New Roman" w:eastAsia="Times New Roman" w:hAnsi="Times New Roman" w:cs="Times New Roman"/>
              <w:i/>
              <w:iCs/>
              <w:sz w:val="24"/>
              <w:szCs w:val="24"/>
            </w:rPr>
          </w:rPrChange>
        </w:rPr>
      </w:pPr>
      <w:ins w:id="1137" w:author="Marielle Moraine Butters" w:date="2019-06-17T10:14:00Z">
        <w:r w:rsidRPr="002B6B58">
          <w:rPr>
            <w:rFonts w:ascii="Times New Roman" w:hAnsi="Times New Roman" w:cs="Times New Roman"/>
            <w:sz w:val="24"/>
            <w:szCs w:val="24"/>
            <w:highlight w:val="yellow"/>
            <w:rPrChange w:id="1138" w:author="Marielle Moraine Butters" w:date="2019-06-17T10:15:00Z">
              <w:rPr>
                <w:rFonts w:ascii="Times New Roman" w:hAnsi="Times New Roman" w:cs="Times New Roman"/>
                <w:sz w:val="24"/>
                <w:szCs w:val="24"/>
              </w:rPr>
            </w:rPrChange>
          </w:rPr>
          <w:tab/>
          <w:t xml:space="preserve">d.    </w:t>
        </w:r>
      </w:ins>
      <w:moveToRangeStart w:id="1139" w:author="Marielle Moraine Butters" w:date="2019-06-17T10:14:00Z" w:name="move11658871"/>
      <w:moveTo w:id="1140" w:author="Marielle Moraine Butters" w:date="2019-06-17T10:14:00Z">
        <w:del w:id="1141" w:author="Marielle Moraine Butters" w:date="2019-06-17T10:14:00Z">
          <w:r w:rsidRPr="002B6B58" w:rsidDel="00DF14EB">
            <w:rPr>
              <w:rFonts w:ascii="Times New Roman" w:hAnsi="Times New Roman" w:cs="Times New Roman"/>
              <w:sz w:val="24"/>
              <w:szCs w:val="24"/>
              <w:highlight w:val="yellow"/>
              <w:rPrChange w:id="1142" w:author="Marielle Moraine Butters" w:date="2019-06-17T10:15:00Z">
                <w:rPr>
                  <w:rFonts w:ascii="Times New Roman" w:hAnsi="Times New Roman" w:cs="Times New Roman"/>
                  <w:sz w:val="24"/>
                  <w:szCs w:val="24"/>
                </w:rPr>
              </w:rPrChange>
            </w:rPr>
            <w:delText xml:space="preserve">(21)      </w:delText>
          </w:r>
        </w:del>
        <w:proofErr w:type="spellStart"/>
        <w:r w:rsidRPr="002B6B58">
          <w:rPr>
            <w:rFonts w:ascii="Times New Roman" w:hAnsi="Times New Roman" w:cs="Times New Roman"/>
            <w:i/>
            <w:iCs/>
            <w:sz w:val="24"/>
            <w:szCs w:val="24"/>
            <w:highlight w:val="yellow"/>
            <w:rPrChange w:id="1143" w:author="Marielle Moraine Butters" w:date="2019-06-17T10:15:00Z">
              <w:rPr>
                <w:rFonts w:ascii="Times New Roman" w:hAnsi="Times New Roman" w:cs="Times New Roman"/>
                <w:i/>
                <w:iCs/>
                <w:sz w:val="24"/>
                <w:szCs w:val="24"/>
              </w:rPr>
            </w:rPrChange>
          </w:rPr>
          <w:t>mə</w:t>
        </w:r>
        <w:proofErr w:type="spellEnd"/>
        <w:r w:rsidRPr="002B6B58">
          <w:rPr>
            <w:rFonts w:ascii="Times New Roman" w:hAnsi="Times New Roman" w:cs="Times New Roman"/>
            <w:i/>
            <w:iCs/>
            <w:sz w:val="24"/>
            <w:szCs w:val="24"/>
            <w:highlight w:val="yellow"/>
            <w:rPrChange w:id="1144" w:author="Marielle Moraine Butters" w:date="2019-06-17T10:15:00Z">
              <w:rPr>
                <w:rFonts w:ascii="Times New Roman" w:hAnsi="Times New Roman" w:cs="Times New Roman"/>
                <w:i/>
                <w:iCs/>
                <w:sz w:val="24"/>
                <w:szCs w:val="24"/>
              </w:rPr>
            </w:rPrChange>
          </w:rPr>
          <w:t>́</w:t>
        </w:r>
        <w:r w:rsidRPr="002B6B58">
          <w:rPr>
            <w:rFonts w:ascii="Times New Roman" w:hAnsi="Times New Roman" w:cs="Times New Roman"/>
            <w:i/>
            <w:iCs/>
            <w:sz w:val="24"/>
            <w:szCs w:val="24"/>
            <w:highlight w:val="yellow"/>
            <w:rPrChange w:id="1145" w:author="Marielle Moraine Butters" w:date="2019-06-17T10:15:00Z">
              <w:rPr>
                <w:rFonts w:ascii="Times New Roman" w:hAnsi="Times New Roman" w:cs="Times New Roman"/>
                <w:i/>
                <w:iCs/>
                <w:sz w:val="24"/>
                <w:szCs w:val="24"/>
              </w:rPr>
            </w:rPrChange>
          </w:rPr>
          <w:tab/>
        </w:r>
        <w:proofErr w:type="spellStart"/>
        <w:r w:rsidRPr="002B6B58">
          <w:rPr>
            <w:rFonts w:ascii="Times New Roman" w:hAnsi="Times New Roman" w:cs="Times New Roman"/>
            <w:i/>
            <w:iCs/>
            <w:sz w:val="24"/>
            <w:szCs w:val="24"/>
            <w:highlight w:val="yellow"/>
            <w:rPrChange w:id="1146" w:author="Marielle Moraine Butters" w:date="2019-06-17T10:15:00Z">
              <w:rPr>
                <w:rFonts w:ascii="Times New Roman" w:hAnsi="Times New Roman" w:cs="Times New Roman"/>
                <w:i/>
                <w:iCs/>
                <w:sz w:val="24"/>
                <w:szCs w:val="24"/>
              </w:rPr>
            </w:rPrChange>
          </w:rPr>
          <w:t>mbə́ɗ</w:t>
        </w:r>
        <w:proofErr w:type="spellEnd"/>
        <w:r w:rsidRPr="002B6B58">
          <w:rPr>
            <w:rFonts w:ascii="Times New Roman" w:hAnsi="Times New Roman" w:cs="Times New Roman"/>
            <w:i/>
            <w:iCs/>
            <w:sz w:val="24"/>
            <w:szCs w:val="24"/>
            <w:highlight w:val="yellow"/>
            <w:rPrChange w:id="1147" w:author="Marielle Moraine Butters" w:date="2019-06-17T10:15:00Z">
              <w:rPr>
                <w:rFonts w:ascii="Times New Roman" w:hAnsi="Times New Roman" w:cs="Times New Roman"/>
                <w:i/>
                <w:iCs/>
                <w:sz w:val="24"/>
                <w:szCs w:val="24"/>
              </w:rPr>
            </w:rPrChange>
          </w:rPr>
          <w:tab/>
        </w:r>
        <w:r w:rsidRPr="002B6B58">
          <w:rPr>
            <w:rFonts w:ascii="Times New Roman" w:hAnsi="Times New Roman" w:cs="Times New Roman"/>
            <w:i/>
            <w:iCs/>
            <w:sz w:val="24"/>
            <w:szCs w:val="24"/>
            <w:highlight w:val="yellow"/>
            <w:rPrChange w:id="1148" w:author="Marielle Moraine Butters" w:date="2019-06-17T10:15:00Z">
              <w:rPr>
                <w:rFonts w:ascii="Times New Roman" w:hAnsi="Times New Roman" w:cs="Times New Roman"/>
                <w:i/>
                <w:iCs/>
                <w:sz w:val="24"/>
                <w:szCs w:val="24"/>
              </w:rPr>
            </w:rPrChange>
          </w:rPr>
          <w:tab/>
        </w:r>
        <w:proofErr w:type="spellStart"/>
        <w:r w:rsidRPr="002B6B58">
          <w:rPr>
            <w:rFonts w:ascii="Times New Roman" w:hAnsi="Times New Roman" w:cs="Times New Roman"/>
            <w:i/>
            <w:iCs/>
            <w:sz w:val="24"/>
            <w:szCs w:val="24"/>
            <w:highlight w:val="yellow"/>
            <w:rPrChange w:id="1149" w:author="Marielle Moraine Butters" w:date="2019-06-17T10:15:00Z">
              <w:rPr>
                <w:rFonts w:ascii="Times New Roman" w:hAnsi="Times New Roman" w:cs="Times New Roman"/>
                <w:i/>
                <w:iCs/>
                <w:sz w:val="24"/>
                <w:szCs w:val="24"/>
              </w:rPr>
            </w:rPrChange>
          </w:rPr>
          <w:t>zə</w:t>
        </w:r>
        <w:proofErr w:type="spellEnd"/>
        <w:r w:rsidRPr="002B6B58">
          <w:rPr>
            <w:rFonts w:ascii="Times New Roman" w:hAnsi="Times New Roman" w:cs="Times New Roman"/>
            <w:i/>
            <w:iCs/>
            <w:sz w:val="24"/>
            <w:szCs w:val="24"/>
            <w:highlight w:val="yellow"/>
            <w:rPrChange w:id="1150" w:author="Marielle Moraine Butters" w:date="2019-06-17T10:15:00Z">
              <w:rPr>
                <w:rFonts w:ascii="Times New Roman" w:hAnsi="Times New Roman" w:cs="Times New Roman"/>
                <w:i/>
                <w:iCs/>
                <w:sz w:val="24"/>
                <w:szCs w:val="24"/>
              </w:rPr>
            </w:rPrChange>
          </w:rPr>
          <w:t>́</w:t>
        </w:r>
        <w:r w:rsidRPr="002B6B58">
          <w:rPr>
            <w:rFonts w:ascii="Times New Roman" w:hAnsi="Times New Roman" w:cs="Times New Roman"/>
            <w:i/>
            <w:iCs/>
            <w:sz w:val="24"/>
            <w:szCs w:val="24"/>
            <w:highlight w:val="yellow"/>
            <w:rPrChange w:id="1151" w:author="Marielle Moraine Butters" w:date="2019-06-17T10:15:00Z">
              <w:rPr>
                <w:rFonts w:ascii="Times New Roman" w:hAnsi="Times New Roman" w:cs="Times New Roman"/>
                <w:i/>
                <w:iCs/>
                <w:sz w:val="24"/>
                <w:szCs w:val="24"/>
              </w:rPr>
            </w:rPrChange>
          </w:rPr>
          <w:tab/>
          <w:t>v-</w:t>
        </w:r>
        <w:proofErr w:type="spellStart"/>
        <w:r w:rsidRPr="002B6B58">
          <w:rPr>
            <w:rFonts w:ascii="Times New Roman" w:hAnsi="Times New Roman" w:cs="Times New Roman"/>
            <w:i/>
            <w:iCs/>
            <w:sz w:val="24"/>
            <w:szCs w:val="24"/>
            <w:highlight w:val="yellow"/>
            <w:rPrChange w:id="1152" w:author="Marielle Moraine Butters" w:date="2019-06-17T10:15:00Z">
              <w:rPr>
                <w:rFonts w:ascii="Times New Roman" w:hAnsi="Times New Roman" w:cs="Times New Roman"/>
                <w:i/>
                <w:iCs/>
                <w:sz w:val="24"/>
                <w:szCs w:val="24"/>
              </w:rPr>
            </w:rPrChange>
          </w:rPr>
          <w:t>yíì</w:t>
        </w:r>
        <w:proofErr w:type="spellEnd"/>
        <w:r w:rsidRPr="002B6B58">
          <w:rPr>
            <w:rFonts w:ascii="Times New Roman" w:hAnsi="Times New Roman" w:cs="Times New Roman"/>
            <w:i/>
            <w:iCs/>
            <w:sz w:val="24"/>
            <w:szCs w:val="24"/>
            <w:highlight w:val="yellow"/>
            <w:rPrChange w:id="1153" w:author="Marielle Moraine Butters" w:date="2019-06-17T10:15:00Z">
              <w:rPr>
                <w:rFonts w:ascii="Times New Roman" w:hAnsi="Times New Roman" w:cs="Times New Roman"/>
                <w:i/>
                <w:iCs/>
                <w:sz w:val="24"/>
                <w:szCs w:val="24"/>
              </w:rPr>
            </w:rPrChange>
          </w:rPr>
          <w:tab/>
        </w:r>
        <w:r w:rsidRPr="002B6B58">
          <w:rPr>
            <w:rFonts w:ascii="Times New Roman" w:hAnsi="Times New Roman" w:cs="Times New Roman"/>
            <w:i/>
            <w:iCs/>
            <w:sz w:val="24"/>
            <w:szCs w:val="24"/>
            <w:highlight w:val="yellow"/>
            <w:rPrChange w:id="1154" w:author="Marielle Moraine Butters" w:date="2019-06-17T10:15:00Z">
              <w:rPr>
                <w:rFonts w:ascii="Times New Roman" w:hAnsi="Times New Roman" w:cs="Times New Roman"/>
                <w:i/>
                <w:iCs/>
                <w:sz w:val="24"/>
                <w:szCs w:val="24"/>
              </w:rPr>
            </w:rPrChange>
          </w:rPr>
          <w:tab/>
        </w:r>
        <w:proofErr w:type="spellStart"/>
        <w:r w:rsidRPr="002B6B58">
          <w:rPr>
            <w:rFonts w:ascii="Times New Roman" w:hAnsi="Times New Roman" w:cs="Times New Roman"/>
            <w:b/>
            <w:bCs/>
            <w:i/>
            <w:iCs/>
            <w:sz w:val="24"/>
            <w:szCs w:val="24"/>
            <w:highlight w:val="yellow"/>
            <w:rPrChange w:id="1155" w:author="Marielle Moraine Butters" w:date="2019-06-17T10:15:00Z">
              <w:rPr>
                <w:rFonts w:ascii="Times New Roman" w:hAnsi="Times New Roman" w:cs="Times New Roman"/>
                <w:b/>
                <w:bCs/>
                <w:i/>
                <w:iCs/>
                <w:sz w:val="24"/>
                <w:szCs w:val="24"/>
              </w:rPr>
            </w:rPrChange>
          </w:rPr>
          <w:t>ɗá</w:t>
        </w:r>
        <w:proofErr w:type="spellEnd"/>
        <w:r w:rsidRPr="002B6B58">
          <w:rPr>
            <w:rFonts w:ascii="Times New Roman" w:hAnsi="Times New Roman" w:cs="Times New Roman"/>
            <w:b/>
            <w:bCs/>
            <w:i/>
            <w:iCs/>
            <w:sz w:val="24"/>
            <w:szCs w:val="24"/>
            <w:highlight w:val="yellow"/>
            <w:rPrChange w:id="1156" w:author="Marielle Moraine Butters" w:date="2019-06-17T10:15:00Z">
              <w:rPr>
                <w:rFonts w:ascii="Times New Roman" w:hAnsi="Times New Roman" w:cs="Times New Roman"/>
                <w:b/>
                <w:bCs/>
                <w:i/>
                <w:iCs/>
                <w:sz w:val="24"/>
                <w:szCs w:val="24"/>
              </w:rPr>
            </w:rPrChange>
          </w:rPr>
          <w:tab/>
        </w:r>
        <w:proofErr w:type="spellStart"/>
        <w:r w:rsidRPr="002B6B58">
          <w:rPr>
            <w:rFonts w:ascii="Times New Roman" w:hAnsi="Times New Roman" w:cs="Times New Roman"/>
            <w:b/>
            <w:bCs/>
            <w:i/>
            <w:iCs/>
            <w:sz w:val="24"/>
            <w:szCs w:val="24"/>
            <w:highlight w:val="yellow"/>
            <w:rPrChange w:id="1157" w:author="Marielle Moraine Butters" w:date="2019-06-17T10:15:00Z">
              <w:rPr>
                <w:rFonts w:ascii="Times New Roman" w:hAnsi="Times New Roman" w:cs="Times New Roman"/>
                <w:b/>
                <w:bCs/>
                <w:i/>
                <w:iCs/>
                <w:sz w:val="24"/>
                <w:szCs w:val="24"/>
              </w:rPr>
            </w:rPrChange>
          </w:rPr>
          <w:t>skù</w:t>
        </w:r>
        <w:proofErr w:type="spellEnd"/>
      </w:moveTo>
    </w:p>
    <w:p w14:paraId="7DEA41DE" w14:textId="4F9B6FF5" w:rsidR="00DF14EB" w:rsidRPr="002B6B58" w:rsidRDefault="00DF14EB" w:rsidP="00DF14EB">
      <w:pPr>
        <w:pStyle w:val="NoSpacing"/>
        <w:rPr>
          <w:moveTo w:id="1158" w:author="Marielle Moraine Butters" w:date="2019-06-17T10:14:00Z"/>
          <w:rFonts w:ascii="Times New Roman" w:hAnsi="Times New Roman" w:cs="Times New Roman"/>
          <w:sz w:val="24"/>
          <w:szCs w:val="24"/>
          <w:highlight w:val="yellow"/>
          <w:rPrChange w:id="1159" w:author="Marielle Moraine Butters" w:date="2019-06-17T10:15:00Z">
            <w:rPr>
              <w:moveTo w:id="1160" w:author="Marielle Moraine Butters" w:date="2019-06-17T10:14:00Z"/>
              <w:rFonts w:ascii="Times New Roman" w:hAnsi="Times New Roman" w:cs="Times New Roman"/>
              <w:sz w:val="24"/>
              <w:szCs w:val="24"/>
            </w:rPr>
          </w:rPrChange>
        </w:rPr>
      </w:pPr>
      <w:moveTo w:id="1161" w:author="Marielle Moraine Butters" w:date="2019-06-17T10:14:00Z">
        <w:r w:rsidRPr="002B6B58">
          <w:rPr>
            <w:rFonts w:ascii="Times New Roman" w:hAnsi="Times New Roman" w:cs="Times New Roman"/>
            <w:sz w:val="24"/>
            <w:szCs w:val="24"/>
            <w:highlight w:val="yellow"/>
            <w:rPrChange w:id="1162" w:author="Marielle Moraine Butters" w:date="2019-06-17T10:15:00Z">
              <w:rPr>
                <w:rFonts w:ascii="Times New Roman" w:hAnsi="Times New Roman" w:cs="Times New Roman"/>
                <w:sz w:val="24"/>
                <w:szCs w:val="24"/>
              </w:rPr>
            </w:rPrChange>
          </w:rPr>
          <w:tab/>
        </w:r>
      </w:moveTo>
      <w:ins w:id="1163" w:author="Marielle Moraine Butters" w:date="2019-06-17T10:14:00Z">
        <w:r w:rsidRPr="002B6B58">
          <w:rPr>
            <w:rFonts w:ascii="Times New Roman" w:hAnsi="Times New Roman" w:cs="Times New Roman"/>
            <w:sz w:val="24"/>
            <w:szCs w:val="24"/>
            <w:highlight w:val="yellow"/>
            <w:rPrChange w:id="1164" w:author="Marielle Moraine Butters" w:date="2019-06-17T10:15:00Z">
              <w:rPr>
                <w:rFonts w:ascii="Times New Roman" w:hAnsi="Times New Roman" w:cs="Times New Roman"/>
                <w:sz w:val="24"/>
                <w:szCs w:val="24"/>
              </w:rPr>
            </w:rPrChange>
          </w:rPr>
          <w:t xml:space="preserve">       </w:t>
        </w:r>
      </w:ins>
      <w:moveTo w:id="1165" w:author="Marielle Moraine Butters" w:date="2019-06-17T10:14:00Z">
        <w:r w:rsidRPr="002B6B58">
          <w:rPr>
            <w:rFonts w:ascii="Times New Roman" w:hAnsi="Times New Roman" w:cs="Times New Roman"/>
            <w:highlight w:val="yellow"/>
            <w:rPrChange w:id="1166" w:author="Marielle Moraine Butters" w:date="2019-06-17T10:15:00Z">
              <w:rPr>
                <w:rFonts w:ascii="Times New Roman" w:hAnsi="Times New Roman" w:cs="Times New Roman"/>
              </w:rPr>
            </w:rPrChange>
          </w:rPr>
          <w:t>REL</w:t>
        </w:r>
        <w:r w:rsidRPr="002B6B58">
          <w:rPr>
            <w:rFonts w:ascii="Times New Roman" w:hAnsi="Times New Roman" w:cs="Times New Roman"/>
            <w:sz w:val="24"/>
            <w:szCs w:val="24"/>
            <w:highlight w:val="yellow"/>
            <w:rPrChange w:id="1167" w:author="Marielle Moraine Butters" w:date="2019-06-17T10:15:00Z">
              <w:rPr>
                <w:rFonts w:ascii="Times New Roman" w:hAnsi="Times New Roman" w:cs="Times New Roman"/>
                <w:sz w:val="24"/>
                <w:szCs w:val="24"/>
              </w:rPr>
            </w:rPrChange>
          </w:rPr>
          <w:tab/>
          <w:t>surpass</w:t>
        </w:r>
        <w:r w:rsidRPr="002B6B58">
          <w:rPr>
            <w:rFonts w:ascii="Times New Roman" w:hAnsi="Times New Roman" w:cs="Times New Roman"/>
            <w:sz w:val="24"/>
            <w:szCs w:val="24"/>
            <w:highlight w:val="yellow"/>
            <w:rPrChange w:id="1168" w:author="Marielle Moraine Butters" w:date="2019-06-17T10:15:00Z">
              <w:rPr>
                <w:rFonts w:ascii="Times New Roman" w:hAnsi="Times New Roman" w:cs="Times New Roman"/>
                <w:sz w:val="24"/>
                <w:szCs w:val="24"/>
              </w:rPr>
            </w:rPrChange>
          </w:rPr>
          <w:tab/>
          <w:t>EE</w:t>
        </w:r>
        <w:r w:rsidRPr="002B6B58">
          <w:rPr>
            <w:rFonts w:ascii="Times New Roman" w:hAnsi="Times New Roman" w:cs="Times New Roman"/>
            <w:sz w:val="24"/>
            <w:szCs w:val="24"/>
            <w:highlight w:val="yellow"/>
            <w:rPrChange w:id="1169" w:author="Marielle Moraine Butters" w:date="2019-06-17T10:15:00Z">
              <w:rPr>
                <w:rFonts w:ascii="Times New Roman" w:hAnsi="Times New Roman" w:cs="Times New Roman"/>
                <w:sz w:val="24"/>
                <w:szCs w:val="24"/>
              </w:rPr>
            </w:rPrChange>
          </w:rPr>
          <w:tab/>
          <w:t>who-</w:t>
        </w:r>
        <w:r w:rsidRPr="002B6B58">
          <w:rPr>
            <w:rFonts w:ascii="Times New Roman" w:hAnsi="Times New Roman" w:cs="Times New Roman"/>
            <w:highlight w:val="yellow"/>
            <w:rPrChange w:id="1170" w:author="Marielle Moraine Butters" w:date="2019-06-17T10:15:00Z">
              <w:rPr>
                <w:rFonts w:ascii="Times New Roman" w:hAnsi="Times New Roman" w:cs="Times New Roman"/>
              </w:rPr>
            </w:rPrChange>
          </w:rPr>
          <w:t>PL</w:t>
        </w:r>
        <w:r w:rsidRPr="002B6B58">
          <w:rPr>
            <w:rFonts w:ascii="Times New Roman" w:hAnsi="Times New Roman" w:cs="Times New Roman"/>
            <w:sz w:val="24"/>
            <w:szCs w:val="24"/>
            <w:highlight w:val="yellow"/>
            <w:rPrChange w:id="1171" w:author="Marielle Moraine Butters" w:date="2019-06-17T10:15:00Z">
              <w:rPr>
                <w:rFonts w:ascii="Times New Roman" w:hAnsi="Times New Roman" w:cs="Times New Roman"/>
                <w:sz w:val="24"/>
                <w:szCs w:val="24"/>
              </w:rPr>
            </w:rPrChange>
          </w:rPr>
          <w:tab/>
          <w:t>exist</w:t>
        </w:r>
        <w:r w:rsidRPr="002B6B58">
          <w:rPr>
            <w:rFonts w:ascii="Times New Roman" w:hAnsi="Times New Roman" w:cs="Times New Roman"/>
            <w:sz w:val="24"/>
            <w:szCs w:val="24"/>
            <w:highlight w:val="yellow"/>
            <w:rPrChange w:id="1172" w:author="Marielle Moraine Butters" w:date="2019-06-17T10:15:00Z">
              <w:rPr>
                <w:rFonts w:ascii="Times New Roman" w:hAnsi="Times New Roman" w:cs="Times New Roman"/>
                <w:sz w:val="24"/>
                <w:szCs w:val="24"/>
              </w:rPr>
            </w:rPrChange>
          </w:rPr>
          <w:tab/>
        </w:r>
        <w:r w:rsidRPr="002B6B58">
          <w:rPr>
            <w:rFonts w:ascii="Times New Roman" w:hAnsi="Times New Roman" w:cs="Times New Roman"/>
            <w:highlight w:val="yellow"/>
            <w:rPrChange w:id="1173" w:author="Marielle Moraine Butters" w:date="2019-06-17T10:15:00Z">
              <w:rPr>
                <w:rFonts w:ascii="Times New Roman" w:hAnsi="Times New Roman" w:cs="Times New Roman"/>
              </w:rPr>
            </w:rPrChange>
          </w:rPr>
          <w:t>NEG</w:t>
        </w:r>
      </w:moveTo>
    </w:p>
    <w:p w14:paraId="1EEDE347" w14:textId="24959AF6" w:rsidR="00DF14EB" w:rsidRPr="007E31B5" w:rsidRDefault="00DF14EB" w:rsidP="00DF14EB">
      <w:pPr>
        <w:pStyle w:val="NoSpacing"/>
        <w:ind w:firstLine="720"/>
        <w:rPr>
          <w:moveTo w:id="1174" w:author="Marielle Moraine Butters" w:date="2019-06-17T10:14:00Z"/>
          <w:rFonts w:ascii="Times New Roman" w:eastAsia="Times New Roman" w:hAnsi="Times New Roman" w:cs="Times New Roman"/>
          <w:sz w:val="24"/>
          <w:szCs w:val="24"/>
        </w:rPr>
      </w:pPr>
      <w:ins w:id="1175" w:author="Marielle Moraine Butters" w:date="2019-06-17T10:14:00Z">
        <w:r w:rsidRPr="002B6B58">
          <w:rPr>
            <w:rFonts w:ascii="Times New Roman" w:hAnsi="Times New Roman" w:cs="Times New Roman"/>
            <w:sz w:val="24"/>
            <w:szCs w:val="24"/>
            <w:highlight w:val="yellow"/>
            <w:rPrChange w:id="1176" w:author="Marielle Moraine Butters" w:date="2019-06-17T10:15:00Z">
              <w:rPr>
                <w:rFonts w:ascii="Times New Roman" w:hAnsi="Times New Roman" w:cs="Times New Roman"/>
                <w:sz w:val="24"/>
                <w:szCs w:val="24"/>
              </w:rPr>
            </w:rPrChange>
          </w:rPr>
          <w:t xml:space="preserve">      </w:t>
        </w:r>
      </w:ins>
      <w:moveTo w:id="1177" w:author="Marielle Moraine Butters" w:date="2019-06-17T10:14:00Z">
        <w:r w:rsidRPr="002B6B58">
          <w:rPr>
            <w:rFonts w:ascii="Times New Roman" w:hAnsi="Times New Roman" w:cs="Times New Roman"/>
            <w:sz w:val="24"/>
            <w:szCs w:val="24"/>
            <w:highlight w:val="yellow"/>
            <w:rPrChange w:id="1178" w:author="Marielle Moraine Butters" w:date="2019-06-17T10:15:00Z">
              <w:rPr>
                <w:rFonts w:ascii="Times New Roman" w:hAnsi="Times New Roman" w:cs="Times New Roman"/>
                <w:sz w:val="24"/>
                <w:szCs w:val="24"/>
              </w:rPr>
            </w:rPrChange>
          </w:rPr>
          <w:t xml:space="preserve">‘Who is superior? Nobody.’ </w:t>
        </w:r>
      </w:moveTo>
      <w:ins w:id="1179" w:author="Marielle Moraine Butters" w:date="2019-06-19T17:18:00Z">
        <w:r w:rsidR="00073C8F" w:rsidRPr="00446292">
          <w:rPr>
            <w:rFonts w:ascii="Times New Roman" w:hAnsi="Times New Roman" w:cs="Times New Roman"/>
            <w:color w:val="000000"/>
            <w:sz w:val="24"/>
            <w:szCs w:val="24"/>
            <w:highlight w:val="yellow"/>
          </w:rPr>
          <w:t>(</w:t>
        </w:r>
        <w:proofErr w:type="spellStart"/>
        <w:r w:rsidR="00073C8F" w:rsidRPr="00446292">
          <w:rPr>
            <w:rFonts w:ascii="Times New Roman" w:hAnsi="Times New Roman" w:cs="Times New Roman"/>
            <w:color w:val="000000"/>
            <w:sz w:val="24"/>
            <w:szCs w:val="24"/>
            <w:highlight w:val="yellow"/>
          </w:rPr>
          <w:t>Frajzyngier</w:t>
        </w:r>
        <w:proofErr w:type="spellEnd"/>
        <w:r w:rsidR="00073C8F" w:rsidRPr="00446292">
          <w:rPr>
            <w:rFonts w:ascii="Times New Roman" w:hAnsi="Times New Roman" w:cs="Times New Roman"/>
            <w:color w:val="000000"/>
            <w:sz w:val="24"/>
            <w:szCs w:val="24"/>
            <w:highlight w:val="yellow"/>
          </w:rPr>
          <w:t xml:space="preserve"> &amp; Johnston 2005: 269)</w:t>
        </w:r>
        <w:r w:rsidR="00073C8F" w:rsidRPr="00073C8F" w:rsidDel="00A73C20">
          <w:rPr>
            <w:rFonts w:ascii="Times New Roman" w:hAnsi="Times New Roman" w:cs="Times New Roman"/>
            <w:sz w:val="24"/>
            <w:szCs w:val="24"/>
            <w:highlight w:val="yellow"/>
          </w:rPr>
          <w:t xml:space="preserve"> </w:t>
        </w:r>
      </w:ins>
      <w:moveTo w:id="1180" w:author="Marielle Moraine Butters" w:date="2019-06-17T10:14:00Z">
        <w:del w:id="1181" w:author="Marielle Moraine Butters" w:date="2019-06-17T10:55:00Z">
          <w:r w:rsidRPr="002B6B58" w:rsidDel="00A73C20">
            <w:rPr>
              <w:rFonts w:ascii="Times New Roman" w:hAnsi="Times New Roman" w:cs="Times New Roman"/>
              <w:sz w:val="24"/>
              <w:szCs w:val="24"/>
              <w:highlight w:val="yellow"/>
              <w:rPrChange w:id="1182" w:author="Marielle Moraine Butters" w:date="2019-06-17T10:15:00Z">
                <w:rPr>
                  <w:rFonts w:ascii="Times New Roman" w:hAnsi="Times New Roman" w:cs="Times New Roman"/>
                  <w:sz w:val="24"/>
                  <w:szCs w:val="24"/>
                </w:rPr>
              </w:rPrChange>
            </w:rPr>
            <w:delText>(Frajzyngier &amp; Johnston 2005: 269)</w:delText>
          </w:r>
        </w:del>
      </w:moveTo>
    </w:p>
    <w:moveToRangeEnd w:id="1139"/>
    <w:p w14:paraId="545A3200" w14:textId="699BE450" w:rsidR="00DF14EB" w:rsidRDefault="00DF14EB" w:rsidP="00D34FEB">
      <w:pPr>
        <w:pStyle w:val="NoSpacing"/>
        <w:rPr>
          <w:rFonts w:ascii="Times New Roman" w:hAnsi="Times New Roman" w:cs="Times New Roman"/>
          <w:sz w:val="24"/>
          <w:szCs w:val="24"/>
        </w:rPr>
      </w:pPr>
    </w:p>
    <w:p w14:paraId="3FB37E6D" w14:textId="77777777" w:rsidR="007E31B5" w:rsidRDefault="007E31B5" w:rsidP="00D34FEB">
      <w:pPr>
        <w:pStyle w:val="NoSpacing"/>
        <w:rPr>
          <w:rFonts w:ascii="Times New Roman" w:hAnsi="Times New Roman" w:cs="Times New Roman"/>
          <w:sz w:val="24"/>
          <w:szCs w:val="24"/>
        </w:rPr>
      </w:pPr>
    </w:p>
    <w:p w14:paraId="6405F8A8" w14:textId="7826DCD8" w:rsidR="00E2782C" w:rsidRDefault="00E2782C" w:rsidP="007234DD">
      <w:pPr>
        <w:pStyle w:val="NoSpacing"/>
        <w:spacing w:line="480" w:lineRule="auto"/>
        <w:rPr>
          <w:rFonts w:ascii="Times New Roman" w:hAnsi="Times New Roman" w:cs="Times New Roman"/>
          <w:iCs/>
          <w:color w:val="000000"/>
          <w:sz w:val="24"/>
          <w:szCs w:val="24"/>
        </w:rPr>
      </w:pPr>
      <w:r>
        <w:rPr>
          <w:rFonts w:ascii="Times New Roman" w:hAnsi="Times New Roman" w:cs="Times New Roman"/>
          <w:sz w:val="24"/>
          <w:szCs w:val="24"/>
        </w:rPr>
        <w:tab/>
        <w:t xml:space="preserve">It appears from the available data that </w:t>
      </w:r>
      <w:proofErr w:type="spellStart"/>
      <w:r w:rsidRPr="007234DD">
        <w:rPr>
          <w:rFonts w:ascii="Times New Roman" w:hAnsi="Times New Roman" w:cs="Times New Roman"/>
          <w:i/>
          <w:color w:val="000000"/>
          <w:sz w:val="24"/>
          <w:szCs w:val="24"/>
        </w:rPr>
        <w:t>ɗá</w:t>
      </w:r>
      <w:proofErr w:type="spellEnd"/>
      <w:r w:rsidR="007E31B5">
        <w:rPr>
          <w:rFonts w:ascii="Times New Roman" w:hAnsi="Times New Roman" w:cs="Times New Roman"/>
          <w:i/>
          <w:color w:val="000000"/>
          <w:sz w:val="24"/>
          <w:szCs w:val="24"/>
        </w:rPr>
        <w:t xml:space="preserve"> </w:t>
      </w:r>
      <w:proofErr w:type="spellStart"/>
      <w:r w:rsidRPr="007234DD">
        <w:rPr>
          <w:rFonts w:ascii="Times New Roman" w:hAnsi="Times New Roman" w:cs="Times New Roman"/>
          <w:i/>
          <w:color w:val="000000"/>
          <w:sz w:val="24"/>
          <w:szCs w:val="24"/>
        </w:rPr>
        <w:t>skù</w:t>
      </w:r>
      <w:proofErr w:type="spellEnd"/>
      <w:r>
        <w:rPr>
          <w:rFonts w:ascii="Times New Roman" w:hAnsi="Times New Roman" w:cs="Times New Roman"/>
          <w:i/>
          <w:color w:val="000000"/>
          <w:sz w:val="24"/>
          <w:szCs w:val="24"/>
        </w:rPr>
        <w:t xml:space="preserve"> </w:t>
      </w:r>
      <w:r>
        <w:rPr>
          <w:rFonts w:ascii="Times New Roman" w:hAnsi="Times New Roman" w:cs="Times New Roman"/>
          <w:iCs/>
          <w:color w:val="000000"/>
          <w:sz w:val="24"/>
          <w:szCs w:val="24"/>
        </w:rPr>
        <w:t xml:space="preserve">is coming to serve as its own lexical unit. </w:t>
      </w:r>
      <w:r w:rsidR="007E31B5">
        <w:rPr>
          <w:rFonts w:ascii="Times New Roman" w:hAnsi="Times New Roman" w:cs="Times New Roman"/>
          <w:iCs/>
          <w:color w:val="000000"/>
          <w:sz w:val="24"/>
          <w:szCs w:val="24"/>
        </w:rPr>
        <w:t xml:space="preserve">Evidence for this </w:t>
      </w:r>
      <w:proofErr w:type="gramStart"/>
      <w:r w:rsidR="007E31B5">
        <w:rPr>
          <w:rFonts w:ascii="Times New Roman" w:hAnsi="Times New Roman" w:cs="Times New Roman"/>
          <w:iCs/>
          <w:color w:val="000000"/>
          <w:sz w:val="24"/>
          <w:szCs w:val="24"/>
        </w:rPr>
        <w:t>is pro</w:t>
      </w:r>
      <w:r w:rsidR="001A7925">
        <w:rPr>
          <w:rFonts w:ascii="Times New Roman" w:hAnsi="Times New Roman" w:cs="Times New Roman"/>
          <w:iCs/>
          <w:color w:val="000000"/>
          <w:sz w:val="24"/>
          <w:szCs w:val="24"/>
        </w:rPr>
        <w:t>vided</w:t>
      </w:r>
      <w:proofErr w:type="gramEnd"/>
      <w:r w:rsidR="001A7925">
        <w:rPr>
          <w:rFonts w:ascii="Times New Roman" w:hAnsi="Times New Roman" w:cs="Times New Roman"/>
          <w:iCs/>
          <w:color w:val="000000"/>
          <w:sz w:val="24"/>
          <w:szCs w:val="24"/>
        </w:rPr>
        <w:t xml:space="preserve"> by </w:t>
      </w:r>
      <w:ins w:id="1183" w:author="Marielle Moraine Butters" w:date="2019-06-17T09:44:00Z">
        <w:r w:rsidR="0060607E" w:rsidRPr="0060607E">
          <w:rPr>
            <w:rFonts w:ascii="Times New Roman" w:hAnsi="Times New Roman" w:cs="Times New Roman"/>
            <w:iCs/>
            <w:color w:val="000000"/>
            <w:sz w:val="24"/>
            <w:szCs w:val="24"/>
            <w:highlight w:val="yellow"/>
            <w:rPrChange w:id="1184" w:author="Marielle Moraine Butters" w:date="2019-06-17T09:44:00Z">
              <w:rPr>
                <w:rFonts w:ascii="Times New Roman" w:hAnsi="Times New Roman" w:cs="Times New Roman"/>
                <w:iCs/>
                <w:color w:val="000000"/>
                <w:sz w:val="24"/>
                <w:szCs w:val="24"/>
              </w:rPr>
            </w:rPrChange>
          </w:rPr>
          <w:t>(</w:t>
        </w:r>
      </w:ins>
      <w:ins w:id="1185" w:author="Marielle Moraine Butters" w:date="2019-06-17T10:14:00Z">
        <w:r w:rsidR="00DF14EB">
          <w:rPr>
            <w:rFonts w:ascii="Times New Roman" w:hAnsi="Times New Roman" w:cs="Times New Roman"/>
            <w:iCs/>
            <w:color w:val="000000"/>
            <w:sz w:val="24"/>
            <w:szCs w:val="24"/>
            <w:highlight w:val="yellow"/>
          </w:rPr>
          <w:t>6d</w:t>
        </w:r>
      </w:ins>
      <w:ins w:id="1186" w:author="Marielle Moraine Butters" w:date="2019-06-17T09:44:00Z">
        <w:r w:rsidR="0060607E" w:rsidRPr="0060607E">
          <w:rPr>
            <w:rFonts w:ascii="Times New Roman" w:hAnsi="Times New Roman" w:cs="Times New Roman"/>
            <w:iCs/>
            <w:color w:val="000000"/>
            <w:sz w:val="24"/>
            <w:szCs w:val="24"/>
            <w:highlight w:val="yellow"/>
            <w:rPrChange w:id="1187" w:author="Marielle Moraine Butters" w:date="2019-06-17T09:44:00Z">
              <w:rPr>
                <w:rFonts w:ascii="Times New Roman" w:hAnsi="Times New Roman" w:cs="Times New Roman"/>
                <w:iCs/>
                <w:color w:val="000000"/>
                <w:sz w:val="24"/>
                <w:szCs w:val="24"/>
              </w:rPr>
            </w:rPrChange>
          </w:rPr>
          <w:t xml:space="preserve">) </w:t>
        </w:r>
      </w:ins>
      <w:del w:id="1188" w:author="Marielle Moraine Butters" w:date="2019-06-17T09:44:00Z">
        <w:r w:rsidR="001A7925" w:rsidRPr="0060607E" w:rsidDel="0060607E">
          <w:rPr>
            <w:rFonts w:ascii="Times New Roman" w:hAnsi="Times New Roman" w:cs="Times New Roman"/>
            <w:iCs/>
            <w:color w:val="000000"/>
            <w:sz w:val="24"/>
            <w:szCs w:val="24"/>
            <w:highlight w:val="yellow"/>
            <w:rPrChange w:id="1189" w:author="Marielle Moraine Butters" w:date="2019-06-17T09:44:00Z">
              <w:rPr>
                <w:rFonts w:ascii="Times New Roman" w:hAnsi="Times New Roman" w:cs="Times New Roman"/>
                <w:iCs/>
                <w:color w:val="000000"/>
                <w:sz w:val="24"/>
                <w:szCs w:val="24"/>
              </w:rPr>
            </w:rPrChange>
          </w:rPr>
          <w:delText xml:space="preserve">the following example </w:delText>
        </w:r>
      </w:del>
      <w:r w:rsidR="001A7925" w:rsidRPr="0060607E">
        <w:rPr>
          <w:rFonts w:ascii="Times New Roman" w:hAnsi="Times New Roman" w:cs="Times New Roman"/>
          <w:iCs/>
          <w:color w:val="000000"/>
          <w:sz w:val="24"/>
          <w:szCs w:val="24"/>
          <w:highlight w:val="yellow"/>
          <w:rPrChange w:id="1190" w:author="Marielle Moraine Butters" w:date="2019-06-17T09:44:00Z">
            <w:rPr>
              <w:rFonts w:ascii="Times New Roman" w:hAnsi="Times New Roman" w:cs="Times New Roman"/>
              <w:iCs/>
              <w:color w:val="000000"/>
              <w:sz w:val="24"/>
              <w:szCs w:val="24"/>
            </w:rPr>
          </w:rPrChange>
        </w:rPr>
        <w:t xml:space="preserve">where </w:t>
      </w:r>
      <w:commentRangeStart w:id="1191"/>
      <w:proofErr w:type="spellStart"/>
      <w:r w:rsidR="007E31B5" w:rsidRPr="0060607E">
        <w:rPr>
          <w:rFonts w:ascii="Times New Roman" w:hAnsi="Times New Roman" w:cs="Times New Roman"/>
          <w:i/>
          <w:color w:val="000000"/>
          <w:sz w:val="24"/>
          <w:szCs w:val="24"/>
          <w:highlight w:val="yellow"/>
          <w:rPrChange w:id="1192" w:author="Marielle Moraine Butters" w:date="2019-06-17T09:44:00Z">
            <w:rPr>
              <w:rFonts w:ascii="Times New Roman" w:hAnsi="Times New Roman" w:cs="Times New Roman"/>
              <w:i/>
              <w:color w:val="000000"/>
              <w:sz w:val="24"/>
              <w:szCs w:val="24"/>
            </w:rPr>
          </w:rPrChange>
        </w:rPr>
        <w:t>ɗá</w:t>
      </w:r>
      <w:proofErr w:type="spellEnd"/>
      <w:r w:rsidR="007E31B5" w:rsidRPr="0060607E">
        <w:rPr>
          <w:rFonts w:ascii="Times New Roman" w:hAnsi="Times New Roman" w:cs="Times New Roman"/>
          <w:i/>
          <w:color w:val="000000"/>
          <w:sz w:val="24"/>
          <w:szCs w:val="24"/>
          <w:highlight w:val="yellow"/>
          <w:rPrChange w:id="1193" w:author="Marielle Moraine Butters" w:date="2019-06-17T09:44:00Z">
            <w:rPr>
              <w:rFonts w:ascii="Times New Roman" w:hAnsi="Times New Roman" w:cs="Times New Roman"/>
              <w:i/>
              <w:color w:val="000000"/>
              <w:sz w:val="24"/>
              <w:szCs w:val="24"/>
            </w:rPr>
          </w:rPrChange>
        </w:rPr>
        <w:t> </w:t>
      </w:r>
      <w:proofErr w:type="spellStart"/>
      <w:r w:rsidR="007E31B5" w:rsidRPr="0060607E">
        <w:rPr>
          <w:rFonts w:ascii="Times New Roman" w:hAnsi="Times New Roman" w:cs="Times New Roman"/>
          <w:i/>
          <w:color w:val="000000"/>
          <w:sz w:val="24"/>
          <w:szCs w:val="24"/>
          <w:highlight w:val="yellow"/>
          <w:rPrChange w:id="1194" w:author="Marielle Moraine Butters" w:date="2019-06-17T09:44:00Z">
            <w:rPr>
              <w:rFonts w:ascii="Times New Roman" w:hAnsi="Times New Roman" w:cs="Times New Roman"/>
              <w:i/>
              <w:color w:val="000000"/>
              <w:sz w:val="24"/>
              <w:szCs w:val="24"/>
            </w:rPr>
          </w:rPrChange>
        </w:rPr>
        <w:t>skù</w:t>
      </w:r>
      <w:proofErr w:type="spellEnd"/>
      <w:r w:rsidR="007E31B5" w:rsidRPr="0060607E">
        <w:rPr>
          <w:rFonts w:ascii="Times New Roman" w:hAnsi="Times New Roman" w:cs="Times New Roman"/>
          <w:iCs/>
          <w:color w:val="000000"/>
          <w:sz w:val="24"/>
          <w:szCs w:val="24"/>
          <w:highlight w:val="yellow"/>
          <w:rPrChange w:id="1195" w:author="Marielle Moraine Butters" w:date="2019-06-17T09:44:00Z">
            <w:rPr>
              <w:rFonts w:ascii="Times New Roman" w:hAnsi="Times New Roman" w:cs="Times New Roman"/>
              <w:iCs/>
              <w:color w:val="000000"/>
              <w:sz w:val="24"/>
              <w:szCs w:val="24"/>
            </w:rPr>
          </w:rPrChange>
        </w:rPr>
        <w:t xml:space="preserve"> can constitute a complete clause</w:t>
      </w:r>
      <w:commentRangeEnd w:id="1191"/>
      <w:r w:rsidR="00301DC0" w:rsidRPr="0060607E">
        <w:rPr>
          <w:rStyle w:val="CommentReference"/>
          <w:highlight w:val="yellow"/>
          <w:rPrChange w:id="1196" w:author="Marielle Moraine Butters" w:date="2019-06-17T09:44:00Z">
            <w:rPr>
              <w:rStyle w:val="CommentReference"/>
            </w:rPr>
          </w:rPrChange>
        </w:rPr>
        <w:commentReference w:id="1191"/>
      </w:r>
      <w:r w:rsidR="007E31B5" w:rsidRPr="0060607E">
        <w:rPr>
          <w:rFonts w:ascii="Times New Roman" w:hAnsi="Times New Roman" w:cs="Times New Roman"/>
          <w:iCs/>
          <w:color w:val="000000"/>
          <w:sz w:val="24"/>
          <w:szCs w:val="24"/>
          <w:highlight w:val="yellow"/>
          <w:rPrChange w:id="1197" w:author="Marielle Moraine Butters" w:date="2019-06-17T09:44:00Z">
            <w:rPr>
              <w:rFonts w:ascii="Times New Roman" w:hAnsi="Times New Roman" w:cs="Times New Roman"/>
              <w:iCs/>
              <w:color w:val="000000"/>
              <w:sz w:val="24"/>
              <w:szCs w:val="24"/>
            </w:rPr>
          </w:rPrChange>
        </w:rPr>
        <w:t xml:space="preserve">. </w:t>
      </w:r>
      <w:proofErr w:type="spellStart"/>
      <w:ins w:id="1198" w:author="Marielle Moraine Butters" w:date="2019-06-17T08:15:00Z">
        <w:r w:rsidR="00680DF4" w:rsidRPr="0060607E">
          <w:rPr>
            <w:rFonts w:ascii="Times New Roman" w:hAnsi="Times New Roman" w:cs="Times New Roman"/>
            <w:iCs/>
            <w:color w:val="000000"/>
            <w:sz w:val="24"/>
            <w:szCs w:val="24"/>
            <w:highlight w:val="yellow"/>
            <w:rPrChange w:id="1199" w:author="Marielle Moraine Butters" w:date="2019-06-17T09:44:00Z">
              <w:rPr>
                <w:rFonts w:ascii="Times New Roman" w:hAnsi="Times New Roman" w:cs="Times New Roman"/>
                <w:iCs/>
                <w:color w:val="000000"/>
                <w:sz w:val="24"/>
                <w:szCs w:val="24"/>
              </w:rPr>
            </w:rPrChange>
          </w:rPr>
          <w:t>Haspelmath</w:t>
        </w:r>
        <w:proofErr w:type="spellEnd"/>
        <w:r w:rsidR="00680DF4" w:rsidRPr="0060607E">
          <w:rPr>
            <w:rFonts w:ascii="Times New Roman" w:hAnsi="Times New Roman" w:cs="Times New Roman"/>
            <w:iCs/>
            <w:color w:val="000000"/>
            <w:sz w:val="24"/>
            <w:szCs w:val="24"/>
            <w:highlight w:val="yellow"/>
            <w:rPrChange w:id="1200" w:author="Marielle Moraine Butters" w:date="2019-06-17T09:44:00Z">
              <w:rPr>
                <w:rFonts w:ascii="Times New Roman" w:hAnsi="Times New Roman" w:cs="Times New Roman"/>
                <w:iCs/>
                <w:color w:val="000000"/>
                <w:sz w:val="24"/>
                <w:szCs w:val="24"/>
              </w:rPr>
            </w:rPrChange>
          </w:rPr>
          <w:t xml:space="preserve"> (1997)</w:t>
        </w:r>
      </w:ins>
      <w:ins w:id="1201" w:author="Marielle Moraine Butters" w:date="2019-06-17T08:18:00Z">
        <w:r w:rsidR="00680DF4" w:rsidRPr="0060607E">
          <w:rPr>
            <w:rFonts w:ascii="Times New Roman" w:hAnsi="Times New Roman" w:cs="Times New Roman"/>
            <w:iCs/>
            <w:color w:val="000000"/>
            <w:sz w:val="24"/>
            <w:szCs w:val="24"/>
            <w:highlight w:val="yellow"/>
            <w:rPrChange w:id="1202" w:author="Marielle Moraine Butters" w:date="2019-06-17T09:44:00Z">
              <w:rPr>
                <w:rFonts w:ascii="Times New Roman" w:hAnsi="Times New Roman" w:cs="Times New Roman"/>
                <w:iCs/>
                <w:color w:val="000000"/>
                <w:sz w:val="24"/>
                <w:szCs w:val="24"/>
              </w:rPr>
            </w:rPrChange>
          </w:rPr>
          <w:t xml:space="preserve"> finds that it is </w:t>
        </w:r>
        <w:proofErr w:type="gramStart"/>
        <w:r w:rsidR="00680DF4" w:rsidRPr="0060607E">
          <w:rPr>
            <w:rFonts w:ascii="Times New Roman" w:hAnsi="Times New Roman" w:cs="Times New Roman"/>
            <w:iCs/>
            <w:color w:val="000000"/>
            <w:sz w:val="24"/>
            <w:szCs w:val="24"/>
            <w:highlight w:val="yellow"/>
            <w:rPrChange w:id="1203" w:author="Marielle Moraine Butters" w:date="2019-06-17T09:44:00Z">
              <w:rPr>
                <w:rFonts w:ascii="Times New Roman" w:hAnsi="Times New Roman" w:cs="Times New Roman"/>
                <w:iCs/>
                <w:color w:val="000000"/>
                <w:sz w:val="24"/>
                <w:szCs w:val="24"/>
              </w:rPr>
            </w:rPrChange>
          </w:rPr>
          <w:t>not uncommon</w:t>
        </w:r>
        <w:proofErr w:type="gramEnd"/>
        <w:r w:rsidR="00680DF4" w:rsidRPr="0060607E">
          <w:rPr>
            <w:rFonts w:ascii="Times New Roman" w:hAnsi="Times New Roman" w:cs="Times New Roman"/>
            <w:iCs/>
            <w:color w:val="000000"/>
            <w:sz w:val="24"/>
            <w:szCs w:val="24"/>
            <w:highlight w:val="yellow"/>
            <w:rPrChange w:id="1204" w:author="Marielle Moraine Butters" w:date="2019-06-17T09:44:00Z">
              <w:rPr>
                <w:rFonts w:ascii="Times New Roman" w:hAnsi="Times New Roman" w:cs="Times New Roman"/>
                <w:iCs/>
                <w:color w:val="000000"/>
                <w:sz w:val="24"/>
                <w:szCs w:val="24"/>
              </w:rPr>
            </w:rPrChange>
          </w:rPr>
          <w:t xml:space="preserve"> for</w:t>
        </w:r>
      </w:ins>
      <w:ins w:id="1205" w:author="Marielle Moraine Butters" w:date="2019-06-17T08:15:00Z">
        <w:r w:rsidR="00680DF4" w:rsidRPr="0060607E">
          <w:rPr>
            <w:rFonts w:ascii="Times New Roman" w:hAnsi="Times New Roman" w:cs="Times New Roman"/>
            <w:iCs/>
            <w:color w:val="000000"/>
            <w:sz w:val="24"/>
            <w:szCs w:val="24"/>
            <w:highlight w:val="yellow"/>
            <w:rPrChange w:id="1206" w:author="Marielle Moraine Butters" w:date="2019-06-17T09:44:00Z">
              <w:rPr>
                <w:rFonts w:ascii="Times New Roman" w:hAnsi="Times New Roman" w:cs="Times New Roman"/>
                <w:iCs/>
                <w:color w:val="000000"/>
                <w:sz w:val="24"/>
                <w:szCs w:val="24"/>
              </w:rPr>
            </w:rPrChange>
          </w:rPr>
          <w:t xml:space="preserve"> negative </w:t>
        </w:r>
        <w:proofErr w:type="spellStart"/>
        <w:r w:rsidR="00680DF4" w:rsidRPr="0060607E">
          <w:rPr>
            <w:rFonts w:ascii="Times New Roman" w:hAnsi="Times New Roman" w:cs="Times New Roman"/>
            <w:iCs/>
            <w:color w:val="000000"/>
            <w:sz w:val="24"/>
            <w:szCs w:val="24"/>
            <w:highlight w:val="yellow"/>
            <w:rPrChange w:id="1207" w:author="Marielle Moraine Butters" w:date="2019-06-17T09:44:00Z">
              <w:rPr>
                <w:rFonts w:ascii="Times New Roman" w:hAnsi="Times New Roman" w:cs="Times New Roman"/>
                <w:iCs/>
                <w:color w:val="000000"/>
                <w:sz w:val="24"/>
                <w:szCs w:val="24"/>
              </w:rPr>
            </w:rPrChange>
          </w:rPr>
          <w:t>existentials</w:t>
        </w:r>
        <w:proofErr w:type="spellEnd"/>
        <w:r w:rsidR="00680DF4" w:rsidRPr="0060607E">
          <w:rPr>
            <w:rFonts w:ascii="Times New Roman" w:hAnsi="Times New Roman" w:cs="Times New Roman"/>
            <w:iCs/>
            <w:color w:val="000000"/>
            <w:sz w:val="24"/>
            <w:szCs w:val="24"/>
            <w:highlight w:val="yellow"/>
            <w:rPrChange w:id="1208" w:author="Marielle Moraine Butters" w:date="2019-06-17T09:44:00Z">
              <w:rPr>
                <w:rFonts w:ascii="Times New Roman" w:hAnsi="Times New Roman" w:cs="Times New Roman"/>
                <w:iCs/>
                <w:color w:val="000000"/>
                <w:sz w:val="24"/>
                <w:szCs w:val="24"/>
              </w:rPr>
            </w:rPrChange>
          </w:rPr>
          <w:t xml:space="preserve"> </w:t>
        </w:r>
      </w:ins>
      <w:ins w:id="1209" w:author="Marielle Moraine Butters" w:date="2019-06-17T08:18:00Z">
        <w:r w:rsidR="00680DF4" w:rsidRPr="0060607E">
          <w:rPr>
            <w:rFonts w:ascii="Times New Roman" w:hAnsi="Times New Roman" w:cs="Times New Roman"/>
            <w:iCs/>
            <w:color w:val="000000"/>
            <w:sz w:val="24"/>
            <w:szCs w:val="24"/>
            <w:highlight w:val="yellow"/>
            <w:rPrChange w:id="1210" w:author="Marielle Moraine Butters" w:date="2019-06-17T09:44:00Z">
              <w:rPr>
                <w:rFonts w:ascii="Times New Roman" w:hAnsi="Times New Roman" w:cs="Times New Roman"/>
                <w:iCs/>
                <w:color w:val="000000"/>
                <w:sz w:val="24"/>
                <w:szCs w:val="24"/>
              </w:rPr>
            </w:rPrChange>
          </w:rPr>
          <w:t xml:space="preserve">to </w:t>
        </w:r>
      </w:ins>
      <w:ins w:id="1211" w:author="Marielle Moraine Butters" w:date="2019-06-17T08:15:00Z">
        <w:r w:rsidR="00680DF4" w:rsidRPr="0060607E">
          <w:rPr>
            <w:rFonts w:ascii="Times New Roman" w:hAnsi="Times New Roman" w:cs="Times New Roman"/>
            <w:iCs/>
            <w:color w:val="000000"/>
            <w:sz w:val="24"/>
            <w:szCs w:val="24"/>
            <w:highlight w:val="yellow"/>
            <w:rPrChange w:id="1212" w:author="Marielle Moraine Butters" w:date="2019-06-17T09:44:00Z">
              <w:rPr>
                <w:rFonts w:ascii="Times New Roman" w:hAnsi="Times New Roman" w:cs="Times New Roman"/>
                <w:iCs/>
                <w:color w:val="000000"/>
                <w:sz w:val="24"/>
                <w:szCs w:val="24"/>
              </w:rPr>
            </w:rPrChange>
          </w:rPr>
          <w:t>perform the function of indefinite pronouns in many Oceanic languages.</w:t>
        </w:r>
        <w:r w:rsidR="00680DF4">
          <w:rPr>
            <w:rFonts w:ascii="Times New Roman" w:hAnsi="Times New Roman" w:cs="Times New Roman"/>
            <w:iCs/>
            <w:color w:val="000000"/>
            <w:sz w:val="24"/>
            <w:szCs w:val="24"/>
          </w:rPr>
          <w:t xml:space="preserve"> </w:t>
        </w:r>
      </w:ins>
    </w:p>
    <w:p w14:paraId="542135CC" w14:textId="33ECEDD6" w:rsidR="007E31B5" w:rsidRPr="00713AEB" w:rsidDel="00DF14EB" w:rsidRDefault="001E29E9" w:rsidP="0025130F">
      <w:pPr>
        <w:pStyle w:val="NoSpacing"/>
        <w:rPr>
          <w:moveFrom w:id="1213" w:author="Marielle Moraine Butters" w:date="2019-06-17T10:14:00Z"/>
          <w:rFonts w:ascii="Times New Roman" w:eastAsia="Times New Roman" w:hAnsi="Times New Roman" w:cs="Times New Roman"/>
          <w:i/>
          <w:iCs/>
          <w:sz w:val="24"/>
          <w:szCs w:val="24"/>
        </w:rPr>
      </w:pPr>
      <w:moveFromRangeStart w:id="1214" w:author="Marielle Moraine Butters" w:date="2019-06-17T10:14:00Z" w:name="move11658871"/>
      <w:moveFrom w:id="1215" w:author="Marielle Moraine Butters" w:date="2019-06-17T10:14:00Z">
        <w:r w:rsidDel="00DF14EB">
          <w:rPr>
            <w:rFonts w:ascii="Times New Roman" w:hAnsi="Times New Roman" w:cs="Times New Roman"/>
            <w:sz w:val="24"/>
            <w:szCs w:val="24"/>
          </w:rPr>
          <w:t>(21</w:t>
        </w:r>
        <w:r w:rsidR="00713AEB" w:rsidDel="00DF14EB">
          <w:rPr>
            <w:rFonts w:ascii="Times New Roman" w:hAnsi="Times New Roman" w:cs="Times New Roman"/>
            <w:sz w:val="24"/>
            <w:szCs w:val="24"/>
          </w:rPr>
          <w:t xml:space="preserve">)      </w:t>
        </w:r>
        <w:r w:rsidR="007E31B5" w:rsidRPr="00713AEB" w:rsidDel="00DF14EB">
          <w:rPr>
            <w:rFonts w:ascii="Times New Roman" w:hAnsi="Times New Roman" w:cs="Times New Roman"/>
            <w:i/>
            <w:iCs/>
            <w:sz w:val="24"/>
            <w:szCs w:val="24"/>
          </w:rPr>
          <w:t>mə́</w:t>
        </w:r>
        <w:r w:rsidR="007E31B5" w:rsidRPr="00713AEB" w:rsidDel="00DF14EB">
          <w:rPr>
            <w:rFonts w:ascii="Times New Roman" w:hAnsi="Times New Roman" w:cs="Times New Roman"/>
            <w:i/>
            <w:iCs/>
            <w:sz w:val="24"/>
            <w:szCs w:val="24"/>
          </w:rPr>
          <w:tab/>
          <w:t>mbə́ɗ</w:t>
        </w:r>
        <w:r w:rsidR="007E31B5" w:rsidRPr="00713AEB" w:rsidDel="00DF14EB">
          <w:rPr>
            <w:rFonts w:ascii="Times New Roman" w:hAnsi="Times New Roman" w:cs="Times New Roman"/>
            <w:i/>
            <w:iCs/>
            <w:sz w:val="24"/>
            <w:szCs w:val="24"/>
          </w:rPr>
          <w:tab/>
        </w:r>
        <w:r w:rsidR="007E31B5" w:rsidRPr="00713AEB" w:rsidDel="00DF14EB">
          <w:rPr>
            <w:rFonts w:ascii="Times New Roman" w:hAnsi="Times New Roman" w:cs="Times New Roman"/>
            <w:i/>
            <w:iCs/>
            <w:sz w:val="24"/>
            <w:szCs w:val="24"/>
          </w:rPr>
          <w:tab/>
          <w:t>zə́</w:t>
        </w:r>
        <w:r w:rsidR="007E31B5" w:rsidRPr="00713AEB" w:rsidDel="00DF14EB">
          <w:rPr>
            <w:rFonts w:ascii="Times New Roman" w:hAnsi="Times New Roman" w:cs="Times New Roman"/>
            <w:i/>
            <w:iCs/>
            <w:sz w:val="24"/>
            <w:szCs w:val="24"/>
          </w:rPr>
          <w:tab/>
          <w:t>v-yíì</w:t>
        </w:r>
        <w:r w:rsidR="007E31B5" w:rsidRPr="00713AEB" w:rsidDel="00DF14EB">
          <w:rPr>
            <w:rFonts w:ascii="Times New Roman" w:hAnsi="Times New Roman" w:cs="Times New Roman"/>
            <w:i/>
            <w:iCs/>
            <w:sz w:val="24"/>
            <w:szCs w:val="24"/>
          </w:rPr>
          <w:tab/>
        </w:r>
        <w:r w:rsidR="007E31B5" w:rsidRPr="00713AEB" w:rsidDel="00DF14EB">
          <w:rPr>
            <w:rFonts w:ascii="Times New Roman" w:hAnsi="Times New Roman" w:cs="Times New Roman"/>
            <w:i/>
            <w:iCs/>
            <w:sz w:val="24"/>
            <w:szCs w:val="24"/>
          </w:rPr>
          <w:tab/>
        </w:r>
        <w:r w:rsidR="007E31B5" w:rsidRPr="001A7925" w:rsidDel="00DF14EB">
          <w:rPr>
            <w:rFonts w:ascii="Times New Roman" w:hAnsi="Times New Roman" w:cs="Times New Roman"/>
            <w:b/>
            <w:bCs/>
            <w:i/>
            <w:iCs/>
            <w:sz w:val="24"/>
            <w:szCs w:val="24"/>
          </w:rPr>
          <w:t>ɗá</w:t>
        </w:r>
        <w:r w:rsidR="007E31B5" w:rsidRPr="001A7925" w:rsidDel="00DF14EB">
          <w:rPr>
            <w:rFonts w:ascii="Times New Roman" w:hAnsi="Times New Roman" w:cs="Times New Roman"/>
            <w:b/>
            <w:bCs/>
            <w:i/>
            <w:iCs/>
            <w:sz w:val="24"/>
            <w:szCs w:val="24"/>
          </w:rPr>
          <w:tab/>
          <w:t>skù</w:t>
        </w:r>
      </w:moveFrom>
    </w:p>
    <w:p w14:paraId="1919BB1D" w14:textId="6A507A8D" w:rsidR="007E31B5" w:rsidRPr="007E31B5" w:rsidDel="00DF14EB" w:rsidRDefault="007E31B5" w:rsidP="007E31B5">
      <w:pPr>
        <w:pStyle w:val="NoSpacing"/>
        <w:rPr>
          <w:moveFrom w:id="1216" w:author="Marielle Moraine Butters" w:date="2019-06-17T10:14:00Z"/>
          <w:rFonts w:ascii="Times New Roman" w:hAnsi="Times New Roman" w:cs="Times New Roman"/>
          <w:sz w:val="24"/>
          <w:szCs w:val="24"/>
        </w:rPr>
      </w:pPr>
      <w:moveFrom w:id="1217" w:author="Marielle Moraine Butters" w:date="2019-06-17T10:14:00Z">
        <w:r w:rsidRPr="007E31B5" w:rsidDel="00DF14EB">
          <w:rPr>
            <w:rFonts w:ascii="Times New Roman" w:hAnsi="Times New Roman" w:cs="Times New Roman"/>
            <w:sz w:val="24"/>
            <w:szCs w:val="24"/>
          </w:rPr>
          <w:tab/>
        </w:r>
        <w:r w:rsidRPr="00713AEB" w:rsidDel="00DF14EB">
          <w:rPr>
            <w:rFonts w:ascii="Times New Roman" w:hAnsi="Times New Roman" w:cs="Times New Roman"/>
          </w:rPr>
          <w:t>REL</w:t>
        </w:r>
        <w:r w:rsidRPr="007E31B5" w:rsidDel="00DF14EB">
          <w:rPr>
            <w:rFonts w:ascii="Times New Roman" w:hAnsi="Times New Roman" w:cs="Times New Roman"/>
            <w:sz w:val="24"/>
            <w:szCs w:val="24"/>
          </w:rPr>
          <w:tab/>
          <w:t>surpass</w:t>
        </w:r>
        <w:r w:rsidRPr="007E31B5" w:rsidDel="00DF14EB">
          <w:rPr>
            <w:rFonts w:ascii="Times New Roman" w:hAnsi="Times New Roman" w:cs="Times New Roman"/>
            <w:sz w:val="24"/>
            <w:szCs w:val="24"/>
          </w:rPr>
          <w:tab/>
        </w:r>
        <w:r w:rsidRPr="007E31B5" w:rsidDel="0060607E">
          <w:rPr>
            <w:rFonts w:ascii="Times New Roman" w:hAnsi="Times New Roman" w:cs="Times New Roman"/>
            <w:sz w:val="24"/>
            <w:szCs w:val="24"/>
          </w:rPr>
          <w:tab/>
        </w:r>
        <w:r w:rsidRPr="00970F5F" w:rsidDel="00DF14EB">
          <w:rPr>
            <w:rFonts w:ascii="Times New Roman" w:hAnsi="Times New Roman" w:cs="Times New Roman"/>
            <w:sz w:val="24"/>
            <w:szCs w:val="24"/>
          </w:rPr>
          <w:t>EE</w:t>
        </w:r>
        <w:r w:rsidRPr="007E31B5" w:rsidDel="00DF14EB">
          <w:rPr>
            <w:rFonts w:ascii="Times New Roman" w:hAnsi="Times New Roman" w:cs="Times New Roman"/>
            <w:sz w:val="24"/>
            <w:szCs w:val="24"/>
          </w:rPr>
          <w:tab/>
          <w:t>who-</w:t>
        </w:r>
        <w:r w:rsidRPr="00713AEB" w:rsidDel="00DF14EB">
          <w:rPr>
            <w:rFonts w:ascii="Times New Roman" w:hAnsi="Times New Roman" w:cs="Times New Roman"/>
          </w:rPr>
          <w:t>PL</w:t>
        </w:r>
        <w:r w:rsidRPr="007E31B5" w:rsidDel="00DF14EB">
          <w:rPr>
            <w:rFonts w:ascii="Times New Roman" w:hAnsi="Times New Roman" w:cs="Times New Roman"/>
            <w:sz w:val="24"/>
            <w:szCs w:val="24"/>
          </w:rPr>
          <w:tab/>
          <w:t>exist</w:t>
        </w:r>
        <w:r w:rsidRPr="007E31B5" w:rsidDel="00DF14EB">
          <w:rPr>
            <w:rFonts w:ascii="Times New Roman" w:hAnsi="Times New Roman" w:cs="Times New Roman"/>
            <w:sz w:val="24"/>
            <w:szCs w:val="24"/>
          </w:rPr>
          <w:tab/>
        </w:r>
        <w:r w:rsidRPr="00713AEB" w:rsidDel="00DF14EB">
          <w:rPr>
            <w:rFonts w:ascii="Times New Roman" w:hAnsi="Times New Roman" w:cs="Times New Roman"/>
          </w:rPr>
          <w:t>NEG</w:t>
        </w:r>
      </w:moveFrom>
    </w:p>
    <w:p w14:paraId="0B2BFF83" w14:textId="23B2556D" w:rsidR="00713AEB" w:rsidRPr="007E31B5" w:rsidDel="00DF14EB" w:rsidRDefault="007E31B5" w:rsidP="00713AEB">
      <w:pPr>
        <w:pStyle w:val="NoSpacing"/>
        <w:ind w:firstLine="720"/>
        <w:rPr>
          <w:moveFrom w:id="1218" w:author="Marielle Moraine Butters" w:date="2019-06-17T10:14:00Z"/>
          <w:rFonts w:ascii="Times New Roman" w:eastAsia="Times New Roman" w:hAnsi="Times New Roman" w:cs="Times New Roman"/>
          <w:sz w:val="24"/>
          <w:szCs w:val="24"/>
        </w:rPr>
      </w:pPr>
      <w:moveFrom w:id="1219" w:author="Marielle Moraine Butters" w:date="2019-06-17T10:14:00Z">
        <w:r w:rsidRPr="007E31B5" w:rsidDel="00DF14EB">
          <w:rPr>
            <w:rFonts w:ascii="Times New Roman" w:hAnsi="Times New Roman" w:cs="Times New Roman"/>
            <w:sz w:val="24"/>
            <w:szCs w:val="24"/>
          </w:rPr>
          <w:t>‘Who is superior? Nobody.’</w:t>
        </w:r>
        <w:r w:rsidR="00713AEB" w:rsidDel="00DF14EB">
          <w:rPr>
            <w:rFonts w:ascii="Times New Roman" w:hAnsi="Times New Roman" w:cs="Times New Roman"/>
            <w:sz w:val="24"/>
            <w:szCs w:val="24"/>
          </w:rPr>
          <w:t xml:space="preserve"> </w:t>
        </w:r>
        <w:r w:rsidR="005D2F70" w:rsidDel="00DF14EB">
          <w:rPr>
            <w:rFonts w:ascii="Times New Roman" w:hAnsi="Times New Roman" w:cs="Times New Roman"/>
            <w:sz w:val="24"/>
            <w:szCs w:val="24"/>
          </w:rPr>
          <w:t>(Frajzyngier &amp;</w:t>
        </w:r>
        <w:r w:rsidR="00713AEB" w:rsidDel="00DF14EB">
          <w:rPr>
            <w:rFonts w:ascii="Times New Roman" w:hAnsi="Times New Roman" w:cs="Times New Roman"/>
            <w:sz w:val="24"/>
            <w:szCs w:val="24"/>
          </w:rPr>
          <w:t xml:space="preserve"> Johnston 2005: 269</w:t>
        </w:r>
        <w:r w:rsidR="00713AEB" w:rsidRPr="007530D7" w:rsidDel="00DF14EB">
          <w:rPr>
            <w:rFonts w:ascii="Times New Roman" w:hAnsi="Times New Roman" w:cs="Times New Roman"/>
            <w:sz w:val="24"/>
            <w:szCs w:val="24"/>
          </w:rPr>
          <w:t>)</w:t>
        </w:r>
      </w:moveFrom>
    </w:p>
    <w:moveFromRangeEnd w:id="1214"/>
    <w:p w14:paraId="31F5EC01" w14:textId="77777777" w:rsidR="007E31B5" w:rsidRDefault="007E31B5" w:rsidP="007E31B5">
      <w:pPr>
        <w:pStyle w:val="NoSpacing"/>
        <w:rPr>
          <w:rFonts w:ascii="Times New Roman" w:hAnsi="Times New Roman" w:cs="Times New Roman"/>
          <w:sz w:val="24"/>
          <w:szCs w:val="24"/>
        </w:rPr>
      </w:pPr>
    </w:p>
    <w:p w14:paraId="426BAAAB" w14:textId="77777777" w:rsidR="007E31B5" w:rsidRPr="007E31B5" w:rsidRDefault="007E31B5" w:rsidP="007E31B5">
      <w:pPr>
        <w:pStyle w:val="NoSpacing"/>
        <w:rPr>
          <w:rFonts w:ascii="Times New Roman" w:hAnsi="Times New Roman" w:cs="Times New Roman"/>
          <w:sz w:val="24"/>
          <w:szCs w:val="24"/>
        </w:rPr>
      </w:pPr>
      <w:r>
        <w:rPr>
          <w:rFonts w:ascii="Times New Roman" w:hAnsi="Times New Roman" w:cs="Times New Roman"/>
          <w:sz w:val="24"/>
          <w:szCs w:val="24"/>
        </w:rPr>
        <w:tab/>
        <w:t xml:space="preserve">Though the negative existential form here is transparent, it appears to be stable. </w:t>
      </w:r>
    </w:p>
    <w:p w14:paraId="377F46D3" w14:textId="77777777" w:rsidR="00E2782C" w:rsidRPr="007234DD" w:rsidRDefault="00E2782C" w:rsidP="007E31B5">
      <w:pPr>
        <w:pStyle w:val="NoSpacing"/>
        <w:ind w:firstLine="720"/>
        <w:rPr>
          <w:rFonts w:ascii="Times New Roman" w:hAnsi="Times New Roman" w:cs="Times New Roman"/>
          <w:iCs/>
          <w:sz w:val="24"/>
          <w:szCs w:val="24"/>
        </w:rPr>
      </w:pPr>
    </w:p>
    <w:p w14:paraId="28CCEB4A" w14:textId="77777777" w:rsidR="00424B48" w:rsidRPr="00C65242" w:rsidRDefault="007234DD" w:rsidP="00424B48">
      <w:pPr>
        <w:pStyle w:val="NoSpacing"/>
        <w:rPr>
          <w:rFonts w:ascii="Times New Roman" w:hAnsi="Times New Roman" w:cs="Times New Roman"/>
          <w:b/>
          <w:sz w:val="24"/>
          <w:szCs w:val="24"/>
        </w:rPr>
      </w:pPr>
      <w:r>
        <w:rPr>
          <w:rFonts w:ascii="Times New Roman" w:hAnsi="Times New Roman" w:cs="Times New Roman"/>
          <w:b/>
          <w:sz w:val="24"/>
          <w:szCs w:val="24"/>
        </w:rPr>
        <w:t>3.4</w:t>
      </w:r>
      <w:r w:rsidR="00424B48" w:rsidRPr="00C65242">
        <w:rPr>
          <w:rFonts w:ascii="Times New Roman" w:hAnsi="Times New Roman" w:cs="Times New Roman"/>
          <w:b/>
          <w:sz w:val="24"/>
          <w:szCs w:val="24"/>
        </w:rPr>
        <w:t xml:space="preserve"> B</w:t>
      </w:r>
      <w:r w:rsidR="00424B48">
        <w:rPr>
          <w:rFonts w:ascii="Times New Roman" w:hAnsi="Times New Roman" w:cs="Times New Roman"/>
          <w:b/>
          <w:sz w:val="24"/>
          <w:szCs w:val="24"/>
        </w:rPr>
        <w:t>~</w:t>
      </w:r>
      <w:r w:rsidR="00424B48" w:rsidRPr="00C65242">
        <w:rPr>
          <w:rFonts w:ascii="Times New Roman" w:hAnsi="Times New Roman" w:cs="Times New Roman"/>
          <w:b/>
          <w:sz w:val="24"/>
          <w:szCs w:val="24"/>
        </w:rPr>
        <w:t>C</w:t>
      </w:r>
    </w:p>
    <w:p w14:paraId="586B392B" w14:textId="77777777" w:rsidR="00424B48" w:rsidRDefault="00424B48" w:rsidP="00424B48">
      <w:pPr>
        <w:pStyle w:val="NoSpacing"/>
        <w:rPr>
          <w:rFonts w:ascii="TT269t00" w:hAnsi="TT269t00" w:cs="TT269t00"/>
          <w:sz w:val="23"/>
          <w:szCs w:val="23"/>
        </w:rPr>
      </w:pPr>
    </w:p>
    <w:p w14:paraId="247D04CF" w14:textId="77777777" w:rsidR="00BD0934" w:rsidRDefault="00424B48" w:rsidP="005D3199">
      <w:pPr>
        <w:pStyle w:val="NoSpacing"/>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Croft</w:t>
      </w:r>
      <w:r w:rsidR="007234DD">
        <w:rPr>
          <w:rFonts w:ascii="Times New Roman" w:eastAsia="Times New Roman" w:hAnsi="Times New Roman" w:cs="Times New Roman"/>
          <w:color w:val="000000"/>
          <w:sz w:val="24"/>
          <w:szCs w:val="24"/>
        </w:rPr>
        <w:t xml:space="preserve"> (1991: 9)</w:t>
      </w:r>
      <w:r>
        <w:rPr>
          <w:rFonts w:ascii="Times New Roman" w:eastAsia="Times New Roman" w:hAnsi="Times New Roman" w:cs="Times New Roman"/>
          <w:color w:val="000000"/>
          <w:sz w:val="24"/>
          <w:szCs w:val="24"/>
        </w:rPr>
        <w:t xml:space="preserve"> calls this synchronic variable stage </w:t>
      </w:r>
      <w:r w:rsidR="007234DD">
        <w:rPr>
          <w:rFonts w:ascii="Times New Roman" w:eastAsia="Times New Roman" w:hAnsi="Times New Roman" w:cs="Times New Roman"/>
          <w:color w:val="000000"/>
          <w:sz w:val="24"/>
          <w:szCs w:val="24"/>
        </w:rPr>
        <w:t>“the most important step in support of our hypothesis”</w:t>
      </w:r>
      <w:r>
        <w:rPr>
          <w:rFonts w:ascii="Times New Roman" w:eastAsia="Times New Roman" w:hAnsi="Times New Roman" w:cs="Times New Roman"/>
          <w:color w:val="000000"/>
          <w:sz w:val="24"/>
          <w:szCs w:val="24"/>
        </w:rPr>
        <w:t xml:space="preserve"> and it certainly seems to </w:t>
      </w:r>
      <w:r w:rsidR="007234DD">
        <w:rPr>
          <w:rFonts w:ascii="Times New Roman" w:eastAsia="Times New Roman" w:hAnsi="Times New Roman" w:cs="Times New Roman"/>
          <w:color w:val="000000"/>
          <w:sz w:val="24"/>
          <w:szCs w:val="24"/>
        </w:rPr>
        <w:t>generate</w:t>
      </w:r>
      <w:r>
        <w:rPr>
          <w:rFonts w:ascii="Times New Roman" w:eastAsia="Times New Roman" w:hAnsi="Times New Roman" w:cs="Times New Roman"/>
          <w:color w:val="000000"/>
          <w:sz w:val="24"/>
          <w:szCs w:val="24"/>
        </w:rPr>
        <w:t xml:space="preserve"> the most interesting questions. Here, the negative existential predicator begins to </w:t>
      </w:r>
      <w:proofErr w:type="gramStart"/>
      <w:r>
        <w:rPr>
          <w:rFonts w:ascii="Times New Roman" w:eastAsia="Times New Roman" w:hAnsi="Times New Roman" w:cs="Times New Roman"/>
          <w:color w:val="000000"/>
          <w:sz w:val="24"/>
          <w:szCs w:val="24"/>
        </w:rPr>
        <w:t>be used</w:t>
      </w:r>
      <w:proofErr w:type="gramEnd"/>
      <w:r>
        <w:rPr>
          <w:rFonts w:ascii="Times New Roman" w:eastAsia="Times New Roman" w:hAnsi="Times New Roman" w:cs="Times New Roman"/>
          <w:color w:val="000000"/>
          <w:sz w:val="24"/>
          <w:szCs w:val="24"/>
        </w:rPr>
        <w:t xml:space="preserve"> for ordinary verbal negation. The negative existential may compete with the verbal </w:t>
      </w:r>
      <w:proofErr w:type="spellStart"/>
      <w:r>
        <w:rPr>
          <w:rFonts w:ascii="Times New Roman" w:eastAsia="Times New Roman" w:hAnsi="Times New Roman" w:cs="Times New Roman"/>
          <w:color w:val="000000"/>
          <w:sz w:val="24"/>
          <w:szCs w:val="24"/>
        </w:rPr>
        <w:t>negator</w:t>
      </w:r>
      <w:proofErr w:type="spellEnd"/>
      <w:r>
        <w:rPr>
          <w:rFonts w:ascii="Times New Roman" w:eastAsia="Times New Roman" w:hAnsi="Times New Roman" w:cs="Times New Roman"/>
          <w:color w:val="000000"/>
          <w:sz w:val="24"/>
          <w:szCs w:val="24"/>
        </w:rPr>
        <w:t xml:space="preserve">, sometimes </w:t>
      </w:r>
      <w:proofErr w:type="gramStart"/>
      <w:r>
        <w:rPr>
          <w:rFonts w:ascii="Times New Roman" w:eastAsia="Times New Roman" w:hAnsi="Times New Roman" w:cs="Times New Roman"/>
          <w:color w:val="000000"/>
          <w:sz w:val="24"/>
          <w:szCs w:val="24"/>
        </w:rPr>
        <w:t>being used</w:t>
      </w:r>
      <w:proofErr w:type="gramEnd"/>
      <w:r>
        <w:rPr>
          <w:rFonts w:ascii="Times New Roman" w:eastAsia="Times New Roman" w:hAnsi="Times New Roman" w:cs="Times New Roman"/>
          <w:color w:val="000000"/>
          <w:sz w:val="24"/>
          <w:szCs w:val="24"/>
        </w:rPr>
        <w:t xml:space="preserve"> instead of it. </w:t>
      </w:r>
    </w:p>
    <w:p w14:paraId="6B2E3909" w14:textId="3BF7520E" w:rsidR="00424B48" w:rsidRDefault="00424B48" w:rsidP="007234DD">
      <w:pPr>
        <w:pStyle w:val="NoSpacing"/>
        <w:spacing w:line="480" w:lineRule="auto"/>
        <w:ind w:firstLine="720"/>
        <w:rPr>
          <w:ins w:id="1220" w:author="Marielle Moraine Butters" w:date="2019-06-17T10:17:00Z"/>
          <w:rFonts w:ascii="Times New Roman" w:hAnsi="Times New Roman" w:cs="Times New Roman"/>
          <w:sz w:val="24"/>
          <w:szCs w:val="24"/>
        </w:rPr>
      </w:pPr>
      <w:proofErr w:type="spellStart"/>
      <w:r>
        <w:rPr>
          <w:rFonts w:ascii="Times New Roman" w:eastAsia="Times New Roman" w:hAnsi="Times New Roman" w:cs="Times New Roman"/>
          <w:color w:val="000000"/>
          <w:sz w:val="24"/>
          <w:szCs w:val="24"/>
        </w:rPr>
        <w:t>Hdi</w:t>
      </w:r>
      <w:proofErr w:type="spellEnd"/>
      <w:r>
        <w:rPr>
          <w:rFonts w:ascii="Times New Roman" w:eastAsia="Times New Roman" w:hAnsi="Times New Roman" w:cs="Times New Roman"/>
          <w:color w:val="000000"/>
          <w:sz w:val="24"/>
          <w:szCs w:val="24"/>
        </w:rPr>
        <w:t>,</w:t>
      </w:r>
      <w:r w:rsidR="00BD0934">
        <w:rPr>
          <w:rFonts w:ascii="Times New Roman" w:eastAsia="Times New Roman" w:hAnsi="Times New Roman" w:cs="Times New Roman"/>
          <w:color w:val="000000"/>
          <w:sz w:val="24"/>
          <w:szCs w:val="24"/>
        </w:rPr>
        <w:t xml:space="preserve"> a Central Chadic language, is probably the best example of this stage. Here,</w:t>
      </w:r>
      <w:r>
        <w:rPr>
          <w:rFonts w:ascii="Times New Roman" w:eastAsia="Times New Roman" w:hAnsi="Times New Roman" w:cs="Times New Roman"/>
          <w:color w:val="000000"/>
          <w:sz w:val="24"/>
          <w:szCs w:val="24"/>
        </w:rPr>
        <w:t xml:space="preserve"> </w:t>
      </w:r>
      <w:r w:rsidR="007234DD">
        <w:rPr>
          <w:rFonts w:ascii="Times New Roman" w:eastAsia="Times New Roman" w:hAnsi="Times New Roman" w:cs="Times New Roman"/>
          <w:color w:val="000000"/>
          <w:sz w:val="24"/>
          <w:szCs w:val="24"/>
        </w:rPr>
        <w:t xml:space="preserve">verbal </w:t>
      </w:r>
      <w:r>
        <w:rPr>
          <w:rFonts w:ascii="Times New Roman" w:eastAsia="Times New Roman" w:hAnsi="Times New Roman" w:cs="Times New Roman"/>
          <w:color w:val="000000"/>
          <w:sz w:val="24"/>
          <w:szCs w:val="24"/>
        </w:rPr>
        <w:t xml:space="preserve">negation </w:t>
      </w:r>
      <w:proofErr w:type="gramStart"/>
      <w:r>
        <w:rPr>
          <w:rFonts w:ascii="Times New Roman" w:eastAsia="Times New Roman" w:hAnsi="Times New Roman" w:cs="Times New Roman"/>
          <w:color w:val="000000"/>
          <w:sz w:val="24"/>
          <w:szCs w:val="24"/>
        </w:rPr>
        <w:t>is typically marked</w:t>
      </w:r>
      <w:proofErr w:type="gramEnd"/>
      <w:r>
        <w:rPr>
          <w:rFonts w:ascii="Times New Roman" w:eastAsia="Times New Roman" w:hAnsi="Times New Roman" w:cs="Times New Roman"/>
          <w:color w:val="000000"/>
          <w:sz w:val="24"/>
          <w:szCs w:val="24"/>
        </w:rPr>
        <w:t xml:space="preserve"> by </w:t>
      </w:r>
      <w:r w:rsidR="005123ED">
        <w:rPr>
          <w:rFonts w:ascii="Times New Roman" w:hAnsi="Times New Roman" w:cs="Times New Roman"/>
          <w:i/>
          <w:sz w:val="24"/>
          <w:szCs w:val="24"/>
        </w:rPr>
        <w:t>á …</w:t>
      </w:r>
      <w:r w:rsidR="005123ED" w:rsidRPr="005123ED">
        <w:rPr>
          <w:b/>
          <w:i/>
        </w:rPr>
        <w:t xml:space="preserve"> </w:t>
      </w:r>
      <w:proofErr w:type="spellStart"/>
      <w:r w:rsidR="005123ED" w:rsidRPr="005123ED">
        <w:rPr>
          <w:rFonts w:ascii="Times New Roman" w:hAnsi="Times New Roman" w:cs="Times New Roman"/>
          <w:bCs/>
          <w:i/>
          <w:sz w:val="24"/>
          <w:szCs w:val="24"/>
        </w:rPr>
        <w:t>wà</w:t>
      </w:r>
      <w:proofErr w:type="spellEnd"/>
      <w:r w:rsidR="005123ED" w:rsidRPr="005123ED">
        <w:rPr>
          <w:rFonts w:ascii="Times New Roman" w:hAnsi="Times New Roman" w:cs="Times New Roman"/>
          <w:bCs/>
          <w:i/>
          <w:sz w:val="24"/>
          <w:szCs w:val="24"/>
        </w:rPr>
        <w:t>/</w:t>
      </w:r>
      <w:proofErr w:type="spellStart"/>
      <w:r w:rsidR="005123ED" w:rsidRPr="005123ED">
        <w:rPr>
          <w:rFonts w:ascii="Times New Roman" w:hAnsi="Times New Roman" w:cs="Times New Roman"/>
          <w:bCs/>
          <w:i/>
          <w:sz w:val="24"/>
          <w:szCs w:val="24"/>
        </w:rPr>
        <w:t>wù</w:t>
      </w:r>
      <w:proofErr w:type="spellEnd"/>
      <w:r w:rsidR="007234DD">
        <w:rPr>
          <w:rFonts w:ascii="Times New Roman" w:hAnsi="Times New Roman" w:cs="Times New Roman"/>
          <w:bCs/>
          <w:i/>
          <w:sz w:val="24"/>
          <w:szCs w:val="24"/>
        </w:rPr>
        <w:t xml:space="preserve"> </w:t>
      </w:r>
      <w:r w:rsidR="001E29E9">
        <w:rPr>
          <w:rFonts w:ascii="Times New Roman" w:hAnsi="Times New Roman" w:cs="Times New Roman"/>
          <w:bCs/>
          <w:iCs/>
          <w:sz w:val="24"/>
          <w:szCs w:val="24"/>
        </w:rPr>
        <w:t xml:space="preserve">as in </w:t>
      </w:r>
      <w:r w:rsidR="001E29E9" w:rsidRPr="002B6B58">
        <w:rPr>
          <w:rFonts w:ascii="Times New Roman" w:hAnsi="Times New Roman" w:cs="Times New Roman"/>
          <w:bCs/>
          <w:iCs/>
          <w:sz w:val="24"/>
          <w:szCs w:val="24"/>
          <w:highlight w:val="yellow"/>
          <w:rPrChange w:id="1221" w:author="Marielle Moraine Butters" w:date="2019-06-17T10:19:00Z">
            <w:rPr>
              <w:rFonts w:ascii="Times New Roman" w:hAnsi="Times New Roman" w:cs="Times New Roman"/>
              <w:bCs/>
              <w:iCs/>
              <w:sz w:val="24"/>
              <w:szCs w:val="24"/>
            </w:rPr>
          </w:rPrChange>
        </w:rPr>
        <w:t>(</w:t>
      </w:r>
      <w:ins w:id="1222" w:author="Marielle Moraine Butters" w:date="2019-06-17T10:16:00Z">
        <w:r w:rsidR="002B6B58" w:rsidRPr="002B6B58">
          <w:rPr>
            <w:rFonts w:ascii="Times New Roman" w:hAnsi="Times New Roman" w:cs="Times New Roman"/>
            <w:bCs/>
            <w:iCs/>
            <w:sz w:val="24"/>
            <w:szCs w:val="24"/>
            <w:highlight w:val="yellow"/>
            <w:rPrChange w:id="1223" w:author="Marielle Moraine Butters" w:date="2019-06-17T10:19:00Z">
              <w:rPr>
                <w:rFonts w:ascii="Times New Roman" w:hAnsi="Times New Roman" w:cs="Times New Roman"/>
                <w:bCs/>
                <w:iCs/>
                <w:sz w:val="24"/>
                <w:szCs w:val="24"/>
              </w:rPr>
            </w:rPrChange>
          </w:rPr>
          <w:t>7a</w:t>
        </w:r>
      </w:ins>
      <w:del w:id="1224" w:author="Marielle Moraine Butters" w:date="2019-06-17T10:16:00Z">
        <w:r w:rsidR="001E29E9" w:rsidRPr="002B6B58" w:rsidDel="002B6B58">
          <w:rPr>
            <w:rFonts w:ascii="Times New Roman" w:hAnsi="Times New Roman" w:cs="Times New Roman"/>
            <w:bCs/>
            <w:iCs/>
            <w:sz w:val="24"/>
            <w:szCs w:val="24"/>
            <w:highlight w:val="yellow"/>
            <w:rPrChange w:id="1225" w:author="Marielle Moraine Butters" w:date="2019-06-17T10:19:00Z">
              <w:rPr>
                <w:rFonts w:ascii="Times New Roman" w:hAnsi="Times New Roman" w:cs="Times New Roman"/>
                <w:bCs/>
                <w:iCs/>
                <w:sz w:val="24"/>
                <w:szCs w:val="24"/>
              </w:rPr>
            </w:rPrChange>
          </w:rPr>
          <w:delText>22</w:delText>
        </w:r>
      </w:del>
      <w:r w:rsidR="007234DD" w:rsidRPr="002B6B58">
        <w:rPr>
          <w:rFonts w:ascii="Times New Roman" w:hAnsi="Times New Roman" w:cs="Times New Roman"/>
          <w:bCs/>
          <w:iCs/>
          <w:sz w:val="24"/>
          <w:szCs w:val="24"/>
          <w:highlight w:val="yellow"/>
          <w:rPrChange w:id="1226" w:author="Marielle Moraine Butters" w:date="2019-06-17T10:19:00Z">
            <w:rPr>
              <w:rFonts w:ascii="Times New Roman" w:hAnsi="Times New Roman" w:cs="Times New Roman"/>
              <w:bCs/>
              <w:iCs/>
              <w:sz w:val="24"/>
              <w:szCs w:val="24"/>
            </w:rPr>
          </w:rPrChange>
        </w:rPr>
        <w:t>).</w:t>
      </w:r>
      <w:r w:rsidR="007234DD">
        <w:rPr>
          <w:rFonts w:ascii="Times New Roman" w:hAnsi="Times New Roman" w:cs="Times New Roman"/>
          <w:bCs/>
          <w:iCs/>
          <w:sz w:val="24"/>
          <w:szCs w:val="24"/>
        </w:rPr>
        <w:t xml:space="preserve"> </w:t>
      </w:r>
      <w:r w:rsidR="000E5039">
        <w:rPr>
          <w:rFonts w:ascii="Times New Roman" w:hAnsi="Times New Roman" w:cs="Times New Roman"/>
          <w:bCs/>
          <w:iCs/>
          <w:sz w:val="24"/>
          <w:szCs w:val="24"/>
        </w:rPr>
        <w:t xml:space="preserve">The forms </w:t>
      </w:r>
      <w:proofErr w:type="spellStart"/>
      <w:r w:rsidR="000E5039" w:rsidRPr="000E5039">
        <w:rPr>
          <w:rFonts w:ascii="Times New Roman" w:hAnsi="Times New Roman" w:cs="Times New Roman"/>
          <w:bCs/>
          <w:i/>
          <w:sz w:val="24"/>
          <w:szCs w:val="24"/>
        </w:rPr>
        <w:t>wà</w:t>
      </w:r>
      <w:proofErr w:type="spellEnd"/>
      <w:r w:rsidR="000E5039" w:rsidRPr="000E5039">
        <w:rPr>
          <w:rFonts w:ascii="Times New Roman" w:hAnsi="Times New Roman" w:cs="Times New Roman"/>
          <w:bCs/>
          <w:i/>
          <w:sz w:val="24"/>
          <w:szCs w:val="24"/>
        </w:rPr>
        <w:t xml:space="preserve"> </w:t>
      </w:r>
      <w:r w:rsidR="000E5039">
        <w:rPr>
          <w:rFonts w:ascii="Times New Roman" w:hAnsi="Times New Roman" w:cs="Times New Roman"/>
          <w:bCs/>
          <w:iCs/>
          <w:sz w:val="24"/>
          <w:szCs w:val="24"/>
        </w:rPr>
        <w:t xml:space="preserve">and </w:t>
      </w:r>
      <w:proofErr w:type="spellStart"/>
      <w:r w:rsidR="000E5039" w:rsidRPr="000E5039">
        <w:rPr>
          <w:rFonts w:ascii="Times New Roman" w:hAnsi="Times New Roman" w:cs="Times New Roman"/>
          <w:bCs/>
          <w:i/>
          <w:sz w:val="24"/>
          <w:szCs w:val="24"/>
        </w:rPr>
        <w:t>wù</w:t>
      </w:r>
      <w:proofErr w:type="spellEnd"/>
      <w:r w:rsidR="000E5039">
        <w:rPr>
          <w:rFonts w:ascii="Times New Roman" w:hAnsi="Times New Roman" w:cs="Times New Roman"/>
          <w:bCs/>
          <w:iCs/>
          <w:sz w:val="24"/>
          <w:szCs w:val="24"/>
        </w:rPr>
        <w:t xml:space="preserve"> are free variants though some speakers show preference for one or the other. </w:t>
      </w:r>
      <w:r w:rsidR="007234DD">
        <w:rPr>
          <w:rFonts w:ascii="Times New Roman" w:hAnsi="Times New Roman" w:cs="Times New Roman"/>
          <w:sz w:val="24"/>
          <w:szCs w:val="24"/>
        </w:rPr>
        <w:t>The affirmative existential is</w:t>
      </w:r>
      <w:r w:rsidR="007234DD" w:rsidRPr="007E4C11">
        <w:rPr>
          <w:rFonts w:ascii="Times New Roman" w:hAnsi="Times New Roman" w:cs="Times New Roman"/>
          <w:color w:val="000000"/>
          <w:sz w:val="24"/>
          <w:szCs w:val="24"/>
        </w:rPr>
        <w:t xml:space="preserve"> </w:t>
      </w:r>
      <w:proofErr w:type="spellStart"/>
      <w:r w:rsidR="007234DD" w:rsidRPr="007E4C11">
        <w:rPr>
          <w:rFonts w:ascii="Times New Roman" w:hAnsi="Times New Roman" w:cs="Times New Roman"/>
          <w:i/>
          <w:iCs/>
          <w:color w:val="000000"/>
          <w:sz w:val="24"/>
          <w:szCs w:val="24"/>
        </w:rPr>
        <w:t>màmú</w:t>
      </w:r>
      <w:proofErr w:type="spellEnd"/>
      <w:r w:rsidR="007234DD" w:rsidRPr="007E4C11">
        <w:rPr>
          <w:rFonts w:ascii="Times New Roman" w:hAnsi="Times New Roman" w:cs="Times New Roman"/>
          <w:color w:val="000000"/>
          <w:sz w:val="24"/>
          <w:szCs w:val="24"/>
        </w:rPr>
        <w:t xml:space="preserve"> (</w:t>
      </w:r>
      <w:r w:rsidR="007234DD">
        <w:rPr>
          <w:rFonts w:ascii="Times New Roman" w:hAnsi="Times New Roman" w:cs="Times New Roman"/>
          <w:color w:val="000000"/>
          <w:sz w:val="24"/>
          <w:szCs w:val="24"/>
        </w:rPr>
        <w:t>sometimes</w:t>
      </w:r>
      <w:r w:rsidR="007234DD" w:rsidRPr="007E4C11">
        <w:rPr>
          <w:rFonts w:ascii="Times New Roman" w:hAnsi="Times New Roman" w:cs="Times New Roman"/>
          <w:color w:val="000000"/>
          <w:sz w:val="24"/>
          <w:szCs w:val="24"/>
        </w:rPr>
        <w:t xml:space="preserve"> reduced to </w:t>
      </w:r>
      <w:proofErr w:type="spellStart"/>
      <w:r w:rsidR="007234DD" w:rsidRPr="007E4C11">
        <w:rPr>
          <w:rFonts w:ascii="Times New Roman" w:hAnsi="Times New Roman" w:cs="Times New Roman"/>
          <w:i/>
          <w:iCs/>
          <w:color w:val="000000"/>
          <w:sz w:val="24"/>
          <w:szCs w:val="24"/>
        </w:rPr>
        <w:t>màá</w:t>
      </w:r>
      <w:proofErr w:type="spellEnd"/>
      <w:r w:rsidR="007234DD">
        <w:rPr>
          <w:rFonts w:ascii="Times New Roman" w:hAnsi="Times New Roman" w:cs="Times New Roman"/>
          <w:i/>
          <w:iCs/>
          <w:color w:val="000000"/>
          <w:sz w:val="24"/>
          <w:szCs w:val="24"/>
        </w:rPr>
        <w:t xml:space="preserve">) </w:t>
      </w:r>
      <w:r w:rsidR="007234DD">
        <w:rPr>
          <w:rFonts w:ascii="Times New Roman" w:hAnsi="Times New Roman" w:cs="Times New Roman"/>
          <w:color w:val="000000"/>
          <w:sz w:val="24"/>
          <w:szCs w:val="24"/>
        </w:rPr>
        <w:t xml:space="preserve">and cannot occur with the verbal </w:t>
      </w:r>
      <w:proofErr w:type="spellStart"/>
      <w:r w:rsidR="007234DD">
        <w:rPr>
          <w:rFonts w:ascii="Times New Roman" w:hAnsi="Times New Roman" w:cs="Times New Roman"/>
          <w:color w:val="000000"/>
          <w:sz w:val="24"/>
          <w:szCs w:val="24"/>
        </w:rPr>
        <w:t>negato</w:t>
      </w:r>
      <w:r w:rsidR="007234DD" w:rsidRPr="0060607E">
        <w:rPr>
          <w:rFonts w:ascii="Times New Roman" w:hAnsi="Times New Roman" w:cs="Times New Roman"/>
          <w:color w:val="000000"/>
          <w:sz w:val="24"/>
          <w:szCs w:val="24"/>
          <w:highlight w:val="yellow"/>
          <w:rPrChange w:id="1227" w:author="Marielle Moraine Butters" w:date="2019-06-17T09:44:00Z">
            <w:rPr>
              <w:rFonts w:ascii="Times New Roman" w:hAnsi="Times New Roman" w:cs="Times New Roman"/>
              <w:color w:val="000000"/>
              <w:sz w:val="24"/>
              <w:szCs w:val="24"/>
            </w:rPr>
          </w:rPrChange>
        </w:rPr>
        <w:t>r</w:t>
      </w:r>
      <w:proofErr w:type="spellEnd"/>
      <w:ins w:id="1228" w:author="Marielle Moraine Butters" w:date="2019-06-17T09:44:00Z">
        <w:r w:rsidR="0060607E" w:rsidRPr="0060607E">
          <w:rPr>
            <w:rFonts w:ascii="Times New Roman" w:hAnsi="Times New Roman" w:cs="Times New Roman"/>
            <w:color w:val="000000"/>
            <w:sz w:val="24"/>
            <w:szCs w:val="24"/>
            <w:highlight w:val="yellow"/>
            <w:rPrChange w:id="1229" w:author="Marielle Moraine Butters" w:date="2019-06-17T09:44:00Z">
              <w:rPr>
                <w:rFonts w:ascii="Times New Roman" w:hAnsi="Times New Roman" w:cs="Times New Roman"/>
                <w:color w:val="000000"/>
                <w:sz w:val="24"/>
                <w:szCs w:val="24"/>
              </w:rPr>
            </w:rPrChange>
          </w:rPr>
          <w:t>,</w:t>
        </w:r>
      </w:ins>
      <w:r w:rsidR="001E29E9">
        <w:rPr>
          <w:rFonts w:ascii="Times New Roman" w:hAnsi="Times New Roman" w:cs="Times New Roman"/>
          <w:color w:val="000000"/>
          <w:sz w:val="24"/>
          <w:szCs w:val="24"/>
        </w:rPr>
        <w:t xml:space="preserve"> as </w:t>
      </w:r>
      <w:r w:rsidR="001E29E9" w:rsidRPr="002B6B58">
        <w:rPr>
          <w:rFonts w:ascii="Times New Roman" w:hAnsi="Times New Roman" w:cs="Times New Roman"/>
          <w:color w:val="000000"/>
          <w:sz w:val="24"/>
          <w:szCs w:val="24"/>
          <w:highlight w:val="yellow"/>
          <w:rPrChange w:id="1230" w:author="Marielle Moraine Butters" w:date="2019-06-17T10:19:00Z">
            <w:rPr>
              <w:rFonts w:ascii="Times New Roman" w:hAnsi="Times New Roman" w:cs="Times New Roman"/>
              <w:color w:val="000000"/>
              <w:sz w:val="24"/>
              <w:szCs w:val="24"/>
            </w:rPr>
          </w:rPrChange>
        </w:rPr>
        <w:t>in (</w:t>
      </w:r>
      <w:ins w:id="1231" w:author="Marielle Moraine Butters" w:date="2019-06-17T10:16:00Z">
        <w:r w:rsidR="002B6B58" w:rsidRPr="002B6B58">
          <w:rPr>
            <w:rFonts w:ascii="Times New Roman" w:hAnsi="Times New Roman" w:cs="Times New Roman"/>
            <w:color w:val="000000"/>
            <w:sz w:val="24"/>
            <w:szCs w:val="24"/>
            <w:highlight w:val="yellow"/>
            <w:rPrChange w:id="1232" w:author="Marielle Moraine Butters" w:date="2019-06-17T10:19:00Z">
              <w:rPr>
                <w:rFonts w:ascii="Times New Roman" w:hAnsi="Times New Roman" w:cs="Times New Roman"/>
                <w:color w:val="000000"/>
                <w:sz w:val="24"/>
                <w:szCs w:val="24"/>
              </w:rPr>
            </w:rPrChange>
          </w:rPr>
          <w:t>7b</w:t>
        </w:r>
      </w:ins>
      <w:del w:id="1233" w:author="Marielle Moraine Butters" w:date="2019-06-17T10:16:00Z">
        <w:r w:rsidR="001E29E9" w:rsidRPr="002B6B58" w:rsidDel="002B6B58">
          <w:rPr>
            <w:rFonts w:ascii="Times New Roman" w:hAnsi="Times New Roman" w:cs="Times New Roman"/>
            <w:color w:val="000000"/>
            <w:sz w:val="24"/>
            <w:szCs w:val="24"/>
            <w:highlight w:val="yellow"/>
            <w:rPrChange w:id="1234" w:author="Marielle Moraine Butters" w:date="2019-06-17T10:19:00Z">
              <w:rPr>
                <w:rFonts w:ascii="Times New Roman" w:hAnsi="Times New Roman" w:cs="Times New Roman"/>
                <w:color w:val="000000"/>
                <w:sz w:val="24"/>
                <w:szCs w:val="24"/>
              </w:rPr>
            </w:rPrChange>
          </w:rPr>
          <w:delText>23</w:delText>
        </w:r>
      </w:del>
      <w:r w:rsidR="00FB38E2">
        <w:rPr>
          <w:rFonts w:ascii="Times New Roman" w:hAnsi="Times New Roman" w:cs="Times New Roman"/>
          <w:color w:val="000000"/>
          <w:sz w:val="24"/>
          <w:szCs w:val="24"/>
        </w:rPr>
        <w:t>)</w:t>
      </w:r>
      <w:r w:rsidR="007234DD">
        <w:rPr>
          <w:rFonts w:ascii="Times New Roman" w:hAnsi="Times New Roman" w:cs="Times New Roman"/>
          <w:color w:val="000000"/>
          <w:sz w:val="24"/>
          <w:szCs w:val="24"/>
        </w:rPr>
        <w:t xml:space="preserve">.  </w:t>
      </w:r>
      <w:r w:rsidR="007234DD">
        <w:rPr>
          <w:rFonts w:ascii="Times New Roman" w:eastAsia="Times New Roman" w:hAnsi="Times New Roman" w:cs="Times New Roman"/>
          <w:color w:val="000000"/>
          <w:sz w:val="24"/>
          <w:szCs w:val="24"/>
        </w:rPr>
        <w:t>In order to negate existence, the form</w:t>
      </w:r>
      <w:r w:rsidR="007234DD" w:rsidRPr="00462C45">
        <w:rPr>
          <w:rFonts w:ascii="Times New Roman" w:hAnsi="Times New Roman" w:cs="Times New Roman"/>
          <w:sz w:val="24"/>
          <w:szCs w:val="24"/>
        </w:rPr>
        <w:t xml:space="preserve"> </w:t>
      </w:r>
      <w:proofErr w:type="spellStart"/>
      <w:r w:rsidR="007234DD" w:rsidRPr="00462C45">
        <w:rPr>
          <w:rFonts w:ascii="Times New Roman" w:eastAsia="Times New Roman" w:hAnsi="Times New Roman" w:cs="Times New Roman"/>
          <w:i/>
          <w:iCs/>
          <w:color w:val="000000"/>
          <w:sz w:val="24"/>
          <w:szCs w:val="24"/>
        </w:rPr>
        <w:t>xàɗú</w:t>
      </w:r>
      <w:proofErr w:type="spellEnd"/>
      <w:r w:rsidR="007234DD" w:rsidRPr="00462C45">
        <w:rPr>
          <w:rFonts w:ascii="Times New Roman" w:eastAsia="Times New Roman" w:hAnsi="Times New Roman" w:cs="Times New Roman"/>
          <w:i/>
          <w:iCs/>
          <w:color w:val="000000"/>
          <w:sz w:val="24"/>
          <w:szCs w:val="24"/>
        </w:rPr>
        <w:t> </w:t>
      </w:r>
      <w:r w:rsidR="007234DD" w:rsidRPr="00462C45">
        <w:rPr>
          <w:rFonts w:ascii="Times New Roman" w:hAnsi="Times New Roman" w:cs="Times New Roman"/>
          <w:sz w:val="24"/>
          <w:szCs w:val="24"/>
        </w:rPr>
        <w:t xml:space="preserve">‘lack’ </w:t>
      </w:r>
      <w:proofErr w:type="gramStart"/>
      <w:r w:rsidR="007234DD">
        <w:rPr>
          <w:rFonts w:ascii="Times New Roman" w:hAnsi="Times New Roman" w:cs="Times New Roman"/>
          <w:sz w:val="24"/>
          <w:szCs w:val="24"/>
        </w:rPr>
        <w:t>is used</w:t>
      </w:r>
      <w:proofErr w:type="gramEnd"/>
      <w:r w:rsidR="007234DD">
        <w:rPr>
          <w:rFonts w:ascii="Times New Roman" w:hAnsi="Times New Roman" w:cs="Times New Roman"/>
          <w:sz w:val="24"/>
          <w:szCs w:val="24"/>
        </w:rPr>
        <w:t xml:space="preserve"> with a single negative marker at </w:t>
      </w:r>
      <w:r w:rsidR="001E29E9">
        <w:rPr>
          <w:rFonts w:ascii="Times New Roman" w:hAnsi="Times New Roman" w:cs="Times New Roman"/>
          <w:sz w:val="24"/>
          <w:szCs w:val="24"/>
        </w:rPr>
        <w:t xml:space="preserve">the end of the clause, as in </w:t>
      </w:r>
      <w:r w:rsidR="001E29E9" w:rsidRPr="002B6B58">
        <w:rPr>
          <w:rFonts w:ascii="Times New Roman" w:hAnsi="Times New Roman" w:cs="Times New Roman"/>
          <w:sz w:val="24"/>
          <w:szCs w:val="24"/>
          <w:highlight w:val="yellow"/>
          <w:rPrChange w:id="1235" w:author="Marielle Moraine Butters" w:date="2019-06-17T10:19:00Z">
            <w:rPr>
              <w:rFonts w:ascii="Times New Roman" w:hAnsi="Times New Roman" w:cs="Times New Roman"/>
              <w:sz w:val="24"/>
              <w:szCs w:val="24"/>
            </w:rPr>
          </w:rPrChange>
        </w:rPr>
        <w:t>(</w:t>
      </w:r>
      <w:ins w:id="1236" w:author="Marielle Moraine Butters" w:date="2019-06-17T10:17:00Z">
        <w:r w:rsidR="002B6B58" w:rsidRPr="002B6B58">
          <w:rPr>
            <w:rFonts w:ascii="Times New Roman" w:hAnsi="Times New Roman" w:cs="Times New Roman"/>
            <w:sz w:val="24"/>
            <w:szCs w:val="24"/>
            <w:highlight w:val="yellow"/>
            <w:rPrChange w:id="1237" w:author="Marielle Moraine Butters" w:date="2019-06-17T10:19:00Z">
              <w:rPr>
                <w:rFonts w:ascii="Times New Roman" w:hAnsi="Times New Roman" w:cs="Times New Roman"/>
                <w:sz w:val="24"/>
                <w:szCs w:val="24"/>
              </w:rPr>
            </w:rPrChange>
          </w:rPr>
          <w:t>7c</w:t>
        </w:r>
      </w:ins>
      <w:del w:id="1238" w:author="Marielle Moraine Butters" w:date="2019-06-17T10:17:00Z">
        <w:r w:rsidR="001E29E9" w:rsidRPr="002B6B58" w:rsidDel="002B6B58">
          <w:rPr>
            <w:rFonts w:ascii="Times New Roman" w:hAnsi="Times New Roman" w:cs="Times New Roman"/>
            <w:sz w:val="24"/>
            <w:szCs w:val="24"/>
            <w:highlight w:val="yellow"/>
            <w:rPrChange w:id="1239" w:author="Marielle Moraine Butters" w:date="2019-06-17T10:19:00Z">
              <w:rPr>
                <w:rFonts w:ascii="Times New Roman" w:hAnsi="Times New Roman" w:cs="Times New Roman"/>
                <w:sz w:val="24"/>
                <w:szCs w:val="24"/>
              </w:rPr>
            </w:rPrChange>
          </w:rPr>
          <w:delText>24</w:delText>
        </w:r>
      </w:del>
      <w:r w:rsidR="007234DD">
        <w:rPr>
          <w:rFonts w:ascii="Times New Roman" w:hAnsi="Times New Roman" w:cs="Times New Roman"/>
          <w:sz w:val="24"/>
          <w:szCs w:val="24"/>
        </w:rPr>
        <w:t xml:space="preserve">). </w:t>
      </w:r>
    </w:p>
    <w:p w14:paraId="1A13AF5E" w14:textId="5BDD2170" w:rsidR="002B6B58" w:rsidRPr="002B6B58" w:rsidRDefault="002B6B58" w:rsidP="007234DD">
      <w:pPr>
        <w:pStyle w:val="NoSpacing"/>
        <w:spacing w:line="480" w:lineRule="auto"/>
        <w:ind w:firstLine="720"/>
        <w:rPr>
          <w:rFonts w:ascii="Times New Roman" w:hAnsi="Times New Roman" w:cs="Times New Roman"/>
          <w:i/>
          <w:iCs/>
          <w:color w:val="000000"/>
          <w:sz w:val="24"/>
          <w:szCs w:val="24"/>
          <w:highlight w:val="yellow"/>
          <w:rPrChange w:id="1240" w:author="Marielle Moraine Butters" w:date="2019-06-17T10:19:00Z">
            <w:rPr>
              <w:rFonts w:ascii="Times New Roman" w:hAnsi="Times New Roman" w:cs="Times New Roman"/>
              <w:i/>
              <w:iCs/>
              <w:color w:val="000000"/>
              <w:sz w:val="24"/>
              <w:szCs w:val="24"/>
            </w:rPr>
          </w:rPrChange>
        </w:rPr>
      </w:pPr>
      <w:moveToRangeStart w:id="1241" w:author="Marielle Moraine Butters" w:date="2019-06-17T10:17:00Z" w:name="move11659067"/>
      <w:moveTo w:id="1242" w:author="Marielle Moraine Butters" w:date="2019-06-17T10:17:00Z">
        <w:r w:rsidRPr="002B6B58">
          <w:rPr>
            <w:rFonts w:ascii="Times New Roman" w:eastAsia="Times New Roman" w:hAnsi="Times New Roman" w:cs="Times New Roman"/>
            <w:color w:val="000000"/>
            <w:sz w:val="24"/>
            <w:szCs w:val="24"/>
            <w:highlight w:val="yellow"/>
            <w:rPrChange w:id="1243" w:author="Marielle Moraine Butters" w:date="2019-06-17T10:19:00Z">
              <w:rPr>
                <w:rFonts w:ascii="Times New Roman" w:eastAsia="Times New Roman" w:hAnsi="Times New Roman" w:cs="Times New Roman"/>
                <w:color w:val="000000"/>
                <w:sz w:val="24"/>
                <w:szCs w:val="24"/>
              </w:rPr>
            </w:rPrChange>
          </w:rPr>
          <w:t xml:space="preserve">Additionally, there is evidence that </w:t>
        </w:r>
        <w:proofErr w:type="spellStart"/>
        <w:r w:rsidRPr="002B6B58">
          <w:rPr>
            <w:rFonts w:ascii="Times New Roman" w:eastAsia="Times New Roman" w:hAnsi="Times New Roman" w:cs="Times New Roman"/>
            <w:i/>
            <w:iCs/>
            <w:color w:val="000000"/>
            <w:sz w:val="24"/>
            <w:szCs w:val="24"/>
            <w:highlight w:val="yellow"/>
            <w:rPrChange w:id="1244" w:author="Marielle Moraine Butters" w:date="2019-06-17T10:19:00Z">
              <w:rPr>
                <w:rFonts w:ascii="Times New Roman" w:eastAsia="Times New Roman" w:hAnsi="Times New Roman" w:cs="Times New Roman"/>
                <w:i/>
                <w:iCs/>
                <w:color w:val="000000"/>
                <w:sz w:val="24"/>
                <w:szCs w:val="24"/>
              </w:rPr>
            </w:rPrChange>
          </w:rPr>
          <w:t>xàɗú</w:t>
        </w:r>
        <w:proofErr w:type="spellEnd"/>
        <w:r w:rsidRPr="002B6B58">
          <w:rPr>
            <w:rFonts w:ascii="Times New Roman" w:eastAsia="Times New Roman" w:hAnsi="Times New Roman" w:cs="Times New Roman"/>
            <w:i/>
            <w:iCs/>
            <w:color w:val="000000"/>
            <w:sz w:val="24"/>
            <w:szCs w:val="24"/>
            <w:highlight w:val="yellow"/>
            <w:rPrChange w:id="1245" w:author="Marielle Moraine Butters" w:date="2019-06-17T10:19:00Z">
              <w:rPr>
                <w:rFonts w:ascii="Times New Roman" w:eastAsia="Times New Roman" w:hAnsi="Times New Roman" w:cs="Times New Roman"/>
                <w:i/>
                <w:iCs/>
                <w:color w:val="000000"/>
                <w:sz w:val="24"/>
                <w:szCs w:val="24"/>
              </w:rPr>
            </w:rPrChange>
          </w:rPr>
          <w:t> </w:t>
        </w:r>
        <w:r w:rsidRPr="002B6B58">
          <w:rPr>
            <w:rFonts w:ascii="Times New Roman" w:eastAsia="Times New Roman" w:hAnsi="Times New Roman" w:cs="Times New Roman"/>
            <w:color w:val="000000"/>
            <w:sz w:val="24"/>
            <w:szCs w:val="24"/>
            <w:highlight w:val="yellow"/>
            <w:rPrChange w:id="1246" w:author="Marielle Moraine Butters" w:date="2019-06-17T10:19:00Z">
              <w:rPr>
                <w:rFonts w:ascii="Times New Roman" w:eastAsia="Times New Roman" w:hAnsi="Times New Roman" w:cs="Times New Roman"/>
                <w:color w:val="000000"/>
                <w:sz w:val="24"/>
                <w:szCs w:val="24"/>
              </w:rPr>
            </w:rPrChange>
          </w:rPr>
          <w:t xml:space="preserve">is coming to replace the first verbal </w:t>
        </w:r>
        <w:proofErr w:type="spellStart"/>
        <w:r w:rsidRPr="002B6B58">
          <w:rPr>
            <w:rFonts w:ascii="Times New Roman" w:eastAsia="Times New Roman" w:hAnsi="Times New Roman" w:cs="Times New Roman"/>
            <w:color w:val="000000"/>
            <w:sz w:val="24"/>
            <w:szCs w:val="24"/>
            <w:highlight w:val="yellow"/>
            <w:rPrChange w:id="1247" w:author="Marielle Moraine Butters" w:date="2019-06-17T10:19:00Z">
              <w:rPr>
                <w:rFonts w:ascii="Times New Roman" w:eastAsia="Times New Roman" w:hAnsi="Times New Roman" w:cs="Times New Roman"/>
                <w:color w:val="000000"/>
                <w:sz w:val="24"/>
                <w:szCs w:val="24"/>
              </w:rPr>
            </w:rPrChange>
          </w:rPr>
          <w:t>negator</w:t>
        </w:r>
        <w:proofErr w:type="spellEnd"/>
        <w:r w:rsidRPr="002B6B58">
          <w:rPr>
            <w:rFonts w:ascii="Times New Roman" w:eastAsia="Times New Roman" w:hAnsi="Times New Roman" w:cs="Times New Roman"/>
            <w:color w:val="000000"/>
            <w:sz w:val="24"/>
            <w:szCs w:val="24"/>
            <w:highlight w:val="yellow"/>
            <w:rPrChange w:id="1248" w:author="Marielle Moraine Butters" w:date="2019-06-17T10:19:00Z">
              <w:rPr>
                <w:rFonts w:ascii="Times New Roman" w:eastAsia="Times New Roman" w:hAnsi="Times New Roman" w:cs="Times New Roman"/>
                <w:color w:val="000000"/>
                <w:sz w:val="24"/>
                <w:szCs w:val="24"/>
              </w:rPr>
            </w:rPrChange>
          </w:rPr>
          <w:t xml:space="preserve">, not just in existential utterances, but in verbal utterances as well. </w:t>
        </w:r>
        <w:proofErr w:type="spellStart"/>
        <w:r w:rsidRPr="002B6B58">
          <w:rPr>
            <w:rFonts w:ascii="Times New Roman" w:eastAsia="Times New Roman" w:hAnsi="Times New Roman" w:cs="Times New Roman"/>
            <w:color w:val="000000"/>
            <w:sz w:val="24"/>
            <w:szCs w:val="24"/>
            <w:highlight w:val="yellow"/>
            <w:rPrChange w:id="1249" w:author="Marielle Moraine Butters" w:date="2019-06-17T10:19:00Z">
              <w:rPr>
                <w:rFonts w:ascii="Times New Roman" w:eastAsia="Times New Roman" w:hAnsi="Times New Roman" w:cs="Times New Roman"/>
                <w:color w:val="000000"/>
                <w:sz w:val="24"/>
                <w:szCs w:val="24"/>
              </w:rPr>
            </w:rPrChange>
          </w:rPr>
          <w:t>Frajzyngier</w:t>
        </w:r>
        <w:proofErr w:type="spellEnd"/>
        <w:r w:rsidRPr="002B6B58">
          <w:rPr>
            <w:rFonts w:ascii="Times New Roman" w:eastAsia="Times New Roman" w:hAnsi="Times New Roman" w:cs="Times New Roman"/>
            <w:color w:val="000000"/>
            <w:sz w:val="24"/>
            <w:szCs w:val="24"/>
            <w:highlight w:val="yellow"/>
            <w:rPrChange w:id="1250" w:author="Marielle Moraine Butters" w:date="2019-06-17T10:19:00Z">
              <w:rPr>
                <w:rFonts w:ascii="Times New Roman" w:eastAsia="Times New Roman" w:hAnsi="Times New Roman" w:cs="Times New Roman"/>
                <w:color w:val="000000"/>
                <w:sz w:val="24"/>
                <w:szCs w:val="24"/>
              </w:rPr>
            </w:rPrChange>
          </w:rPr>
          <w:t xml:space="preserve"> and Shay (2002) note that </w:t>
        </w:r>
        <w:proofErr w:type="spellStart"/>
        <w:r w:rsidRPr="002B6B58">
          <w:rPr>
            <w:rFonts w:ascii="Times New Roman" w:eastAsia="Times New Roman" w:hAnsi="Times New Roman" w:cs="Times New Roman"/>
            <w:i/>
            <w:iCs/>
            <w:color w:val="000000"/>
            <w:sz w:val="24"/>
            <w:szCs w:val="24"/>
            <w:highlight w:val="yellow"/>
            <w:lang w:bidi="bo-CN"/>
            <w:rPrChange w:id="1251" w:author="Marielle Moraine Butters" w:date="2019-06-17T10:19:00Z">
              <w:rPr>
                <w:rFonts w:ascii="Times New Roman" w:eastAsia="Times New Roman" w:hAnsi="Times New Roman" w:cs="Times New Roman"/>
                <w:i/>
                <w:iCs/>
                <w:color w:val="000000"/>
                <w:sz w:val="24"/>
                <w:szCs w:val="24"/>
                <w:lang w:bidi="bo-CN"/>
              </w:rPr>
            </w:rPrChange>
          </w:rPr>
          <w:t>xàɗ</w:t>
        </w:r>
        <w:proofErr w:type="spellEnd"/>
        <w:r w:rsidRPr="002B6B58">
          <w:rPr>
            <w:rFonts w:ascii="Times New Roman" w:eastAsia="Times New Roman" w:hAnsi="Times New Roman" w:cs="Times New Roman"/>
            <w:color w:val="000000"/>
            <w:sz w:val="24"/>
            <w:szCs w:val="24"/>
            <w:highlight w:val="yellow"/>
            <w:lang w:bidi="bo-CN"/>
            <w:rPrChange w:id="1252" w:author="Marielle Moraine Butters" w:date="2019-06-17T10:19:00Z">
              <w:rPr>
                <w:rFonts w:ascii="Times New Roman" w:eastAsia="Times New Roman" w:hAnsi="Times New Roman" w:cs="Times New Roman"/>
                <w:color w:val="000000"/>
                <w:sz w:val="24"/>
                <w:szCs w:val="24"/>
                <w:lang w:bidi="bo-CN"/>
              </w:rPr>
            </w:rPrChange>
          </w:rPr>
          <w:t xml:space="preserve"> codes negative subjunctive in imperfective as well as negative imperfective in the indicative mood as in (</w:t>
        </w:r>
      </w:moveTo>
      <w:ins w:id="1253" w:author="Marielle Moraine Butters" w:date="2019-06-17T10:18:00Z">
        <w:r w:rsidRPr="002B6B58">
          <w:rPr>
            <w:rFonts w:ascii="Times New Roman" w:eastAsia="Times New Roman" w:hAnsi="Times New Roman" w:cs="Times New Roman"/>
            <w:color w:val="000000"/>
            <w:sz w:val="24"/>
            <w:szCs w:val="24"/>
            <w:highlight w:val="yellow"/>
            <w:lang w:bidi="bo-CN"/>
            <w:rPrChange w:id="1254" w:author="Marielle Moraine Butters" w:date="2019-06-17T10:19:00Z">
              <w:rPr>
                <w:rFonts w:ascii="Times New Roman" w:eastAsia="Times New Roman" w:hAnsi="Times New Roman" w:cs="Times New Roman"/>
                <w:color w:val="000000"/>
                <w:sz w:val="24"/>
                <w:szCs w:val="24"/>
                <w:lang w:bidi="bo-CN"/>
              </w:rPr>
            </w:rPrChange>
          </w:rPr>
          <w:t>7d</w:t>
        </w:r>
      </w:ins>
      <w:moveTo w:id="1255" w:author="Marielle Moraine Butters" w:date="2019-06-17T10:17:00Z">
        <w:del w:id="1256" w:author="Marielle Moraine Butters" w:date="2019-06-17T10:18:00Z">
          <w:r w:rsidRPr="002B6B58" w:rsidDel="002B6B58">
            <w:rPr>
              <w:rFonts w:ascii="Times New Roman" w:eastAsia="Times New Roman" w:hAnsi="Times New Roman" w:cs="Times New Roman"/>
              <w:color w:val="000000"/>
              <w:sz w:val="24"/>
              <w:szCs w:val="24"/>
              <w:highlight w:val="yellow"/>
              <w:lang w:bidi="bo-CN"/>
              <w:rPrChange w:id="1257" w:author="Marielle Moraine Butters" w:date="2019-06-17T10:19:00Z">
                <w:rPr>
                  <w:rFonts w:ascii="Times New Roman" w:eastAsia="Times New Roman" w:hAnsi="Times New Roman" w:cs="Times New Roman"/>
                  <w:color w:val="000000"/>
                  <w:sz w:val="24"/>
                  <w:szCs w:val="24"/>
                  <w:lang w:bidi="bo-CN"/>
                </w:rPr>
              </w:rPrChange>
            </w:rPr>
            <w:delText>25</w:delText>
          </w:r>
        </w:del>
        <w:r w:rsidRPr="002B6B58">
          <w:rPr>
            <w:rFonts w:ascii="Times New Roman" w:eastAsia="Times New Roman" w:hAnsi="Times New Roman" w:cs="Times New Roman"/>
            <w:color w:val="000000"/>
            <w:sz w:val="24"/>
            <w:szCs w:val="24"/>
            <w:highlight w:val="yellow"/>
            <w:lang w:bidi="bo-CN"/>
            <w:rPrChange w:id="1258" w:author="Marielle Moraine Butters" w:date="2019-06-17T10:19:00Z">
              <w:rPr>
                <w:rFonts w:ascii="Times New Roman" w:eastAsia="Times New Roman" w:hAnsi="Times New Roman" w:cs="Times New Roman"/>
                <w:color w:val="000000"/>
                <w:sz w:val="24"/>
                <w:szCs w:val="24"/>
                <w:lang w:bidi="bo-CN"/>
              </w:rPr>
            </w:rPrChange>
          </w:rPr>
          <w:t xml:space="preserve">). These authors also state that the </w:t>
        </w:r>
        <w:proofErr w:type="spellStart"/>
        <w:r w:rsidRPr="002B6B58">
          <w:rPr>
            <w:rFonts w:ascii="Times New Roman" w:eastAsia="Times New Roman" w:hAnsi="Times New Roman" w:cs="Times New Roman"/>
            <w:i/>
            <w:iCs/>
            <w:color w:val="000000"/>
            <w:sz w:val="24"/>
            <w:szCs w:val="24"/>
            <w:highlight w:val="yellow"/>
            <w:lang w:bidi="bo-CN"/>
            <w:rPrChange w:id="1259" w:author="Marielle Moraine Butters" w:date="2019-06-17T10:19:00Z">
              <w:rPr>
                <w:rFonts w:ascii="Times New Roman" w:eastAsia="Times New Roman" w:hAnsi="Times New Roman" w:cs="Times New Roman"/>
                <w:i/>
                <w:iCs/>
                <w:color w:val="000000"/>
                <w:sz w:val="24"/>
                <w:szCs w:val="24"/>
                <w:lang w:bidi="bo-CN"/>
              </w:rPr>
            </w:rPrChange>
          </w:rPr>
          <w:t>xàɗ</w:t>
        </w:r>
        <w:proofErr w:type="spellEnd"/>
        <w:r w:rsidRPr="002B6B58">
          <w:rPr>
            <w:rFonts w:ascii="Times New Roman" w:eastAsia="Times New Roman" w:hAnsi="Times New Roman" w:cs="Times New Roman"/>
            <w:i/>
            <w:iCs/>
            <w:color w:val="000000"/>
            <w:sz w:val="24"/>
            <w:szCs w:val="24"/>
            <w:highlight w:val="yellow"/>
            <w:lang w:bidi="bo-CN"/>
            <w:rPrChange w:id="1260" w:author="Marielle Moraine Butters" w:date="2019-06-17T10:19:00Z">
              <w:rPr>
                <w:rFonts w:ascii="Times New Roman" w:eastAsia="Times New Roman" w:hAnsi="Times New Roman" w:cs="Times New Roman"/>
                <w:i/>
                <w:iCs/>
                <w:color w:val="000000"/>
                <w:sz w:val="24"/>
                <w:szCs w:val="24"/>
                <w:lang w:bidi="bo-CN"/>
              </w:rPr>
            </w:rPrChange>
          </w:rPr>
          <w:t xml:space="preserve">… </w:t>
        </w:r>
        <w:proofErr w:type="spellStart"/>
        <w:r w:rsidRPr="002B6B58">
          <w:rPr>
            <w:rFonts w:ascii="Times New Roman" w:eastAsia="Times New Roman" w:hAnsi="Times New Roman" w:cs="Times New Roman"/>
            <w:i/>
            <w:iCs/>
            <w:color w:val="000000"/>
            <w:sz w:val="24"/>
            <w:szCs w:val="24"/>
            <w:highlight w:val="yellow"/>
            <w:lang w:bidi="bo-CN"/>
            <w:rPrChange w:id="1261" w:author="Marielle Moraine Butters" w:date="2019-06-17T10:19:00Z">
              <w:rPr>
                <w:rFonts w:ascii="Times New Roman" w:eastAsia="Times New Roman" w:hAnsi="Times New Roman" w:cs="Times New Roman"/>
                <w:i/>
                <w:iCs/>
                <w:color w:val="000000"/>
                <w:sz w:val="24"/>
                <w:szCs w:val="24"/>
                <w:lang w:bidi="bo-CN"/>
              </w:rPr>
            </w:rPrChange>
          </w:rPr>
          <w:t>wà</w:t>
        </w:r>
        <w:proofErr w:type="spellEnd"/>
        <w:r w:rsidRPr="002B6B58">
          <w:rPr>
            <w:rFonts w:ascii="Times New Roman" w:eastAsia="Times New Roman" w:hAnsi="Times New Roman" w:cs="Times New Roman"/>
            <w:color w:val="000000"/>
            <w:sz w:val="24"/>
            <w:szCs w:val="24"/>
            <w:highlight w:val="yellow"/>
            <w:lang w:bidi="bo-CN"/>
            <w:rPrChange w:id="1262" w:author="Marielle Moraine Butters" w:date="2019-06-17T10:19:00Z">
              <w:rPr>
                <w:rFonts w:ascii="Times New Roman" w:eastAsia="Times New Roman" w:hAnsi="Times New Roman" w:cs="Times New Roman"/>
                <w:color w:val="000000"/>
                <w:sz w:val="24"/>
                <w:szCs w:val="24"/>
                <w:lang w:bidi="bo-CN"/>
              </w:rPr>
            </w:rPrChange>
          </w:rPr>
          <w:t xml:space="preserve"> frame codes “pragmatically dependent negative clauses” such as </w:t>
        </w:r>
        <w:r w:rsidRPr="002B6B58">
          <w:rPr>
            <w:rFonts w:ascii="Times New Roman" w:hAnsi="Times New Roman" w:cs="Times New Roman"/>
            <w:color w:val="000000"/>
            <w:sz w:val="24"/>
            <w:szCs w:val="24"/>
            <w:highlight w:val="yellow"/>
            <w:rPrChange w:id="1263" w:author="Marielle Moraine Butters" w:date="2019-06-17T10:19:00Z">
              <w:rPr>
                <w:rFonts w:ascii="Times New Roman" w:hAnsi="Times New Roman" w:cs="Times New Roman"/>
                <w:color w:val="000000"/>
                <w:sz w:val="24"/>
                <w:szCs w:val="24"/>
              </w:rPr>
            </w:rPrChange>
          </w:rPr>
          <w:t xml:space="preserve">negative relative clauses, negative conditional </w:t>
        </w:r>
        <w:proofErr w:type="spellStart"/>
        <w:r w:rsidRPr="002B6B58">
          <w:rPr>
            <w:rFonts w:ascii="Times New Roman" w:hAnsi="Times New Roman" w:cs="Times New Roman"/>
            <w:color w:val="000000"/>
            <w:sz w:val="24"/>
            <w:szCs w:val="24"/>
            <w:highlight w:val="yellow"/>
            <w:rPrChange w:id="1264" w:author="Marielle Moraine Butters" w:date="2019-06-17T10:19:00Z">
              <w:rPr>
                <w:rFonts w:ascii="Times New Roman" w:hAnsi="Times New Roman" w:cs="Times New Roman"/>
                <w:color w:val="000000"/>
                <w:sz w:val="24"/>
                <w:szCs w:val="24"/>
              </w:rPr>
            </w:rPrChange>
          </w:rPr>
          <w:t>protases</w:t>
        </w:r>
        <w:proofErr w:type="spellEnd"/>
        <w:r w:rsidRPr="002B6B58">
          <w:rPr>
            <w:rFonts w:ascii="Times New Roman" w:hAnsi="Times New Roman" w:cs="Times New Roman"/>
            <w:color w:val="000000"/>
            <w:sz w:val="24"/>
            <w:szCs w:val="24"/>
            <w:highlight w:val="yellow"/>
            <w:rPrChange w:id="1265" w:author="Marielle Moraine Butters" w:date="2019-06-17T10:19:00Z">
              <w:rPr>
                <w:rFonts w:ascii="Times New Roman" w:hAnsi="Times New Roman" w:cs="Times New Roman"/>
                <w:color w:val="000000"/>
                <w:sz w:val="24"/>
                <w:szCs w:val="24"/>
              </w:rPr>
            </w:rPrChange>
          </w:rPr>
          <w:t>, and negative conditional and temporal apodoses (p. 463), as in (</w:t>
        </w:r>
      </w:moveTo>
      <w:ins w:id="1266" w:author="Marielle Moraine Butters" w:date="2019-06-17T10:18:00Z">
        <w:r w:rsidRPr="002B6B58">
          <w:rPr>
            <w:rFonts w:ascii="Times New Roman" w:hAnsi="Times New Roman" w:cs="Times New Roman"/>
            <w:color w:val="000000"/>
            <w:sz w:val="24"/>
            <w:szCs w:val="24"/>
            <w:highlight w:val="yellow"/>
            <w:rPrChange w:id="1267" w:author="Marielle Moraine Butters" w:date="2019-06-17T10:19:00Z">
              <w:rPr>
                <w:rFonts w:ascii="Times New Roman" w:hAnsi="Times New Roman" w:cs="Times New Roman"/>
                <w:color w:val="000000"/>
                <w:sz w:val="24"/>
                <w:szCs w:val="24"/>
              </w:rPr>
            </w:rPrChange>
          </w:rPr>
          <w:t>7e</w:t>
        </w:r>
      </w:ins>
      <w:moveTo w:id="1268" w:author="Marielle Moraine Butters" w:date="2019-06-17T10:17:00Z">
        <w:del w:id="1269" w:author="Marielle Moraine Butters" w:date="2019-06-17T10:18:00Z">
          <w:r w:rsidRPr="002B6B58" w:rsidDel="002B6B58">
            <w:rPr>
              <w:rFonts w:ascii="Times New Roman" w:hAnsi="Times New Roman" w:cs="Times New Roman"/>
              <w:color w:val="000000"/>
              <w:sz w:val="24"/>
              <w:szCs w:val="24"/>
              <w:highlight w:val="yellow"/>
              <w:rPrChange w:id="1270" w:author="Marielle Moraine Butters" w:date="2019-06-17T10:19:00Z">
                <w:rPr>
                  <w:rFonts w:ascii="Times New Roman" w:hAnsi="Times New Roman" w:cs="Times New Roman"/>
                  <w:color w:val="000000"/>
                  <w:sz w:val="24"/>
                  <w:szCs w:val="24"/>
                </w:rPr>
              </w:rPrChange>
            </w:rPr>
            <w:delText>26</w:delText>
          </w:r>
        </w:del>
        <w:r w:rsidRPr="002B6B58">
          <w:rPr>
            <w:rFonts w:ascii="Times New Roman" w:hAnsi="Times New Roman" w:cs="Times New Roman"/>
            <w:color w:val="000000"/>
            <w:sz w:val="24"/>
            <w:szCs w:val="24"/>
            <w:highlight w:val="yellow"/>
            <w:rPrChange w:id="1271" w:author="Marielle Moraine Butters" w:date="2019-06-17T10:19:00Z">
              <w:rPr>
                <w:rFonts w:ascii="Times New Roman" w:hAnsi="Times New Roman" w:cs="Times New Roman"/>
                <w:color w:val="000000"/>
                <w:sz w:val="24"/>
                <w:szCs w:val="24"/>
              </w:rPr>
            </w:rPrChange>
          </w:rPr>
          <w:t xml:space="preserve">).  </w:t>
        </w:r>
      </w:moveTo>
      <w:moveToRangeEnd w:id="1241"/>
    </w:p>
    <w:p w14:paraId="113D6404" w14:textId="2DE9E3EB" w:rsidR="002B6B58" w:rsidRPr="002B6B58" w:rsidRDefault="00424B48" w:rsidP="0025130F">
      <w:pPr>
        <w:pStyle w:val="NoSpacing"/>
        <w:rPr>
          <w:ins w:id="1272" w:author="Marielle Moraine Butters" w:date="2019-06-17T10:15:00Z"/>
          <w:rFonts w:ascii="Times New Roman" w:hAnsi="Times New Roman" w:cs="Times New Roman"/>
          <w:sz w:val="24"/>
          <w:szCs w:val="24"/>
          <w:highlight w:val="yellow"/>
          <w:rPrChange w:id="1273" w:author="Marielle Moraine Butters" w:date="2019-06-17T10:19:00Z">
            <w:rPr>
              <w:ins w:id="1274" w:author="Marielle Moraine Butters" w:date="2019-06-17T10:15:00Z"/>
              <w:rFonts w:ascii="Times New Roman" w:hAnsi="Times New Roman" w:cs="Times New Roman"/>
              <w:sz w:val="24"/>
              <w:szCs w:val="24"/>
            </w:rPr>
          </w:rPrChange>
        </w:rPr>
      </w:pPr>
      <w:r w:rsidRPr="002B6B58">
        <w:rPr>
          <w:rFonts w:ascii="Times New Roman" w:hAnsi="Times New Roman" w:cs="Times New Roman"/>
          <w:sz w:val="24"/>
          <w:szCs w:val="24"/>
          <w:highlight w:val="yellow"/>
          <w:rPrChange w:id="1275" w:author="Marielle Moraine Butters" w:date="2019-06-17T10:19:00Z">
            <w:rPr>
              <w:rFonts w:ascii="Times New Roman" w:hAnsi="Times New Roman" w:cs="Times New Roman"/>
              <w:sz w:val="24"/>
              <w:szCs w:val="24"/>
            </w:rPr>
          </w:rPrChange>
        </w:rPr>
        <w:t>(</w:t>
      </w:r>
      <w:ins w:id="1276" w:author="Marielle Moraine Butters" w:date="2019-06-17T10:15:00Z">
        <w:r w:rsidR="002B6B58" w:rsidRPr="002B6B58">
          <w:rPr>
            <w:rFonts w:ascii="Times New Roman" w:hAnsi="Times New Roman" w:cs="Times New Roman"/>
            <w:sz w:val="24"/>
            <w:szCs w:val="24"/>
            <w:highlight w:val="yellow"/>
            <w:rPrChange w:id="1277" w:author="Marielle Moraine Butters" w:date="2019-06-17T10:19:00Z">
              <w:rPr>
                <w:rFonts w:ascii="Times New Roman" w:hAnsi="Times New Roman" w:cs="Times New Roman"/>
                <w:sz w:val="24"/>
                <w:szCs w:val="24"/>
              </w:rPr>
            </w:rPrChange>
          </w:rPr>
          <w:t>7</w:t>
        </w:r>
      </w:ins>
      <w:del w:id="1278" w:author="Marielle Moraine Butters" w:date="2019-06-17T10:15:00Z">
        <w:r w:rsidR="001E29E9" w:rsidRPr="002B6B58" w:rsidDel="002B6B58">
          <w:rPr>
            <w:rFonts w:ascii="Times New Roman" w:hAnsi="Times New Roman" w:cs="Times New Roman"/>
            <w:sz w:val="24"/>
            <w:szCs w:val="24"/>
            <w:highlight w:val="yellow"/>
            <w:rPrChange w:id="1279" w:author="Marielle Moraine Butters" w:date="2019-06-17T10:19:00Z">
              <w:rPr>
                <w:rFonts w:ascii="Times New Roman" w:hAnsi="Times New Roman" w:cs="Times New Roman"/>
                <w:sz w:val="24"/>
                <w:szCs w:val="24"/>
              </w:rPr>
            </w:rPrChange>
          </w:rPr>
          <w:delText>22</w:delText>
        </w:r>
      </w:del>
      <w:r w:rsidR="007234DD" w:rsidRPr="002B6B58">
        <w:rPr>
          <w:rFonts w:ascii="Times New Roman" w:hAnsi="Times New Roman" w:cs="Times New Roman"/>
          <w:sz w:val="24"/>
          <w:szCs w:val="24"/>
          <w:highlight w:val="yellow"/>
          <w:rPrChange w:id="1280" w:author="Marielle Moraine Butters" w:date="2019-06-17T10:19:00Z">
            <w:rPr>
              <w:rFonts w:ascii="Times New Roman" w:hAnsi="Times New Roman" w:cs="Times New Roman"/>
              <w:sz w:val="24"/>
              <w:szCs w:val="24"/>
            </w:rPr>
          </w:rPrChange>
        </w:rPr>
        <w:t>)</w:t>
      </w:r>
      <w:r w:rsidRPr="002B6B58">
        <w:rPr>
          <w:rFonts w:ascii="Times New Roman" w:hAnsi="Times New Roman" w:cs="Times New Roman"/>
          <w:sz w:val="24"/>
          <w:szCs w:val="24"/>
          <w:highlight w:val="yellow"/>
          <w:rPrChange w:id="1281" w:author="Marielle Moraine Butters" w:date="2019-06-17T10:19:00Z">
            <w:rPr>
              <w:rFonts w:ascii="Times New Roman" w:hAnsi="Times New Roman" w:cs="Times New Roman"/>
              <w:sz w:val="24"/>
              <w:szCs w:val="24"/>
            </w:rPr>
          </w:rPrChange>
        </w:rPr>
        <w:t xml:space="preserve"> </w:t>
      </w:r>
      <w:r w:rsidR="007234DD" w:rsidRPr="002B6B58">
        <w:rPr>
          <w:rFonts w:ascii="Times New Roman" w:hAnsi="Times New Roman" w:cs="Times New Roman"/>
          <w:sz w:val="24"/>
          <w:szCs w:val="24"/>
          <w:highlight w:val="yellow"/>
          <w:rPrChange w:id="1282" w:author="Marielle Moraine Butters" w:date="2019-06-17T10:19:00Z">
            <w:rPr>
              <w:rFonts w:ascii="Times New Roman" w:hAnsi="Times New Roman" w:cs="Times New Roman"/>
              <w:sz w:val="24"/>
              <w:szCs w:val="24"/>
            </w:rPr>
          </w:rPrChange>
        </w:rPr>
        <w:tab/>
      </w:r>
      <w:proofErr w:type="spellStart"/>
      <w:ins w:id="1283" w:author="Marielle Moraine Butters" w:date="2019-06-17T10:16:00Z">
        <w:r w:rsidR="002B6B58" w:rsidRPr="002B6B58">
          <w:rPr>
            <w:rFonts w:ascii="Times New Roman" w:hAnsi="Times New Roman" w:cs="Times New Roman"/>
            <w:sz w:val="24"/>
            <w:szCs w:val="24"/>
            <w:highlight w:val="yellow"/>
            <w:rPrChange w:id="1284" w:author="Marielle Moraine Butters" w:date="2019-06-17T10:19:00Z">
              <w:rPr>
                <w:rFonts w:ascii="Times New Roman" w:hAnsi="Times New Roman" w:cs="Times New Roman"/>
                <w:sz w:val="24"/>
                <w:szCs w:val="24"/>
              </w:rPr>
            </w:rPrChange>
          </w:rPr>
          <w:t>Hdi</w:t>
        </w:r>
        <w:proofErr w:type="spellEnd"/>
        <w:r w:rsidR="002B6B58" w:rsidRPr="002B6B58">
          <w:rPr>
            <w:rFonts w:ascii="Times New Roman" w:hAnsi="Times New Roman" w:cs="Times New Roman"/>
            <w:sz w:val="24"/>
            <w:szCs w:val="24"/>
            <w:highlight w:val="yellow"/>
            <w:rPrChange w:id="1285" w:author="Marielle Moraine Butters" w:date="2019-06-17T10:19:00Z">
              <w:rPr>
                <w:rFonts w:ascii="Times New Roman" w:hAnsi="Times New Roman" w:cs="Times New Roman"/>
                <w:sz w:val="24"/>
                <w:szCs w:val="24"/>
              </w:rPr>
            </w:rPrChange>
          </w:rPr>
          <w:t xml:space="preserve"> </w:t>
        </w:r>
      </w:ins>
    </w:p>
    <w:p w14:paraId="5D498ED1" w14:textId="77777777" w:rsidR="002B6B58" w:rsidRPr="002B6B58" w:rsidRDefault="002B6B58" w:rsidP="002B6B58">
      <w:pPr>
        <w:pStyle w:val="NoSpacing"/>
        <w:ind w:firstLine="720"/>
        <w:rPr>
          <w:ins w:id="1286" w:author="Marielle Moraine Butters" w:date="2019-06-17T10:16:00Z"/>
          <w:rFonts w:ascii="Times New Roman" w:hAnsi="Times New Roman" w:cs="Times New Roman"/>
          <w:i/>
          <w:iCs/>
          <w:sz w:val="24"/>
          <w:szCs w:val="24"/>
          <w:highlight w:val="yellow"/>
          <w:rPrChange w:id="1287" w:author="Marielle Moraine Butters" w:date="2019-06-17T10:19:00Z">
            <w:rPr>
              <w:ins w:id="1288" w:author="Marielle Moraine Butters" w:date="2019-06-17T10:16:00Z"/>
              <w:rFonts w:ascii="Times New Roman" w:hAnsi="Times New Roman" w:cs="Times New Roman"/>
              <w:i/>
              <w:iCs/>
              <w:sz w:val="24"/>
              <w:szCs w:val="24"/>
            </w:rPr>
          </w:rPrChange>
        </w:rPr>
      </w:pPr>
    </w:p>
    <w:p w14:paraId="674F052E" w14:textId="77A7E906" w:rsidR="004D4378" w:rsidRPr="002B6B58" w:rsidRDefault="004D4378">
      <w:pPr>
        <w:pStyle w:val="NoSpacing"/>
        <w:numPr>
          <w:ilvl w:val="0"/>
          <w:numId w:val="12"/>
        </w:numPr>
        <w:rPr>
          <w:rFonts w:ascii="Times New Roman" w:hAnsi="Times New Roman" w:cs="Times New Roman"/>
          <w:sz w:val="24"/>
          <w:szCs w:val="24"/>
          <w:highlight w:val="yellow"/>
          <w:rPrChange w:id="1289" w:author="Marielle Moraine Butters" w:date="2019-06-17T10:19:00Z">
            <w:rPr>
              <w:rFonts w:ascii="Times New Roman" w:hAnsi="Times New Roman" w:cs="Times New Roman"/>
              <w:sz w:val="24"/>
              <w:szCs w:val="24"/>
            </w:rPr>
          </w:rPrChange>
        </w:rPr>
        <w:pPrChange w:id="1290" w:author="Marielle Moraine Butters" w:date="2019-06-19T17:17:00Z">
          <w:pPr>
            <w:pStyle w:val="NoSpacing"/>
          </w:pPr>
        </w:pPrChange>
      </w:pPr>
      <w:proofErr w:type="spellStart"/>
      <w:r w:rsidRPr="002B6B58">
        <w:rPr>
          <w:rFonts w:ascii="Times New Roman" w:hAnsi="Times New Roman" w:cs="Times New Roman"/>
          <w:i/>
          <w:iCs/>
          <w:sz w:val="24"/>
          <w:szCs w:val="24"/>
          <w:highlight w:val="yellow"/>
          <w:rPrChange w:id="1291" w:author="Marielle Moraine Butters" w:date="2019-06-17T10:19:00Z">
            <w:rPr>
              <w:rFonts w:ascii="Times New Roman" w:hAnsi="Times New Roman" w:cs="Times New Roman"/>
              <w:i/>
              <w:iCs/>
              <w:sz w:val="24"/>
              <w:szCs w:val="24"/>
            </w:rPr>
          </w:rPrChange>
        </w:rPr>
        <w:t>ɗvà</w:t>
      </w:r>
      <w:proofErr w:type="spellEnd"/>
      <w:r w:rsidRPr="002B6B58">
        <w:rPr>
          <w:rFonts w:ascii="Times New Roman" w:hAnsi="Times New Roman" w:cs="Times New Roman"/>
          <w:i/>
          <w:iCs/>
          <w:sz w:val="24"/>
          <w:szCs w:val="24"/>
          <w:highlight w:val="yellow"/>
          <w:rPrChange w:id="1292" w:author="Marielle Moraine Butters" w:date="2019-06-17T10:19:00Z">
            <w:rPr>
              <w:rFonts w:ascii="Times New Roman" w:hAnsi="Times New Roman" w:cs="Times New Roman"/>
              <w:i/>
              <w:iCs/>
              <w:sz w:val="24"/>
              <w:szCs w:val="24"/>
            </w:rPr>
          </w:rPrChange>
        </w:rPr>
        <w:t xml:space="preserve">        </w:t>
      </w:r>
      <w:r w:rsidRPr="002B6B58">
        <w:rPr>
          <w:rFonts w:ascii="Times New Roman" w:hAnsi="Times New Roman" w:cs="Times New Roman"/>
          <w:b/>
          <w:bCs/>
          <w:i/>
          <w:iCs/>
          <w:sz w:val="24"/>
          <w:szCs w:val="24"/>
          <w:highlight w:val="yellow"/>
          <w:rPrChange w:id="1293" w:author="Marielle Moraine Butters" w:date="2019-06-17T10:19:00Z">
            <w:rPr>
              <w:rFonts w:ascii="Times New Roman" w:hAnsi="Times New Roman" w:cs="Times New Roman"/>
              <w:b/>
              <w:bCs/>
              <w:i/>
              <w:iCs/>
              <w:sz w:val="24"/>
              <w:szCs w:val="24"/>
            </w:rPr>
          </w:rPrChange>
        </w:rPr>
        <w:t>‘á</w:t>
      </w:r>
      <w:r w:rsidRPr="002B6B58">
        <w:rPr>
          <w:rFonts w:ascii="Times New Roman" w:hAnsi="Times New Roman" w:cs="Times New Roman"/>
          <w:i/>
          <w:iCs/>
          <w:sz w:val="24"/>
          <w:szCs w:val="24"/>
          <w:highlight w:val="yellow"/>
          <w:rPrChange w:id="1294" w:author="Marielle Moraine Butters" w:date="2019-06-17T10:19:00Z">
            <w:rPr>
              <w:rFonts w:ascii="Times New Roman" w:hAnsi="Times New Roman" w:cs="Times New Roman"/>
              <w:i/>
              <w:iCs/>
              <w:sz w:val="24"/>
              <w:szCs w:val="24"/>
            </w:rPr>
          </w:rPrChange>
        </w:rPr>
        <w:t xml:space="preserve">       </w:t>
      </w:r>
      <w:proofErr w:type="spellStart"/>
      <w:r w:rsidRPr="002B6B58">
        <w:rPr>
          <w:rFonts w:ascii="Times New Roman" w:hAnsi="Times New Roman" w:cs="Times New Roman"/>
          <w:i/>
          <w:iCs/>
          <w:sz w:val="24"/>
          <w:szCs w:val="24"/>
          <w:highlight w:val="yellow"/>
          <w:rPrChange w:id="1295" w:author="Marielle Moraine Butters" w:date="2019-06-17T10:19:00Z">
            <w:rPr>
              <w:rFonts w:ascii="Times New Roman" w:hAnsi="Times New Roman" w:cs="Times New Roman"/>
              <w:i/>
              <w:iCs/>
              <w:sz w:val="24"/>
              <w:szCs w:val="24"/>
            </w:rPr>
          </w:rPrChange>
        </w:rPr>
        <w:t>xdí-xà</w:t>
      </w:r>
      <w:proofErr w:type="spellEnd"/>
      <w:r w:rsidRPr="002B6B58">
        <w:rPr>
          <w:rFonts w:ascii="Times New Roman" w:hAnsi="Times New Roman" w:cs="Times New Roman"/>
          <w:i/>
          <w:iCs/>
          <w:sz w:val="24"/>
          <w:szCs w:val="24"/>
          <w:highlight w:val="yellow"/>
          <w:rPrChange w:id="1296" w:author="Marielle Moraine Butters" w:date="2019-06-17T10:19:00Z">
            <w:rPr>
              <w:rFonts w:ascii="Times New Roman" w:hAnsi="Times New Roman" w:cs="Times New Roman"/>
              <w:i/>
              <w:iCs/>
              <w:sz w:val="24"/>
              <w:szCs w:val="24"/>
            </w:rPr>
          </w:rPrChange>
        </w:rPr>
        <w:t xml:space="preserve">    </w:t>
      </w:r>
      <w:proofErr w:type="spellStart"/>
      <w:r w:rsidRPr="002B6B58">
        <w:rPr>
          <w:rFonts w:ascii="Times New Roman" w:hAnsi="Times New Roman" w:cs="Times New Roman"/>
          <w:i/>
          <w:iCs/>
          <w:sz w:val="24"/>
          <w:szCs w:val="24"/>
          <w:highlight w:val="yellow"/>
          <w:rPrChange w:id="1297" w:author="Marielle Moraine Butters" w:date="2019-06-17T10:19:00Z">
            <w:rPr>
              <w:rFonts w:ascii="Times New Roman" w:hAnsi="Times New Roman" w:cs="Times New Roman"/>
              <w:i/>
              <w:iCs/>
              <w:sz w:val="24"/>
              <w:szCs w:val="24"/>
            </w:rPr>
          </w:rPrChange>
        </w:rPr>
        <w:t>tá</w:t>
      </w:r>
      <w:proofErr w:type="spellEnd"/>
      <w:r w:rsidRPr="002B6B58">
        <w:rPr>
          <w:rFonts w:ascii="Times New Roman" w:hAnsi="Times New Roman" w:cs="Times New Roman"/>
          <w:i/>
          <w:iCs/>
          <w:sz w:val="24"/>
          <w:szCs w:val="24"/>
          <w:highlight w:val="yellow"/>
          <w:rPrChange w:id="1298" w:author="Marielle Moraine Butters" w:date="2019-06-17T10:19:00Z">
            <w:rPr>
              <w:rFonts w:ascii="Times New Roman" w:hAnsi="Times New Roman" w:cs="Times New Roman"/>
              <w:i/>
              <w:iCs/>
              <w:sz w:val="24"/>
              <w:szCs w:val="24"/>
            </w:rPr>
          </w:rPrChange>
        </w:rPr>
        <w:t xml:space="preserve">          </w:t>
      </w:r>
      <w:proofErr w:type="spellStart"/>
      <w:r w:rsidRPr="002B6B58">
        <w:rPr>
          <w:rFonts w:ascii="Times New Roman" w:hAnsi="Times New Roman" w:cs="Times New Roman"/>
          <w:i/>
          <w:iCs/>
          <w:sz w:val="24"/>
          <w:szCs w:val="24"/>
          <w:highlight w:val="yellow"/>
          <w:rPrChange w:id="1299" w:author="Marielle Moraine Butters" w:date="2019-06-17T10:19:00Z">
            <w:rPr>
              <w:rFonts w:ascii="Times New Roman" w:hAnsi="Times New Roman" w:cs="Times New Roman"/>
              <w:i/>
              <w:iCs/>
              <w:sz w:val="24"/>
              <w:szCs w:val="24"/>
            </w:rPr>
          </w:rPrChange>
        </w:rPr>
        <w:t>l’école</w:t>
      </w:r>
      <w:proofErr w:type="spellEnd"/>
      <w:r w:rsidRPr="002B6B58">
        <w:rPr>
          <w:rFonts w:ascii="Times New Roman" w:hAnsi="Times New Roman" w:cs="Times New Roman"/>
          <w:i/>
          <w:iCs/>
          <w:sz w:val="24"/>
          <w:szCs w:val="24"/>
          <w:highlight w:val="yellow"/>
          <w:rPrChange w:id="1300" w:author="Marielle Moraine Butters" w:date="2019-06-17T10:19:00Z">
            <w:rPr>
              <w:rFonts w:ascii="Times New Roman" w:hAnsi="Times New Roman" w:cs="Times New Roman"/>
              <w:i/>
              <w:iCs/>
              <w:sz w:val="24"/>
              <w:szCs w:val="24"/>
            </w:rPr>
          </w:rPrChange>
        </w:rPr>
        <w:t xml:space="preserve">              </w:t>
      </w:r>
      <w:proofErr w:type="spellStart"/>
      <w:r w:rsidRPr="002B6B58">
        <w:rPr>
          <w:rFonts w:ascii="Times New Roman" w:hAnsi="Times New Roman" w:cs="Times New Roman"/>
          <w:b/>
          <w:bCs/>
          <w:i/>
          <w:iCs/>
          <w:sz w:val="24"/>
          <w:szCs w:val="24"/>
          <w:highlight w:val="yellow"/>
          <w:rPrChange w:id="1301" w:author="Marielle Moraine Butters" w:date="2019-06-17T10:19:00Z">
            <w:rPr>
              <w:rFonts w:ascii="Times New Roman" w:hAnsi="Times New Roman" w:cs="Times New Roman"/>
              <w:b/>
              <w:bCs/>
              <w:i/>
              <w:iCs/>
              <w:sz w:val="24"/>
              <w:szCs w:val="24"/>
            </w:rPr>
          </w:rPrChange>
        </w:rPr>
        <w:t>wù</w:t>
      </w:r>
      <w:proofErr w:type="spellEnd"/>
      <w:r w:rsidRPr="002B6B58">
        <w:rPr>
          <w:rFonts w:ascii="Times New Roman" w:hAnsi="Times New Roman" w:cs="Times New Roman"/>
          <w:i/>
          <w:iCs/>
          <w:sz w:val="24"/>
          <w:szCs w:val="24"/>
          <w:highlight w:val="yellow"/>
          <w:rPrChange w:id="1302" w:author="Marielle Moraine Butters" w:date="2019-06-17T10:19:00Z">
            <w:rPr>
              <w:rFonts w:ascii="Times New Roman" w:hAnsi="Times New Roman" w:cs="Times New Roman"/>
              <w:i/>
              <w:iCs/>
              <w:sz w:val="24"/>
              <w:szCs w:val="24"/>
            </w:rPr>
          </w:rPrChange>
        </w:rPr>
        <w:t>,</w:t>
      </w:r>
      <w:r w:rsidRPr="002B6B58">
        <w:rPr>
          <w:rFonts w:ascii="Times New Roman" w:hAnsi="Times New Roman" w:cs="Times New Roman"/>
          <w:i/>
          <w:iCs/>
          <w:sz w:val="24"/>
          <w:szCs w:val="24"/>
          <w:highlight w:val="yellow"/>
          <w:rPrChange w:id="1303" w:author="Marielle Moraine Butters" w:date="2019-06-17T10:19:00Z">
            <w:rPr>
              <w:rFonts w:ascii="Times New Roman" w:hAnsi="Times New Roman" w:cs="Times New Roman"/>
              <w:i/>
              <w:iCs/>
              <w:sz w:val="24"/>
              <w:szCs w:val="24"/>
            </w:rPr>
          </w:rPrChange>
        </w:rPr>
        <w:tab/>
        <w:t xml:space="preserve"> </w:t>
      </w:r>
      <w:proofErr w:type="spellStart"/>
      <w:r w:rsidRPr="002B6B58">
        <w:rPr>
          <w:rFonts w:ascii="Times New Roman" w:hAnsi="Times New Roman" w:cs="Times New Roman"/>
          <w:i/>
          <w:iCs/>
          <w:sz w:val="24"/>
          <w:szCs w:val="24"/>
          <w:highlight w:val="yellow"/>
          <w:rPrChange w:id="1304" w:author="Marielle Moraine Butters" w:date="2019-06-17T10:19:00Z">
            <w:rPr>
              <w:rFonts w:ascii="Times New Roman" w:hAnsi="Times New Roman" w:cs="Times New Roman"/>
              <w:i/>
              <w:iCs/>
              <w:sz w:val="24"/>
              <w:szCs w:val="24"/>
            </w:rPr>
          </w:rPrChange>
        </w:rPr>
        <w:t>ká</w:t>
      </w:r>
      <w:proofErr w:type="spellEnd"/>
      <w:r w:rsidRPr="002B6B58">
        <w:rPr>
          <w:rFonts w:ascii="Times New Roman" w:hAnsi="Times New Roman" w:cs="Times New Roman"/>
          <w:i/>
          <w:iCs/>
          <w:sz w:val="24"/>
          <w:szCs w:val="24"/>
          <w:highlight w:val="yellow"/>
          <w:rPrChange w:id="1305" w:author="Marielle Moraine Butters" w:date="2019-06-17T10:19:00Z">
            <w:rPr>
              <w:rFonts w:ascii="Times New Roman" w:hAnsi="Times New Roman" w:cs="Times New Roman"/>
              <w:i/>
              <w:iCs/>
              <w:sz w:val="24"/>
              <w:szCs w:val="24"/>
            </w:rPr>
          </w:rPrChange>
        </w:rPr>
        <w:t>-’á</w:t>
      </w:r>
    </w:p>
    <w:p w14:paraId="5D8699BD" w14:textId="4A584A27" w:rsidR="004D4378" w:rsidRPr="002B6B58" w:rsidRDefault="004D4378" w:rsidP="004D4378">
      <w:pPr>
        <w:pStyle w:val="NoSpacing"/>
        <w:rPr>
          <w:rFonts w:ascii="Times New Roman" w:hAnsi="Times New Roman" w:cs="Times New Roman"/>
          <w:sz w:val="24"/>
          <w:szCs w:val="24"/>
          <w:highlight w:val="yellow"/>
          <w:rPrChange w:id="1306" w:author="Marielle Moraine Butters" w:date="2019-06-17T10:19:00Z">
            <w:rPr>
              <w:rFonts w:ascii="Times New Roman" w:hAnsi="Times New Roman" w:cs="Times New Roman"/>
              <w:sz w:val="24"/>
              <w:szCs w:val="24"/>
            </w:rPr>
          </w:rPrChange>
        </w:rPr>
      </w:pPr>
      <w:r w:rsidRPr="002B6B58">
        <w:rPr>
          <w:rFonts w:ascii="Times New Roman" w:hAnsi="Times New Roman" w:cs="Times New Roman"/>
          <w:sz w:val="24"/>
          <w:szCs w:val="24"/>
          <w:highlight w:val="yellow"/>
          <w:rPrChange w:id="1307" w:author="Marielle Moraine Butters" w:date="2019-06-17T10:19:00Z">
            <w:rPr>
              <w:rFonts w:ascii="Times New Roman" w:hAnsi="Times New Roman" w:cs="Times New Roman"/>
              <w:sz w:val="24"/>
              <w:szCs w:val="24"/>
            </w:rPr>
          </w:rPrChange>
        </w:rPr>
        <w:t xml:space="preserve">  </w:t>
      </w:r>
      <w:r w:rsidRPr="002B6B58">
        <w:rPr>
          <w:rFonts w:ascii="Times New Roman" w:hAnsi="Times New Roman" w:cs="Times New Roman"/>
          <w:sz w:val="24"/>
          <w:szCs w:val="24"/>
          <w:highlight w:val="yellow"/>
          <w:rPrChange w:id="1308" w:author="Marielle Moraine Butters" w:date="2019-06-17T10:19:00Z">
            <w:rPr>
              <w:rFonts w:ascii="Times New Roman" w:hAnsi="Times New Roman" w:cs="Times New Roman"/>
              <w:sz w:val="24"/>
              <w:szCs w:val="24"/>
            </w:rPr>
          </w:rPrChange>
        </w:rPr>
        <w:tab/>
      </w:r>
      <w:ins w:id="1309" w:author="Marielle Moraine Butters" w:date="2019-06-17T10:16:00Z">
        <w:r w:rsidR="002B6B58" w:rsidRPr="002B6B58">
          <w:rPr>
            <w:rFonts w:ascii="Times New Roman" w:hAnsi="Times New Roman" w:cs="Times New Roman"/>
            <w:sz w:val="24"/>
            <w:szCs w:val="24"/>
            <w:highlight w:val="yellow"/>
            <w:rPrChange w:id="1310" w:author="Marielle Moraine Butters" w:date="2019-06-17T10:19:00Z">
              <w:rPr>
                <w:rFonts w:ascii="Times New Roman" w:hAnsi="Times New Roman" w:cs="Times New Roman"/>
                <w:sz w:val="24"/>
                <w:szCs w:val="24"/>
              </w:rPr>
            </w:rPrChange>
          </w:rPr>
          <w:t xml:space="preserve">      </w:t>
        </w:r>
      </w:ins>
      <w:proofErr w:type="gramStart"/>
      <w:r w:rsidRPr="002B6B58">
        <w:rPr>
          <w:rFonts w:ascii="Times New Roman" w:hAnsi="Times New Roman" w:cs="Times New Roman"/>
          <w:sz w:val="24"/>
          <w:szCs w:val="24"/>
          <w:highlight w:val="yellow"/>
          <w:rPrChange w:id="1311" w:author="Marielle Moraine Butters" w:date="2019-06-17T10:19:00Z">
            <w:rPr>
              <w:rFonts w:ascii="Times New Roman" w:hAnsi="Times New Roman" w:cs="Times New Roman"/>
              <w:sz w:val="24"/>
              <w:szCs w:val="24"/>
            </w:rPr>
          </w:rPrChange>
        </w:rPr>
        <w:t>like</w:t>
      </w:r>
      <w:proofErr w:type="gramEnd"/>
      <w:r w:rsidRPr="002B6B58">
        <w:rPr>
          <w:rFonts w:ascii="Times New Roman" w:hAnsi="Times New Roman" w:cs="Times New Roman"/>
          <w:smallCaps/>
          <w:sz w:val="24"/>
          <w:szCs w:val="24"/>
          <w:highlight w:val="yellow"/>
          <w:rPrChange w:id="1312" w:author="Marielle Moraine Butters" w:date="2019-06-17T10:19:00Z">
            <w:rPr>
              <w:rFonts w:ascii="Times New Roman" w:hAnsi="Times New Roman" w:cs="Times New Roman"/>
              <w:smallCaps/>
              <w:sz w:val="24"/>
              <w:szCs w:val="24"/>
            </w:rPr>
          </w:rPrChange>
        </w:rPr>
        <w:t xml:space="preserve">           </w:t>
      </w:r>
      <w:proofErr w:type="spellStart"/>
      <w:r w:rsidRPr="002B6B58">
        <w:rPr>
          <w:rFonts w:ascii="Times New Roman" w:hAnsi="Times New Roman" w:cs="Times New Roman"/>
          <w:smallCaps/>
          <w:highlight w:val="yellow"/>
          <w:rPrChange w:id="1313" w:author="Marielle Moraine Butters" w:date="2019-06-17T10:19:00Z">
            <w:rPr>
              <w:rFonts w:ascii="Times New Roman" w:hAnsi="Times New Roman" w:cs="Times New Roman"/>
              <w:smallCaps/>
            </w:rPr>
          </w:rPrChange>
        </w:rPr>
        <w:t>neg</w:t>
      </w:r>
      <w:proofErr w:type="spellEnd"/>
      <w:r w:rsidRPr="002B6B58">
        <w:rPr>
          <w:rFonts w:ascii="Times New Roman" w:hAnsi="Times New Roman" w:cs="Times New Roman"/>
          <w:highlight w:val="yellow"/>
          <w:rPrChange w:id="1314" w:author="Marielle Moraine Butters" w:date="2019-06-17T10:19:00Z">
            <w:rPr>
              <w:rFonts w:ascii="Times New Roman" w:hAnsi="Times New Roman" w:cs="Times New Roman"/>
            </w:rPr>
          </w:rPrChange>
        </w:rPr>
        <w:t xml:space="preserve"> </w:t>
      </w:r>
      <w:r w:rsidRPr="002B6B58">
        <w:rPr>
          <w:rFonts w:ascii="Times New Roman" w:hAnsi="Times New Roman" w:cs="Times New Roman"/>
          <w:sz w:val="24"/>
          <w:szCs w:val="24"/>
          <w:highlight w:val="yellow"/>
          <w:rPrChange w:id="1315" w:author="Marielle Moraine Butters" w:date="2019-06-17T10:19:00Z">
            <w:rPr>
              <w:rFonts w:ascii="Times New Roman" w:hAnsi="Times New Roman" w:cs="Times New Roman"/>
              <w:sz w:val="24"/>
              <w:szCs w:val="24"/>
            </w:rPr>
          </w:rPrChange>
        </w:rPr>
        <w:tab/>
      </w:r>
      <w:proofErr w:type="spellStart"/>
      <w:r w:rsidRPr="002B6B58">
        <w:rPr>
          <w:rFonts w:ascii="Times New Roman" w:hAnsi="Times New Roman" w:cs="Times New Roman"/>
          <w:sz w:val="24"/>
          <w:szCs w:val="24"/>
          <w:highlight w:val="yellow"/>
          <w:rPrChange w:id="1316" w:author="Marielle Moraine Butters" w:date="2019-06-17T10:19:00Z">
            <w:rPr>
              <w:rFonts w:ascii="Times New Roman" w:hAnsi="Times New Roman" w:cs="Times New Roman"/>
              <w:sz w:val="24"/>
              <w:szCs w:val="24"/>
            </w:rPr>
          </w:rPrChange>
        </w:rPr>
        <w:t>Hdi-</w:t>
      </w:r>
      <w:r w:rsidRPr="002B6B58">
        <w:rPr>
          <w:rFonts w:ascii="Times New Roman" w:hAnsi="Times New Roman" w:cs="Times New Roman"/>
          <w:smallCaps/>
          <w:highlight w:val="yellow"/>
          <w:rPrChange w:id="1317" w:author="Marielle Moraine Butters" w:date="2019-06-17T10:19:00Z">
            <w:rPr>
              <w:rFonts w:ascii="Times New Roman" w:hAnsi="Times New Roman" w:cs="Times New Roman"/>
              <w:smallCaps/>
            </w:rPr>
          </w:rPrChange>
        </w:rPr>
        <w:t>pl</w:t>
      </w:r>
      <w:proofErr w:type="spellEnd"/>
      <w:r w:rsidRPr="002B6B58">
        <w:rPr>
          <w:rFonts w:ascii="Times New Roman" w:hAnsi="Times New Roman" w:cs="Times New Roman"/>
          <w:smallCaps/>
          <w:sz w:val="24"/>
          <w:szCs w:val="24"/>
          <w:highlight w:val="yellow"/>
          <w:rPrChange w:id="1318" w:author="Marielle Moraine Butters" w:date="2019-06-17T10:19:00Z">
            <w:rPr>
              <w:rFonts w:ascii="Times New Roman" w:hAnsi="Times New Roman" w:cs="Times New Roman"/>
              <w:smallCaps/>
              <w:sz w:val="24"/>
              <w:szCs w:val="24"/>
            </w:rPr>
          </w:rPrChange>
        </w:rPr>
        <w:t xml:space="preserve"> </w:t>
      </w:r>
      <w:r w:rsidRPr="002B6B58">
        <w:rPr>
          <w:rFonts w:ascii="Times New Roman" w:hAnsi="Times New Roman" w:cs="Times New Roman"/>
          <w:smallCaps/>
          <w:sz w:val="24"/>
          <w:szCs w:val="24"/>
          <w:highlight w:val="yellow"/>
          <w:rPrChange w:id="1319" w:author="Marielle Moraine Butters" w:date="2019-06-17T10:19:00Z">
            <w:rPr>
              <w:rFonts w:ascii="Times New Roman" w:hAnsi="Times New Roman" w:cs="Times New Roman"/>
              <w:smallCaps/>
              <w:sz w:val="24"/>
              <w:szCs w:val="24"/>
            </w:rPr>
          </w:rPrChange>
        </w:rPr>
        <w:tab/>
        <w:t xml:space="preserve">   </w:t>
      </w:r>
      <w:proofErr w:type="spellStart"/>
      <w:r w:rsidRPr="002B6B58">
        <w:rPr>
          <w:rFonts w:ascii="Times New Roman" w:hAnsi="Times New Roman" w:cs="Times New Roman"/>
          <w:smallCaps/>
          <w:highlight w:val="yellow"/>
          <w:rPrChange w:id="1320" w:author="Marielle Moraine Butters" w:date="2019-06-17T10:19:00Z">
            <w:rPr>
              <w:rFonts w:ascii="Times New Roman" w:hAnsi="Times New Roman" w:cs="Times New Roman"/>
              <w:smallCaps/>
            </w:rPr>
          </w:rPrChange>
        </w:rPr>
        <w:t>obj</w:t>
      </w:r>
      <w:proofErr w:type="spellEnd"/>
      <w:r w:rsidRPr="002B6B58">
        <w:rPr>
          <w:rFonts w:ascii="Times New Roman" w:hAnsi="Times New Roman" w:cs="Times New Roman"/>
          <w:highlight w:val="yellow"/>
          <w:rPrChange w:id="1321" w:author="Marielle Moraine Butters" w:date="2019-06-17T10:19:00Z">
            <w:rPr>
              <w:rFonts w:ascii="Times New Roman" w:hAnsi="Times New Roman" w:cs="Times New Roman"/>
            </w:rPr>
          </w:rPrChange>
        </w:rPr>
        <w:t xml:space="preserve">  </w:t>
      </w:r>
      <w:r w:rsidRPr="002B6B58">
        <w:rPr>
          <w:rFonts w:ascii="Times New Roman" w:hAnsi="Times New Roman" w:cs="Times New Roman"/>
          <w:sz w:val="24"/>
          <w:szCs w:val="24"/>
          <w:highlight w:val="yellow"/>
          <w:rPrChange w:id="1322" w:author="Marielle Moraine Butters" w:date="2019-06-17T10:19:00Z">
            <w:rPr>
              <w:rFonts w:ascii="Times New Roman" w:hAnsi="Times New Roman" w:cs="Times New Roman"/>
              <w:sz w:val="24"/>
              <w:szCs w:val="24"/>
            </w:rPr>
          </w:rPrChange>
        </w:rPr>
        <w:t xml:space="preserve"> </w:t>
      </w:r>
      <w:r w:rsidRPr="002B6B58">
        <w:rPr>
          <w:rFonts w:ascii="Times New Roman" w:hAnsi="Times New Roman" w:cs="Times New Roman"/>
          <w:sz w:val="24"/>
          <w:szCs w:val="24"/>
          <w:highlight w:val="yellow"/>
          <w:rPrChange w:id="1323" w:author="Marielle Moraine Butters" w:date="2019-06-17T10:19:00Z">
            <w:rPr>
              <w:rFonts w:ascii="Times New Roman" w:hAnsi="Times New Roman" w:cs="Times New Roman"/>
              <w:sz w:val="24"/>
              <w:szCs w:val="24"/>
            </w:rPr>
          </w:rPrChange>
        </w:rPr>
        <w:tab/>
        <w:t xml:space="preserve">   school (Fr.) </w:t>
      </w:r>
      <w:r w:rsidRPr="002B6B58">
        <w:rPr>
          <w:rFonts w:ascii="Times New Roman" w:hAnsi="Times New Roman" w:cs="Times New Roman"/>
          <w:sz w:val="24"/>
          <w:szCs w:val="24"/>
          <w:highlight w:val="yellow"/>
          <w:rPrChange w:id="1324" w:author="Marielle Moraine Butters" w:date="2019-06-17T10:19:00Z">
            <w:rPr>
              <w:rFonts w:ascii="Times New Roman" w:hAnsi="Times New Roman" w:cs="Times New Roman"/>
              <w:sz w:val="24"/>
              <w:szCs w:val="24"/>
            </w:rPr>
          </w:rPrChange>
        </w:rPr>
        <w:tab/>
        <w:t xml:space="preserve">    </w:t>
      </w:r>
      <w:proofErr w:type="spellStart"/>
      <w:r w:rsidRPr="002B6B58">
        <w:rPr>
          <w:rFonts w:ascii="Times New Roman" w:hAnsi="Times New Roman" w:cs="Times New Roman"/>
          <w:smallCaps/>
          <w:highlight w:val="yellow"/>
          <w:rPrChange w:id="1325" w:author="Marielle Moraine Butters" w:date="2019-06-17T10:19:00Z">
            <w:rPr>
              <w:rFonts w:ascii="Times New Roman" w:hAnsi="Times New Roman" w:cs="Times New Roman"/>
              <w:smallCaps/>
            </w:rPr>
          </w:rPrChange>
        </w:rPr>
        <w:t>neg</w:t>
      </w:r>
      <w:proofErr w:type="spellEnd"/>
      <w:r w:rsidRPr="002B6B58">
        <w:rPr>
          <w:rFonts w:ascii="Times New Roman" w:hAnsi="Times New Roman" w:cs="Times New Roman"/>
          <w:smallCaps/>
          <w:highlight w:val="yellow"/>
          <w:rPrChange w:id="1326" w:author="Marielle Moraine Butters" w:date="2019-06-17T10:19:00Z">
            <w:rPr>
              <w:rFonts w:ascii="Times New Roman" w:hAnsi="Times New Roman" w:cs="Times New Roman"/>
              <w:smallCaps/>
            </w:rPr>
          </w:rPrChange>
        </w:rPr>
        <w:t xml:space="preserve"> </w:t>
      </w:r>
      <w:r w:rsidRPr="002B6B58">
        <w:rPr>
          <w:rFonts w:ascii="Times New Roman" w:hAnsi="Times New Roman" w:cs="Times New Roman"/>
          <w:smallCaps/>
          <w:highlight w:val="yellow"/>
          <w:rPrChange w:id="1327" w:author="Marielle Moraine Butters" w:date="2019-06-17T10:19:00Z">
            <w:rPr>
              <w:rFonts w:ascii="Times New Roman" w:hAnsi="Times New Roman" w:cs="Times New Roman"/>
              <w:smallCaps/>
            </w:rPr>
          </w:rPrChange>
        </w:rPr>
        <w:tab/>
        <w:t xml:space="preserve"> comp-3sg</w:t>
      </w:r>
    </w:p>
    <w:p w14:paraId="0FC4D44F" w14:textId="36872656" w:rsidR="004D4378" w:rsidRPr="002B6B58" w:rsidRDefault="004D4378" w:rsidP="004D4378">
      <w:pPr>
        <w:pStyle w:val="NoSpacing"/>
        <w:rPr>
          <w:rFonts w:ascii="Times New Roman" w:hAnsi="Times New Roman" w:cs="Times New Roman"/>
          <w:sz w:val="24"/>
          <w:szCs w:val="24"/>
          <w:highlight w:val="yellow"/>
          <w:rPrChange w:id="1328" w:author="Marielle Moraine Butters" w:date="2019-06-17T10:19:00Z">
            <w:rPr>
              <w:rFonts w:ascii="Times New Roman" w:hAnsi="Times New Roman" w:cs="Times New Roman"/>
              <w:sz w:val="24"/>
              <w:szCs w:val="24"/>
            </w:rPr>
          </w:rPrChange>
        </w:rPr>
      </w:pPr>
      <w:r w:rsidRPr="002B6B58">
        <w:rPr>
          <w:rFonts w:ascii="Times New Roman" w:hAnsi="Times New Roman" w:cs="Times New Roman"/>
          <w:sz w:val="24"/>
          <w:szCs w:val="24"/>
          <w:highlight w:val="yellow"/>
          <w:rPrChange w:id="1329" w:author="Marielle Moraine Butters" w:date="2019-06-17T10:19:00Z">
            <w:rPr>
              <w:rFonts w:ascii="Times New Roman" w:hAnsi="Times New Roman" w:cs="Times New Roman"/>
              <w:sz w:val="24"/>
              <w:szCs w:val="24"/>
            </w:rPr>
          </w:rPrChange>
        </w:rPr>
        <w:t xml:space="preserve">  </w:t>
      </w:r>
      <w:r w:rsidRPr="002B6B58">
        <w:rPr>
          <w:rFonts w:ascii="Times New Roman" w:hAnsi="Times New Roman" w:cs="Times New Roman"/>
          <w:sz w:val="24"/>
          <w:szCs w:val="24"/>
          <w:highlight w:val="yellow"/>
          <w:rPrChange w:id="1330" w:author="Marielle Moraine Butters" w:date="2019-06-17T10:19:00Z">
            <w:rPr>
              <w:rFonts w:ascii="Times New Roman" w:hAnsi="Times New Roman" w:cs="Times New Roman"/>
              <w:sz w:val="24"/>
              <w:szCs w:val="24"/>
            </w:rPr>
          </w:rPrChange>
        </w:rPr>
        <w:tab/>
      </w:r>
      <w:ins w:id="1331" w:author="Marielle Moraine Butters" w:date="2019-06-17T10:16:00Z">
        <w:r w:rsidR="002B6B58" w:rsidRPr="002B6B58">
          <w:rPr>
            <w:rFonts w:ascii="Times New Roman" w:hAnsi="Times New Roman" w:cs="Times New Roman"/>
            <w:sz w:val="24"/>
            <w:szCs w:val="24"/>
            <w:highlight w:val="yellow"/>
            <w:rPrChange w:id="1332" w:author="Marielle Moraine Butters" w:date="2019-06-17T10:19:00Z">
              <w:rPr>
                <w:rFonts w:ascii="Times New Roman" w:hAnsi="Times New Roman" w:cs="Times New Roman"/>
                <w:sz w:val="24"/>
                <w:szCs w:val="24"/>
              </w:rPr>
            </w:rPrChange>
          </w:rPr>
          <w:t xml:space="preserve">      </w:t>
        </w:r>
      </w:ins>
      <w:r w:rsidRPr="002B6B58">
        <w:rPr>
          <w:rFonts w:ascii="Times New Roman" w:hAnsi="Times New Roman" w:cs="Times New Roman"/>
          <w:sz w:val="24"/>
          <w:szCs w:val="24"/>
          <w:highlight w:val="yellow"/>
          <w:rPrChange w:id="1333" w:author="Marielle Moraine Butters" w:date="2019-06-17T10:19:00Z">
            <w:rPr>
              <w:rFonts w:ascii="Times New Roman" w:hAnsi="Times New Roman" w:cs="Times New Roman"/>
              <w:sz w:val="24"/>
              <w:szCs w:val="24"/>
            </w:rPr>
          </w:rPrChange>
        </w:rPr>
        <w:t>‘</w:t>
      </w:r>
      <w:proofErr w:type="spellStart"/>
      <w:r w:rsidRPr="002B6B58">
        <w:rPr>
          <w:rFonts w:ascii="Times New Roman" w:hAnsi="Times New Roman" w:cs="Times New Roman"/>
          <w:sz w:val="24"/>
          <w:szCs w:val="24"/>
          <w:highlight w:val="yellow"/>
          <w:rPrChange w:id="1334" w:author="Marielle Moraine Butters" w:date="2019-06-17T10:19:00Z">
            <w:rPr>
              <w:rFonts w:ascii="Times New Roman" w:hAnsi="Times New Roman" w:cs="Times New Roman"/>
              <w:sz w:val="24"/>
              <w:szCs w:val="24"/>
            </w:rPr>
          </w:rPrChange>
        </w:rPr>
        <w:t>Hdi</w:t>
      </w:r>
      <w:proofErr w:type="spellEnd"/>
      <w:r w:rsidRPr="002B6B58">
        <w:rPr>
          <w:rFonts w:ascii="Times New Roman" w:hAnsi="Times New Roman" w:cs="Times New Roman"/>
          <w:sz w:val="24"/>
          <w:szCs w:val="24"/>
          <w:highlight w:val="yellow"/>
          <w:rPrChange w:id="1335" w:author="Marielle Moraine Butters" w:date="2019-06-17T10:19:00Z">
            <w:rPr>
              <w:rFonts w:ascii="Times New Roman" w:hAnsi="Times New Roman" w:cs="Times New Roman"/>
              <w:sz w:val="24"/>
              <w:szCs w:val="24"/>
            </w:rPr>
          </w:rPrChange>
        </w:rPr>
        <w:t xml:space="preserve"> do not like school,” he said</w:t>
      </w:r>
      <w:r w:rsidR="00713AEB" w:rsidRPr="002B6B58">
        <w:rPr>
          <w:rFonts w:ascii="Times New Roman" w:hAnsi="Times New Roman" w:cs="Times New Roman"/>
          <w:sz w:val="24"/>
          <w:szCs w:val="24"/>
          <w:highlight w:val="yellow"/>
          <w:rPrChange w:id="1336" w:author="Marielle Moraine Butters" w:date="2019-06-17T10:19:00Z">
            <w:rPr>
              <w:rFonts w:ascii="Times New Roman" w:hAnsi="Times New Roman" w:cs="Times New Roman"/>
              <w:sz w:val="24"/>
              <w:szCs w:val="24"/>
            </w:rPr>
          </w:rPrChange>
        </w:rPr>
        <w:t>.</w:t>
      </w:r>
      <w:r w:rsidRPr="002B6B58">
        <w:rPr>
          <w:rFonts w:ascii="Times New Roman" w:hAnsi="Times New Roman" w:cs="Times New Roman"/>
          <w:sz w:val="24"/>
          <w:szCs w:val="24"/>
          <w:highlight w:val="yellow"/>
          <w:rPrChange w:id="1337" w:author="Marielle Moraine Butters" w:date="2019-06-17T10:19:00Z">
            <w:rPr>
              <w:rFonts w:ascii="Times New Roman" w:hAnsi="Times New Roman" w:cs="Times New Roman"/>
              <w:sz w:val="24"/>
              <w:szCs w:val="24"/>
            </w:rPr>
          </w:rPrChange>
        </w:rPr>
        <w:t>’</w:t>
      </w:r>
      <w:r w:rsidR="00713AEB" w:rsidRPr="002B6B58">
        <w:rPr>
          <w:rFonts w:ascii="Times New Roman" w:hAnsi="Times New Roman" w:cs="Times New Roman"/>
          <w:sz w:val="24"/>
          <w:szCs w:val="24"/>
          <w:highlight w:val="yellow"/>
          <w:rPrChange w:id="1338" w:author="Marielle Moraine Butters" w:date="2019-06-17T10:19:00Z">
            <w:rPr>
              <w:rFonts w:ascii="Times New Roman" w:hAnsi="Times New Roman" w:cs="Times New Roman"/>
              <w:sz w:val="24"/>
              <w:szCs w:val="24"/>
            </w:rPr>
          </w:rPrChange>
        </w:rPr>
        <w:t xml:space="preserve"> </w:t>
      </w:r>
      <w:ins w:id="1339" w:author="Marielle Moraine Butters" w:date="2019-06-19T17:18:00Z">
        <w:r w:rsidR="00073C8F" w:rsidRPr="00446292">
          <w:rPr>
            <w:rFonts w:ascii="Times New Roman" w:hAnsi="Times New Roman" w:cs="Times New Roman"/>
            <w:sz w:val="24"/>
            <w:szCs w:val="24"/>
            <w:highlight w:val="yellow"/>
          </w:rPr>
          <w:t>(</w:t>
        </w:r>
        <w:proofErr w:type="spellStart"/>
        <w:r w:rsidR="00073C8F" w:rsidRPr="00446292">
          <w:rPr>
            <w:rFonts w:ascii="Times New Roman" w:hAnsi="Times New Roman" w:cs="Times New Roman"/>
            <w:sz w:val="24"/>
            <w:szCs w:val="24"/>
            <w:highlight w:val="yellow"/>
          </w:rPr>
          <w:t>Frajzyngier</w:t>
        </w:r>
        <w:proofErr w:type="spellEnd"/>
        <w:r w:rsidR="00073C8F" w:rsidRPr="00446292">
          <w:rPr>
            <w:rFonts w:ascii="Times New Roman" w:hAnsi="Times New Roman" w:cs="Times New Roman"/>
            <w:sz w:val="24"/>
            <w:szCs w:val="24"/>
            <w:highlight w:val="yellow"/>
          </w:rPr>
          <w:t xml:space="preserve"> &amp; Shay 2002: 458)</w:t>
        </w:r>
        <w:r w:rsidR="00073C8F" w:rsidRPr="00073C8F" w:rsidDel="002B6B58">
          <w:rPr>
            <w:rFonts w:ascii="Times New Roman" w:hAnsi="Times New Roman" w:cs="Times New Roman"/>
            <w:sz w:val="24"/>
            <w:szCs w:val="24"/>
            <w:highlight w:val="yellow"/>
          </w:rPr>
          <w:t xml:space="preserve"> </w:t>
        </w:r>
      </w:ins>
      <w:del w:id="1340" w:author="Marielle Moraine Butters" w:date="2019-06-17T10:16:00Z">
        <w:r w:rsidR="00713AEB" w:rsidRPr="002B6B58" w:rsidDel="002B6B58">
          <w:rPr>
            <w:rFonts w:ascii="Times New Roman" w:hAnsi="Times New Roman" w:cs="Times New Roman"/>
            <w:sz w:val="24"/>
            <w:szCs w:val="24"/>
            <w:highlight w:val="yellow"/>
            <w:rPrChange w:id="1341" w:author="Marielle Moraine Butters" w:date="2019-06-17T10:19:00Z">
              <w:rPr>
                <w:rFonts w:ascii="Times New Roman" w:hAnsi="Times New Roman" w:cs="Times New Roman"/>
                <w:sz w:val="24"/>
                <w:szCs w:val="24"/>
              </w:rPr>
            </w:rPrChange>
          </w:rPr>
          <w:delText>(Frajzyngier</w:delText>
        </w:r>
        <w:r w:rsidR="005D2F70" w:rsidRPr="002B6B58" w:rsidDel="002B6B58">
          <w:rPr>
            <w:rFonts w:ascii="Times New Roman" w:hAnsi="Times New Roman" w:cs="Times New Roman"/>
            <w:sz w:val="24"/>
            <w:szCs w:val="24"/>
            <w:highlight w:val="yellow"/>
            <w:rPrChange w:id="1342" w:author="Marielle Moraine Butters" w:date="2019-06-17T10:19:00Z">
              <w:rPr>
                <w:rFonts w:ascii="Times New Roman" w:hAnsi="Times New Roman" w:cs="Times New Roman"/>
                <w:sz w:val="24"/>
                <w:szCs w:val="24"/>
              </w:rPr>
            </w:rPrChange>
          </w:rPr>
          <w:delText xml:space="preserve"> &amp;</w:delText>
        </w:r>
        <w:r w:rsidR="00713AEB" w:rsidRPr="002B6B58" w:rsidDel="002B6B58">
          <w:rPr>
            <w:rFonts w:ascii="Times New Roman" w:hAnsi="Times New Roman" w:cs="Times New Roman"/>
            <w:sz w:val="24"/>
            <w:szCs w:val="24"/>
            <w:highlight w:val="yellow"/>
            <w:rPrChange w:id="1343" w:author="Marielle Moraine Butters" w:date="2019-06-17T10:19:00Z">
              <w:rPr>
                <w:rFonts w:ascii="Times New Roman" w:hAnsi="Times New Roman" w:cs="Times New Roman"/>
                <w:sz w:val="24"/>
                <w:szCs w:val="24"/>
              </w:rPr>
            </w:rPrChange>
          </w:rPr>
          <w:delText xml:space="preserve"> Shay 2002: 458)</w:delText>
        </w:r>
      </w:del>
    </w:p>
    <w:p w14:paraId="0D119CB7" w14:textId="77777777" w:rsidR="004D4378" w:rsidRPr="002B6B58" w:rsidRDefault="004D4378" w:rsidP="004D4378">
      <w:pPr>
        <w:pStyle w:val="NoSpacing"/>
        <w:rPr>
          <w:rFonts w:ascii="Times New Roman" w:hAnsi="Times New Roman" w:cs="Times New Roman"/>
          <w:sz w:val="24"/>
          <w:szCs w:val="24"/>
          <w:highlight w:val="yellow"/>
          <w:rPrChange w:id="1344" w:author="Marielle Moraine Butters" w:date="2019-06-17T10:19:00Z">
            <w:rPr>
              <w:rFonts w:ascii="Times New Roman" w:hAnsi="Times New Roman" w:cs="Times New Roman"/>
              <w:sz w:val="24"/>
              <w:szCs w:val="24"/>
            </w:rPr>
          </w:rPrChange>
        </w:rPr>
      </w:pPr>
    </w:p>
    <w:p w14:paraId="77B5CCED" w14:textId="2AAF7A85" w:rsidR="005123ED" w:rsidRPr="002B6B58" w:rsidRDefault="001E29E9" w:rsidP="0025130F">
      <w:pPr>
        <w:pStyle w:val="NoSpacing"/>
        <w:rPr>
          <w:rFonts w:ascii="Times New Roman" w:eastAsia="Times New Roman" w:hAnsi="Times New Roman" w:cs="Times New Roman"/>
          <w:i/>
          <w:iCs/>
          <w:color w:val="000000"/>
          <w:sz w:val="24"/>
          <w:szCs w:val="24"/>
          <w:highlight w:val="yellow"/>
          <w:rPrChange w:id="1345" w:author="Marielle Moraine Butters" w:date="2019-06-17T10:19:00Z">
            <w:rPr>
              <w:rFonts w:ascii="Times New Roman" w:eastAsia="Times New Roman" w:hAnsi="Times New Roman" w:cs="Times New Roman"/>
              <w:i/>
              <w:iCs/>
              <w:color w:val="000000"/>
              <w:sz w:val="24"/>
              <w:szCs w:val="24"/>
            </w:rPr>
          </w:rPrChange>
        </w:rPr>
      </w:pPr>
      <w:del w:id="1346" w:author="Marielle Moraine Butters" w:date="2019-06-17T10:16:00Z">
        <w:r w:rsidRPr="002B6B58" w:rsidDel="002B6B58">
          <w:rPr>
            <w:rFonts w:ascii="Times New Roman" w:hAnsi="Times New Roman" w:cs="Times New Roman"/>
            <w:sz w:val="24"/>
            <w:szCs w:val="24"/>
            <w:highlight w:val="yellow"/>
            <w:rPrChange w:id="1347" w:author="Marielle Moraine Butters" w:date="2019-06-17T10:19:00Z">
              <w:rPr>
                <w:rFonts w:ascii="Times New Roman" w:hAnsi="Times New Roman" w:cs="Times New Roman"/>
                <w:sz w:val="24"/>
                <w:szCs w:val="24"/>
              </w:rPr>
            </w:rPrChange>
          </w:rPr>
          <w:delText>(23</w:delText>
        </w:r>
        <w:r w:rsidR="005123ED" w:rsidRPr="002B6B58" w:rsidDel="002B6B58">
          <w:rPr>
            <w:rFonts w:ascii="Times New Roman" w:hAnsi="Times New Roman" w:cs="Times New Roman"/>
            <w:sz w:val="24"/>
            <w:szCs w:val="24"/>
            <w:highlight w:val="yellow"/>
            <w:rPrChange w:id="1348" w:author="Marielle Moraine Butters" w:date="2019-06-17T10:19:00Z">
              <w:rPr>
                <w:rFonts w:ascii="Times New Roman" w:hAnsi="Times New Roman" w:cs="Times New Roman"/>
                <w:sz w:val="24"/>
                <w:szCs w:val="24"/>
              </w:rPr>
            </w:rPrChange>
          </w:rPr>
          <w:delText>)</w:delText>
        </w:r>
        <w:r w:rsidR="005123ED" w:rsidRPr="002B6B58" w:rsidDel="002B6B58">
          <w:rPr>
            <w:rFonts w:ascii="Times New Roman" w:hAnsi="Times New Roman" w:cs="Times New Roman"/>
            <w:sz w:val="24"/>
            <w:szCs w:val="24"/>
            <w:highlight w:val="yellow"/>
            <w:rPrChange w:id="1349" w:author="Marielle Moraine Butters" w:date="2019-06-17T10:19:00Z">
              <w:rPr>
                <w:rFonts w:ascii="Times New Roman" w:hAnsi="Times New Roman" w:cs="Times New Roman"/>
                <w:sz w:val="24"/>
                <w:szCs w:val="24"/>
              </w:rPr>
            </w:rPrChange>
          </w:rPr>
          <w:tab/>
        </w:r>
      </w:del>
      <w:proofErr w:type="gramStart"/>
      <w:ins w:id="1350" w:author="Marielle Moraine Butters" w:date="2019-06-17T10:16:00Z">
        <w:r w:rsidR="002B6B58" w:rsidRPr="002B6B58">
          <w:rPr>
            <w:rFonts w:ascii="Times New Roman" w:hAnsi="Times New Roman" w:cs="Times New Roman"/>
            <w:sz w:val="24"/>
            <w:szCs w:val="24"/>
            <w:highlight w:val="yellow"/>
            <w:rPrChange w:id="1351" w:author="Marielle Moraine Butters" w:date="2019-06-17T10:19:00Z">
              <w:rPr>
                <w:rFonts w:ascii="Times New Roman" w:hAnsi="Times New Roman" w:cs="Times New Roman"/>
                <w:sz w:val="24"/>
                <w:szCs w:val="24"/>
              </w:rPr>
            </w:rPrChange>
          </w:rPr>
          <w:t>b</w:t>
        </w:r>
        <w:proofErr w:type="gramEnd"/>
        <w:r w:rsidR="002B6B58" w:rsidRPr="002B6B58">
          <w:rPr>
            <w:rFonts w:ascii="Times New Roman" w:hAnsi="Times New Roman" w:cs="Times New Roman"/>
            <w:sz w:val="24"/>
            <w:szCs w:val="24"/>
            <w:highlight w:val="yellow"/>
            <w:rPrChange w:id="1352" w:author="Marielle Moraine Butters" w:date="2019-06-17T10:19:00Z">
              <w:rPr>
                <w:rFonts w:ascii="Times New Roman" w:hAnsi="Times New Roman" w:cs="Times New Roman"/>
                <w:sz w:val="24"/>
                <w:szCs w:val="24"/>
              </w:rPr>
            </w:rPrChange>
          </w:rPr>
          <w:t xml:space="preserve">.   </w:t>
        </w:r>
      </w:ins>
      <w:proofErr w:type="spellStart"/>
      <w:r w:rsidR="005123ED" w:rsidRPr="002B6B58">
        <w:rPr>
          <w:rFonts w:ascii="Times New Roman" w:eastAsia="Times New Roman" w:hAnsi="Times New Roman" w:cs="Times New Roman"/>
          <w:i/>
          <w:color w:val="000000"/>
          <w:sz w:val="24"/>
          <w:szCs w:val="24"/>
          <w:highlight w:val="yellow"/>
          <w:rPrChange w:id="1353" w:author="Marielle Moraine Butters" w:date="2019-06-17T10:19:00Z">
            <w:rPr>
              <w:rFonts w:ascii="Times New Roman" w:eastAsia="Times New Roman" w:hAnsi="Times New Roman" w:cs="Times New Roman"/>
              <w:i/>
              <w:color w:val="000000"/>
              <w:sz w:val="24"/>
              <w:szCs w:val="24"/>
            </w:rPr>
          </w:rPrChange>
        </w:rPr>
        <w:t>índà</w:t>
      </w:r>
      <w:proofErr w:type="spellEnd"/>
      <w:r w:rsidR="005123ED" w:rsidRPr="002B6B58">
        <w:rPr>
          <w:rFonts w:ascii="Times New Roman" w:eastAsia="Times New Roman" w:hAnsi="Times New Roman" w:cs="Times New Roman"/>
          <w:i/>
          <w:color w:val="000000"/>
          <w:sz w:val="24"/>
          <w:szCs w:val="24"/>
          <w:highlight w:val="yellow"/>
          <w:rPrChange w:id="1354" w:author="Marielle Moraine Butters" w:date="2019-06-17T10:19:00Z">
            <w:rPr>
              <w:rFonts w:ascii="Times New Roman" w:eastAsia="Times New Roman" w:hAnsi="Times New Roman" w:cs="Times New Roman"/>
              <w:i/>
              <w:color w:val="000000"/>
              <w:sz w:val="24"/>
              <w:szCs w:val="24"/>
            </w:rPr>
          </w:rPrChange>
        </w:rPr>
        <w:t xml:space="preserve">      </w:t>
      </w:r>
      <w:proofErr w:type="spellStart"/>
      <w:r w:rsidR="005123ED" w:rsidRPr="002B6B58">
        <w:rPr>
          <w:rFonts w:ascii="Times New Roman" w:eastAsia="Times New Roman" w:hAnsi="Times New Roman" w:cs="Times New Roman"/>
          <w:i/>
          <w:color w:val="000000"/>
          <w:sz w:val="24"/>
          <w:szCs w:val="24"/>
          <w:highlight w:val="yellow"/>
          <w:rPrChange w:id="1355" w:author="Marielle Moraine Butters" w:date="2019-06-17T10:19:00Z">
            <w:rPr>
              <w:rFonts w:ascii="Times New Roman" w:eastAsia="Times New Roman" w:hAnsi="Times New Roman" w:cs="Times New Roman"/>
              <w:i/>
              <w:color w:val="000000"/>
              <w:sz w:val="24"/>
              <w:szCs w:val="24"/>
            </w:rPr>
          </w:rPrChange>
        </w:rPr>
        <w:t>dimanche</w:t>
      </w:r>
      <w:proofErr w:type="spellEnd"/>
      <w:r w:rsidR="005123ED" w:rsidRPr="002B6B58">
        <w:rPr>
          <w:rFonts w:ascii="Times New Roman" w:eastAsia="Times New Roman" w:hAnsi="Times New Roman" w:cs="Times New Roman"/>
          <w:i/>
          <w:color w:val="000000"/>
          <w:sz w:val="24"/>
          <w:szCs w:val="24"/>
          <w:highlight w:val="yellow"/>
          <w:rPrChange w:id="1356" w:author="Marielle Moraine Butters" w:date="2019-06-17T10:19:00Z">
            <w:rPr>
              <w:rFonts w:ascii="Times New Roman" w:eastAsia="Times New Roman" w:hAnsi="Times New Roman" w:cs="Times New Roman"/>
              <w:i/>
              <w:color w:val="000000"/>
              <w:sz w:val="24"/>
              <w:szCs w:val="24"/>
            </w:rPr>
          </w:rPrChange>
        </w:rPr>
        <w:t xml:space="preserve">        </w:t>
      </w:r>
      <w:r w:rsidR="00BD0934" w:rsidRPr="002B6B58">
        <w:rPr>
          <w:rFonts w:ascii="Times New Roman" w:eastAsia="Times New Roman" w:hAnsi="Times New Roman" w:cs="Times New Roman"/>
          <w:i/>
          <w:color w:val="000000"/>
          <w:sz w:val="24"/>
          <w:szCs w:val="24"/>
          <w:highlight w:val="yellow"/>
          <w:rPrChange w:id="1357" w:author="Marielle Moraine Butters" w:date="2019-06-17T10:19:00Z">
            <w:rPr>
              <w:rFonts w:ascii="Times New Roman" w:eastAsia="Times New Roman" w:hAnsi="Times New Roman" w:cs="Times New Roman"/>
              <w:i/>
              <w:color w:val="000000"/>
              <w:sz w:val="24"/>
              <w:szCs w:val="24"/>
            </w:rPr>
          </w:rPrChange>
        </w:rPr>
        <w:t xml:space="preserve">  </w:t>
      </w:r>
      <w:proofErr w:type="spellStart"/>
      <w:r w:rsidR="005123ED" w:rsidRPr="002B6B58">
        <w:rPr>
          <w:rFonts w:ascii="Times New Roman" w:eastAsia="Times New Roman" w:hAnsi="Times New Roman" w:cs="Times New Roman"/>
          <w:i/>
          <w:color w:val="000000"/>
          <w:sz w:val="24"/>
          <w:szCs w:val="24"/>
          <w:highlight w:val="yellow"/>
          <w:rPrChange w:id="1358" w:author="Marielle Moraine Butters" w:date="2019-06-17T10:19:00Z">
            <w:rPr>
              <w:rFonts w:ascii="Times New Roman" w:eastAsia="Times New Roman" w:hAnsi="Times New Roman" w:cs="Times New Roman"/>
              <w:i/>
              <w:color w:val="000000"/>
              <w:sz w:val="24"/>
              <w:szCs w:val="24"/>
            </w:rPr>
          </w:rPrChange>
        </w:rPr>
        <w:t>ná</w:t>
      </w:r>
      <w:proofErr w:type="spellEnd"/>
      <w:r w:rsidR="005123ED" w:rsidRPr="002B6B58">
        <w:rPr>
          <w:rFonts w:ascii="Times New Roman" w:eastAsia="Times New Roman" w:hAnsi="Times New Roman" w:cs="Times New Roman"/>
          <w:i/>
          <w:color w:val="000000"/>
          <w:sz w:val="24"/>
          <w:szCs w:val="24"/>
          <w:highlight w:val="yellow"/>
          <w:rPrChange w:id="1359" w:author="Marielle Moraine Butters" w:date="2019-06-17T10:19:00Z">
            <w:rPr>
              <w:rFonts w:ascii="Times New Roman" w:eastAsia="Times New Roman" w:hAnsi="Times New Roman" w:cs="Times New Roman"/>
              <w:i/>
              <w:color w:val="000000"/>
              <w:sz w:val="24"/>
              <w:szCs w:val="24"/>
            </w:rPr>
          </w:rPrChange>
        </w:rPr>
        <w:t>       </w:t>
      </w:r>
      <w:r w:rsidR="00BD0934" w:rsidRPr="002B6B58">
        <w:rPr>
          <w:rFonts w:ascii="Times New Roman" w:eastAsia="Times New Roman" w:hAnsi="Times New Roman" w:cs="Times New Roman"/>
          <w:i/>
          <w:color w:val="000000"/>
          <w:sz w:val="24"/>
          <w:szCs w:val="24"/>
          <w:highlight w:val="yellow"/>
          <w:rPrChange w:id="1360" w:author="Marielle Moraine Butters" w:date="2019-06-17T10:19:00Z">
            <w:rPr>
              <w:rFonts w:ascii="Times New Roman" w:eastAsia="Times New Roman" w:hAnsi="Times New Roman" w:cs="Times New Roman"/>
              <w:i/>
              <w:color w:val="000000"/>
              <w:sz w:val="24"/>
              <w:szCs w:val="24"/>
            </w:rPr>
          </w:rPrChange>
        </w:rPr>
        <w:t xml:space="preserve"> </w:t>
      </w:r>
      <w:r w:rsidR="005123ED" w:rsidRPr="002B6B58">
        <w:rPr>
          <w:rFonts w:ascii="Times New Roman" w:eastAsia="Times New Roman" w:hAnsi="Times New Roman" w:cs="Times New Roman"/>
          <w:i/>
          <w:color w:val="000000"/>
          <w:sz w:val="24"/>
          <w:szCs w:val="24"/>
          <w:highlight w:val="yellow"/>
          <w:rPrChange w:id="1361" w:author="Marielle Moraine Butters" w:date="2019-06-17T10:19:00Z">
            <w:rPr>
              <w:rFonts w:ascii="Times New Roman" w:eastAsia="Times New Roman" w:hAnsi="Times New Roman" w:cs="Times New Roman"/>
              <w:i/>
              <w:color w:val="000000"/>
              <w:sz w:val="24"/>
              <w:szCs w:val="24"/>
            </w:rPr>
          </w:rPrChange>
        </w:rPr>
        <w:t xml:space="preserve"> </w:t>
      </w:r>
      <w:proofErr w:type="spellStart"/>
      <w:r w:rsidR="005123ED" w:rsidRPr="002B6B58">
        <w:rPr>
          <w:rFonts w:ascii="Times New Roman" w:eastAsia="Times New Roman" w:hAnsi="Times New Roman" w:cs="Times New Roman"/>
          <w:b/>
          <w:bCs/>
          <w:i/>
          <w:color w:val="000000"/>
          <w:sz w:val="24"/>
          <w:szCs w:val="24"/>
          <w:highlight w:val="yellow"/>
          <w:rPrChange w:id="1362" w:author="Marielle Moraine Butters" w:date="2019-06-17T10:19:00Z">
            <w:rPr>
              <w:rFonts w:ascii="Times New Roman" w:eastAsia="Times New Roman" w:hAnsi="Times New Roman" w:cs="Times New Roman"/>
              <w:b/>
              <w:bCs/>
              <w:i/>
              <w:color w:val="000000"/>
              <w:sz w:val="24"/>
              <w:szCs w:val="24"/>
            </w:rPr>
          </w:rPrChange>
        </w:rPr>
        <w:t>màmú</w:t>
      </w:r>
      <w:proofErr w:type="spellEnd"/>
      <w:r w:rsidR="005123ED" w:rsidRPr="002B6B58">
        <w:rPr>
          <w:rFonts w:ascii="Times New Roman" w:eastAsia="Times New Roman" w:hAnsi="Times New Roman" w:cs="Times New Roman"/>
          <w:b/>
          <w:bCs/>
          <w:i/>
          <w:color w:val="000000"/>
          <w:sz w:val="24"/>
          <w:szCs w:val="24"/>
          <w:highlight w:val="yellow"/>
          <w:rPrChange w:id="1363" w:author="Marielle Moraine Butters" w:date="2019-06-17T10:19:00Z">
            <w:rPr>
              <w:rFonts w:ascii="Times New Roman" w:eastAsia="Times New Roman" w:hAnsi="Times New Roman" w:cs="Times New Roman"/>
              <w:b/>
              <w:bCs/>
              <w:i/>
              <w:color w:val="000000"/>
              <w:sz w:val="24"/>
              <w:szCs w:val="24"/>
            </w:rPr>
          </w:rPrChange>
        </w:rPr>
        <w:t> </w:t>
      </w:r>
      <w:r w:rsidR="005123ED" w:rsidRPr="002B6B58">
        <w:rPr>
          <w:rFonts w:ascii="Times New Roman" w:eastAsia="Times New Roman" w:hAnsi="Times New Roman" w:cs="Times New Roman"/>
          <w:i/>
          <w:color w:val="000000"/>
          <w:sz w:val="24"/>
          <w:szCs w:val="24"/>
          <w:highlight w:val="yellow"/>
          <w:rPrChange w:id="1364" w:author="Marielle Moraine Butters" w:date="2019-06-17T10:19:00Z">
            <w:rPr>
              <w:rFonts w:ascii="Times New Roman" w:eastAsia="Times New Roman" w:hAnsi="Times New Roman" w:cs="Times New Roman"/>
              <w:i/>
              <w:color w:val="000000"/>
              <w:sz w:val="24"/>
              <w:szCs w:val="24"/>
            </w:rPr>
          </w:rPrChange>
        </w:rPr>
        <w:t xml:space="preserve">   marriage    </w:t>
      </w:r>
      <w:proofErr w:type="spellStart"/>
      <w:r w:rsidR="005123ED" w:rsidRPr="002B6B58">
        <w:rPr>
          <w:rFonts w:ascii="Times New Roman" w:eastAsia="Times New Roman" w:hAnsi="Times New Roman" w:cs="Times New Roman"/>
          <w:i/>
          <w:color w:val="000000"/>
          <w:sz w:val="24"/>
          <w:szCs w:val="24"/>
          <w:highlight w:val="yellow"/>
          <w:rPrChange w:id="1365" w:author="Marielle Moraine Butters" w:date="2019-06-17T10:19:00Z">
            <w:rPr>
              <w:rFonts w:ascii="Times New Roman" w:eastAsia="Times New Roman" w:hAnsi="Times New Roman" w:cs="Times New Roman"/>
              <w:i/>
              <w:color w:val="000000"/>
              <w:sz w:val="24"/>
              <w:szCs w:val="24"/>
            </w:rPr>
          </w:rPrChange>
        </w:rPr>
        <w:t>ndánà</w:t>
      </w:r>
      <w:proofErr w:type="spellEnd"/>
    </w:p>
    <w:p w14:paraId="1483A5FF" w14:textId="57C77892" w:rsidR="005123ED" w:rsidRPr="002B6B58" w:rsidRDefault="005123ED" w:rsidP="005123ED">
      <w:pPr>
        <w:pStyle w:val="NoSpacing"/>
        <w:rPr>
          <w:rFonts w:ascii="Times New Roman" w:eastAsia="Times New Roman" w:hAnsi="Times New Roman" w:cs="Times New Roman"/>
          <w:sz w:val="24"/>
          <w:szCs w:val="24"/>
          <w:highlight w:val="yellow"/>
          <w:rPrChange w:id="1366" w:author="Marielle Moraine Butters" w:date="2019-06-17T10:19:00Z">
            <w:rPr>
              <w:rFonts w:ascii="Times New Roman" w:eastAsia="Times New Roman" w:hAnsi="Times New Roman" w:cs="Times New Roman"/>
              <w:sz w:val="24"/>
              <w:szCs w:val="24"/>
            </w:rPr>
          </w:rPrChange>
        </w:rPr>
      </w:pPr>
      <w:r w:rsidRPr="002B6B58">
        <w:rPr>
          <w:rFonts w:ascii="Times New Roman" w:eastAsia="Times New Roman" w:hAnsi="Times New Roman" w:cs="Times New Roman"/>
          <w:color w:val="000000"/>
          <w:sz w:val="24"/>
          <w:szCs w:val="24"/>
          <w:highlight w:val="yellow"/>
          <w:rPrChange w:id="1367" w:author="Marielle Moraine Butters" w:date="2019-06-17T10:19:00Z">
            <w:rPr>
              <w:rFonts w:ascii="Times New Roman" w:eastAsia="Times New Roman" w:hAnsi="Times New Roman" w:cs="Times New Roman"/>
              <w:color w:val="000000"/>
              <w:sz w:val="24"/>
              <w:szCs w:val="24"/>
            </w:rPr>
          </w:rPrChange>
        </w:rPr>
        <w:t xml:space="preserve">          </w:t>
      </w:r>
      <w:r w:rsidR="004D4378" w:rsidRPr="002B6B58">
        <w:rPr>
          <w:rFonts w:ascii="Times New Roman" w:eastAsia="Times New Roman" w:hAnsi="Times New Roman" w:cs="Times New Roman"/>
          <w:color w:val="000000"/>
          <w:sz w:val="24"/>
          <w:szCs w:val="24"/>
          <w:highlight w:val="yellow"/>
          <w:rPrChange w:id="1368" w:author="Marielle Moraine Butters" w:date="2019-06-17T10:19:00Z">
            <w:rPr>
              <w:rFonts w:ascii="Times New Roman" w:eastAsia="Times New Roman" w:hAnsi="Times New Roman" w:cs="Times New Roman"/>
              <w:color w:val="000000"/>
              <w:sz w:val="24"/>
              <w:szCs w:val="24"/>
            </w:rPr>
          </w:rPrChange>
        </w:rPr>
        <w:tab/>
      </w:r>
      <w:ins w:id="1369" w:author="Marielle Moraine Butters" w:date="2019-06-17T10:16:00Z">
        <w:r w:rsidR="002B6B58" w:rsidRPr="002B6B58">
          <w:rPr>
            <w:rFonts w:ascii="Times New Roman" w:eastAsia="Times New Roman" w:hAnsi="Times New Roman" w:cs="Times New Roman"/>
            <w:color w:val="000000"/>
            <w:sz w:val="24"/>
            <w:szCs w:val="24"/>
            <w:highlight w:val="yellow"/>
            <w:rPrChange w:id="1370" w:author="Marielle Moraine Butters" w:date="2019-06-17T10:19:00Z">
              <w:rPr>
                <w:rFonts w:ascii="Times New Roman" w:eastAsia="Times New Roman" w:hAnsi="Times New Roman" w:cs="Times New Roman"/>
                <w:color w:val="000000"/>
                <w:sz w:val="24"/>
                <w:szCs w:val="24"/>
              </w:rPr>
            </w:rPrChange>
          </w:rPr>
          <w:t xml:space="preserve">      </w:t>
        </w:r>
      </w:ins>
      <w:proofErr w:type="gramStart"/>
      <w:r w:rsidRPr="002B6B58">
        <w:rPr>
          <w:rFonts w:ascii="Times New Roman" w:eastAsia="Times New Roman" w:hAnsi="Times New Roman" w:cs="Times New Roman"/>
          <w:color w:val="000000"/>
          <w:sz w:val="24"/>
          <w:szCs w:val="24"/>
          <w:highlight w:val="yellow"/>
          <w:rPrChange w:id="1371" w:author="Marielle Moraine Butters" w:date="2019-06-17T10:19:00Z">
            <w:rPr>
              <w:rFonts w:ascii="Times New Roman" w:eastAsia="Times New Roman" w:hAnsi="Times New Roman" w:cs="Times New Roman"/>
              <w:color w:val="000000"/>
              <w:sz w:val="24"/>
              <w:szCs w:val="24"/>
            </w:rPr>
          </w:rPrChange>
        </w:rPr>
        <w:t>every</w:t>
      </w:r>
      <w:proofErr w:type="gramEnd"/>
      <w:r w:rsidRPr="002B6B58">
        <w:rPr>
          <w:rFonts w:ascii="Times New Roman" w:eastAsia="Times New Roman" w:hAnsi="Times New Roman" w:cs="Times New Roman"/>
          <w:color w:val="000000"/>
          <w:sz w:val="24"/>
          <w:szCs w:val="24"/>
          <w:highlight w:val="yellow"/>
          <w:rPrChange w:id="1372" w:author="Marielle Moraine Butters" w:date="2019-06-17T10:19:00Z">
            <w:rPr>
              <w:rFonts w:ascii="Times New Roman" w:eastAsia="Times New Roman" w:hAnsi="Times New Roman" w:cs="Times New Roman"/>
              <w:color w:val="000000"/>
              <w:sz w:val="24"/>
              <w:szCs w:val="24"/>
            </w:rPr>
          </w:rPrChange>
        </w:rPr>
        <w:t xml:space="preserve">    Sunday (Fr.)    </w:t>
      </w:r>
      <w:r w:rsidR="00713AEB" w:rsidRPr="002B6B58">
        <w:rPr>
          <w:rFonts w:ascii="Times New Roman" w:eastAsia="Times New Roman" w:hAnsi="Times New Roman" w:cs="Times New Roman"/>
          <w:color w:val="000000"/>
          <w:sz w:val="24"/>
          <w:szCs w:val="24"/>
          <w:highlight w:val="yellow"/>
          <w:rPrChange w:id="1373" w:author="Marielle Moraine Butters" w:date="2019-06-17T10:19:00Z">
            <w:rPr>
              <w:rFonts w:ascii="Times New Roman" w:eastAsia="Times New Roman" w:hAnsi="Times New Roman" w:cs="Times New Roman"/>
              <w:color w:val="000000"/>
              <w:sz w:val="24"/>
              <w:szCs w:val="24"/>
            </w:rPr>
          </w:rPrChange>
        </w:rPr>
        <w:t xml:space="preserve">  </w:t>
      </w:r>
      <w:r w:rsidRPr="002B6B58">
        <w:rPr>
          <w:rFonts w:ascii="Times New Roman" w:eastAsia="Times New Roman" w:hAnsi="Times New Roman" w:cs="Times New Roman"/>
          <w:smallCaps/>
          <w:color w:val="000000"/>
          <w:highlight w:val="yellow"/>
          <w:rPrChange w:id="1374" w:author="Marielle Moraine Butters" w:date="2019-06-17T10:19:00Z">
            <w:rPr>
              <w:rFonts w:ascii="Times New Roman" w:eastAsia="Times New Roman" w:hAnsi="Times New Roman" w:cs="Times New Roman"/>
              <w:smallCaps/>
              <w:color w:val="000000"/>
            </w:rPr>
          </w:rPrChange>
        </w:rPr>
        <w:t>comp</w:t>
      </w:r>
      <w:r w:rsidRPr="002B6B58">
        <w:rPr>
          <w:rFonts w:ascii="Times New Roman" w:eastAsia="Times New Roman" w:hAnsi="Times New Roman" w:cs="Times New Roman"/>
          <w:color w:val="000000"/>
          <w:highlight w:val="yellow"/>
          <w:rPrChange w:id="1375" w:author="Marielle Moraine Butters" w:date="2019-06-17T10:19:00Z">
            <w:rPr>
              <w:rFonts w:ascii="Times New Roman" w:eastAsia="Times New Roman" w:hAnsi="Times New Roman" w:cs="Times New Roman"/>
              <w:color w:val="000000"/>
            </w:rPr>
          </w:rPrChange>
        </w:rPr>
        <w:t> </w:t>
      </w:r>
      <w:r w:rsidRPr="002B6B58">
        <w:rPr>
          <w:rFonts w:ascii="Times New Roman" w:eastAsia="Times New Roman" w:hAnsi="Times New Roman" w:cs="Times New Roman"/>
          <w:color w:val="000000"/>
          <w:sz w:val="24"/>
          <w:szCs w:val="24"/>
          <w:highlight w:val="yellow"/>
          <w:rPrChange w:id="1376" w:author="Marielle Moraine Butters" w:date="2019-06-17T10:19:00Z">
            <w:rPr>
              <w:rFonts w:ascii="Times New Roman" w:eastAsia="Times New Roman" w:hAnsi="Times New Roman" w:cs="Times New Roman"/>
              <w:color w:val="000000"/>
              <w:sz w:val="24"/>
              <w:szCs w:val="24"/>
            </w:rPr>
          </w:rPrChange>
        </w:rPr>
        <w:t>  </w:t>
      </w:r>
      <w:r w:rsidRPr="002B6B58">
        <w:rPr>
          <w:rFonts w:ascii="Times New Roman" w:eastAsia="Times New Roman" w:hAnsi="Times New Roman" w:cs="Times New Roman"/>
          <w:color w:val="000000"/>
          <w:highlight w:val="yellow"/>
          <w:rPrChange w:id="1377" w:author="Marielle Moraine Butters" w:date="2019-06-17T10:19:00Z">
            <w:rPr>
              <w:rFonts w:ascii="Times New Roman" w:eastAsia="Times New Roman" w:hAnsi="Times New Roman" w:cs="Times New Roman"/>
              <w:color w:val="000000"/>
            </w:rPr>
          </w:rPrChange>
        </w:rPr>
        <w:t xml:space="preserve"> </w:t>
      </w:r>
      <w:r w:rsidR="00713AEB" w:rsidRPr="002B6B58">
        <w:rPr>
          <w:rFonts w:ascii="Times New Roman" w:eastAsia="Times New Roman" w:hAnsi="Times New Roman" w:cs="Times New Roman"/>
          <w:color w:val="000000"/>
          <w:sz w:val="20"/>
          <w:szCs w:val="20"/>
          <w:highlight w:val="yellow"/>
          <w:rPrChange w:id="1378" w:author="Marielle Moraine Butters" w:date="2019-06-17T10:19:00Z">
            <w:rPr>
              <w:rFonts w:ascii="Times New Roman" w:eastAsia="Times New Roman" w:hAnsi="Times New Roman" w:cs="Times New Roman"/>
              <w:color w:val="000000"/>
              <w:sz w:val="20"/>
              <w:szCs w:val="20"/>
            </w:rPr>
          </w:rPrChange>
        </w:rPr>
        <w:t>EXIST </w:t>
      </w:r>
      <w:r w:rsidR="00713AEB" w:rsidRPr="002B6B58">
        <w:rPr>
          <w:rFonts w:ascii="Times New Roman" w:eastAsia="Times New Roman" w:hAnsi="Times New Roman" w:cs="Times New Roman"/>
          <w:color w:val="000000"/>
          <w:highlight w:val="yellow"/>
          <w:rPrChange w:id="1379" w:author="Marielle Moraine Butters" w:date="2019-06-17T10:19:00Z">
            <w:rPr>
              <w:rFonts w:ascii="Times New Roman" w:eastAsia="Times New Roman" w:hAnsi="Times New Roman" w:cs="Times New Roman"/>
              <w:color w:val="000000"/>
            </w:rPr>
          </w:rPrChange>
        </w:rPr>
        <w:t xml:space="preserve">   </w:t>
      </w:r>
      <w:r w:rsidR="007234DD" w:rsidRPr="002B6B58">
        <w:rPr>
          <w:rFonts w:ascii="Times New Roman" w:eastAsia="Times New Roman" w:hAnsi="Times New Roman" w:cs="Times New Roman"/>
          <w:color w:val="000000"/>
          <w:highlight w:val="yellow"/>
          <w:rPrChange w:id="1380" w:author="Marielle Moraine Butters" w:date="2019-06-17T10:19:00Z">
            <w:rPr>
              <w:rFonts w:ascii="Times New Roman" w:eastAsia="Times New Roman" w:hAnsi="Times New Roman" w:cs="Times New Roman"/>
              <w:color w:val="000000"/>
            </w:rPr>
          </w:rPrChange>
        </w:rPr>
        <w:t xml:space="preserve"> </w:t>
      </w:r>
      <w:r w:rsidR="001A7925" w:rsidRPr="002B6B58">
        <w:rPr>
          <w:rFonts w:ascii="Times New Roman" w:eastAsia="Times New Roman" w:hAnsi="Times New Roman" w:cs="Times New Roman"/>
          <w:color w:val="000000"/>
          <w:highlight w:val="yellow"/>
          <w:rPrChange w:id="1381" w:author="Marielle Moraine Butters" w:date="2019-06-17T10:19:00Z">
            <w:rPr>
              <w:rFonts w:ascii="Times New Roman" w:eastAsia="Times New Roman" w:hAnsi="Times New Roman" w:cs="Times New Roman"/>
              <w:color w:val="000000"/>
            </w:rPr>
          </w:rPrChange>
        </w:rPr>
        <w:t xml:space="preserve"> </w:t>
      </w:r>
      <w:r w:rsidRPr="002B6B58">
        <w:rPr>
          <w:rFonts w:ascii="Times New Roman" w:eastAsia="Times New Roman" w:hAnsi="Times New Roman" w:cs="Times New Roman"/>
          <w:color w:val="000000"/>
          <w:sz w:val="24"/>
          <w:szCs w:val="24"/>
          <w:highlight w:val="yellow"/>
          <w:rPrChange w:id="1382" w:author="Marielle Moraine Butters" w:date="2019-06-17T10:19:00Z">
            <w:rPr>
              <w:rFonts w:ascii="Times New Roman" w:eastAsia="Times New Roman" w:hAnsi="Times New Roman" w:cs="Times New Roman"/>
              <w:color w:val="000000"/>
              <w:sz w:val="24"/>
              <w:szCs w:val="24"/>
            </w:rPr>
          </w:rPrChange>
        </w:rPr>
        <w:t xml:space="preserve">marriage    </w:t>
      </w:r>
      <w:r w:rsidR="00713AEB" w:rsidRPr="002B6B58">
        <w:rPr>
          <w:rFonts w:ascii="Times New Roman" w:eastAsia="Times New Roman" w:hAnsi="Times New Roman" w:cs="Times New Roman"/>
          <w:color w:val="000000"/>
          <w:sz w:val="24"/>
          <w:szCs w:val="24"/>
          <w:highlight w:val="yellow"/>
          <w:rPrChange w:id="1383" w:author="Marielle Moraine Butters" w:date="2019-06-17T10:19:00Z">
            <w:rPr>
              <w:rFonts w:ascii="Times New Roman" w:eastAsia="Times New Roman" w:hAnsi="Times New Roman" w:cs="Times New Roman"/>
              <w:color w:val="000000"/>
              <w:sz w:val="24"/>
              <w:szCs w:val="24"/>
            </w:rPr>
          </w:rPrChange>
        </w:rPr>
        <w:t xml:space="preserve"> </w:t>
      </w:r>
      <w:r w:rsidRPr="002B6B58">
        <w:rPr>
          <w:rFonts w:ascii="Times New Roman" w:eastAsia="Times New Roman" w:hAnsi="Times New Roman" w:cs="Times New Roman"/>
          <w:color w:val="000000"/>
          <w:sz w:val="24"/>
          <w:szCs w:val="24"/>
          <w:highlight w:val="yellow"/>
          <w:rPrChange w:id="1384" w:author="Marielle Moraine Butters" w:date="2019-06-17T10:19:00Z">
            <w:rPr>
              <w:rFonts w:ascii="Times New Roman" w:eastAsia="Times New Roman" w:hAnsi="Times New Roman" w:cs="Times New Roman"/>
              <w:color w:val="000000"/>
              <w:sz w:val="24"/>
              <w:szCs w:val="24"/>
            </w:rPr>
          </w:rPrChange>
        </w:rPr>
        <w:t>now</w:t>
      </w:r>
    </w:p>
    <w:p w14:paraId="1983F1E5" w14:textId="2AB66132" w:rsidR="005123ED" w:rsidRPr="002B6B58" w:rsidRDefault="005123ED" w:rsidP="00424B48">
      <w:pPr>
        <w:pStyle w:val="NoSpacing"/>
        <w:rPr>
          <w:rFonts w:ascii="Times New Roman" w:eastAsia="Times New Roman" w:hAnsi="Times New Roman" w:cs="Times New Roman"/>
          <w:color w:val="000000"/>
          <w:sz w:val="24"/>
          <w:szCs w:val="24"/>
          <w:highlight w:val="yellow"/>
          <w:rPrChange w:id="1385" w:author="Marielle Moraine Butters" w:date="2019-06-17T10:19:00Z">
            <w:rPr>
              <w:rFonts w:ascii="Times New Roman" w:eastAsia="Times New Roman" w:hAnsi="Times New Roman" w:cs="Times New Roman"/>
              <w:color w:val="000000"/>
              <w:sz w:val="24"/>
              <w:szCs w:val="24"/>
            </w:rPr>
          </w:rPrChange>
        </w:rPr>
      </w:pPr>
      <w:r w:rsidRPr="002B6B58">
        <w:rPr>
          <w:rFonts w:ascii="Times New Roman" w:eastAsia="Times New Roman" w:hAnsi="Times New Roman" w:cs="Times New Roman"/>
          <w:color w:val="000000"/>
          <w:sz w:val="24"/>
          <w:szCs w:val="24"/>
          <w:highlight w:val="yellow"/>
          <w:rPrChange w:id="1386" w:author="Marielle Moraine Butters" w:date="2019-06-17T10:19:00Z">
            <w:rPr>
              <w:rFonts w:ascii="Times New Roman" w:eastAsia="Times New Roman" w:hAnsi="Times New Roman" w:cs="Times New Roman"/>
              <w:color w:val="000000"/>
              <w:sz w:val="24"/>
              <w:szCs w:val="24"/>
            </w:rPr>
          </w:rPrChange>
        </w:rPr>
        <w:t>       </w:t>
      </w:r>
      <w:r w:rsidRPr="002B6B58">
        <w:rPr>
          <w:rFonts w:ascii="Times New Roman" w:eastAsia="Times New Roman" w:hAnsi="Times New Roman" w:cs="Times New Roman"/>
          <w:color w:val="000000"/>
          <w:sz w:val="24"/>
          <w:szCs w:val="24"/>
          <w:highlight w:val="yellow"/>
          <w:rPrChange w:id="1387" w:author="Marielle Moraine Butters" w:date="2019-06-17T10:19:00Z">
            <w:rPr>
              <w:rFonts w:ascii="Times New Roman" w:eastAsia="Times New Roman" w:hAnsi="Times New Roman" w:cs="Times New Roman"/>
              <w:color w:val="000000"/>
              <w:sz w:val="24"/>
              <w:szCs w:val="24"/>
            </w:rPr>
          </w:rPrChange>
        </w:rPr>
        <w:tab/>
      </w:r>
      <w:ins w:id="1388" w:author="Marielle Moraine Butters" w:date="2019-06-17T10:16:00Z">
        <w:r w:rsidR="002B6B58" w:rsidRPr="002B6B58">
          <w:rPr>
            <w:rFonts w:ascii="Times New Roman" w:eastAsia="Times New Roman" w:hAnsi="Times New Roman" w:cs="Times New Roman"/>
            <w:color w:val="000000"/>
            <w:sz w:val="24"/>
            <w:szCs w:val="24"/>
            <w:highlight w:val="yellow"/>
            <w:rPrChange w:id="1389" w:author="Marielle Moraine Butters" w:date="2019-06-17T10:19:00Z">
              <w:rPr>
                <w:rFonts w:ascii="Times New Roman" w:eastAsia="Times New Roman" w:hAnsi="Times New Roman" w:cs="Times New Roman"/>
                <w:color w:val="000000"/>
                <w:sz w:val="24"/>
                <w:szCs w:val="24"/>
              </w:rPr>
            </w:rPrChange>
          </w:rPr>
          <w:t xml:space="preserve">     </w:t>
        </w:r>
      </w:ins>
      <w:r w:rsidRPr="002B6B58">
        <w:rPr>
          <w:rFonts w:ascii="Times New Roman" w:eastAsia="Times New Roman" w:hAnsi="Times New Roman" w:cs="Times New Roman"/>
          <w:color w:val="000000"/>
          <w:sz w:val="24"/>
          <w:szCs w:val="24"/>
          <w:highlight w:val="yellow"/>
          <w:rPrChange w:id="1390" w:author="Marielle Moraine Butters" w:date="2019-06-17T10:19:00Z">
            <w:rPr>
              <w:rFonts w:ascii="Times New Roman" w:eastAsia="Times New Roman" w:hAnsi="Times New Roman" w:cs="Times New Roman"/>
              <w:color w:val="000000"/>
              <w:sz w:val="24"/>
              <w:szCs w:val="24"/>
            </w:rPr>
          </w:rPrChange>
        </w:rPr>
        <w:t>‘Every Sunday there is a marriage now</w:t>
      </w:r>
      <w:r w:rsidR="00713AEB" w:rsidRPr="002B6B58">
        <w:rPr>
          <w:rFonts w:ascii="Times New Roman" w:eastAsia="Times New Roman" w:hAnsi="Times New Roman" w:cs="Times New Roman"/>
          <w:color w:val="000000"/>
          <w:sz w:val="24"/>
          <w:szCs w:val="24"/>
          <w:highlight w:val="yellow"/>
          <w:rPrChange w:id="1391" w:author="Marielle Moraine Butters" w:date="2019-06-17T10:19:00Z">
            <w:rPr>
              <w:rFonts w:ascii="Times New Roman" w:eastAsia="Times New Roman" w:hAnsi="Times New Roman" w:cs="Times New Roman"/>
              <w:color w:val="000000"/>
              <w:sz w:val="24"/>
              <w:szCs w:val="24"/>
            </w:rPr>
          </w:rPrChange>
        </w:rPr>
        <w:t>.</w:t>
      </w:r>
      <w:r w:rsidRPr="002B6B58">
        <w:rPr>
          <w:rFonts w:ascii="Times New Roman" w:eastAsia="Times New Roman" w:hAnsi="Times New Roman" w:cs="Times New Roman"/>
          <w:color w:val="000000"/>
          <w:sz w:val="24"/>
          <w:szCs w:val="24"/>
          <w:highlight w:val="yellow"/>
          <w:rPrChange w:id="1392" w:author="Marielle Moraine Butters" w:date="2019-06-17T10:19:00Z">
            <w:rPr>
              <w:rFonts w:ascii="Times New Roman" w:eastAsia="Times New Roman" w:hAnsi="Times New Roman" w:cs="Times New Roman"/>
              <w:color w:val="000000"/>
              <w:sz w:val="24"/>
              <w:szCs w:val="24"/>
            </w:rPr>
          </w:rPrChange>
        </w:rPr>
        <w:t xml:space="preserve">’ </w:t>
      </w:r>
      <w:ins w:id="1393" w:author="Marielle Moraine Butters" w:date="2019-06-19T17:18:00Z">
        <w:r w:rsidR="00A6421E" w:rsidRPr="00446292">
          <w:rPr>
            <w:rFonts w:ascii="Times New Roman" w:hAnsi="Times New Roman" w:cs="Times New Roman"/>
            <w:sz w:val="24"/>
            <w:szCs w:val="24"/>
            <w:highlight w:val="yellow"/>
          </w:rPr>
          <w:t>(</w:t>
        </w:r>
        <w:proofErr w:type="spellStart"/>
        <w:r w:rsidR="00A6421E" w:rsidRPr="00446292">
          <w:rPr>
            <w:rFonts w:ascii="Times New Roman" w:hAnsi="Times New Roman" w:cs="Times New Roman"/>
            <w:sz w:val="24"/>
            <w:szCs w:val="24"/>
            <w:highlight w:val="yellow"/>
          </w:rPr>
          <w:t>Frajzyngier</w:t>
        </w:r>
        <w:proofErr w:type="spellEnd"/>
        <w:r w:rsidR="00A6421E" w:rsidRPr="00446292">
          <w:rPr>
            <w:rFonts w:ascii="Times New Roman" w:hAnsi="Times New Roman" w:cs="Times New Roman"/>
            <w:sz w:val="24"/>
            <w:szCs w:val="24"/>
            <w:highlight w:val="yellow"/>
          </w:rPr>
          <w:t xml:space="preserve"> &amp; Shay 2002: 476)</w:t>
        </w:r>
        <w:r w:rsidR="00A6421E" w:rsidRPr="00A6421E" w:rsidDel="00A73C20">
          <w:rPr>
            <w:rFonts w:ascii="Times New Roman" w:hAnsi="Times New Roman" w:cs="Times New Roman"/>
            <w:sz w:val="24"/>
            <w:szCs w:val="24"/>
            <w:highlight w:val="yellow"/>
          </w:rPr>
          <w:t xml:space="preserve"> </w:t>
        </w:r>
      </w:ins>
      <w:del w:id="1394" w:author="Marielle Moraine Butters" w:date="2019-06-17T10:55:00Z">
        <w:r w:rsidR="005D2F70" w:rsidRPr="002B6B58" w:rsidDel="00A73C20">
          <w:rPr>
            <w:rFonts w:ascii="Times New Roman" w:hAnsi="Times New Roman" w:cs="Times New Roman"/>
            <w:sz w:val="24"/>
            <w:szCs w:val="24"/>
            <w:highlight w:val="yellow"/>
            <w:rPrChange w:id="1395" w:author="Marielle Moraine Butters" w:date="2019-06-17T10:19:00Z">
              <w:rPr>
                <w:rFonts w:ascii="Times New Roman" w:hAnsi="Times New Roman" w:cs="Times New Roman"/>
                <w:sz w:val="24"/>
                <w:szCs w:val="24"/>
              </w:rPr>
            </w:rPrChange>
          </w:rPr>
          <w:delText>(Frajzyngier &amp;</w:delText>
        </w:r>
        <w:r w:rsidR="00713AEB" w:rsidRPr="002B6B58" w:rsidDel="00A73C20">
          <w:rPr>
            <w:rFonts w:ascii="Times New Roman" w:hAnsi="Times New Roman" w:cs="Times New Roman"/>
            <w:sz w:val="24"/>
            <w:szCs w:val="24"/>
            <w:highlight w:val="yellow"/>
            <w:rPrChange w:id="1396" w:author="Marielle Moraine Butters" w:date="2019-06-17T10:19:00Z">
              <w:rPr>
                <w:rFonts w:ascii="Times New Roman" w:hAnsi="Times New Roman" w:cs="Times New Roman"/>
                <w:sz w:val="24"/>
                <w:szCs w:val="24"/>
              </w:rPr>
            </w:rPrChange>
          </w:rPr>
          <w:delText xml:space="preserve"> Shay 2002: 476)</w:delText>
        </w:r>
      </w:del>
    </w:p>
    <w:p w14:paraId="75E391E4" w14:textId="77777777" w:rsidR="00424B48" w:rsidRPr="002B6B58" w:rsidRDefault="00424B48" w:rsidP="00424B48">
      <w:pPr>
        <w:spacing w:after="0" w:line="240" w:lineRule="auto"/>
        <w:ind w:right="1620"/>
        <w:jc w:val="both"/>
        <w:rPr>
          <w:rFonts w:ascii="Times New Roman" w:hAnsi="Times New Roman" w:cs="Times New Roman"/>
          <w:sz w:val="24"/>
          <w:szCs w:val="24"/>
          <w:highlight w:val="yellow"/>
          <w:rPrChange w:id="1397" w:author="Marielle Moraine Butters" w:date="2019-06-17T10:19:00Z">
            <w:rPr>
              <w:rFonts w:ascii="Times New Roman" w:hAnsi="Times New Roman" w:cs="Times New Roman"/>
              <w:sz w:val="24"/>
              <w:szCs w:val="24"/>
            </w:rPr>
          </w:rPrChange>
        </w:rPr>
      </w:pPr>
    </w:p>
    <w:p w14:paraId="3660BE68" w14:textId="48FC89D9" w:rsidR="00424B48" w:rsidRPr="002B6B58" w:rsidRDefault="00424B48" w:rsidP="0025130F">
      <w:pPr>
        <w:pStyle w:val="NoSpacing"/>
        <w:rPr>
          <w:rFonts w:ascii="Times New Roman" w:eastAsia="Times New Roman" w:hAnsi="Times New Roman" w:cs="Times New Roman"/>
          <w:i/>
          <w:iCs/>
          <w:color w:val="000000"/>
          <w:sz w:val="24"/>
          <w:szCs w:val="24"/>
          <w:highlight w:val="yellow"/>
          <w:rPrChange w:id="1398" w:author="Marielle Moraine Butters" w:date="2019-06-17T10:19:00Z">
            <w:rPr>
              <w:rFonts w:ascii="Times New Roman" w:eastAsia="Times New Roman" w:hAnsi="Times New Roman" w:cs="Times New Roman"/>
              <w:i/>
              <w:iCs/>
              <w:color w:val="000000"/>
              <w:sz w:val="24"/>
              <w:szCs w:val="24"/>
            </w:rPr>
          </w:rPrChange>
        </w:rPr>
      </w:pPr>
      <w:del w:id="1399" w:author="Marielle Moraine Butters" w:date="2019-06-17T10:16:00Z">
        <w:r w:rsidRPr="002B6B58" w:rsidDel="002B6B58">
          <w:rPr>
            <w:highlight w:val="yellow"/>
            <w:rPrChange w:id="1400" w:author="Marielle Moraine Butters" w:date="2019-06-17T10:19:00Z">
              <w:rPr/>
            </w:rPrChange>
          </w:rPr>
          <w:delText>(</w:delText>
        </w:r>
        <w:r w:rsidR="001E29E9" w:rsidRPr="002B6B58" w:rsidDel="002B6B58">
          <w:rPr>
            <w:rFonts w:ascii="Times New Roman" w:hAnsi="Times New Roman" w:cs="Times New Roman"/>
            <w:sz w:val="24"/>
            <w:szCs w:val="24"/>
            <w:highlight w:val="yellow"/>
            <w:rPrChange w:id="1401" w:author="Marielle Moraine Butters" w:date="2019-06-17T10:19:00Z">
              <w:rPr>
                <w:rFonts w:ascii="Times New Roman" w:hAnsi="Times New Roman" w:cs="Times New Roman"/>
                <w:sz w:val="24"/>
                <w:szCs w:val="24"/>
              </w:rPr>
            </w:rPrChange>
          </w:rPr>
          <w:delText>24</w:delText>
        </w:r>
        <w:r w:rsidR="001A7925" w:rsidRPr="002B6B58" w:rsidDel="002B6B58">
          <w:rPr>
            <w:rFonts w:ascii="Times New Roman" w:hAnsi="Times New Roman" w:cs="Times New Roman"/>
            <w:sz w:val="24"/>
            <w:szCs w:val="24"/>
            <w:highlight w:val="yellow"/>
            <w:rPrChange w:id="1402" w:author="Marielle Moraine Butters" w:date="2019-06-17T10:19:00Z">
              <w:rPr>
                <w:rFonts w:ascii="Times New Roman" w:hAnsi="Times New Roman" w:cs="Times New Roman"/>
                <w:sz w:val="24"/>
                <w:szCs w:val="24"/>
              </w:rPr>
            </w:rPrChange>
          </w:rPr>
          <w:delText>)</w:delText>
        </w:r>
        <w:r w:rsidR="001A7925" w:rsidRPr="002B6B58" w:rsidDel="002B6B58">
          <w:rPr>
            <w:rFonts w:ascii="Times New Roman" w:hAnsi="Times New Roman" w:cs="Times New Roman"/>
            <w:sz w:val="24"/>
            <w:szCs w:val="24"/>
            <w:highlight w:val="yellow"/>
            <w:rPrChange w:id="1403" w:author="Marielle Moraine Butters" w:date="2019-06-17T10:19:00Z">
              <w:rPr>
                <w:rFonts w:ascii="Times New Roman" w:hAnsi="Times New Roman" w:cs="Times New Roman"/>
                <w:sz w:val="24"/>
                <w:szCs w:val="24"/>
              </w:rPr>
            </w:rPrChange>
          </w:rPr>
          <w:tab/>
        </w:r>
      </w:del>
      <w:proofErr w:type="gramStart"/>
      <w:ins w:id="1404" w:author="Marielle Moraine Butters" w:date="2019-06-17T10:16:00Z">
        <w:r w:rsidR="002B6B58" w:rsidRPr="002B6B58">
          <w:rPr>
            <w:rFonts w:ascii="Times New Roman" w:hAnsi="Times New Roman" w:cs="Times New Roman"/>
            <w:sz w:val="24"/>
            <w:szCs w:val="24"/>
            <w:highlight w:val="yellow"/>
            <w:rPrChange w:id="1405" w:author="Marielle Moraine Butters" w:date="2019-06-17T10:19:00Z">
              <w:rPr>
                <w:rFonts w:ascii="Times New Roman" w:hAnsi="Times New Roman" w:cs="Times New Roman"/>
                <w:sz w:val="24"/>
                <w:szCs w:val="24"/>
              </w:rPr>
            </w:rPrChange>
          </w:rPr>
          <w:t>c</w:t>
        </w:r>
        <w:proofErr w:type="gramEnd"/>
        <w:r w:rsidR="002B6B58" w:rsidRPr="002B6B58">
          <w:rPr>
            <w:rFonts w:ascii="Times New Roman" w:hAnsi="Times New Roman" w:cs="Times New Roman"/>
            <w:sz w:val="24"/>
            <w:szCs w:val="24"/>
            <w:highlight w:val="yellow"/>
            <w:rPrChange w:id="1406" w:author="Marielle Moraine Butters" w:date="2019-06-17T10:19:00Z">
              <w:rPr>
                <w:rFonts w:ascii="Times New Roman" w:hAnsi="Times New Roman" w:cs="Times New Roman"/>
                <w:sz w:val="24"/>
                <w:szCs w:val="24"/>
              </w:rPr>
            </w:rPrChange>
          </w:rPr>
          <w:t xml:space="preserve">.   </w:t>
        </w:r>
      </w:ins>
      <w:proofErr w:type="spellStart"/>
      <w:r w:rsidRPr="002B6B58">
        <w:rPr>
          <w:rFonts w:ascii="Times New Roman" w:eastAsia="Times New Roman" w:hAnsi="Times New Roman" w:cs="Times New Roman"/>
          <w:b/>
          <w:bCs/>
          <w:i/>
          <w:color w:val="000000"/>
          <w:sz w:val="24"/>
          <w:szCs w:val="24"/>
          <w:highlight w:val="yellow"/>
          <w:rPrChange w:id="1407" w:author="Marielle Moraine Butters" w:date="2019-06-17T10:19:00Z">
            <w:rPr>
              <w:rFonts w:ascii="Times New Roman" w:eastAsia="Times New Roman" w:hAnsi="Times New Roman" w:cs="Times New Roman"/>
              <w:b/>
              <w:bCs/>
              <w:i/>
              <w:color w:val="000000"/>
              <w:sz w:val="24"/>
              <w:szCs w:val="24"/>
            </w:rPr>
          </w:rPrChange>
        </w:rPr>
        <w:t>xàɗú</w:t>
      </w:r>
      <w:proofErr w:type="spellEnd"/>
      <w:r w:rsidRPr="002B6B58">
        <w:rPr>
          <w:rFonts w:ascii="Times New Roman" w:eastAsia="Times New Roman" w:hAnsi="Times New Roman" w:cs="Times New Roman"/>
          <w:i/>
          <w:color w:val="000000"/>
          <w:sz w:val="24"/>
          <w:szCs w:val="24"/>
          <w:highlight w:val="yellow"/>
          <w:rPrChange w:id="1408" w:author="Marielle Moraine Butters" w:date="2019-06-17T10:19:00Z">
            <w:rPr>
              <w:rFonts w:ascii="Times New Roman" w:eastAsia="Times New Roman" w:hAnsi="Times New Roman" w:cs="Times New Roman"/>
              <w:i/>
              <w:color w:val="000000"/>
              <w:sz w:val="24"/>
              <w:szCs w:val="24"/>
            </w:rPr>
          </w:rPrChange>
        </w:rPr>
        <w:t xml:space="preserve">    </w:t>
      </w:r>
      <w:proofErr w:type="spellStart"/>
      <w:r w:rsidRPr="002B6B58">
        <w:rPr>
          <w:rFonts w:ascii="Times New Roman" w:eastAsia="Times New Roman" w:hAnsi="Times New Roman" w:cs="Times New Roman"/>
          <w:i/>
          <w:color w:val="000000"/>
          <w:sz w:val="24"/>
          <w:szCs w:val="24"/>
          <w:highlight w:val="yellow"/>
          <w:rPrChange w:id="1409" w:author="Marielle Moraine Butters" w:date="2019-06-17T10:19:00Z">
            <w:rPr>
              <w:rFonts w:ascii="Times New Roman" w:eastAsia="Times New Roman" w:hAnsi="Times New Roman" w:cs="Times New Roman"/>
              <w:i/>
              <w:color w:val="000000"/>
              <w:sz w:val="24"/>
              <w:szCs w:val="24"/>
            </w:rPr>
          </w:rPrChange>
        </w:rPr>
        <w:t>ìmí</w:t>
      </w:r>
      <w:proofErr w:type="spellEnd"/>
      <w:r w:rsidRPr="002B6B58">
        <w:rPr>
          <w:rFonts w:ascii="Times New Roman" w:eastAsia="Times New Roman" w:hAnsi="Times New Roman" w:cs="Times New Roman"/>
          <w:i/>
          <w:color w:val="000000"/>
          <w:sz w:val="24"/>
          <w:szCs w:val="24"/>
          <w:highlight w:val="yellow"/>
          <w:rPrChange w:id="1410" w:author="Marielle Moraine Butters" w:date="2019-06-17T10:19:00Z">
            <w:rPr>
              <w:rFonts w:ascii="Times New Roman" w:eastAsia="Times New Roman" w:hAnsi="Times New Roman" w:cs="Times New Roman"/>
              <w:i/>
              <w:color w:val="000000"/>
              <w:sz w:val="24"/>
              <w:szCs w:val="24"/>
            </w:rPr>
          </w:rPrChange>
        </w:rPr>
        <w:t xml:space="preserve">      </w:t>
      </w:r>
      <w:proofErr w:type="spellStart"/>
      <w:r w:rsidRPr="002B6B58">
        <w:rPr>
          <w:rFonts w:ascii="Times New Roman" w:eastAsia="Times New Roman" w:hAnsi="Times New Roman" w:cs="Times New Roman"/>
          <w:b/>
          <w:bCs/>
          <w:i/>
          <w:color w:val="000000"/>
          <w:sz w:val="24"/>
          <w:szCs w:val="24"/>
          <w:highlight w:val="yellow"/>
          <w:rPrChange w:id="1411" w:author="Marielle Moraine Butters" w:date="2019-06-17T10:19:00Z">
            <w:rPr>
              <w:rFonts w:ascii="Times New Roman" w:eastAsia="Times New Roman" w:hAnsi="Times New Roman" w:cs="Times New Roman"/>
              <w:b/>
              <w:bCs/>
              <w:i/>
              <w:color w:val="000000"/>
              <w:sz w:val="24"/>
              <w:szCs w:val="24"/>
            </w:rPr>
          </w:rPrChange>
        </w:rPr>
        <w:t>wà</w:t>
      </w:r>
      <w:proofErr w:type="spellEnd"/>
      <w:r w:rsidRPr="002B6B58">
        <w:rPr>
          <w:rFonts w:ascii="Times New Roman" w:eastAsia="Times New Roman" w:hAnsi="Times New Roman" w:cs="Times New Roman"/>
          <w:b/>
          <w:bCs/>
          <w:color w:val="000000"/>
          <w:sz w:val="24"/>
          <w:szCs w:val="24"/>
          <w:highlight w:val="yellow"/>
          <w:rPrChange w:id="1412" w:author="Marielle Moraine Butters" w:date="2019-06-17T10:19:00Z">
            <w:rPr>
              <w:rFonts w:ascii="Times New Roman" w:eastAsia="Times New Roman" w:hAnsi="Times New Roman" w:cs="Times New Roman"/>
              <w:b/>
              <w:bCs/>
              <w:color w:val="000000"/>
              <w:sz w:val="24"/>
              <w:szCs w:val="24"/>
            </w:rPr>
          </w:rPrChange>
        </w:rPr>
        <w:t> </w:t>
      </w:r>
      <w:r w:rsidRPr="002B6B58">
        <w:rPr>
          <w:rFonts w:ascii="Times New Roman" w:eastAsia="Times New Roman" w:hAnsi="Times New Roman" w:cs="Times New Roman"/>
          <w:color w:val="000000"/>
          <w:sz w:val="24"/>
          <w:szCs w:val="24"/>
          <w:highlight w:val="yellow"/>
          <w:rPrChange w:id="1413" w:author="Marielle Moraine Butters" w:date="2019-06-17T10:19:00Z">
            <w:rPr>
              <w:rFonts w:ascii="Times New Roman" w:eastAsia="Times New Roman" w:hAnsi="Times New Roman" w:cs="Times New Roman"/>
              <w:color w:val="000000"/>
              <w:sz w:val="24"/>
              <w:szCs w:val="24"/>
            </w:rPr>
          </w:rPrChange>
        </w:rPr>
        <w:t xml:space="preserve">       </w:t>
      </w:r>
    </w:p>
    <w:p w14:paraId="387568E2" w14:textId="020F994D" w:rsidR="00424B48" w:rsidRPr="002B6B58" w:rsidRDefault="00424B48" w:rsidP="00424B48">
      <w:pPr>
        <w:pStyle w:val="NoSpacing"/>
        <w:rPr>
          <w:rFonts w:ascii="Times New Roman" w:eastAsia="Times New Roman" w:hAnsi="Times New Roman" w:cs="Times New Roman"/>
          <w:sz w:val="24"/>
          <w:szCs w:val="24"/>
          <w:highlight w:val="yellow"/>
          <w:rPrChange w:id="1414" w:author="Marielle Moraine Butters" w:date="2019-06-17T10:19:00Z">
            <w:rPr>
              <w:rFonts w:ascii="Times New Roman" w:eastAsia="Times New Roman" w:hAnsi="Times New Roman" w:cs="Times New Roman"/>
              <w:sz w:val="24"/>
              <w:szCs w:val="24"/>
            </w:rPr>
          </w:rPrChange>
        </w:rPr>
      </w:pPr>
      <w:r w:rsidRPr="002B6B58">
        <w:rPr>
          <w:rFonts w:ascii="Times New Roman" w:eastAsia="Times New Roman" w:hAnsi="Times New Roman" w:cs="Times New Roman"/>
          <w:color w:val="000000"/>
          <w:sz w:val="24"/>
          <w:szCs w:val="24"/>
          <w:highlight w:val="yellow"/>
          <w:rPrChange w:id="1415" w:author="Marielle Moraine Butters" w:date="2019-06-17T10:19:00Z">
            <w:rPr>
              <w:rFonts w:ascii="Times New Roman" w:eastAsia="Times New Roman" w:hAnsi="Times New Roman" w:cs="Times New Roman"/>
              <w:color w:val="000000"/>
              <w:sz w:val="24"/>
              <w:szCs w:val="24"/>
            </w:rPr>
          </w:rPrChange>
        </w:rPr>
        <w:t xml:space="preserve">           </w:t>
      </w:r>
      <w:r w:rsidR="004D4378" w:rsidRPr="002B6B58">
        <w:rPr>
          <w:rFonts w:ascii="Times New Roman" w:eastAsia="Times New Roman" w:hAnsi="Times New Roman" w:cs="Times New Roman"/>
          <w:color w:val="000000"/>
          <w:sz w:val="24"/>
          <w:szCs w:val="24"/>
          <w:highlight w:val="yellow"/>
          <w:rPrChange w:id="1416" w:author="Marielle Moraine Butters" w:date="2019-06-17T10:19:00Z">
            <w:rPr>
              <w:rFonts w:ascii="Times New Roman" w:eastAsia="Times New Roman" w:hAnsi="Times New Roman" w:cs="Times New Roman"/>
              <w:color w:val="000000"/>
              <w:sz w:val="24"/>
              <w:szCs w:val="24"/>
            </w:rPr>
          </w:rPrChange>
        </w:rPr>
        <w:tab/>
      </w:r>
      <w:ins w:id="1417" w:author="Marielle Moraine Butters" w:date="2019-06-17T10:16:00Z">
        <w:r w:rsidR="002B6B58" w:rsidRPr="002B6B58">
          <w:rPr>
            <w:rFonts w:ascii="Times New Roman" w:eastAsia="Times New Roman" w:hAnsi="Times New Roman" w:cs="Times New Roman"/>
            <w:color w:val="000000"/>
            <w:sz w:val="24"/>
            <w:szCs w:val="24"/>
            <w:highlight w:val="yellow"/>
            <w:rPrChange w:id="1418" w:author="Marielle Moraine Butters" w:date="2019-06-17T10:19:00Z">
              <w:rPr>
                <w:rFonts w:ascii="Times New Roman" w:eastAsia="Times New Roman" w:hAnsi="Times New Roman" w:cs="Times New Roman"/>
                <w:color w:val="000000"/>
                <w:sz w:val="24"/>
                <w:szCs w:val="24"/>
              </w:rPr>
            </w:rPrChange>
          </w:rPr>
          <w:t xml:space="preserve">  </w:t>
        </w:r>
      </w:ins>
      <w:ins w:id="1419" w:author="Marielle Moraine Butters" w:date="2019-06-17T10:17:00Z">
        <w:r w:rsidR="002B6B58" w:rsidRPr="002B6B58">
          <w:rPr>
            <w:rFonts w:ascii="Times New Roman" w:eastAsia="Times New Roman" w:hAnsi="Times New Roman" w:cs="Times New Roman"/>
            <w:color w:val="000000"/>
            <w:sz w:val="24"/>
            <w:szCs w:val="24"/>
            <w:highlight w:val="yellow"/>
            <w:rPrChange w:id="1420" w:author="Marielle Moraine Butters" w:date="2019-06-17T10:19:00Z">
              <w:rPr>
                <w:rFonts w:ascii="Times New Roman" w:eastAsia="Times New Roman" w:hAnsi="Times New Roman" w:cs="Times New Roman"/>
                <w:color w:val="000000"/>
                <w:sz w:val="24"/>
                <w:szCs w:val="24"/>
              </w:rPr>
            </w:rPrChange>
          </w:rPr>
          <w:t xml:space="preserve">    </w:t>
        </w:r>
      </w:ins>
      <w:proofErr w:type="gramStart"/>
      <w:r w:rsidRPr="002B6B58">
        <w:rPr>
          <w:rFonts w:ascii="Times New Roman" w:eastAsia="Times New Roman" w:hAnsi="Times New Roman" w:cs="Times New Roman"/>
          <w:color w:val="000000"/>
          <w:sz w:val="24"/>
          <w:szCs w:val="24"/>
          <w:highlight w:val="yellow"/>
          <w:rPrChange w:id="1421" w:author="Marielle Moraine Butters" w:date="2019-06-17T10:19:00Z">
            <w:rPr>
              <w:rFonts w:ascii="Times New Roman" w:eastAsia="Times New Roman" w:hAnsi="Times New Roman" w:cs="Times New Roman"/>
              <w:color w:val="000000"/>
              <w:sz w:val="24"/>
              <w:szCs w:val="24"/>
            </w:rPr>
          </w:rPrChange>
        </w:rPr>
        <w:t>lack</w:t>
      </w:r>
      <w:proofErr w:type="gramEnd"/>
      <w:r w:rsidRPr="002B6B58">
        <w:rPr>
          <w:rFonts w:ascii="Times New Roman" w:eastAsia="Times New Roman" w:hAnsi="Times New Roman" w:cs="Times New Roman"/>
          <w:color w:val="000000"/>
          <w:sz w:val="24"/>
          <w:szCs w:val="24"/>
          <w:highlight w:val="yellow"/>
          <w:rPrChange w:id="1422" w:author="Marielle Moraine Butters" w:date="2019-06-17T10:19:00Z">
            <w:rPr>
              <w:rFonts w:ascii="Times New Roman" w:eastAsia="Times New Roman" w:hAnsi="Times New Roman" w:cs="Times New Roman"/>
              <w:color w:val="000000"/>
              <w:sz w:val="24"/>
              <w:szCs w:val="24"/>
            </w:rPr>
          </w:rPrChange>
        </w:rPr>
        <w:t>   </w:t>
      </w:r>
      <w:r w:rsidR="001A7925" w:rsidRPr="002B6B58">
        <w:rPr>
          <w:rFonts w:ascii="Times New Roman" w:eastAsia="Times New Roman" w:hAnsi="Times New Roman" w:cs="Times New Roman"/>
          <w:color w:val="000000"/>
          <w:sz w:val="24"/>
          <w:szCs w:val="24"/>
          <w:highlight w:val="yellow"/>
          <w:rPrChange w:id="1423" w:author="Marielle Moraine Butters" w:date="2019-06-17T10:19:00Z">
            <w:rPr>
              <w:rFonts w:ascii="Times New Roman" w:eastAsia="Times New Roman" w:hAnsi="Times New Roman" w:cs="Times New Roman"/>
              <w:color w:val="000000"/>
              <w:sz w:val="24"/>
              <w:szCs w:val="24"/>
            </w:rPr>
          </w:rPrChange>
        </w:rPr>
        <w:t xml:space="preserve">  water   </w:t>
      </w:r>
      <w:proofErr w:type="spellStart"/>
      <w:r w:rsidRPr="002B6B58">
        <w:rPr>
          <w:rFonts w:ascii="Times New Roman" w:eastAsia="Times New Roman" w:hAnsi="Times New Roman" w:cs="Times New Roman"/>
          <w:smallCaps/>
          <w:color w:val="000000"/>
          <w:highlight w:val="yellow"/>
          <w:rPrChange w:id="1424" w:author="Marielle Moraine Butters" w:date="2019-06-17T10:19:00Z">
            <w:rPr>
              <w:rFonts w:ascii="Times New Roman" w:eastAsia="Times New Roman" w:hAnsi="Times New Roman" w:cs="Times New Roman"/>
              <w:smallCaps/>
              <w:color w:val="000000"/>
            </w:rPr>
          </w:rPrChange>
        </w:rPr>
        <w:t>neg</w:t>
      </w:r>
      <w:proofErr w:type="spellEnd"/>
    </w:p>
    <w:p w14:paraId="0B457C6C" w14:textId="218F623B" w:rsidR="00424B48" w:rsidRPr="002B6B58" w:rsidRDefault="00424B48" w:rsidP="00424B48">
      <w:pPr>
        <w:pStyle w:val="NoSpacing"/>
        <w:rPr>
          <w:rFonts w:ascii="Times New Roman" w:eastAsia="Times New Roman" w:hAnsi="Times New Roman" w:cs="Times New Roman"/>
          <w:color w:val="000000"/>
          <w:sz w:val="24"/>
          <w:szCs w:val="24"/>
          <w:highlight w:val="yellow"/>
          <w:rPrChange w:id="1425" w:author="Marielle Moraine Butters" w:date="2019-06-17T10:19:00Z">
            <w:rPr>
              <w:rFonts w:ascii="Times New Roman" w:eastAsia="Times New Roman" w:hAnsi="Times New Roman" w:cs="Times New Roman"/>
              <w:color w:val="000000"/>
              <w:sz w:val="24"/>
              <w:szCs w:val="24"/>
            </w:rPr>
          </w:rPrChange>
        </w:rPr>
      </w:pPr>
      <w:r w:rsidRPr="002B6B58">
        <w:rPr>
          <w:rFonts w:ascii="Times New Roman" w:eastAsia="Times New Roman" w:hAnsi="Times New Roman" w:cs="Times New Roman"/>
          <w:color w:val="000000"/>
          <w:sz w:val="24"/>
          <w:szCs w:val="24"/>
          <w:highlight w:val="yellow"/>
          <w:rPrChange w:id="1426" w:author="Marielle Moraine Butters" w:date="2019-06-17T10:19:00Z">
            <w:rPr>
              <w:rFonts w:ascii="Times New Roman" w:eastAsia="Times New Roman" w:hAnsi="Times New Roman" w:cs="Times New Roman"/>
              <w:color w:val="000000"/>
              <w:sz w:val="24"/>
              <w:szCs w:val="24"/>
            </w:rPr>
          </w:rPrChange>
        </w:rPr>
        <w:t xml:space="preserve">           </w:t>
      </w:r>
      <w:r w:rsidR="004D4378" w:rsidRPr="002B6B58">
        <w:rPr>
          <w:rFonts w:ascii="Times New Roman" w:eastAsia="Times New Roman" w:hAnsi="Times New Roman" w:cs="Times New Roman"/>
          <w:color w:val="000000"/>
          <w:sz w:val="24"/>
          <w:szCs w:val="24"/>
          <w:highlight w:val="yellow"/>
          <w:rPrChange w:id="1427" w:author="Marielle Moraine Butters" w:date="2019-06-17T10:19:00Z">
            <w:rPr>
              <w:rFonts w:ascii="Times New Roman" w:eastAsia="Times New Roman" w:hAnsi="Times New Roman" w:cs="Times New Roman"/>
              <w:color w:val="000000"/>
              <w:sz w:val="24"/>
              <w:szCs w:val="24"/>
            </w:rPr>
          </w:rPrChange>
        </w:rPr>
        <w:tab/>
      </w:r>
      <w:ins w:id="1428" w:author="Marielle Moraine Butters" w:date="2019-06-17T10:17:00Z">
        <w:r w:rsidR="002B6B58" w:rsidRPr="002B6B58">
          <w:rPr>
            <w:rFonts w:ascii="Times New Roman" w:eastAsia="Times New Roman" w:hAnsi="Times New Roman" w:cs="Times New Roman"/>
            <w:color w:val="000000"/>
            <w:sz w:val="24"/>
            <w:szCs w:val="24"/>
            <w:highlight w:val="yellow"/>
            <w:rPrChange w:id="1429" w:author="Marielle Moraine Butters" w:date="2019-06-17T10:19:00Z">
              <w:rPr>
                <w:rFonts w:ascii="Times New Roman" w:eastAsia="Times New Roman" w:hAnsi="Times New Roman" w:cs="Times New Roman"/>
                <w:color w:val="000000"/>
                <w:sz w:val="24"/>
                <w:szCs w:val="24"/>
              </w:rPr>
            </w:rPrChange>
          </w:rPr>
          <w:t xml:space="preserve">     </w:t>
        </w:r>
      </w:ins>
      <w:r w:rsidRPr="002B6B58">
        <w:rPr>
          <w:rFonts w:ascii="Times New Roman" w:eastAsia="Times New Roman" w:hAnsi="Times New Roman" w:cs="Times New Roman"/>
          <w:color w:val="000000"/>
          <w:sz w:val="24"/>
          <w:szCs w:val="24"/>
          <w:highlight w:val="yellow"/>
          <w:rPrChange w:id="1430" w:author="Marielle Moraine Butters" w:date="2019-06-17T10:19:00Z">
            <w:rPr>
              <w:rFonts w:ascii="Times New Roman" w:eastAsia="Times New Roman" w:hAnsi="Times New Roman" w:cs="Times New Roman"/>
              <w:color w:val="000000"/>
              <w:sz w:val="24"/>
              <w:szCs w:val="24"/>
            </w:rPr>
          </w:rPrChange>
        </w:rPr>
        <w:t>‘There are no rains</w:t>
      </w:r>
      <w:r w:rsidR="00713AEB" w:rsidRPr="002B6B58">
        <w:rPr>
          <w:rFonts w:ascii="Times New Roman" w:eastAsia="Times New Roman" w:hAnsi="Times New Roman" w:cs="Times New Roman"/>
          <w:color w:val="000000"/>
          <w:sz w:val="24"/>
          <w:szCs w:val="24"/>
          <w:highlight w:val="yellow"/>
          <w:rPrChange w:id="1431" w:author="Marielle Moraine Butters" w:date="2019-06-17T10:19:00Z">
            <w:rPr>
              <w:rFonts w:ascii="Times New Roman" w:eastAsia="Times New Roman" w:hAnsi="Times New Roman" w:cs="Times New Roman"/>
              <w:color w:val="000000"/>
              <w:sz w:val="24"/>
              <w:szCs w:val="24"/>
            </w:rPr>
          </w:rPrChange>
        </w:rPr>
        <w:t>.</w:t>
      </w:r>
      <w:r w:rsidRPr="002B6B58">
        <w:rPr>
          <w:rFonts w:ascii="Times New Roman" w:eastAsia="Times New Roman" w:hAnsi="Times New Roman" w:cs="Times New Roman"/>
          <w:color w:val="000000"/>
          <w:sz w:val="24"/>
          <w:szCs w:val="24"/>
          <w:highlight w:val="yellow"/>
          <w:rPrChange w:id="1432" w:author="Marielle Moraine Butters" w:date="2019-06-17T10:19:00Z">
            <w:rPr>
              <w:rFonts w:ascii="Times New Roman" w:eastAsia="Times New Roman" w:hAnsi="Times New Roman" w:cs="Times New Roman"/>
              <w:color w:val="000000"/>
              <w:sz w:val="24"/>
              <w:szCs w:val="24"/>
            </w:rPr>
          </w:rPrChange>
        </w:rPr>
        <w:t>’</w:t>
      </w:r>
      <w:r w:rsidR="00713AEB" w:rsidRPr="002B6B58">
        <w:rPr>
          <w:rFonts w:ascii="Times New Roman" w:eastAsia="Times New Roman" w:hAnsi="Times New Roman" w:cs="Times New Roman"/>
          <w:color w:val="000000"/>
          <w:sz w:val="24"/>
          <w:szCs w:val="24"/>
          <w:highlight w:val="yellow"/>
          <w:rPrChange w:id="1433" w:author="Marielle Moraine Butters" w:date="2019-06-17T10:19:00Z">
            <w:rPr>
              <w:rFonts w:ascii="Times New Roman" w:eastAsia="Times New Roman" w:hAnsi="Times New Roman" w:cs="Times New Roman"/>
              <w:color w:val="000000"/>
              <w:sz w:val="24"/>
              <w:szCs w:val="24"/>
            </w:rPr>
          </w:rPrChange>
        </w:rPr>
        <w:t xml:space="preserve"> </w:t>
      </w:r>
      <w:ins w:id="1434" w:author="Marielle Moraine Butters" w:date="2019-06-19T17:19:00Z">
        <w:r w:rsidR="00A6421E" w:rsidRPr="00446292">
          <w:rPr>
            <w:rFonts w:ascii="Times New Roman" w:hAnsi="Times New Roman" w:cs="Times New Roman"/>
            <w:sz w:val="24"/>
            <w:szCs w:val="24"/>
            <w:highlight w:val="yellow"/>
          </w:rPr>
          <w:t>(</w:t>
        </w:r>
        <w:proofErr w:type="spellStart"/>
        <w:r w:rsidR="00A6421E" w:rsidRPr="00446292">
          <w:rPr>
            <w:rFonts w:ascii="Times New Roman" w:hAnsi="Times New Roman" w:cs="Times New Roman"/>
            <w:sz w:val="24"/>
            <w:szCs w:val="24"/>
            <w:highlight w:val="yellow"/>
          </w:rPr>
          <w:t>Frajzyngier</w:t>
        </w:r>
        <w:proofErr w:type="spellEnd"/>
        <w:r w:rsidR="00A6421E" w:rsidRPr="00446292">
          <w:rPr>
            <w:rFonts w:ascii="Times New Roman" w:hAnsi="Times New Roman" w:cs="Times New Roman"/>
            <w:sz w:val="24"/>
            <w:szCs w:val="24"/>
            <w:highlight w:val="yellow"/>
          </w:rPr>
          <w:t xml:space="preserve"> &amp; Shay 2002: 71)</w:t>
        </w:r>
        <w:r w:rsidR="00A6421E" w:rsidRPr="00A6421E" w:rsidDel="002B6B58">
          <w:rPr>
            <w:rFonts w:ascii="Times New Roman" w:hAnsi="Times New Roman" w:cs="Times New Roman"/>
            <w:sz w:val="24"/>
            <w:szCs w:val="24"/>
            <w:highlight w:val="yellow"/>
          </w:rPr>
          <w:t xml:space="preserve"> </w:t>
        </w:r>
      </w:ins>
      <w:del w:id="1435" w:author="Marielle Moraine Butters" w:date="2019-06-17T10:18:00Z">
        <w:r w:rsidR="005D2F70" w:rsidRPr="002B6B58" w:rsidDel="002B6B58">
          <w:rPr>
            <w:rFonts w:ascii="Times New Roman" w:hAnsi="Times New Roman" w:cs="Times New Roman"/>
            <w:sz w:val="24"/>
            <w:szCs w:val="24"/>
            <w:highlight w:val="yellow"/>
            <w:rPrChange w:id="1436" w:author="Marielle Moraine Butters" w:date="2019-06-17T10:19:00Z">
              <w:rPr>
                <w:rFonts w:ascii="Times New Roman" w:hAnsi="Times New Roman" w:cs="Times New Roman"/>
                <w:sz w:val="24"/>
                <w:szCs w:val="24"/>
              </w:rPr>
            </w:rPrChange>
          </w:rPr>
          <w:delText>(</w:delText>
        </w:r>
      </w:del>
      <w:del w:id="1437" w:author="Marielle Moraine Butters" w:date="2019-06-17T10:17:00Z">
        <w:r w:rsidR="005D2F70" w:rsidRPr="002B6B58" w:rsidDel="002B6B58">
          <w:rPr>
            <w:rFonts w:ascii="Times New Roman" w:hAnsi="Times New Roman" w:cs="Times New Roman"/>
            <w:sz w:val="24"/>
            <w:szCs w:val="24"/>
            <w:highlight w:val="yellow"/>
            <w:rPrChange w:id="1438" w:author="Marielle Moraine Butters" w:date="2019-06-17T10:19:00Z">
              <w:rPr>
                <w:rFonts w:ascii="Times New Roman" w:hAnsi="Times New Roman" w:cs="Times New Roman"/>
                <w:sz w:val="24"/>
                <w:szCs w:val="24"/>
              </w:rPr>
            </w:rPrChange>
          </w:rPr>
          <w:delText>Frajzyngier &amp;</w:delText>
        </w:r>
        <w:r w:rsidR="00713AEB" w:rsidRPr="002B6B58" w:rsidDel="002B6B58">
          <w:rPr>
            <w:rFonts w:ascii="Times New Roman" w:hAnsi="Times New Roman" w:cs="Times New Roman"/>
            <w:sz w:val="24"/>
            <w:szCs w:val="24"/>
            <w:highlight w:val="yellow"/>
            <w:rPrChange w:id="1439" w:author="Marielle Moraine Butters" w:date="2019-06-17T10:19:00Z">
              <w:rPr>
                <w:rFonts w:ascii="Times New Roman" w:hAnsi="Times New Roman" w:cs="Times New Roman"/>
                <w:sz w:val="24"/>
                <w:szCs w:val="24"/>
              </w:rPr>
            </w:rPrChange>
          </w:rPr>
          <w:delText xml:space="preserve"> Shay 2002: 71)</w:delText>
        </w:r>
      </w:del>
    </w:p>
    <w:p w14:paraId="03C2F84E" w14:textId="77777777" w:rsidR="00424B48" w:rsidRPr="002B6B58" w:rsidRDefault="00424B48" w:rsidP="00424B48">
      <w:pPr>
        <w:pStyle w:val="NoSpacing"/>
        <w:rPr>
          <w:rFonts w:ascii="Times New Roman" w:eastAsia="Times New Roman" w:hAnsi="Times New Roman" w:cs="Times New Roman"/>
          <w:color w:val="000000"/>
          <w:sz w:val="24"/>
          <w:szCs w:val="24"/>
          <w:highlight w:val="yellow"/>
          <w:rPrChange w:id="1440" w:author="Marielle Moraine Butters" w:date="2019-06-17T10:19:00Z">
            <w:rPr>
              <w:rFonts w:ascii="Times New Roman" w:eastAsia="Times New Roman" w:hAnsi="Times New Roman" w:cs="Times New Roman"/>
              <w:color w:val="000000"/>
              <w:sz w:val="24"/>
              <w:szCs w:val="24"/>
            </w:rPr>
          </w:rPrChange>
        </w:rPr>
      </w:pPr>
    </w:p>
    <w:p w14:paraId="69BC7D3C" w14:textId="0C413789" w:rsidR="005123ED" w:rsidRPr="002B6B58" w:rsidRDefault="005123ED" w:rsidP="00713AEB">
      <w:pPr>
        <w:pStyle w:val="NoSpacing"/>
        <w:spacing w:line="480" w:lineRule="auto"/>
        <w:rPr>
          <w:rFonts w:ascii="Times New Roman" w:eastAsia="Times New Roman" w:hAnsi="Times New Roman" w:cs="Times New Roman"/>
          <w:color w:val="000000"/>
          <w:sz w:val="24"/>
          <w:szCs w:val="24"/>
          <w:highlight w:val="yellow"/>
          <w:rPrChange w:id="1441" w:author="Marielle Moraine Butters" w:date="2019-06-17T10:19:00Z">
            <w:rPr>
              <w:rFonts w:ascii="Times New Roman" w:eastAsia="Times New Roman" w:hAnsi="Times New Roman" w:cs="Times New Roman"/>
              <w:color w:val="000000"/>
              <w:sz w:val="24"/>
              <w:szCs w:val="24"/>
            </w:rPr>
          </w:rPrChange>
        </w:rPr>
      </w:pPr>
      <w:r w:rsidRPr="002B6B58">
        <w:rPr>
          <w:rFonts w:ascii="Times New Roman" w:eastAsia="Times New Roman" w:hAnsi="Times New Roman" w:cs="Times New Roman"/>
          <w:color w:val="000000"/>
          <w:sz w:val="24"/>
          <w:szCs w:val="24"/>
          <w:highlight w:val="yellow"/>
          <w:rPrChange w:id="1442" w:author="Marielle Moraine Butters" w:date="2019-06-17T10:19:00Z">
            <w:rPr>
              <w:rFonts w:ascii="Times New Roman" w:eastAsia="Times New Roman" w:hAnsi="Times New Roman" w:cs="Times New Roman"/>
              <w:color w:val="000000"/>
              <w:sz w:val="24"/>
              <w:szCs w:val="24"/>
            </w:rPr>
          </w:rPrChange>
        </w:rPr>
        <w:tab/>
      </w:r>
      <w:moveFromRangeStart w:id="1443" w:author="Marielle Moraine Butters" w:date="2019-06-17T10:17:00Z" w:name="move11659067"/>
      <w:moveFrom w:id="1444" w:author="Marielle Moraine Butters" w:date="2019-06-17T10:17:00Z">
        <w:r w:rsidR="005014CB" w:rsidRPr="002B6B58" w:rsidDel="002B6B58">
          <w:rPr>
            <w:rFonts w:ascii="Times New Roman" w:eastAsia="Times New Roman" w:hAnsi="Times New Roman" w:cs="Times New Roman"/>
            <w:color w:val="000000"/>
            <w:sz w:val="24"/>
            <w:szCs w:val="24"/>
            <w:highlight w:val="yellow"/>
            <w:rPrChange w:id="1445" w:author="Marielle Moraine Butters" w:date="2019-06-17T10:19:00Z">
              <w:rPr>
                <w:rFonts w:ascii="Times New Roman" w:eastAsia="Times New Roman" w:hAnsi="Times New Roman" w:cs="Times New Roman"/>
                <w:color w:val="000000"/>
                <w:sz w:val="24"/>
                <w:szCs w:val="24"/>
              </w:rPr>
            </w:rPrChange>
          </w:rPr>
          <w:t>Additionally, t</w:t>
        </w:r>
        <w:r w:rsidRPr="002B6B58" w:rsidDel="002B6B58">
          <w:rPr>
            <w:rFonts w:ascii="Times New Roman" w:eastAsia="Times New Roman" w:hAnsi="Times New Roman" w:cs="Times New Roman"/>
            <w:color w:val="000000"/>
            <w:sz w:val="24"/>
            <w:szCs w:val="24"/>
            <w:highlight w:val="yellow"/>
            <w:rPrChange w:id="1446" w:author="Marielle Moraine Butters" w:date="2019-06-17T10:19:00Z">
              <w:rPr>
                <w:rFonts w:ascii="Times New Roman" w:eastAsia="Times New Roman" w:hAnsi="Times New Roman" w:cs="Times New Roman"/>
                <w:color w:val="000000"/>
                <w:sz w:val="24"/>
                <w:szCs w:val="24"/>
              </w:rPr>
            </w:rPrChange>
          </w:rPr>
          <w:t xml:space="preserve">here is evidence that </w:t>
        </w:r>
        <w:r w:rsidRPr="002B6B58" w:rsidDel="002B6B58">
          <w:rPr>
            <w:rFonts w:ascii="Times New Roman" w:eastAsia="Times New Roman" w:hAnsi="Times New Roman" w:cs="Times New Roman"/>
            <w:i/>
            <w:iCs/>
            <w:color w:val="000000"/>
            <w:sz w:val="24"/>
            <w:szCs w:val="24"/>
            <w:highlight w:val="yellow"/>
            <w:rPrChange w:id="1447" w:author="Marielle Moraine Butters" w:date="2019-06-17T10:19:00Z">
              <w:rPr>
                <w:rFonts w:ascii="Times New Roman" w:eastAsia="Times New Roman" w:hAnsi="Times New Roman" w:cs="Times New Roman"/>
                <w:i/>
                <w:iCs/>
                <w:color w:val="000000"/>
                <w:sz w:val="24"/>
                <w:szCs w:val="24"/>
              </w:rPr>
            </w:rPrChange>
          </w:rPr>
          <w:t>xàɗú </w:t>
        </w:r>
        <w:r w:rsidRPr="002B6B58" w:rsidDel="002B6B58">
          <w:rPr>
            <w:rFonts w:ascii="Times New Roman" w:eastAsia="Times New Roman" w:hAnsi="Times New Roman" w:cs="Times New Roman"/>
            <w:color w:val="000000"/>
            <w:sz w:val="24"/>
            <w:szCs w:val="24"/>
            <w:highlight w:val="yellow"/>
            <w:rPrChange w:id="1448" w:author="Marielle Moraine Butters" w:date="2019-06-17T10:19:00Z">
              <w:rPr>
                <w:rFonts w:ascii="Times New Roman" w:eastAsia="Times New Roman" w:hAnsi="Times New Roman" w:cs="Times New Roman"/>
                <w:color w:val="000000"/>
                <w:sz w:val="24"/>
                <w:szCs w:val="24"/>
              </w:rPr>
            </w:rPrChange>
          </w:rPr>
          <w:t xml:space="preserve">is coming to replace the first verbal negator, not just in existential utterances, but in verbal utterances as well. Frajzyngier and Shay (2002) note that </w:t>
        </w:r>
        <w:r w:rsidRPr="002B6B58" w:rsidDel="002B6B58">
          <w:rPr>
            <w:rFonts w:ascii="Times New Roman" w:eastAsia="Times New Roman" w:hAnsi="Times New Roman" w:cs="Times New Roman"/>
            <w:i/>
            <w:iCs/>
            <w:color w:val="000000"/>
            <w:sz w:val="24"/>
            <w:szCs w:val="24"/>
            <w:highlight w:val="yellow"/>
            <w:lang w:bidi="bo-CN"/>
            <w:rPrChange w:id="1449" w:author="Marielle Moraine Butters" w:date="2019-06-17T10:19:00Z">
              <w:rPr>
                <w:rFonts w:ascii="Times New Roman" w:eastAsia="Times New Roman" w:hAnsi="Times New Roman" w:cs="Times New Roman"/>
                <w:i/>
                <w:iCs/>
                <w:color w:val="000000"/>
                <w:sz w:val="24"/>
                <w:szCs w:val="24"/>
                <w:lang w:bidi="bo-CN"/>
              </w:rPr>
            </w:rPrChange>
          </w:rPr>
          <w:t>xàɗ</w:t>
        </w:r>
        <w:r w:rsidRPr="002B6B58" w:rsidDel="002B6B58">
          <w:rPr>
            <w:rFonts w:ascii="Times New Roman" w:eastAsia="Times New Roman" w:hAnsi="Times New Roman" w:cs="Times New Roman"/>
            <w:color w:val="000000"/>
            <w:sz w:val="24"/>
            <w:szCs w:val="24"/>
            <w:highlight w:val="yellow"/>
            <w:lang w:bidi="bo-CN"/>
            <w:rPrChange w:id="1450" w:author="Marielle Moraine Butters" w:date="2019-06-17T10:19:00Z">
              <w:rPr>
                <w:rFonts w:ascii="Times New Roman" w:eastAsia="Times New Roman" w:hAnsi="Times New Roman" w:cs="Times New Roman"/>
                <w:color w:val="000000"/>
                <w:sz w:val="24"/>
                <w:szCs w:val="24"/>
                <w:lang w:bidi="bo-CN"/>
              </w:rPr>
            </w:rPrChange>
          </w:rPr>
          <w:t xml:space="preserve"> codes negative subjunctive in imperfective as well as negative imperfective in the indicative mood</w:t>
        </w:r>
        <w:r w:rsidR="001E29E9" w:rsidRPr="002B6B58" w:rsidDel="002B6B58">
          <w:rPr>
            <w:rFonts w:ascii="Times New Roman" w:eastAsia="Times New Roman" w:hAnsi="Times New Roman" w:cs="Times New Roman"/>
            <w:color w:val="000000"/>
            <w:sz w:val="24"/>
            <w:szCs w:val="24"/>
            <w:highlight w:val="yellow"/>
            <w:lang w:bidi="bo-CN"/>
            <w:rPrChange w:id="1451" w:author="Marielle Moraine Butters" w:date="2019-06-17T10:19:00Z">
              <w:rPr>
                <w:rFonts w:ascii="Times New Roman" w:eastAsia="Times New Roman" w:hAnsi="Times New Roman" w:cs="Times New Roman"/>
                <w:color w:val="000000"/>
                <w:sz w:val="24"/>
                <w:szCs w:val="24"/>
                <w:lang w:bidi="bo-CN"/>
              </w:rPr>
            </w:rPrChange>
          </w:rPr>
          <w:t xml:space="preserve"> as in (25</w:t>
        </w:r>
        <w:r w:rsidR="004D4378" w:rsidRPr="002B6B58" w:rsidDel="002B6B58">
          <w:rPr>
            <w:rFonts w:ascii="Times New Roman" w:eastAsia="Times New Roman" w:hAnsi="Times New Roman" w:cs="Times New Roman"/>
            <w:color w:val="000000"/>
            <w:sz w:val="24"/>
            <w:szCs w:val="24"/>
            <w:highlight w:val="yellow"/>
            <w:lang w:bidi="bo-CN"/>
            <w:rPrChange w:id="1452" w:author="Marielle Moraine Butters" w:date="2019-06-17T10:19:00Z">
              <w:rPr>
                <w:rFonts w:ascii="Times New Roman" w:eastAsia="Times New Roman" w:hAnsi="Times New Roman" w:cs="Times New Roman"/>
                <w:color w:val="000000"/>
                <w:sz w:val="24"/>
                <w:szCs w:val="24"/>
                <w:lang w:bidi="bo-CN"/>
              </w:rPr>
            </w:rPrChange>
          </w:rPr>
          <w:t>).</w:t>
        </w:r>
        <w:r w:rsidR="00FB38E2" w:rsidRPr="002B6B58" w:rsidDel="002B6B58">
          <w:rPr>
            <w:rFonts w:ascii="Times New Roman" w:eastAsia="Times New Roman" w:hAnsi="Times New Roman" w:cs="Times New Roman"/>
            <w:color w:val="000000"/>
            <w:sz w:val="24"/>
            <w:szCs w:val="24"/>
            <w:highlight w:val="yellow"/>
            <w:lang w:bidi="bo-CN"/>
            <w:rPrChange w:id="1453" w:author="Marielle Moraine Butters" w:date="2019-06-17T10:19:00Z">
              <w:rPr>
                <w:rFonts w:ascii="Times New Roman" w:eastAsia="Times New Roman" w:hAnsi="Times New Roman" w:cs="Times New Roman"/>
                <w:color w:val="000000"/>
                <w:sz w:val="24"/>
                <w:szCs w:val="24"/>
                <w:lang w:bidi="bo-CN"/>
              </w:rPr>
            </w:rPrChange>
          </w:rPr>
          <w:t xml:space="preserve"> T</w:t>
        </w:r>
        <w:r w:rsidRPr="002B6B58" w:rsidDel="002B6B58">
          <w:rPr>
            <w:rFonts w:ascii="Times New Roman" w:eastAsia="Times New Roman" w:hAnsi="Times New Roman" w:cs="Times New Roman"/>
            <w:color w:val="000000"/>
            <w:sz w:val="24"/>
            <w:szCs w:val="24"/>
            <w:highlight w:val="yellow"/>
            <w:lang w:bidi="bo-CN"/>
            <w:rPrChange w:id="1454" w:author="Marielle Moraine Butters" w:date="2019-06-17T10:19:00Z">
              <w:rPr>
                <w:rFonts w:ascii="Times New Roman" w:eastAsia="Times New Roman" w:hAnsi="Times New Roman" w:cs="Times New Roman"/>
                <w:color w:val="000000"/>
                <w:sz w:val="24"/>
                <w:szCs w:val="24"/>
                <w:lang w:bidi="bo-CN"/>
              </w:rPr>
            </w:rPrChange>
          </w:rPr>
          <w:t>hese authors</w:t>
        </w:r>
        <w:r w:rsidR="00FB38E2" w:rsidRPr="002B6B58" w:rsidDel="002B6B58">
          <w:rPr>
            <w:rFonts w:ascii="Times New Roman" w:eastAsia="Times New Roman" w:hAnsi="Times New Roman" w:cs="Times New Roman"/>
            <w:color w:val="000000"/>
            <w:sz w:val="24"/>
            <w:szCs w:val="24"/>
            <w:highlight w:val="yellow"/>
            <w:lang w:bidi="bo-CN"/>
            <w:rPrChange w:id="1455" w:author="Marielle Moraine Butters" w:date="2019-06-17T10:19:00Z">
              <w:rPr>
                <w:rFonts w:ascii="Times New Roman" w:eastAsia="Times New Roman" w:hAnsi="Times New Roman" w:cs="Times New Roman"/>
                <w:color w:val="000000"/>
                <w:sz w:val="24"/>
                <w:szCs w:val="24"/>
                <w:lang w:bidi="bo-CN"/>
              </w:rPr>
            </w:rPrChange>
          </w:rPr>
          <w:t xml:space="preserve"> also</w:t>
        </w:r>
        <w:r w:rsidRPr="002B6B58" w:rsidDel="002B6B58">
          <w:rPr>
            <w:rFonts w:ascii="Times New Roman" w:eastAsia="Times New Roman" w:hAnsi="Times New Roman" w:cs="Times New Roman"/>
            <w:color w:val="000000"/>
            <w:sz w:val="24"/>
            <w:szCs w:val="24"/>
            <w:highlight w:val="yellow"/>
            <w:lang w:bidi="bo-CN"/>
            <w:rPrChange w:id="1456" w:author="Marielle Moraine Butters" w:date="2019-06-17T10:19:00Z">
              <w:rPr>
                <w:rFonts w:ascii="Times New Roman" w:eastAsia="Times New Roman" w:hAnsi="Times New Roman" w:cs="Times New Roman"/>
                <w:color w:val="000000"/>
                <w:sz w:val="24"/>
                <w:szCs w:val="24"/>
                <w:lang w:bidi="bo-CN"/>
              </w:rPr>
            </w:rPrChange>
          </w:rPr>
          <w:t xml:space="preserve"> state that the </w:t>
        </w:r>
        <w:r w:rsidRPr="002B6B58" w:rsidDel="002B6B58">
          <w:rPr>
            <w:rFonts w:ascii="Times New Roman" w:eastAsia="Times New Roman" w:hAnsi="Times New Roman" w:cs="Times New Roman"/>
            <w:i/>
            <w:iCs/>
            <w:color w:val="000000"/>
            <w:sz w:val="24"/>
            <w:szCs w:val="24"/>
            <w:highlight w:val="yellow"/>
            <w:lang w:bidi="bo-CN"/>
            <w:rPrChange w:id="1457" w:author="Marielle Moraine Butters" w:date="2019-06-17T10:19:00Z">
              <w:rPr>
                <w:rFonts w:ascii="Times New Roman" w:eastAsia="Times New Roman" w:hAnsi="Times New Roman" w:cs="Times New Roman"/>
                <w:i/>
                <w:iCs/>
                <w:color w:val="000000"/>
                <w:sz w:val="24"/>
                <w:szCs w:val="24"/>
                <w:lang w:bidi="bo-CN"/>
              </w:rPr>
            </w:rPrChange>
          </w:rPr>
          <w:t>xàɗ… wà</w:t>
        </w:r>
        <w:r w:rsidRPr="002B6B58" w:rsidDel="002B6B58">
          <w:rPr>
            <w:rFonts w:ascii="Times New Roman" w:eastAsia="Times New Roman" w:hAnsi="Times New Roman" w:cs="Times New Roman"/>
            <w:color w:val="000000"/>
            <w:sz w:val="24"/>
            <w:szCs w:val="24"/>
            <w:highlight w:val="yellow"/>
            <w:lang w:bidi="bo-CN"/>
            <w:rPrChange w:id="1458" w:author="Marielle Moraine Butters" w:date="2019-06-17T10:19:00Z">
              <w:rPr>
                <w:rFonts w:ascii="Times New Roman" w:eastAsia="Times New Roman" w:hAnsi="Times New Roman" w:cs="Times New Roman"/>
                <w:color w:val="000000"/>
                <w:sz w:val="24"/>
                <w:szCs w:val="24"/>
                <w:lang w:bidi="bo-CN"/>
              </w:rPr>
            </w:rPrChange>
          </w:rPr>
          <w:t xml:space="preserve"> frame codes “pragmatically dependent negative clauses” such as </w:t>
        </w:r>
        <w:r w:rsidRPr="002B6B58" w:rsidDel="002B6B58">
          <w:rPr>
            <w:rFonts w:ascii="Times New Roman" w:hAnsi="Times New Roman" w:cs="Times New Roman"/>
            <w:color w:val="000000"/>
            <w:sz w:val="24"/>
            <w:szCs w:val="24"/>
            <w:highlight w:val="yellow"/>
            <w:rPrChange w:id="1459" w:author="Marielle Moraine Butters" w:date="2019-06-17T10:19:00Z">
              <w:rPr>
                <w:rFonts w:ascii="Times New Roman" w:hAnsi="Times New Roman" w:cs="Times New Roman"/>
                <w:color w:val="000000"/>
                <w:sz w:val="24"/>
                <w:szCs w:val="24"/>
              </w:rPr>
            </w:rPrChange>
          </w:rPr>
          <w:t>negative relative clauses, negative conditional protases, and negative conditional and temporal apodoses</w:t>
        </w:r>
        <w:r w:rsidR="004D4378" w:rsidRPr="002B6B58" w:rsidDel="002B6B58">
          <w:rPr>
            <w:rFonts w:ascii="Times New Roman" w:hAnsi="Times New Roman" w:cs="Times New Roman"/>
            <w:color w:val="000000"/>
            <w:sz w:val="24"/>
            <w:szCs w:val="24"/>
            <w:highlight w:val="yellow"/>
            <w:rPrChange w:id="1460" w:author="Marielle Moraine Butters" w:date="2019-06-17T10:19:00Z">
              <w:rPr>
                <w:rFonts w:ascii="Times New Roman" w:hAnsi="Times New Roman" w:cs="Times New Roman"/>
                <w:color w:val="000000"/>
                <w:sz w:val="24"/>
                <w:szCs w:val="24"/>
              </w:rPr>
            </w:rPrChange>
          </w:rPr>
          <w:t xml:space="preserve"> (p. 463)</w:t>
        </w:r>
        <w:r w:rsidR="001E29E9" w:rsidRPr="002B6B58" w:rsidDel="002B6B58">
          <w:rPr>
            <w:rFonts w:ascii="Times New Roman" w:hAnsi="Times New Roman" w:cs="Times New Roman"/>
            <w:color w:val="000000"/>
            <w:sz w:val="24"/>
            <w:szCs w:val="24"/>
            <w:highlight w:val="yellow"/>
            <w:rPrChange w:id="1461" w:author="Marielle Moraine Butters" w:date="2019-06-17T10:19:00Z">
              <w:rPr>
                <w:rFonts w:ascii="Times New Roman" w:hAnsi="Times New Roman" w:cs="Times New Roman"/>
                <w:color w:val="000000"/>
                <w:sz w:val="24"/>
                <w:szCs w:val="24"/>
              </w:rPr>
            </w:rPrChange>
          </w:rPr>
          <w:t>, as in (26</w:t>
        </w:r>
        <w:r w:rsidR="004D4378" w:rsidRPr="002B6B58" w:rsidDel="002B6B58">
          <w:rPr>
            <w:rFonts w:ascii="Times New Roman" w:hAnsi="Times New Roman" w:cs="Times New Roman"/>
            <w:color w:val="000000"/>
            <w:sz w:val="24"/>
            <w:szCs w:val="24"/>
            <w:highlight w:val="yellow"/>
            <w:rPrChange w:id="1462" w:author="Marielle Moraine Butters" w:date="2019-06-17T10:19:00Z">
              <w:rPr>
                <w:rFonts w:ascii="Times New Roman" w:hAnsi="Times New Roman" w:cs="Times New Roman"/>
                <w:color w:val="000000"/>
                <w:sz w:val="24"/>
                <w:szCs w:val="24"/>
              </w:rPr>
            </w:rPrChange>
          </w:rPr>
          <w:t xml:space="preserve">). </w:t>
        </w:r>
      </w:moveFrom>
      <w:moveFromRangeEnd w:id="1443"/>
      <w:r w:rsidRPr="002B6B58">
        <w:rPr>
          <w:rFonts w:ascii="Times New Roman" w:hAnsi="Times New Roman" w:cs="Times New Roman"/>
          <w:color w:val="000000"/>
          <w:sz w:val="24"/>
          <w:szCs w:val="24"/>
          <w:highlight w:val="yellow"/>
          <w:rPrChange w:id="1463" w:author="Marielle Moraine Butters" w:date="2019-06-17T10:19:00Z">
            <w:rPr>
              <w:rFonts w:ascii="Times New Roman" w:hAnsi="Times New Roman" w:cs="Times New Roman"/>
              <w:color w:val="000000"/>
              <w:sz w:val="24"/>
              <w:szCs w:val="24"/>
            </w:rPr>
          </w:rPrChange>
        </w:rPr>
        <w:t xml:space="preserve"> </w:t>
      </w:r>
    </w:p>
    <w:p w14:paraId="7F1D49C6" w14:textId="4B1819A1" w:rsidR="005123ED" w:rsidRPr="002B6B58" w:rsidRDefault="001E29E9" w:rsidP="0025130F">
      <w:pPr>
        <w:pStyle w:val="NoSpacing"/>
        <w:rPr>
          <w:rFonts w:ascii="Times New Roman" w:eastAsia="Times New Roman" w:hAnsi="Times New Roman" w:cs="Times New Roman"/>
          <w:color w:val="000000"/>
          <w:sz w:val="24"/>
          <w:szCs w:val="24"/>
          <w:highlight w:val="yellow"/>
          <w:rPrChange w:id="1464" w:author="Marielle Moraine Butters" w:date="2019-06-17T10:19:00Z">
            <w:rPr>
              <w:rFonts w:ascii="Times New Roman" w:eastAsia="Times New Roman" w:hAnsi="Times New Roman" w:cs="Times New Roman"/>
              <w:color w:val="000000"/>
              <w:sz w:val="24"/>
              <w:szCs w:val="24"/>
            </w:rPr>
          </w:rPrChange>
        </w:rPr>
      </w:pPr>
      <w:del w:id="1465" w:author="Marielle Moraine Butters" w:date="2019-06-17T10:17:00Z">
        <w:r w:rsidRPr="002B6B58" w:rsidDel="002B6B58">
          <w:rPr>
            <w:rFonts w:ascii="Times New Roman" w:eastAsia="Times New Roman" w:hAnsi="Times New Roman" w:cs="Times New Roman"/>
            <w:color w:val="000000"/>
            <w:sz w:val="24"/>
            <w:szCs w:val="24"/>
            <w:highlight w:val="yellow"/>
            <w:rPrChange w:id="1466" w:author="Marielle Moraine Butters" w:date="2019-06-17T10:19:00Z">
              <w:rPr>
                <w:rFonts w:ascii="Times New Roman" w:eastAsia="Times New Roman" w:hAnsi="Times New Roman" w:cs="Times New Roman"/>
                <w:color w:val="000000"/>
                <w:sz w:val="24"/>
                <w:szCs w:val="24"/>
              </w:rPr>
            </w:rPrChange>
          </w:rPr>
          <w:delText>(25</w:delText>
        </w:r>
        <w:r w:rsidR="005123ED" w:rsidRPr="002B6B58" w:rsidDel="002B6B58">
          <w:rPr>
            <w:rFonts w:ascii="Times New Roman" w:eastAsia="Times New Roman" w:hAnsi="Times New Roman" w:cs="Times New Roman"/>
            <w:color w:val="000000"/>
            <w:sz w:val="24"/>
            <w:szCs w:val="24"/>
            <w:highlight w:val="yellow"/>
            <w:rPrChange w:id="1467" w:author="Marielle Moraine Butters" w:date="2019-06-17T10:19:00Z">
              <w:rPr>
                <w:rFonts w:ascii="Times New Roman" w:eastAsia="Times New Roman" w:hAnsi="Times New Roman" w:cs="Times New Roman"/>
                <w:color w:val="000000"/>
                <w:sz w:val="24"/>
                <w:szCs w:val="24"/>
              </w:rPr>
            </w:rPrChange>
          </w:rPr>
          <w:delText>)</w:delText>
        </w:r>
        <w:r w:rsidR="00713AEB" w:rsidRPr="002B6B58" w:rsidDel="002B6B58">
          <w:rPr>
            <w:rFonts w:ascii="Times New Roman" w:eastAsia="Times New Roman" w:hAnsi="Times New Roman" w:cs="Times New Roman"/>
            <w:color w:val="000000"/>
            <w:sz w:val="24"/>
            <w:szCs w:val="24"/>
            <w:highlight w:val="yellow"/>
            <w:rPrChange w:id="1468" w:author="Marielle Moraine Butters" w:date="2019-06-17T10:19:00Z">
              <w:rPr>
                <w:rFonts w:ascii="Times New Roman" w:eastAsia="Times New Roman" w:hAnsi="Times New Roman" w:cs="Times New Roman"/>
                <w:color w:val="000000"/>
                <w:sz w:val="24"/>
                <w:szCs w:val="24"/>
              </w:rPr>
            </w:rPrChange>
          </w:rPr>
          <w:delText xml:space="preserve"> </w:delText>
        </w:r>
      </w:del>
      <w:r w:rsidR="00713AEB" w:rsidRPr="002B6B58">
        <w:rPr>
          <w:rFonts w:ascii="Times New Roman" w:eastAsia="Times New Roman" w:hAnsi="Times New Roman" w:cs="Times New Roman"/>
          <w:color w:val="000000"/>
          <w:sz w:val="24"/>
          <w:szCs w:val="24"/>
          <w:highlight w:val="yellow"/>
          <w:rPrChange w:id="1469" w:author="Marielle Moraine Butters" w:date="2019-06-17T10:19:00Z">
            <w:rPr>
              <w:rFonts w:ascii="Times New Roman" w:eastAsia="Times New Roman" w:hAnsi="Times New Roman" w:cs="Times New Roman"/>
              <w:color w:val="000000"/>
              <w:sz w:val="24"/>
              <w:szCs w:val="24"/>
            </w:rPr>
          </w:rPrChange>
        </w:rPr>
        <w:tab/>
      </w:r>
      <w:proofErr w:type="gramStart"/>
      <w:ins w:id="1470" w:author="Marielle Moraine Butters" w:date="2019-06-17T10:17:00Z">
        <w:r w:rsidR="002B6B58" w:rsidRPr="002B6B58">
          <w:rPr>
            <w:rFonts w:ascii="Times New Roman" w:eastAsia="Times New Roman" w:hAnsi="Times New Roman" w:cs="Times New Roman"/>
            <w:color w:val="000000"/>
            <w:sz w:val="24"/>
            <w:szCs w:val="24"/>
            <w:highlight w:val="yellow"/>
            <w:rPrChange w:id="1471" w:author="Marielle Moraine Butters" w:date="2019-06-17T10:19:00Z">
              <w:rPr>
                <w:rFonts w:ascii="Times New Roman" w:eastAsia="Times New Roman" w:hAnsi="Times New Roman" w:cs="Times New Roman"/>
                <w:color w:val="000000"/>
                <w:sz w:val="24"/>
                <w:szCs w:val="24"/>
              </w:rPr>
            </w:rPrChange>
          </w:rPr>
          <w:t>d</w:t>
        </w:r>
        <w:proofErr w:type="gramEnd"/>
        <w:r w:rsidR="002B6B58" w:rsidRPr="002B6B58">
          <w:rPr>
            <w:rFonts w:ascii="Times New Roman" w:eastAsia="Times New Roman" w:hAnsi="Times New Roman" w:cs="Times New Roman"/>
            <w:color w:val="000000"/>
            <w:sz w:val="24"/>
            <w:szCs w:val="24"/>
            <w:highlight w:val="yellow"/>
            <w:rPrChange w:id="1472" w:author="Marielle Moraine Butters" w:date="2019-06-17T10:19:00Z">
              <w:rPr>
                <w:rFonts w:ascii="Times New Roman" w:eastAsia="Times New Roman" w:hAnsi="Times New Roman" w:cs="Times New Roman"/>
                <w:color w:val="000000"/>
                <w:sz w:val="24"/>
                <w:szCs w:val="24"/>
              </w:rPr>
            </w:rPrChange>
          </w:rPr>
          <w:t xml:space="preserve">.    </w:t>
        </w:r>
      </w:ins>
      <w:proofErr w:type="spellStart"/>
      <w:r w:rsidR="00FB38E2" w:rsidRPr="002B6B58">
        <w:rPr>
          <w:rFonts w:ascii="Times New Roman" w:eastAsia="Times New Roman" w:hAnsi="Times New Roman" w:cs="Times New Roman"/>
          <w:b/>
          <w:bCs/>
          <w:i/>
          <w:iCs/>
          <w:color w:val="000000"/>
          <w:sz w:val="24"/>
          <w:szCs w:val="24"/>
          <w:highlight w:val="yellow"/>
          <w:lang w:bidi="bo-CN"/>
          <w:rPrChange w:id="1473" w:author="Marielle Moraine Butters" w:date="2019-06-17T10:19:00Z">
            <w:rPr>
              <w:rFonts w:ascii="Times New Roman" w:eastAsia="Times New Roman" w:hAnsi="Times New Roman" w:cs="Times New Roman"/>
              <w:b/>
              <w:bCs/>
              <w:i/>
              <w:iCs/>
              <w:color w:val="000000"/>
              <w:sz w:val="24"/>
              <w:szCs w:val="24"/>
              <w:lang w:bidi="bo-CN"/>
            </w:rPr>
          </w:rPrChange>
        </w:rPr>
        <w:t>xàɗ</w:t>
      </w:r>
      <w:proofErr w:type="spellEnd"/>
      <w:r w:rsidR="00FB38E2" w:rsidRPr="002B6B58">
        <w:rPr>
          <w:rFonts w:ascii="Times New Roman" w:eastAsia="Times New Roman" w:hAnsi="Times New Roman" w:cs="Times New Roman"/>
          <w:i/>
          <w:iCs/>
          <w:color w:val="000000"/>
          <w:sz w:val="24"/>
          <w:szCs w:val="24"/>
          <w:highlight w:val="yellow"/>
          <w:lang w:bidi="bo-CN"/>
          <w:rPrChange w:id="1474" w:author="Marielle Moraine Butters" w:date="2019-06-17T10:19:00Z">
            <w:rPr>
              <w:rFonts w:ascii="Times New Roman" w:eastAsia="Times New Roman" w:hAnsi="Times New Roman" w:cs="Times New Roman"/>
              <w:i/>
              <w:iCs/>
              <w:color w:val="000000"/>
              <w:sz w:val="24"/>
              <w:szCs w:val="24"/>
              <w:lang w:bidi="bo-CN"/>
            </w:rPr>
          </w:rPrChange>
        </w:rPr>
        <w:t> -</w:t>
      </w:r>
      <w:proofErr w:type="spellStart"/>
      <w:r w:rsidR="00FB38E2" w:rsidRPr="002B6B58">
        <w:rPr>
          <w:rFonts w:ascii="Times New Roman" w:eastAsia="Times New Roman" w:hAnsi="Times New Roman" w:cs="Times New Roman"/>
          <w:i/>
          <w:iCs/>
          <w:color w:val="000000"/>
          <w:sz w:val="24"/>
          <w:szCs w:val="24"/>
          <w:highlight w:val="yellow"/>
          <w:lang w:bidi="bo-CN"/>
          <w:rPrChange w:id="1475" w:author="Marielle Moraine Butters" w:date="2019-06-17T10:19:00Z">
            <w:rPr>
              <w:rFonts w:ascii="Times New Roman" w:eastAsia="Times New Roman" w:hAnsi="Times New Roman" w:cs="Times New Roman"/>
              <w:i/>
              <w:iCs/>
              <w:color w:val="000000"/>
              <w:sz w:val="24"/>
              <w:szCs w:val="24"/>
              <w:lang w:bidi="bo-CN"/>
            </w:rPr>
          </w:rPrChange>
        </w:rPr>
        <w:t>k</w:t>
      </w:r>
      <w:r w:rsidR="00FB38E2" w:rsidRPr="002B6B58">
        <w:rPr>
          <w:rFonts w:ascii="Times New Roman" w:hAnsi="Times New Roman" w:cs="Times New Roman"/>
          <w:i/>
          <w:iCs/>
          <w:sz w:val="24"/>
          <w:szCs w:val="24"/>
          <w:highlight w:val="yellow"/>
          <w:rPrChange w:id="1476" w:author="Marielle Moraine Butters" w:date="2019-06-17T10:19:00Z">
            <w:rPr>
              <w:rFonts w:ascii="Times New Roman" w:hAnsi="Times New Roman" w:cs="Times New Roman"/>
              <w:i/>
              <w:iCs/>
              <w:sz w:val="24"/>
              <w:szCs w:val="24"/>
            </w:rPr>
          </w:rPrChange>
        </w:rPr>
        <w:t>á</w:t>
      </w:r>
      <w:proofErr w:type="spellEnd"/>
      <w:r w:rsidR="00FB38E2" w:rsidRPr="002B6B58">
        <w:rPr>
          <w:rFonts w:ascii="Times New Roman" w:eastAsia="Times New Roman" w:hAnsi="Times New Roman" w:cs="Times New Roman"/>
          <w:i/>
          <w:iCs/>
          <w:color w:val="000000"/>
          <w:sz w:val="24"/>
          <w:szCs w:val="24"/>
          <w:highlight w:val="yellow"/>
          <w:lang w:bidi="bo-CN"/>
          <w:rPrChange w:id="1477" w:author="Marielle Moraine Butters" w:date="2019-06-17T10:19:00Z">
            <w:rPr>
              <w:rFonts w:ascii="Times New Roman" w:eastAsia="Times New Roman" w:hAnsi="Times New Roman" w:cs="Times New Roman"/>
              <w:i/>
              <w:iCs/>
              <w:color w:val="000000"/>
              <w:sz w:val="24"/>
              <w:szCs w:val="24"/>
              <w:lang w:bidi="bo-CN"/>
            </w:rPr>
          </w:rPrChange>
        </w:rPr>
        <w:t xml:space="preserve">    </w:t>
      </w:r>
      <w:r w:rsidR="00713AEB" w:rsidRPr="002B6B58">
        <w:rPr>
          <w:rFonts w:ascii="Times New Roman" w:eastAsia="Times New Roman" w:hAnsi="Times New Roman" w:cs="Times New Roman"/>
          <w:i/>
          <w:iCs/>
          <w:color w:val="000000"/>
          <w:sz w:val="24"/>
          <w:szCs w:val="24"/>
          <w:highlight w:val="yellow"/>
          <w:lang w:bidi="bo-CN"/>
          <w:rPrChange w:id="1478" w:author="Marielle Moraine Butters" w:date="2019-06-17T10:19:00Z">
            <w:rPr>
              <w:rFonts w:ascii="Times New Roman" w:eastAsia="Times New Roman" w:hAnsi="Times New Roman" w:cs="Times New Roman"/>
              <w:i/>
              <w:iCs/>
              <w:color w:val="000000"/>
              <w:sz w:val="24"/>
              <w:szCs w:val="24"/>
              <w:lang w:bidi="bo-CN"/>
            </w:rPr>
          </w:rPrChange>
        </w:rPr>
        <w:t xml:space="preserve">   </w:t>
      </w:r>
      <w:proofErr w:type="spellStart"/>
      <w:r w:rsidR="005123ED" w:rsidRPr="002B6B58">
        <w:rPr>
          <w:rFonts w:ascii="Times New Roman" w:eastAsia="Times New Roman" w:hAnsi="Times New Roman" w:cs="Times New Roman"/>
          <w:i/>
          <w:iCs/>
          <w:color w:val="000000"/>
          <w:sz w:val="24"/>
          <w:szCs w:val="24"/>
          <w:highlight w:val="yellow"/>
          <w:lang w:bidi="bo-CN"/>
          <w:rPrChange w:id="1479" w:author="Marielle Moraine Butters" w:date="2019-06-17T10:19:00Z">
            <w:rPr>
              <w:rFonts w:ascii="Times New Roman" w:eastAsia="Times New Roman" w:hAnsi="Times New Roman" w:cs="Times New Roman"/>
              <w:i/>
              <w:iCs/>
              <w:color w:val="000000"/>
              <w:sz w:val="24"/>
              <w:szCs w:val="24"/>
              <w:lang w:bidi="bo-CN"/>
            </w:rPr>
          </w:rPrChange>
        </w:rPr>
        <w:t>kà</w:t>
      </w:r>
      <w:proofErr w:type="spellEnd"/>
      <w:r w:rsidR="005123ED" w:rsidRPr="002B6B58">
        <w:rPr>
          <w:rFonts w:ascii="Times New Roman" w:eastAsia="Times New Roman" w:hAnsi="Times New Roman" w:cs="Times New Roman"/>
          <w:i/>
          <w:iCs/>
          <w:color w:val="000000"/>
          <w:sz w:val="24"/>
          <w:szCs w:val="24"/>
          <w:highlight w:val="yellow"/>
          <w:lang w:bidi="bo-CN"/>
          <w:rPrChange w:id="1480" w:author="Marielle Moraine Butters" w:date="2019-06-17T10:19:00Z">
            <w:rPr>
              <w:rFonts w:ascii="Times New Roman" w:eastAsia="Times New Roman" w:hAnsi="Times New Roman" w:cs="Times New Roman"/>
              <w:i/>
              <w:iCs/>
              <w:color w:val="000000"/>
              <w:sz w:val="24"/>
              <w:szCs w:val="24"/>
              <w:lang w:bidi="bo-CN"/>
            </w:rPr>
          </w:rPrChange>
        </w:rPr>
        <w:t>      </w:t>
      </w:r>
      <w:proofErr w:type="spellStart"/>
      <w:r w:rsidR="005123ED" w:rsidRPr="002B6B58">
        <w:rPr>
          <w:rFonts w:ascii="Times New Roman" w:eastAsia="Times New Roman" w:hAnsi="Times New Roman" w:cs="Times New Roman"/>
          <w:i/>
          <w:iCs/>
          <w:color w:val="000000"/>
          <w:sz w:val="24"/>
          <w:szCs w:val="24"/>
          <w:highlight w:val="yellow"/>
          <w:lang w:bidi="bo-CN"/>
          <w:rPrChange w:id="1481" w:author="Marielle Moraine Butters" w:date="2019-06-17T10:19:00Z">
            <w:rPr>
              <w:rFonts w:ascii="Times New Roman" w:eastAsia="Times New Roman" w:hAnsi="Times New Roman" w:cs="Times New Roman"/>
              <w:i/>
              <w:iCs/>
              <w:color w:val="000000"/>
              <w:sz w:val="24"/>
              <w:szCs w:val="24"/>
              <w:lang w:bidi="bo-CN"/>
            </w:rPr>
          </w:rPrChange>
        </w:rPr>
        <w:t>ǹghá</w:t>
      </w:r>
      <w:proofErr w:type="spellEnd"/>
      <w:r w:rsidR="005123ED" w:rsidRPr="002B6B58">
        <w:rPr>
          <w:rFonts w:ascii="Times New Roman" w:eastAsia="Times New Roman" w:hAnsi="Times New Roman" w:cs="Times New Roman"/>
          <w:i/>
          <w:iCs/>
          <w:color w:val="000000"/>
          <w:sz w:val="24"/>
          <w:szCs w:val="24"/>
          <w:highlight w:val="yellow"/>
          <w:lang w:bidi="bo-CN"/>
          <w:rPrChange w:id="1482" w:author="Marielle Moraine Butters" w:date="2019-06-17T10:19:00Z">
            <w:rPr>
              <w:rFonts w:ascii="Times New Roman" w:eastAsia="Times New Roman" w:hAnsi="Times New Roman" w:cs="Times New Roman"/>
              <w:i/>
              <w:iCs/>
              <w:color w:val="000000"/>
              <w:sz w:val="24"/>
              <w:szCs w:val="24"/>
              <w:lang w:bidi="bo-CN"/>
            </w:rPr>
          </w:rPrChange>
        </w:rPr>
        <w:t xml:space="preserve">    </w:t>
      </w:r>
      <w:proofErr w:type="spellStart"/>
      <w:r w:rsidR="005123ED" w:rsidRPr="002B6B58">
        <w:rPr>
          <w:rFonts w:ascii="Times New Roman" w:eastAsia="Times New Roman" w:hAnsi="Times New Roman" w:cs="Times New Roman"/>
          <w:i/>
          <w:iCs/>
          <w:color w:val="000000"/>
          <w:sz w:val="24"/>
          <w:szCs w:val="24"/>
          <w:highlight w:val="yellow"/>
          <w:lang w:bidi="bo-CN"/>
          <w:rPrChange w:id="1483" w:author="Marielle Moraine Butters" w:date="2019-06-17T10:19:00Z">
            <w:rPr>
              <w:rFonts w:ascii="Times New Roman" w:eastAsia="Times New Roman" w:hAnsi="Times New Roman" w:cs="Times New Roman"/>
              <w:i/>
              <w:iCs/>
              <w:color w:val="000000"/>
              <w:sz w:val="24"/>
              <w:szCs w:val="24"/>
              <w:lang w:bidi="bo-CN"/>
            </w:rPr>
          </w:rPrChange>
        </w:rPr>
        <w:t>tsá</w:t>
      </w:r>
      <w:proofErr w:type="spellEnd"/>
      <w:r w:rsidR="005123ED" w:rsidRPr="002B6B58">
        <w:rPr>
          <w:rFonts w:ascii="Times New Roman" w:eastAsia="Times New Roman" w:hAnsi="Times New Roman" w:cs="Times New Roman"/>
          <w:i/>
          <w:iCs/>
          <w:color w:val="000000"/>
          <w:sz w:val="24"/>
          <w:szCs w:val="24"/>
          <w:highlight w:val="yellow"/>
          <w:lang w:bidi="bo-CN"/>
          <w:rPrChange w:id="1484" w:author="Marielle Moraine Butters" w:date="2019-06-17T10:19:00Z">
            <w:rPr>
              <w:rFonts w:ascii="Times New Roman" w:eastAsia="Times New Roman" w:hAnsi="Times New Roman" w:cs="Times New Roman"/>
              <w:i/>
              <w:iCs/>
              <w:color w:val="000000"/>
              <w:sz w:val="24"/>
              <w:szCs w:val="24"/>
              <w:lang w:bidi="bo-CN"/>
            </w:rPr>
          </w:rPrChange>
        </w:rPr>
        <w:t>     </w:t>
      </w:r>
      <w:proofErr w:type="spellStart"/>
      <w:r w:rsidR="005123ED" w:rsidRPr="002B6B58">
        <w:rPr>
          <w:rFonts w:ascii="Times New Roman" w:eastAsia="Times New Roman" w:hAnsi="Times New Roman" w:cs="Times New Roman"/>
          <w:b/>
          <w:bCs/>
          <w:i/>
          <w:iCs/>
          <w:color w:val="000000"/>
          <w:sz w:val="24"/>
          <w:szCs w:val="24"/>
          <w:highlight w:val="yellow"/>
          <w:lang w:bidi="bo-CN"/>
          <w:rPrChange w:id="1485" w:author="Marielle Moraine Butters" w:date="2019-06-17T10:19:00Z">
            <w:rPr>
              <w:rFonts w:ascii="Times New Roman" w:eastAsia="Times New Roman" w:hAnsi="Times New Roman" w:cs="Times New Roman"/>
              <w:b/>
              <w:bCs/>
              <w:i/>
              <w:iCs/>
              <w:color w:val="000000"/>
              <w:sz w:val="24"/>
              <w:szCs w:val="24"/>
              <w:lang w:bidi="bo-CN"/>
            </w:rPr>
          </w:rPrChange>
        </w:rPr>
        <w:t>wà</w:t>
      </w:r>
      <w:proofErr w:type="spellEnd"/>
    </w:p>
    <w:p w14:paraId="21A42F1C" w14:textId="1D53418B" w:rsidR="005123ED" w:rsidRPr="002B6B58" w:rsidRDefault="005123ED" w:rsidP="005123ED">
      <w:pPr>
        <w:spacing w:after="0" w:line="240" w:lineRule="auto"/>
        <w:ind w:right="1620"/>
        <w:jc w:val="both"/>
        <w:rPr>
          <w:rFonts w:ascii="Times New Roman" w:eastAsia="Times New Roman" w:hAnsi="Times New Roman" w:cs="Times New Roman"/>
          <w:sz w:val="24"/>
          <w:szCs w:val="24"/>
          <w:highlight w:val="yellow"/>
          <w:lang w:bidi="bo-CN"/>
          <w:rPrChange w:id="1486" w:author="Marielle Moraine Butters" w:date="2019-06-17T10:19:00Z">
            <w:rPr>
              <w:rFonts w:ascii="Times New Roman" w:eastAsia="Times New Roman" w:hAnsi="Times New Roman" w:cs="Times New Roman"/>
              <w:sz w:val="24"/>
              <w:szCs w:val="24"/>
              <w:lang w:bidi="bo-CN"/>
            </w:rPr>
          </w:rPrChange>
        </w:rPr>
      </w:pPr>
      <w:r w:rsidRPr="002B6B58">
        <w:rPr>
          <w:rFonts w:ascii="Times New Roman" w:eastAsia="Times New Roman" w:hAnsi="Times New Roman" w:cs="Times New Roman"/>
          <w:color w:val="000000"/>
          <w:sz w:val="24"/>
          <w:szCs w:val="24"/>
          <w:highlight w:val="yellow"/>
          <w:lang w:bidi="bo-CN"/>
          <w:rPrChange w:id="1487" w:author="Marielle Moraine Butters" w:date="2019-06-17T10:19:00Z">
            <w:rPr>
              <w:rFonts w:ascii="Times New Roman" w:eastAsia="Times New Roman" w:hAnsi="Times New Roman" w:cs="Times New Roman"/>
              <w:color w:val="000000"/>
              <w:sz w:val="24"/>
              <w:szCs w:val="24"/>
              <w:lang w:bidi="bo-CN"/>
            </w:rPr>
          </w:rPrChange>
        </w:rPr>
        <w:t>       </w:t>
      </w:r>
      <w:r w:rsidRPr="002B6B58">
        <w:rPr>
          <w:rFonts w:ascii="Times New Roman" w:eastAsia="Times New Roman" w:hAnsi="Times New Roman" w:cs="Times New Roman"/>
          <w:color w:val="000000"/>
          <w:sz w:val="24"/>
          <w:szCs w:val="24"/>
          <w:highlight w:val="yellow"/>
          <w:lang w:bidi="bo-CN"/>
          <w:rPrChange w:id="1488" w:author="Marielle Moraine Butters" w:date="2019-06-17T10:19:00Z">
            <w:rPr>
              <w:rFonts w:ascii="Times New Roman" w:eastAsia="Times New Roman" w:hAnsi="Times New Roman" w:cs="Times New Roman"/>
              <w:color w:val="000000"/>
              <w:sz w:val="24"/>
              <w:szCs w:val="24"/>
              <w:lang w:bidi="bo-CN"/>
            </w:rPr>
          </w:rPrChange>
        </w:rPr>
        <w:tab/>
        <w:t xml:space="preserve"> </w:t>
      </w:r>
      <w:ins w:id="1489" w:author="Marielle Moraine Butters" w:date="2019-06-17T10:17:00Z">
        <w:r w:rsidR="002B6B58" w:rsidRPr="002B6B58">
          <w:rPr>
            <w:rFonts w:ascii="Times New Roman" w:eastAsia="Times New Roman" w:hAnsi="Times New Roman" w:cs="Times New Roman"/>
            <w:color w:val="000000"/>
            <w:sz w:val="24"/>
            <w:szCs w:val="24"/>
            <w:highlight w:val="yellow"/>
            <w:lang w:bidi="bo-CN"/>
            <w:rPrChange w:id="1490" w:author="Marielle Moraine Butters" w:date="2019-06-17T10:19:00Z">
              <w:rPr>
                <w:rFonts w:ascii="Times New Roman" w:eastAsia="Times New Roman" w:hAnsi="Times New Roman" w:cs="Times New Roman"/>
                <w:color w:val="000000"/>
                <w:sz w:val="24"/>
                <w:szCs w:val="24"/>
                <w:lang w:bidi="bo-CN"/>
              </w:rPr>
            </w:rPrChange>
          </w:rPr>
          <w:t xml:space="preserve">      </w:t>
        </w:r>
      </w:ins>
      <w:proofErr w:type="gramStart"/>
      <w:r w:rsidRPr="002B6B58">
        <w:rPr>
          <w:rFonts w:ascii="Times New Roman" w:eastAsia="Times New Roman" w:hAnsi="Times New Roman" w:cs="Times New Roman"/>
          <w:color w:val="000000"/>
          <w:sz w:val="24"/>
          <w:szCs w:val="24"/>
          <w:highlight w:val="yellow"/>
          <w:lang w:bidi="bo-CN"/>
          <w:rPrChange w:id="1491" w:author="Marielle Moraine Butters" w:date="2019-06-17T10:19:00Z">
            <w:rPr>
              <w:rFonts w:ascii="Times New Roman" w:eastAsia="Times New Roman" w:hAnsi="Times New Roman" w:cs="Times New Roman"/>
              <w:color w:val="000000"/>
              <w:sz w:val="24"/>
              <w:szCs w:val="24"/>
              <w:lang w:bidi="bo-CN"/>
            </w:rPr>
          </w:rPrChange>
        </w:rPr>
        <w:t>lack-2</w:t>
      </w:r>
      <w:r w:rsidRPr="002B6B58">
        <w:rPr>
          <w:rFonts w:ascii="Times New Roman" w:eastAsia="Times New Roman" w:hAnsi="Times New Roman" w:cs="Times New Roman"/>
          <w:smallCaps/>
          <w:color w:val="000000"/>
          <w:sz w:val="24"/>
          <w:szCs w:val="24"/>
          <w:highlight w:val="yellow"/>
          <w:lang w:bidi="bo-CN"/>
          <w:rPrChange w:id="1492" w:author="Marielle Moraine Butters" w:date="2019-06-17T10:19:00Z">
            <w:rPr>
              <w:rFonts w:ascii="Times New Roman" w:eastAsia="Times New Roman" w:hAnsi="Times New Roman" w:cs="Times New Roman"/>
              <w:smallCaps/>
              <w:color w:val="000000"/>
              <w:sz w:val="24"/>
              <w:szCs w:val="24"/>
              <w:lang w:bidi="bo-CN"/>
            </w:rPr>
          </w:rPrChange>
        </w:rPr>
        <w:t>sg</w:t>
      </w:r>
      <w:proofErr w:type="gramEnd"/>
      <w:r w:rsidRPr="002B6B58">
        <w:rPr>
          <w:rFonts w:ascii="Times New Roman" w:eastAsia="Times New Roman" w:hAnsi="Times New Roman" w:cs="Times New Roman"/>
          <w:color w:val="000000"/>
          <w:sz w:val="24"/>
          <w:szCs w:val="24"/>
          <w:highlight w:val="yellow"/>
          <w:lang w:bidi="bo-CN"/>
          <w:rPrChange w:id="1493" w:author="Marielle Moraine Butters" w:date="2019-06-17T10:19:00Z">
            <w:rPr>
              <w:rFonts w:ascii="Times New Roman" w:eastAsia="Times New Roman" w:hAnsi="Times New Roman" w:cs="Times New Roman"/>
              <w:color w:val="000000"/>
              <w:sz w:val="24"/>
              <w:szCs w:val="24"/>
              <w:lang w:bidi="bo-CN"/>
            </w:rPr>
          </w:rPrChange>
        </w:rPr>
        <w:t xml:space="preserve">    </w:t>
      </w:r>
      <w:proofErr w:type="spellStart"/>
      <w:r w:rsidRPr="002B6B58">
        <w:rPr>
          <w:rFonts w:ascii="Times New Roman" w:eastAsia="Times New Roman" w:hAnsi="Times New Roman" w:cs="Times New Roman"/>
          <w:smallCaps/>
          <w:color w:val="000000"/>
          <w:sz w:val="24"/>
          <w:szCs w:val="24"/>
          <w:highlight w:val="yellow"/>
          <w:lang w:bidi="bo-CN"/>
          <w:rPrChange w:id="1494" w:author="Marielle Moraine Butters" w:date="2019-06-17T10:19:00Z">
            <w:rPr>
              <w:rFonts w:ascii="Times New Roman" w:eastAsia="Times New Roman" w:hAnsi="Times New Roman" w:cs="Times New Roman"/>
              <w:smallCaps/>
              <w:color w:val="000000"/>
              <w:sz w:val="24"/>
              <w:szCs w:val="24"/>
              <w:lang w:bidi="bo-CN"/>
            </w:rPr>
          </w:rPrChange>
        </w:rPr>
        <w:t>seq</w:t>
      </w:r>
      <w:proofErr w:type="spellEnd"/>
      <w:r w:rsidRPr="002B6B58">
        <w:rPr>
          <w:rFonts w:ascii="Times New Roman" w:eastAsia="Times New Roman" w:hAnsi="Times New Roman" w:cs="Times New Roman"/>
          <w:color w:val="000000"/>
          <w:sz w:val="24"/>
          <w:szCs w:val="24"/>
          <w:highlight w:val="yellow"/>
          <w:lang w:bidi="bo-CN"/>
          <w:rPrChange w:id="1495" w:author="Marielle Moraine Butters" w:date="2019-06-17T10:19:00Z">
            <w:rPr>
              <w:rFonts w:ascii="Times New Roman" w:eastAsia="Times New Roman" w:hAnsi="Times New Roman" w:cs="Times New Roman"/>
              <w:color w:val="000000"/>
              <w:sz w:val="24"/>
              <w:szCs w:val="24"/>
              <w:lang w:bidi="bo-CN"/>
            </w:rPr>
          </w:rPrChange>
        </w:rPr>
        <w:t xml:space="preserve">    look    </w:t>
      </w:r>
      <w:proofErr w:type="spellStart"/>
      <w:r w:rsidRPr="002B6B58">
        <w:rPr>
          <w:rFonts w:ascii="Times New Roman" w:eastAsia="Times New Roman" w:hAnsi="Times New Roman" w:cs="Times New Roman"/>
          <w:smallCaps/>
          <w:color w:val="000000"/>
          <w:sz w:val="24"/>
          <w:szCs w:val="24"/>
          <w:highlight w:val="yellow"/>
          <w:lang w:bidi="bo-CN"/>
          <w:rPrChange w:id="1496" w:author="Marielle Moraine Butters" w:date="2019-06-17T10:19:00Z">
            <w:rPr>
              <w:rFonts w:ascii="Times New Roman" w:eastAsia="Times New Roman" w:hAnsi="Times New Roman" w:cs="Times New Roman"/>
              <w:smallCaps/>
              <w:color w:val="000000"/>
              <w:sz w:val="24"/>
              <w:szCs w:val="24"/>
              <w:lang w:bidi="bo-CN"/>
            </w:rPr>
          </w:rPrChange>
        </w:rPr>
        <w:t>def</w:t>
      </w:r>
      <w:proofErr w:type="spellEnd"/>
      <w:r w:rsidRPr="002B6B58">
        <w:rPr>
          <w:rFonts w:ascii="Times New Roman" w:eastAsia="Times New Roman" w:hAnsi="Times New Roman" w:cs="Times New Roman"/>
          <w:color w:val="000000"/>
          <w:sz w:val="24"/>
          <w:szCs w:val="24"/>
          <w:highlight w:val="yellow"/>
          <w:lang w:bidi="bo-CN"/>
          <w:rPrChange w:id="1497" w:author="Marielle Moraine Butters" w:date="2019-06-17T10:19:00Z">
            <w:rPr>
              <w:rFonts w:ascii="Times New Roman" w:eastAsia="Times New Roman" w:hAnsi="Times New Roman" w:cs="Times New Roman"/>
              <w:color w:val="000000"/>
              <w:sz w:val="24"/>
              <w:szCs w:val="24"/>
              <w:lang w:bidi="bo-CN"/>
            </w:rPr>
          </w:rPrChange>
        </w:rPr>
        <w:t xml:space="preserve">    </w:t>
      </w:r>
      <w:proofErr w:type="spellStart"/>
      <w:r w:rsidRPr="002B6B58">
        <w:rPr>
          <w:rFonts w:ascii="Times New Roman" w:eastAsia="Times New Roman" w:hAnsi="Times New Roman" w:cs="Times New Roman"/>
          <w:smallCaps/>
          <w:color w:val="000000"/>
          <w:sz w:val="24"/>
          <w:szCs w:val="24"/>
          <w:highlight w:val="yellow"/>
          <w:lang w:bidi="bo-CN"/>
          <w:rPrChange w:id="1498" w:author="Marielle Moraine Butters" w:date="2019-06-17T10:19:00Z">
            <w:rPr>
              <w:rFonts w:ascii="Times New Roman" w:eastAsia="Times New Roman" w:hAnsi="Times New Roman" w:cs="Times New Roman"/>
              <w:smallCaps/>
              <w:color w:val="000000"/>
              <w:sz w:val="24"/>
              <w:szCs w:val="24"/>
              <w:lang w:bidi="bo-CN"/>
            </w:rPr>
          </w:rPrChange>
        </w:rPr>
        <w:t>neg</w:t>
      </w:r>
      <w:proofErr w:type="spellEnd"/>
    </w:p>
    <w:p w14:paraId="32B01A84" w14:textId="6F699BF4" w:rsidR="005123ED" w:rsidRPr="002B6B58" w:rsidRDefault="002B6B58" w:rsidP="00713AEB">
      <w:pPr>
        <w:pStyle w:val="NoSpacing"/>
        <w:ind w:firstLine="720"/>
        <w:rPr>
          <w:rFonts w:ascii="Times New Roman" w:hAnsi="Times New Roman" w:cs="Times New Roman"/>
          <w:sz w:val="24"/>
          <w:szCs w:val="24"/>
          <w:highlight w:val="yellow"/>
          <w:rPrChange w:id="1499" w:author="Marielle Moraine Butters" w:date="2019-06-17T10:19:00Z">
            <w:rPr>
              <w:rFonts w:ascii="Times New Roman" w:hAnsi="Times New Roman" w:cs="Times New Roman"/>
              <w:sz w:val="24"/>
              <w:szCs w:val="24"/>
            </w:rPr>
          </w:rPrChange>
        </w:rPr>
      </w:pPr>
      <w:ins w:id="1500" w:author="Marielle Moraine Butters" w:date="2019-06-17T10:17:00Z">
        <w:r w:rsidRPr="002B6B58">
          <w:rPr>
            <w:rFonts w:ascii="Times New Roman" w:eastAsia="Times New Roman" w:hAnsi="Times New Roman" w:cs="Times New Roman"/>
            <w:color w:val="000000"/>
            <w:sz w:val="24"/>
            <w:szCs w:val="24"/>
            <w:highlight w:val="yellow"/>
            <w:lang w:bidi="bo-CN"/>
            <w:rPrChange w:id="1501" w:author="Marielle Moraine Butters" w:date="2019-06-17T10:19:00Z">
              <w:rPr>
                <w:rFonts w:ascii="Times New Roman" w:eastAsia="Times New Roman" w:hAnsi="Times New Roman" w:cs="Times New Roman"/>
                <w:color w:val="000000"/>
                <w:sz w:val="24"/>
                <w:szCs w:val="24"/>
                <w:lang w:bidi="bo-CN"/>
              </w:rPr>
            </w:rPrChange>
          </w:rPr>
          <w:t xml:space="preserve">      </w:t>
        </w:r>
      </w:ins>
      <w:r w:rsidR="005123ED" w:rsidRPr="002B6B58">
        <w:rPr>
          <w:rFonts w:ascii="Times New Roman" w:eastAsia="Times New Roman" w:hAnsi="Times New Roman" w:cs="Times New Roman"/>
          <w:color w:val="000000"/>
          <w:sz w:val="24"/>
          <w:szCs w:val="24"/>
          <w:highlight w:val="yellow"/>
          <w:lang w:bidi="bo-CN"/>
          <w:rPrChange w:id="1502" w:author="Marielle Moraine Butters" w:date="2019-06-17T10:19:00Z">
            <w:rPr>
              <w:rFonts w:ascii="Times New Roman" w:eastAsia="Times New Roman" w:hAnsi="Times New Roman" w:cs="Times New Roman"/>
              <w:color w:val="000000"/>
              <w:sz w:val="24"/>
              <w:szCs w:val="24"/>
              <w:lang w:bidi="bo-CN"/>
            </w:rPr>
          </w:rPrChange>
        </w:rPr>
        <w:t> ‘</w:t>
      </w:r>
      <w:r w:rsidR="00713AEB" w:rsidRPr="002B6B58">
        <w:rPr>
          <w:rFonts w:ascii="Times New Roman" w:eastAsia="Times New Roman" w:hAnsi="Times New Roman" w:cs="Times New Roman"/>
          <w:color w:val="000000"/>
          <w:sz w:val="24"/>
          <w:szCs w:val="24"/>
          <w:highlight w:val="yellow"/>
          <w:lang w:bidi="bo-CN"/>
          <w:rPrChange w:id="1503" w:author="Marielle Moraine Butters" w:date="2019-06-17T10:19:00Z">
            <w:rPr>
              <w:rFonts w:ascii="Times New Roman" w:eastAsia="Times New Roman" w:hAnsi="Times New Roman" w:cs="Times New Roman"/>
              <w:color w:val="000000"/>
              <w:sz w:val="24"/>
              <w:szCs w:val="24"/>
              <w:lang w:bidi="bo-CN"/>
            </w:rPr>
          </w:rPrChange>
        </w:rPr>
        <w:t>Y</w:t>
      </w:r>
      <w:r w:rsidR="005123ED" w:rsidRPr="002B6B58">
        <w:rPr>
          <w:rFonts w:ascii="Times New Roman" w:eastAsia="Times New Roman" w:hAnsi="Times New Roman" w:cs="Times New Roman"/>
          <w:color w:val="000000"/>
          <w:sz w:val="24"/>
          <w:szCs w:val="24"/>
          <w:highlight w:val="yellow"/>
          <w:lang w:bidi="bo-CN"/>
          <w:rPrChange w:id="1504" w:author="Marielle Moraine Butters" w:date="2019-06-17T10:19:00Z">
            <w:rPr>
              <w:rFonts w:ascii="Times New Roman" w:eastAsia="Times New Roman" w:hAnsi="Times New Roman" w:cs="Times New Roman"/>
              <w:color w:val="000000"/>
              <w:sz w:val="24"/>
              <w:szCs w:val="24"/>
              <w:lang w:bidi="bo-CN"/>
            </w:rPr>
          </w:rPrChange>
        </w:rPr>
        <w:t>ou should not look at it</w:t>
      </w:r>
      <w:r w:rsidR="00FB38E2" w:rsidRPr="002B6B58">
        <w:rPr>
          <w:rFonts w:ascii="Times New Roman" w:eastAsia="Times New Roman" w:hAnsi="Times New Roman" w:cs="Times New Roman"/>
          <w:color w:val="000000"/>
          <w:sz w:val="24"/>
          <w:szCs w:val="24"/>
          <w:highlight w:val="yellow"/>
          <w:lang w:bidi="bo-CN"/>
          <w:rPrChange w:id="1505" w:author="Marielle Moraine Butters" w:date="2019-06-17T10:19:00Z">
            <w:rPr>
              <w:rFonts w:ascii="Times New Roman" w:eastAsia="Times New Roman" w:hAnsi="Times New Roman" w:cs="Times New Roman"/>
              <w:color w:val="000000"/>
              <w:sz w:val="24"/>
              <w:szCs w:val="24"/>
              <w:lang w:bidi="bo-CN"/>
            </w:rPr>
          </w:rPrChange>
        </w:rPr>
        <w:t>.’</w:t>
      </w:r>
      <w:r w:rsidR="00713AEB" w:rsidRPr="002B6B58">
        <w:rPr>
          <w:rFonts w:ascii="Times New Roman" w:eastAsia="Times New Roman" w:hAnsi="Times New Roman" w:cs="Times New Roman"/>
          <w:color w:val="000000"/>
          <w:sz w:val="24"/>
          <w:szCs w:val="24"/>
          <w:highlight w:val="yellow"/>
          <w:lang w:bidi="bo-CN"/>
          <w:rPrChange w:id="1506" w:author="Marielle Moraine Butters" w:date="2019-06-17T10:19:00Z">
            <w:rPr>
              <w:rFonts w:ascii="Times New Roman" w:eastAsia="Times New Roman" w:hAnsi="Times New Roman" w:cs="Times New Roman"/>
              <w:color w:val="000000"/>
              <w:sz w:val="24"/>
              <w:szCs w:val="24"/>
              <w:lang w:bidi="bo-CN"/>
            </w:rPr>
          </w:rPrChange>
        </w:rPr>
        <w:t xml:space="preserve"> </w:t>
      </w:r>
      <w:ins w:id="1507" w:author="Marielle Moraine Butters" w:date="2019-06-19T17:19:00Z">
        <w:r w:rsidR="00A6421E" w:rsidRPr="00446292">
          <w:rPr>
            <w:rFonts w:ascii="Times New Roman" w:hAnsi="Times New Roman" w:cs="Times New Roman"/>
            <w:sz w:val="24"/>
            <w:szCs w:val="24"/>
            <w:highlight w:val="yellow"/>
          </w:rPr>
          <w:t>(</w:t>
        </w:r>
        <w:proofErr w:type="spellStart"/>
        <w:r w:rsidR="00A6421E" w:rsidRPr="00446292">
          <w:rPr>
            <w:rFonts w:ascii="Times New Roman" w:hAnsi="Times New Roman" w:cs="Times New Roman"/>
            <w:sz w:val="24"/>
            <w:szCs w:val="24"/>
            <w:highlight w:val="yellow"/>
          </w:rPr>
          <w:t>Frajzyngier</w:t>
        </w:r>
        <w:proofErr w:type="spellEnd"/>
        <w:r w:rsidR="00A6421E" w:rsidRPr="00446292">
          <w:rPr>
            <w:rFonts w:ascii="Times New Roman" w:hAnsi="Times New Roman" w:cs="Times New Roman"/>
            <w:sz w:val="24"/>
            <w:szCs w:val="24"/>
            <w:highlight w:val="yellow"/>
          </w:rPr>
          <w:t xml:space="preserve"> &amp; Shay 2002: 124</w:t>
        </w:r>
        <w:r w:rsidR="00A6421E">
          <w:rPr>
            <w:rFonts w:ascii="Times New Roman" w:hAnsi="Times New Roman" w:cs="Times New Roman"/>
            <w:sz w:val="24"/>
            <w:szCs w:val="24"/>
            <w:highlight w:val="yellow"/>
          </w:rPr>
          <w:t>)</w:t>
        </w:r>
      </w:ins>
      <w:del w:id="1508" w:author="Marielle Moraine Butters" w:date="2019-06-17T10:18:00Z">
        <w:r w:rsidR="005D2F70" w:rsidRPr="002B6B58" w:rsidDel="002B6B58">
          <w:rPr>
            <w:rFonts w:ascii="Times New Roman" w:hAnsi="Times New Roman" w:cs="Times New Roman"/>
            <w:sz w:val="24"/>
            <w:szCs w:val="24"/>
            <w:highlight w:val="yellow"/>
            <w:rPrChange w:id="1509" w:author="Marielle Moraine Butters" w:date="2019-06-17T10:19:00Z">
              <w:rPr>
                <w:rFonts w:ascii="Times New Roman" w:hAnsi="Times New Roman" w:cs="Times New Roman"/>
                <w:sz w:val="24"/>
                <w:szCs w:val="24"/>
              </w:rPr>
            </w:rPrChange>
          </w:rPr>
          <w:delText>(Frajzyngier &amp;</w:delText>
        </w:r>
        <w:r w:rsidR="00713AEB" w:rsidRPr="002B6B58" w:rsidDel="002B6B58">
          <w:rPr>
            <w:rFonts w:ascii="Times New Roman" w:hAnsi="Times New Roman" w:cs="Times New Roman"/>
            <w:sz w:val="24"/>
            <w:szCs w:val="24"/>
            <w:highlight w:val="yellow"/>
            <w:rPrChange w:id="1510" w:author="Marielle Moraine Butters" w:date="2019-06-17T10:19:00Z">
              <w:rPr>
                <w:rFonts w:ascii="Times New Roman" w:hAnsi="Times New Roman" w:cs="Times New Roman"/>
                <w:sz w:val="24"/>
                <w:szCs w:val="24"/>
              </w:rPr>
            </w:rPrChange>
          </w:rPr>
          <w:delText xml:space="preserve"> Shay 2002: 124)</w:delText>
        </w:r>
      </w:del>
    </w:p>
    <w:p w14:paraId="28F60F86" w14:textId="77777777" w:rsidR="00713AEB" w:rsidRPr="002B6B58" w:rsidRDefault="00713AEB" w:rsidP="00713AEB">
      <w:pPr>
        <w:pStyle w:val="NoSpacing"/>
        <w:ind w:firstLine="720"/>
        <w:rPr>
          <w:rFonts w:ascii="Times New Roman" w:eastAsia="Times New Roman" w:hAnsi="Times New Roman" w:cs="Times New Roman"/>
          <w:color w:val="000000"/>
          <w:sz w:val="24"/>
          <w:szCs w:val="24"/>
          <w:highlight w:val="yellow"/>
          <w:rPrChange w:id="1511" w:author="Marielle Moraine Butters" w:date="2019-06-17T10:19:00Z">
            <w:rPr>
              <w:rFonts w:ascii="Times New Roman" w:eastAsia="Times New Roman" w:hAnsi="Times New Roman" w:cs="Times New Roman"/>
              <w:color w:val="000000"/>
              <w:sz w:val="24"/>
              <w:szCs w:val="24"/>
            </w:rPr>
          </w:rPrChange>
        </w:rPr>
      </w:pPr>
    </w:p>
    <w:p w14:paraId="02BE4BCB" w14:textId="032C241C" w:rsidR="005123ED" w:rsidRPr="002B6B58" w:rsidRDefault="001E29E9" w:rsidP="0025130F">
      <w:pPr>
        <w:pStyle w:val="NoSpacing"/>
        <w:rPr>
          <w:rFonts w:ascii="Times New Roman" w:eastAsia="Times New Roman" w:hAnsi="Times New Roman" w:cs="Times New Roman"/>
          <w:color w:val="000000"/>
          <w:sz w:val="24"/>
          <w:szCs w:val="24"/>
          <w:highlight w:val="yellow"/>
          <w:rPrChange w:id="1512" w:author="Marielle Moraine Butters" w:date="2019-06-17T10:19:00Z">
            <w:rPr>
              <w:rFonts w:ascii="Times New Roman" w:eastAsia="Times New Roman" w:hAnsi="Times New Roman" w:cs="Times New Roman"/>
              <w:color w:val="000000"/>
              <w:sz w:val="24"/>
              <w:szCs w:val="24"/>
            </w:rPr>
          </w:rPrChange>
        </w:rPr>
      </w:pPr>
      <w:del w:id="1513" w:author="Marielle Moraine Butters" w:date="2019-06-17T10:18:00Z">
        <w:r w:rsidRPr="002B6B58" w:rsidDel="002B6B58">
          <w:rPr>
            <w:rFonts w:ascii="Times New Roman" w:hAnsi="Times New Roman" w:cs="Times New Roman"/>
            <w:sz w:val="24"/>
            <w:szCs w:val="24"/>
            <w:highlight w:val="yellow"/>
            <w:lang w:bidi="bo-CN"/>
            <w:rPrChange w:id="1514" w:author="Marielle Moraine Butters" w:date="2019-06-17T10:19:00Z">
              <w:rPr>
                <w:rFonts w:ascii="Times New Roman" w:hAnsi="Times New Roman" w:cs="Times New Roman"/>
                <w:sz w:val="24"/>
                <w:szCs w:val="24"/>
                <w:lang w:bidi="bo-CN"/>
              </w:rPr>
            </w:rPrChange>
          </w:rPr>
          <w:delText>(26</w:delText>
        </w:r>
        <w:r w:rsidR="005123ED" w:rsidRPr="002B6B58" w:rsidDel="002B6B58">
          <w:rPr>
            <w:rFonts w:ascii="Times New Roman" w:hAnsi="Times New Roman" w:cs="Times New Roman"/>
            <w:sz w:val="24"/>
            <w:szCs w:val="24"/>
            <w:highlight w:val="yellow"/>
            <w:lang w:bidi="bo-CN"/>
            <w:rPrChange w:id="1515" w:author="Marielle Moraine Butters" w:date="2019-06-17T10:19:00Z">
              <w:rPr>
                <w:rFonts w:ascii="Times New Roman" w:hAnsi="Times New Roman" w:cs="Times New Roman"/>
                <w:sz w:val="24"/>
                <w:szCs w:val="24"/>
                <w:lang w:bidi="bo-CN"/>
              </w:rPr>
            </w:rPrChange>
          </w:rPr>
          <w:delText>)</w:delText>
        </w:r>
        <w:r w:rsidR="00713AEB" w:rsidRPr="002B6B58" w:rsidDel="002B6B58">
          <w:rPr>
            <w:rFonts w:ascii="Times New Roman" w:hAnsi="Times New Roman" w:cs="Times New Roman"/>
            <w:sz w:val="24"/>
            <w:szCs w:val="24"/>
            <w:highlight w:val="yellow"/>
            <w:lang w:bidi="bo-CN"/>
            <w:rPrChange w:id="1516" w:author="Marielle Moraine Butters" w:date="2019-06-17T10:19:00Z">
              <w:rPr>
                <w:rFonts w:ascii="Times New Roman" w:hAnsi="Times New Roman" w:cs="Times New Roman"/>
                <w:sz w:val="24"/>
                <w:szCs w:val="24"/>
                <w:lang w:bidi="bo-CN"/>
              </w:rPr>
            </w:rPrChange>
          </w:rPr>
          <w:tab/>
          <w:delText xml:space="preserve"> </w:delText>
        </w:r>
      </w:del>
      <w:proofErr w:type="gramStart"/>
      <w:ins w:id="1517" w:author="Marielle Moraine Butters" w:date="2019-06-17T10:18:00Z">
        <w:r w:rsidR="002B6B58" w:rsidRPr="002B6B58">
          <w:rPr>
            <w:rFonts w:ascii="Times New Roman" w:hAnsi="Times New Roman" w:cs="Times New Roman"/>
            <w:sz w:val="24"/>
            <w:szCs w:val="24"/>
            <w:highlight w:val="yellow"/>
            <w:lang w:bidi="bo-CN"/>
            <w:rPrChange w:id="1518" w:author="Marielle Moraine Butters" w:date="2019-06-17T10:19:00Z">
              <w:rPr>
                <w:rFonts w:ascii="Times New Roman" w:hAnsi="Times New Roman" w:cs="Times New Roman"/>
                <w:sz w:val="24"/>
                <w:szCs w:val="24"/>
                <w:lang w:bidi="bo-CN"/>
              </w:rPr>
            </w:rPrChange>
          </w:rPr>
          <w:t>e</w:t>
        </w:r>
        <w:proofErr w:type="gramEnd"/>
        <w:r w:rsidR="002B6B58" w:rsidRPr="002B6B58">
          <w:rPr>
            <w:rFonts w:ascii="Times New Roman" w:hAnsi="Times New Roman" w:cs="Times New Roman"/>
            <w:sz w:val="24"/>
            <w:szCs w:val="24"/>
            <w:highlight w:val="yellow"/>
            <w:lang w:bidi="bo-CN"/>
            <w:rPrChange w:id="1519" w:author="Marielle Moraine Butters" w:date="2019-06-17T10:19:00Z">
              <w:rPr>
                <w:rFonts w:ascii="Times New Roman" w:hAnsi="Times New Roman" w:cs="Times New Roman"/>
                <w:sz w:val="24"/>
                <w:szCs w:val="24"/>
                <w:lang w:bidi="bo-CN"/>
              </w:rPr>
            </w:rPrChange>
          </w:rPr>
          <w:t xml:space="preserve">.   </w:t>
        </w:r>
      </w:ins>
      <w:proofErr w:type="spellStart"/>
      <w:r w:rsidR="005123ED" w:rsidRPr="002B6B58">
        <w:rPr>
          <w:rFonts w:ascii="Times New Roman" w:eastAsia="Times New Roman" w:hAnsi="Times New Roman" w:cs="Times New Roman"/>
          <w:b/>
          <w:bCs/>
          <w:i/>
          <w:iCs/>
          <w:color w:val="000000"/>
          <w:sz w:val="24"/>
          <w:szCs w:val="24"/>
          <w:highlight w:val="yellow"/>
          <w:lang w:bidi="bo-CN"/>
          <w:rPrChange w:id="1520" w:author="Marielle Moraine Butters" w:date="2019-06-17T10:19:00Z">
            <w:rPr>
              <w:rFonts w:ascii="Times New Roman" w:eastAsia="Times New Roman" w:hAnsi="Times New Roman" w:cs="Times New Roman"/>
              <w:b/>
              <w:bCs/>
              <w:i/>
              <w:iCs/>
              <w:color w:val="000000"/>
              <w:sz w:val="24"/>
              <w:szCs w:val="24"/>
              <w:lang w:bidi="bo-CN"/>
            </w:rPr>
          </w:rPrChange>
        </w:rPr>
        <w:t>xàɗ</w:t>
      </w:r>
      <w:proofErr w:type="spellEnd"/>
      <w:r w:rsidR="005123ED" w:rsidRPr="002B6B58">
        <w:rPr>
          <w:rFonts w:ascii="Times New Roman" w:eastAsia="Times New Roman" w:hAnsi="Times New Roman" w:cs="Times New Roman"/>
          <w:b/>
          <w:bCs/>
          <w:i/>
          <w:iCs/>
          <w:color w:val="000000"/>
          <w:sz w:val="24"/>
          <w:szCs w:val="24"/>
          <w:highlight w:val="yellow"/>
          <w:lang w:bidi="bo-CN"/>
          <w:rPrChange w:id="1521" w:author="Marielle Moraine Butters" w:date="2019-06-17T10:19:00Z">
            <w:rPr>
              <w:rFonts w:ascii="Times New Roman" w:eastAsia="Times New Roman" w:hAnsi="Times New Roman" w:cs="Times New Roman"/>
              <w:b/>
              <w:bCs/>
              <w:i/>
              <w:iCs/>
              <w:color w:val="000000"/>
              <w:sz w:val="24"/>
              <w:szCs w:val="24"/>
              <w:lang w:bidi="bo-CN"/>
            </w:rPr>
          </w:rPrChange>
        </w:rPr>
        <w:t> </w:t>
      </w:r>
      <w:r w:rsidR="005123ED" w:rsidRPr="002B6B58">
        <w:rPr>
          <w:rFonts w:ascii="Times New Roman" w:eastAsia="Times New Roman" w:hAnsi="Times New Roman" w:cs="Times New Roman"/>
          <w:i/>
          <w:iCs/>
          <w:color w:val="000000"/>
          <w:sz w:val="24"/>
          <w:szCs w:val="24"/>
          <w:highlight w:val="yellow"/>
          <w:lang w:bidi="bo-CN"/>
          <w:rPrChange w:id="1522" w:author="Marielle Moraine Butters" w:date="2019-06-17T10:19:00Z">
            <w:rPr>
              <w:rFonts w:ascii="Times New Roman" w:eastAsia="Times New Roman" w:hAnsi="Times New Roman" w:cs="Times New Roman"/>
              <w:i/>
              <w:iCs/>
              <w:color w:val="000000"/>
              <w:sz w:val="24"/>
              <w:szCs w:val="24"/>
              <w:lang w:bidi="bo-CN"/>
            </w:rPr>
          </w:rPrChange>
        </w:rPr>
        <w:t xml:space="preserve">   </w:t>
      </w:r>
      <w:r w:rsidR="00713AEB" w:rsidRPr="002B6B58">
        <w:rPr>
          <w:rFonts w:ascii="Times New Roman" w:eastAsia="Times New Roman" w:hAnsi="Times New Roman" w:cs="Times New Roman"/>
          <w:i/>
          <w:iCs/>
          <w:color w:val="000000"/>
          <w:sz w:val="24"/>
          <w:szCs w:val="24"/>
          <w:highlight w:val="yellow"/>
          <w:lang w:bidi="bo-CN"/>
          <w:rPrChange w:id="1523" w:author="Marielle Moraine Butters" w:date="2019-06-17T10:19:00Z">
            <w:rPr>
              <w:rFonts w:ascii="Times New Roman" w:eastAsia="Times New Roman" w:hAnsi="Times New Roman" w:cs="Times New Roman"/>
              <w:i/>
              <w:iCs/>
              <w:color w:val="000000"/>
              <w:sz w:val="24"/>
              <w:szCs w:val="24"/>
              <w:lang w:bidi="bo-CN"/>
            </w:rPr>
          </w:rPrChange>
        </w:rPr>
        <w:t xml:space="preserve">  </w:t>
      </w:r>
      <w:proofErr w:type="spellStart"/>
      <w:r w:rsidR="00713AEB" w:rsidRPr="002B6B58">
        <w:rPr>
          <w:rFonts w:ascii="Times New Roman" w:eastAsia="Times New Roman" w:hAnsi="Times New Roman" w:cs="Times New Roman"/>
          <w:i/>
          <w:iCs/>
          <w:color w:val="000000"/>
          <w:sz w:val="24"/>
          <w:szCs w:val="24"/>
          <w:highlight w:val="yellow"/>
          <w:lang w:bidi="bo-CN"/>
          <w:rPrChange w:id="1524" w:author="Marielle Moraine Butters" w:date="2019-06-17T10:19:00Z">
            <w:rPr>
              <w:rFonts w:ascii="Times New Roman" w:eastAsia="Times New Roman" w:hAnsi="Times New Roman" w:cs="Times New Roman"/>
              <w:i/>
              <w:iCs/>
              <w:color w:val="000000"/>
              <w:sz w:val="24"/>
              <w:szCs w:val="24"/>
              <w:lang w:bidi="bo-CN"/>
            </w:rPr>
          </w:rPrChange>
        </w:rPr>
        <w:t>xə̀ŋ</w:t>
      </w:r>
      <w:proofErr w:type="spellEnd"/>
      <w:r w:rsidR="00713AEB" w:rsidRPr="002B6B58">
        <w:rPr>
          <w:rFonts w:ascii="Times New Roman" w:eastAsia="Times New Roman" w:hAnsi="Times New Roman" w:cs="Times New Roman"/>
          <w:i/>
          <w:iCs/>
          <w:color w:val="000000"/>
          <w:sz w:val="24"/>
          <w:szCs w:val="24"/>
          <w:highlight w:val="yellow"/>
          <w:lang w:bidi="bo-CN"/>
          <w:rPrChange w:id="1525" w:author="Marielle Moraine Butters" w:date="2019-06-17T10:19:00Z">
            <w:rPr>
              <w:rFonts w:ascii="Times New Roman" w:eastAsia="Times New Roman" w:hAnsi="Times New Roman" w:cs="Times New Roman"/>
              <w:i/>
              <w:iCs/>
              <w:color w:val="000000"/>
              <w:sz w:val="24"/>
              <w:szCs w:val="24"/>
              <w:lang w:bidi="bo-CN"/>
            </w:rPr>
          </w:rPrChange>
        </w:rPr>
        <w:t xml:space="preserve">    </w:t>
      </w:r>
      <w:proofErr w:type="spellStart"/>
      <w:r w:rsidR="00713AEB" w:rsidRPr="002B6B58">
        <w:rPr>
          <w:rFonts w:ascii="Times New Roman" w:eastAsia="Times New Roman" w:hAnsi="Times New Roman" w:cs="Times New Roman"/>
          <w:i/>
          <w:iCs/>
          <w:color w:val="000000"/>
          <w:sz w:val="24"/>
          <w:szCs w:val="24"/>
          <w:highlight w:val="yellow"/>
          <w:lang w:bidi="bo-CN"/>
          <w:rPrChange w:id="1526" w:author="Marielle Moraine Butters" w:date="2019-06-17T10:19:00Z">
            <w:rPr>
              <w:rFonts w:ascii="Times New Roman" w:eastAsia="Times New Roman" w:hAnsi="Times New Roman" w:cs="Times New Roman"/>
              <w:i/>
              <w:iCs/>
              <w:color w:val="000000"/>
              <w:sz w:val="24"/>
              <w:szCs w:val="24"/>
              <w:lang w:bidi="bo-CN"/>
            </w:rPr>
          </w:rPrChange>
        </w:rPr>
        <w:t>tà</w:t>
      </w:r>
      <w:proofErr w:type="spellEnd"/>
      <w:r w:rsidR="00713AEB" w:rsidRPr="002B6B58">
        <w:rPr>
          <w:rFonts w:ascii="Times New Roman" w:eastAsia="Times New Roman" w:hAnsi="Times New Roman" w:cs="Times New Roman"/>
          <w:i/>
          <w:iCs/>
          <w:color w:val="000000"/>
          <w:sz w:val="24"/>
          <w:szCs w:val="24"/>
          <w:highlight w:val="yellow"/>
          <w:lang w:bidi="bo-CN"/>
          <w:rPrChange w:id="1527" w:author="Marielle Moraine Butters" w:date="2019-06-17T10:19:00Z">
            <w:rPr>
              <w:rFonts w:ascii="Times New Roman" w:eastAsia="Times New Roman" w:hAnsi="Times New Roman" w:cs="Times New Roman"/>
              <w:i/>
              <w:iCs/>
              <w:color w:val="000000"/>
              <w:sz w:val="24"/>
              <w:szCs w:val="24"/>
              <w:lang w:bidi="bo-CN"/>
            </w:rPr>
          </w:rPrChange>
        </w:rPr>
        <w:t>       </w:t>
      </w:r>
      <w:proofErr w:type="spellStart"/>
      <w:r w:rsidR="005123ED" w:rsidRPr="002B6B58">
        <w:rPr>
          <w:rFonts w:ascii="Times New Roman" w:eastAsia="Times New Roman" w:hAnsi="Times New Roman" w:cs="Times New Roman"/>
          <w:i/>
          <w:iCs/>
          <w:color w:val="000000"/>
          <w:sz w:val="24"/>
          <w:szCs w:val="24"/>
          <w:highlight w:val="yellow"/>
          <w:lang w:bidi="bo-CN"/>
          <w:rPrChange w:id="1528" w:author="Marielle Moraine Butters" w:date="2019-06-17T10:19:00Z">
            <w:rPr>
              <w:rFonts w:ascii="Times New Roman" w:eastAsia="Times New Roman" w:hAnsi="Times New Roman" w:cs="Times New Roman"/>
              <w:i/>
              <w:iCs/>
              <w:color w:val="000000"/>
              <w:sz w:val="24"/>
              <w:szCs w:val="24"/>
              <w:lang w:bidi="bo-CN"/>
            </w:rPr>
          </w:rPrChange>
        </w:rPr>
        <w:t>ksá</w:t>
      </w:r>
      <w:proofErr w:type="spellEnd"/>
      <w:r w:rsidR="005123ED" w:rsidRPr="002B6B58">
        <w:rPr>
          <w:rFonts w:ascii="Times New Roman" w:eastAsia="Times New Roman" w:hAnsi="Times New Roman" w:cs="Times New Roman"/>
          <w:i/>
          <w:iCs/>
          <w:color w:val="000000"/>
          <w:sz w:val="24"/>
          <w:szCs w:val="24"/>
          <w:highlight w:val="yellow"/>
          <w:lang w:bidi="bo-CN"/>
          <w:rPrChange w:id="1529" w:author="Marielle Moraine Butters" w:date="2019-06-17T10:19:00Z">
            <w:rPr>
              <w:rFonts w:ascii="Times New Roman" w:eastAsia="Times New Roman" w:hAnsi="Times New Roman" w:cs="Times New Roman"/>
              <w:i/>
              <w:iCs/>
              <w:color w:val="000000"/>
              <w:sz w:val="24"/>
              <w:szCs w:val="24"/>
              <w:lang w:bidi="bo-CN"/>
            </w:rPr>
          </w:rPrChange>
        </w:rPr>
        <w:t>-f-</w:t>
      </w:r>
      <w:proofErr w:type="spellStart"/>
      <w:r w:rsidR="005123ED" w:rsidRPr="002B6B58">
        <w:rPr>
          <w:rFonts w:ascii="Times New Roman" w:eastAsia="Times New Roman" w:hAnsi="Times New Roman" w:cs="Times New Roman"/>
          <w:i/>
          <w:iCs/>
          <w:color w:val="000000"/>
          <w:sz w:val="24"/>
          <w:szCs w:val="24"/>
          <w:highlight w:val="yellow"/>
          <w:lang w:bidi="bo-CN"/>
          <w:rPrChange w:id="1530" w:author="Marielle Moraine Butters" w:date="2019-06-17T10:19:00Z">
            <w:rPr>
              <w:rFonts w:ascii="Times New Roman" w:eastAsia="Times New Roman" w:hAnsi="Times New Roman" w:cs="Times New Roman"/>
              <w:i/>
              <w:iCs/>
              <w:color w:val="000000"/>
              <w:sz w:val="24"/>
              <w:szCs w:val="24"/>
              <w:lang w:bidi="bo-CN"/>
            </w:rPr>
          </w:rPrChange>
        </w:rPr>
        <w:t>tà</w:t>
      </w:r>
      <w:proofErr w:type="spellEnd"/>
      <w:r w:rsidR="005123ED" w:rsidRPr="002B6B58">
        <w:rPr>
          <w:rFonts w:ascii="Times New Roman" w:eastAsia="Times New Roman" w:hAnsi="Times New Roman" w:cs="Times New Roman"/>
          <w:i/>
          <w:iCs/>
          <w:color w:val="000000"/>
          <w:sz w:val="24"/>
          <w:szCs w:val="24"/>
          <w:highlight w:val="yellow"/>
          <w:lang w:bidi="bo-CN"/>
          <w:rPrChange w:id="1531" w:author="Marielle Moraine Butters" w:date="2019-06-17T10:19:00Z">
            <w:rPr>
              <w:rFonts w:ascii="Times New Roman" w:eastAsia="Times New Roman" w:hAnsi="Times New Roman" w:cs="Times New Roman"/>
              <w:i/>
              <w:iCs/>
              <w:color w:val="000000"/>
              <w:sz w:val="24"/>
              <w:szCs w:val="24"/>
              <w:lang w:bidi="bo-CN"/>
            </w:rPr>
          </w:rPrChange>
        </w:rPr>
        <w:t xml:space="preserve">        </w:t>
      </w:r>
      <w:r w:rsidR="00713AEB" w:rsidRPr="002B6B58">
        <w:rPr>
          <w:rFonts w:ascii="Times New Roman" w:eastAsia="Times New Roman" w:hAnsi="Times New Roman" w:cs="Times New Roman"/>
          <w:i/>
          <w:iCs/>
          <w:color w:val="000000"/>
          <w:sz w:val="24"/>
          <w:szCs w:val="24"/>
          <w:highlight w:val="yellow"/>
          <w:lang w:bidi="bo-CN"/>
          <w:rPrChange w:id="1532" w:author="Marielle Moraine Butters" w:date="2019-06-17T10:19:00Z">
            <w:rPr>
              <w:rFonts w:ascii="Times New Roman" w:eastAsia="Times New Roman" w:hAnsi="Times New Roman" w:cs="Times New Roman"/>
              <w:i/>
              <w:iCs/>
              <w:color w:val="000000"/>
              <w:sz w:val="24"/>
              <w:szCs w:val="24"/>
              <w:lang w:bidi="bo-CN"/>
            </w:rPr>
          </w:rPrChange>
        </w:rPr>
        <w:t xml:space="preserve">      </w:t>
      </w:r>
      <w:proofErr w:type="spellStart"/>
      <w:r w:rsidR="005123ED" w:rsidRPr="002B6B58">
        <w:rPr>
          <w:rFonts w:ascii="Times New Roman" w:eastAsia="Times New Roman" w:hAnsi="Times New Roman" w:cs="Times New Roman"/>
          <w:i/>
          <w:iCs/>
          <w:color w:val="000000"/>
          <w:sz w:val="24"/>
          <w:szCs w:val="24"/>
          <w:highlight w:val="yellow"/>
          <w:lang w:bidi="bo-CN"/>
          <w:rPrChange w:id="1533" w:author="Marielle Moraine Butters" w:date="2019-06-17T10:19:00Z">
            <w:rPr>
              <w:rFonts w:ascii="Times New Roman" w:eastAsia="Times New Roman" w:hAnsi="Times New Roman" w:cs="Times New Roman"/>
              <w:i/>
              <w:iCs/>
              <w:color w:val="000000"/>
              <w:sz w:val="24"/>
              <w:szCs w:val="24"/>
              <w:lang w:bidi="bo-CN"/>
            </w:rPr>
          </w:rPrChange>
        </w:rPr>
        <w:t>dágálá</w:t>
      </w:r>
      <w:proofErr w:type="spellEnd"/>
      <w:r w:rsidR="005123ED" w:rsidRPr="002B6B58">
        <w:rPr>
          <w:rFonts w:ascii="Times New Roman" w:eastAsia="Times New Roman" w:hAnsi="Times New Roman" w:cs="Times New Roman"/>
          <w:i/>
          <w:iCs/>
          <w:color w:val="000000"/>
          <w:sz w:val="24"/>
          <w:szCs w:val="24"/>
          <w:highlight w:val="yellow"/>
          <w:lang w:bidi="bo-CN"/>
          <w:rPrChange w:id="1534" w:author="Marielle Moraine Butters" w:date="2019-06-17T10:19:00Z">
            <w:rPr>
              <w:rFonts w:ascii="Times New Roman" w:eastAsia="Times New Roman" w:hAnsi="Times New Roman" w:cs="Times New Roman"/>
              <w:i/>
              <w:iCs/>
              <w:color w:val="000000"/>
              <w:sz w:val="24"/>
              <w:szCs w:val="24"/>
              <w:lang w:bidi="bo-CN"/>
            </w:rPr>
          </w:rPrChange>
        </w:rPr>
        <w:t xml:space="preserve">    </w:t>
      </w:r>
      <w:proofErr w:type="spellStart"/>
      <w:r w:rsidR="005123ED" w:rsidRPr="002B6B58">
        <w:rPr>
          <w:rFonts w:ascii="Times New Roman" w:eastAsia="Times New Roman" w:hAnsi="Times New Roman" w:cs="Times New Roman"/>
          <w:b/>
          <w:bCs/>
          <w:i/>
          <w:iCs/>
          <w:color w:val="000000"/>
          <w:sz w:val="24"/>
          <w:szCs w:val="24"/>
          <w:highlight w:val="yellow"/>
          <w:lang w:bidi="bo-CN"/>
          <w:rPrChange w:id="1535" w:author="Marielle Moraine Butters" w:date="2019-06-17T10:19:00Z">
            <w:rPr>
              <w:rFonts w:ascii="Times New Roman" w:eastAsia="Times New Roman" w:hAnsi="Times New Roman" w:cs="Times New Roman"/>
              <w:b/>
              <w:bCs/>
              <w:i/>
              <w:iCs/>
              <w:color w:val="000000"/>
              <w:sz w:val="24"/>
              <w:szCs w:val="24"/>
              <w:lang w:bidi="bo-CN"/>
            </w:rPr>
          </w:rPrChange>
        </w:rPr>
        <w:t>wà</w:t>
      </w:r>
      <w:proofErr w:type="spellEnd"/>
    </w:p>
    <w:p w14:paraId="596E627E" w14:textId="0CCAF8C1" w:rsidR="005123ED" w:rsidRPr="002B6B58" w:rsidRDefault="005123ED" w:rsidP="005123ED">
      <w:pPr>
        <w:spacing w:after="0" w:line="240" w:lineRule="auto"/>
        <w:ind w:right="1620"/>
        <w:jc w:val="both"/>
        <w:rPr>
          <w:rFonts w:ascii="Times New Roman" w:eastAsia="Times New Roman" w:hAnsi="Times New Roman" w:cs="Times New Roman"/>
          <w:sz w:val="24"/>
          <w:szCs w:val="24"/>
          <w:highlight w:val="yellow"/>
          <w:lang w:bidi="bo-CN"/>
          <w:rPrChange w:id="1536" w:author="Marielle Moraine Butters" w:date="2019-06-17T10:19:00Z">
            <w:rPr>
              <w:rFonts w:ascii="Times New Roman" w:eastAsia="Times New Roman" w:hAnsi="Times New Roman" w:cs="Times New Roman"/>
              <w:sz w:val="24"/>
              <w:szCs w:val="24"/>
              <w:lang w:bidi="bo-CN"/>
            </w:rPr>
          </w:rPrChange>
        </w:rPr>
      </w:pPr>
      <w:r w:rsidRPr="002B6B58">
        <w:rPr>
          <w:rFonts w:ascii="Times New Roman" w:eastAsia="Times New Roman" w:hAnsi="Times New Roman" w:cs="Times New Roman"/>
          <w:color w:val="000000"/>
          <w:sz w:val="24"/>
          <w:szCs w:val="24"/>
          <w:highlight w:val="yellow"/>
          <w:lang w:bidi="bo-CN"/>
          <w:rPrChange w:id="1537" w:author="Marielle Moraine Butters" w:date="2019-06-17T10:19:00Z">
            <w:rPr>
              <w:rFonts w:ascii="Times New Roman" w:eastAsia="Times New Roman" w:hAnsi="Times New Roman" w:cs="Times New Roman"/>
              <w:color w:val="000000"/>
              <w:sz w:val="24"/>
              <w:szCs w:val="24"/>
              <w:lang w:bidi="bo-CN"/>
            </w:rPr>
          </w:rPrChange>
        </w:rPr>
        <w:t xml:space="preserve">        </w:t>
      </w:r>
      <w:r w:rsidRPr="002B6B58">
        <w:rPr>
          <w:rFonts w:ascii="Times New Roman" w:eastAsia="Times New Roman" w:hAnsi="Times New Roman" w:cs="Times New Roman"/>
          <w:color w:val="000000"/>
          <w:sz w:val="24"/>
          <w:szCs w:val="24"/>
          <w:highlight w:val="yellow"/>
          <w:lang w:bidi="bo-CN"/>
          <w:rPrChange w:id="1538" w:author="Marielle Moraine Butters" w:date="2019-06-17T10:19:00Z">
            <w:rPr>
              <w:rFonts w:ascii="Times New Roman" w:eastAsia="Times New Roman" w:hAnsi="Times New Roman" w:cs="Times New Roman"/>
              <w:color w:val="000000"/>
              <w:sz w:val="24"/>
              <w:szCs w:val="24"/>
              <w:lang w:bidi="bo-CN"/>
            </w:rPr>
          </w:rPrChange>
        </w:rPr>
        <w:tab/>
      </w:r>
      <w:ins w:id="1539" w:author="Marielle Moraine Butters" w:date="2019-06-17T10:18:00Z">
        <w:r w:rsidR="002B6B58" w:rsidRPr="002B6B58">
          <w:rPr>
            <w:rFonts w:ascii="Times New Roman" w:eastAsia="Times New Roman" w:hAnsi="Times New Roman" w:cs="Times New Roman"/>
            <w:color w:val="000000"/>
            <w:sz w:val="24"/>
            <w:szCs w:val="24"/>
            <w:highlight w:val="yellow"/>
            <w:lang w:bidi="bo-CN"/>
            <w:rPrChange w:id="1540" w:author="Marielle Moraine Butters" w:date="2019-06-17T10:19:00Z">
              <w:rPr>
                <w:rFonts w:ascii="Times New Roman" w:eastAsia="Times New Roman" w:hAnsi="Times New Roman" w:cs="Times New Roman"/>
                <w:color w:val="000000"/>
                <w:sz w:val="24"/>
                <w:szCs w:val="24"/>
                <w:lang w:bidi="bo-CN"/>
              </w:rPr>
            </w:rPrChange>
          </w:rPr>
          <w:t xml:space="preserve">      </w:t>
        </w:r>
      </w:ins>
      <w:proofErr w:type="gramStart"/>
      <w:r w:rsidRPr="002B6B58">
        <w:rPr>
          <w:rFonts w:ascii="Times New Roman" w:eastAsia="Times New Roman" w:hAnsi="Times New Roman" w:cs="Times New Roman"/>
          <w:color w:val="000000"/>
          <w:sz w:val="24"/>
          <w:szCs w:val="24"/>
          <w:highlight w:val="yellow"/>
          <w:lang w:bidi="bo-CN"/>
          <w:rPrChange w:id="1541" w:author="Marielle Moraine Butters" w:date="2019-06-17T10:19:00Z">
            <w:rPr>
              <w:rFonts w:ascii="Times New Roman" w:eastAsia="Times New Roman" w:hAnsi="Times New Roman" w:cs="Times New Roman"/>
              <w:color w:val="000000"/>
              <w:sz w:val="24"/>
              <w:szCs w:val="24"/>
              <w:lang w:bidi="bo-CN"/>
            </w:rPr>
          </w:rPrChange>
        </w:rPr>
        <w:t>lack</w:t>
      </w:r>
      <w:proofErr w:type="gramEnd"/>
      <w:r w:rsidRPr="002B6B58">
        <w:rPr>
          <w:rFonts w:ascii="Times New Roman" w:eastAsia="Times New Roman" w:hAnsi="Times New Roman" w:cs="Times New Roman"/>
          <w:color w:val="000000"/>
          <w:sz w:val="24"/>
          <w:szCs w:val="24"/>
          <w:highlight w:val="yellow"/>
          <w:lang w:bidi="bo-CN"/>
          <w:rPrChange w:id="1542" w:author="Marielle Moraine Butters" w:date="2019-06-17T10:19:00Z">
            <w:rPr>
              <w:rFonts w:ascii="Times New Roman" w:eastAsia="Times New Roman" w:hAnsi="Times New Roman" w:cs="Times New Roman"/>
              <w:color w:val="000000"/>
              <w:sz w:val="24"/>
              <w:szCs w:val="24"/>
              <w:lang w:bidi="bo-CN"/>
            </w:rPr>
          </w:rPrChange>
        </w:rPr>
        <w:t xml:space="preserve">    </w:t>
      </w:r>
      <w:r w:rsidRPr="002B6B58">
        <w:rPr>
          <w:rFonts w:ascii="Times New Roman" w:eastAsia="Times New Roman" w:hAnsi="Times New Roman" w:cs="Times New Roman"/>
          <w:smallCaps/>
          <w:color w:val="000000"/>
          <w:sz w:val="24"/>
          <w:szCs w:val="24"/>
          <w:highlight w:val="yellow"/>
          <w:lang w:bidi="bo-CN"/>
          <w:rPrChange w:id="1543" w:author="Marielle Moraine Butters" w:date="2019-06-17T10:19:00Z">
            <w:rPr>
              <w:rFonts w:ascii="Times New Roman" w:eastAsia="Times New Roman" w:hAnsi="Times New Roman" w:cs="Times New Roman"/>
              <w:smallCaps/>
              <w:color w:val="000000"/>
              <w:sz w:val="24"/>
              <w:szCs w:val="24"/>
              <w:lang w:bidi="bo-CN"/>
            </w:rPr>
          </w:rPrChange>
        </w:rPr>
        <w:t>3pl    impf</w:t>
      </w:r>
      <w:r w:rsidR="00713AEB" w:rsidRPr="002B6B58">
        <w:rPr>
          <w:rFonts w:ascii="Times New Roman" w:eastAsia="Times New Roman" w:hAnsi="Times New Roman" w:cs="Times New Roman"/>
          <w:color w:val="000000"/>
          <w:sz w:val="24"/>
          <w:szCs w:val="24"/>
          <w:highlight w:val="yellow"/>
          <w:lang w:bidi="bo-CN"/>
          <w:rPrChange w:id="1544" w:author="Marielle Moraine Butters" w:date="2019-06-17T10:19:00Z">
            <w:rPr>
              <w:rFonts w:ascii="Times New Roman" w:eastAsia="Times New Roman" w:hAnsi="Times New Roman" w:cs="Times New Roman"/>
              <w:color w:val="000000"/>
              <w:sz w:val="24"/>
              <w:szCs w:val="24"/>
              <w:lang w:bidi="bo-CN"/>
            </w:rPr>
          </w:rPrChange>
        </w:rPr>
        <w:t>   </w:t>
      </w:r>
      <w:r w:rsidRPr="002B6B58">
        <w:rPr>
          <w:rFonts w:ascii="Times New Roman" w:eastAsia="Times New Roman" w:hAnsi="Times New Roman" w:cs="Times New Roman"/>
          <w:color w:val="000000"/>
          <w:sz w:val="24"/>
          <w:szCs w:val="24"/>
          <w:highlight w:val="yellow"/>
          <w:lang w:bidi="bo-CN"/>
          <w:rPrChange w:id="1545" w:author="Marielle Moraine Butters" w:date="2019-06-17T10:19:00Z">
            <w:rPr>
              <w:rFonts w:ascii="Times New Roman" w:eastAsia="Times New Roman" w:hAnsi="Times New Roman" w:cs="Times New Roman"/>
              <w:color w:val="000000"/>
              <w:sz w:val="24"/>
              <w:szCs w:val="24"/>
              <w:lang w:bidi="bo-CN"/>
            </w:rPr>
          </w:rPrChange>
        </w:rPr>
        <w:t>catch-</w:t>
      </w:r>
      <w:r w:rsidRPr="002B6B58">
        <w:rPr>
          <w:rFonts w:ascii="Times New Roman" w:eastAsia="Times New Roman" w:hAnsi="Times New Roman" w:cs="Times New Roman"/>
          <w:smallCaps/>
          <w:color w:val="000000"/>
          <w:sz w:val="24"/>
          <w:szCs w:val="24"/>
          <w:highlight w:val="yellow"/>
          <w:lang w:bidi="bo-CN"/>
          <w:rPrChange w:id="1546" w:author="Marielle Moraine Butters" w:date="2019-06-17T10:19:00Z">
            <w:rPr>
              <w:rFonts w:ascii="Times New Roman" w:eastAsia="Times New Roman" w:hAnsi="Times New Roman" w:cs="Times New Roman"/>
              <w:smallCaps/>
              <w:color w:val="000000"/>
              <w:sz w:val="24"/>
              <w:szCs w:val="24"/>
              <w:lang w:bidi="bo-CN"/>
            </w:rPr>
          </w:rPrChange>
        </w:rPr>
        <w:t>up-ref</w:t>
      </w:r>
      <w:r w:rsidRPr="002B6B58">
        <w:rPr>
          <w:rFonts w:ascii="Times New Roman" w:eastAsia="Times New Roman" w:hAnsi="Times New Roman" w:cs="Times New Roman"/>
          <w:color w:val="000000"/>
          <w:sz w:val="24"/>
          <w:szCs w:val="24"/>
          <w:highlight w:val="yellow"/>
          <w:lang w:bidi="bo-CN"/>
          <w:rPrChange w:id="1547" w:author="Marielle Moraine Butters" w:date="2019-06-17T10:19:00Z">
            <w:rPr>
              <w:rFonts w:ascii="Times New Roman" w:eastAsia="Times New Roman" w:hAnsi="Times New Roman" w:cs="Times New Roman"/>
              <w:color w:val="000000"/>
              <w:sz w:val="24"/>
              <w:szCs w:val="24"/>
              <w:lang w:bidi="bo-CN"/>
            </w:rPr>
          </w:rPrChange>
        </w:rPr>
        <w:t>   </w:t>
      </w:r>
      <w:r w:rsidR="001A7925" w:rsidRPr="002B6B58">
        <w:rPr>
          <w:rFonts w:ascii="Times New Roman" w:eastAsia="Times New Roman" w:hAnsi="Times New Roman" w:cs="Times New Roman"/>
          <w:color w:val="000000"/>
          <w:sz w:val="24"/>
          <w:szCs w:val="24"/>
          <w:highlight w:val="yellow"/>
          <w:lang w:bidi="bo-CN"/>
          <w:rPrChange w:id="1548" w:author="Marielle Moraine Butters" w:date="2019-06-17T10:19:00Z">
            <w:rPr>
              <w:rFonts w:ascii="Times New Roman" w:eastAsia="Times New Roman" w:hAnsi="Times New Roman" w:cs="Times New Roman"/>
              <w:color w:val="000000"/>
              <w:sz w:val="24"/>
              <w:szCs w:val="24"/>
              <w:lang w:bidi="bo-CN"/>
            </w:rPr>
          </w:rPrChange>
        </w:rPr>
        <w:t xml:space="preserve"> </w:t>
      </w:r>
      <w:r w:rsidRPr="002B6B58">
        <w:rPr>
          <w:rFonts w:ascii="Times New Roman" w:eastAsia="Times New Roman" w:hAnsi="Times New Roman" w:cs="Times New Roman"/>
          <w:color w:val="000000"/>
          <w:sz w:val="24"/>
          <w:szCs w:val="24"/>
          <w:highlight w:val="yellow"/>
          <w:lang w:bidi="bo-CN"/>
          <w:rPrChange w:id="1549" w:author="Marielle Moraine Butters" w:date="2019-06-17T10:19:00Z">
            <w:rPr>
              <w:rFonts w:ascii="Times New Roman" w:eastAsia="Times New Roman" w:hAnsi="Times New Roman" w:cs="Times New Roman"/>
              <w:color w:val="000000"/>
              <w:sz w:val="24"/>
              <w:szCs w:val="24"/>
              <w:lang w:bidi="bo-CN"/>
            </w:rPr>
          </w:rPrChange>
        </w:rPr>
        <w:t xml:space="preserve"> many    </w:t>
      </w:r>
      <w:r w:rsidR="001A7925" w:rsidRPr="002B6B58">
        <w:rPr>
          <w:rFonts w:ascii="Times New Roman" w:eastAsia="Times New Roman" w:hAnsi="Times New Roman" w:cs="Times New Roman"/>
          <w:color w:val="000000"/>
          <w:sz w:val="24"/>
          <w:szCs w:val="24"/>
          <w:highlight w:val="yellow"/>
          <w:lang w:bidi="bo-CN"/>
          <w:rPrChange w:id="1550" w:author="Marielle Moraine Butters" w:date="2019-06-17T10:19:00Z">
            <w:rPr>
              <w:rFonts w:ascii="Times New Roman" w:eastAsia="Times New Roman" w:hAnsi="Times New Roman" w:cs="Times New Roman"/>
              <w:color w:val="000000"/>
              <w:sz w:val="24"/>
              <w:szCs w:val="24"/>
              <w:lang w:bidi="bo-CN"/>
            </w:rPr>
          </w:rPrChange>
        </w:rPr>
        <w:t xml:space="preserve"> </w:t>
      </w:r>
      <w:proofErr w:type="spellStart"/>
      <w:r w:rsidRPr="002B6B58">
        <w:rPr>
          <w:rFonts w:ascii="Times New Roman" w:eastAsia="Times New Roman" w:hAnsi="Times New Roman" w:cs="Times New Roman"/>
          <w:smallCaps/>
          <w:color w:val="000000"/>
          <w:sz w:val="24"/>
          <w:szCs w:val="24"/>
          <w:highlight w:val="yellow"/>
          <w:lang w:bidi="bo-CN"/>
          <w:rPrChange w:id="1551" w:author="Marielle Moraine Butters" w:date="2019-06-17T10:19:00Z">
            <w:rPr>
              <w:rFonts w:ascii="Times New Roman" w:eastAsia="Times New Roman" w:hAnsi="Times New Roman" w:cs="Times New Roman"/>
              <w:smallCaps/>
              <w:color w:val="000000"/>
              <w:sz w:val="24"/>
              <w:szCs w:val="24"/>
              <w:lang w:bidi="bo-CN"/>
            </w:rPr>
          </w:rPrChange>
        </w:rPr>
        <w:t>neg</w:t>
      </w:r>
      <w:proofErr w:type="spellEnd"/>
    </w:p>
    <w:p w14:paraId="7AC55B02" w14:textId="155F4CA2" w:rsidR="00424B48" w:rsidRDefault="005123ED" w:rsidP="005123ED">
      <w:pPr>
        <w:pStyle w:val="NoSpacing"/>
        <w:rPr>
          <w:rFonts w:ascii="Times New Roman" w:eastAsia="Times New Roman" w:hAnsi="Times New Roman" w:cs="Times New Roman"/>
          <w:color w:val="000000"/>
          <w:sz w:val="24"/>
          <w:szCs w:val="24"/>
          <w:lang w:bidi="bo-CN"/>
        </w:rPr>
      </w:pPr>
      <w:r w:rsidRPr="002B6B58">
        <w:rPr>
          <w:rFonts w:ascii="Times New Roman" w:eastAsia="Times New Roman" w:hAnsi="Times New Roman" w:cs="Times New Roman"/>
          <w:color w:val="000000"/>
          <w:sz w:val="24"/>
          <w:szCs w:val="24"/>
          <w:highlight w:val="yellow"/>
          <w:lang w:bidi="bo-CN"/>
          <w:rPrChange w:id="1552" w:author="Marielle Moraine Butters" w:date="2019-06-17T10:19:00Z">
            <w:rPr>
              <w:rFonts w:ascii="Times New Roman" w:eastAsia="Times New Roman" w:hAnsi="Times New Roman" w:cs="Times New Roman"/>
              <w:color w:val="000000"/>
              <w:sz w:val="24"/>
              <w:szCs w:val="24"/>
              <w:lang w:bidi="bo-CN"/>
            </w:rPr>
          </w:rPrChange>
        </w:rPr>
        <w:t xml:space="preserve">        </w:t>
      </w:r>
      <w:r w:rsidRPr="002B6B58">
        <w:rPr>
          <w:rFonts w:ascii="Times New Roman" w:eastAsia="Times New Roman" w:hAnsi="Times New Roman" w:cs="Times New Roman"/>
          <w:color w:val="000000"/>
          <w:sz w:val="24"/>
          <w:szCs w:val="24"/>
          <w:highlight w:val="yellow"/>
          <w:lang w:bidi="bo-CN"/>
          <w:rPrChange w:id="1553" w:author="Marielle Moraine Butters" w:date="2019-06-17T10:19:00Z">
            <w:rPr>
              <w:rFonts w:ascii="Times New Roman" w:eastAsia="Times New Roman" w:hAnsi="Times New Roman" w:cs="Times New Roman"/>
              <w:color w:val="000000"/>
              <w:sz w:val="24"/>
              <w:szCs w:val="24"/>
              <w:lang w:bidi="bo-CN"/>
            </w:rPr>
          </w:rPrChange>
        </w:rPr>
        <w:tab/>
      </w:r>
      <w:ins w:id="1554" w:author="Marielle Moraine Butters" w:date="2019-06-17T10:18:00Z">
        <w:r w:rsidR="002B6B58" w:rsidRPr="002B6B58">
          <w:rPr>
            <w:rFonts w:ascii="Times New Roman" w:eastAsia="Times New Roman" w:hAnsi="Times New Roman" w:cs="Times New Roman"/>
            <w:color w:val="000000"/>
            <w:sz w:val="24"/>
            <w:szCs w:val="24"/>
            <w:highlight w:val="yellow"/>
            <w:lang w:bidi="bo-CN"/>
            <w:rPrChange w:id="1555" w:author="Marielle Moraine Butters" w:date="2019-06-17T10:19:00Z">
              <w:rPr>
                <w:rFonts w:ascii="Times New Roman" w:eastAsia="Times New Roman" w:hAnsi="Times New Roman" w:cs="Times New Roman"/>
                <w:color w:val="000000"/>
                <w:sz w:val="24"/>
                <w:szCs w:val="24"/>
                <w:lang w:bidi="bo-CN"/>
              </w:rPr>
            </w:rPrChange>
          </w:rPr>
          <w:t xml:space="preserve">     </w:t>
        </w:r>
      </w:ins>
      <w:r w:rsidRPr="002B6B58">
        <w:rPr>
          <w:rFonts w:ascii="Times New Roman" w:eastAsia="Times New Roman" w:hAnsi="Times New Roman" w:cs="Times New Roman"/>
          <w:color w:val="000000"/>
          <w:sz w:val="24"/>
          <w:szCs w:val="24"/>
          <w:highlight w:val="yellow"/>
          <w:lang w:bidi="bo-CN"/>
          <w:rPrChange w:id="1556" w:author="Marielle Moraine Butters" w:date="2019-06-17T10:19:00Z">
            <w:rPr>
              <w:rFonts w:ascii="Times New Roman" w:eastAsia="Times New Roman" w:hAnsi="Times New Roman" w:cs="Times New Roman"/>
              <w:color w:val="000000"/>
              <w:sz w:val="24"/>
              <w:szCs w:val="24"/>
              <w:lang w:bidi="bo-CN"/>
            </w:rPr>
          </w:rPrChange>
        </w:rPr>
        <w:t>‘</w:t>
      </w:r>
      <w:proofErr w:type="gramStart"/>
      <w:r w:rsidRPr="002B6B58">
        <w:rPr>
          <w:rFonts w:ascii="Times New Roman" w:eastAsia="Times New Roman" w:hAnsi="Times New Roman" w:cs="Times New Roman"/>
          <w:color w:val="000000"/>
          <w:sz w:val="24"/>
          <w:szCs w:val="24"/>
          <w:highlight w:val="yellow"/>
          <w:lang w:bidi="bo-CN"/>
          <w:rPrChange w:id="1557" w:author="Marielle Moraine Butters" w:date="2019-06-17T10:19:00Z">
            <w:rPr>
              <w:rFonts w:ascii="Times New Roman" w:eastAsia="Times New Roman" w:hAnsi="Times New Roman" w:cs="Times New Roman"/>
              <w:color w:val="000000"/>
              <w:sz w:val="24"/>
              <w:szCs w:val="24"/>
              <w:lang w:bidi="bo-CN"/>
            </w:rPr>
          </w:rPrChange>
        </w:rPr>
        <w:t>they</w:t>
      </w:r>
      <w:proofErr w:type="gramEnd"/>
      <w:r w:rsidRPr="002B6B58">
        <w:rPr>
          <w:rFonts w:ascii="Times New Roman" w:eastAsia="Times New Roman" w:hAnsi="Times New Roman" w:cs="Times New Roman"/>
          <w:color w:val="000000"/>
          <w:sz w:val="24"/>
          <w:szCs w:val="24"/>
          <w:highlight w:val="yellow"/>
          <w:lang w:bidi="bo-CN"/>
          <w:rPrChange w:id="1558" w:author="Marielle Moraine Butters" w:date="2019-06-17T10:19:00Z">
            <w:rPr>
              <w:rFonts w:ascii="Times New Roman" w:eastAsia="Times New Roman" w:hAnsi="Times New Roman" w:cs="Times New Roman"/>
              <w:color w:val="000000"/>
              <w:sz w:val="24"/>
              <w:szCs w:val="24"/>
              <w:lang w:bidi="bo-CN"/>
            </w:rPr>
          </w:rPrChange>
        </w:rPr>
        <w:t xml:space="preserve"> do not catch many</w:t>
      </w:r>
      <w:r w:rsidR="00713AEB" w:rsidRPr="002B6B58">
        <w:rPr>
          <w:rFonts w:ascii="Times New Roman" w:eastAsia="Times New Roman" w:hAnsi="Times New Roman" w:cs="Times New Roman"/>
          <w:color w:val="000000"/>
          <w:sz w:val="24"/>
          <w:szCs w:val="24"/>
          <w:highlight w:val="yellow"/>
          <w:lang w:bidi="bo-CN"/>
          <w:rPrChange w:id="1559" w:author="Marielle Moraine Butters" w:date="2019-06-17T10:19:00Z">
            <w:rPr>
              <w:rFonts w:ascii="Times New Roman" w:eastAsia="Times New Roman" w:hAnsi="Times New Roman" w:cs="Times New Roman"/>
              <w:color w:val="000000"/>
              <w:sz w:val="24"/>
              <w:szCs w:val="24"/>
              <w:lang w:bidi="bo-CN"/>
            </w:rPr>
          </w:rPrChange>
        </w:rPr>
        <w:t>.</w:t>
      </w:r>
      <w:r w:rsidRPr="002B6B58">
        <w:rPr>
          <w:rFonts w:ascii="Times New Roman" w:eastAsia="Times New Roman" w:hAnsi="Times New Roman" w:cs="Times New Roman"/>
          <w:color w:val="000000"/>
          <w:sz w:val="24"/>
          <w:szCs w:val="24"/>
          <w:highlight w:val="yellow"/>
          <w:lang w:bidi="bo-CN"/>
          <w:rPrChange w:id="1560" w:author="Marielle Moraine Butters" w:date="2019-06-17T10:19:00Z">
            <w:rPr>
              <w:rFonts w:ascii="Times New Roman" w:eastAsia="Times New Roman" w:hAnsi="Times New Roman" w:cs="Times New Roman"/>
              <w:color w:val="000000"/>
              <w:sz w:val="24"/>
              <w:szCs w:val="24"/>
              <w:lang w:bidi="bo-CN"/>
            </w:rPr>
          </w:rPrChange>
        </w:rPr>
        <w:t>’</w:t>
      </w:r>
      <w:r w:rsidR="00713AEB" w:rsidRPr="002B6B58">
        <w:rPr>
          <w:rFonts w:ascii="Times New Roman" w:eastAsia="Times New Roman" w:hAnsi="Times New Roman" w:cs="Times New Roman"/>
          <w:color w:val="000000"/>
          <w:sz w:val="24"/>
          <w:szCs w:val="24"/>
          <w:highlight w:val="yellow"/>
          <w:lang w:bidi="bo-CN"/>
          <w:rPrChange w:id="1561" w:author="Marielle Moraine Butters" w:date="2019-06-17T10:19:00Z">
            <w:rPr>
              <w:rFonts w:ascii="Times New Roman" w:eastAsia="Times New Roman" w:hAnsi="Times New Roman" w:cs="Times New Roman"/>
              <w:color w:val="000000"/>
              <w:sz w:val="24"/>
              <w:szCs w:val="24"/>
              <w:lang w:bidi="bo-CN"/>
            </w:rPr>
          </w:rPrChange>
        </w:rPr>
        <w:t xml:space="preserve"> </w:t>
      </w:r>
      <w:ins w:id="1562" w:author="Marielle Moraine Butters" w:date="2019-06-19T17:20:00Z">
        <w:r w:rsidR="00A6421E" w:rsidRPr="00446292">
          <w:rPr>
            <w:rFonts w:ascii="Times New Roman" w:hAnsi="Times New Roman" w:cs="Times New Roman"/>
            <w:sz w:val="24"/>
            <w:szCs w:val="24"/>
            <w:highlight w:val="yellow"/>
          </w:rPr>
          <w:t>(</w:t>
        </w:r>
        <w:proofErr w:type="spellStart"/>
        <w:r w:rsidR="00A6421E" w:rsidRPr="00446292">
          <w:rPr>
            <w:rFonts w:ascii="Times New Roman" w:hAnsi="Times New Roman" w:cs="Times New Roman"/>
            <w:sz w:val="24"/>
            <w:szCs w:val="24"/>
            <w:highlight w:val="yellow"/>
          </w:rPr>
          <w:t>Frajzyngier</w:t>
        </w:r>
        <w:proofErr w:type="spellEnd"/>
        <w:r w:rsidR="00A6421E" w:rsidRPr="00446292">
          <w:rPr>
            <w:rFonts w:ascii="Times New Roman" w:hAnsi="Times New Roman" w:cs="Times New Roman"/>
            <w:sz w:val="24"/>
            <w:szCs w:val="24"/>
            <w:highlight w:val="yellow"/>
          </w:rPr>
          <w:t xml:space="preserve"> &amp; Shay 2002: 194)</w:t>
        </w:r>
        <w:r w:rsidR="00A6421E" w:rsidRPr="00A6421E" w:rsidDel="002B6B58">
          <w:rPr>
            <w:rFonts w:ascii="Times New Roman" w:hAnsi="Times New Roman" w:cs="Times New Roman"/>
            <w:sz w:val="24"/>
            <w:szCs w:val="24"/>
            <w:highlight w:val="yellow"/>
          </w:rPr>
          <w:t xml:space="preserve"> </w:t>
        </w:r>
      </w:ins>
      <w:del w:id="1563" w:author="Marielle Moraine Butters" w:date="2019-06-17T10:18:00Z">
        <w:r w:rsidR="005D2F70" w:rsidRPr="002B6B58" w:rsidDel="002B6B58">
          <w:rPr>
            <w:rFonts w:ascii="Times New Roman" w:hAnsi="Times New Roman" w:cs="Times New Roman"/>
            <w:sz w:val="24"/>
            <w:szCs w:val="24"/>
            <w:highlight w:val="yellow"/>
            <w:rPrChange w:id="1564" w:author="Marielle Moraine Butters" w:date="2019-06-17T10:19:00Z">
              <w:rPr>
                <w:rFonts w:ascii="Times New Roman" w:hAnsi="Times New Roman" w:cs="Times New Roman"/>
                <w:sz w:val="24"/>
                <w:szCs w:val="24"/>
              </w:rPr>
            </w:rPrChange>
          </w:rPr>
          <w:delText>(Frajzyngier &amp;</w:delText>
        </w:r>
        <w:r w:rsidR="00713AEB" w:rsidRPr="002B6B58" w:rsidDel="002B6B58">
          <w:rPr>
            <w:rFonts w:ascii="Times New Roman" w:hAnsi="Times New Roman" w:cs="Times New Roman"/>
            <w:sz w:val="24"/>
            <w:szCs w:val="24"/>
            <w:highlight w:val="yellow"/>
            <w:rPrChange w:id="1565" w:author="Marielle Moraine Butters" w:date="2019-06-17T10:19:00Z">
              <w:rPr>
                <w:rFonts w:ascii="Times New Roman" w:hAnsi="Times New Roman" w:cs="Times New Roman"/>
                <w:sz w:val="24"/>
                <w:szCs w:val="24"/>
              </w:rPr>
            </w:rPrChange>
          </w:rPr>
          <w:delText xml:space="preserve"> Shay 2002: 194</w:delText>
        </w:r>
        <w:r w:rsidR="00FB38E2" w:rsidRPr="002B6B58" w:rsidDel="002B6B58">
          <w:rPr>
            <w:rFonts w:ascii="Times New Roman" w:hAnsi="Times New Roman" w:cs="Times New Roman"/>
            <w:sz w:val="24"/>
            <w:szCs w:val="24"/>
            <w:highlight w:val="yellow"/>
            <w:rPrChange w:id="1566" w:author="Marielle Moraine Butters" w:date="2019-06-17T10:19:00Z">
              <w:rPr>
                <w:rFonts w:ascii="Times New Roman" w:hAnsi="Times New Roman" w:cs="Times New Roman"/>
                <w:sz w:val="24"/>
                <w:szCs w:val="24"/>
              </w:rPr>
            </w:rPrChange>
          </w:rPr>
          <w:delText>)</w:delText>
        </w:r>
      </w:del>
    </w:p>
    <w:p w14:paraId="00414767" w14:textId="77777777" w:rsidR="005123ED" w:rsidRPr="00E825A7" w:rsidRDefault="005123ED" w:rsidP="005123ED">
      <w:pPr>
        <w:pStyle w:val="NoSpacing"/>
        <w:rPr>
          <w:rFonts w:ascii="Times New Roman" w:eastAsia="Times New Roman" w:hAnsi="Times New Roman" w:cs="Times New Roman"/>
          <w:color w:val="000000"/>
          <w:sz w:val="24"/>
          <w:szCs w:val="24"/>
        </w:rPr>
      </w:pPr>
    </w:p>
    <w:p w14:paraId="1F73447B" w14:textId="170790EB" w:rsidR="002B6B58" w:rsidRPr="002B6B58" w:rsidRDefault="00720A28" w:rsidP="002B6B58">
      <w:pPr>
        <w:spacing w:line="480" w:lineRule="auto"/>
        <w:rPr>
          <w:ins w:id="1567" w:author="Marielle Moraine Butters" w:date="2019-06-17T10:21:00Z"/>
          <w:rFonts w:ascii="Times New Roman" w:hAnsi="Times New Roman" w:cs="Times New Roman"/>
          <w:sz w:val="24"/>
          <w:szCs w:val="24"/>
          <w:highlight w:val="yellow"/>
          <w:rPrChange w:id="1568" w:author="Marielle Moraine Butters" w:date="2019-06-17T10:23:00Z">
            <w:rPr>
              <w:ins w:id="1569" w:author="Marielle Moraine Butters" w:date="2019-06-17T10:21:00Z"/>
              <w:rFonts w:ascii="Times New Roman" w:hAnsi="Times New Roman" w:cs="Times New Roman"/>
              <w:sz w:val="24"/>
              <w:szCs w:val="24"/>
            </w:rPr>
          </w:rPrChange>
        </w:rPr>
      </w:pPr>
      <w:r>
        <w:rPr>
          <w:rFonts w:ascii="Times New Roman" w:eastAsia="Times New Roman" w:hAnsi="Times New Roman" w:cs="Times New Roman"/>
          <w:color w:val="000000"/>
          <w:sz w:val="24"/>
          <w:szCs w:val="24"/>
        </w:rPr>
        <w:t xml:space="preserve">There may be something similar </w:t>
      </w:r>
      <w:r w:rsidR="00FB38E2">
        <w:rPr>
          <w:rFonts w:ascii="Times New Roman" w:eastAsia="Times New Roman" w:hAnsi="Times New Roman" w:cs="Times New Roman"/>
          <w:color w:val="000000"/>
          <w:sz w:val="24"/>
          <w:szCs w:val="24"/>
        </w:rPr>
        <w:t xml:space="preserve">beginning to happen in </w:t>
      </w:r>
      <w:proofErr w:type="spellStart"/>
      <w:r w:rsidR="00FB38E2">
        <w:rPr>
          <w:rFonts w:ascii="Times New Roman" w:eastAsia="Times New Roman" w:hAnsi="Times New Roman" w:cs="Times New Roman"/>
          <w:color w:val="000000"/>
          <w:sz w:val="24"/>
          <w:szCs w:val="24"/>
        </w:rPr>
        <w:t>Wandala</w:t>
      </w:r>
      <w:proofErr w:type="spellEnd"/>
      <w:r w:rsidR="00FB38E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though this is underdeveloped. </w:t>
      </w:r>
      <w:proofErr w:type="spellStart"/>
      <w:r w:rsidR="00FB38E2">
        <w:rPr>
          <w:rFonts w:ascii="Times New Roman" w:eastAsia="Times New Roman" w:hAnsi="Times New Roman" w:cs="Times New Roman"/>
          <w:color w:val="000000"/>
          <w:sz w:val="24"/>
          <w:szCs w:val="24"/>
        </w:rPr>
        <w:t>Wandala</w:t>
      </w:r>
      <w:proofErr w:type="spellEnd"/>
      <w:r w:rsidR="00FB38E2">
        <w:rPr>
          <w:rFonts w:ascii="Times New Roman" w:eastAsia="Times New Roman" w:hAnsi="Times New Roman" w:cs="Times New Roman"/>
          <w:color w:val="000000"/>
          <w:sz w:val="24"/>
          <w:szCs w:val="24"/>
        </w:rPr>
        <w:t xml:space="preserve"> is a Central Chadic language where</w:t>
      </w:r>
      <w:r w:rsidR="00424B48">
        <w:rPr>
          <w:rFonts w:ascii="Times New Roman" w:eastAsia="Times New Roman" w:hAnsi="Times New Roman" w:cs="Times New Roman"/>
          <w:color w:val="000000"/>
          <w:sz w:val="24"/>
          <w:szCs w:val="24"/>
        </w:rPr>
        <w:t xml:space="preserve"> </w:t>
      </w:r>
      <w:r w:rsidR="00D35CBB">
        <w:rPr>
          <w:rFonts w:ascii="Times New Roman" w:eastAsia="Times New Roman" w:hAnsi="Times New Roman" w:cs="Times New Roman"/>
          <w:color w:val="000000"/>
          <w:sz w:val="24"/>
          <w:szCs w:val="24"/>
        </w:rPr>
        <w:t>ver</w:t>
      </w:r>
      <w:r w:rsidR="001D3DB4">
        <w:rPr>
          <w:rFonts w:ascii="Times New Roman" w:eastAsia="Times New Roman" w:hAnsi="Times New Roman" w:cs="Times New Roman"/>
          <w:color w:val="000000"/>
          <w:sz w:val="24"/>
          <w:szCs w:val="24"/>
        </w:rPr>
        <w:t xml:space="preserve">bal negation </w:t>
      </w:r>
      <w:proofErr w:type="gramStart"/>
      <w:r w:rsidR="001D3DB4">
        <w:rPr>
          <w:rFonts w:ascii="Times New Roman" w:eastAsia="Times New Roman" w:hAnsi="Times New Roman" w:cs="Times New Roman"/>
          <w:color w:val="000000"/>
          <w:sz w:val="24"/>
          <w:szCs w:val="24"/>
        </w:rPr>
        <w:t>is marked</w:t>
      </w:r>
      <w:proofErr w:type="gramEnd"/>
      <w:r w:rsidR="001D3DB4">
        <w:rPr>
          <w:rFonts w:ascii="Times New Roman" w:eastAsia="Times New Roman" w:hAnsi="Times New Roman" w:cs="Times New Roman"/>
          <w:color w:val="000000"/>
          <w:sz w:val="24"/>
          <w:szCs w:val="24"/>
        </w:rPr>
        <w:t xml:space="preserve"> by</w:t>
      </w:r>
      <w:r w:rsidR="001D3DB4" w:rsidRPr="001D3DB4">
        <w:rPr>
          <w:rFonts w:ascii="Times New Roman" w:eastAsia="Times New Roman" w:hAnsi="Times New Roman" w:cs="Times New Roman"/>
          <w:i/>
          <w:iCs/>
          <w:color w:val="000000"/>
          <w:sz w:val="24"/>
          <w:szCs w:val="24"/>
        </w:rPr>
        <w:t xml:space="preserve"> k</w:t>
      </w:r>
      <w:r w:rsidR="001D3DB4">
        <w:rPr>
          <w:rFonts w:ascii="Times New Roman" w:eastAsia="Times New Roman" w:hAnsi="Times New Roman" w:cs="Times New Roman"/>
          <w:color w:val="000000"/>
          <w:sz w:val="24"/>
          <w:szCs w:val="24"/>
        </w:rPr>
        <w:t xml:space="preserve"> </w:t>
      </w:r>
      <w:r w:rsidR="00FB38E2">
        <w:rPr>
          <w:rFonts w:ascii="Times New Roman" w:eastAsia="Times New Roman" w:hAnsi="Times New Roman" w:cs="Times New Roman"/>
          <w:sz w:val="24"/>
          <w:szCs w:val="24"/>
        </w:rPr>
        <w:t>(clause-</w:t>
      </w:r>
      <w:r w:rsidR="001D3DB4">
        <w:rPr>
          <w:rFonts w:ascii="Times New Roman" w:eastAsia="Times New Roman" w:hAnsi="Times New Roman" w:cs="Times New Roman"/>
          <w:sz w:val="24"/>
          <w:szCs w:val="24"/>
        </w:rPr>
        <w:t>internal</w:t>
      </w:r>
      <w:r w:rsidR="00FB38E2">
        <w:rPr>
          <w:rFonts w:ascii="Times New Roman" w:eastAsia="Times New Roman" w:hAnsi="Times New Roman" w:cs="Times New Roman"/>
          <w:sz w:val="24"/>
          <w:szCs w:val="24"/>
        </w:rPr>
        <w:t>ly</w:t>
      </w:r>
      <w:r w:rsidR="001D3DB4">
        <w:rPr>
          <w:rFonts w:ascii="Times New Roman" w:eastAsia="Times New Roman" w:hAnsi="Times New Roman" w:cs="Times New Roman"/>
          <w:sz w:val="24"/>
          <w:szCs w:val="24"/>
        </w:rPr>
        <w:t xml:space="preserve">) or </w:t>
      </w:r>
      <w:proofErr w:type="spellStart"/>
      <w:r w:rsidR="001D3DB4" w:rsidRPr="001D3DB4">
        <w:rPr>
          <w:rFonts w:ascii="Times New Roman" w:eastAsia="Times New Roman" w:hAnsi="Times New Roman" w:cs="Times New Roman"/>
          <w:bCs/>
          <w:i/>
          <w:iCs/>
          <w:sz w:val="24"/>
          <w:szCs w:val="24"/>
        </w:rPr>
        <w:t>ka</w:t>
      </w:r>
      <w:proofErr w:type="spellEnd"/>
      <w:r w:rsidR="001D3DB4" w:rsidRPr="001D3DB4">
        <w:rPr>
          <w:rFonts w:ascii="Times New Roman" w:eastAsia="Times New Roman" w:hAnsi="Times New Roman" w:cs="Times New Roman"/>
          <w:bCs/>
          <w:i/>
          <w:iCs/>
          <w:sz w:val="24"/>
          <w:szCs w:val="24"/>
        </w:rPr>
        <w:t>̀</w:t>
      </w:r>
      <w:r w:rsidR="001D3DB4">
        <w:rPr>
          <w:rFonts w:ascii="Times New Roman" w:eastAsia="Times New Roman" w:hAnsi="Times New Roman" w:cs="Times New Roman"/>
          <w:sz w:val="24"/>
          <w:szCs w:val="24"/>
        </w:rPr>
        <w:t xml:space="preserve"> (</w:t>
      </w:r>
      <w:r w:rsidR="00FB38E2">
        <w:rPr>
          <w:rFonts w:ascii="Times New Roman" w:eastAsia="Times New Roman" w:hAnsi="Times New Roman" w:cs="Times New Roman"/>
          <w:sz w:val="24"/>
          <w:szCs w:val="24"/>
        </w:rPr>
        <w:t xml:space="preserve">when </w:t>
      </w:r>
      <w:r w:rsidR="001D3DB4">
        <w:rPr>
          <w:rFonts w:ascii="Times New Roman" w:eastAsia="Times New Roman" w:hAnsi="Times New Roman" w:cs="Times New Roman"/>
          <w:sz w:val="24"/>
          <w:szCs w:val="24"/>
        </w:rPr>
        <w:t>i</w:t>
      </w:r>
      <w:r w:rsidR="00FB38E2">
        <w:rPr>
          <w:rFonts w:ascii="Times New Roman" w:eastAsia="Times New Roman" w:hAnsi="Times New Roman" w:cs="Times New Roman"/>
          <w:sz w:val="24"/>
          <w:szCs w:val="24"/>
        </w:rPr>
        <w:t xml:space="preserve">n phrase final position). The </w:t>
      </w:r>
      <w:proofErr w:type="spellStart"/>
      <w:r w:rsidR="00FB38E2">
        <w:rPr>
          <w:rFonts w:ascii="Times New Roman" w:eastAsia="Times New Roman" w:hAnsi="Times New Roman" w:cs="Times New Roman"/>
          <w:sz w:val="24"/>
          <w:szCs w:val="24"/>
        </w:rPr>
        <w:t>negator</w:t>
      </w:r>
      <w:proofErr w:type="spellEnd"/>
      <w:r w:rsidR="00FB38E2">
        <w:rPr>
          <w:rFonts w:ascii="Times New Roman" w:eastAsia="Times New Roman" w:hAnsi="Times New Roman" w:cs="Times New Roman"/>
          <w:sz w:val="24"/>
          <w:szCs w:val="24"/>
        </w:rPr>
        <w:t xml:space="preserve"> </w:t>
      </w:r>
      <w:proofErr w:type="gramStart"/>
      <w:r w:rsidR="00FB38E2">
        <w:rPr>
          <w:rFonts w:ascii="Times New Roman" w:eastAsia="Times New Roman" w:hAnsi="Times New Roman" w:cs="Times New Roman"/>
          <w:sz w:val="24"/>
          <w:szCs w:val="24"/>
        </w:rPr>
        <w:t xml:space="preserve">is </w:t>
      </w:r>
      <w:r w:rsidR="001D3DB4">
        <w:rPr>
          <w:rFonts w:ascii="Times New Roman" w:eastAsia="Times New Roman" w:hAnsi="Times New Roman" w:cs="Times New Roman"/>
          <w:sz w:val="24"/>
          <w:szCs w:val="24"/>
        </w:rPr>
        <w:t>placed</w:t>
      </w:r>
      <w:proofErr w:type="gramEnd"/>
      <w:r w:rsidR="001D3DB4">
        <w:rPr>
          <w:rFonts w:ascii="Times New Roman" w:eastAsia="Times New Roman" w:hAnsi="Times New Roman" w:cs="Times New Roman"/>
          <w:sz w:val="24"/>
          <w:szCs w:val="24"/>
        </w:rPr>
        <w:t xml:space="preserve"> after the verb and before the nom</w:t>
      </w:r>
      <w:r w:rsidR="001E29E9">
        <w:rPr>
          <w:rFonts w:ascii="Times New Roman" w:eastAsia="Times New Roman" w:hAnsi="Times New Roman" w:cs="Times New Roman"/>
          <w:sz w:val="24"/>
          <w:szCs w:val="24"/>
        </w:rPr>
        <w:t xml:space="preserve">inal subject or object as in </w:t>
      </w:r>
      <w:r w:rsidR="001E29E9" w:rsidRPr="002B6B58">
        <w:rPr>
          <w:rFonts w:ascii="Times New Roman" w:eastAsia="Times New Roman" w:hAnsi="Times New Roman" w:cs="Times New Roman"/>
          <w:sz w:val="24"/>
          <w:szCs w:val="24"/>
          <w:highlight w:val="yellow"/>
          <w:rPrChange w:id="1570" w:author="Marielle Moraine Butters" w:date="2019-06-17T10:23:00Z">
            <w:rPr>
              <w:rFonts w:ascii="Times New Roman" w:eastAsia="Times New Roman" w:hAnsi="Times New Roman" w:cs="Times New Roman"/>
              <w:sz w:val="24"/>
              <w:szCs w:val="24"/>
            </w:rPr>
          </w:rPrChange>
        </w:rPr>
        <w:t>(</w:t>
      </w:r>
      <w:ins w:id="1571" w:author="Marielle Moraine Butters" w:date="2019-06-17T10:20:00Z">
        <w:r w:rsidR="002B6B58" w:rsidRPr="002B6B58">
          <w:rPr>
            <w:rFonts w:ascii="Times New Roman" w:eastAsia="Times New Roman" w:hAnsi="Times New Roman" w:cs="Times New Roman"/>
            <w:sz w:val="24"/>
            <w:szCs w:val="24"/>
            <w:highlight w:val="yellow"/>
            <w:rPrChange w:id="1572" w:author="Marielle Moraine Butters" w:date="2019-06-17T10:23:00Z">
              <w:rPr>
                <w:rFonts w:ascii="Times New Roman" w:eastAsia="Times New Roman" w:hAnsi="Times New Roman" w:cs="Times New Roman"/>
                <w:sz w:val="24"/>
                <w:szCs w:val="24"/>
              </w:rPr>
            </w:rPrChange>
          </w:rPr>
          <w:t>8a</w:t>
        </w:r>
      </w:ins>
      <w:del w:id="1573" w:author="Marielle Moraine Butters" w:date="2019-06-17T10:20:00Z">
        <w:r w:rsidR="001E29E9" w:rsidRPr="002B6B58" w:rsidDel="002B6B58">
          <w:rPr>
            <w:rFonts w:ascii="Times New Roman" w:eastAsia="Times New Roman" w:hAnsi="Times New Roman" w:cs="Times New Roman"/>
            <w:sz w:val="24"/>
            <w:szCs w:val="24"/>
            <w:highlight w:val="yellow"/>
            <w:rPrChange w:id="1574" w:author="Marielle Moraine Butters" w:date="2019-06-17T10:23:00Z">
              <w:rPr>
                <w:rFonts w:ascii="Times New Roman" w:eastAsia="Times New Roman" w:hAnsi="Times New Roman" w:cs="Times New Roman"/>
                <w:sz w:val="24"/>
                <w:szCs w:val="24"/>
              </w:rPr>
            </w:rPrChange>
          </w:rPr>
          <w:delText>27</w:delText>
        </w:r>
      </w:del>
      <w:r w:rsidR="001D3DB4" w:rsidRPr="002B6B58">
        <w:rPr>
          <w:rFonts w:ascii="Times New Roman" w:eastAsia="Times New Roman" w:hAnsi="Times New Roman" w:cs="Times New Roman"/>
          <w:sz w:val="24"/>
          <w:szCs w:val="24"/>
          <w:highlight w:val="yellow"/>
          <w:rPrChange w:id="1575" w:author="Marielle Moraine Butters" w:date="2019-06-17T10:23:00Z">
            <w:rPr>
              <w:rFonts w:ascii="Times New Roman" w:eastAsia="Times New Roman" w:hAnsi="Times New Roman" w:cs="Times New Roman"/>
              <w:sz w:val="24"/>
              <w:szCs w:val="24"/>
            </w:rPr>
          </w:rPrChange>
        </w:rPr>
        <w:t xml:space="preserve">). Only when the verb </w:t>
      </w:r>
      <w:proofErr w:type="gramStart"/>
      <w:r w:rsidR="001D3DB4" w:rsidRPr="002B6B58">
        <w:rPr>
          <w:rFonts w:ascii="Times New Roman" w:eastAsia="Times New Roman" w:hAnsi="Times New Roman" w:cs="Times New Roman"/>
          <w:sz w:val="24"/>
          <w:szCs w:val="24"/>
          <w:highlight w:val="yellow"/>
          <w:rPrChange w:id="1576" w:author="Marielle Moraine Butters" w:date="2019-06-17T10:23:00Z">
            <w:rPr>
              <w:rFonts w:ascii="Times New Roman" w:eastAsia="Times New Roman" w:hAnsi="Times New Roman" w:cs="Times New Roman"/>
              <w:sz w:val="24"/>
              <w:szCs w:val="24"/>
            </w:rPr>
          </w:rPrChange>
        </w:rPr>
        <w:t>is not followed</w:t>
      </w:r>
      <w:proofErr w:type="gramEnd"/>
      <w:r w:rsidR="001D3DB4" w:rsidRPr="002B6B58">
        <w:rPr>
          <w:rFonts w:ascii="Times New Roman" w:eastAsia="Times New Roman" w:hAnsi="Times New Roman" w:cs="Times New Roman"/>
          <w:sz w:val="24"/>
          <w:szCs w:val="24"/>
          <w:highlight w:val="yellow"/>
          <w:rPrChange w:id="1577" w:author="Marielle Moraine Butters" w:date="2019-06-17T10:23:00Z">
            <w:rPr>
              <w:rFonts w:ascii="Times New Roman" w:eastAsia="Times New Roman" w:hAnsi="Times New Roman" w:cs="Times New Roman"/>
              <w:sz w:val="24"/>
              <w:szCs w:val="24"/>
            </w:rPr>
          </w:rPrChange>
        </w:rPr>
        <w:t xml:space="preserve"> by an argument does the negative particle occur clause finally. </w:t>
      </w:r>
      <w:ins w:id="1578" w:author="Marielle Moraine Butters" w:date="2019-06-17T10:20:00Z">
        <w:r w:rsidR="002B6B58" w:rsidRPr="002B6B58">
          <w:rPr>
            <w:rFonts w:ascii="Times New Roman" w:eastAsia="Times New Roman" w:hAnsi="Times New Roman" w:cs="Times New Roman"/>
            <w:sz w:val="24"/>
            <w:szCs w:val="24"/>
            <w:highlight w:val="yellow"/>
            <w:rPrChange w:id="1579" w:author="Marielle Moraine Butters" w:date="2019-06-17T10:23:00Z">
              <w:rPr>
                <w:rFonts w:ascii="Times New Roman" w:eastAsia="Times New Roman" w:hAnsi="Times New Roman" w:cs="Times New Roman"/>
                <w:sz w:val="24"/>
                <w:szCs w:val="24"/>
              </w:rPr>
            </w:rPrChange>
          </w:rPr>
          <w:tab/>
          <w:t xml:space="preserve">Negative existential clauses are formed </w:t>
        </w:r>
        <w:proofErr w:type="gramStart"/>
        <w:r w:rsidR="002B6B58" w:rsidRPr="002B6B58">
          <w:rPr>
            <w:rFonts w:ascii="Times New Roman" w:eastAsia="Times New Roman" w:hAnsi="Times New Roman" w:cs="Times New Roman"/>
            <w:sz w:val="24"/>
            <w:szCs w:val="24"/>
            <w:highlight w:val="yellow"/>
            <w:rPrChange w:id="1580" w:author="Marielle Moraine Butters" w:date="2019-06-17T10:23:00Z">
              <w:rPr>
                <w:rFonts w:ascii="Times New Roman" w:eastAsia="Times New Roman" w:hAnsi="Times New Roman" w:cs="Times New Roman"/>
                <w:sz w:val="24"/>
                <w:szCs w:val="24"/>
              </w:rPr>
            </w:rPrChange>
          </w:rPr>
          <w:t>through the use of</w:t>
        </w:r>
        <w:proofErr w:type="gramEnd"/>
        <w:r w:rsidR="002B6B58" w:rsidRPr="002B6B58">
          <w:rPr>
            <w:rFonts w:ascii="Times New Roman" w:eastAsia="Times New Roman" w:hAnsi="Times New Roman" w:cs="Times New Roman"/>
            <w:sz w:val="24"/>
            <w:szCs w:val="24"/>
            <w:highlight w:val="yellow"/>
            <w:rPrChange w:id="1581" w:author="Marielle Moraine Butters" w:date="2019-06-17T10:23:00Z">
              <w:rPr>
                <w:rFonts w:ascii="Times New Roman" w:eastAsia="Times New Roman" w:hAnsi="Times New Roman" w:cs="Times New Roman"/>
                <w:sz w:val="24"/>
                <w:szCs w:val="24"/>
              </w:rPr>
            </w:rPrChange>
          </w:rPr>
          <w:t xml:space="preserve"> </w:t>
        </w:r>
        <w:proofErr w:type="spellStart"/>
        <w:r w:rsidR="002B6B58" w:rsidRPr="002B6B58">
          <w:rPr>
            <w:rFonts w:ascii="Times New Roman" w:hAnsi="Times New Roman" w:cs="Times New Roman"/>
            <w:i/>
            <w:iCs/>
            <w:sz w:val="24"/>
            <w:szCs w:val="24"/>
            <w:highlight w:val="yellow"/>
            <w:rPrChange w:id="1582" w:author="Marielle Moraine Butters" w:date="2019-06-17T10:23:00Z">
              <w:rPr>
                <w:rFonts w:ascii="Times New Roman" w:hAnsi="Times New Roman" w:cs="Times New Roman"/>
                <w:i/>
                <w:iCs/>
                <w:sz w:val="24"/>
                <w:szCs w:val="24"/>
              </w:rPr>
            </w:rPrChange>
          </w:rPr>
          <w:t>ɓákà</w:t>
        </w:r>
        <w:proofErr w:type="spellEnd"/>
        <w:r w:rsidR="002B6B58" w:rsidRPr="002B6B58">
          <w:rPr>
            <w:rFonts w:ascii="Times New Roman" w:hAnsi="Times New Roman" w:cs="Times New Roman"/>
            <w:i/>
            <w:iCs/>
            <w:sz w:val="24"/>
            <w:szCs w:val="24"/>
            <w:highlight w:val="yellow"/>
            <w:rPrChange w:id="1583" w:author="Marielle Moraine Butters" w:date="2019-06-17T10:23:00Z">
              <w:rPr>
                <w:rFonts w:ascii="Times New Roman" w:hAnsi="Times New Roman" w:cs="Times New Roman"/>
                <w:i/>
                <w:iCs/>
                <w:sz w:val="24"/>
                <w:szCs w:val="24"/>
              </w:rPr>
            </w:rPrChange>
          </w:rPr>
          <w:t xml:space="preserve"> </w:t>
        </w:r>
        <w:r w:rsidR="002B6B58" w:rsidRPr="002B6B58">
          <w:rPr>
            <w:rFonts w:ascii="Times New Roman" w:hAnsi="Times New Roman" w:cs="Times New Roman"/>
            <w:sz w:val="24"/>
            <w:szCs w:val="24"/>
            <w:highlight w:val="yellow"/>
            <w:rPrChange w:id="1584" w:author="Marielle Moraine Butters" w:date="2019-06-17T10:23:00Z">
              <w:rPr>
                <w:rFonts w:ascii="Times New Roman" w:hAnsi="Times New Roman" w:cs="Times New Roman"/>
                <w:sz w:val="24"/>
                <w:szCs w:val="24"/>
              </w:rPr>
            </w:rPrChange>
          </w:rPr>
          <w:t xml:space="preserve">or </w:t>
        </w:r>
        <w:proofErr w:type="spellStart"/>
        <w:r w:rsidR="002B6B58" w:rsidRPr="002B6B58">
          <w:rPr>
            <w:rFonts w:ascii="Times New Roman" w:hAnsi="Times New Roman" w:cs="Times New Roman"/>
            <w:i/>
            <w:iCs/>
            <w:sz w:val="24"/>
            <w:szCs w:val="24"/>
            <w:highlight w:val="yellow"/>
            <w:rPrChange w:id="1585" w:author="Marielle Moraine Butters" w:date="2019-06-17T10:23:00Z">
              <w:rPr>
                <w:rFonts w:ascii="Times New Roman" w:hAnsi="Times New Roman" w:cs="Times New Roman"/>
                <w:i/>
                <w:iCs/>
                <w:sz w:val="24"/>
                <w:szCs w:val="24"/>
              </w:rPr>
            </w:rPrChange>
          </w:rPr>
          <w:t>ɓáakà</w:t>
        </w:r>
        <w:proofErr w:type="spellEnd"/>
        <w:r w:rsidR="002B6B58" w:rsidRPr="002B6B58">
          <w:rPr>
            <w:rFonts w:ascii="Times New Roman" w:hAnsi="Times New Roman" w:cs="Times New Roman"/>
            <w:sz w:val="24"/>
            <w:szCs w:val="24"/>
            <w:highlight w:val="yellow"/>
            <w:rPrChange w:id="1586" w:author="Marielle Moraine Butters" w:date="2019-06-17T10:23:00Z">
              <w:rPr>
                <w:rFonts w:ascii="Times New Roman" w:hAnsi="Times New Roman" w:cs="Times New Roman"/>
                <w:sz w:val="24"/>
                <w:szCs w:val="24"/>
              </w:rPr>
            </w:rPrChange>
          </w:rPr>
          <w:t xml:space="preserve"> in clause-initial or clause-final position, depending on whether the information presented is old or new</w:t>
        </w:r>
        <w:r w:rsidR="002B6B58" w:rsidRPr="002B6B58">
          <w:rPr>
            <w:rFonts w:ascii="Times New Roman" w:hAnsi="Times New Roman" w:cs="Times New Roman"/>
            <w:sz w:val="24"/>
            <w:szCs w:val="24"/>
            <w:highlight w:val="yellow"/>
          </w:rPr>
          <w:t>, as in (8b).</w:t>
        </w:r>
        <w:r w:rsidR="002B6B58" w:rsidRPr="002B6B58">
          <w:rPr>
            <w:rFonts w:ascii="Times New Roman" w:hAnsi="Times New Roman" w:cs="Times New Roman"/>
            <w:sz w:val="24"/>
            <w:szCs w:val="24"/>
            <w:highlight w:val="yellow"/>
            <w:rPrChange w:id="1587" w:author="Marielle Moraine Butters" w:date="2019-06-17T10:23:00Z">
              <w:rPr>
                <w:rFonts w:ascii="Times New Roman" w:hAnsi="Times New Roman" w:cs="Times New Roman"/>
                <w:sz w:val="24"/>
                <w:szCs w:val="24"/>
              </w:rPr>
            </w:rPrChange>
          </w:rPr>
          <w:t xml:space="preserve"> </w:t>
        </w:r>
      </w:ins>
    </w:p>
    <w:p w14:paraId="184F35AE" w14:textId="46CC62BC" w:rsidR="002B6B58" w:rsidRPr="002B6B58" w:rsidRDefault="002B6B58">
      <w:pPr>
        <w:spacing w:line="480" w:lineRule="auto"/>
        <w:ind w:firstLine="720"/>
        <w:rPr>
          <w:ins w:id="1588" w:author="Marielle Moraine Butters" w:date="2019-06-17T10:20:00Z"/>
          <w:rFonts w:ascii="Times New Roman" w:hAnsi="Times New Roman" w:cs="Times New Roman"/>
          <w:sz w:val="24"/>
          <w:szCs w:val="24"/>
          <w:highlight w:val="yellow"/>
          <w:rPrChange w:id="1589" w:author="Marielle Moraine Butters" w:date="2019-06-17T10:23:00Z">
            <w:rPr>
              <w:ins w:id="1590" w:author="Marielle Moraine Butters" w:date="2019-06-17T10:20:00Z"/>
              <w:rFonts w:ascii="Times New Roman" w:hAnsi="Times New Roman" w:cs="Times New Roman"/>
              <w:sz w:val="24"/>
              <w:szCs w:val="24"/>
            </w:rPr>
          </w:rPrChange>
        </w:rPr>
        <w:pPrChange w:id="1591" w:author="Marielle Moraine Butters" w:date="2019-06-17T10:21:00Z">
          <w:pPr>
            <w:spacing w:line="480" w:lineRule="auto"/>
          </w:pPr>
        </w:pPrChange>
      </w:pPr>
      <w:moveToRangeStart w:id="1592" w:author="Marielle Moraine Butters" w:date="2019-06-17T10:21:00Z" w:name="move11659310"/>
      <w:moveTo w:id="1593" w:author="Marielle Moraine Butters" w:date="2019-06-17T10:21:00Z">
        <w:r w:rsidRPr="002B6B58">
          <w:rPr>
            <w:rFonts w:ascii="Times New Roman" w:hAnsi="Times New Roman" w:cs="Times New Roman"/>
            <w:sz w:val="24"/>
            <w:szCs w:val="24"/>
            <w:highlight w:val="yellow"/>
            <w:rPrChange w:id="1594" w:author="Marielle Moraine Butters" w:date="2019-06-17T10:23:00Z">
              <w:rPr>
                <w:rFonts w:ascii="Times New Roman" w:hAnsi="Times New Roman" w:cs="Times New Roman"/>
                <w:sz w:val="24"/>
                <w:szCs w:val="24"/>
              </w:rPr>
            </w:rPrChange>
          </w:rPr>
          <w:t xml:space="preserve">Generally, the negative existential and the verbal </w:t>
        </w:r>
        <w:proofErr w:type="spellStart"/>
        <w:r w:rsidRPr="002B6B58">
          <w:rPr>
            <w:rFonts w:ascii="Times New Roman" w:hAnsi="Times New Roman" w:cs="Times New Roman"/>
            <w:sz w:val="24"/>
            <w:szCs w:val="24"/>
            <w:highlight w:val="yellow"/>
            <w:rPrChange w:id="1595" w:author="Marielle Moraine Butters" w:date="2019-06-17T10:23:00Z">
              <w:rPr>
                <w:rFonts w:ascii="Times New Roman" w:hAnsi="Times New Roman" w:cs="Times New Roman"/>
                <w:sz w:val="24"/>
                <w:szCs w:val="24"/>
              </w:rPr>
            </w:rPrChange>
          </w:rPr>
          <w:t>negator</w:t>
        </w:r>
        <w:proofErr w:type="spellEnd"/>
        <w:r w:rsidRPr="002B6B58">
          <w:rPr>
            <w:rFonts w:ascii="Times New Roman" w:hAnsi="Times New Roman" w:cs="Times New Roman"/>
            <w:sz w:val="24"/>
            <w:szCs w:val="24"/>
            <w:highlight w:val="yellow"/>
            <w:rPrChange w:id="1596" w:author="Marielle Moraine Butters" w:date="2019-06-17T10:23:00Z">
              <w:rPr>
                <w:rFonts w:ascii="Times New Roman" w:hAnsi="Times New Roman" w:cs="Times New Roman"/>
                <w:sz w:val="24"/>
                <w:szCs w:val="24"/>
              </w:rPr>
            </w:rPrChange>
          </w:rPr>
          <w:t xml:space="preserve"> do not co-occur, though there are some rare instances in which they do, as in (</w:t>
        </w:r>
      </w:moveTo>
      <w:ins w:id="1597" w:author="Marielle Moraine Butters" w:date="2019-06-17T10:21:00Z">
        <w:r w:rsidRPr="002B6B58">
          <w:rPr>
            <w:rFonts w:ascii="Times New Roman" w:hAnsi="Times New Roman" w:cs="Times New Roman"/>
            <w:sz w:val="24"/>
            <w:szCs w:val="24"/>
            <w:highlight w:val="yellow"/>
            <w:rPrChange w:id="1598" w:author="Marielle Moraine Butters" w:date="2019-06-17T10:23:00Z">
              <w:rPr>
                <w:rFonts w:ascii="Times New Roman" w:hAnsi="Times New Roman" w:cs="Times New Roman"/>
                <w:sz w:val="24"/>
                <w:szCs w:val="24"/>
              </w:rPr>
            </w:rPrChange>
          </w:rPr>
          <w:t>8c</w:t>
        </w:r>
      </w:ins>
      <w:moveTo w:id="1599" w:author="Marielle Moraine Butters" w:date="2019-06-17T10:21:00Z">
        <w:del w:id="1600" w:author="Marielle Moraine Butters" w:date="2019-06-17T10:21:00Z">
          <w:r w:rsidRPr="002B6B58" w:rsidDel="002B6B58">
            <w:rPr>
              <w:rFonts w:ascii="Times New Roman" w:hAnsi="Times New Roman" w:cs="Times New Roman"/>
              <w:sz w:val="24"/>
              <w:szCs w:val="24"/>
              <w:highlight w:val="yellow"/>
              <w:rPrChange w:id="1601" w:author="Marielle Moraine Butters" w:date="2019-06-17T10:23:00Z">
                <w:rPr>
                  <w:rFonts w:ascii="Times New Roman" w:hAnsi="Times New Roman" w:cs="Times New Roman"/>
                  <w:sz w:val="24"/>
                  <w:szCs w:val="24"/>
                </w:rPr>
              </w:rPrChange>
            </w:rPr>
            <w:delText>29</w:delText>
          </w:r>
        </w:del>
        <w:r w:rsidRPr="002B6B58">
          <w:rPr>
            <w:rFonts w:ascii="Times New Roman" w:hAnsi="Times New Roman" w:cs="Times New Roman"/>
            <w:sz w:val="24"/>
            <w:szCs w:val="24"/>
            <w:highlight w:val="yellow"/>
            <w:rPrChange w:id="1602" w:author="Marielle Moraine Butters" w:date="2019-06-17T10:23:00Z">
              <w:rPr>
                <w:rFonts w:ascii="Times New Roman" w:hAnsi="Times New Roman" w:cs="Times New Roman"/>
                <w:sz w:val="24"/>
                <w:szCs w:val="24"/>
              </w:rPr>
            </w:rPrChange>
          </w:rPr>
          <w:t xml:space="preserve">). It is unclear what function is served by combining these elements, but it is possible that the final </w:t>
        </w:r>
        <w:proofErr w:type="spellStart"/>
        <w:r w:rsidRPr="002B6B58">
          <w:rPr>
            <w:rFonts w:ascii="Times New Roman" w:hAnsi="Times New Roman" w:cs="Times New Roman"/>
            <w:i/>
            <w:sz w:val="24"/>
            <w:szCs w:val="24"/>
            <w:highlight w:val="yellow"/>
            <w:rPrChange w:id="1603" w:author="Marielle Moraine Butters" w:date="2019-06-17T10:23:00Z">
              <w:rPr>
                <w:rFonts w:ascii="Times New Roman" w:hAnsi="Times New Roman" w:cs="Times New Roman"/>
                <w:i/>
                <w:sz w:val="24"/>
                <w:szCs w:val="24"/>
              </w:rPr>
            </w:rPrChange>
          </w:rPr>
          <w:t>kà</w:t>
        </w:r>
        <w:proofErr w:type="spellEnd"/>
        <w:r w:rsidRPr="002B6B58">
          <w:rPr>
            <w:rFonts w:ascii="Times New Roman" w:hAnsi="Times New Roman" w:cs="Times New Roman"/>
            <w:iCs/>
            <w:sz w:val="24"/>
            <w:szCs w:val="24"/>
            <w:highlight w:val="yellow"/>
            <w:rPrChange w:id="1604" w:author="Marielle Moraine Butters" w:date="2019-06-17T10:23:00Z">
              <w:rPr>
                <w:rFonts w:ascii="Times New Roman" w:hAnsi="Times New Roman" w:cs="Times New Roman"/>
                <w:iCs/>
                <w:sz w:val="24"/>
                <w:szCs w:val="24"/>
              </w:rPr>
            </w:rPrChange>
          </w:rPr>
          <w:t xml:space="preserve"> here is simply a clipped form of the negative existential, as there are cases where the negative existential is repeated, as in (</w:t>
        </w:r>
      </w:moveTo>
      <w:ins w:id="1605" w:author="Marielle Moraine Butters" w:date="2019-06-17T10:21:00Z">
        <w:r w:rsidRPr="002B6B58">
          <w:rPr>
            <w:rFonts w:ascii="Times New Roman" w:hAnsi="Times New Roman" w:cs="Times New Roman"/>
            <w:iCs/>
            <w:sz w:val="24"/>
            <w:szCs w:val="24"/>
            <w:highlight w:val="yellow"/>
            <w:rPrChange w:id="1606" w:author="Marielle Moraine Butters" w:date="2019-06-17T10:23:00Z">
              <w:rPr>
                <w:rFonts w:ascii="Times New Roman" w:hAnsi="Times New Roman" w:cs="Times New Roman"/>
                <w:iCs/>
                <w:sz w:val="24"/>
                <w:szCs w:val="24"/>
              </w:rPr>
            </w:rPrChange>
          </w:rPr>
          <w:t>8d</w:t>
        </w:r>
      </w:ins>
      <w:moveTo w:id="1607" w:author="Marielle Moraine Butters" w:date="2019-06-17T10:21:00Z">
        <w:del w:id="1608" w:author="Marielle Moraine Butters" w:date="2019-06-17T10:21:00Z">
          <w:r w:rsidRPr="002B6B58" w:rsidDel="002B6B58">
            <w:rPr>
              <w:rFonts w:ascii="Times New Roman" w:hAnsi="Times New Roman" w:cs="Times New Roman"/>
              <w:iCs/>
              <w:sz w:val="24"/>
              <w:szCs w:val="24"/>
              <w:highlight w:val="yellow"/>
              <w:rPrChange w:id="1609" w:author="Marielle Moraine Butters" w:date="2019-06-17T10:23:00Z">
                <w:rPr>
                  <w:rFonts w:ascii="Times New Roman" w:hAnsi="Times New Roman" w:cs="Times New Roman"/>
                  <w:iCs/>
                  <w:sz w:val="24"/>
                  <w:szCs w:val="24"/>
                </w:rPr>
              </w:rPrChange>
            </w:rPr>
            <w:delText>30</w:delText>
          </w:r>
        </w:del>
        <w:r w:rsidRPr="002B6B58">
          <w:rPr>
            <w:rFonts w:ascii="Times New Roman" w:hAnsi="Times New Roman" w:cs="Times New Roman"/>
            <w:iCs/>
            <w:sz w:val="24"/>
            <w:szCs w:val="24"/>
            <w:highlight w:val="yellow"/>
            <w:rPrChange w:id="1610" w:author="Marielle Moraine Butters" w:date="2019-06-17T10:23:00Z">
              <w:rPr>
                <w:rFonts w:ascii="Times New Roman" w:hAnsi="Times New Roman" w:cs="Times New Roman"/>
                <w:iCs/>
                <w:sz w:val="24"/>
                <w:szCs w:val="24"/>
              </w:rPr>
            </w:rPrChange>
          </w:rPr>
          <w:t>).</w:t>
        </w:r>
      </w:moveTo>
      <w:moveToRangeEnd w:id="1592"/>
    </w:p>
    <w:p w14:paraId="6DCCEC6B" w14:textId="663047AC" w:rsidR="002B6B58" w:rsidRPr="002B6B58" w:rsidRDefault="002B6B58" w:rsidP="001D3DB4">
      <w:pPr>
        <w:pStyle w:val="NoSpacing"/>
        <w:rPr>
          <w:ins w:id="1611" w:author="Marielle Moraine Butters" w:date="2019-06-17T10:20:00Z"/>
          <w:rFonts w:ascii="Times New Roman" w:hAnsi="Times New Roman" w:cs="Times New Roman"/>
          <w:sz w:val="24"/>
          <w:szCs w:val="24"/>
          <w:highlight w:val="yellow"/>
          <w:rPrChange w:id="1612" w:author="Marielle Moraine Butters" w:date="2019-06-17T10:23:00Z">
            <w:rPr>
              <w:ins w:id="1613" w:author="Marielle Moraine Butters" w:date="2019-06-17T10:20:00Z"/>
              <w:rFonts w:ascii="Times New Roman" w:hAnsi="Times New Roman" w:cs="Times New Roman"/>
              <w:sz w:val="24"/>
              <w:szCs w:val="24"/>
            </w:rPr>
          </w:rPrChange>
        </w:rPr>
      </w:pPr>
      <w:r w:rsidRPr="002B6B58">
        <w:rPr>
          <w:rFonts w:ascii="Times New Roman" w:hAnsi="Times New Roman" w:cs="Times New Roman"/>
          <w:sz w:val="24"/>
          <w:szCs w:val="24"/>
          <w:highlight w:val="yellow"/>
          <w:rPrChange w:id="1614" w:author="Marielle Moraine Butters" w:date="2019-06-17T10:23:00Z">
            <w:rPr>
              <w:rFonts w:ascii="Times New Roman" w:hAnsi="Times New Roman" w:cs="Times New Roman"/>
              <w:sz w:val="24"/>
              <w:szCs w:val="24"/>
            </w:rPr>
          </w:rPrChange>
        </w:rPr>
        <w:t xml:space="preserve"> </w:t>
      </w:r>
      <w:r w:rsidR="001E29E9" w:rsidRPr="002B6B58">
        <w:rPr>
          <w:rFonts w:ascii="Times New Roman" w:hAnsi="Times New Roman" w:cs="Times New Roman"/>
          <w:sz w:val="24"/>
          <w:szCs w:val="24"/>
          <w:highlight w:val="yellow"/>
          <w:rPrChange w:id="1615" w:author="Marielle Moraine Butters" w:date="2019-06-17T10:23:00Z">
            <w:rPr>
              <w:rFonts w:ascii="Times New Roman" w:hAnsi="Times New Roman" w:cs="Times New Roman"/>
              <w:sz w:val="24"/>
              <w:szCs w:val="24"/>
            </w:rPr>
          </w:rPrChange>
        </w:rPr>
        <w:t>(</w:t>
      </w:r>
      <w:ins w:id="1616" w:author="Marielle Moraine Butters" w:date="2019-06-17T10:19:00Z">
        <w:r w:rsidRPr="002B6B58">
          <w:rPr>
            <w:rFonts w:ascii="Times New Roman" w:hAnsi="Times New Roman" w:cs="Times New Roman"/>
            <w:sz w:val="24"/>
            <w:szCs w:val="24"/>
            <w:highlight w:val="yellow"/>
            <w:rPrChange w:id="1617" w:author="Marielle Moraine Butters" w:date="2019-06-17T10:23:00Z">
              <w:rPr>
                <w:rFonts w:ascii="Times New Roman" w:hAnsi="Times New Roman" w:cs="Times New Roman"/>
                <w:sz w:val="24"/>
                <w:szCs w:val="24"/>
              </w:rPr>
            </w:rPrChange>
          </w:rPr>
          <w:t>8</w:t>
        </w:r>
      </w:ins>
      <w:del w:id="1618" w:author="Marielle Moraine Butters" w:date="2019-06-17T10:19:00Z">
        <w:r w:rsidR="001E29E9" w:rsidRPr="002B6B58" w:rsidDel="002B6B58">
          <w:rPr>
            <w:rFonts w:ascii="Times New Roman" w:hAnsi="Times New Roman" w:cs="Times New Roman"/>
            <w:sz w:val="24"/>
            <w:szCs w:val="24"/>
            <w:highlight w:val="yellow"/>
            <w:rPrChange w:id="1619" w:author="Marielle Moraine Butters" w:date="2019-06-17T10:23:00Z">
              <w:rPr>
                <w:rFonts w:ascii="Times New Roman" w:hAnsi="Times New Roman" w:cs="Times New Roman"/>
                <w:sz w:val="24"/>
                <w:szCs w:val="24"/>
              </w:rPr>
            </w:rPrChange>
          </w:rPr>
          <w:delText>27</w:delText>
        </w:r>
      </w:del>
      <w:r w:rsidR="001D3DB4" w:rsidRPr="002B6B58">
        <w:rPr>
          <w:rFonts w:ascii="Times New Roman" w:hAnsi="Times New Roman" w:cs="Times New Roman"/>
          <w:sz w:val="24"/>
          <w:szCs w:val="24"/>
          <w:highlight w:val="yellow"/>
          <w:rPrChange w:id="1620" w:author="Marielle Moraine Butters" w:date="2019-06-17T10:23:00Z">
            <w:rPr>
              <w:rFonts w:ascii="Times New Roman" w:hAnsi="Times New Roman" w:cs="Times New Roman"/>
              <w:sz w:val="24"/>
              <w:szCs w:val="24"/>
            </w:rPr>
          </w:rPrChange>
        </w:rPr>
        <w:t>)</w:t>
      </w:r>
      <w:r w:rsidR="00713AEB" w:rsidRPr="002B6B58">
        <w:rPr>
          <w:rFonts w:ascii="Times New Roman" w:hAnsi="Times New Roman" w:cs="Times New Roman"/>
          <w:sz w:val="24"/>
          <w:szCs w:val="24"/>
          <w:highlight w:val="yellow"/>
          <w:rPrChange w:id="1621" w:author="Marielle Moraine Butters" w:date="2019-06-17T10:23:00Z">
            <w:rPr>
              <w:rFonts w:ascii="Times New Roman" w:hAnsi="Times New Roman" w:cs="Times New Roman"/>
              <w:sz w:val="24"/>
              <w:szCs w:val="24"/>
            </w:rPr>
          </w:rPrChange>
        </w:rPr>
        <w:tab/>
      </w:r>
      <w:proofErr w:type="spellStart"/>
      <w:ins w:id="1622" w:author="Marielle Moraine Butters" w:date="2019-06-17T10:19:00Z">
        <w:r w:rsidRPr="002B6B58">
          <w:rPr>
            <w:rFonts w:ascii="Times New Roman" w:hAnsi="Times New Roman" w:cs="Times New Roman"/>
            <w:sz w:val="24"/>
            <w:szCs w:val="24"/>
            <w:highlight w:val="yellow"/>
            <w:rPrChange w:id="1623" w:author="Marielle Moraine Butters" w:date="2019-06-17T10:23:00Z">
              <w:rPr>
                <w:rFonts w:ascii="Times New Roman" w:hAnsi="Times New Roman" w:cs="Times New Roman"/>
                <w:sz w:val="24"/>
                <w:szCs w:val="24"/>
              </w:rPr>
            </w:rPrChange>
          </w:rPr>
          <w:t>Wandala</w:t>
        </w:r>
        <w:proofErr w:type="spellEnd"/>
        <w:r w:rsidRPr="002B6B58">
          <w:rPr>
            <w:rFonts w:ascii="Times New Roman" w:hAnsi="Times New Roman" w:cs="Times New Roman"/>
            <w:sz w:val="24"/>
            <w:szCs w:val="24"/>
            <w:highlight w:val="yellow"/>
            <w:rPrChange w:id="1624" w:author="Marielle Moraine Butters" w:date="2019-06-17T10:23:00Z">
              <w:rPr>
                <w:rFonts w:ascii="Times New Roman" w:hAnsi="Times New Roman" w:cs="Times New Roman"/>
                <w:sz w:val="24"/>
                <w:szCs w:val="24"/>
              </w:rPr>
            </w:rPrChange>
          </w:rPr>
          <w:t xml:space="preserve"> </w:t>
        </w:r>
      </w:ins>
    </w:p>
    <w:p w14:paraId="66CB75DF" w14:textId="77777777" w:rsidR="002B6B58" w:rsidRPr="002B6B58" w:rsidRDefault="002B6B58" w:rsidP="001D3DB4">
      <w:pPr>
        <w:pStyle w:val="NoSpacing"/>
        <w:rPr>
          <w:ins w:id="1625" w:author="Marielle Moraine Butters" w:date="2019-06-17T10:19:00Z"/>
          <w:rFonts w:ascii="Times New Roman" w:hAnsi="Times New Roman" w:cs="Times New Roman"/>
          <w:sz w:val="24"/>
          <w:szCs w:val="24"/>
          <w:highlight w:val="yellow"/>
          <w:rPrChange w:id="1626" w:author="Marielle Moraine Butters" w:date="2019-06-17T10:23:00Z">
            <w:rPr>
              <w:ins w:id="1627" w:author="Marielle Moraine Butters" w:date="2019-06-17T10:19:00Z"/>
              <w:rFonts w:ascii="Times New Roman" w:hAnsi="Times New Roman" w:cs="Times New Roman"/>
              <w:sz w:val="24"/>
              <w:szCs w:val="24"/>
            </w:rPr>
          </w:rPrChange>
        </w:rPr>
      </w:pPr>
    </w:p>
    <w:p w14:paraId="7F3BFA91" w14:textId="2C6063F0" w:rsidR="001D3DB4" w:rsidRPr="002B6B58" w:rsidRDefault="001D3DB4">
      <w:pPr>
        <w:pStyle w:val="NoSpacing"/>
        <w:numPr>
          <w:ilvl w:val="0"/>
          <w:numId w:val="13"/>
        </w:numPr>
        <w:rPr>
          <w:rFonts w:ascii="Times New Roman" w:hAnsi="Times New Roman" w:cs="Times New Roman"/>
          <w:sz w:val="24"/>
          <w:szCs w:val="24"/>
          <w:highlight w:val="yellow"/>
          <w:rPrChange w:id="1628" w:author="Marielle Moraine Butters" w:date="2019-06-17T10:23:00Z">
            <w:rPr>
              <w:rFonts w:ascii="Times New Roman" w:hAnsi="Times New Roman" w:cs="Times New Roman"/>
              <w:sz w:val="24"/>
              <w:szCs w:val="24"/>
            </w:rPr>
          </w:rPrChange>
        </w:rPr>
        <w:pPrChange w:id="1629" w:author="Marielle Moraine Butters" w:date="2019-06-17T10:20:00Z">
          <w:pPr>
            <w:pStyle w:val="NoSpacing"/>
          </w:pPr>
        </w:pPrChange>
      </w:pPr>
      <w:proofErr w:type="spellStart"/>
      <w:r w:rsidRPr="002B6B58">
        <w:rPr>
          <w:rFonts w:ascii="Times New Roman" w:hAnsi="Times New Roman" w:cs="Times New Roman"/>
          <w:i/>
          <w:iCs/>
          <w:sz w:val="24"/>
          <w:szCs w:val="24"/>
          <w:highlight w:val="yellow"/>
          <w:rPrChange w:id="1630" w:author="Marielle Moraine Butters" w:date="2019-06-17T10:23:00Z">
            <w:rPr>
              <w:rFonts w:ascii="Times New Roman" w:hAnsi="Times New Roman" w:cs="Times New Roman"/>
              <w:i/>
              <w:iCs/>
              <w:sz w:val="24"/>
              <w:szCs w:val="24"/>
            </w:rPr>
          </w:rPrChange>
        </w:rPr>
        <w:t>tsà</w:t>
      </w:r>
      <w:proofErr w:type="spellEnd"/>
      <w:r w:rsidRPr="002B6B58">
        <w:rPr>
          <w:rFonts w:ascii="Times New Roman" w:hAnsi="Times New Roman" w:cs="Times New Roman"/>
          <w:i/>
          <w:iCs/>
          <w:sz w:val="24"/>
          <w:szCs w:val="24"/>
          <w:highlight w:val="yellow"/>
          <w:rPrChange w:id="1631" w:author="Marielle Moraine Butters" w:date="2019-06-17T10:23:00Z">
            <w:rPr>
              <w:rFonts w:ascii="Times New Roman" w:hAnsi="Times New Roman" w:cs="Times New Roman"/>
              <w:i/>
              <w:iCs/>
              <w:sz w:val="24"/>
              <w:szCs w:val="24"/>
            </w:rPr>
          </w:rPrChange>
        </w:rPr>
        <w:t xml:space="preserve">-n-á </w:t>
      </w:r>
      <w:r w:rsidR="00713AEB" w:rsidRPr="002B6B58">
        <w:rPr>
          <w:rFonts w:ascii="Times New Roman" w:hAnsi="Times New Roman" w:cs="Times New Roman"/>
          <w:i/>
          <w:iCs/>
          <w:sz w:val="24"/>
          <w:szCs w:val="24"/>
          <w:highlight w:val="yellow"/>
          <w:rPrChange w:id="1632" w:author="Marielle Moraine Butters" w:date="2019-06-17T10:23:00Z">
            <w:rPr>
              <w:rFonts w:ascii="Times New Roman" w:hAnsi="Times New Roman" w:cs="Times New Roman"/>
              <w:i/>
              <w:iCs/>
              <w:sz w:val="24"/>
              <w:szCs w:val="24"/>
            </w:rPr>
          </w:rPrChange>
        </w:rPr>
        <w:t xml:space="preserve">              </w:t>
      </w:r>
      <w:r w:rsidRPr="002B6B58">
        <w:rPr>
          <w:rFonts w:ascii="Times New Roman" w:hAnsi="Times New Roman" w:cs="Times New Roman"/>
          <w:b/>
          <w:bCs/>
          <w:i/>
          <w:iCs/>
          <w:sz w:val="24"/>
          <w:szCs w:val="24"/>
          <w:highlight w:val="yellow"/>
          <w:rPrChange w:id="1633" w:author="Marielle Moraine Butters" w:date="2019-06-17T10:23:00Z">
            <w:rPr>
              <w:rFonts w:ascii="Times New Roman" w:hAnsi="Times New Roman" w:cs="Times New Roman"/>
              <w:b/>
              <w:bCs/>
              <w:i/>
              <w:iCs/>
              <w:sz w:val="24"/>
              <w:szCs w:val="24"/>
            </w:rPr>
          </w:rPrChange>
        </w:rPr>
        <w:t xml:space="preserve"> k</w:t>
      </w:r>
      <w:r w:rsidRPr="002B6B58">
        <w:rPr>
          <w:rFonts w:ascii="Times New Roman" w:hAnsi="Times New Roman" w:cs="Times New Roman"/>
          <w:i/>
          <w:iCs/>
          <w:sz w:val="24"/>
          <w:szCs w:val="24"/>
          <w:highlight w:val="yellow"/>
          <w:rPrChange w:id="1634" w:author="Marielle Moraine Butters" w:date="2019-06-17T10:23:00Z">
            <w:rPr>
              <w:rFonts w:ascii="Times New Roman" w:hAnsi="Times New Roman" w:cs="Times New Roman"/>
              <w:i/>
              <w:iCs/>
              <w:sz w:val="24"/>
              <w:szCs w:val="24"/>
            </w:rPr>
          </w:rPrChange>
        </w:rPr>
        <w:t xml:space="preserve"> </w:t>
      </w:r>
      <w:r w:rsidRPr="002B6B58">
        <w:rPr>
          <w:rFonts w:ascii="Times New Roman" w:hAnsi="Times New Roman" w:cs="Times New Roman"/>
          <w:i/>
          <w:iCs/>
          <w:sz w:val="24"/>
          <w:szCs w:val="24"/>
          <w:highlight w:val="yellow"/>
          <w:rPrChange w:id="1635" w:author="Marielle Moraine Butters" w:date="2019-06-17T10:23:00Z">
            <w:rPr>
              <w:rFonts w:ascii="Times New Roman" w:hAnsi="Times New Roman" w:cs="Times New Roman"/>
              <w:i/>
              <w:iCs/>
              <w:sz w:val="24"/>
              <w:szCs w:val="24"/>
            </w:rPr>
          </w:rPrChange>
        </w:rPr>
        <w:tab/>
      </w:r>
      <w:r w:rsidRPr="002B6B58">
        <w:rPr>
          <w:rFonts w:ascii="Times New Roman" w:hAnsi="Times New Roman" w:cs="Times New Roman"/>
          <w:i/>
          <w:iCs/>
          <w:sz w:val="24"/>
          <w:szCs w:val="24"/>
          <w:highlight w:val="yellow"/>
          <w:rPrChange w:id="1636" w:author="Marielle Moraine Butters" w:date="2019-06-17T10:23:00Z">
            <w:rPr>
              <w:rFonts w:ascii="Times New Roman" w:hAnsi="Times New Roman" w:cs="Times New Roman"/>
              <w:i/>
              <w:iCs/>
              <w:sz w:val="24"/>
              <w:szCs w:val="24"/>
            </w:rPr>
          </w:rPrChange>
        </w:rPr>
        <w:tab/>
      </w:r>
      <w:proofErr w:type="spellStart"/>
      <w:r w:rsidRPr="002B6B58">
        <w:rPr>
          <w:rFonts w:ascii="Times New Roman" w:hAnsi="Times New Roman" w:cs="Times New Roman"/>
          <w:i/>
          <w:iCs/>
          <w:sz w:val="24"/>
          <w:szCs w:val="24"/>
          <w:highlight w:val="yellow"/>
          <w:rPrChange w:id="1637" w:author="Marielle Moraine Butters" w:date="2019-06-17T10:23:00Z">
            <w:rPr>
              <w:rFonts w:ascii="Times New Roman" w:hAnsi="Times New Roman" w:cs="Times New Roman"/>
              <w:i/>
              <w:iCs/>
              <w:sz w:val="24"/>
              <w:szCs w:val="24"/>
            </w:rPr>
          </w:rPrChange>
        </w:rPr>
        <w:t>nábbà</w:t>
      </w:r>
      <w:proofErr w:type="spellEnd"/>
    </w:p>
    <w:p w14:paraId="3B0897F8" w14:textId="2E5363F7" w:rsidR="001D3DB4" w:rsidRPr="002B6B58" w:rsidRDefault="002B6B58" w:rsidP="0025130F">
      <w:pPr>
        <w:pStyle w:val="NoSpacing"/>
        <w:ind w:firstLine="720"/>
        <w:rPr>
          <w:rFonts w:ascii="Times New Roman" w:hAnsi="Times New Roman" w:cs="Times New Roman"/>
          <w:sz w:val="24"/>
          <w:szCs w:val="24"/>
          <w:highlight w:val="yellow"/>
          <w:rPrChange w:id="1638" w:author="Marielle Moraine Butters" w:date="2019-06-17T10:23:00Z">
            <w:rPr>
              <w:rFonts w:ascii="Times New Roman" w:hAnsi="Times New Roman" w:cs="Times New Roman"/>
              <w:sz w:val="24"/>
              <w:szCs w:val="24"/>
            </w:rPr>
          </w:rPrChange>
        </w:rPr>
      </w:pPr>
      <w:ins w:id="1639" w:author="Marielle Moraine Butters" w:date="2019-06-17T10:20:00Z">
        <w:r w:rsidRPr="002B6B58">
          <w:rPr>
            <w:rFonts w:ascii="Times New Roman" w:hAnsi="Times New Roman" w:cs="Times New Roman"/>
            <w:sz w:val="24"/>
            <w:szCs w:val="24"/>
            <w:highlight w:val="yellow"/>
            <w:rPrChange w:id="1640" w:author="Marielle Moraine Butters" w:date="2019-06-17T10:23:00Z">
              <w:rPr>
                <w:rFonts w:ascii="Times New Roman" w:hAnsi="Times New Roman" w:cs="Times New Roman"/>
                <w:sz w:val="24"/>
                <w:szCs w:val="24"/>
              </w:rPr>
            </w:rPrChange>
          </w:rPr>
          <w:t xml:space="preserve">      </w:t>
        </w:r>
      </w:ins>
      <w:proofErr w:type="gramStart"/>
      <w:r w:rsidR="001D3DB4" w:rsidRPr="002B6B58">
        <w:rPr>
          <w:rFonts w:ascii="Times New Roman" w:hAnsi="Times New Roman" w:cs="Times New Roman"/>
          <w:sz w:val="24"/>
          <w:szCs w:val="24"/>
          <w:highlight w:val="yellow"/>
          <w:rPrChange w:id="1641" w:author="Marielle Moraine Butters" w:date="2019-06-17T10:23:00Z">
            <w:rPr>
              <w:rFonts w:ascii="Times New Roman" w:hAnsi="Times New Roman" w:cs="Times New Roman"/>
              <w:sz w:val="24"/>
              <w:szCs w:val="24"/>
            </w:rPr>
          </w:rPrChange>
        </w:rPr>
        <w:t>stop-</w:t>
      </w:r>
      <w:r w:rsidR="001D3DB4" w:rsidRPr="002B6B58">
        <w:rPr>
          <w:rFonts w:ascii="Times New Roman" w:hAnsi="Times New Roman" w:cs="Times New Roman"/>
          <w:highlight w:val="yellow"/>
          <w:rPrChange w:id="1642" w:author="Marielle Moraine Butters" w:date="2019-06-17T10:23:00Z">
            <w:rPr>
              <w:rFonts w:ascii="Times New Roman" w:hAnsi="Times New Roman" w:cs="Times New Roman"/>
            </w:rPr>
          </w:rPrChange>
        </w:rPr>
        <w:t>3SG-GO</w:t>
      </w:r>
      <w:proofErr w:type="gramEnd"/>
      <w:r w:rsidR="001D3DB4" w:rsidRPr="002B6B58">
        <w:rPr>
          <w:rFonts w:ascii="Times New Roman" w:hAnsi="Times New Roman" w:cs="Times New Roman"/>
          <w:highlight w:val="yellow"/>
          <w:rPrChange w:id="1643" w:author="Marielle Moraine Butters" w:date="2019-06-17T10:23:00Z">
            <w:rPr>
              <w:rFonts w:ascii="Times New Roman" w:hAnsi="Times New Roman" w:cs="Times New Roman"/>
            </w:rPr>
          </w:rPrChange>
        </w:rPr>
        <w:t xml:space="preserve">     </w:t>
      </w:r>
      <w:r w:rsidR="00FB38E2" w:rsidRPr="002B6B58">
        <w:rPr>
          <w:rFonts w:ascii="Times New Roman" w:hAnsi="Times New Roman" w:cs="Times New Roman"/>
          <w:highlight w:val="yellow"/>
          <w:rPrChange w:id="1644" w:author="Marielle Moraine Butters" w:date="2019-06-17T10:23:00Z">
            <w:rPr>
              <w:rFonts w:ascii="Times New Roman" w:hAnsi="Times New Roman" w:cs="Times New Roman"/>
            </w:rPr>
          </w:rPrChange>
        </w:rPr>
        <w:t xml:space="preserve"> </w:t>
      </w:r>
      <w:r w:rsidR="00674A26" w:rsidRPr="002B6B58">
        <w:rPr>
          <w:rFonts w:ascii="Times New Roman" w:hAnsi="Times New Roman" w:cs="Times New Roman"/>
          <w:highlight w:val="yellow"/>
          <w:rPrChange w:id="1645" w:author="Marielle Moraine Butters" w:date="2019-06-17T10:23:00Z">
            <w:rPr>
              <w:rFonts w:ascii="Times New Roman" w:hAnsi="Times New Roman" w:cs="Times New Roman"/>
            </w:rPr>
          </w:rPrChange>
        </w:rPr>
        <w:t>NEG</w:t>
      </w:r>
      <w:r w:rsidR="00674A26" w:rsidRPr="002B6B58">
        <w:rPr>
          <w:rFonts w:ascii="Times New Roman" w:hAnsi="Times New Roman" w:cs="Times New Roman"/>
          <w:highlight w:val="yellow"/>
          <w:rPrChange w:id="1646" w:author="Marielle Moraine Butters" w:date="2019-06-17T10:23:00Z">
            <w:rPr>
              <w:rFonts w:ascii="Times New Roman" w:hAnsi="Times New Roman" w:cs="Times New Roman"/>
            </w:rPr>
          </w:rPrChange>
        </w:rPr>
        <w:tab/>
      </w:r>
      <w:r w:rsidR="001D3DB4" w:rsidRPr="002B6B58">
        <w:rPr>
          <w:rFonts w:ascii="Times New Roman" w:hAnsi="Times New Roman" w:cs="Times New Roman"/>
          <w:sz w:val="24"/>
          <w:szCs w:val="24"/>
          <w:highlight w:val="yellow"/>
          <w:rPrChange w:id="1647" w:author="Marielle Moraine Butters" w:date="2019-06-17T10:23:00Z">
            <w:rPr>
              <w:rFonts w:ascii="Times New Roman" w:hAnsi="Times New Roman" w:cs="Times New Roman"/>
              <w:sz w:val="24"/>
              <w:szCs w:val="24"/>
            </w:rPr>
          </w:rPrChange>
        </w:rPr>
        <w:tab/>
      </w:r>
      <w:proofErr w:type="spellStart"/>
      <w:r w:rsidR="001D3DB4" w:rsidRPr="002B6B58">
        <w:rPr>
          <w:rFonts w:ascii="Times New Roman" w:hAnsi="Times New Roman" w:cs="Times New Roman"/>
          <w:sz w:val="24"/>
          <w:szCs w:val="24"/>
          <w:highlight w:val="yellow"/>
          <w:rPrChange w:id="1648" w:author="Marielle Moraine Butters" w:date="2019-06-17T10:23:00Z">
            <w:rPr>
              <w:rFonts w:ascii="Times New Roman" w:hAnsi="Times New Roman" w:cs="Times New Roman"/>
              <w:sz w:val="24"/>
              <w:szCs w:val="24"/>
            </w:rPr>
          </w:rPrChange>
        </w:rPr>
        <w:t>Nabba</w:t>
      </w:r>
      <w:proofErr w:type="spellEnd"/>
    </w:p>
    <w:p w14:paraId="53BAD258" w14:textId="365BBF09" w:rsidR="001D3DB4" w:rsidRPr="002B6B58" w:rsidRDefault="002B6B58" w:rsidP="0025130F">
      <w:pPr>
        <w:pStyle w:val="NoSpacing"/>
        <w:ind w:firstLine="720"/>
        <w:rPr>
          <w:rFonts w:ascii="Times New Roman" w:hAnsi="Times New Roman" w:cs="Times New Roman"/>
          <w:sz w:val="24"/>
          <w:szCs w:val="24"/>
          <w:highlight w:val="yellow"/>
          <w:rPrChange w:id="1649" w:author="Marielle Moraine Butters" w:date="2019-06-17T10:23:00Z">
            <w:rPr>
              <w:rFonts w:ascii="Times New Roman" w:hAnsi="Times New Roman" w:cs="Times New Roman"/>
              <w:sz w:val="24"/>
              <w:szCs w:val="24"/>
            </w:rPr>
          </w:rPrChange>
        </w:rPr>
      </w:pPr>
      <w:ins w:id="1650" w:author="Marielle Moraine Butters" w:date="2019-06-17T10:20:00Z">
        <w:r w:rsidRPr="002B6B58">
          <w:rPr>
            <w:rFonts w:ascii="Times New Roman" w:hAnsi="Times New Roman" w:cs="Times New Roman"/>
            <w:sz w:val="24"/>
            <w:szCs w:val="24"/>
            <w:highlight w:val="yellow"/>
            <w:rPrChange w:id="1651" w:author="Marielle Moraine Butters" w:date="2019-06-17T10:23:00Z">
              <w:rPr>
                <w:rFonts w:ascii="Times New Roman" w:hAnsi="Times New Roman" w:cs="Times New Roman"/>
                <w:sz w:val="24"/>
                <w:szCs w:val="24"/>
              </w:rPr>
            </w:rPrChange>
          </w:rPr>
          <w:t xml:space="preserve">      </w:t>
        </w:r>
      </w:ins>
      <w:r w:rsidR="001D3DB4" w:rsidRPr="002B6B58">
        <w:rPr>
          <w:rFonts w:ascii="Times New Roman" w:hAnsi="Times New Roman" w:cs="Times New Roman"/>
          <w:sz w:val="24"/>
          <w:szCs w:val="24"/>
          <w:highlight w:val="yellow"/>
          <w:rPrChange w:id="1652" w:author="Marielle Moraine Butters" w:date="2019-06-17T10:23:00Z">
            <w:rPr>
              <w:rFonts w:ascii="Times New Roman" w:hAnsi="Times New Roman" w:cs="Times New Roman"/>
              <w:sz w:val="24"/>
              <w:szCs w:val="24"/>
            </w:rPr>
          </w:rPrChange>
        </w:rPr>
        <w:t xml:space="preserve">‘He did not stop </w:t>
      </w:r>
      <w:proofErr w:type="spellStart"/>
      <w:r w:rsidR="001D3DB4" w:rsidRPr="002B6B58">
        <w:rPr>
          <w:rFonts w:ascii="Times New Roman" w:hAnsi="Times New Roman" w:cs="Times New Roman"/>
          <w:sz w:val="24"/>
          <w:szCs w:val="24"/>
          <w:highlight w:val="yellow"/>
          <w:rPrChange w:id="1653" w:author="Marielle Moraine Butters" w:date="2019-06-17T10:23:00Z">
            <w:rPr>
              <w:rFonts w:ascii="Times New Roman" w:hAnsi="Times New Roman" w:cs="Times New Roman"/>
              <w:sz w:val="24"/>
              <w:szCs w:val="24"/>
            </w:rPr>
          </w:rPrChange>
        </w:rPr>
        <w:t>Nabba</w:t>
      </w:r>
      <w:proofErr w:type="spellEnd"/>
      <w:r w:rsidR="00713AEB" w:rsidRPr="002B6B58">
        <w:rPr>
          <w:rFonts w:ascii="Times New Roman" w:hAnsi="Times New Roman" w:cs="Times New Roman"/>
          <w:sz w:val="24"/>
          <w:szCs w:val="24"/>
          <w:highlight w:val="yellow"/>
          <w:rPrChange w:id="1654" w:author="Marielle Moraine Butters" w:date="2019-06-17T10:23:00Z">
            <w:rPr>
              <w:rFonts w:ascii="Times New Roman" w:hAnsi="Times New Roman" w:cs="Times New Roman"/>
              <w:sz w:val="24"/>
              <w:szCs w:val="24"/>
            </w:rPr>
          </w:rPrChange>
        </w:rPr>
        <w:t>.</w:t>
      </w:r>
      <w:ins w:id="1655" w:author="Marielle" w:date="2018-06-16T11:00:00Z">
        <w:r w:rsidR="001D3DB4" w:rsidRPr="002B6B58">
          <w:rPr>
            <w:rFonts w:ascii="Times New Roman" w:hAnsi="Times New Roman" w:cs="Times New Roman"/>
            <w:sz w:val="24"/>
            <w:szCs w:val="24"/>
            <w:highlight w:val="yellow"/>
            <w:rPrChange w:id="1656" w:author="Marielle Moraine Butters" w:date="2019-06-17T10:23:00Z">
              <w:rPr>
                <w:rFonts w:ascii="Times New Roman" w:hAnsi="Times New Roman" w:cs="Times New Roman"/>
                <w:sz w:val="24"/>
                <w:szCs w:val="24"/>
              </w:rPr>
            </w:rPrChange>
          </w:rPr>
          <w:t>’</w:t>
        </w:r>
      </w:ins>
      <w:r w:rsidR="00713AEB" w:rsidRPr="002B6B58">
        <w:rPr>
          <w:rFonts w:ascii="Times New Roman" w:hAnsi="Times New Roman" w:cs="Times New Roman"/>
          <w:sz w:val="24"/>
          <w:szCs w:val="24"/>
          <w:highlight w:val="yellow"/>
          <w:rPrChange w:id="1657" w:author="Marielle Moraine Butters" w:date="2019-06-17T10:23:00Z">
            <w:rPr>
              <w:rFonts w:ascii="Times New Roman" w:hAnsi="Times New Roman" w:cs="Times New Roman"/>
              <w:sz w:val="24"/>
              <w:szCs w:val="24"/>
            </w:rPr>
          </w:rPrChange>
        </w:rPr>
        <w:t xml:space="preserve"> </w:t>
      </w:r>
      <w:ins w:id="1658" w:author="Marielle Moraine Butters" w:date="2019-06-19T17:20:00Z">
        <w:r w:rsidR="00A6421E" w:rsidRPr="00446292">
          <w:rPr>
            <w:rFonts w:ascii="Times New Roman" w:hAnsi="Times New Roman" w:cs="Times New Roman"/>
            <w:sz w:val="24"/>
            <w:szCs w:val="24"/>
            <w:highlight w:val="yellow"/>
          </w:rPr>
          <w:t>(</w:t>
        </w:r>
        <w:proofErr w:type="spellStart"/>
        <w:r w:rsidR="00A6421E" w:rsidRPr="00446292">
          <w:rPr>
            <w:rFonts w:ascii="Times New Roman" w:hAnsi="Times New Roman" w:cs="Times New Roman"/>
            <w:sz w:val="24"/>
            <w:szCs w:val="24"/>
            <w:highlight w:val="yellow"/>
          </w:rPr>
          <w:t>Frajzyngier</w:t>
        </w:r>
        <w:proofErr w:type="spellEnd"/>
        <w:r w:rsidR="00A6421E" w:rsidRPr="00446292">
          <w:rPr>
            <w:rFonts w:ascii="Times New Roman" w:hAnsi="Times New Roman" w:cs="Times New Roman"/>
            <w:sz w:val="24"/>
            <w:szCs w:val="24"/>
            <w:highlight w:val="yellow"/>
          </w:rPr>
          <w:t xml:space="preserve"> 2012: 208)</w:t>
        </w:r>
        <w:r w:rsidR="00A6421E" w:rsidRPr="00A6421E" w:rsidDel="002B6B58">
          <w:rPr>
            <w:rFonts w:ascii="Times New Roman" w:hAnsi="Times New Roman" w:cs="Times New Roman"/>
            <w:sz w:val="24"/>
            <w:szCs w:val="24"/>
            <w:highlight w:val="yellow"/>
          </w:rPr>
          <w:t xml:space="preserve"> </w:t>
        </w:r>
      </w:ins>
      <w:del w:id="1659" w:author="Marielle Moraine Butters" w:date="2019-06-17T10:20:00Z">
        <w:r w:rsidR="00713AEB" w:rsidRPr="002B6B58" w:rsidDel="002B6B58">
          <w:rPr>
            <w:rFonts w:ascii="Times New Roman" w:hAnsi="Times New Roman" w:cs="Times New Roman"/>
            <w:sz w:val="24"/>
            <w:szCs w:val="24"/>
            <w:highlight w:val="yellow"/>
            <w:rPrChange w:id="1660" w:author="Marielle Moraine Butters" w:date="2019-06-17T10:23:00Z">
              <w:rPr>
                <w:rFonts w:ascii="Times New Roman" w:hAnsi="Times New Roman" w:cs="Times New Roman"/>
                <w:sz w:val="24"/>
                <w:szCs w:val="24"/>
              </w:rPr>
            </w:rPrChange>
          </w:rPr>
          <w:delText>(Frajzyngier 2012: 208)</w:delText>
        </w:r>
      </w:del>
    </w:p>
    <w:p w14:paraId="41245E39" w14:textId="77777777" w:rsidR="005014CB" w:rsidRPr="002B6B58" w:rsidRDefault="005014CB" w:rsidP="005014CB">
      <w:pPr>
        <w:pStyle w:val="NoSpacing"/>
        <w:ind w:left="720" w:firstLine="720"/>
        <w:rPr>
          <w:rFonts w:ascii="Times New Roman" w:hAnsi="Times New Roman" w:cs="Times New Roman"/>
          <w:sz w:val="24"/>
          <w:szCs w:val="24"/>
          <w:highlight w:val="yellow"/>
          <w:rPrChange w:id="1661" w:author="Marielle Moraine Butters" w:date="2019-06-17T10:23:00Z">
            <w:rPr>
              <w:rFonts w:ascii="Times New Roman" w:hAnsi="Times New Roman" w:cs="Times New Roman"/>
              <w:sz w:val="24"/>
              <w:szCs w:val="24"/>
            </w:rPr>
          </w:rPrChange>
        </w:rPr>
      </w:pPr>
    </w:p>
    <w:p w14:paraId="2B3F8BE5" w14:textId="0EF97673" w:rsidR="001D3DB4" w:rsidRPr="002B6B58" w:rsidDel="002B6B58" w:rsidRDefault="002B6B58" w:rsidP="00FB38E2">
      <w:pPr>
        <w:spacing w:line="480" w:lineRule="auto"/>
        <w:rPr>
          <w:del w:id="1662" w:author="Marielle Moraine Butters" w:date="2019-06-17T10:20:00Z"/>
          <w:rFonts w:ascii="Times New Roman" w:hAnsi="Times New Roman" w:cs="Times New Roman"/>
          <w:sz w:val="24"/>
          <w:szCs w:val="24"/>
          <w:highlight w:val="yellow"/>
          <w:rPrChange w:id="1663" w:author="Marielle Moraine Butters" w:date="2019-06-17T10:23:00Z">
            <w:rPr>
              <w:del w:id="1664" w:author="Marielle Moraine Butters" w:date="2019-06-17T10:20:00Z"/>
              <w:rFonts w:ascii="Times New Roman" w:hAnsi="Times New Roman" w:cs="Times New Roman"/>
              <w:sz w:val="24"/>
              <w:szCs w:val="24"/>
            </w:rPr>
          </w:rPrChange>
        </w:rPr>
      </w:pPr>
      <w:ins w:id="1665" w:author="Marielle Moraine Butters" w:date="2019-06-17T10:20:00Z">
        <w:r w:rsidRPr="002B6B58" w:rsidDel="002B6B58">
          <w:rPr>
            <w:rFonts w:ascii="Times New Roman" w:eastAsia="Times New Roman" w:hAnsi="Times New Roman" w:cs="Times New Roman"/>
            <w:sz w:val="24"/>
            <w:szCs w:val="24"/>
            <w:highlight w:val="yellow"/>
            <w:rPrChange w:id="1666" w:author="Marielle Moraine Butters" w:date="2019-06-17T10:23:00Z">
              <w:rPr>
                <w:rFonts w:ascii="Times New Roman" w:eastAsia="Times New Roman" w:hAnsi="Times New Roman" w:cs="Times New Roman"/>
                <w:sz w:val="24"/>
                <w:szCs w:val="24"/>
              </w:rPr>
            </w:rPrChange>
          </w:rPr>
          <w:t xml:space="preserve"> </w:t>
        </w:r>
      </w:ins>
      <w:del w:id="1667" w:author="Marielle Moraine Butters" w:date="2019-06-17T10:20:00Z">
        <w:r w:rsidR="001D3DB4" w:rsidRPr="002B6B58" w:rsidDel="002B6B58">
          <w:rPr>
            <w:rFonts w:ascii="Times New Roman" w:eastAsia="Times New Roman" w:hAnsi="Times New Roman" w:cs="Times New Roman"/>
            <w:sz w:val="24"/>
            <w:szCs w:val="24"/>
            <w:highlight w:val="yellow"/>
            <w:rPrChange w:id="1668" w:author="Marielle Moraine Butters" w:date="2019-06-17T10:23:00Z">
              <w:rPr>
                <w:rFonts w:ascii="Times New Roman" w:eastAsia="Times New Roman" w:hAnsi="Times New Roman" w:cs="Times New Roman"/>
                <w:sz w:val="24"/>
                <w:szCs w:val="24"/>
              </w:rPr>
            </w:rPrChange>
          </w:rPr>
          <w:tab/>
          <w:delText xml:space="preserve">Negative existential clauses are formed through the use of </w:delText>
        </w:r>
        <w:r w:rsidR="001D3DB4" w:rsidRPr="002B6B58" w:rsidDel="002B6B58">
          <w:rPr>
            <w:rFonts w:ascii="Times New Roman" w:hAnsi="Times New Roman" w:cs="Times New Roman"/>
            <w:i/>
            <w:iCs/>
            <w:sz w:val="24"/>
            <w:szCs w:val="24"/>
            <w:highlight w:val="yellow"/>
            <w:rPrChange w:id="1669" w:author="Marielle Moraine Butters" w:date="2019-06-17T10:23:00Z">
              <w:rPr>
                <w:rFonts w:ascii="Times New Roman" w:hAnsi="Times New Roman" w:cs="Times New Roman"/>
                <w:i/>
                <w:iCs/>
                <w:sz w:val="24"/>
                <w:szCs w:val="24"/>
              </w:rPr>
            </w:rPrChange>
          </w:rPr>
          <w:delText xml:space="preserve">ɓákà </w:delText>
        </w:r>
        <w:r w:rsidR="001D3DB4" w:rsidRPr="002B6B58" w:rsidDel="002B6B58">
          <w:rPr>
            <w:rFonts w:ascii="Times New Roman" w:hAnsi="Times New Roman" w:cs="Times New Roman"/>
            <w:sz w:val="24"/>
            <w:szCs w:val="24"/>
            <w:highlight w:val="yellow"/>
            <w:rPrChange w:id="1670" w:author="Marielle Moraine Butters" w:date="2019-06-17T10:23:00Z">
              <w:rPr>
                <w:rFonts w:ascii="Times New Roman" w:hAnsi="Times New Roman" w:cs="Times New Roman"/>
                <w:sz w:val="24"/>
                <w:szCs w:val="24"/>
              </w:rPr>
            </w:rPrChange>
          </w:rPr>
          <w:delText xml:space="preserve">or </w:delText>
        </w:r>
        <w:r w:rsidR="001D3DB4" w:rsidRPr="002B6B58" w:rsidDel="002B6B58">
          <w:rPr>
            <w:rFonts w:ascii="Times New Roman" w:hAnsi="Times New Roman" w:cs="Times New Roman"/>
            <w:i/>
            <w:iCs/>
            <w:sz w:val="24"/>
            <w:szCs w:val="24"/>
            <w:highlight w:val="yellow"/>
            <w:rPrChange w:id="1671" w:author="Marielle Moraine Butters" w:date="2019-06-17T10:23:00Z">
              <w:rPr>
                <w:rFonts w:ascii="Times New Roman" w:hAnsi="Times New Roman" w:cs="Times New Roman"/>
                <w:i/>
                <w:iCs/>
                <w:sz w:val="24"/>
                <w:szCs w:val="24"/>
              </w:rPr>
            </w:rPrChange>
          </w:rPr>
          <w:delText>ɓáakà</w:delText>
        </w:r>
        <w:r w:rsidR="00FB38E2" w:rsidRPr="002B6B58" w:rsidDel="002B6B58">
          <w:rPr>
            <w:rFonts w:ascii="Times New Roman" w:hAnsi="Times New Roman" w:cs="Times New Roman"/>
            <w:sz w:val="24"/>
            <w:szCs w:val="24"/>
            <w:highlight w:val="yellow"/>
            <w:rPrChange w:id="1672" w:author="Marielle Moraine Butters" w:date="2019-06-17T10:23:00Z">
              <w:rPr>
                <w:rFonts w:ascii="Times New Roman" w:hAnsi="Times New Roman" w:cs="Times New Roman"/>
                <w:sz w:val="24"/>
                <w:szCs w:val="24"/>
              </w:rPr>
            </w:rPrChange>
          </w:rPr>
          <w:delText xml:space="preserve"> in clause-initial or clause-</w:delText>
        </w:r>
        <w:r w:rsidR="001D3DB4" w:rsidRPr="002B6B58" w:rsidDel="002B6B58">
          <w:rPr>
            <w:rFonts w:ascii="Times New Roman" w:hAnsi="Times New Roman" w:cs="Times New Roman"/>
            <w:sz w:val="24"/>
            <w:szCs w:val="24"/>
            <w:highlight w:val="yellow"/>
            <w:rPrChange w:id="1673" w:author="Marielle Moraine Butters" w:date="2019-06-17T10:23:00Z">
              <w:rPr>
                <w:rFonts w:ascii="Times New Roman" w:hAnsi="Times New Roman" w:cs="Times New Roman"/>
                <w:sz w:val="24"/>
                <w:szCs w:val="24"/>
              </w:rPr>
            </w:rPrChange>
          </w:rPr>
          <w:delText xml:space="preserve">final position, depending on whether the information presented is old or new. </w:delText>
        </w:r>
      </w:del>
    </w:p>
    <w:p w14:paraId="3FE6AC34" w14:textId="5F94B7D8" w:rsidR="001D3DB4" w:rsidRPr="002B6B58" w:rsidRDefault="001E29E9" w:rsidP="00713AEB">
      <w:pPr>
        <w:pStyle w:val="NoSpacing"/>
        <w:rPr>
          <w:rFonts w:ascii="Times New Roman" w:hAnsi="Times New Roman" w:cs="Times New Roman"/>
          <w:sz w:val="24"/>
          <w:szCs w:val="24"/>
          <w:highlight w:val="yellow"/>
          <w:rPrChange w:id="1674" w:author="Marielle Moraine Butters" w:date="2019-06-17T10:23:00Z">
            <w:rPr>
              <w:rFonts w:ascii="Times New Roman" w:hAnsi="Times New Roman" w:cs="Times New Roman"/>
              <w:sz w:val="24"/>
              <w:szCs w:val="24"/>
            </w:rPr>
          </w:rPrChange>
        </w:rPr>
      </w:pPr>
      <w:del w:id="1675" w:author="Marielle Moraine Butters" w:date="2019-06-17T10:20:00Z">
        <w:r w:rsidRPr="002B6B58" w:rsidDel="002B6B58">
          <w:rPr>
            <w:rFonts w:ascii="Times New Roman" w:hAnsi="Times New Roman" w:cs="Times New Roman"/>
            <w:sz w:val="24"/>
            <w:szCs w:val="24"/>
            <w:highlight w:val="yellow"/>
            <w:rPrChange w:id="1676" w:author="Marielle Moraine Butters" w:date="2019-06-17T10:23:00Z">
              <w:rPr>
                <w:rFonts w:ascii="Times New Roman" w:hAnsi="Times New Roman" w:cs="Times New Roman"/>
                <w:sz w:val="24"/>
                <w:szCs w:val="24"/>
              </w:rPr>
            </w:rPrChange>
          </w:rPr>
          <w:delText>(28</w:delText>
        </w:r>
        <w:r w:rsidR="001D3DB4" w:rsidRPr="002B6B58" w:rsidDel="002B6B58">
          <w:rPr>
            <w:rFonts w:ascii="Times New Roman" w:hAnsi="Times New Roman" w:cs="Times New Roman"/>
            <w:sz w:val="24"/>
            <w:szCs w:val="24"/>
            <w:highlight w:val="yellow"/>
            <w:rPrChange w:id="1677" w:author="Marielle Moraine Butters" w:date="2019-06-17T10:23:00Z">
              <w:rPr>
                <w:rFonts w:ascii="Times New Roman" w:hAnsi="Times New Roman" w:cs="Times New Roman"/>
                <w:sz w:val="24"/>
                <w:szCs w:val="24"/>
              </w:rPr>
            </w:rPrChange>
          </w:rPr>
          <w:delText>)</w:delText>
        </w:r>
      </w:del>
      <w:r w:rsidR="001D3DB4" w:rsidRPr="002B6B58">
        <w:rPr>
          <w:rFonts w:ascii="Times New Roman" w:hAnsi="Times New Roman" w:cs="Times New Roman"/>
          <w:sz w:val="24"/>
          <w:szCs w:val="24"/>
          <w:highlight w:val="yellow"/>
          <w:rPrChange w:id="1678" w:author="Marielle Moraine Butters" w:date="2019-06-17T10:23:00Z">
            <w:rPr>
              <w:rFonts w:ascii="Times New Roman" w:hAnsi="Times New Roman" w:cs="Times New Roman"/>
              <w:sz w:val="24"/>
              <w:szCs w:val="24"/>
            </w:rPr>
          </w:rPrChange>
        </w:rPr>
        <w:tab/>
      </w:r>
      <w:proofErr w:type="gramStart"/>
      <w:ins w:id="1679" w:author="Marielle Moraine Butters" w:date="2019-06-17T10:20:00Z">
        <w:r w:rsidR="002B6B58" w:rsidRPr="002B6B58">
          <w:rPr>
            <w:rFonts w:ascii="Times New Roman" w:hAnsi="Times New Roman" w:cs="Times New Roman"/>
            <w:sz w:val="24"/>
            <w:szCs w:val="24"/>
            <w:highlight w:val="yellow"/>
            <w:rPrChange w:id="1680" w:author="Marielle Moraine Butters" w:date="2019-06-17T10:23:00Z">
              <w:rPr>
                <w:rFonts w:ascii="Times New Roman" w:hAnsi="Times New Roman" w:cs="Times New Roman"/>
                <w:sz w:val="24"/>
                <w:szCs w:val="24"/>
              </w:rPr>
            </w:rPrChange>
          </w:rPr>
          <w:t>b</w:t>
        </w:r>
        <w:proofErr w:type="gramEnd"/>
        <w:r w:rsidR="002B6B58" w:rsidRPr="002B6B58">
          <w:rPr>
            <w:rFonts w:ascii="Times New Roman" w:hAnsi="Times New Roman" w:cs="Times New Roman"/>
            <w:sz w:val="24"/>
            <w:szCs w:val="24"/>
            <w:highlight w:val="yellow"/>
            <w:rPrChange w:id="1681" w:author="Marielle Moraine Butters" w:date="2019-06-17T10:23:00Z">
              <w:rPr>
                <w:rFonts w:ascii="Times New Roman" w:hAnsi="Times New Roman" w:cs="Times New Roman"/>
                <w:sz w:val="24"/>
                <w:szCs w:val="24"/>
              </w:rPr>
            </w:rPrChange>
          </w:rPr>
          <w:t xml:space="preserve">.   </w:t>
        </w:r>
      </w:ins>
      <w:r w:rsidR="001D3DB4" w:rsidRPr="002B6B58">
        <w:rPr>
          <w:rFonts w:ascii="Times New Roman" w:hAnsi="Times New Roman" w:cs="Times New Roman"/>
          <w:i/>
          <w:sz w:val="24"/>
          <w:szCs w:val="24"/>
          <w:highlight w:val="yellow"/>
          <w:rPrChange w:id="1682" w:author="Marielle Moraine Butters" w:date="2019-06-17T10:23:00Z">
            <w:rPr>
              <w:rFonts w:ascii="Times New Roman" w:hAnsi="Times New Roman" w:cs="Times New Roman"/>
              <w:i/>
              <w:sz w:val="24"/>
              <w:szCs w:val="24"/>
            </w:rPr>
          </w:rPrChange>
        </w:rPr>
        <w:t xml:space="preserve">á       </w:t>
      </w:r>
      <w:proofErr w:type="spellStart"/>
      <w:r w:rsidR="001D3DB4" w:rsidRPr="002B6B58">
        <w:rPr>
          <w:rFonts w:ascii="Times New Roman" w:hAnsi="Times New Roman" w:cs="Times New Roman"/>
          <w:i/>
          <w:sz w:val="24"/>
          <w:szCs w:val="24"/>
          <w:highlight w:val="yellow"/>
          <w:rPrChange w:id="1683" w:author="Marielle Moraine Butters" w:date="2019-06-17T10:23:00Z">
            <w:rPr>
              <w:rFonts w:ascii="Times New Roman" w:hAnsi="Times New Roman" w:cs="Times New Roman"/>
              <w:i/>
              <w:sz w:val="24"/>
              <w:szCs w:val="24"/>
            </w:rPr>
          </w:rPrChange>
        </w:rPr>
        <w:t>yà-wá</w:t>
      </w:r>
      <w:proofErr w:type="spellEnd"/>
      <w:r w:rsidR="001D3DB4" w:rsidRPr="002B6B58">
        <w:rPr>
          <w:rFonts w:ascii="Times New Roman" w:hAnsi="Times New Roman" w:cs="Times New Roman"/>
          <w:i/>
          <w:sz w:val="24"/>
          <w:szCs w:val="24"/>
          <w:highlight w:val="yellow"/>
          <w:rPrChange w:id="1684" w:author="Marielle Moraine Butters" w:date="2019-06-17T10:23:00Z">
            <w:rPr>
              <w:rFonts w:ascii="Times New Roman" w:hAnsi="Times New Roman" w:cs="Times New Roman"/>
              <w:i/>
              <w:sz w:val="24"/>
              <w:szCs w:val="24"/>
            </w:rPr>
          </w:rPrChange>
        </w:rPr>
        <w:t xml:space="preserve">         </w:t>
      </w:r>
      <w:proofErr w:type="spellStart"/>
      <w:r w:rsidR="001D3DB4" w:rsidRPr="002B6B58">
        <w:rPr>
          <w:rFonts w:ascii="Times New Roman" w:hAnsi="Times New Roman" w:cs="Times New Roman"/>
          <w:bCs/>
          <w:i/>
          <w:sz w:val="24"/>
          <w:szCs w:val="24"/>
          <w:highlight w:val="yellow"/>
          <w:rPrChange w:id="1685" w:author="Marielle Moraine Butters" w:date="2019-06-17T10:23:00Z">
            <w:rPr>
              <w:rFonts w:ascii="Times New Roman" w:hAnsi="Times New Roman" w:cs="Times New Roman"/>
              <w:bCs/>
              <w:i/>
              <w:sz w:val="24"/>
              <w:szCs w:val="24"/>
            </w:rPr>
          </w:rPrChange>
        </w:rPr>
        <w:t>əә́lvà-á-rwà</w:t>
      </w:r>
      <w:proofErr w:type="spellEnd"/>
      <w:r w:rsidR="001D3DB4" w:rsidRPr="002B6B58">
        <w:rPr>
          <w:rFonts w:ascii="Times New Roman" w:hAnsi="Times New Roman" w:cs="Times New Roman"/>
          <w:bCs/>
          <w:i/>
          <w:sz w:val="24"/>
          <w:szCs w:val="24"/>
          <w:highlight w:val="yellow"/>
          <w:rPrChange w:id="1686" w:author="Marielle Moraine Butters" w:date="2019-06-17T10:23:00Z">
            <w:rPr>
              <w:rFonts w:ascii="Times New Roman" w:hAnsi="Times New Roman" w:cs="Times New Roman"/>
              <w:bCs/>
              <w:i/>
              <w:sz w:val="24"/>
              <w:szCs w:val="24"/>
            </w:rPr>
          </w:rPrChange>
        </w:rPr>
        <w:t xml:space="preserve">           </w:t>
      </w:r>
      <w:proofErr w:type="spellStart"/>
      <w:r w:rsidR="001D3DB4" w:rsidRPr="002B6B58">
        <w:rPr>
          <w:rFonts w:ascii="Times New Roman" w:hAnsi="Times New Roman" w:cs="Times New Roman"/>
          <w:b/>
          <w:i/>
          <w:sz w:val="24"/>
          <w:szCs w:val="24"/>
          <w:highlight w:val="yellow"/>
          <w:rPrChange w:id="1687" w:author="Marielle Moraine Butters" w:date="2019-06-17T10:23:00Z">
            <w:rPr>
              <w:rFonts w:ascii="Times New Roman" w:hAnsi="Times New Roman" w:cs="Times New Roman"/>
              <w:b/>
              <w:i/>
              <w:sz w:val="24"/>
              <w:szCs w:val="24"/>
            </w:rPr>
          </w:rPrChange>
        </w:rPr>
        <w:t>ɓákà</w:t>
      </w:r>
      <w:proofErr w:type="spellEnd"/>
    </w:p>
    <w:p w14:paraId="0F6922D5" w14:textId="3C3334F0" w:rsidR="001D3DB4" w:rsidRPr="002B6B58" w:rsidRDefault="002B6B58" w:rsidP="0025130F">
      <w:pPr>
        <w:autoSpaceDE w:val="0"/>
        <w:autoSpaceDN w:val="0"/>
        <w:adjustRightInd w:val="0"/>
        <w:spacing w:after="0" w:line="240" w:lineRule="auto"/>
        <w:ind w:firstLine="720"/>
        <w:rPr>
          <w:rFonts w:ascii="Times New Roman" w:hAnsi="Times New Roman" w:cs="Times New Roman"/>
          <w:sz w:val="24"/>
          <w:szCs w:val="24"/>
          <w:highlight w:val="yellow"/>
          <w:rPrChange w:id="1688" w:author="Marielle Moraine Butters" w:date="2019-06-17T10:23:00Z">
            <w:rPr>
              <w:rFonts w:ascii="Times New Roman" w:hAnsi="Times New Roman" w:cs="Times New Roman"/>
              <w:sz w:val="24"/>
              <w:szCs w:val="24"/>
            </w:rPr>
          </w:rPrChange>
        </w:rPr>
      </w:pPr>
      <w:ins w:id="1689" w:author="Marielle Moraine Butters" w:date="2019-06-17T10:21:00Z">
        <w:r w:rsidRPr="002B6B58">
          <w:rPr>
            <w:rFonts w:ascii="Times New Roman" w:hAnsi="Times New Roman" w:cs="Times New Roman"/>
            <w:sz w:val="24"/>
            <w:szCs w:val="24"/>
            <w:highlight w:val="yellow"/>
            <w:rPrChange w:id="1690" w:author="Marielle Moraine Butters" w:date="2019-06-17T10:23:00Z">
              <w:rPr>
                <w:rFonts w:ascii="Times New Roman" w:hAnsi="Times New Roman" w:cs="Times New Roman"/>
                <w:sz w:val="24"/>
                <w:szCs w:val="24"/>
              </w:rPr>
            </w:rPrChange>
          </w:rPr>
          <w:t xml:space="preserve">     </w:t>
        </w:r>
      </w:ins>
      <w:proofErr w:type="gramStart"/>
      <w:r w:rsidR="001D3DB4" w:rsidRPr="002B6B58">
        <w:rPr>
          <w:rFonts w:ascii="Times New Roman" w:hAnsi="Times New Roman" w:cs="Times New Roman"/>
          <w:sz w:val="24"/>
          <w:szCs w:val="24"/>
          <w:highlight w:val="yellow"/>
          <w:rPrChange w:id="1691" w:author="Marielle Moraine Butters" w:date="2019-06-17T10:23:00Z">
            <w:rPr>
              <w:rFonts w:ascii="Times New Roman" w:hAnsi="Times New Roman" w:cs="Times New Roman"/>
              <w:sz w:val="24"/>
              <w:szCs w:val="24"/>
            </w:rPr>
          </w:rPrChange>
        </w:rPr>
        <w:t>well</w:t>
      </w:r>
      <w:proofErr w:type="gramEnd"/>
      <w:r w:rsidR="001D3DB4" w:rsidRPr="002B6B58">
        <w:rPr>
          <w:rFonts w:ascii="Times New Roman" w:hAnsi="Times New Roman" w:cs="Times New Roman"/>
          <w:sz w:val="24"/>
          <w:szCs w:val="24"/>
          <w:highlight w:val="yellow"/>
          <w:rPrChange w:id="1692" w:author="Marielle Moraine Butters" w:date="2019-06-17T10:23:00Z">
            <w:rPr>
              <w:rFonts w:ascii="Times New Roman" w:hAnsi="Times New Roman" w:cs="Times New Roman"/>
              <w:sz w:val="24"/>
              <w:szCs w:val="24"/>
            </w:rPr>
          </w:rPrChange>
        </w:rPr>
        <w:t xml:space="preserve"> </w:t>
      </w:r>
      <w:r w:rsidR="001D3DB4" w:rsidRPr="002B6B58">
        <w:rPr>
          <w:rFonts w:ascii="Times New Roman" w:hAnsi="Times New Roman" w:cs="Times New Roman"/>
          <w:highlight w:val="yellow"/>
          <w:rPrChange w:id="1693" w:author="Marielle Moraine Butters" w:date="2019-06-17T10:23:00Z">
            <w:rPr>
              <w:rFonts w:ascii="Times New Roman" w:hAnsi="Times New Roman" w:cs="Times New Roman"/>
            </w:rPr>
          </w:rPrChange>
        </w:rPr>
        <w:t xml:space="preserve">1SG-COM </w:t>
      </w:r>
      <w:r w:rsidR="00713AEB" w:rsidRPr="002B6B58">
        <w:rPr>
          <w:rFonts w:ascii="Times New Roman" w:hAnsi="Times New Roman" w:cs="Times New Roman"/>
          <w:highlight w:val="yellow"/>
          <w:rPrChange w:id="1694" w:author="Marielle Moraine Butters" w:date="2019-06-17T10:23:00Z">
            <w:rPr>
              <w:rFonts w:ascii="Times New Roman" w:hAnsi="Times New Roman" w:cs="Times New Roman"/>
            </w:rPr>
          </w:rPrChange>
        </w:rPr>
        <w:t xml:space="preserve">  </w:t>
      </w:r>
      <w:r w:rsidR="001D3DB4" w:rsidRPr="002B6B58">
        <w:rPr>
          <w:rFonts w:ascii="Times New Roman" w:hAnsi="Times New Roman" w:cs="Times New Roman"/>
          <w:highlight w:val="yellow"/>
          <w:rPrChange w:id="1695" w:author="Marielle Moraine Butters" w:date="2019-06-17T10:23:00Z">
            <w:rPr>
              <w:rFonts w:ascii="Times New Roman" w:hAnsi="Times New Roman" w:cs="Times New Roman"/>
            </w:rPr>
          </w:rPrChange>
        </w:rPr>
        <w:t xml:space="preserve"> </w:t>
      </w:r>
      <w:r w:rsidR="001D3DB4" w:rsidRPr="002B6B58">
        <w:rPr>
          <w:rFonts w:ascii="Times New Roman" w:hAnsi="Times New Roman" w:cs="Times New Roman"/>
          <w:sz w:val="24"/>
          <w:szCs w:val="24"/>
          <w:highlight w:val="yellow"/>
          <w:rPrChange w:id="1696" w:author="Marielle Moraine Butters" w:date="2019-06-17T10:23:00Z">
            <w:rPr>
              <w:rFonts w:ascii="Times New Roman" w:hAnsi="Times New Roman" w:cs="Times New Roman"/>
              <w:sz w:val="24"/>
              <w:szCs w:val="24"/>
            </w:rPr>
          </w:rPrChange>
        </w:rPr>
        <w:t>word-</w:t>
      </w:r>
      <w:r w:rsidR="001D3DB4" w:rsidRPr="002B6B58">
        <w:rPr>
          <w:rFonts w:ascii="Times New Roman" w:hAnsi="Times New Roman" w:cs="Times New Roman"/>
          <w:highlight w:val="yellow"/>
          <w:rPrChange w:id="1697" w:author="Marielle Moraine Butters" w:date="2019-06-17T10:23:00Z">
            <w:rPr>
              <w:rFonts w:ascii="Times New Roman" w:hAnsi="Times New Roman" w:cs="Times New Roman"/>
            </w:rPr>
          </w:rPrChange>
        </w:rPr>
        <w:t xml:space="preserve">GEN-1SG    </w:t>
      </w:r>
      <w:r w:rsidR="00713AEB" w:rsidRPr="002B6B58">
        <w:rPr>
          <w:rFonts w:ascii="Times New Roman" w:hAnsi="Times New Roman" w:cs="Times New Roman"/>
          <w:highlight w:val="yellow"/>
          <w:rPrChange w:id="1698" w:author="Marielle Moraine Butters" w:date="2019-06-17T10:23:00Z">
            <w:rPr>
              <w:rFonts w:ascii="Times New Roman" w:hAnsi="Times New Roman" w:cs="Times New Roman"/>
            </w:rPr>
          </w:rPrChange>
        </w:rPr>
        <w:t xml:space="preserve"> </w:t>
      </w:r>
      <w:r w:rsidR="00FB38E2" w:rsidRPr="002B6B58">
        <w:rPr>
          <w:rFonts w:ascii="Times New Roman" w:hAnsi="Times New Roman" w:cs="Times New Roman"/>
          <w:highlight w:val="yellow"/>
          <w:rPrChange w:id="1699" w:author="Marielle Moraine Butters" w:date="2019-06-17T10:23:00Z">
            <w:rPr>
              <w:rFonts w:ascii="Times New Roman" w:hAnsi="Times New Roman" w:cs="Times New Roman"/>
            </w:rPr>
          </w:rPrChange>
        </w:rPr>
        <w:t xml:space="preserve"> </w:t>
      </w:r>
      <w:r w:rsidR="00970F5F" w:rsidRPr="002B6B58">
        <w:rPr>
          <w:rFonts w:ascii="Times New Roman" w:hAnsi="Times New Roman" w:cs="Times New Roman"/>
          <w:highlight w:val="yellow"/>
          <w:rPrChange w:id="1700" w:author="Marielle Moraine Butters" w:date="2019-06-17T10:23:00Z">
            <w:rPr>
              <w:rFonts w:ascii="Times New Roman" w:hAnsi="Times New Roman" w:cs="Times New Roman"/>
            </w:rPr>
          </w:rPrChange>
        </w:rPr>
        <w:t>NEG</w:t>
      </w:r>
      <w:r w:rsidR="001D3DB4" w:rsidRPr="002B6B58">
        <w:rPr>
          <w:rFonts w:ascii="Times New Roman" w:hAnsi="Times New Roman" w:cs="Times New Roman"/>
          <w:highlight w:val="yellow"/>
          <w:rPrChange w:id="1701" w:author="Marielle Moraine Butters" w:date="2019-06-17T10:23:00Z">
            <w:rPr>
              <w:rFonts w:ascii="Times New Roman" w:hAnsi="Times New Roman" w:cs="Times New Roman"/>
            </w:rPr>
          </w:rPrChange>
        </w:rPr>
        <w:t>EX</w:t>
      </w:r>
    </w:p>
    <w:p w14:paraId="4F69F3FC" w14:textId="6742EDD1" w:rsidR="001D3DB4" w:rsidRPr="002B6B58" w:rsidRDefault="002B6B58" w:rsidP="0025130F">
      <w:pPr>
        <w:pStyle w:val="NoSpacing"/>
        <w:ind w:firstLine="720"/>
        <w:rPr>
          <w:rFonts w:ascii="Times New Roman" w:hAnsi="Times New Roman" w:cs="Times New Roman"/>
          <w:sz w:val="24"/>
          <w:szCs w:val="24"/>
          <w:highlight w:val="yellow"/>
          <w:rPrChange w:id="1702" w:author="Marielle Moraine Butters" w:date="2019-06-17T10:23:00Z">
            <w:rPr>
              <w:rFonts w:ascii="Times New Roman" w:hAnsi="Times New Roman" w:cs="Times New Roman"/>
              <w:sz w:val="24"/>
              <w:szCs w:val="24"/>
            </w:rPr>
          </w:rPrChange>
        </w:rPr>
      </w:pPr>
      <w:ins w:id="1703" w:author="Marielle Moraine Butters" w:date="2019-06-17T10:21:00Z">
        <w:r w:rsidRPr="002B6B58">
          <w:rPr>
            <w:rFonts w:ascii="Times New Roman" w:hAnsi="Times New Roman" w:cs="Times New Roman"/>
            <w:sz w:val="24"/>
            <w:szCs w:val="24"/>
            <w:highlight w:val="yellow"/>
            <w:rPrChange w:id="1704" w:author="Marielle Moraine Butters" w:date="2019-06-17T10:23:00Z">
              <w:rPr>
                <w:rFonts w:ascii="Times New Roman" w:hAnsi="Times New Roman" w:cs="Times New Roman"/>
                <w:sz w:val="24"/>
                <w:szCs w:val="24"/>
              </w:rPr>
            </w:rPrChange>
          </w:rPr>
          <w:t xml:space="preserve">     </w:t>
        </w:r>
      </w:ins>
      <w:r w:rsidR="001D3DB4" w:rsidRPr="002B6B58">
        <w:rPr>
          <w:rFonts w:ascii="Times New Roman" w:hAnsi="Times New Roman" w:cs="Times New Roman"/>
          <w:sz w:val="24"/>
          <w:szCs w:val="24"/>
          <w:highlight w:val="yellow"/>
          <w:rPrChange w:id="1705" w:author="Marielle Moraine Butters" w:date="2019-06-17T10:23:00Z">
            <w:rPr>
              <w:rFonts w:ascii="Times New Roman" w:hAnsi="Times New Roman" w:cs="Times New Roman"/>
              <w:sz w:val="24"/>
              <w:szCs w:val="24"/>
            </w:rPr>
          </w:rPrChange>
        </w:rPr>
        <w:t>‘Well, I have no words.’</w:t>
      </w:r>
      <w:r w:rsidR="00713AEB" w:rsidRPr="002B6B58">
        <w:rPr>
          <w:rFonts w:ascii="Times New Roman" w:hAnsi="Times New Roman" w:cs="Times New Roman"/>
          <w:sz w:val="24"/>
          <w:szCs w:val="24"/>
          <w:highlight w:val="yellow"/>
          <w:rPrChange w:id="1706" w:author="Marielle Moraine Butters" w:date="2019-06-17T10:23:00Z">
            <w:rPr>
              <w:rFonts w:ascii="Times New Roman" w:hAnsi="Times New Roman" w:cs="Times New Roman"/>
              <w:sz w:val="24"/>
              <w:szCs w:val="24"/>
            </w:rPr>
          </w:rPrChange>
        </w:rPr>
        <w:t xml:space="preserve"> </w:t>
      </w:r>
      <w:ins w:id="1707" w:author="Marielle Moraine Butters" w:date="2019-06-19T17:20:00Z">
        <w:r w:rsidR="00A6421E" w:rsidRPr="00446292">
          <w:rPr>
            <w:rFonts w:ascii="Times New Roman" w:hAnsi="Times New Roman" w:cs="Times New Roman"/>
            <w:sz w:val="24"/>
            <w:szCs w:val="24"/>
            <w:highlight w:val="yellow"/>
          </w:rPr>
          <w:t>(</w:t>
        </w:r>
        <w:proofErr w:type="spellStart"/>
        <w:r w:rsidR="00A6421E" w:rsidRPr="00446292">
          <w:rPr>
            <w:rFonts w:ascii="Times New Roman" w:hAnsi="Times New Roman" w:cs="Times New Roman"/>
            <w:sz w:val="24"/>
            <w:szCs w:val="24"/>
            <w:highlight w:val="yellow"/>
          </w:rPr>
          <w:t>Frajzyngier</w:t>
        </w:r>
        <w:proofErr w:type="spellEnd"/>
        <w:r w:rsidR="00A6421E" w:rsidRPr="00446292">
          <w:rPr>
            <w:rFonts w:ascii="Times New Roman" w:hAnsi="Times New Roman" w:cs="Times New Roman"/>
            <w:sz w:val="24"/>
            <w:szCs w:val="24"/>
            <w:highlight w:val="yellow"/>
          </w:rPr>
          <w:t xml:space="preserve"> 2012: 327)</w:t>
        </w:r>
        <w:r w:rsidR="00A6421E" w:rsidRPr="00A6421E" w:rsidDel="002B6B58">
          <w:rPr>
            <w:rFonts w:ascii="Times New Roman" w:hAnsi="Times New Roman" w:cs="Times New Roman"/>
            <w:sz w:val="24"/>
            <w:szCs w:val="24"/>
            <w:highlight w:val="yellow"/>
          </w:rPr>
          <w:t xml:space="preserve"> </w:t>
        </w:r>
      </w:ins>
      <w:del w:id="1708" w:author="Marielle Moraine Butters" w:date="2019-06-17T10:21:00Z">
        <w:r w:rsidR="00713AEB" w:rsidRPr="002B6B58" w:rsidDel="002B6B58">
          <w:rPr>
            <w:rFonts w:ascii="Times New Roman" w:hAnsi="Times New Roman" w:cs="Times New Roman"/>
            <w:sz w:val="24"/>
            <w:szCs w:val="24"/>
            <w:highlight w:val="yellow"/>
            <w:rPrChange w:id="1709" w:author="Marielle Moraine Butters" w:date="2019-06-17T10:23:00Z">
              <w:rPr>
                <w:rFonts w:ascii="Times New Roman" w:hAnsi="Times New Roman" w:cs="Times New Roman"/>
                <w:sz w:val="24"/>
                <w:szCs w:val="24"/>
              </w:rPr>
            </w:rPrChange>
          </w:rPr>
          <w:delText>(Frajzyngier 2012: 327)</w:delText>
        </w:r>
      </w:del>
    </w:p>
    <w:p w14:paraId="2EC1E3A3" w14:textId="77777777" w:rsidR="00BD0934" w:rsidRPr="002B6B58" w:rsidRDefault="00BD0934" w:rsidP="001D3DB4">
      <w:pPr>
        <w:pStyle w:val="NoSpacing"/>
        <w:ind w:left="720" w:firstLine="720"/>
        <w:rPr>
          <w:ins w:id="1710" w:author="Marielle" w:date="2018-06-16T11:16:00Z"/>
          <w:rFonts w:ascii="Times New Roman" w:hAnsi="Times New Roman" w:cs="Times New Roman"/>
          <w:sz w:val="24"/>
          <w:szCs w:val="24"/>
          <w:highlight w:val="yellow"/>
          <w:rPrChange w:id="1711" w:author="Marielle Moraine Butters" w:date="2019-06-17T10:23:00Z">
            <w:rPr>
              <w:ins w:id="1712" w:author="Marielle" w:date="2018-06-16T11:16:00Z"/>
              <w:rFonts w:ascii="Times New Roman" w:hAnsi="Times New Roman" w:cs="Times New Roman"/>
              <w:sz w:val="24"/>
              <w:szCs w:val="24"/>
            </w:rPr>
          </w:rPrChange>
        </w:rPr>
      </w:pPr>
    </w:p>
    <w:p w14:paraId="5F46BCEE" w14:textId="3596DE19" w:rsidR="001D3DB4" w:rsidRPr="002B6B58" w:rsidRDefault="00720A28" w:rsidP="005014CB">
      <w:pPr>
        <w:pStyle w:val="NoSpacing"/>
        <w:spacing w:line="480" w:lineRule="auto"/>
        <w:rPr>
          <w:rFonts w:ascii="Times New Roman" w:hAnsi="Times New Roman" w:cs="Times New Roman"/>
          <w:iCs/>
          <w:sz w:val="24"/>
          <w:szCs w:val="24"/>
          <w:highlight w:val="yellow"/>
          <w:rPrChange w:id="1713" w:author="Marielle Moraine Butters" w:date="2019-06-17T10:23:00Z">
            <w:rPr>
              <w:rFonts w:ascii="Times New Roman" w:hAnsi="Times New Roman" w:cs="Times New Roman"/>
              <w:iCs/>
              <w:sz w:val="24"/>
              <w:szCs w:val="24"/>
            </w:rPr>
          </w:rPrChange>
        </w:rPr>
      </w:pPr>
      <w:r w:rsidRPr="002B6B58">
        <w:rPr>
          <w:rFonts w:ascii="Times New Roman" w:hAnsi="Times New Roman" w:cs="Times New Roman"/>
          <w:sz w:val="24"/>
          <w:szCs w:val="24"/>
          <w:highlight w:val="yellow"/>
          <w:rPrChange w:id="1714" w:author="Marielle Moraine Butters" w:date="2019-06-17T10:23:00Z">
            <w:rPr>
              <w:rFonts w:ascii="Times New Roman" w:hAnsi="Times New Roman" w:cs="Times New Roman"/>
              <w:sz w:val="24"/>
              <w:szCs w:val="24"/>
            </w:rPr>
          </w:rPrChange>
        </w:rPr>
        <w:tab/>
      </w:r>
      <w:moveFromRangeStart w:id="1715" w:author="Marielle Moraine Butters" w:date="2019-06-17T10:21:00Z" w:name="move11659310"/>
      <w:moveFrom w:id="1716" w:author="Marielle Moraine Butters" w:date="2019-06-17T10:21:00Z">
        <w:r w:rsidRPr="002B6B58" w:rsidDel="002B6B58">
          <w:rPr>
            <w:rFonts w:ascii="Times New Roman" w:hAnsi="Times New Roman" w:cs="Times New Roman"/>
            <w:sz w:val="24"/>
            <w:szCs w:val="24"/>
            <w:highlight w:val="yellow"/>
            <w:rPrChange w:id="1717" w:author="Marielle Moraine Butters" w:date="2019-06-17T10:23:00Z">
              <w:rPr>
                <w:rFonts w:ascii="Times New Roman" w:hAnsi="Times New Roman" w:cs="Times New Roman"/>
                <w:sz w:val="24"/>
                <w:szCs w:val="24"/>
              </w:rPr>
            </w:rPrChange>
          </w:rPr>
          <w:t xml:space="preserve">Generally, the negative existential and the verbal negator do not co-occur, though there are some rare instances </w:t>
        </w:r>
        <w:r w:rsidR="00FB38E2" w:rsidRPr="002B6B58" w:rsidDel="002B6B58">
          <w:rPr>
            <w:rFonts w:ascii="Times New Roman" w:hAnsi="Times New Roman" w:cs="Times New Roman"/>
            <w:sz w:val="24"/>
            <w:szCs w:val="24"/>
            <w:highlight w:val="yellow"/>
            <w:rPrChange w:id="1718" w:author="Marielle Moraine Butters" w:date="2019-06-17T10:23:00Z">
              <w:rPr>
                <w:rFonts w:ascii="Times New Roman" w:hAnsi="Times New Roman" w:cs="Times New Roman"/>
                <w:sz w:val="24"/>
                <w:szCs w:val="24"/>
              </w:rPr>
            </w:rPrChange>
          </w:rPr>
          <w:t xml:space="preserve">in which </w:t>
        </w:r>
        <w:r w:rsidRPr="002B6B58" w:rsidDel="002B6B58">
          <w:rPr>
            <w:rFonts w:ascii="Times New Roman" w:hAnsi="Times New Roman" w:cs="Times New Roman"/>
            <w:sz w:val="24"/>
            <w:szCs w:val="24"/>
            <w:highlight w:val="yellow"/>
            <w:rPrChange w:id="1719" w:author="Marielle Moraine Butters" w:date="2019-06-17T10:23:00Z">
              <w:rPr>
                <w:rFonts w:ascii="Times New Roman" w:hAnsi="Times New Roman" w:cs="Times New Roman"/>
                <w:sz w:val="24"/>
                <w:szCs w:val="24"/>
              </w:rPr>
            </w:rPrChange>
          </w:rPr>
          <w:t>they do</w:t>
        </w:r>
        <w:r w:rsidR="00FB38E2" w:rsidRPr="002B6B58" w:rsidDel="002B6B58">
          <w:rPr>
            <w:rFonts w:ascii="Times New Roman" w:hAnsi="Times New Roman" w:cs="Times New Roman"/>
            <w:sz w:val="24"/>
            <w:szCs w:val="24"/>
            <w:highlight w:val="yellow"/>
            <w:rPrChange w:id="1720" w:author="Marielle Moraine Butters" w:date="2019-06-17T10:23:00Z">
              <w:rPr>
                <w:rFonts w:ascii="Times New Roman" w:hAnsi="Times New Roman" w:cs="Times New Roman"/>
                <w:sz w:val="24"/>
                <w:szCs w:val="24"/>
              </w:rPr>
            </w:rPrChange>
          </w:rPr>
          <w:t>,</w:t>
        </w:r>
        <w:r w:rsidRPr="002B6B58" w:rsidDel="002B6B58">
          <w:rPr>
            <w:rFonts w:ascii="Times New Roman" w:hAnsi="Times New Roman" w:cs="Times New Roman"/>
            <w:sz w:val="24"/>
            <w:szCs w:val="24"/>
            <w:highlight w:val="yellow"/>
            <w:rPrChange w:id="1721" w:author="Marielle Moraine Butters" w:date="2019-06-17T10:23:00Z">
              <w:rPr>
                <w:rFonts w:ascii="Times New Roman" w:hAnsi="Times New Roman" w:cs="Times New Roman"/>
                <w:sz w:val="24"/>
                <w:szCs w:val="24"/>
              </w:rPr>
            </w:rPrChange>
          </w:rPr>
          <w:t xml:space="preserve"> as in (</w:t>
        </w:r>
        <w:r w:rsidR="001E29E9" w:rsidRPr="002B6B58" w:rsidDel="002B6B58">
          <w:rPr>
            <w:rFonts w:ascii="Times New Roman" w:hAnsi="Times New Roman" w:cs="Times New Roman"/>
            <w:sz w:val="24"/>
            <w:szCs w:val="24"/>
            <w:highlight w:val="yellow"/>
            <w:rPrChange w:id="1722" w:author="Marielle Moraine Butters" w:date="2019-06-17T10:23:00Z">
              <w:rPr>
                <w:rFonts w:ascii="Times New Roman" w:hAnsi="Times New Roman" w:cs="Times New Roman"/>
                <w:sz w:val="24"/>
                <w:szCs w:val="24"/>
              </w:rPr>
            </w:rPrChange>
          </w:rPr>
          <w:t>29</w:t>
        </w:r>
        <w:r w:rsidR="00CE44FB" w:rsidRPr="002B6B58" w:rsidDel="002B6B58">
          <w:rPr>
            <w:rFonts w:ascii="Times New Roman" w:hAnsi="Times New Roman" w:cs="Times New Roman"/>
            <w:sz w:val="24"/>
            <w:szCs w:val="24"/>
            <w:highlight w:val="yellow"/>
            <w:rPrChange w:id="1723" w:author="Marielle Moraine Butters" w:date="2019-06-17T10:23:00Z">
              <w:rPr>
                <w:rFonts w:ascii="Times New Roman" w:hAnsi="Times New Roman" w:cs="Times New Roman"/>
                <w:sz w:val="24"/>
                <w:szCs w:val="24"/>
              </w:rPr>
            </w:rPrChange>
          </w:rPr>
          <w:t>). It is unclear what function is served by</w:t>
        </w:r>
        <w:r w:rsidR="00FB38E2" w:rsidRPr="002B6B58" w:rsidDel="002B6B58">
          <w:rPr>
            <w:rFonts w:ascii="Times New Roman" w:hAnsi="Times New Roman" w:cs="Times New Roman"/>
            <w:sz w:val="24"/>
            <w:szCs w:val="24"/>
            <w:highlight w:val="yellow"/>
            <w:rPrChange w:id="1724" w:author="Marielle Moraine Butters" w:date="2019-06-17T10:23:00Z">
              <w:rPr>
                <w:rFonts w:ascii="Times New Roman" w:hAnsi="Times New Roman" w:cs="Times New Roman"/>
                <w:sz w:val="24"/>
                <w:szCs w:val="24"/>
              </w:rPr>
            </w:rPrChange>
          </w:rPr>
          <w:t xml:space="preserve"> combining these elements, but it is</w:t>
        </w:r>
        <w:r w:rsidR="00CE44FB" w:rsidRPr="002B6B58" w:rsidDel="002B6B58">
          <w:rPr>
            <w:rFonts w:ascii="Times New Roman" w:hAnsi="Times New Roman" w:cs="Times New Roman"/>
            <w:sz w:val="24"/>
            <w:szCs w:val="24"/>
            <w:highlight w:val="yellow"/>
            <w:rPrChange w:id="1725" w:author="Marielle Moraine Butters" w:date="2019-06-17T10:23:00Z">
              <w:rPr>
                <w:rFonts w:ascii="Times New Roman" w:hAnsi="Times New Roman" w:cs="Times New Roman"/>
                <w:sz w:val="24"/>
                <w:szCs w:val="24"/>
              </w:rPr>
            </w:rPrChange>
          </w:rPr>
          <w:t xml:space="preserve"> possible that the final </w:t>
        </w:r>
        <w:r w:rsidR="00CE44FB" w:rsidRPr="002B6B58" w:rsidDel="002B6B58">
          <w:rPr>
            <w:rFonts w:ascii="Times New Roman" w:hAnsi="Times New Roman" w:cs="Times New Roman"/>
            <w:i/>
            <w:sz w:val="24"/>
            <w:szCs w:val="24"/>
            <w:highlight w:val="yellow"/>
            <w:rPrChange w:id="1726" w:author="Marielle Moraine Butters" w:date="2019-06-17T10:23:00Z">
              <w:rPr>
                <w:rFonts w:ascii="Times New Roman" w:hAnsi="Times New Roman" w:cs="Times New Roman"/>
                <w:i/>
                <w:sz w:val="24"/>
                <w:szCs w:val="24"/>
              </w:rPr>
            </w:rPrChange>
          </w:rPr>
          <w:t>kà</w:t>
        </w:r>
        <w:r w:rsidR="00CE44FB" w:rsidRPr="002B6B58" w:rsidDel="002B6B58">
          <w:rPr>
            <w:rFonts w:ascii="Times New Roman" w:hAnsi="Times New Roman" w:cs="Times New Roman"/>
            <w:iCs/>
            <w:sz w:val="24"/>
            <w:szCs w:val="24"/>
            <w:highlight w:val="yellow"/>
            <w:rPrChange w:id="1727" w:author="Marielle Moraine Butters" w:date="2019-06-17T10:23:00Z">
              <w:rPr>
                <w:rFonts w:ascii="Times New Roman" w:hAnsi="Times New Roman" w:cs="Times New Roman"/>
                <w:iCs/>
                <w:sz w:val="24"/>
                <w:szCs w:val="24"/>
              </w:rPr>
            </w:rPrChange>
          </w:rPr>
          <w:t xml:space="preserve"> here is </w:t>
        </w:r>
        <w:r w:rsidR="005014CB" w:rsidRPr="002B6B58" w:rsidDel="002B6B58">
          <w:rPr>
            <w:rFonts w:ascii="Times New Roman" w:hAnsi="Times New Roman" w:cs="Times New Roman"/>
            <w:iCs/>
            <w:sz w:val="24"/>
            <w:szCs w:val="24"/>
            <w:highlight w:val="yellow"/>
            <w:rPrChange w:id="1728" w:author="Marielle Moraine Butters" w:date="2019-06-17T10:23:00Z">
              <w:rPr>
                <w:rFonts w:ascii="Times New Roman" w:hAnsi="Times New Roman" w:cs="Times New Roman"/>
                <w:iCs/>
                <w:sz w:val="24"/>
                <w:szCs w:val="24"/>
              </w:rPr>
            </w:rPrChange>
          </w:rPr>
          <w:t xml:space="preserve">simply </w:t>
        </w:r>
        <w:r w:rsidR="00CE44FB" w:rsidRPr="002B6B58" w:rsidDel="002B6B58">
          <w:rPr>
            <w:rFonts w:ascii="Times New Roman" w:hAnsi="Times New Roman" w:cs="Times New Roman"/>
            <w:iCs/>
            <w:sz w:val="24"/>
            <w:szCs w:val="24"/>
            <w:highlight w:val="yellow"/>
            <w:rPrChange w:id="1729" w:author="Marielle Moraine Butters" w:date="2019-06-17T10:23:00Z">
              <w:rPr>
                <w:rFonts w:ascii="Times New Roman" w:hAnsi="Times New Roman" w:cs="Times New Roman"/>
                <w:iCs/>
                <w:sz w:val="24"/>
                <w:szCs w:val="24"/>
              </w:rPr>
            </w:rPrChange>
          </w:rPr>
          <w:t>a clipped form of the negative existential</w:t>
        </w:r>
        <w:r w:rsidR="00BD0934" w:rsidRPr="002B6B58" w:rsidDel="002B6B58">
          <w:rPr>
            <w:rFonts w:ascii="Times New Roman" w:hAnsi="Times New Roman" w:cs="Times New Roman"/>
            <w:iCs/>
            <w:sz w:val="24"/>
            <w:szCs w:val="24"/>
            <w:highlight w:val="yellow"/>
            <w:rPrChange w:id="1730" w:author="Marielle Moraine Butters" w:date="2019-06-17T10:23:00Z">
              <w:rPr>
                <w:rFonts w:ascii="Times New Roman" w:hAnsi="Times New Roman" w:cs="Times New Roman"/>
                <w:iCs/>
                <w:sz w:val="24"/>
                <w:szCs w:val="24"/>
              </w:rPr>
            </w:rPrChange>
          </w:rPr>
          <w:t>, as there are cases where the negative ex</w:t>
        </w:r>
        <w:r w:rsidR="001E29E9" w:rsidRPr="002B6B58" w:rsidDel="002B6B58">
          <w:rPr>
            <w:rFonts w:ascii="Times New Roman" w:hAnsi="Times New Roman" w:cs="Times New Roman"/>
            <w:iCs/>
            <w:sz w:val="24"/>
            <w:szCs w:val="24"/>
            <w:highlight w:val="yellow"/>
            <w:rPrChange w:id="1731" w:author="Marielle Moraine Butters" w:date="2019-06-17T10:23:00Z">
              <w:rPr>
                <w:rFonts w:ascii="Times New Roman" w:hAnsi="Times New Roman" w:cs="Times New Roman"/>
                <w:iCs/>
                <w:sz w:val="24"/>
                <w:szCs w:val="24"/>
              </w:rPr>
            </w:rPrChange>
          </w:rPr>
          <w:t>istential is repeated, as in (30</w:t>
        </w:r>
        <w:r w:rsidR="00BD0934" w:rsidRPr="002B6B58" w:rsidDel="002B6B58">
          <w:rPr>
            <w:rFonts w:ascii="Times New Roman" w:hAnsi="Times New Roman" w:cs="Times New Roman"/>
            <w:iCs/>
            <w:sz w:val="24"/>
            <w:szCs w:val="24"/>
            <w:highlight w:val="yellow"/>
            <w:rPrChange w:id="1732" w:author="Marielle Moraine Butters" w:date="2019-06-17T10:23:00Z">
              <w:rPr>
                <w:rFonts w:ascii="Times New Roman" w:hAnsi="Times New Roman" w:cs="Times New Roman"/>
                <w:iCs/>
                <w:sz w:val="24"/>
                <w:szCs w:val="24"/>
              </w:rPr>
            </w:rPrChange>
          </w:rPr>
          <w:t>).</w:t>
        </w:r>
      </w:moveFrom>
      <w:moveFromRangeEnd w:id="1715"/>
    </w:p>
    <w:p w14:paraId="37CAD2B3" w14:textId="51FADFF2" w:rsidR="00CE44FB" w:rsidRPr="002B6B58" w:rsidRDefault="001E29E9" w:rsidP="0025130F">
      <w:pPr>
        <w:autoSpaceDE w:val="0"/>
        <w:autoSpaceDN w:val="0"/>
        <w:adjustRightInd w:val="0"/>
        <w:spacing w:after="0" w:line="240" w:lineRule="auto"/>
        <w:rPr>
          <w:rFonts w:ascii="Times New Roman" w:hAnsi="Times New Roman" w:cs="Times New Roman"/>
          <w:iCs/>
          <w:sz w:val="24"/>
          <w:szCs w:val="24"/>
          <w:highlight w:val="yellow"/>
          <w:rPrChange w:id="1733" w:author="Marielle Moraine Butters" w:date="2019-06-17T10:23:00Z">
            <w:rPr>
              <w:rFonts w:ascii="Times New Roman" w:hAnsi="Times New Roman" w:cs="Times New Roman"/>
              <w:iCs/>
              <w:sz w:val="24"/>
              <w:szCs w:val="24"/>
            </w:rPr>
          </w:rPrChange>
        </w:rPr>
      </w:pPr>
      <w:del w:id="1734" w:author="Marielle Moraine Butters" w:date="2019-06-17T10:21:00Z">
        <w:r w:rsidRPr="002B6B58" w:rsidDel="002B6B58">
          <w:rPr>
            <w:rFonts w:ascii="Times New Roman" w:hAnsi="Times New Roman" w:cs="Times New Roman"/>
            <w:iCs/>
            <w:sz w:val="24"/>
            <w:szCs w:val="24"/>
            <w:highlight w:val="yellow"/>
            <w:rPrChange w:id="1735" w:author="Marielle Moraine Butters" w:date="2019-06-17T10:23:00Z">
              <w:rPr>
                <w:rFonts w:ascii="Times New Roman" w:hAnsi="Times New Roman" w:cs="Times New Roman"/>
                <w:iCs/>
                <w:sz w:val="24"/>
                <w:szCs w:val="24"/>
              </w:rPr>
            </w:rPrChange>
          </w:rPr>
          <w:delText>(29</w:delText>
        </w:r>
        <w:r w:rsidR="00424B48" w:rsidRPr="002B6B58" w:rsidDel="002B6B58">
          <w:rPr>
            <w:rFonts w:ascii="Times New Roman" w:hAnsi="Times New Roman" w:cs="Times New Roman"/>
            <w:iCs/>
            <w:sz w:val="24"/>
            <w:szCs w:val="24"/>
            <w:highlight w:val="yellow"/>
            <w:rPrChange w:id="1736" w:author="Marielle Moraine Butters" w:date="2019-06-17T10:23:00Z">
              <w:rPr>
                <w:rFonts w:ascii="Times New Roman" w:hAnsi="Times New Roman" w:cs="Times New Roman"/>
                <w:iCs/>
                <w:sz w:val="24"/>
                <w:szCs w:val="24"/>
              </w:rPr>
            </w:rPrChange>
          </w:rPr>
          <w:delText>)</w:delText>
        </w:r>
      </w:del>
      <w:r w:rsidR="00424B48" w:rsidRPr="002B6B58">
        <w:rPr>
          <w:rFonts w:ascii="Times New Roman" w:hAnsi="Times New Roman" w:cs="Times New Roman"/>
          <w:iCs/>
          <w:sz w:val="24"/>
          <w:szCs w:val="24"/>
          <w:highlight w:val="yellow"/>
          <w:rPrChange w:id="1737" w:author="Marielle Moraine Butters" w:date="2019-06-17T10:23:00Z">
            <w:rPr>
              <w:rFonts w:ascii="Times New Roman" w:hAnsi="Times New Roman" w:cs="Times New Roman"/>
              <w:iCs/>
              <w:sz w:val="24"/>
              <w:szCs w:val="24"/>
            </w:rPr>
          </w:rPrChange>
        </w:rPr>
        <w:tab/>
      </w:r>
      <w:ins w:id="1738" w:author="Marielle Moraine Butters" w:date="2019-06-17T10:21:00Z">
        <w:r w:rsidR="002B6B58" w:rsidRPr="002B6B58">
          <w:rPr>
            <w:rFonts w:ascii="Times New Roman" w:hAnsi="Times New Roman" w:cs="Times New Roman"/>
            <w:iCs/>
            <w:sz w:val="24"/>
            <w:szCs w:val="24"/>
            <w:highlight w:val="yellow"/>
            <w:rPrChange w:id="1739" w:author="Marielle Moraine Butters" w:date="2019-06-17T10:23:00Z">
              <w:rPr>
                <w:rFonts w:ascii="Times New Roman" w:hAnsi="Times New Roman" w:cs="Times New Roman"/>
                <w:iCs/>
                <w:sz w:val="24"/>
                <w:szCs w:val="24"/>
              </w:rPr>
            </w:rPrChange>
          </w:rPr>
          <w:t xml:space="preserve">c.   </w:t>
        </w:r>
      </w:ins>
      <w:proofErr w:type="spellStart"/>
      <w:r w:rsidR="00CE44FB" w:rsidRPr="002B6B58">
        <w:rPr>
          <w:rFonts w:ascii="Times New Roman" w:hAnsi="Times New Roman" w:cs="Times New Roman"/>
          <w:i/>
          <w:iCs/>
          <w:sz w:val="24"/>
          <w:szCs w:val="24"/>
          <w:highlight w:val="yellow"/>
          <w:rPrChange w:id="1740" w:author="Marielle Moraine Butters" w:date="2019-06-17T10:23:00Z">
            <w:rPr>
              <w:rFonts w:ascii="Times New Roman" w:hAnsi="Times New Roman" w:cs="Times New Roman"/>
              <w:i/>
              <w:iCs/>
              <w:sz w:val="24"/>
              <w:szCs w:val="24"/>
            </w:rPr>
          </w:rPrChange>
        </w:rPr>
        <w:t>ŋán</w:t>
      </w:r>
      <w:proofErr w:type="spellEnd"/>
      <w:r w:rsidR="00CE44FB" w:rsidRPr="002B6B58">
        <w:rPr>
          <w:rFonts w:ascii="Times New Roman" w:hAnsi="Times New Roman" w:cs="Times New Roman"/>
          <w:i/>
          <w:iCs/>
          <w:sz w:val="24"/>
          <w:szCs w:val="24"/>
          <w:highlight w:val="yellow"/>
          <w:rPrChange w:id="1741" w:author="Marielle Moraine Butters" w:date="2019-06-17T10:23:00Z">
            <w:rPr>
              <w:rFonts w:ascii="Times New Roman" w:hAnsi="Times New Roman" w:cs="Times New Roman"/>
              <w:i/>
              <w:iCs/>
              <w:sz w:val="24"/>
              <w:szCs w:val="24"/>
            </w:rPr>
          </w:rPrChange>
        </w:rPr>
        <w:t xml:space="preserve">    </w:t>
      </w:r>
      <w:proofErr w:type="spellStart"/>
      <w:r w:rsidR="00CE44FB" w:rsidRPr="002B6B58">
        <w:rPr>
          <w:rFonts w:ascii="Times New Roman" w:hAnsi="Times New Roman" w:cs="Times New Roman"/>
          <w:i/>
          <w:iCs/>
          <w:sz w:val="24"/>
          <w:szCs w:val="24"/>
          <w:highlight w:val="yellow"/>
          <w:rPrChange w:id="1742" w:author="Marielle Moraine Butters" w:date="2019-06-17T10:23:00Z">
            <w:rPr>
              <w:rFonts w:ascii="Times New Roman" w:hAnsi="Times New Roman" w:cs="Times New Roman"/>
              <w:i/>
              <w:iCs/>
              <w:sz w:val="24"/>
              <w:szCs w:val="24"/>
            </w:rPr>
          </w:rPrChange>
        </w:rPr>
        <w:t>kíni</w:t>
      </w:r>
      <w:proofErr w:type="spellEnd"/>
      <w:r w:rsidR="00CE44FB" w:rsidRPr="002B6B58">
        <w:rPr>
          <w:rFonts w:ascii="Times New Roman" w:hAnsi="Times New Roman" w:cs="Times New Roman"/>
          <w:i/>
          <w:iCs/>
          <w:sz w:val="24"/>
          <w:szCs w:val="24"/>
          <w:highlight w:val="yellow"/>
          <w:rPrChange w:id="1743" w:author="Marielle Moraine Butters" w:date="2019-06-17T10:23:00Z">
            <w:rPr>
              <w:rFonts w:ascii="Times New Roman" w:hAnsi="Times New Roman" w:cs="Times New Roman"/>
              <w:i/>
              <w:iCs/>
              <w:sz w:val="24"/>
              <w:szCs w:val="24"/>
            </w:rPr>
          </w:rPrChange>
        </w:rPr>
        <w:t xml:space="preserve">̀        sé      à       </w:t>
      </w:r>
      <w:proofErr w:type="spellStart"/>
      <w:r w:rsidR="00CE44FB" w:rsidRPr="002B6B58">
        <w:rPr>
          <w:rFonts w:ascii="Times New Roman" w:hAnsi="Times New Roman" w:cs="Times New Roman"/>
          <w:i/>
          <w:iCs/>
          <w:sz w:val="24"/>
          <w:szCs w:val="24"/>
          <w:highlight w:val="yellow"/>
          <w:rPrChange w:id="1744" w:author="Marielle Moraine Butters" w:date="2019-06-17T10:23:00Z">
            <w:rPr>
              <w:rFonts w:ascii="Times New Roman" w:hAnsi="Times New Roman" w:cs="Times New Roman"/>
              <w:i/>
              <w:iCs/>
              <w:sz w:val="24"/>
              <w:szCs w:val="24"/>
            </w:rPr>
          </w:rPrChange>
        </w:rPr>
        <w:t>hàya</w:t>
      </w:r>
      <w:proofErr w:type="spellEnd"/>
      <w:r w:rsidR="00CE44FB" w:rsidRPr="002B6B58">
        <w:rPr>
          <w:rFonts w:ascii="Times New Roman" w:hAnsi="Times New Roman" w:cs="Times New Roman"/>
          <w:i/>
          <w:iCs/>
          <w:sz w:val="24"/>
          <w:szCs w:val="24"/>
          <w:highlight w:val="yellow"/>
          <w:rPrChange w:id="1745" w:author="Marielle Moraine Butters" w:date="2019-06-17T10:23:00Z">
            <w:rPr>
              <w:rFonts w:ascii="Times New Roman" w:hAnsi="Times New Roman" w:cs="Times New Roman"/>
              <w:i/>
              <w:iCs/>
              <w:sz w:val="24"/>
              <w:szCs w:val="24"/>
            </w:rPr>
          </w:rPrChange>
        </w:rPr>
        <w:t xml:space="preserve">̀   </w:t>
      </w:r>
      <w:proofErr w:type="spellStart"/>
      <w:r w:rsidR="00CE44FB" w:rsidRPr="002B6B58">
        <w:rPr>
          <w:rFonts w:ascii="Times New Roman" w:hAnsi="Times New Roman" w:cs="Times New Roman"/>
          <w:i/>
          <w:iCs/>
          <w:sz w:val="24"/>
          <w:szCs w:val="24"/>
          <w:highlight w:val="yellow"/>
          <w:rPrChange w:id="1746" w:author="Marielle Moraine Butters" w:date="2019-06-17T10:23:00Z">
            <w:rPr>
              <w:rFonts w:ascii="Times New Roman" w:hAnsi="Times New Roman" w:cs="Times New Roman"/>
              <w:i/>
              <w:iCs/>
              <w:sz w:val="24"/>
              <w:szCs w:val="24"/>
            </w:rPr>
          </w:rPrChange>
        </w:rPr>
        <w:t>ba</w:t>
      </w:r>
      <w:proofErr w:type="spellEnd"/>
      <w:r w:rsidR="00CE44FB" w:rsidRPr="002B6B58">
        <w:rPr>
          <w:rFonts w:ascii="Times New Roman" w:hAnsi="Times New Roman" w:cs="Times New Roman"/>
          <w:i/>
          <w:iCs/>
          <w:sz w:val="24"/>
          <w:szCs w:val="24"/>
          <w:highlight w:val="yellow"/>
          <w:rPrChange w:id="1747" w:author="Marielle Moraine Butters" w:date="2019-06-17T10:23:00Z">
            <w:rPr>
              <w:rFonts w:ascii="Times New Roman" w:hAnsi="Times New Roman" w:cs="Times New Roman"/>
              <w:i/>
              <w:iCs/>
              <w:sz w:val="24"/>
              <w:szCs w:val="24"/>
            </w:rPr>
          </w:rPrChange>
        </w:rPr>
        <w:t xml:space="preserve">̀      dó    </w:t>
      </w:r>
      <w:r w:rsidR="00713AEB" w:rsidRPr="002B6B58">
        <w:rPr>
          <w:rFonts w:ascii="Times New Roman" w:hAnsi="Times New Roman" w:cs="Times New Roman"/>
          <w:i/>
          <w:iCs/>
          <w:sz w:val="24"/>
          <w:szCs w:val="24"/>
          <w:highlight w:val="yellow"/>
          <w:rPrChange w:id="1748" w:author="Marielle Moraine Butters" w:date="2019-06-17T10:23:00Z">
            <w:rPr>
              <w:rFonts w:ascii="Times New Roman" w:hAnsi="Times New Roman" w:cs="Times New Roman"/>
              <w:i/>
              <w:iCs/>
              <w:sz w:val="24"/>
              <w:szCs w:val="24"/>
            </w:rPr>
          </w:rPrChange>
        </w:rPr>
        <w:t xml:space="preserve"> </w:t>
      </w:r>
      <w:proofErr w:type="spellStart"/>
      <w:r w:rsidR="00CE44FB" w:rsidRPr="002B6B58">
        <w:rPr>
          <w:rFonts w:ascii="Times New Roman" w:hAnsi="Times New Roman" w:cs="Times New Roman"/>
          <w:i/>
          <w:iCs/>
          <w:sz w:val="24"/>
          <w:szCs w:val="24"/>
          <w:highlight w:val="yellow"/>
          <w:rPrChange w:id="1749" w:author="Marielle Moraine Butters" w:date="2019-06-17T10:23:00Z">
            <w:rPr>
              <w:rFonts w:ascii="Times New Roman" w:hAnsi="Times New Roman" w:cs="Times New Roman"/>
              <w:i/>
              <w:iCs/>
              <w:sz w:val="24"/>
              <w:szCs w:val="24"/>
            </w:rPr>
          </w:rPrChange>
        </w:rPr>
        <w:t>nə</w:t>
      </w:r>
      <w:proofErr w:type="spellEnd"/>
      <w:r w:rsidR="00CE44FB" w:rsidRPr="002B6B58">
        <w:rPr>
          <w:rFonts w:ascii="Times New Roman" w:hAnsi="Times New Roman" w:cs="Times New Roman"/>
          <w:i/>
          <w:iCs/>
          <w:sz w:val="24"/>
          <w:szCs w:val="24"/>
          <w:highlight w:val="yellow"/>
          <w:rPrChange w:id="1750" w:author="Marielle Moraine Butters" w:date="2019-06-17T10:23:00Z">
            <w:rPr>
              <w:rFonts w:ascii="Times New Roman" w:hAnsi="Times New Roman" w:cs="Times New Roman"/>
              <w:i/>
              <w:iCs/>
              <w:sz w:val="24"/>
              <w:szCs w:val="24"/>
            </w:rPr>
          </w:rPrChange>
        </w:rPr>
        <w:t xml:space="preserve">̀       </w:t>
      </w:r>
      <w:proofErr w:type="spellStart"/>
      <w:r w:rsidR="00CE44FB" w:rsidRPr="002B6B58">
        <w:rPr>
          <w:rFonts w:ascii="Times New Roman" w:hAnsi="Times New Roman" w:cs="Times New Roman"/>
          <w:i/>
          <w:iCs/>
          <w:sz w:val="24"/>
          <w:szCs w:val="24"/>
          <w:highlight w:val="yellow"/>
          <w:rPrChange w:id="1751" w:author="Marielle Moraine Butters" w:date="2019-06-17T10:23:00Z">
            <w:rPr>
              <w:rFonts w:ascii="Times New Roman" w:hAnsi="Times New Roman" w:cs="Times New Roman"/>
              <w:i/>
              <w:iCs/>
              <w:sz w:val="24"/>
              <w:szCs w:val="24"/>
            </w:rPr>
          </w:rPrChange>
        </w:rPr>
        <w:t>ŋánna</w:t>
      </w:r>
      <w:proofErr w:type="spellEnd"/>
      <w:r w:rsidR="00CE44FB" w:rsidRPr="002B6B58">
        <w:rPr>
          <w:rFonts w:ascii="Times New Roman" w:hAnsi="Times New Roman" w:cs="Times New Roman"/>
          <w:i/>
          <w:iCs/>
          <w:sz w:val="24"/>
          <w:szCs w:val="24"/>
          <w:highlight w:val="yellow"/>
          <w:rPrChange w:id="1752" w:author="Marielle Moraine Butters" w:date="2019-06-17T10:23:00Z">
            <w:rPr>
              <w:rFonts w:ascii="Times New Roman" w:hAnsi="Times New Roman" w:cs="Times New Roman"/>
              <w:i/>
              <w:iCs/>
              <w:sz w:val="24"/>
              <w:szCs w:val="24"/>
            </w:rPr>
          </w:rPrChange>
        </w:rPr>
        <w:t>̀</w:t>
      </w:r>
    </w:p>
    <w:p w14:paraId="7B01E781" w14:textId="59FD3401" w:rsidR="00CE44FB" w:rsidRPr="002B6B58" w:rsidRDefault="002B6B58" w:rsidP="0025130F">
      <w:pPr>
        <w:autoSpaceDE w:val="0"/>
        <w:autoSpaceDN w:val="0"/>
        <w:adjustRightInd w:val="0"/>
        <w:spacing w:after="0" w:line="240" w:lineRule="auto"/>
        <w:ind w:firstLine="720"/>
        <w:rPr>
          <w:rFonts w:ascii="Times New Roman" w:eastAsia="TimesNewRomanPS-ItalicMT" w:hAnsi="Times New Roman" w:cs="Times New Roman"/>
          <w:sz w:val="24"/>
          <w:szCs w:val="24"/>
          <w:highlight w:val="yellow"/>
          <w:lang w:bidi="bo-CN"/>
          <w:rPrChange w:id="1753" w:author="Marielle Moraine Butters" w:date="2019-06-17T10:23:00Z">
            <w:rPr>
              <w:rFonts w:ascii="Times New Roman" w:eastAsia="TimesNewRomanPS-ItalicMT" w:hAnsi="Times New Roman" w:cs="Times New Roman"/>
              <w:sz w:val="24"/>
              <w:szCs w:val="24"/>
              <w:lang w:bidi="bo-CN"/>
            </w:rPr>
          </w:rPrChange>
        </w:rPr>
      </w:pPr>
      <w:ins w:id="1754" w:author="Marielle Moraine Butters" w:date="2019-06-17T10:21:00Z">
        <w:r w:rsidRPr="002B6B58">
          <w:rPr>
            <w:rFonts w:ascii="Times New Roman" w:eastAsia="TimesNewRomanPS-ItalicMT" w:hAnsi="Times New Roman" w:cs="Times New Roman"/>
            <w:sz w:val="24"/>
            <w:szCs w:val="24"/>
            <w:highlight w:val="yellow"/>
            <w:lang w:bidi="bo-CN"/>
            <w:rPrChange w:id="1755" w:author="Marielle Moraine Butters" w:date="2019-06-17T10:23:00Z">
              <w:rPr>
                <w:rFonts w:ascii="Times New Roman" w:eastAsia="TimesNewRomanPS-ItalicMT" w:hAnsi="Times New Roman" w:cs="Times New Roman"/>
                <w:sz w:val="24"/>
                <w:szCs w:val="24"/>
                <w:lang w:bidi="bo-CN"/>
              </w:rPr>
            </w:rPrChange>
          </w:rPr>
          <w:t xml:space="preserve">      </w:t>
        </w:r>
      </w:ins>
      <w:r w:rsidR="00CE44FB" w:rsidRPr="002B6B58">
        <w:rPr>
          <w:rFonts w:ascii="Times New Roman" w:eastAsia="TimesNewRomanPS-ItalicMT" w:hAnsi="Times New Roman" w:cs="Times New Roman"/>
          <w:sz w:val="24"/>
          <w:szCs w:val="24"/>
          <w:highlight w:val="yellow"/>
          <w:lang w:bidi="bo-CN"/>
          <w:rPrChange w:id="1756" w:author="Marielle Moraine Butters" w:date="2019-06-17T10:23:00Z">
            <w:rPr>
              <w:rFonts w:ascii="Times New Roman" w:eastAsia="TimesNewRomanPS-ItalicMT" w:hAnsi="Times New Roman" w:cs="Times New Roman"/>
              <w:sz w:val="24"/>
              <w:szCs w:val="24"/>
              <w:lang w:bidi="bo-CN"/>
            </w:rPr>
          </w:rPrChange>
        </w:rPr>
        <w:t xml:space="preserve">3SG   </w:t>
      </w:r>
      <w:r w:rsidR="00CE44FB" w:rsidRPr="002B6B58">
        <w:rPr>
          <w:rFonts w:ascii="Times New Roman" w:eastAsia="TimesNewRomanPS-ItalicMT" w:hAnsi="Times New Roman" w:cs="Times New Roman"/>
          <w:highlight w:val="yellow"/>
          <w:lang w:bidi="bo-CN"/>
          <w:rPrChange w:id="1757" w:author="Marielle Moraine Butters" w:date="2019-06-17T10:23:00Z">
            <w:rPr>
              <w:rFonts w:ascii="Times New Roman" w:eastAsia="TimesNewRomanPS-ItalicMT" w:hAnsi="Times New Roman" w:cs="Times New Roman"/>
              <w:lang w:bidi="bo-CN"/>
            </w:rPr>
          </w:rPrChange>
        </w:rPr>
        <w:t xml:space="preserve">C.FOC   </w:t>
      </w:r>
      <w:proofErr w:type="gramStart"/>
      <w:r w:rsidR="00CE44FB" w:rsidRPr="002B6B58">
        <w:rPr>
          <w:rFonts w:ascii="Times New Roman" w:eastAsia="TimesNewRomanPS-ItalicMT" w:hAnsi="Times New Roman" w:cs="Times New Roman"/>
          <w:sz w:val="24"/>
          <w:szCs w:val="24"/>
          <w:highlight w:val="yellow"/>
          <w:lang w:bidi="bo-CN"/>
          <w:rPrChange w:id="1758" w:author="Marielle Moraine Butters" w:date="2019-06-17T10:23:00Z">
            <w:rPr>
              <w:rFonts w:ascii="Times New Roman" w:eastAsia="TimesNewRomanPS-ItalicMT" w:hAnsi="Times New Roman" w:cs="Times New Roman"/>
              <w:sz w:val="24"/>
              <w:szCs w:val="24"/>
              <w:lang w:bidi="bo-CN"/>
            </w:rPr>
          </w:rPrChange>
        </w:rPr>
        <w:t xml:space="preserve">only </w:t>
      </w:r>
      <w:r w:rsidR="00713AEB" w:rsidRPr="002B6B58">
        <w:rPr>
          <w:rFonts w:ascii="Times New Roman" w:eastAsia="TimesNewRomanPS-ItalicMT" w:hAnsi="Times New Roman" w:cs="Times New Roman"/>
          <w:sz w:val="24"/>
          <w:szCs w:val="24"/>
          <w:highlight w:val="yellow"/>
          <w:lang w:bidi="bo-CN"/>
          <w:rPrChange w:id="1759" w:author="Marielle Moraine Butters" w:date="2019-06-17T10:23:00Z">
            <w:rPr>
              <w:rFonts w:ascii="Times New Roman" w:eastAsia="TimesNewRomanPS-ItalicMT" w:hAnsi="Times New Roman" w:cs="Times New Roman"/>
              <w:sz w:val="24"/>
              <w:szCs w:val="24"/>
              <w:lang w:bidi="bo-CN"/>
            </w:rPr>
          </w:rPrChange>
        </w:rPr>
        <w:t xml:space="preserve"> </w:t>
      </w:r>
      <w:r w:rsidR="00CE44FB" w:rsidRPr="002B6B58">
        <w:rPr>
          <w:rFonts w:ascii="Times New Roman" w:eastAsia="TimesNewRomanPS-ItalicMT" w:hAnsi="Times New Roman" w:cs="Times New Roman"/>
          <w:highlight w:val="yellow"/>
          <w:lang w:bidi="bo-CN"/>
          <w:rPrChange w:id="1760" w:author="Marielle Moraine Butters" w:date="2019-06-17T10:23:00Z">
            <w:rPr>
              <w:rFonts w:ascii="Times New Roman" w:eastAsia="TimesNewRomanPS-ItalicMT" w:hAnsi="Times New Roman" w:cs="Times New Roman"/>
              <w:lang w:bidi="bo-CN"/>
            </w:rPr>
          </w:rPrChange>
        </w:rPr>
        <w:t>3SG</w:t>
      </w:r>
      <w:proofErr w:type="gramEnd"/>
      <w:r w:rsidR="00CE44FB" w:rsidRPr="002B6B58">
        <w:rPr>
          <w:rFonts w:ascii="Times New Roman" w:eastAsia="TimesNewRomanPS-ItalicMT" w:hAnsi="Times New Roman" w:cs="Times New Roman"/>
          <w:sz w:val="24"/>
          <w:szCs w:val="24"/>
          <w:highlight w:val="yellow"/>
          <w:lang w:bidi="bo-CN"/>
          <w:rPrChange w:id="1761" w:author="Marielle Moraine Butters" w:date="2019-06-17T10:23:00Z">
            <w:rPr>
              <w:rFonts w:ascii="Times New Roman" w:eastAsia="TimesNewRomanPS-ItalicMT" w:hAnsi="Times New Roman" w:cs="Times New Roman"/>
              <w:sz w:val="24"/>
              <w:szCs w:val="24"/>
              <w:lang w:bidi="bo-CN"/>
            </w:rPr>
          </w:rPrChange>
        </w:rPr>
        <w:t xml:space="preserve">   like    </w:t>
      </w:r>
      <w:r w:rsidR="00713AEB" w:rsidRPr="002B6B58">
        <w:rPr>
          <w:rFonts w:ascii="Times New Roman" w:eastAsia="TimesNewRomanPS-ItalicMT" w:hAnsi="Times New Roman" w:cs="Times New Roman"/>
          <w:sz w:val="24"/>
          <w:szCs w:val="24"/>
          <w:highlight w:val="yellow"/>
          <w:lang w:bidi="bo-CN"/>
          <w:rPrChange w:id="1762" w:author="Marielle Moraine Butters" w:date="2019-06-17T10:23:00Z">
            <w:rPr>
              <w:rFonts w:ascii="Times New Roman" w:eastAsia="TimesNewRomanPS-ItalicMT" w:hAnsi="Times New Roman" w:cs="Times New Roman"/>
              <w:sz w:val="24"/>
              <w:szCs w:val="24"/>
              <w:lang w:bidi="bo-CN"/>
            </w:rPr>
          </w:rPrChange>
        </w:rPr>
        <w:t xml:space="preserve"> </w:t>
      </w:r>
      <w:r w:rsidR="00CE44FB" w:rsidRPr="002B6B58">
        <w:rPr>
          <w:rFonts w:ascii="Times New Roman" w:eastAsia="TimesNewRomanPS-ItalicMT" w:hAnsi="Times New Roman" w:cs="Times New Roman"/>
          <w:highlight w:val="yellow"/>
          <w:lang w:bidi="bo-CN"/>
          <w:rPrChange w:id="1763" w:author="Marielle Moraine Butters" w:date="2019-06-17T10:23:00Z">
            <w:rPr>
              <w:rFonts w:ascii="Times New Roman" w:eastAsia="TimesNewRomanPS-ItalicMT" w:hAnsi="Times New Roman" w:cs="Times New Roman"/>
              <w:lang w:bidi="bo-CN"/>
            </w:rPr>
          </w:rPrChange>
        </w:rPr>
        <w:t xml:space="preserve">FOC </w:t>
      </w:r>
      <w:r w:rsidR="00CE44FB" w:rsidRPr="002B6B58">
        <w:rPr>
          <w:rFonts w:ascii="Times New Roman" w:eastAsia="TimesNewRomanPS-ItalicMT" w:hAnsi="Times New Roman" w:cs="Times New Roman"/>
          <w:sz w:val="24"/>
          <w:szCs w:val="24"/>
          <w:highlight w:val="yellow"/>
          <w:lang w:bidi="bo-CN"/>
          <w:rPrChange w:id="1764" w:author="Marielle Moraine Butters" w:date="2019-06-17T10:23:00Z">
            <w:rPr>
              <w:rFonts w:ascii="Times New Roman" w:eastAsia="TimesNewRomanPS-ItalicMT" w:hAnsi="Times New Roman" w:cs="Times New Roman"/>
              <w:sz w:val="24"/>
              <w:szCs w:val="24"/>
              <w:lang w:bidi="bo-CN"/>
            </w:rPr>
          </w:rPrChange>
        </w:rPr>
        <w:t xml:space="preserve"> </w:t>
      </w:r>
      <w:r w:rsidR="00713AEB" w:rsidRPr="002B6B58">
        <w:rPr>
          <w:rFonts w:ascii="Times New Roman" w:eastAsia="TimesNewRomanPS-ItalicMT" w:hAnsi="Times New Roman" w:cs="Times New Roman"/>
          <w:sz w:val="24"/>
          <w:szCs w:val="24"/>
          <w:highlight w:val="yellow"/>
          <w:lang w:bidi="bo-CN"/>
          <w:rPrChange w:id="1765" w:author="Marielle Moraine Butters" w:date="2019-06-17T10:23:00Z">
            <w:rPr>
              <w:rFonts w:ascii="Times New Roman" w:eastAsia="TimesNewRomanPS-ItalicMT" w:hAnsi="Times New Roman" w:cs="Times New Roman"/>
              <w:sz w:val="24"/>
              <w:szCs w:val="24"/>
              <w:lang w:bidi="bo-CN"/>
            </w:rPr>
          </w:rPrChange>
        </w:rPr>
        <w:t xml:space="preserve"> </w:t>
      </w:r>
      <w:r w:rsidR="00CE44FB" w:rsidRPr="002B6B58">
        <w:rPr>
          <w:rFonts w:ascii="Times New Roman" w:eastAsia="TimesNewRomanPS-ItalicMT" w:hAnsi="Times New Roman" w:cs="Times New Roman"/>
          <w:sz w:val="24"/>
          <w:szCs w:val="24"/>
          <w:highlight w:val="yellow"/>
          <w:lang w:bidi="bo-CN"/>
          <w:rPrChange w:id="1766" w:author="Marielle Moraine Butters" w:date="2019-06-17T10:23:00Z">
            <w:rPr>
              <w:rFonts w:ascii="Times New Roman" w:eastAsia="TimesNewRomanPS-ItalicMT" w:hAnsi="Times New Roman" w:cs="Times New Roman"/>
              <w:sz w:val="24"/>
              <w:szCs w:val="24"/>
              <w:lang w:bidi="bo-CN"/>
            </w:rPr>
          </w:rPrChange>
        </w:rPr>
        <w:t xml:space="preserve">man </w:t>
      </w:r>
      <w:r w:rsidR="00713AEB" w:rsidRPr="002B6B58">
        <w:rPr>
          <w:rFonts w:ascii="Times New Roman" w:eastAsia="TimesNewRomanPS-ItalicMT" w:hAnsi="Times New Roman" w:cs="Times New Roman"/>
          <w:sz w:val="24"/>
          <w:szCs w:val="24"/>
          <w:highlight w:val="yellow"/>
          <w:lang w:bidi="bo-CN"/>
          <w:rPrChange w:id="1767" w:author="Marielle Moraine Butters" w:date="2019-06-17T10:23:00Z">
            <w:rPr>
              <w:rFonts w:ascii="Times New Roman" w:eastAsia="TimesNewRomanPS-ItalicMT" w:hAnsi="Times New Roman" w:cs="Times New Roman"/>
              <w:sz w:val="24"/>
              <w:szCs w:val="24"/>
              <w:lang w:bidi="bo-CN"/>
            </w:rPr>
          </w:rPrChange>
        </w:rPr>
        <w:t xml:space="preserve"> </w:t>
      </w:r>
      <w:r w:rsidR="00CE44FB" w:rsidRPr="002B6B58">
        <w:rPr>
          <w:rFonts w:ascii="Times New Roman" w:eastAsia="TimesNewRomanPS-ItalicMT" w:hAnsi="Times New Roman" w:cs="Times New Roman"/>
          <w:highlight w:val="yellow"/>
          <w:lang w:bidi="bo-CN"/>
          <w:rPrChange w:id="1768" w:author="Marielle Moraine Butters" w:date="2019-06-17T10:23:00Z">
            <w:rPr>
              <w:rFonts w:ascii="Times New Roman" w:eastAsia="TimesNewRomanPS-ItalicMT" w:hAnsi="Times New Roman" w:cs="Times New Roman"/>
              <w:lang w:bidi="bo-CN"/>
            </w:rPr>
          </w:rPrChange>
        </w:rPr>
        <w:t xml:space="preserve">DEM  </w:t>
      </w:r>
      <w:r w:rsidR="00713AEB" w:rsidRPr="002B6B58">
        <w:rPr>
          <w:rFonts w:ascii="Times New Roman" w:eastAsia="TimesNewRomanPS-ItalicMT" w:hAnsi="Times New Roman" w:cs="Times New Roman"/>
          <w:highlight w:val="yellow"/>
          <w:lang w:bidi="bo-CN"/>
          <w:rPrChange w:id="1769" w:author="Marielle Moraine Butters" w:date="2019-06-17T10:23:00Z">
            <w:rPr>
              <w:rFonts w:ascii="Times New Roman" w:eastAsia="TimesNewRomanPS-ItalicMT" w:hAnsi="Times New Roman" w:cs="Times New Roman"/>
              <w:lang w:bidi="bo-CN"/>
            </w:rPr>
          </w:rPrChange>
        </w:rPr>
        <w:t xml:space="preserve"> </w:t>
      </w:r>
      <w:r w:rsidR="00CE44FB" w:rsidRPr="002B6B58">
        <w:rPr>
          <w:rFonts w:ascii="Times New Roman" w:eastAsia="TimesNewRomanPS-ItalicMT" w:hAnsi="Times New Roman" w:cs="Times New Roman"/>
          <w:highlight w:val="yellow"/>
          <w:lang w:bidi="bo-CN"/>
          <w:rPrChange w:id="1770" w:author="Marielle Moraine Butters" w:date="2019-06-17T10:23:00Z">
            <w:rPr>
              <w:rFonts w:ascii="Times New Roman" w:eastAsia="TimesNewRomanPS-ItalicMT" w:hAnsi="Times New Roman" w:cs="Times New Roman"/>
              <w:lang w:bidi="bo-CN"/>
            </w:rPr>
          </w:rPrChange>
        </w:rPr>
        <w:t>DEF</w:t>
      </w:r>
    </w:p>
    <w:p w14:paraId="131B2ED6" w14:textId="092BB0F5" w:rsidR="00CE44FB" w:rsidRPr="002B6B58" w:rsidRDefault="002B6B58" w:rsidP="0025130F">
      <w:pPr>
        <w:autoSpaceDE w:val="0"/>
        <w:autoSpaceDN w:val="0"/>
        <w:adjustRightInd w:val="0"/>
        <w:spacing w:after="0" w:line="240" w:lineRule="auto"/>
        <w:ind w:firstLine="720"/>
        <w:rPr>
          <w:rFonts w:ascii="Times New Roman" w:hAnsi="Times New Roman" w:cs="Times New Roman"/>
          <w:iCs/>
          <w:sz w:val="24"/>
          <w:szCs w:val="24"/>
          <w:highlight w:val="yellow"/>
          <w:rPrChange w:id="1771" w:author="Marielle Moraine Butters" w:date="2019-06-17T10:23:00Z">
            <w:rPr>
              <w:rFonts w:ascii="Times New Roman" w:hAnsi="Times New Roman" w:cs="Times New Roman"/>
              <w:iCs/>
              <w:sz w:val="24"/>
              <w:szCs w:val="24"/>
            </w:rPr>
          </w:rPrChange>
        </w:rPr>
      </w:pPr>
      <w:ins w:id="1772" w:author="Marielle Moraine Butters" w:date="2019-06-17T10:22:00Z">
        <w:r w:rsidRPr="002B6B58">
          <w:rPr>
            <w:rFonts w:ascii="Times New Roman" w:eastAsia="TimesNewRomanPS-ItalicMT" w:hAnsi="Times New Roman" w:cs="Times New Roman"/>
            <w:sz w:val="24"/>
            <w:szCs w:val="24"/>
            <w:highlight w:val="yellow"/>
            <w:lang w:bidi="bo-CN"/>
            <w:rPrChange w:id="1773" w:author="Marielle Moraine Butters" w:date="2019-06-17T10:23:00Z">
              <w:rPr>
                <w:rFonts w:ascii="Times New Roman" w:eastAsia="TimesNewRomanPS-ItalicMT" w:hAnsi="Times New Roman" w:cs="Times New Roman"/>
                <w:sz w:val="24"/>
                <w:szCs w:val="24"/>
                <w:lang w:bidi="bo-CN"/>
              </w:rPr>
            </w:rPrChange>
          </w:rPr>
          <w:t xml:space="preserve">     </w:t>
        </w:r>
      </w:ins>
      <w:r w:rsidR="00CE44FB" w:rsidRPr="002B6B58">
        <w:rPr>
          <w:rFonts w:ascii="Times New Roman" w:eastAsia="TimesNewRomanPS-ItalicMT" w:hAnsi="Times New Roman" w:cs="Times New Roman"/>
          <w:sz w:val="24"/>
          <w:szCs w:val="24"/>
          <w:highlight w:val="yellow"/>
          <w:lang w:bidi="bo-CN"/>
          <w:rPrChange w:id="1774" w:author="Marielle Moraine Butters" w:date="2019-06-17T10:23:00Z">
            <w:rPr>
              <w:rFonts w:ascii="Times New Roman" w:eastAsia="TimesNewRomanPS-ItalicMT" w:hAnsi="Times New Roman" w:cs="Times New Roman"/>
              <w:sz w:val="24"/>
              <w:szCs w:val="24"/>
              <w:lang w:bidi="bo-CN"/>
            </w:rPr>
          </w:rPrChange>
        </w:rPr>
        <w:t>‘She, she likes only the man that’</w:t>
      </w:r>
      <w:r w:rsidR="00713AEB" w:rsidRPr="002B6B58">
        <w:rPr>
          <w:rFonts w:ascii="Times New Roman" w:eastAsia="TimesNewRomanPS-ItalicMT" w:hAnsi="Times New Roman" w:cs="Times New Roman"/>
          <w:sz w:val="24"/>
          <w:szCs w:val="24"/>
          <w:highlight w:val="yellow"/>
          <w:lang w:bidi="bo-CN"/>
          <w:rPrChange w:id="1775" w:author="Marielle Moraine Butters" w:date="2019-06-17T10:23:00Z">
            <w:rPr>
              <w:rFonts w:ascii="Times New Roman" w:eastAsia="TimesNewRomanPS-ItalicMT" w:hAnsi="Times New Roman" w:cs="Times New Roman"/>
              <w:sz w:val="24"/>
              <w:szCs w:val="24"/>
              <w:lang w:bidi="bo-CN"/>
            </w:rPr>
          </w:rPrChange>
        </w:rPr>
        <w:t xml:space="preserve"> </w:t>
      </w:r>
    </w:p>
    <w:p w14:paraId="14E07BAC" w14:textId="77777777" w:rsidR="00CE44FB" w:rsidRPr="002B6B58" w:rsidRDefault="00CE44FB" w:rsidP="00BD0934">
      <w:pPr>
        <w:autoSpaceDE w:val="0"/>
        <w:autoSpaceDN w:val="0"/>
        <w:adjustRightInd w:val="0"/>
        <w:spacing w:after="0" w:line="240" w:lineRule="auto"/>
        <w:rPr>
          <w:rFonts w:ascii="Times New Roman" w:hAnsi="Times New Roman" w:cs="Times New Roman"/>
          <w:iCs/>
          <w:sz w:val="24"/>
          <w:szCs w:val="24"/>
          <w:highlight w:val="yellow"/>
          <w:rPrChange w:id="1776" w:author="Marielle Moraine Butters" w:date="2019-06-17T10:23:00Z">
            <w:rPr>
              <w:rFonts w:ascii="Times New Roman" w:hAnsi="Times New Roman" w:cs="Times New Roman"/>
              <w:iCs/>
              <w:sz w:val="24"/>
              <w:szCs w:val="24"/>
            </w:rPr>
          </w:rPrChange>
        </w:rPr>
      </w:pPr>
    </w:p>
    <w:p w14:paraId="02F5243E" w14:textId="2DF8597B" w:rsidR="00424B48" w:rsidRPr="002B6B58" w:rsidRDefault="002B6B58" w:rsidP="0025130F">
      <w:pPr>
        <w:autoSpaceDE w:val="0"/>
        <w:autoSpaceDN w:val="0"/>
        <w:adjustRightInd w:val="0"/>
        <w:spacing w:after="0" w:line="240" w:lineRule="auto"/>
        <w:ind w:firstLine="720"/>
        <w:rPr>
          <w:rFonts w:ascii="Times New Roman" w:hAnsi="Times New Roman" w:cs="Times New Roman"/>
          <w:i/>
          <w:sz w:val="24"/>
          <w:szCs w:val="24"/>
          <w:highlight w:val="yellow"/>
          <w:rPrChange w:id="1777" w:author="Marielle Moraine Butters" w:date="2019-06-17T10:23:00Z">
            <w:rPr>
              <w:rFonts w:ascii="Times New Roman" w:hAnsi="Times New Roman" w:cs="Times New Roman"/>
              <w:i/>
              <w:sz w:val="24"/>
              <w:szCs w:val="24"/>
            </w:rPr>
          </w:rPrChange>
        </w:rPr>
      </w:pPr>
      <w:ins w:id="1778" w:author="Marielle Moraine Butters" w:date="2019-06-17T10:22:00Z">
        <w:r w:rsidRPr="002B6B58">
          <w:rPr>
            <w:rFonts w:ascii="Times New Roman" w:hAnsi="Times New Roman" w:cs="Times New Roman"/>
            <w:b/>
            <w:bCs/>
            <w:i/>
            <w:sz w:val="24"/>
            <w:szCs w:val="24"/>
            <w:highlight w:val="yellow"/>
            <w:rPrChange w:id="1779" w:author="Marielle Moraine Butters" w:date="2019-06-17T10:23:00Z">
              <w:rPr>
                <w:rFonts w:ascii="Times New Roman" w:hAnsi="Times New Roman" w:cs="Times New Roman"/>
                <w:b/>
                <w:bCs/>
                <w:i/>
                <w:sz w:val="24"/>
                <w:szCs w:val="24"/>
              </w:rPr>
            </w:rPrChange>
          </w:rPr>
          <w:t xml:space="preserve">     </w:t>
        </w:r>
      </w:ins>
      <w:proofErr w:type="spellStart"/>
      <w:proofErr w:type="gramStart"/>
      <w:r w:rsidR="00424B48" w:rsidRPr="002B6B58">
        <w:rPr>
          <w:rFonts w:ascii="Times New Roman" w:hAnsi="Times New Roman" w:cs="Times New Roman"/>
          <w:b/>
          <w:bCs/>
          <w:i/>
          <w:sz w:val="24"/>
          <w:szCs w:val="24"/>
          <w:highlight w:val="yellow"/>
          <w:rPrChange w:id="1780" w:author="Marielle Moraine Butters" w:date="2019-06-17T10:23:00Z">
            <w:rPr>
              <w:rFonts w:ascii="Times New Roman" w:hAnsi="Times New Roman" w:cs="Times New Roman"/>
              <w:b/>
              <w:bCs/>
              <w:i/>
              <w:sz w:val="24"/>
              <w:szCs w:val="24"/>
            </w:rPr>
          </w:rPrChange>
        </w:rPr>
        <w:t>ɓákà</w:t>
      </w:r>
      <w:proofErr w:type="spellEnd"/>
      <w:proofErr w:type="gramEnd"/>
      <w:r w:rsidR="00424B48" w:rsidRPr="002B6B58">
        <w:rPr>
          <w:rFonts w:ascii="Times New Roman" w:hAnsi="Times New Roman" w:cs="Times New Roman"/>
          <w:i/>
          <w:sz w:val="24"/>
          <w:szCs w:val="24"/>
          <w:highlight w:val="yellow"/>
          <w:rPrChange w:id="1781" w:author="Marielle Moraine Butters" w:date="2019-06-17T10:23:00Z">
            <w:rPr>
              <w:rFonts w:ascii="Times New Roman" w:hAnsi="Times New Roman" w:cs="Times New Roman"/>
              <w:i/>
              <w:sz w:val="24"/>
              <w:szCs w:val="24"/>
            </w:rPr>
          </w:rPrChange>
        </w:rPr>
        <w:t xml:space="preserve"> </w:t>
      </w:r>
      <w:r w:rsidR="00CE44FB" w:rsidRPr="002B6B58">
        <w:rPr>
          <w:rFonts w:ascii="Times New Roman" w:hAnsi="Times New Roman" w:cs="Times New Roman"/>
          <w:i/>
          <w:sz w:val="24"/>
          <w:szCs w:val="24"/>
          <w:highlight w:val="yellow"/>
          <w:rPrChange w:id="1782" w:author="Marielle Moraine Butters" w:date="2019-06-17T10:23:00Z">
            <w:rPr>
              <w:rFonts w:ascii="Times New Roman" w:hAnsi="Times New Roman" w:cs="Times New Roman"/>
              <w:i/>
              <w:sz w:val="24"/>
              <w:szCs w:val="24"/>
            </w:rPr>
          </w:rPrChange>
        </w:rPr>
        <w:t xml:space="preserve">         </w:t>
      </w:r>
      <w:proofErr w:type="spellStart"/>
      <w:r w:rsidR="00424B48" w:rsidRPr="002B6B58">
        <w:rPr>
          <w:rFonts w:ascii="Times New Roman" w:hAnsi="Times New Roman" w:cs="Times New Roman"/>
          <w:i/>
          <w:sz w:val="24"/>
          <w:szCs w:val="24"/>
          <w:highlight w:val="yellow"/>
          <w:rPrChange w:id="1783" w:author="Marielle Moraine Butters" w:date="2019-06-17T10:23:00Z">
            <w:rPr>
              <w:rFonts w:ascii="Times New Roman" w:hAnsi="Times New Roman" w:cs="Times New Roman"/>
              <w:i/>
              <w:sz w:val="24"/>
              <w:szCs w:val="24"/>
            </w:rPr>
          </w:rPrChange>
        </w:rPr>
        <w:t>péɗà</w:t>
      </w:r>
      <w:proofErr w:type="spellEnd"/>
      <w:r w:rsidR="00424B48" w:rsidRPr="002B6B58">
        <w:rPr>
          <w:rFonts w:ascii="Times New Roman" w:hAnsi="Times New Roman" w:cs="Times New Roman"/>
          <w:i/>
          <w:sz w:val="24"/>
          <w:szCs w:val="24"/>
          <w:highlight w:val="yellow"/>
          <w:rPrChange w:id="1784" w:author="Marielle Moraine Butters" w:date="2019-06-17T10:23:00Z">
            <w:rPr>
              <w:rFonts w:ascii="Times New Roman" w:hAnsi="Times New Roman" w:cs="Times New Roman"/>
              <w:i/>
              <w:sz w:val="24"/>
              <w:szCs w:val="24"/>
            </w:rPr>
          </w:rPrChange>
        </w:rPr>
        <w:t xml:space="preserve">-á-r </w:t>
      </w:r>
      <w:r w:rsidR="00713AEB" w:rsidRPr="002B6B58">
        <w:rPr>
          <w:rFonts w:ascii="Times New Roman" w:hAnsi="Times New Roman" w:cs="Times New Roman"/>
          <w:i/>
          <w:sz w:val="24"/>
          <w:szCs w:val="24"/>
          <w:highlight w:val="yellow"/>
          <w:rPrChange w:id="1785" w:author="Marielle Moraine Butters" w:date="2019-06-17T10:23:00Z">
            <w:rPr>
              <w:rFonts w:ascii="Times New Roman" w:hAnsi="Times New Roman" w:cs="Times New Roman"/>
              <w:i/>
              <w:sz w:val="24"/>
              <w:szCs w:val="24"/>
            </w:rPr>
          </w:rPrChange>
        </w:rPr>
        <w:t xml:space="preserve">              </w:t>
      </w:r>
      <w:r w:rsidR="00CE44FB" w:rsidRPr="002B6B58">
        <w:rPr>
          <w:rFonts w:ascii="Times New Roman" w:hAnsi="Times New Roman" w:cs="Times New Roman"/>
          <w:i/>
          <w:sz w:val="24"/>
          <w:szCs w:val="24"/>
          <w:highlight w:val="yellow"/>
          <w:rPrChange w:id="1786" w:author="Marielle Moraine Butters" w:date="2019-06-17T10:23:00Z">
            <w:rPr>
              <w:rFonts w:ascii="Times New Roman" w:hAnsi="Times New Roman" w:cs="Times New Roman"/>
              <w:i/>
              <w:sz w:val="24"/>
              <w:szCs w:val="24"/>
            </w:rPr>
          </w:rPrChange>
        </w:rPr>
        <w:t xml:space="preserve"> </w:t>
      </w:r>
      <w:proofErr w:type="spellStart"/>
      <w:r w:rsidR="00424B48" w:rsidRPr="002B6B58">
        <w:rPr>
          <w:rFonts w:ascii="Times New Roman" w:hAnsi="Times New Roman" w:cs="Times New Roman"/>
          <w:bCs/>
          <w:i/>
          <w:sz w:val="24"/>
          <w:szCs w:val="24"/>
          <w:highlight w:val="yellow"/>
          <w:rPrChange w:id="1787" w:author="Marielle Moraine Butters" w:date="2019-06-17T10:23:00Z">
            <w:rPr>
              <w:rFonts w:ascii="Times New Roman" w:hAnsi="Times New Roman" w:cs="Times New Roman"/>
              <w:bCs/>
              <w:i/>
              <w:sz w:val="24"/>
              <w:szCs w:val="24"/>
            </w:rPr>
          </w:rPrChange>
        </w:rPr>
        <w:t>nà</w:t>
      </w:r>
      <w:proofErr w:type="spellEnd"/>
      <w:r w:rsidR="00424B48" w:rsidRPr="002B6B58">
        <w:rPr>
          <w:rFonts w:ascii="Times New Roman" w:hAnsi="Times New Roman" w:cs="Times New Roman"/>
          <w:bCs/>
          <w:i/>
          <w:sz w:val="24"/>
          <w:szCs w:val="24"/>
          <w:highlight w:val="yellow"/>
          <w:rPrChange w:id="1788" w:author="Marielle Moraine Butters" w:date="2019-06-17T10:23:00Z">
            <w:rPr>
              <w:rFonts w:ascii="Times New Roman" w:hAnsi="Times New Roman" w:cs="Times New Roman"/>
              <w:bCs/>
              <w:i/>
              <w:sz w:val="24"/>
              <w:szCs w:val="24"/>
            </w:rPr>
          </w:rPrChange>
        </w:rPr>
        <w:t xml:space="preserve"> </w:t>
      </w:r>
      <w:r w:rsidR="00CE44FB" w:rsidRPr="002B6B58">
        <w:rPr>
          <w:rFonts w:ascii="Times New Roman" w:hAnsi="Times New Roman" w:cs="Times New Roman"/>
          <w:bCs/>
          <w:i/>
          <w:sz w:val="24"/>
          <w:szCs w:val="24"/>
          <w:highlight w:val="yellow"/>
          <w:rPrChange w:id="1789" w:author="Marielle Moraine Butters" w:date="2019-06-17T10:23:00Z">
            <w:rPr>
              <w:rFonts w:ascii="Times New Roman" w:hAnsi="Times New Roman" w:cs="Times New Roman"/>
              <w:bCs/>
              <w:i/>
              <w:sz w:val="24"/>
              <w:szCs w:val="24"/>
            </w:rPr>
          </w:rPrChange>
        </w:rPr>
        <w:t xml:space="preserve">     </w:t>
      </w:r>
      <w:proofErr w:type="spellStart"/>
      <w:r w:rsidR="00424B48" w:rsidRPr="002B6B58">
        <w:rPr>
          <w:rFonts w:ascii="Times New Roman" w:hAnsi="Times New Roman" w:cs="Times New Roman"/>
          <w:b/>
          <w:bCs/>
          <w:i/>
          <w:sz w:val="24"/>
          <w:szCs w:val="24"/>
          <w:highlight w:val="yellow"/>
          <w:rPrChange w:id="1790" w:author="Marielle Moraine Butters" w:date="2019-06-17T10:23:00Z">
            <w:rPr>
              <w:rFonts w:ascii="Times New Roman" w:hAnsi="Times New Roman" w:cs="Times New Roman"/>
              <w:b/>
              <w:bCs/>
              <w:i/>
              <w:sz w:val="24"/>
              <w:szCs w:val="24"/>
            </w:rPr>
          </w:rPrChange>
        </w:rPr>
        <w:t>kà</w:t>
      </w:r>
      <w:proofErr w:type="spellEnd"/>
      <w:r w:rsidR="00424B48" w:rsidRPr="002B6B58">
        <w:rPr>
          <w:rFonts w:ascii="Times New Roman" w:hAnsi="Times New Roman" w:cs="Times New Roman"/>
          <w:i/>
          <w:sz w:val="24"/>
          <w:szCs w:val="24"/>
          <w:highlight w:val="yellow"/>
          <w:rPrChange w:id="1791" w:author="Marielle Moraine Butters" w:date="2019-06-17T10:23:00Z">
            <w:rPr>
              <w:rFonts w:ascii="Times New Roman" w:hAnsi="Times New Roman" w:cs="Times New Roman"/>
              <w:i/>
              <w:sz w:val="24"/>
              <w:szCs w:val="24"/>
            </w:rPr>
          </w:rPrChange>
        </w:rPr>
        <w:tab/>
      </w:r>
    </w:p>
    <w:p w14:paraId="117C1F31" w14:textId="0D08273E" w:rsidR="00424B48" w:rsidRPr="002B6B58" w:rsidRDefault="002B6B58" w:rsidP="0025130F">
      <w:pPr>
        <w:autoSpaceDE w:val="0"/>
        <w:autoSpaceDN w:val="0"/>
        <w:adjustRightInd w:val="0"/>
        <w:spacing w:after="0" w:line="240" w:lineRule="auto"/>
        <w:ind w:firstLine="720"/>
        <w:rPr>
          <w:rFonts w:ascii="Times New Roman" w:hAnsi="Times New Roman" w:cs="Times New Roman"/>
          <w:sz w:val="24"/>
          <w:szCs w:val="24"/>
          <w:highlight w:val="yellow"/>
          <w:lang w:val="sv-SE"/>
          <w:rPrChange w:id="1792" w:author="Marielle Moraine Butters" w:date="2019-06-17T10:23:00Z">
            <w:rPr>
              <w:rFonts w:ascii="Times New Roman" w:hAnsi="Times New Roman" w:cs="Times New Roman"/>
              <w:sz w:val="24"/>
              <w:szCs w:val="24"/>
              <w:lang w:val="sv-SE"/>
            </w:rPr>
          </w:rPrChange>
        </w:rPr>
      </w:pPr>
      <w:ins w:id="1793" w:author="Marielle Moraine Butters" w:date="2019-06-17T10:22:00Z">
        <w:r w:rsidRPr="006033D2">
          <w:rPr>
            <w:rFonts w:ascii="Times New Roman" w:hAnsi="Times New Roman" w:cs="Times New Roman"/>
            <w:highlight w:val="yellow"/>
            <w:rPrChange w:id="1794" w:author="Manner, Niina J" w:date="2019-09-02T14:05:00Z">
              <w:rPr>
                <w:rFonts w:ascii="Times New Roman" w:hAnsi="Times New Roman" w:cs="Times New Roman"/>
                <w:lang w:val="sv-SE"/>
              </w:rPr>
            </w:rPrChange>
          </w:rPr>
          <w:t xml:space="preserve">     </w:t>
        </w:r>
      </w:ins>
      <w:r w:rsidR="00970F5F" w:rsidRPr="002B6B58">
        <w:rPr>
          <w:rFonts w:ascii="Times New Roman" w:hAnsi="Times New Roman" w:cs="Times New Roman"/>
          <w:highlight w:val="yellow"/>
          <w:lang w:val="sv-SE"/>
          <w:rPrChange w:id="1795" w:author="Marielle Moraine Butters" w:date="2019-06-17T10:23:00Z">
            <w:rPr>
              <w:rFonts w:ascii="Times New Roman" w:hAnsi="Times New Roman" w:cs="Times New Roman"/>
              <w:lang w:val="sv-SE"/>
            </w:rPr>
          </w:rPrChange>
        </w:rPr>
        <w:t>NEG.</w:t>
      </w:r>
      <w:r w:rsidR="00424B48" w:rsidRPr="002B6B58">
        <w:rPr>
          <w:rFonts w:ascii="Times New Roman" w:hAnsi="Times New Roman" w:cs="Times New Roman"/>
          <w:highlight w:val="yellow"/>
          <w:lang w:val="sv-SE"/>
          <w:rPrChange w:id="1796" w:author="Marielle Moraine Butters" w:date="2019-06-17T10:23:00Z">
            <w:rPr>
              <w:rFonts w:ascii="Times New Roman" w:hAnsi="Times New Roman" w:cs="Times New Roman"/>
              <w:lang w:val="sv-SE"/>
            </w:rPr>
          </w:rPrChange>
        </w:rPr>
        <w:t xml:space="preserve">EX </w:t>
      </w:r>
      <w:r w:rsidR="00CE44FB" w:rsidRPr="002B6B58">
        <w:rPr>
          <w:rFonts w:ascii="Times New Roman" w:hAnsi="Times New Roman" w:cs="Times New Roman"/>
          <w:highlight w:val="yellow"/>
          <w:lang w:val="sv-SE"/>
          <w:rPrChange w:id="1797" w:author="Marielle Moraine Butters" w:date="2019-06-17T10:23:00Z">
            <w:rPr>
              <w:rFonts w:ascii="Times New Roman" w:hAnsi="Times New Roman" w:cs="Times New Roman"/>
              <w:lang w:val="sv-SE"/>
            </w:rPr>
          </w:rPrChange>
        </w:rPr>
        <w:t xml:space="preserve"> </w:t>
      </w:r>
      <w:r w:rsidR="001A7925" w:rsidRPr="002B6B58">
        <w:rPr>
          <w:rFonts w:ascii="Times New Roman" w:hAnsi="Times New Roman" w:cs="Times New Roman"/>
          <w:highlight w:val="yellow"/>
          <w:lang w:val="sv-SE"/>
          <w:rPrChange w:id="1798" w:author="Marielle Moraine Butters" w:date="2019-06-17T10:23:00Z">
            <w:rPr>
              <w:rFonts w:ascii="Times New Roman" w:hAnsi="Times New Roman" w:cs="Times New Roman"/>
              <w:lang w:val="sv-SE"/>
            </w:rPr>
          </w:rPrChange>
        </w:rPr>
        <w:t xml:space="preserve"> </w:t>
      </w:r>
      <w:r w:rsidR="00CE44FB" w:rsidRPr="002B6B58">
        <w:rPr>
          <w:rFonts w:ascii="Times New Roman" w:hAnsi="Times New Roman" w:cs="Times New Roman"/>
          <w:highlight w:val="yellow"/>
          <w:lang w:val="sv-SE"/>
          <w:rPrChange w:id="1799" w:author="Marielle Moraine Butters" w:date="2019-06-17T10:23:00Z">
            <w:rPr>
              <w:rFonts w:ascii="Times New Roman" w:hAnsi="Times New Roman" w:cs="Times New Roman"/>
              <w:lang w:val="sv-SE"/>
            </w:rPr>
          </w:rPrChange>
        </w:rPr>
        <w:t xml:space="preserve"> </w:t>
      </w:r>
      <w:r w:rsidR="00424B48" w:rsidRPr="002B6B58">
        <w:rPr>
          <w:rFonts w:ascii="Times New Roman" w:hAnsi="Times New Roman" w:cs="Times New Roman"/>
          <w:sz w:val="24"/>
          <w:szCs w:val="24"/>
          <w:highlight w:val="yellow"/>
          <w:lang w:val="sv-SE"/>
          <w:rPrChange w:id="1800" w:author="Marielle Moraine Butters" w:date="2019-06-17T10:23:00Z">
            <w:rPr>
              <w:rFonts w:ascii="Times New Roman" w:hAnsi="Times New Roman" w:cs="Times New Roman"/>
              <w:sz w:val="24"/>
              <w:szCs w:val="24"/>
              <w:lang w:val="sv-SE"/>
            </w:rPr>
          </w:rPrChange>
        </w:rPr>
        <w:t>means-</w:t>
      </w:r>
      <w:r w:rsidR="00424B48" w:rsidRPr="002B6B58">
        <w:rPr>
          <w:rFonts w:ascii="Times New Roman" w:hAnsi="Times New Roman" w:cs="Times New Roman"/>
          <w:highlight w:val="yellow"/>
          <w:lang w:val="sv-SE"/>
          <w:rPrChange w:id="1801" w:author="Marielle Moraine Butters" w:date="2019-06-17T10:23:00Z">
            <w:rPr>
              <w:rFonts w:ascii="Times New Roman" w:hAnsi="Times New Roman" w:cs="Times New Roman"/>
              <w:lang w:val="sv-SE"/>
            </w:rPr>
          </w:rPrChange>
        </w:rPr>
        <w:t xml:space="preserve">GEN-3SG </w:t>
      </w:r>
      <w:r w:rsidR="00CE44FB" w:rsidRPr="002B6B58">
        <w:rPr>
          <w:rFonts w:ascii="Times New Roman" w:hAnsi="Times New Roman" w:cs="Times New Roman"/>
          <w:highlight w:val="yellow"/>
          <w:lang w:val="sv-SE"/>
          <w:rPrChange w:id="1802" w:author="Marielle Moraine Butters" w:date="2019-06-17T10:23:00Z">
            <w:rPr>
              <w:rFonts w:ascii="Times New Roman" w:hAnsi="Times New Roman" w:cs="Times New Roman"/>
              <w:lang w:val="sv-SE"/>
            </w:rPr>
          </w:rPrChange>
        </w:rPr>
        <w:t xml:space="preserve">   </w:t>
      </w:r>
      <w:r w:rsidR="00424B48" w:rsidRPr="002B6B58">
        <w:rPr>
          <w:rFonts w:ascii="Times New Roman" w:hAnsi="Times New Roman" w:cs="Times New Roman"/>
          <w:highlight w:val="yellow"/>
          <w:lang w:val="sv-SE"/>
          <w:rPrChange w:id="1803" w:author="Marielle Moraine Butters" w:date="2019-06-17T10:23:00Z">
            <w:rPr>
              <w:rFonts w:ascii="Times New Roman" w:hAnsi="Times New Roman" w:cs="Times New Roman"/>
              <w:lang w:val="sv-SE"/>
            </w:rPr>
          </w:rPrChange>
        </w:rPr>
        <w:t xml:space="preserve">DEM </w:t>
      </w:r>
      <w:r w:rsidR="00713AEB" w:rsidRPr="002B6B58">
        <w:rPr>
          <w:rFonts w:ascii="Times New Roman" w:hAnsi="Times New Roman" w:cs="Times New Roman"/>
          <w:highlight w:val="yellow"/>
          <w:lang w:val="sv-SE"/>
          <w:rPrChange w:id="1804" w:author="Marielle Moraine Butters" w:date="2019-06-17T10:23:00Z">
            <w:rPr>
              <w:rFonts w:ascii="Times New Roman" w:hAnsi="Times New Roman" w:cs="Times New Roman"/>
              <w:lang w:val="sv-SE"/>
            </w:rPr>
          </w:rPrChange>
        </w:rPr>
        <w:t xml:space="preserve"> </w:t>
      </w:r>
      <w:r w:rsidR="00424B48" w:rsidRPr="002B6B58">
        <w:rPr>
          <w:rFonts w:ascii="Times New Roman" w:hAnsi="Times New Roman" w:cs="Times New Roman"/>
          <w:highlight w:val="yellow"/>
          <w:lang w:val="sv-SE"/>
          <w:rPrChange w:id="1805" w:author="Marielle Moraine Butters" w:date="2019-06-17T10:23:00Z">
            <w:rPr>
              <w:rFonts w:ascii="Times New Roman" w:hAnsi="Times New Roman" w:cs="Times New Roman"/>
              <w:lang w:val="sv-SE"/>
            </w:rPr>
          </w:rPrChange>
        </w:rPr>
        <w:t>NEG</w:t>
      </w:r>
    </w:p>
    <w:p w14:paraId="61C544E9" w14:textId="040897E2" w:rsidR="00BD0934" w:rsidRPr="002B6B58" w:rsidRDefault="002B6B58" w:rsidP="0025130F">
      <w:pPr>
        <w:ind w:firstLine="720"/>
        <w:rPr>
          <w:rFonts w:ascii="Times New Roman" w:hAnsi="Times New Roman" w:cs="Times New Roman"/>
          <w:sz w:val="24"/>
          <w:szCs w:val="24"/>
          <w:highlight w:val="yellow"/>
          <w:rPrChange w:id="1806" w:author="Marielle Moraine Butters" w:date="2019-06-17T10:23:00Z">
            <w:rPr>
              <w:rFonts w:ascii="Times New Roman" w:hAnsi="Times New Roman" w:cs="Times New Roman"/>
              <w:sz w:val="24"/>
              <w:szCs w:val="24"/>
            </w:rPr>
          </w:rPrChange>
        </w:rPr>
      </w:pPr>
      <w:ins w:id="1807" w:author="Marielle Moraine Butters" w:date="2019-06-17T10:22:00Z">
        <w:r w:rsidRPr="006033D2">
          <w:rPr>
            <w:rFonts w:ascii="Times New Roman" w:hAnsi="Times New Roman" w:cs="Times New Roman"/>
            <w:sz w:val="24"/>
            <w:szCs w:val="24"/>
            <w:highlight w:val="yellow"/>
            <w:lang w:val="sv-SE"/>
            <w:rPrChange w:id="1808" w:author="Manner, Niina J" w:date="2019-09-02T14:05:00Z">
              <w:rPr>
                <w:rFonts w:ascii="Times New Roman" w:hAnsi="Times New Roman" w:cs="Times New Roman"/>
                <w:sz w:val="24"/>
                <w:szCs w:val="24"/>
              </w:rPr>
            </w:rPrChange>
          </w:rPr>
          <w:t xml:space="preserve">     </w:t>
        </w:r>
      </w:ins>
      <w:r w:rsidR="00424B48" w:rsidRPr="002B6B58">
        <w:rPr>
          <w:rFonts w:ascii="Times New Roman" w:hAnsi="Times New Roman" w:cs="Times New Roman"/>
          <w:sz w:val="24"/>
          <w:szCs w:val="24"/>
          <w:highlight w:val="yellow"/>
          <w:rPrChange w:id="1809" w:author="Marielle Moraine Butters" w:date="2019-06-17T10:23:00Z">
            <w:rPr>
              <w:rFonts w:ascii="Times New Roman" w:hAnsi="Times New Roman" w:cs="Times New Roman"/>
              <w:sz w:val="24"/>
              <w:szCs w:val="24"/>
            </w:rPr>
          </w:rPrChange>
        </w:rPr>
        <w:t>‘</w:t>
      </w:r>
      <w:proofErr w:type="gramStart"/>
      <w:r w:rsidR="00424B48" w:rsidRPr="002B6B58">
        <w:rPr>
          <w:rFonts w:ascii="Times New Roman" w:hAnsi="Times New Roman" w:cs="Times New Roman"/>
          <w:sz w:val="24"/>
          <w:szCs w:val="24"/>
          <w:highlight w:val="yellow"/>
          <w:rPrChange w:id="1810" w:author="Marielle Moraine Butters" w:date="2019-06-17T10:23:00Z">
            <w:rPr>
              <w:rFonts w:ascii="Times New Roman" w:hAnsi="Times New Roman" w:cs="Times New Roman"/>
              <w:sz w:val="24"/>
              <w:szCs w:val="24"/>
            </w:rPr>
          </w:rPrChange>
        </w:rPr>
        <w:t>does</w:t>
      </w:r>
      <w:proofErr w:type="gramEnd"/>
      <w:r w:rsidR="00424B48" w:rsidRPr="002B6B58">
        <w:rPr>
          <w:rFonts w:ascii="Times New Roman" w:hAnsi="Times New Roman" w:cs="Times New Roman"/>
          <w:sz w:val="24"/>
          <w:szCs w:val="24"/>
          <w:highlight w:val="yellow"/>
          <w:rPrChange w:id="1811" w:author="Marielle Moraine Butters" w:date="2019-06-17T10:23:00Z">
            <w:rPr>
              <w:rFonts w:ascii="Times New Roman" w:hAnsi="Times New Roman" w:cs="Times New Roman"/>
              <w:sz w:val="24"/>
              <w:szCs w:val="24"/>
            </w:rPr>
          </w:rPrChange>
        </w:rPr>
        <w:t xml:space="preserve"> not have any means.’ [</w:t>
      </w:r>
      <w:proofErr w:type="gramStart"/>
      <w:r w:rsidR="00424B48" w:rsidRPr="002B6B58">
        <w:rPr>
          <w:rFonts w:ascii="Times New Roman" w:hAnsi="Times New Roman" w:cs="Times New Roman"/>
          <w:sz w:val="24"/>
          <w:szCs w:val="24"/>
          <w:highlight w:val="yellow"/>
          <w:rPrChange w:id="1812" w:author="Marielle Moraine Butters" w:date="2019-06-17T10:23:00Z">
            <w:rPr>
              <w:rFonts w:ascii="Times New Roman" w:hAnsi="Times New Roman" w:cs="Times New Roman"/>
              <w:sz w:val="24"/>
              <w:szCs w:val="24"/>
            </w:rPr>
          </w:rPrChange>
        </w:rPr>
        <w:t>or</w:t>
      </w:r>
      <w:proofErr w:type="gramEnd"/>
      <w:r w:rsidR="00424B48" w:rsidRPr="002B6B58">
        <w:rPr>
          <w:rFonts w:ascii="Times New Roman" w:hAnsi="Times New Roman" w:cs="Times New Roman"/>
          <w:sz w:val="24"/>
          <w:szCs w:val="24"/>
          <w:highlight w:val="yellow"/>
          <w:rPrChange w:id="1813" w:author="Marielle Moraine Butters" w:date="2019-06-17T10:23:00Z">
            <w:rPr>
              <w:rFonts w:ascii="Times New Roman" w:hAnsi="Times New Roman" w:cs="Times New Roman"/>
              <w:sz w:val="24"/>
              <w:szCs w:val="24"/>
            </w:rPr>
          </w:rPrChange>
        </w:rPr>
        <w:t xml:space="preserve"> ‘only useless men’]</w:t>
      </w:r>
      <w:r w:rsidR="00713AEB" w:rsidRPr="002B6B58">
        <w:rPr>
          <w:rFonts w:ascii="Times New Roman" w:hAnsi="Times New Roman" w:cs="Times New Roman"/>
          <w:sz w:val="24"/>
          <w:szCs w:val="24"/>
          <w:highlight w:val="yellow"/>
          <w:rPrChange w:id="1814" w:author="Marielle Moraine Butters" w:date="2019-06-17T10:23:00Z">
            <w:rPr>
              <w:rFonts w:ascii="Times New Roman" w:hAnsi="Times New Roman" w:cs="Times New Roman"/>
              <w:sz w:val="24"/>
              <w:szCs w:val="24"/>
            </w:rPr>
          </w:rPrChange>
        </w:rPr>
        <w:t xml:space="preserve"> </w:t>
      </w:r>
      <w:ins w:id="1815" w:author="Marielle Moraine Butters" w:date="2019-06-19T17:21:00Z">
        <w:r w:rsidR="00A6421E" w:rsidRPr="00446292">
          <w:rPr>
            <w:rFonts w:ascii="Times New Roman" w:hAnsi="Times New Roman" w:cs="Times New Roman"/>
            <w:sz w:val="24"/>
            <w:szCs w:val="24"/>
            <w:highlight w:val="yellow"/>
          </w:rPr>
          <w:t>(</w:t>
        </w:r>
        <w:proofErr w:type="spellStart"/>
        <w:r w:rsidR="00A6421E" w:rsidRPr="00446292">
          <w:rPr>
            <w:rFonts w:ascii="Times New Roman" w:hAnsi="Times New Roman" w:cs="Times New Roman"/>
            <w:sz w:val="24"/>
            <w:szCs w:val="24"/>
            <w:highlight w:val="yellow"/>
          </w:rPr>
          <w:t>Frajzyngier</w:t>
        </w:r>
        <w:proofErr w:type="spellEnd"/>
        <w:r w:rsidR="00A6421E" w:rsidRPr="00446292">
          <w:rPr>
            <w:rFonts w:ascii="Times New Roman" w:hAnsi="Times New Roman" w:cs="Times New Roman"/>
            <w:sz w:val="24"/>
            <w:szCs w:val="24"/>
            <w:highlight w:val="yellow"/>
          </w:rPr>
          <w:t xml:space="preserve"> 2012: 464)</w:t>
        </w:r>
        <w:r w:rsidR="00A6421E" w:rsidRPr="00A6421E" w:rsidDel="002B6B58">
          <w:rPr>
            <w:rFonts w:ascii="Times New Roman" w:hAnsi="Times New Roman" w:cs="Times New Roman"/>
            <w:sz w:val="24"/>
            <w:szCs w:val="24"/>
            <w:highlight w:val="yellow"/>
          </w:rPr>
          <w:t xml:space="preserve"> </w:t>
        </w:r>
      </w:ins>
      <w:del w:id="1816" w:author="Marielle Moraine Butters" w:date="2019-06-17T10:22:00Z">
        <w:r w:rsidR="00713AEB" w:rsidRPr="002B6B58" w:rsidDel="002B6B58">
          <w:rPr>
            <w:rFonts w:ascii="Times New Roman" w:hAnsi="Times New Roman" w:cs="Times New Roman"/>
            <w:sz w:val="24"/>
            <w:szCs w:val="24"/>
            <w:highlight w:val="yellow"/>
            <w:rPrChange w:id="1817" w:author="Marielle Moraine Butters" w:date="2019-06-17T10:23:00Z">
              <w:rPr>
                <w:rFonts w:ascii="Times New Roman" w:hAnsi="Times New Roman" w:cs="Times New Roman"/>
                <w:sz w:val="24"/>
                <w:szCs w:val="24"/>
              </w:rPr>
            </w:rPrChange>
          </w:rPr>
          <w:delText>(Frajzyngier 2012: 464)</w:delText>
        </w:r>
      </w:del>
    </w:p>
    <w:p w14:paraId="67F192A2" w14:textId="43DF47B9" w:rsidR="00BD0934" w:rsidRPr="002B6B58" w:rsidRDefault="001E29E9" w:rsidP="00713AEB">
      <w:pPr>
        <w:autoSpaceDE w:val="0"/>
        <w:autoSpaceDN w:val="0"/>
        <w:adjustRightInd w:val="0"/>
        <w:spacing w:after="0" w:line="240" w:lineRule="auto"/>
        <w:rPr>
          <w:rFonts w:ascii="Times New Roman" w:hAnsi="Times New Roman" w:cs="Times New Roman"/>
          <w:b/>
          <w:bCs/>
          <w:sz w:val="24"/>
          <w:szCs w:val="24"/>
          <w:highlight w:val="yellow"/>
          <w:rPrChange w:id="1818" w:author="Marielle Moraine Butters" w:date="2019-06-17T10:23:00Z">
            <w:rPr>
              <w:rFonts w:ascii="Times New Roman" w:hAnsi="Times New Roman" w:cs="Times New Roman"/>
              <w:b/>
              <w:bCs/>
              <w:sz w:val="24"/>
              <w:szCs w:val="24"/>
            </w:rPr>
          </w:rPrChange>
        </w:rPr>
      </w:pPr>
      <w:del w:id="1819" w:author="Marielle Moraine Butters" w:date="2019-06-17T10:22:00Z">
        <w:r w:rsidRPr="002B6B58" w:rsidDel="002B6B58">
          <w:rPr>
            <w:rFonts w:ascii="Times New Roman" w:hAnsi="Times New Roman" w:cs="Times New Roman"/>
            <w:sz w:val="24"/>
            <w:szCs w:val="24"/>
            <w:highlight w:val="yellow"/>
            <w:rPrChange w:id="1820" w:author="Marielle Moraine Butters" w:date="2019-06-17T10:23:00Z">
              <w:rPr>
                <w:rFonts w:ascii="Times New Roman" w:hAnsi="Times New Roman" w:cs="Times New Roman"/>
                <w:sz w:val="24"/>
                <w:szCs w:val="24"/>
              </w:rPr>
            </w:rPrChange>
          </w:rPr>
          <w:delText>(30</w:delText>
        </w:r>
        <w:r w:rsidR="00BD0934" w:rsidRPr="002B6B58" w:rsidDel="002B6B58">
          <w:rPr>
            <w:rFonts w:ascii="Times New Roman" w:hAnsi="Times New Roman" w:cs="Times New Roman"/>
            <w:sz w:val="24"/>
            <w:szCs w:val="24"/>
            <w:highlight w:val="yellow"/>
            <w:rPrChange w:id="1821" w:author="Marielle Moraine Butters" w:date="2019-06-17T10:23:00Z">
              <w:rPr>
                <w:rFonts w:ascii="Times New Roman" w:hAnsi="Times New Roman" w:cs="Times New Roman"/>
                <w:sz w:val="24"/>
                <w:szCs w:val="24"/>
              </w:rPr>
            </w:rPrChange>
          </w:rPr>
          <w:delText>)</w:delText>
        </w:r>
      </w:del>
      <w:r w:rsidR="00BD0934" w:rsidRPr="002B6B58">
        <w:rPr>
          <w:rFonts w:ascii="Times New Roman" w:hAnsi="Times New Roman" w:cs="Times New Roman"/>
          <w:sz w:val="24"/>
          <w:szCs w:val="24"/>
          <w:highlight w:val="yellow"/>
          <w:rPrChange w:id="1822" w:author="Marielle Moraine Butters" w:date="2019-06-17T10:23:00Z">
            <w:rPr>
              <w:rFonts w:ascii="Times New Roman" w:hAnsi="Times New Roman" w:cs="Times New Roman"/>
              <w:sz w:val="24"/>
              <w:szCs w:val="24"/>
            </w:rPr>
          </w:rPrChange>
        </w:rPr>
        <w:tab/>
      </w:r>
      <w:ins w:id="1823" w:author="Marielle Moraine Butters" w:date="2019-06-17T10:22:00Z">
        <w:r w:rsidR="002B6B58" w:rsidRPr="002B6B58">
          <w:rPr>
            <w:rFonts w:ascii="Times New Roman" w:hAnsi="Times New Roman" w:cs="Times New Roman"/>
            <w:sz w:val="24"/>
            <w:szCs w:val="24"/>
            <w:highlight w:val="yellow"/>
            <w:rPrChange w:id="1824" w:author="Marielle Moraine Butters" w:date="2019-06-17T10:23:00Z">
              <w:rPr>
                <w:rFonts w:ascii="Times New Roman" w:hAnsi="Times New Roman" w:cs="Times New Roman"/>
                <w:sz w:val="24"/>
                <w:szCs w:val="24"/>
              </w:rPr>
            </w:rPrChange>
          </w:rPr>
          <w:t xml:space="preserve">d. </w:t>
        </w:r>
      </w:ins>
      <w:proofErr w:type="spellStart"/>
      <w:r w:rsidR="00BD0934" w:rsidRPr="002B6B58">
        <w:rPr>
          <w:rFonts w:ascii="Times New Roman" w:hAnsi="Times New Roman" w:cs="Times New Roman"/>
          <w:b/>
          <w:bCs/>
          <w:i/>
          <w:iCs/>
          <w:sz w:val="24"/>
          <w:szCs w:val="24"/>
          <w:highlight w:val="yellow"/>
          <w:rPrChange w:id="1825" w:author="Marielle Moraine Butters" w:date="2019-06-17T10:23:00Z">
            <w:rPr>
              <w:rFonts w:ascii="Times New Roman" w:hAnsi="Times New Roman" w:cs="Times New Roman"/>
              <w:b/>
              <w:bCs/>
              <w:i/>
              <w:iCs/>
              <w:sz w:val="24"/>
              <w:szCs w:val="24"/>
            </w:rPr>
          </w:rPrChange>
        </w:rPr>
        <w:t>ɓáka</w:t>
      </w:r>
      <w:proofErr w:type="spellEnd"/>
      <w:r w:rsidR="00BD0934" w:rsidRPr="002B6B58">
        <w:rPr>
          <w:rFonts w:ascii="Times New Roman" w:hAnsi="Times New Roman" w:cs="Times New Roman"/>
          <w:b/>
          <w:bCs/>
          <w:i/>
          <w:iCs/>
          <w:sz w:val="24"/>
          <w:szCs w:val="24"/>
          <w:highlight w:val="yellow"/>
          <w:rPrChange w:id="1826" w:author="Marielle Moraine Butters" w:date="2019-06-17T10:23:00Z">
            <w:rPr>
              <w:rFonts w:ascii="Times New Roman" w:hAnsi="Times New Roman" w:cs="Times New Roman"/>
              <w:b/>
              <w:bCs/>
              <w:i/>
              <w:iCs/>
              <w:sz w:val="24"/>
              <w:szCs w:val="24"/>
            </w:rPr>
          </w:rPrChange>
        </w:rPr>
        <w:t xml:space="preserve">̀  </w:t>
      </w:r>
      <w:r w:rsidR="00BD0934" w:rsidRPr="002B6B58">
        <w:rPr>
          <w:rFonts w:ascii="Times New Roman" w:hAnsi="Times New Roman" w:cs="Times New Roman"/>
          <w:i/>
          <w:iCs/>
          <w:sz w:val="24"/>
          <w:szCs w:val="24"/>
          <w:highlight w:val="yellow"/>
          <w:rPrChange w:id="1827" w:author="Marielle Moraine Butters" w:date="2019-06-17T10:23:00Z">
            <w:rPr>
              <w:rFonts w:ascii="Times New Roman" w:hAnsi="Times New Roman" w:cs="Times New Roman"/>
              <w:i/>
              <w:iCs/>
              <w:sz w:val="24"/>
              <w:szCs w:val="24"/>
            </w:rPr>
          </w:rPrChange>
        </w:rPr>
        <w:t xml:space="preserve">       </w:t>
      </w:r>
      <w:proofErr w:type="spellStart"/>
      <w:r w:rsidR="00BD0934" w:rsidRPr="002B6B58">
        <w:rPr>
          <w:rFonts w:ascii="Times New Roman" w:hAnsi="Times New Roman" w:cs="Times New Roman"/>
          <w:i/>
          <w:iCs/>
          <w:sz w:val="24"/>
          <w:szCs w:val="24"/>
          <w:highlight w:val="yellow"/>
          <w:rPrChange w:id="1828" w:author="Marielle Moraine Butters" w:date="2019-06-17T10:23:00Z">
            <w:rPr>
              <w:rFonts w:ascii="Times New Roman" w:hAnsi="Times New Roman" w:cs="Times New Roman"/>
              <w:i/>
              <w:iCs/>
              <w:sz w:val="24"/>
              <w:szCs w:val="24"/>
            </w:rPr>
          </w:rPrChange>
        </w:rPr>
        <w:t>ùra</w:t>
      </w:r>
      <w:proofErr w:type="spellEnd"/>
      <w:r w:rsidR="00BD0934" w:rsidRPr="002B6B58">
        <w:rPr>
          <w:rFonts w:ascii="Times New Roman" w:hAnsi="Times New Roman" w:cs="Times New Roman"/>
          <w:i/>
          <w:iCs/>
          <w:sz w:val="24"/>
          <w:szCs w:val="24"/>
          <w:highlight w:val="yellow"/>
          <w:rPrChange w:id="1829" w:author="Marielle Moraine Butters" w:date="2019-06-17T10:23:00Z">
            <w:rPr>
              <w:rFonts w:ascii="Times New Roman" w:hAnsi="Times New Roman" w:cs="Times New Roman"/>
              <w:i/>
              <w:iCs/>
              <w:sz w:val="24"/>
              <w:szCs w:val="24"/>
            </w:rPr>
          </w:rPrChange>
        </w:rPr>
        <w:t xml:space="preserve">̀       tà     </w:t>
      </w:r>
      <w:proofErr w:type="spellStart"/>
      <w:r w:rsidR="00BD0934" w:rsidRPr="002B6B58">
        <w:rPr>
          <w:rFonts w:ascii="Times New Roman" w:hAnsi="Times New Roman" w:cs="Times New Roman"/>
          <w:i/>
          <w:iCs/>
          <w:sz w:val="24"/>
          <w:szCs w:val="24"/>
          <w:highlight w:val="yellow"/>
          <w:rPrChange w:id="1830" w:author="Marielle Moraine Butters" w:date="2019-06-17T10:23:00Z">
            <w:rPr>
              <w:rFonts w:ascii="Times New Roman" w:hAnsi="Times New Roman" w:cs="Times New Roman"/>
              <w:i/>
              <w:iCs/>
              <w:sz w:val="24"/>
              <w:szCs w:val="24"/>
            </w:rPr>
          </w:rPrChange>
        </w:rPr>
        <w:t>tàttàya</w:t>
      </w:r>
      <w:proofErr w:type="spellEnd"/>
      <w:r w:rsidR="00BD0934" w:rsidRPr="002B6B58">
        <w:rPr>
          <w:rFonts w:ascii="Times New Roman" w:hAnsi="Times New Roman" w:cs="Times New Roman"/>
          <w:i/>
          <w:iCs/>
          <w:sz w:val="24"/>
          <w:szCs w:val="24"/>
          <w:highlight w:val="yellow"/>
          <w:rPrChange w:id="1831" w:author="Marielle Moraine Butters" w:date="2019-06-17T10:23:00Z">
            <w:rPr>
              <w:rFonts w:ascii="Times New Roman" w:hAnsi="Times New Roman" w:cs="Times New Roman"/>
              <w:i/>
              <w:iCs/>
              <w:sz w:val="24"/>
              <w:szCs w:val="24"/>
            </w:rPr>
          </w:rPrChange>
        </w:rPr>
        <w:t xml:space="preserve">̀  </w:t>
      </w:r>
      <w:r w:rsidR="00713AEB" w:rsidRPr="002B6B58">
        <w:rPr>
          <w:rFonts w:ascii="Times New Roman" w:hAnsi="Times New Roman" w:cs="Times New Roman"/>
          <w:i/>
          <w:iCs/>
          <w:sz w:val="24"/>
          <w:szCs w:val="24"/>
          <w:highlight w:val="yellow"/>
          <w:rPrChange w:id="1832" w:author="Marielle Moraine Butters" w:date="2019-06-17T10:23:00Z">
            <w:rPr>
              <w:rFonts w:ascii="Times New Roman" w:hAnsi="Times New Roman" w:cs="Times New Roman"/>
              <w:i/>
              <w:iCs/>
              <w:sz w:val="24"/>
              <w:szCs w:val="24"/>
            </w:rPr>
          </w:rPrChange>
        </w:rPr>
        <w:t xml:space="preserve"> </w:t>
      </w:r>
      <w:r w:rsidR="00BD0934" w:rsidRPr="002B6B58">
        <w:rPr>
          <w:rFonts w:ascii="Times New Roman" w:hAnsi="Times New Roman" w:cs="Times New Roman"/>
          <w:i/>
          <w:iCs/>
          <w:sz w:val="24"/>
          <w:szCs w:val="24"/>
          <w:highlight w:val="yellow"/>
          <w:rPrChange w:id="1833" w:author="Marielle Moraine Butters" w:date="2019-06-17T10:23:00Z">
            <w:rPr>
              <w:rFonts w:ascii="Times New Roman" w:hAnsi="Times New Roman" w:cs="Times New Roman"/>
              <w:i/>
              <w:iCs/>
              <w:sz w:val="24"/>
              <w:szCs w:val="24"/>
            </w:rPr>
          </w:rPrChange>
        </w:rPr>
        <w:t xml:space="preserve">à       </w:t>
      </w:r>
      <w:r w:rsidR="00FB38E2" w:rsidRPr="002B6B58">
        <w:rPr>
          <w:rFonts w:ascii="Times New Roman" w:hAnsi="Times New Roman" w:cs="Times New Roman"/>
          <w:i/>
          <w:iCs/>
          <w:sz w:val="24"/>
          <w:szCs w:val="24"/>
          <w:highlight w:val="yellow"/>
          <w:rPrChange w:id="1834" w:author="Marielle Moraine Butters" w:date="2019-06-17T10:23:00Z">
            <w:rPr>
              <w:rFonts w:ascii="Times New Roman" w:hAnsi="Times New Roman" w:cs="Times New Roman"/>
              <w:i/>
              <w:iCs/>
              <w:sz w:val="24"/>
              <w:szCs w:val="24"/>
            </w:rPr>
          </w:rPrChange>
        </w:rPr>
        <w:t xml:space="preserve"> </w:t>
      </w:r>
      <w:r w:rsidR="00BD0934" w:rsidRPr="002B6B58">
        <w:rPr>
          <w:rFonts w:ascii="Times New Roman" w:hAnsi="Times New Roman" w:cs="Times New Roman"/>
          <w:i/>
          <w:iCs/>
          <w:sz w:val="24"/>
          <w:szCs w:val="24"/>
          <w:highlight w:val="yellow"/>
          <w:rPrChange w:id="1835" w:author="Marielle Moraine Butters" w:date="2019-06-17T10:23:00Z">
            <w:rPr>
              <w:rFonts w:ascii="Times New Roman" w:hAnsi="Times New Roman" w:cs="Times New Roman"/>
              <w:i/>
              <w:iCs/>
              <w:sz w:val="24"/>
              <w:szCs w:val="24"/>
            </w:rPr>
          </w:rPrChange>
        </w:rPr>
        <w:t xml:space="preserve">j-ú                      </w:t>
      </w:r>
      <w:proofErr w:type="spellStart"/>
      <w:r w:rsidR="00BD0934" w:rsidRPr="002B6B58">
        <w:rPr>
          <w:rFonts w:ascii="Times New Roman" w:hAnsi="Times New Roman" w:cs="Times New Roman"/>
          <w:i/>
          <w:iCs/>
          <w:sz w:val="24"/>
          <w:szCs w:val="24"/>
          <w:highlight w:val="yellow"/>
          <w:rPrChange w:id="1836" w:author="Marielle Moraine Butters" w:date="2019-06-17T10:23:00Z">
            <w:rPr>
              <w:rFonts w:ascii="Times New Roman" w:hAnsi="Times New Roman" w:cs="Times New Roman"/>
              <w:i/>
              <w:iCs/>
              <w:sz w:val="24"/>
              <w:szCs w:val="24"/>
            </w:rPr>
          </w:rPrChange>
        </w:rPr>
        <w:t>g-íya</w:t>
      </w:r>
      <w:proofErr w:type="spellEnd"/>
      <w:r w:rsidR="00BD0934" w:rsidRPr="002B6B58">
        <w:rPr>
          <w:rFonts w:ascii="Times New Roman" w:hAnsi="Times New Roman" w:cs="Times New Roman"/>
          <w:i/>
          <w:iCs/>
          <w:sz w:val="24"/>
          <w:szCs w:val="24"/>
          <w:highlight w:val="yellow"/>
          <w:rPrChange w:id="1837" w:author="Marielle Moraine Butters" w:date="2019-06-17T10:23:00Z">
            <w:rPr>
              <w:rFonts w:ascii="Times New Roman" w:hAnsi="Times New Roman" w:cs="Times New Roman"/>
              <w:i/>
              <w:iCs/>
              <w:sz w:val="24"/>
              <w:szCs w:val="24"/>
            </w:rPr>
          </w:rPrChange>
        </w:rPr>
        <w:t xml:space="preserve">̀         </w:t>
      </w:r>
      <w:proofErr w:type="spellStart"/>
      <w:r w:rsidR="00BD0934" w:rsidRPr="002B6B58">
        <w:rPr>
          <w:rFonts w:ascii="Times New Roman" w:hAnsi="Times New Roman" w:cs="Times New Roman"/>
          <w:b/>
          <w:bCs/>
          <w:i/>
          <w:iCs/>
          <w:sz w:val="24"/>
          <w:szCs w:val="24"/>
          <w:highlight w:val="yellow"/>
          <w:rPrChange w:id="1838" w:author="Marielle Moraine Butters" w:date="2019-06-17T10:23:00Z">
            <w:rPr>
              <w:rFonts w:ascii="Times New Roman" w:hAnsi="Times New Roman" w:cs="Times New Roman"/>
              <w:b/>
              <w:bCs/>
              <w:i/>
              <w:iCs/>
              <w:sz w:val="24"/>
              <w:szCs w:val="24"/>
            </w:rPr>
          </w:rPrChange>
        </w:rPr>
        <w:t>ɓáka</w:t>
      </w:r>
      <w:proofErr w:type="spellEnd"/>
      <w:r w:rsidR="00BD0934" w:rsidRPr="002B6B58">
        <w:rPr>
          <w:rFonts w:ascii="Times New Roman" w:hAnsi="Times New Roman" w:cs="Times New Roman"/>
          <w:b/>
          <w:bCs/>
          <w:i/>
          <w:iCs/>
          <w:sz w:val="24"/>
          <w:szCs w:val="24"/>
          <w:highlight w:val="yellow"/>
          <w:rPrChange w:id="1839" w:author="Marielle Moraine Butters" w:date="2019-06-17T10:23:00Z">
            <w:rPr>
              <w:rFonts w:ascii="Times New Roman" w:hAnsi="Times New Roman" w:cs="Times New Roman"/>
              <w:b/>
              <w:bCs/>
              <w:i/>
              <w:iCs/>
              <w:sz w:val="24"/>
              <w:szCs w:val="24"/>
            </w:rPr>
          </w:rPrChange>
        </w:rPr>
        <w:t>̀</w:t>
      </w:r>
    </w:p>
    <w:p w14:paraId="39933196" w14:textId="43DB2DA4" w:rsidR="00BD0934" w:rsidRPr="002B6B58" w:rsidRDefault="002B6B58" w:rsidP="0025130F">
      <w:pPr>
        <w:autoSpaceDE w:val="0"/>
        <w:autoSpaceDN w:val="0"/>
        <w:adjustRightInd w:val="0"/>
        <w:spacing w:after="0" w:line="240" w:lineRule="auto"/>
        <w:ind w:firstLine="720"/>
        <w:rPr>
          <w:rFonts w:ascii="Times New Roman" w:eastAsia="TimesNewRomanPS-ItalicMT" w:hAnsi="Times New Roman" w:cs="Times New Roman"/>
          <w:sz w:val="24"/>
          <w:szCs w:val="24"/>
          <w:highlight w:val="yellow"/>
          <w:lang w:bidi="bo-CN"/>
          <w:rPrChange w:id="1840" w:author="Marielle Moraine Butters" w:date="2019-06-17T10:23:00Z">
            <w:rPr>
              <w:rFonts w:ascii="Times New Roman" w:eastAsia="TimesNewRomanPS-ItalicMT" w:hAnsi="Times New Roman" w:cs="Times New Roman"/>
              <w:sz w:val="24"/>
              <w:szCs w:val="24"/>
              <w:lang w:bidi="bo-CN"/>
            </w:rPr>
          </w:rPrChange>
        </w:rPr>
      </w:pPr>
      <w:ins w:id="1841" w:author="Marielle Moraine Butters" w:date="2019-06-17T10:22:00Z">
        <w:r w:rsidRPr="002B6B58">
          <w:rPr>
            <w:rFonts w:ascii="Times New Roman" w:eastAsia="TimesNewRomanPS-ItalicMT" w:hAnsi="Times New Roman" w:cs="Times New Roman"/>
            <w:highlight w:val="yellow"/>
            <w:lang w:bidi="bo-CN"/>
            <w:rPrChange w:id="1842" w:author="Marielle Moraine Butters" w:date="2019-06-17T10:23:00Z">
              <w:rPr>
                <w:rFonts w:ascii="Times New Roman" w:eastAsia="TimesNewRomanPS-ItalicMT" w:hAnsi="Times New Roman" w:cs="Times New Roman"/>
                <w:lang w:bidi="bo-CN"/>
              </w:rPr>
            </w:rPrChange>
          </w:rPr>
          <w:t xml:space="preserve">    </w:t>
        </w:r>
      </w:ins>
      <w:r w:rsidR="00BD0934" w:rsidRPr="002B6B58">
        <w:rPr>
          <w:rFonts w:ascii="Times New Roman" w:eastAsia="TimesNewRomanPS-ItalicMT" w:hAnsi="Times New Roman" w:cs="Times New Roman"/>
          <w:highlight w:val="yellow"/>
          <w:lang w:bidi="bo-CN"/>
          <w:rPrChange w:id="1843" w:author="Marielle Moraine Butters" w:date="2019-06-17T10:23:00Z">
            <w:rPr>
              <w:rFonts w:ascii="Times New Roman" w:eastAsia="TimesNewRomanPS-ItalicMT" w:hAnsi="Times New Roman" w:cs="Times New Roman"/>
              <w:lang w:bidi="bo-CN"/>
            </w:rPr>
          </w:rPrChange>
        </w:rPr>
        <w:t>NEG.EX</w:t>
      </w:r>
      <w:r w:rsidR="00BD0934" w:rsidRPr="002B6B58">
        <w:rPr>
          <w:rFonts w:ascii="Times New Roman" w:eastAsia="TimesNewRomanPS-ItalicMT" w:hAnsi="Times New Roman" w:cs="Times New Roman"/>
          <w:sz w:val="24"/>
          <w:szCs w:val="24"/>
          <w:highlight w:val="yellow"/>
          <w:lang w:bidi="bo-CN"/>
          <w:rPrChange w:id="1844" w:author="Marielle Moraine Butters" w:date="2019-06-17T10:23:00Z">
            <w:rPr>
              <w:rFonts w:ascii="Times New Roman" w:eastAsia="TimesNewRomanPS-ItalicMT" w:hAnsi="Times New Roman" w:cs="Times New Roman"/>
              <w:sz w:val="24"/>
              <w:szCs w:val="24"/>
              <w:lang w:bidi="bo-CN"/>
            </w:rPr>
          </w:rPrChange>
        </w:rPr>
        <w:t xml:space="preserve">  </w:t>
      </w:r>
      <w:r w:rsidR="00713AEB" w:rsidRPr="002B6B58">
        <w:rPr>
          <w:rFonts w:ascii="Times New Roman" w:eastAsia="TimesNewRomanPS-ItalicMT" w:hAnsi="Times New Roman" w:cs="Times New Roman"/>
          <w:sz w:val="24"/>
          <w:szCs w:val="24"/>
          <w:highlight w:val="yellow"/>
          <w:lang w:bidi="bo-CN"/>
          <w:rPrChange w:id="1845" w:author="Marielle Moraine Butters" w:date="2019-06-17T10:23:00Z">
            <w:rPr>
              <w:rFonts w:ascii="Times New Roman" w:eastAsia="TimesNewRomanPS-ItalicMT" w:hAnsi="Times New Roman" w:cs="Times New Roman"/>
              <w:sz w:val="24"/>
              <w:szCs w:val="24"/>
              <w:lang w:bidi="bo-CN"/>
            </w:rPr>
          </w:rPrChange>
        </w:rPr>
        <w:t xml:space="preserve"> </w:t>
      </w:r>
      <w:proofErr w:type="gramStart"/>
      <w:r w:rsidR="00BD0934" w:rsidRPr="002B6B58">
        <w:rPr>
          <w:rFonts w:ascii="Times New Roman" w:eastAsia="TimesNewRomanPS-ItalicMT" w:hAnsi="Times New Roman" w:cs="Times New Roman"/>
          <w:sz w:val="24"/>
          <w:szCs w:val="24"/>
          <w:highlight w:val="yellow"/>
          <w:lang w:bidi="bo-CN"/>
          <w:rPrChange w:id="1846" w:author="Marielle Moraine Butters" w:date="2019-06-17T10:23:00Z">
            <w:rPr>
              <w:rFonts w:ascii="Times New Roman" w:eastAsia="TimesNewRomanPS-ItalicMT" w:hAnsi="Times New Roman" w:cs="Times New Roman"/>
              <w:sz w:val="24"/>
              <w:szCs w:val="24"/>
              <w:lang w:bidi="bo-CN"/>
            </w:rPr>
          </w:rPrChange>
        </w:rPr>
        <w:t xml:space="preserve">person </w:t>
      </w:r>
      <w:r w:rsidR="00713AEB" w:rsidRPr="002B6B58">
        <w:rPr>
          <w:rFonts w:ascii="Times New Roman" w:eastAsia="TimesNewRomanPS-ItalicMT" w:hAnsi="Times New Roman" w:cs="Times New Roman"/>
          <w:sz w:val="24"/>
          <w:szCs w:val="24"/>
          <w:highlight w:val="yellow"/>
          <w:lang w:bidi="bo-CN"/>
          <w:rPrChange w:id="1847" w:author="Marielle Moraine Butters" w:date="2019-06-17T10:23:00Z">
            <w:rPr>
              <w:rFonts w:ascii="Times New Roman" w:eastAsia="TimesNewRomanPS-ItalicMT" w:hAnsi="Times New Roman" w:cs="Times New Roman"/>
              <w:sz w:val="24"/>
              <w:szCs w:val="24"/>
              <w:lang w:bidi="bo-CN"/>
            </w:rPr>
          </w:rPrChange>
        </w:rPr>
        <w:t xml:space="preserve"> </w:t>
      </w:r>
      <w:r w:rsidR="00BD0934" w:rsidRPr="002B6B58">
        <w:rPr>
          <w:rFonts w:ascii="Times New Roman" w:eastAsia="TimesNewRomanPS-ItalicMT" w:hAnsi="Times New Roman" w:cs="Times New Roman"/>
          <w:highlight w:val="yellow"/>
          <w:lang w:bidi="bo-CN"/>
          <w:rPrChange w:id="1848" w:author="Marielle Moraine Butters" w:date="2019-06-17T10:23:00Z">
            <w:rPr>
              <w:rFonts w:ascii="Times New Roman" w:eastAsia="TimesNewRomanPS-ItalicMT" w:hAnsi="Times New Roman" w:cs="Times New Roman"/>
              <w:lang w:bidi="bo-CN"/>
            </w:rPr>
          </w:rPrChange>
        </w:rPr>
        <w:t>3PL</w:t>
      </w:r>
      <w:proofErr w:type="gramEnd"/>
      <w:r w:rsidR="00BD0934" w:rsidRPr="002B6B58">
        <w:rPr>
          <w:rFonts w:ascii="Times New Roman" w:eastAsia="TimesNewRomanPS-ItalicMT" w:hAnsi="Times New Roman" w:cs="Times New Roman"/>
          <w:sz w:val="24"/>
          <w:szCs w:val="24"/>
          <w:highlight w:val="yellow"/>
          <w:lang w:bidi="bo-CN"/>
          <w:rPrChange w:id="1849" w:author="Marielle Moraine Butters" w:date="2019-06-17T10:23:00Z">
            <w:rPr>
              <w:rFonts w:ascii="Times New Roman" w:eastAsia="TimesNewRomanPS-ItalicMT" w:hAnsi="Times New Roman" w:cs="Times New Roman"/>
              <w:sz w:val="24"/>
              <w:szCs w:val="24"/>
              <w:lang w:bidi="bo-CN"/>
            </w:rPr>
          </w:rPrChange>
        </w:rPr>
        <w:t xml:space="preserve">  search  </w:t>
      </w:r>
      <w:r w:rsidR="00713AEB" w:rsidRPr="002B6B58">
        <w:rPr>
          <w:rFonts w:ascii="Times New Roman" w:eastAsia="TimesNewRomanPS-ItalicMT" w:hAnsi="Times New Roman" w:cs="Times New Roman"/>
          <w:sz w:val="24"/>
          <w:szCs w:val="24"/>
          <w:highlight w:val="yellow"/>
          <w:lang w:bidi="bo-CN"/>
          <w:rPrChange w:id="1850" w:author="Marielle Moraine Butters" w:date="2019-06-17T10:23:00Z">
            <w:rPr>
              <w:rFonts w:ascii="Times New Roman" w:eastAsia="TimesNewRomanPS-ItalicMT" w:hAnsi="Times New Roman" w:cs="Times New Roman"/>
              <w:sz w:val="24"/>
              <w:szCs w:val="24"/>
              <w:lang w:bidi="bo-CN"/>
            </w:rPr>
          </w:rPrChange>
        </w:rPr>
        <w:t xml:space="preserve">  </w:t>
      </w:r>
      <w:r w:rsidR="00BD0934" w:rsidRPr="002B6B58">
        <w:rPr>
          <w:rFonts w:ascii="Times New Roman" w:eastAsia="TimesNewRomanPS-ItalicMT" w:hAnsi="Times New Roman" w:cs="Times New Roman"/>
          <w:highlight w:val="yellow"/>
          <w:lang w:bidi="bo-CN"/>
          <w:rPrChange w:id="1851" w:author="Marielle Moraine Butters" w:date="2019-06-17T10:23:00Z">
            <w:rPr>
              <w:rFonts w:ascii="Times New Roman" w:eastAsia="TimesNewRomanPS-ItalicMT" w:hAnsi="Times New Roman" w:cs="Times New Roman"/>
              <w:lang w:bidi="bo-CN"/>
            </w:rPr>
          </w:rPrChange>
        </w:rPr>
        <w:t xml:space="preserve">3SG </w:t>
      </w:r>
      <w:r w:rsidR="00BD0934" w:rsidRPr="002B6B58">
        <w:rPr>
          <w:rFonts w:ascii="Times New Roman" w:eastAsia="TimesNewRomanPS-ItalicMT" w:hAnsi="Times New Roman" w:cs="Times New Roman"/>
          <w:sz w:val="24"/>
          <w:szCs w:val="24"/>
          <w:highlight w:val="yellow"/>
          <w:lang w:bidi="bo-CN"/>
          <w:rPrChange w:id="1852" w:author="Marielle Moraine Butters" w:date="2019-06-17T10:23:00Z">
            <w:rPr>
              <w:rFonts w:ascii="Times New Roman" w:eastAsia="TimesNewRomanPS-ItalicMT" w:hAnsi="Times New Roman" w:cs="Times New Roman"/>
              <w:sz w:val="24"/>
              <w:szCs w:val="24"/>
              <w:lang w:bidi="bo-CN"/>
            </w:rPr>
          </w:rPrChange>
        </w:rPr>
        <w:t xml:space="preserve"> </w:t>
      </w:r>
      <w:r w:rsidR="00FB38E2" w:rsidRPr="002B6B58">
        <w:rPr>
          <w:rFonts w:ascii="Times New Roman" w:eastAsia="TimesNewRomanPS-ItalicMT" w:hAnsi="Times New Roman" w:cs="Times New Roman"/>
          <w:sz w:val="24"/>
          <w:szCs w:val="24"/>
          <w:highlight w:val="yellow"/>
          <w:lang w:bidi="bo-CN"/>
          <w:rPrChange w:id="1853" w:author="Marielle Moraine Butters" w:date="2019-06-17T10:23:00Z">
            <w:rPr>
              <w:rFonts w:ascii="Times New Roman" w:eastAsia="TimesNewRomanPS-ItalicMT" w:hAnsi="Times New Roman" w:cs="Times New Roman"/>
              <w:sz w:val="24"/>
              <w:szCs w:val="24"/>
              <w:lang w:bidi="bo-CN"/>
            </w:rPr>
          </w:rPrChange>
        </w:rPr>
        <w:t xml:space="preserve"> </w:t>
      </w:r>
      <w:r w:rsidR="00BD0934" w:rsidRPr="002B6B58">
        <w:rPr>
          <w:rFonts w:ascii="Times New Roman" w:eastAsia="TimesNewRomanPS-ItalicMT" w:hAnsi="Times New Roman" w:cs="Times New Roman"/>
          <w:sz w:val="24"/>
          <w:szCs w:val="24"/>
          <w:highlight w:val="yellow"/>
          <w:lang w:bidi="bo-CN"/>
          <w:rPrChange w:id="1854" w:author="Marielle Moraine Butters" w:date="2019-06-17T10:23:00Z">
            <w:rPr>
              <w:rFonts w:ascii="Times New Roman" w:eastAsia="TimesNewRomanPS-ItalicMT" w:hAnsi="Times New Roman" w:cs="Times New Roman"/>
              <w:sz w:val="24"/>
              <w:szCs w:val="24"/>
              <w:lang w:bidi="bo-CN"/>
            </w:rPr>
          </w:rPrChange>
        </w:rPr>
        <w:t>surpass-</w:t>
      </w:r>
      <w:r w:rsidR="00BD0934" w:rsidRPr="002B6B58">
        <w:rPr>
          <w:rFonts w:ascii="Times New Roman" w:eastAsia="TimesNewRomanPS-ItalicMT" w:hAnsi="Times New Roman" w:cs="Times New Roman"/>
          <w:highlight w:val="yellow"/>
          <w:lang w:bidi="bo-CN"/>
          <w:rPrChange w:id="1855" w:author="Marielle Moraine Butters" w:date="2019-06-17T10:23:00Z">
            <w:rPr>
              <w:rFonts w:ascii="Times New Roman" w:eastAsia="TimesNewRomanPS-ItalicMT" w:hAnsi="Times New Roman" w:cs="Times New Roman"/>
              <w:lang w:bidi="bo-CN"/>
            </w:rPr>
          </w:rPrChange>
        </w:rPr>
        <w:t xml:space="preserve">VENT  </w:t>
      </w:r>
      <w:r w:rsidR="00713AEB" w:rsidRPr="002B6B58">
        <w:rPr>
          <w:rFonts w:ascii="Times New Roman" w:eastAsia="TimesNewRomanPS-ItalicMT" w:hAnsi="Times New Roman" w:cs="Times New Roman"/>
          <w:highlight w:val="yellow"/>
          <w:lang w:bidi="bo-CN"/>
          <w:rPrChange w:id="1856" w:author="Marielle Moraine Butters" w:date="2019-06-17T10:23:00Z">
            <w:rPr>
              <w:rFonts w:ascii="Times New Roman" w:eastAsia="TimesNewRomanPS-ItalicMT" w:hAnsi="Times New Roman" w:cs="Times New Roman"/>
              <w:lang w:bidi="bo-CN"/>
            </w:rPr>
          </w:rPrChange>
        </w:rPr>
        <w:t xml:space="preserve">  </w:t>
      </w:r>
      <w:r w:rsidR="001A7925" w:rsidRPr="002B6B58">
        <w:rPr>
          <w:rFonts w:ascii="Times New Roman" w:eastAsia="TimesNewRomanPS-ItalicMT" w:hAnsi="Times New Roman" w:cs="Times New Roman"/>
          <w:highlight w:val="yellow"/>
          <w:lang w:bidi="bo-CN"/>
          <w:rPrChange w:id="1857" w:author="Marielle Moraine Butters" w:date="2019-06-17T10:23:00Z">
            <w:rPr>
              <w:rFonts w:ascii="Times New Roman" w:eastAsia="TimesNewRomanPS-ItalicMT" w:hAnsi="Times New Roman" w:cs="Times New Roman"/>
              <w:lang w:bidi="bo-CN"/>
            </w:rPr>
          </w:rPrChange>
        </w:rPr>
        <w:t xml:space="preserve"> </w:t>
      </w:r>
      <w:r w:rsidR="00BD0934" w:rsidRPr="002B6B58">
        <w:rPr>
          <w:rFonts w:ascii="Times New Roman" w:eastAsia="TimesNewRomanPS-ItalicMT" w:hAnsi="Times New Roman" w:cs="Times New Roman"/>
          <w:highlight w:val="yellow"/>
          <w:lang w:bidi="bo-CN"/>
          <w:rPrChange w:id="1858" w:author="Marielle Moraine Butters" w:date="2019-06-17T10:23:00Z">
            <w:rPr>
              <w:rFonts w:ascii="Times New Roman" w:eastAsia="TimesNewRomanPS-ItalicMT" w:hAnsi="Times New Roman" w:cs="Times New Roman"/>
              <w:lang w:bidi="bo-CN"/>
            </w:rPr>
          </w:rPrChange>
        </w:rPr>
        <w:t xml:space="preserve">TO-1SG  </w:t>
      </w:r>
      <w:r w:rsidR="00713AEB" w:rsidRPr="002B6B58">
        <w:rPr>
          <w:rFonts w:ascii="Times New Roman" w:eastAsia="TimesNewRomanPS-ItalicMT" w:hAnsi="Times New Roman" w:cs="Times New Roman"/>
          <w:highlight w:val="yellow"/>
          <w:lang w:bidi="bo-CN"/>
          <w:rPrChange w:id="1859" w:author="Marielle Moraine Butters" w:date="2019-06-17T10:23:00Z">
            <w:rPr>
              <w:rFonts w:ascii="Times New Roman" w:eastAsia="TimesNewRomanPS-ItalicMT" w:hAnsi="Times New Roman" w:cs="Times New Roman"/>
              <w:lang w:bidi="bo-CN"/>
            </w:rPr>
          </w:rPrChange>
        </w:rPr>
        <w:t xml:space="preserve"> </w:t>
      </w:r>
      <w:r w:rsidR="00BD0934" w:rsidRPr="002B6B58">
        <w:rPr>
          <w:rFonts w:ascii="Times New Roman" w:eastAsia="TimesNewRomanPS-ItalicMT" w:hAnsi="Times New Roman" w:cs="Times New Roman"/>
          <w:highlight w:val="yellow"/>
          <w:lang w:bidi="bo-CN"/>
          <w:rPrChange w:id="1860" w:author="Marielle Moraine Butters" w:date="2019-06-17T10:23:00Z">
            <w:rPr>
              <w:rFonts w:ascii="Times New Roman" w:eastAsia="TimesNewRomanPS-ItalicMT" w:hAnsi="Times New Roman" w:cs="Times New Roman"/>
              <w:lang w:bidi="bo-CN"/>
            </w:rPr>
          </w:rPrChange>
        </w:rPr>
        <w:t xml:space="preserve">  NEG.EX</w:t>
      </w:r>
    </w:p>
    <w:p w14:paraId="5EE20E13" w14:textId="1BA8E3FF" w:rsidR="005014CB" w:rsidRPr="00182F7F" w:rsidRDefault="002B6B58" w:rsidP="0025130F">
      <w:pPr>
        <w:ind w:firstLine="720"/>
        <w:rPr>
          <w:rFonts w:ascii="Times New Roman" w:eastAsia="TimesNewRomanPS-ItalicMT" w:hAnsi="Times New Roman" w:cs="Times New Roman"/>
          <w:sz w:val="24"/>
          <w:szCs w:val="24"/>
          <w:lang w:bidi="bo-CN"/>
        </w:rPr>
      </w:pPr>
      <w:ins w:id="1861" w:author="Marielle Moraine Butters" w:date="2019-06-17T10:22:00Z">
        <w:r w:rsidRPr="002B6B58">
          <w:rPr>
            <w:rFonts w:ascii="Times New Roman" w:eastAsia="TimesNewRomanPS-ItalicMT" w:hAnsi="Times New Roman" w:cs="Times New Roman"/>
            <w:sz w:val="24"/>
            <w:szCs w:val="24"/>
            <w:highlight w:val="yellow"/>
            <w:lang w:bidi="bo-CN"/>
            <w:rPrChange w:id="1862" w:author="Marielle Moraine Butters" w:date="2019-06-17T10:23:00Z">
              <w:rPr>
                <w:rFonts w:ascii="Times New Roman" w:eastAsia="TimesNewRomanPS-ItalicMT" w:hAnsi="Times New Roman" w:cs="Times New Roman"/>
                <w:sz w:val="24"/>
                <w:szCs w:val="24"/>
                <w:lang w:bidi="bo-CN"/>
              </w:rPr>
            </w:rPrChange>
          </w:rPr>
          <w:t xml:space="preserve">    </w:t>
        </w:r>
      </w:ins>
      <w:r w:rsidR="00BD0934" w:rsidRPr="002B6B58">
        <w:rPr>
          <w:rFonts w:ascii="Times New Roman" w:eastAsia="TimesNewRomanPS-ItalicMT" w:hAnsi="Times New Roman" w:cs="Times New Roman"/>
          <w:sz w:val="24"/>
          <w:szCs w:val="24"/>
          <w:highlight w:val="yellow"/>
          <w:lang w:bidi="bo-CN"/>
          <w:rPrChange w:id="1863" w:author="Marielle Moraine Butters" w:date="2019-06-17T10:23:00Z">
            <w:rPr>
              <w:rFonts w:ascii="Times New Roman" w:eastAsia="TimesNewRomanPS-ItalicMT" w:hAnsi="Times New Roman" w:cs="Times New Roman"/>
              <w:sz w:val="24"/>
              <w:szCs w:val="24"/>
              <w:lang w:bidi="bo-CN"/>
            </w:rPr>
          </w:rPrChange>
        </w:rPr>
        <w:t>‘</w:t>
      </w:r>
      <w:r w:rsidR="00713AEB" w:rsidRPr="002B6B58">
        <w:rPr>
          <w:rFonts w:ascii="Times New Roman" w:eastAsia="TimesNewRomanPS-ItalicMT" w:hAnsi="Times New Roman" w:cs="Times New Roman"/>
          <w:sz w:val="24"/>
          <w:szCs w:val="24"/>
          <w:highlight w:val="yellow"/>
          <w:lang w:bidi="bo-CN"/>
          <w:rPrChange w:id="1864" w:author="Marielle Moraine Butters" w:date="2019-06-17T10:23:00Z">
            <w:rPr>
              <w:rFonts w:ascii="Times New Roman" w:eastAsia="TimesNewRomanPS-ItalicMT" w:hAnsi="Times New Roman" w:cs="Times New Roman"/>
              <w:sz w:val="24"/>
              <w:szCs w:val="24"/>
              <w:lang w:bidi="bo-CN"/>
            </w:rPr>
          </w:rPrChange>
        </w:rPr>
        <w:t>O</w:t>
      </w:r>
      <w:r w:rsidR="00BD0934" w:rsidRPr="002B6B58">
        <w:rPr>
          <w:rFonts w:ascii="Times New Roman" w:eastAsia="TimesNewRomanPS-ItalicMT" w:hAnsi="Times New Roman" w:cs="Times New Roman"/>
          <w:sz w:val="24"/>
          <w:szCs w:val="24"/>
          <w:highlight w:val="yellow"/>
          <w:lang w:bidi="bo-CN"/>
          <w:rPrChange w:id="1865" w:author="Marielle Moraine Butters" w:date="2019-06-17T10:23:00Z">
            <w:rPr>
              <w:rFonts w:ascii="Times New Roman" w:eastAsia="TimesNewRomanPS-ItalicMT" w:hAnsi="Times New Roman" w:cs="Times New Roman"/>
              <w:sz w:val="24"/>
              <w:szCs w:val="24"/>
              <w:lang w:bidi="bo-CN"/>
            </w:rPr>
          </w:rPrChange>
        </w:rPr>
        <w:t>ne does not look for a person to surpass me.’</w:t>
      </w:r>
      <w:r w:rsidR="00713AEB" w:rsidRPr="002B6B58">
        <w:rPr>
          <w:rFonts w:ascii="Times New Roman" w:eastAsia="TimesNewRomanPS-ItalicMT" w:hAnsi="Times New Roman" w:cs="Times New Roman"/>
          <w:sz w:val="24"/>
          <w:szCs w:val="24"/>
          <w:highlight w:val="yellow"/>
          <w:lang w:bidi="bo-CN"/>
          <w:rPrChange w:id="1866" w:author="Marielle Moraine Butters" w:date="2019-06-17T10:23:00Z">
            <w:rPr>
              <w:rFonts w:ascii="Times New Roman" w:eastAsia="TimesNewRomanPS-ItalicMT" w:hAnsi="Times New Roman" w:cs="Times New Roman"/>
              <w:sz w:val="24"/>
              <w:szCs w:val="24"/>
              <w:lang w:bidi="bo-CN"/>
            </w:rPr>
          </w:rPrChange>
        </w:rPr>
        <w:t xml:space="preserve"> </w:t>
      </w:r>
      <w:ins w:id="1867" w:author="Marielle Moraine Butters" w:date="2019-06-19T17:21:00Z">
        <w:r w:rsidR="00A6421E" w:rsidRPr="00446292">
          <w:rPr>
            <w:rFonts w:ascii="Times New Roman" w:hAnsi="Times New Roman" w:cs="Times New Roman"/>
            <w:sz w:val="24"/>
            <w:szCs w:val="24"/>
            <w:highlight w:val="yellow"/>
          </w:rPr>
          <w:t>(</w:t>
        </w:r>
        <w:proofErr w:type="spellStart"/>
        <w:r w:rsidR="00A6421E" w:rsidRPr="00446292">
          <w:rPr>
            <w:rFonts w:ascii="Times New Roman" w:hAnsi="Times New Roman" w:cs="Times New Roman"/>
            <w:sz w:val="24"/>
            <w:szCs w:val="24"/>
            <w:highlight w:val="yellow"/>
          </w:rPr>
          <w:t>Frajzyngier</w:t>
        </w:r>
        <w:proofErr w:type="spellEnd"/>
        <w:r w:rsidR="00A6421E" w:rsidRPr="00446292">
          <w:rPr>
            <w:rFonts w:ascii="Times New Roman" w:hAnsi="Times New Roman" w:cs="Times New Roman"/>
            <w:sz w:val="24"/>
            <w:szCs w:val="24"/>
            <w:highlight w:val="yellow"/>
          </w:rPr>
          <w:t xml:space="preserve"> 2012: 583)</w:t>
        </w:r>
        <w:r w:rsidR="00A6421E" w:rsidRPr="00A6421E" w:rsidDel="002B6B58">
          <w:rPr>
            <w:rFonts w:ascii="Times New Roman" w:hAnsi="Times New Roman" w:cs="Times New Roman"/>
            <w:sz w:val="24"/>
            <w:szCs w:val="24"/>
            <w:highlight w:val="yellow"/>
          </w:rPr>
          <w:t xml:space="preserve"> </w:t>
        </w:r>
      </w:ins>
      <w:del w:id="1868" w:author="Marielle Moraine Butters" w:date="2019-06-17T10:22:00Z">
        <w:r w:rsidR="00713AEB" w:rsidRPr="002B6B58" w:rsidDel="002B6B58">
          <w:rPr>
            <w:rFonts w:ascii="Times New Roman" w:hAnsi="Times New Roman" w:cs="Times New Roman"/>
            <w:sz w:val="24"/>
            <w:szCs w:val="24"/>
            <w:highlight w:val="yellow"/>
            <w:rPrChange w:id="1869" w:author="Marielle Moraine Butters" w:date="2019-06-17T10:23:00Z">
              <w:rPr>
                <w:rFonts w:ascii="Times New Roman" w:hAnsi="Times New Roman" w:cs="Times New Roman"/>
                <w:sz w:val="24"/>
                <w:szCs w:val="24"/>
              </w:rPr>
            </w:rPrChange>
          </w:rPr>
          <w:delText>(Frajzyngier 2012: 583)</w:delText>
        </w:r>
      </w:del>
    </w:p>
    <w:p w14:paraId="2142CCCA" w14:textId="77777777" w:rsidR="009A2BE9" w:rsidRDefault="00424B48" w:rsidP="005014CB">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The important question</w:t>
      </w:r>
      <w:r w:rsidR="00FB38E2">
        <w:rPr>
          <w:rFonts w:ascii="Times New Roman" w:hAnsi="Times New Roman" w:cs="Times New Roman"/>
          <w:sz w:val="24"/>
          <w:szCs w:val="24"/>
        </w:rPr>
        <w:t xml:space="preserve"> that emerges</w:t>
      </w:r>
      <w:r>
        <w:rPr>
          <w:rFonts w:ascii="Times New Roman" w:hAnsi="Times New Roman" w:cs="Times New Roman"/>
          <w:sz w:val="24"/>
          <w:szCs w:val="24"/>
        </w:rPr>
        <w:t xml:space="preserve"> from </w:t>
      </w:r>
      <w:r w:rsidR="00FB38E2">
        <w:rPr>
          <w:rFonts w:ascii="Times New Roman" w:hAnsi="Times New Roman" w:cs="Times New Roman"/>
          <w:sz w:val="24"/>
          <w:szCs w:val="24"/>
        </w:rPr>
        <w:t xml:space="preserve">the data from </w:t>
      </w:r>
      <w:proofErr w:type="spellStart"/>
      <w:r w:rsidR="00E73D38">
        <w:rPr>
          <w:rFonts w:ascii="Times New Roman" w:hAnsi="Times New Roman" w:cs="Times New Roman"/>
          <w:sz w:val="24"/>
          <w:szCs w:val="24"/>
        </w:rPr>
        <w:t>Hdi</w:t>
      </w:r>
      <w:proofErr w:type="spellEnd"/>
      <w:r w:rsidR="00E73D38">
        <w:rPr>
          <w:rFonts w:ascii="Times New Roman" w:hAnsi="Times New Roman" w:cs="Times New Roman"/>
          <w:sz w:val="24"/>
          <w:szCs w:val="24"/>
        </w:rPr>
        <w:t xml:space="preserve"> (and</w:t>
      </w:r>
      <w:r w:rsidR="00FB38E2">
        <w:rPr>
          <w:rFonts w:ascii="Times New Roman" w:hAnsi="Times New Roman" w:cs="Times New Roman"/>
          <w:sz w:val="24"/>
          <w:szCs w:val="24"/>
        </w:rPr>
        <w:t>,</w:t>
      </w:r>
      <w:r w:rsidR="00E73D38">
        <w:rPr>
          <w:rFonts w:ascii="Times New Roman" w:hAnsi="Times New Roman" w:cs="Times New Roman"/>
          <w:sz w:val="24"/>
          <w:szCs w:val="24"/>
        </w:rPr>
        <w:t xml:space="preserve"> to a lesser extent, </w:t>
      </w:r>
      <w:r w:rsidR="00FB38E2">
        <w:rPr>
          <w:rFonts w:ascii="Times New Roman" w:hAnsi="Times New Roman" w:cs="Times New Roman"/>
          <w:sz w:val="24"/>
          <w:szCs w:val="24"/>
        </w:rPr>
        <w:t xml:space="preserve">from </w:t>
      </w:r>
      <w:proofErr w:type="spellStart"/>
      <w:r w:rsidR="00E73D38">
        <w:rPr>
          <w:rFonts w:ascii="Times New Roman" w:hAnsi="Times New Roman" w:cs="Times New Roman"/>
          <w:sz w:val="24"/>
          <w:szCs w:val="24"/>
        </w:rPr>
        <w:t>Wandala</w:t>
      </w:r>
      <w:proofErr w:type="spellEnd"/>
      <w:r w:rsidR="00E73D38">
        <w:rPr>
          <w:rFonts w:ascii="Times New Roman" w:hAnsi="Times New Roman" w:cs="Times New Roman"/>
          <w:sz w:val="24"/>
          <w:szCs w:val="24"/>
        </w:rPr>
        <w:t>)</w:t>
      </w:r>
      <w:r w:rsidR="00FB38E2">
        <w:rPr>
          <w:rFonts w:ascii="Times New Roman" w:hAnsi="Times New Roman" w:cs="Times New Roman"/>
          <w:sz w:val="24"/>
          <w:szCs w:val="24"/>
        </w:rPr>
        <w:t xml:space="preserve"> is what purpose </w:t>
      </w:r>
      <w:proofErr w:type="gramStart"/>
      <w:r w:rsidR="00FB38E2">
        <w:rPr>
          <w:rFonts w:ascii="Times New Roman" w:hAnsi="Times New Roman" w:cs="Times New Roman"/>
          <w:sz w:val="24"/>
          <w:szCs w:val="24"/>
        </w:rPr>
        <w:t>is served</w:t>
      </w:r>
      <w:proofErr w:type="gramEnd"/>
      <w:r w:rsidR="00FB38E2">
        <w:rPr>
          <w:rFonts w:ascii="Times New Roman" w:hAnsi="Times New Roman" w:cs="Times New Roman"/>
          <w:sz w:val="24"/>
          <w:szCs w:val="24"/>
        </w:rPr>
        <w:t xml:space="preserve"> by </w:t>
      </w:r>
      <w:r>
        <w:rPr>
          <w:rFonts w:ascii="Times New Roman" w:hAnsi="Times New Roman" w:cs="Times New Roman"/>
          <w:sz w:val="24"/>
          <w:szCs w:val="24"/>
        </w:rPr>
        <w:t xml:space="preserve">the enforcement of </w:t>
      </w:r>
      <w:r w:rsidR="00FB38E2">
        <w:rPr>
          <w:rFonts w:ascii="Times New Roman" w:hAnsi="Times New Roman" w:cs="Times New Roman"/>
          <w:sz w:val="24"/>
          <w:szCs w:val="24"/>
        </w:rPr>
        <w:t xml:space="preserve">the verbal </w:t>
      </w:r>
      <w:proofErr w:type="spellStart"/>
      <w:r w:rsidR="00FB38E2">
        <w:rPr>
          <w:rFonts w:ascii="Times New Roman" w:hAnsi="Times New Roman" w:cs="Times New Roman"/>
          <w:sz w:val="24"/>
          <w:szCs w:val="24"/>
        </w:rPr>
        <w:t>negator</w:t>
      </w:r>
      <w:proofErr w:type="spellEnd"/>
      <w:r w:rsidR="00FB38E2">
        <w:rPr>
          <w:rFonts w:ascii="Times New Roman" w:hAnsi="Times New Roman" w:cs="Times New Roman"/>
          <w:sz w:val="24"/>
          <w:szCs w:val="24"/>
        </w:rPr>
        <w:t xml:space="preserve"> by the negative existential. </w:t>
      </w:r>
    </w:p>
    <w:p w14:paraId="1AB72BB7" w14:textId="77777777" w:rsidR="00BB7674" w:rsidRPr="002E7672" w:rsidRDefault="00FB38E2" w:rsidP="00BB7674">
      <w:pPr>
        <w:rPr>
          <w:rFonts w:ascii="Times New Roman" w:eastAsia="Times New Roman" w:hAnsi="Times New Roman" w:cs="Times New Roman"/>
          <w:b/>
          <w:color w:val="000000"/>
          <w:sz w:val="24"/>
          <w:szCs w:val="24"/>
        </w:rPr>
      </w:pPr>
      <w:r>
        <w:rPr>
          <w:rFonts w:ascii="Times New Roman" w:hAnsi="Times New Roman" w:cs="Times New Roman"/>
          <w:b/>
          <w:sz w:val="24"/>
          <w:szCs w:val="24"/>
        </w:rPr>
        <w:t>3.5</w:t>
      </w:r>
      <w:r w:rsidR="00BB7674" w:rsidRPr="002E7672">
        <w:rPr>
          <w:rFonts w:ascii="Times New Roman" w:hAnsi="Times New Roman" w:cs="Times New Roman"/>
          <w:b/>
          <w:sz w:val="24"/>
          <w:szCs w:val="24"/>
        </w:rPr>
        <w:t xml:space="preserve"> Type C</w:t>
      </w:r>
    </w:p>
    <w:p w14:paraId="0014C627" w14:textId="77777777" w:rsidR="00F81E6C" w:rsidRDefault="00BB7674" w:rsidP="005D3199">
      <w:pPr>
        <w:pStyle w:val="NoSpacing"/>
        <w:spacing w:line="480" w:lineRule="auto"/>
        <w:rPr>
          <w:rFonts w:ascii="Times New Roman" w:hAnsi="Times New Roman" w:cs="Times New Roman"/>
          <w:sz w:val="24"/>
          <w:szCs w:val="24"/>
        </w:rPr>
      </w:pPr>
      <w:r w:rsidRPr="007E4C11">
        <w:rPr>
          <w:rFonts w:ascii="Times New Roman" w:hAnsi="Times New Roman" w:cs="Times New Roman"/>
          <w:sz w:val="24"/>
          <w:szCs w:val="24"/>
        </w:rPr>
        <w:t xml:space="preserve">In </w:t>
      </w:r>
      <w:r w:rsidR="00C05118">
        <w:rPr>
          <w:rFonts w:ascii="Times New Roman" w:hAnsi="Times New Roman" w:cs="Times New Roman"/>
          <w:sz w:val="24"/>
          <w:szCs w:val="24"/>
        </w:rPr>
        <w:t>this type</w:t>
      </w:r>
      <w:r>
        <w:rPr>
          <w:rFonts w:ascii="Times New Roman" w:hAnsi="Times New Roman" w:cs="Times New Roman"/>
          <w:sz w:val="24"/>
          <w:szCs w:val="24"/>
        </w:rPr>
        <w:t>, the negative existential</w:t>
      </w:r>
      <w:r w:rsidRPr="007E4C11">
        <w:rPr>
          <w:rFonts w:ascii="Times New Roman" w:hAnsi="Times New Roman" w:cs="Times New Roman"/>
          <w:sz w:val="24"/>
          <w:szCs w:val="24"/>
        </w:rPr>
        <w:t xml:space="preserve"> is identical </w:t>
      </w:r>
      <w:r>
        <w:rPr>
          <w:rFonts w:ascii="Times New Roman" w:hAnsi="Times New Roman" w:cs="Times New Roman"/>
          <w:sz w:val="24"/>
          <w:szCs w:val="24"/>
        </w:rPr>
        <w:t xml:space="preserve">in form and position </w:t>
      </w:r>
      <w:r w:rsidRPr="007E4C11">
        <w:rPr>
          <w:rFonts w:ascii="Times New Roman" w:hAnsi="Times New Roman" w:cs="Times New Roman"/>
          <w:sz w:val="24"/>
          <w:szCs w:val="24"/>
        </w:rPr>
        <w:t xml:space="preserve">to the verbal </w:t>
      </w:r>
      <w:proofErr w:type="spellStart"/>
      <w:r w:rsidRPr="007E4C11">
        <w:rPr>
          <w:rFonts w:ascii="Times New Roman" w:hAnsi="Times New Roman" w:cs="Times New Roman"/>
          <w:sz w:val="24"/>
          <w:szCs w:val="24"/>
        </w:rPr>
        <w:t>negator</w:t>
      </w:r>
      <w:proofErr w:type="spellEnd"/>
      <w:r>
        <w:rPr>
          <w:rFonts w:ascii="Times New Roman" w:hAnsi="Times New Roman" w:cs="Times New Roman"/>
          <w:sz w:val="24"/>
          <w:szCs w:val="24"/>
        </w:rPr>
        <w:t xml:space="preserve">, demonstrating </w:t>
      </w:r>
      <w:r w:rsidR="00FB38E2">
        <w:rPr>
          <w:rFonts w:ascii="Times New Roman" w:hAnsi="Times New Roman" w:cs="Times New Roman"/>
          <w:sz w:val="24"/>
          <w:szCs w:val="24"/>
        </w:rPr>
        <w:t>“</w:t>
      </w:r>
      <w:r>
        <w:rPr>
          <w:rFonts w:ascii="Times New Roman" w:hAnsi="Times New Roman" w:cs="Times New Roman"/>
          <w:sz w:val="24"/>
          <w:szCs w:val="24"/>
        </w:rPr>
        <w:t>polysemy between negative existential meaning and verbal negation</w:t>
      </w:r>
      <w:r w:rsidR="00FB38E2">
        <w:rPr>
          <w:rFonts w:ascii="Times New Roman" w:hAnsi="Times New Roman" w:cs="Times New Roman"/>
          <w:sz w:val="24"/>
          <w:szCs w:val="24"/>
        </w:rPr>
        <w:t>” (Croft 1991: 12)</w:t>
      </w:r>
      <w:r w:rsidRPr="007E4C11">
        <w:rPr>
          <w:rFonts w:ascii="Times New Roman" w:hAnsi="Times New Roman" w:cs="Times New Roman"/>
          <w:sz w:val="24"/>
          <w:szCs w:val="24"/>
        </w:rPr>
        <w:t xml:space="preserve">. </w:t>
      </w:r>
      <w:r w:rsidR="00182F7F">
        <w:rPr>
          <w:rFonts w:ascii="Times New Roman" w:hAnsi="Times New Roman" w:cs="Times New Roman"/>
          <w:sz w:val="24"/>
          <w:szCs w:val="24"/>
        </w:rPr>
        <w:t xml:space="preserve">This occurs rarely in Chadic languages, but </w:t>
      </w:r>
      <w:r w:rsidR="001A7925">
        <w:rPr>
          <w:rFonts w:ascii="Times New Roman" w:hAnsi="Times New Roman" w:cs="Times New Roman"/>
          <w:sz w:val="24"/>
          <w:szCs w:val="24"/>
        </w:rPr>
        <w:t>appears in</w:t>
      </w:r>
      <w:r w:rsidR="00182F7F">
        <w:rPr>
          <w:rFonts w:ascii="Times New Roman" w:hAnsi="Times New Roman" w:cs="Times New Roman"/>
          <w:sz w:val="24"/>
          <w:szCs w:val="24"/>
        </w:rPr>
        <w:t xml:space="preserve"> </w:t>
      </w:r>
      <w:proofErr w:type="spellStart"/>
      <w:r w:rsidR="00182F7F">
        <w:rPr>
          <w:rFonts w:ascii="Times New Roman" w:hAnsi="Times New Roman" w:cs="Times New Roman"/>
          <w:sz w:val="24"/>
          <w:szCs w:val="24"/>
        </w:rPr>
        <w:t>Gude</w:t>
      </w:r>
      <w:proofErr w:type="spellEnd"/>
      <w:r w:rsidR="00182F7F">
        <w:rPr>
          <w:rFonts w:ascii="Times New Roman" w:hAnsi="Times New Roman" w:cs="Times New Roman"/>
          <w:sz w:val="24"/>
          <w:szCs w:val="24"/>
        </w:rPr>
        <w:t xml:space="preserve">, a Central Chadic language. </w:t>
      </w:r>
    </w:p>
    <w:p w14:paraId="38028243" w14:textId="323B9840" w:rsidR="00182F7F" w:rsidRPr="003C25A1" w:rsidRDefault="00182F7F" w:rsidP="002B6B58">
      <w:pPr>
        <w:pStyle w:val="NoSpacing"/>
        <w:spacing w:line="480" w:lineRule="auto"/>
        <w:ind w:firstLine="720"/>
        <w:rPr>
          <w:rFonts w:ascii="Times New Roman" w:hAnsi="Times New Roman" w:cs="Times New Roman"/>
          <w:sz w:val="24"/>
          <w:szCs w:val="24"/>
          <w:highlight w:val="yellow"/>
          <w:rPrChange w:id="1870" w:author="Marielle Moraine Butters" w:date="2019-06-17T10:25:00Z">
            <w:rPr>
              <w:rFonts w:ascii="Times New Roman" w:hAnsi="Times New Roman" w:cs="Times New Roman"/>
              <w:sz w:val="24"/>
              <w:szCs w:val="24"/>
            </w:rPr>
          </w:rPrChange>
        </w:rPr>
      </w:pPr>
      <w:r>
        <w:rPr>
          <w:rFonts w:ascii="Times New Roman" w:hAnsi="Times New Roman" w:cs="Times New Roman"/>
          <w:sz w:val="24"/>
          <w:szCs w:val="24"/>
        </w:rPr>
        <w:t xml:space="preserve">In all TAM in </w:t>
      </w:r>
      <w:proofErr w:type="spellStart"/>
      <w:r>
        <w:rPr>
          <w:rFonts w:ascii="Times New Roman" w:hAnsi="Times New Roman" w:cs="Times New Roman"/>
          <w:sz w:val="24"/>
          <w:szCs w:val="24"/>
        </w:rPr>
        <w:t>Gude</w:t>
      </w:r>
      <w:proofErr w:type="spellEnd"/>
      <w:r>
        <w:rPr>
          <w:rFonts w:ascii="Times New Roman" w:hAnsi="Times New Roman" w:cs="Times New Roman"/>
          <w:sz w:val="24"/>
          <w:szCs w:val="24"/>
        </w:rPr>
        <w:t xml:space="preserve">, the verbal </w:t>
      </w:r>
      <w:proofErr w:type="spellStart"/>
      <w:r>
        <w:rPr>
          <w:rFonts w:ascii="Times New Roman" w:hAnsi="Times New Roman" w:cs="Times New Roman"/>
          <w:sz w:val="24"/>
          <w:szCs w:val="24"/>
        </w:rPr>
        <w:t>negator</w:t>
      </w:r>
      <w:proofErr w:type="spellEnd"/>
      <w:r w:rsidR="00FB38E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i/>
          <w:sz w:val="24"/>
          <w:szCs w:val="24"/>
        </w:rPr>
        <w:t>pooshi</w:t>
      </w:r>
      <w:proofErr w:type="spellEnd"/>
      <w:r w:rsidR="00FB38E2">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iCs/>
          <w:sz w:val="24"/>
          <w:szCs w:val="24"/>
        </w:rPr>
        <w:t>exactly resembles the negative existential</w:t>
      </w:r>
      <w:r w:rsidR="00FB38E2">
        <w:rPr>
          <w:rFonts w:ascii="Times New Roman" w:hAnsi="Times New Roman" w:cs="Times New Roman"/>
          <w:iCs/>
          <w:sz w:val="24"/>
          <w:szCs w:val="24"/>
        </w:rPr>
        <w:t>,</w:t>
      </w:r>
      <w:r>
        <w:rPr>
          <w:rFonts w:ascii="Times New Roman" w:hAnsi="Times New Roman" w:cs="Times New Roman"/>
          <w:iCs/>
          <w:sz w:val="24"/>
          <w:szCs w:val="24"/>
        </w:rPr>
        <w:t xml:space="preserve"> </w:t>
      </w:r>
      <w:proofErr w:type="spellStart"/>
      <w:r w:rsidR="00FB38E2">
        <w:rPr>
          <w:rFonts w:ascii="Times New Roman" w:hAnsi="Times New Roman" w:cs="Times New Roman"/>
          <w:i/>
          <w:sz w:val="24"/>
          <w:szCs w:val="24"/>
        </w:rPr>
        <w:t>pooshi</w:t>
      </w:r>
      <w:proofErr w:type="spellEnd"/>
      <w:r>
        <w:rPr>
          <w:rFonts w:ascii="Times New Roman" w:hAnsi="Times New Roman" w:cs="Times New Roman"/>
          <w:sz w:val="24"/>
          <w:szCs w:val="24"/>
        </w:rPr>
        <w:t xml:space="preserve">, as exhibited by </w:t>
      </w:r>
      <w:r w:rsidR="00FB38E2">
        <w:rPr>
          <w:rFonts w:ascii="Times New Roman" w:hAnsi="Times New Roman" w:cs="Times New Roman"/>
          <w:sz w:val="24"/>
          <w:szCs w:val="24"/>
        </w:rPr>
        <w:t xml:space="preserve">the negated verbal phrase in </w:t>
      </w:r>
      <w:r w:rsidR="001E29E9" w:rsidRPr="003C25A1">
        <w:rPr>
          <w:rFonts w:ascii="Times New Roman" w:hAnsi="Times New Roman" w:cs="Times New Roman"/>
          <w:sz w:val="24"/>
          <w:szCs w:val="24"/>
          <w:highlight w:val="yellow"/>
          <w:rPrChange w:id="1871" w:author="Marielle Moraine Butters" w:date="2019-06-17T10:25:00Z">
            <w:rPr>
              <w:rFonts w:ascii="Times New Roman" w:hAnsi="Times New Roman" w:cs="Times New Roman"/>
              <w:sz w:val="24"/>
              <w:szCs w:val="24"/>
            </w:rPr>
          </w:rPrChange>
        </w:rPr>
        <w:t>(</w:t>
      </w:r>
      <w:ins w:id="1872" w:author="Marielle Moraine Butters" w:date="2019-06-17T10:24:00Z">
        <w:r w:rsidR="002B6B58" w:rsidRPr="003C25A1">
          <w:rPr>
            <w:rFonts w:ascii="Times New Roman" w:hAnsi="Times New Roman" w:cs="Times New Roman"/>
            <w:sz w:val="24"/>
            <w:szCs w:val="24"/>
            <w:highlight w:val="yellow"/>
            <w:rPrChange w:id="1873" w:author="Marielle Moraine Butters" w:date="2019-06-17T10:25:00Z">
              <w:rPr>
                <w:rFonts w:ascii="Times New Roman" w:hAnsi="Times New Roman" w:cs="Times New Roman"/>
                <w:sz w:val="24"/>
                <w:szCs w:val="24"/>
              </w:rPr>
            </w:rPrChange>
          </w:rPr>
          <w:t>9a</w:t>
        </w:r>
      </w:ins>
      <w:del w:id="1874" w:author="Marielle Moraine Butters" w:date="2019-06-17T10:24:00Z">
        <w:r w:rsidR="001E29E9" w:rsidRPr="003C25A1" w:rsidDel="002B6B58">
          <w:rPr>
            <w:rFonts w:ascii="Times New Roman" w:hAnsi="Times New Roman" w:cs="Times New Roman"/>
            <w:sz w:val="24"/>
            <w:szCs w:val="24"/>
            <w:highlight w:val="yellow"/>
            <w:rPrChange w:id="1875" w:author="Marielle Moraine Butters" w:date="2019-06-17T10:25:00Z">
              <w:rPr>
                <w:rFonts w:ascii="Times New Roman" w:hAnsi="Times New Roman" w:cs="Times New Roman"/>
                <w:sz w:val="24"/>
                <w:szCs w:val="24"/>
              </w:rPr>
            </w:rPrChange>
          </w:rPr>
          <w:delText>31</w:delText>
        </w:r>
      </w:del>
      <w:r w:rsidRPr="003C25A1">
        <w:rPr>
          <w:rFonts w:ascii="Times New Roman" w:hAnsi="Times New Roman" w:cs="Times New Roman"/>
          <w:sz w:val="24"/>
          <w:szCs w:val="24"/>
          <w:highlight w:val="yellow"/>
          <w:rPrChange w:id="1876" w:author="Marielle Moraine Butters" w:date="2019-06-17T10:25:00Z">
            <w:rPr>
              <w:rFonts w:ascii="Times New Roman" w:hAnsi="Times New Roman" w:cs="Times New Roman"/>
              <w:sz w:val="24"/>
              <w:szCs w:val="24"/>
            </w:rPr>
          </w:rPrChange>
        </w:rPr>
        <w:t xml:space="preserve">) and </w:t>
      </w:r>
      <w:r w:rsidR="00FB38E2" w:rsidRPr="003C25A1">
        <w:rPr>
          <w:rFonts w:ascii="Times New Roman" w:hAnsi="Times New Roman" w:cs="Times New Roman"/>
          <w:sz w:val="24"/>
          <w:szCs w:val="24"/>
          <w:highlight w:val="yellow"/>
          <w:rPrChange w:id="1877" w:author="Marielle Moraine Butters" w:date="2019-06-17T10:25:00Z">
            <w:rPr>
              <w:rFonts w:ascii="Times New Roman" w:hAnsi="Times New Roman" w:cs="Times New Roman"/>
              <w:sz w:val="24"/>
              <w:szCs w:val="24"/>
            </w:rPr>
          </w:rPrChange>
        </w:rPr>
        <w:t xml:space="preserve">the negative existential utterance in </w:t>
      </w:r>
      <w:r w:rsidR="001E29E9" w:rsidRPr="003C25A1">
        <w:rPr>
          <w:rFonts w:ascii="Times New Roman" w:hAnsi="Times New Roman" w:cs="Times New Roman"/>
          <w:sz w:val="24"/>
          <w:szCs w:val="24"/>
          <w:highlight w:val="yellow"/>
          <w:rPrChange w:id="1878" w:author="Marielle Moraine Butters" w:date="2019-06-17T10:25:00Z">
            <w:rPr>
              <w:rFonts w:ascii="Times New Roman" w:hAnsi="Times New Roman" w:cs="Times New Roman"/>
              <w:sz w:val="24"/>
              <w:szCs w:val="24"/>
            </w:rPr>
          </w:rPrChange>
        </w:rPr>
        <w:t>(</w:t>
      </w:r>
      <w:ins w:id="1879" w:author="Marielle Moraine Butters" w:date="2019-06-17T10:24:00Z">
        <w:r w:rsidR="002B6B58" w:rsidRPr="003C25A1">
          <w:rPr>
            <w:rFonts w:ascii="Times New Roman" w:hAnsi="Times New Roman" w:cs="Times New Roman"/>
            <w:sz w:val="24"/>
            <w:szCs w:val="24"/>
            <w:highlight w:val="yellow"/>
            <w:rPrChange w:id="1880" w:author="Marielle Moraine Butters" w:date="2019-06-17T10:25:00Z">
              <w:rPr>
                <w:rFonts w:ascii="Times New Roman" w:hAnsi="Times New Roman" w:cs="Times New Roman"/>
                <w:sz w:val="24"/>
                <w:szCs w:val="24"/>
              </w:rPr>
            </w:rPrChange>
          </w:rPr>
          <w:t>9b</w:t>
        </w:r>
      </w:ins>
      <w:del w:id="1881" w:author="Marielle Moraine Butters" w:date="2019-06-17T10:24:00Z">
        <w:r w:rsidR="001E29E9" w:rsidRPr="003C25A1" w:rsidDel="002B6B58">
          <w:rPr>
            <w:rFonts w:ascii="Times New Roman" w:hAnsi="Times New Roman" w:cs="Times New Roman"/>
            <w:sz w:val="24"/>
            <w:szCs w:val="24"/>
            <w:highlight w:val="yellow"/>
            <w:rPrChange w:id="1882" w:author="Marielle Moraine Butters" w:date="2019-06-17T10:25:00Z">
              <w:rPr>
                <w:rFonts w:ascii="Times New Roman" w:hAnsi="Times New Roman" w:cs="Times New Roman"/>
                <w:sz w:val="24"/>
                <w:szCs w:val="24"/>
              </w:rPr>
            </w:rPrChange>
          </w:rPr>
          <w:delText>32</w:delText>
        </w:r>
      </w:del>
      <w:r w:rsidRPr="003C25A1">
        <w:rPr>
          <w:rFonts w:ascii="Times New Roman" w:hAnsi="Times New Roman" w:cs="Times New Roman"/>
          <w:sz w:val="24"/>
          <w:szCs w:val="24"/>
          <w:highlight w:val="yellow"/>
          <w:rPrChange w:id="1883" w:author="Marielle Moraine Butters" w:date="2019-06-17T10:25:00Z">
            <w:rPr>
              <w:rFonts w:ascii="Times New Roman" w:hAnsi="Times New Roman" w:cs="Times New Roman"/>
              <w:sz w:val="24"/>
              <w:szCs w:val="24"/>
            </w:rPr>
          </w:rPrChange>
        </w:rPr>
        <w:t xml:space="preserve">). </w:t>
      </w:r>
      <w:moveToRangeStart w:id="1884" w:author="Marielle Moraine Butters" w:date="2019-06-17T10:24:00Z" w:name="move11659493"/>
      <w:moveTo w:id="1885" w:author="Marielle Moraine Butters" w:date="2019-06-17T10:24:00Z">
        <w:r w:rsidR="002B6B58" w:rsidRPr="003C25A1">
          <w:rPr>
            <w:rFonts w:ascii="Times New Roman" w:hAnsi="Times New Roman" w:cs="Times New Roman"/>
            <w:sz w:val="24"/>
            <w:szCs w:val="24"/>
            <w:highlight w:val="yellow"/>
            <w:rPrChange w:id="1886" w:author="Marielle Moraine Butters" w:date="2019-06-17T10:25:00Z">
              <w:rPr>
                <w:rFonts w:ascii="Times New Roman" w:hAnsi="Times New Roman" w:cs="Times New Roman"/>
                <w:sz w:val="24"/>
                <w:szCs w:val="24"/>
              </w:rPr>
            </w:rPrChange>
          </w:rPr>
          <w:t>The negative existential does not appear related to the affirmative existential</w:t>
        </w:r>
        <w:r w:rsidR="002B6B58" w:rsidRPr="003C25A1">
          <w:rPr>
            <w:rFonts w:ascii="Times New Roman" w:hAnsi="Times New Roman" w:cs="Times New Roman"/>
            <w:i/>
            <w:sz w:val="24"/>
            <w:szCs w:val="24"/>
            <w:highlight w:val="yellow"/>
            <w:rPrChange w:id="1887" w:author="Marielle Moraine Butters" w:date="2019-06-17T10:25:00Z">
              <w:rPr>
                <w:rFonts w:ascii="Times New Roman" w:hAnsi="Times New Roman" w:cs="Times New Roman"/>
                <w:i/>
                <w:sz w:val="24"/>
                <w:szCs w:val="24"/>
              </w:rPr>
            </w:rPrChange>
          </w:rPr>
          <w:t xml:space="preserve"> </w:t>
        </w:r>
        <w:proofErr w:type="spellStart"/>
        <w:r w:rsidR="002B6B58" w:rsidRPr="003C25A1">
          <w:rPr>
            <w:rFonts w:ascii="Times New Roman" w:hAnsi="Times New Roman" w:cs="Times New Roman"/>
            <w:i/>
            <w:sz w:val="24"/>
            <w:szCs w:val="24"/>
            <w:highlight w:val="yellow"/>
            <w:rPrChange w:id="1888" w:author="Marielle Moraine Butters" w:date="2019-06-17T10:25:00Z">
              <w:rPr>
                <w:rFonts w:ascii="Times New Roman" w:hAnsi="Times New Roman" w:cs="Times New Roman"/>
                <w:i/>
                <w:sz w:val="24"/>
                <w:szCs w:val="24"/>
              </w:rPr>
            </w:rPrChange>
          </w:rPr>
          <w:t>tə'i</w:t>
        </w:r>
        <w:proofErr w:type="spellEnd"/>
        <w:r w:rsidR="002B6B58" w:rsidRPr="003C25A1">
          <w:rPr>
            <w:rFonts w:ascii="Times New Roman" w:hAnsi="Times New Roman" w:cs="Times New Roman"/>
            <w:sz w:val="24"/>
            <w:szCs w:val="24"/>
            <w:highlight w:val="yellow"/>
            <w:rPrChange w:id="1889" w:author="Marielle Moraine Butters" w:date="2019-06-17T10:25:00Z">
              <w:rPr>
                <w:rFonts w:ascii="Times New Roman" w:hAnsi="Times New Roman" w:cs="Times New Roman"/>
                <w:sz w:val="24"/>
                <w:szCs w:val="24"/>
              </w:rPr>
            </w:rPrChange>
          </w:rPr>
          <w:t xml:space="preserve">; rather, </w:t>
        </w:r>
        <w:proofErr w:type="spellStart"/>
        <w:r w:rsidR="002B6B58" w:rsidRPr="003C25A1">
          <w:rPr>
            <w:rFonts w:ascii="Times New Roman" w:hAnsi="Times New Roman" w:cs="Times New Roman"/>
            <w:sz w:val="24"/>
            <w:szCs w:val="24"/>
            <w:highlight w:val="yellow"/>
            <w:rPrChange w:id="1890" w:author="Marielle Moraine Butters" w:date="2019-06-17T10:25:00Z">
              <w:rPr>
                <w:rFonts w:ascii="Times New Roman" w:hAnsi="Times New Roman" w:cs="Times New Roman"/>
                <w:sz w:val="24"/>
                <w:szCs w:val="24"/>
              </w:rPr>
            </w:rPrChange>
          </w:rPr>
          <w:t>Hoskison</w:t>
        </w:r>
        <w:proofErr w:type="spellEnd"/>
        <w:r w:rsidR="002B6B58" w:rsidRPr="003C25A1">
          <w:rPr>
            <w:rFonts w:ascii="Times New Roman" w:hAnsi="Times New Roman" w:cs="Times New Roman"/>
            <w:sz w:val="24"/>
            <w:szCs w:val="24"/>
            <w:highlight w:val="yellow"/>
            <w:rPrChange w:id="1891" w:author="Marielle Moraine Butters" w:date="2019-06-17T10:25:00Z">
              <w:rPr>
                <w:rFonts w:ascii="Times New Roman" w:hAnsi="Times New Roman" w:cs="Times New Roman"/>
                <w:sz w:val="24"/>
                <w:szCs w:val="24"/>
              </w:rPr>
            </w:rPrChange>
          </w:rPr>
          <w:t xml:space="preserve"> (1983) suggests that </w:t>
        </w:r>
        <w:proofErr w:type="spellStart"/>
        <w:r w:rsidR="002B6B58" w:rsidRPr="003C25A1">
          <w:rPr>
            <w:rFonts w:ascii="Times New Roman" w:hAnsi="Times New Roman" w:cs="Times New Roman"/>
            <w:i/>
            <w:iCs/>
            <w:sz w:val="24"/>
            <w:szCs w:val="24"/>
            <w:highlight w:val="yellow"/>
            <w:rPrChange w:id="1892" w:author="Marielle Moraine Butters" w:date="2019-06-17T10:25:00Z">
              <w:rPr>
                <w:rFonts w:ascii="Times New Roman" w:hAnsi="Times New Roman" w:cs="Times New Roman"/>
                <w:i/>
                <w:iCs/>
                <w:sz w:val="24"/>
                <w:szCs w:val="24"/>
              </w:rPr>
            </w:rPrChange>
          </w:rPr>
          <w:t>pooshi</w:t>
        </w:r>
        <w:proofErr w:type="spellEnd"/>
        <w:r w:rsidR="002B6B58" w:rsidRPr="003C25A1">
          <w:rPr>
            <w:rFonts w:ascii="Times New Roman" w:hAnsi="Times New Roman" w:cs="Times New Roman"/>
            <w:i/>
            <w:iCs/>
            <w:sz w:val="24"/>
            <w:szCs w:val="24"/>
            <w:highlight w:val="yellow"/>
            <w:rPrChange w:id="1893" w:author="Marielle Moraine Butters" w:date="2019-06-17T10:25:00Z">
              <w:rPr>
                <w:rFonts w:ascii="Times New Roman" w:hAnsi="Times New Roman" w:cs="Times New Roman"/>
                <w:i/>
                <w:iCs/>
                <w:sz w:val="24"/>
                <w:szCs w:val="24"/>
              </w:rPr>
            </w:rPrChange>
          </w:rPr>
          <w:t xml:space="preserve"> </w:t>
        </w:r>
        <w:r w:rsidR="002B6B58" w:rsidRPr="003C25A1">
          <w:rPr>
            <w:rFonts w:ascii="Times New Roman" w:hAnsi="Times New Roman" w:cs="Times New Roman"/>
            <w:sz w:val="24"/>
            <w:szCs w:val="24"/>
            <w:highlight w:val="yellow"/>
            <w:rPrChange w:id="1894" w:author="Marielle Moraine Butters" w:date="2019-06-17T10:25:00Z">
              <w:rPr>
                <w:rFonts w:ascii="Times New Roman" w:hAnsi="Times New Roman" w:cs="Times New Roman"/>
                <w:sz w:val="24"/>
                <w:szCs w:val="24"/>
              </w:rPr>
            </w:rPrChange>
          </w:rPr>
          <w:t xml:space="preserve">is formed from the </w:t>
        </w:r>
        <w:proofErr w:type="spellStart"/>
        <w:r w:rsidR="002B6B58" w:rsidRPr="003C25A1">
          <w:rPr>
            <w:rFonts w:ascii="Times New Roman" w:hAnsi="Times New Roman" w:cs="Times New Roman"/>
            <w:sz w:val="24"/>
            <w:szCs w:val="24"/>
            <w:highlight w:val="yellow"/>
            <w:rPrChange w:id="1895" w:author="Marielle Moraine Butters" w:date="2019-06-17T10:25:00Z">
              <w:rPr>
                <w:rFonts w:ascii="Times New Roman" w:hAnsi="Times New Roman" w:cs="Times New Roman"/>
                <w:sz w:val="24"/>
                <w:szCs w:val="24"/>
              </w:rPr>
            </w:rPrChange>
          </w:rPr>
          <w:t>p</w:t>
        </w:r>
        <w:r w:rsidR="002B6B58" w:rsidRPr="003C25A1">
          <w:rPr>
            <w:rFonts w:ascii="Times New Roman" w:hAnsi="Times New Roman" w:cs="Times New Roman"/>
            <w:i/>
            <w:sz w:val="24"/>
            <w:szCs w:val="24"/>
            <w:highlight w:val="yellow"/>
            <w:rPrChange w:id="1896" w:author="Marielle Moraine Butters" w:date="2019-06-17T10:25:00Z">
              <w:rPr>
                <w:rFonts w:ascii="Times New Roman" w:hAnsi="Times New Roman" w:cs="Times New Roman"/>
                <w:i/>
                <w:sz w:val="24"/>
                <w:szCs w:val="24"/>
              </w:rPr>
            </w:rPrChange>
          </w:rPr>
          <w:t>ə</w:t>
        </w:r>
        <w:proofErr w:type="spellEnd"/>
        <w:r w:rsidR="002B6B58" w:rsidRPr="003C25A1">
          <w:rPr>
            <w:rFonts w:ascii="Times New Roman" w:hAnsi="Times New Roman" w:cs="Times New Roman"/>
            <w:i/>
            <w:sz w:val="24"/>
            <w:szCs w:val="24"/>
            <w:highlight w:val="yellow"/>
            <w:rPrChange w:id="1897" w:author="Marielle Moraine Butters" w:date="2019-06-17T10:25:00Z">
              <w:rPr>
                <w:rFonts w:ascii="Times New Roman" w:hAnsi="Times New Roman" w:cs="Times New Roman"/>
                <w:i/>
                <w:sz w:val="24"/>
                <w:szCs w:val="24"/>
              </w:rPr>
            </w:rPrChange>
          </w:rPr>
          <w:t xml:space="preserve"> </w:t>
        </w:r>
        <w:r w:rsidR="002B6B58" w:rsidRPr="003C25A1">
          <w:rPr>
            <w:rFonts w:ascii="Times New Roman" w:hAnsi="Times New Roman" w:cs="Times New Roman"/>
            <w:sz w:val="24"/>
            <w:szCs w:val="24"/>
            <w:highlight w:val="yellow"/>
            <w:rPrChange w:id="1898" w:author="Marielle Moraine Butters" w:date="2019-06-17T10:25:00Z">
              <w:rPr>
                <w:rFonts w:ascii="Times New Roman" w:hAnsi="Times New Roman" w:cs="Times New Roman"/>
                <w:sz w:val="24"/>
                <w:szCs w:val="24"/>
              </w:rPr>
            </w:rPrChange>
          </w:rPr>
          <w:t>used in phrases of refusal and</w:t>
        </w:r>
        <w:r w:rsidR="002B6B58" w:rsidRPr="003C25A1">
          <w:rPr>
            <w:rFonts w:ascii="Times New Roman" w:hAnsi="Times New Roman" w:cs="Times New Roman"/>
            <w:i/>
            <w:sz w:val="24"/>
            <w:szCs w:val="24"/>
            <w:highlight w:val="yellow"/>
            <w:rPrChange w:id="1899" w:author="Marielle Moraine Butters" w:date="2019-06-17T10:25:00Z">
              <w:rPr>
                <w:rFonts w:ascii="Times New Roman" w:hAnsi="Times New Roman" w:cs="Times New Roman"/>
                <w:i/>
                <w:sz w:val="24"/>
                <w:szCs w:val="24"/>
              </w:rPr>
            </w:rPrChange>
          </w:rPr>
          <w:t xml:space="preserve"> </w:t>
        </w:r>
        <w:proofErr w:type="spellStart"/>
        <w:r w:rsidR="002B6B58" w:rsidRPr="003C25A1">
          <w:rPr>
            <w:rFonts w:ascii="Times New Roman" w:hAnsi="Times New Roman" w:cs="Times New Roman"/>
            <w:i/>
            <w:sz w:val="24"/>
            <w:szCs w:val="24"/>
            <w:highlight w:val="yellow"/>
            <w:rPrChange w:id="1900" w:author="Marielle Moraine Butters" w:date="2019-06-17T10:25:00Z">
              <w:rPr>
                <w:rFonts w:ascii="Times New Roman" w:hAnsi="Times New Roman" w:cs="Times New Roman"/>
                <w:i/>
                <w:sz w:val="24"/>
                <w:szCs w:val="24"/>
              </w:rPr>
            </w:rPrChange>
          </w:rPr>
          <w:t>uushi</w:t>
        </w:r>
        <w:proofErr w:type="spellEnd"/>
        <w:r w:rsidR="002B6B58" w:rsidRPr="003C25A1">
          <w:rPr>
            <w:rFonts w:ascii="Times New Roman" w:hAnsi="Times New Roman" w:cs="Times New Roman"/>
            <w:sz w:val="24"/>
            <w:szCs w:val="24"/>
            <w:highlight w:val="yellow"/>
            <w:rPrChange w:id="1901" w:author="Marielle Moraine Butters" w:date="2019-06-17T10:25:00Z">
              <w:rPr>
                <w:rFonts w:ascii="Times New Roman" w:hAnsi="Times New Roman" w:cs="Times New Roman"/>
                <w:sz w:val="24"/>
                <w:szCs w:val="24"/>
              </w:rPr>
            </w:rPrChange>
          </w:rPr>
          <w:t xml:space="preserve"> ‘thing’, as also attested in Hausa above. In the completive aspect, there is an alternative verbal negation </w:t>
        </w:r>
        <w:proofErr w:type="gramStart"/>
        <w:r w:rsidR="002B6B58" w:rsidRPr="003C25A1">
          <w:rPr>
            <w:rFonts w:ascii="Times New Roman" w:hAnsi="Times New Roman" w:cs="Times New Roman"/>
            <w:sz w:val="24"/>
            <w:szCs w:val="24"/>
            <w:highlight w:val="yellow"/>
            <w:rPrChange w:id="1902" w:author="Marielle Moraine Butters" w:date="2019-06-17T10:25:00Z">
              <w:rPr>
                <w:rFonts w:ascii="Times New Roman" w:hAnsi="Times New Roman" w:cs="Times New Roman"/>
                <w:sz w:val="24"/>
                <w:szCs w:val="24"/>
              </w:rPr>
            </w:rPrChange>
          </w:rPr>
          <w:t>strategy which</w:t>
        </w:r>
        <w:proofErr w:type="gramEnd"/>
        <w:r w:rsidR="002B6B58" w:rsidRPr="003C25A1">
          <w:rPr>
            <w:rFonts w:ascii="Times New Roman" w:hAnsi="Times New Roman" w:cs="Times New Roman"/>
            <w:sz w:val="24"/>
            <w:szCs w:val="24"/>
            <w:highlight w:val="yellow"/>
            <w:rPrChange w:id="1903" w:author="Marielle Moraine Butters" w:date="2019-06-17T10:25:00Z">
              <w:rPr>
                <w:rFonts w:ascii="Times New Roman" w:hAnsi="Times New Roman" w:cs="Times New Roman"/>
                <w:sz w:val="24"/>
                <w:szCs w:val="24"/>
              </w:rPr>
            </w:rPrChange>
          </w:rPr>
          <w:t xml:space="preserve"> uses </w:t>
        </w:r>
        <w:r w:rsidR="002B6B58" w:rsidRPr="003C25A1">
          <w:rPr>
            <w:rFonts w:ascii="Times New Roman" w:hAnsi="Times New Roman" w:cs="Times New Roman"/>
            <w:i/>
            <w:sz w:val="24"/>
            <w:szCs w:val="24"/>
            <w:highlight w:val="yellow"/>
            <w:rPrChange w:id="1904" w:author="Marielle Moraine Butters" w:date="2019-06-17T10:25:00Z">
              <w:rPr>
                <w:rFonts w:ascii="Times New Roman" w:hAnsi="Times New Roman" w:cs="Times New Roman"/>
                <w:i/>
                <w:sz w:val="24"/>
                <w:szCs w:val="24"/>
              </w:rPr>
            </w:rPrChange>
          </w:rPr>
          <w:t>ma...</w:t>
        </w:r>
        <w:proofErr w:type="spellStart"/>
        <w:r w:rsidR="002B6B58" w:rsidRPr="003C25A1">
          <w:rPr>
            <w:rFonts w:ascii="Times New Roman" w:hAnsi="Times New Roman" w:cs="Times New Roman"/>
            <w:i/>
            <w:sz w:val="24"/>
            <w:szCs w:val="24"/>
            <w:highlight w:val="yellow"/>
            <w:rPrChange w:id="1905" w:author="Marielle Moraine Butters" w:date="2019-06-17T10:25:00Z">
              <w:rPr>
                <w:rFonts w:ascii="Times New Roman" w:hAnsi="Times New Roman" w:cs="Times New Roman"/>
                <w:i/>
                <w:sz w:val="24"/>
                <w:szCs w:val="24"/>
              </w:rPr>
            </w:rPrChange>
          </w:rPr>
          <w:t>mə</w:t>
        </w:r>
        <w:proofErr w:type="spellEnd"/>
        <w:r w:rsidR="002B6B58" w:rsidRPr="003C25A1">
          <w:rPr>
            <w:rFonts w:ascii="Times New Roman" w:hAnsi="Times New Roman" w:cs="Times New Roman"/>
            <w:i/>
            <w:sz w:val="24"/>
            <w:szCs w:val="24"/>
            <w:highlight w:val="yellow"/>
            <w:rPrChange w:id="1906" w:author="Marielle Moraine Butters" w:date="2019-06-17T10:25:00Z">
              <w:rPr>
                <w:rFonts w:ascii="Times New Roman" w:hAnsi="Times New Roman" w:cs="Times New Roman"/>
                <w:i/>
                <w:sz w:val="24"/>
                <w:szCs w:val="24"/>
              </w:rPr>
            </w:rPrChange>
          </w:rPr>
          <w:t xml:space="preserve"> </w:t>
        </w:r>
        <w:r w:rsidR="002B6B58" w:rsidRPr="003C25A1">
          <w:rPr>
            <w:rFonts w:ascii="Times New Roman" w:hAnsi="Times New Roman" w:cs="Times New Roman"/>
            <w:sz w:val="24"/>
            <w:szCs w:val="24"/>
            <w:highlight w:val="yellow"/>
            <w:rPrChange w:id="1907" w:author="Marielle Moraine Butters" w:date="2019-06-17T10:25:00Z">
              <w:rPr>
                <w:rFonts w:ascii="Times New Roman" w:hAnsi="Times New Roman" w:cs="Times New Roman"/>
                <w:sz w:val="24"/>
                <w:szCs w:val="24"/>
              </w:rPr>
            </w:rPrChange>
          </w:rPr>
          <w:t>surrounding the verb stem as in (</w:t>
        </w:r>
      </w:moveTo>
      <w:ins w:id="1908" w:author="Marielle Moraine Butters" w:date="2019-06-17T10:25:00Z">
        <w:r w:rsidR="003C25A1" w:rsidRPr="003C25A1">
          <w:rPr>
            <w:rFonts w:ascii="Times New Roman" w:hAnsi="Times New Roman" w:cs="Times New Roman"/>
            <w:sz w:val="24"/>
            <w:szCs w:val="24"/>
            <w:highlight w:val="yellow"/>
            <w:rPrChange w:id="1909" w:author="Marielle Moraine Butters" w:date="2019-06-17T10:25:00Z">
              <w:rPr>
                <w:rFonts w:ascii="Times New Roman" w:hAnsi="Times New Roman" w:cs="Times New Roman"/>
                <w:sz w:val="24"/>
                <w:szCs w:val="24"/>
              </w:rPr>
            </w:rPrChange>
          </w:rPr>
          <w:t>9c</w:t>
        </w:r>
      </w:ins>
      <w:moveTo w:id="1910" w:author="Marielle Moraine Butters" w:date="2019-06-17T10:24:00Z">
        <w:del w:id="1911" w:author="Marielle Moraine Butters" w:date="2019-06-17T10:25:00Z">
          <w:r w:rsidR="002B6B58" w:rsidRPr="003C25A1" w:rsidDel="003C25A1">
            <w:rPr>
              <w:rFonts w:ascii="Times New Roman" w:hAnsi="Times New Roman" w:cs="Times New Roman"/>
              <w:sz w:val="24"/>
              <w:szCs w:val="24"/>
              <w:highlight w:val="yellow"/>
              <w:rPrChange w:id="1912" w:author="Marielle Moraine Butters" w:date="2019-06-17T10:25:00Z">
                <w:rPr>
                  <w:rFonts w:ascii="Times New Roman" w:hAnsi="Times New Roman" w:cs="Times New Roman"/>
                  <w:sz w:val="24"/>
                  <w:szCs w:val="24"/>
                </w:rPr>
              </w:rPrChange>
            </w:rPr>
            <w:delText>33</w:delText>
          </w:r>
        </w:del>
        <w:r w:rsidR="002B6B58" w:rsidRPr="003C25A1">
          <w:rPr>
            <w:rFonts w:ascii="Times New Roman" w:hAnsi="Times New Roman" w:cs="Times New Roman"/>
            <w:sz w:val="24"/>
            <w:szCs w:val="24"/>
            <w:highlight w:val="yellow"/>
            <w:rPrChange w:id="1913" w:author="Marielle Moraine Butters" w:date="2019-06-17T10:25:00Z">
              <w:rPr>
                <w:rFonts w:ascii="Times New Roman" w:hAnsi="Times New Roman" w:cs="Times New Roman"/>
                <w:sz w:val="24"/>
                <w:szCs w:val="24"/>
              </w:rPr>
            </w:rPrChange>
          </w:rPr>
          <w:t xml:space="preserve">). </w:t>
        </w:r>
      </w:moveTo>
      <w:moveToRangeEnd w:id="1884"/>
    </w:p>
    <w:p w14:paraId="388A45EB" w14:textId="50580514" w:rsidR="002B6B58" w:rsidRPr="003C25A1" w:rsidRDefault="001E29E9" w:rsidP="0025130F">
      <w:pPr>
        <w:pStyle w:val="NormalWeb"/>
        <w:spacing w:before="0" w:beforeAutospacing="0" w:after="0" w:afterAutospacing="0"/>
        <w:rPr>
          <w:ins w:id="1914" w:author="Marielle Moraine Butters" w:date="2019-06-17T10:23:00Z"/>
          <w:color w:val="000000"/>
          <w:highlight w:val="yellow"/>
          <w:rPrChange w:id="1915" w:author="Marielle Moraine Butters" w:date="2019-06-17T10:25:00Z">
            <w:rPr>
              <w:ins w:id="1916" w:author="Marielle Moraine Butters" w:date="2019-06-17T10:23:00Z"/>
              <w:color w:val="000000"/>
            </w:rPr>
          </w:rPrChange>
        </w:rPr>
      </w:pPr>
      <w:r w:rsidRPr="003C25A1">
        <w:rPr>
          <w:color w:val="000000"/>
          <w:highlight w:val="yellow"/>
          <w:rPrChange w:id="1917" w:author="Marielle Moraine Butters" w:date="2019-06-17T10:25:00Z">
            <w:rPr>
              <w:color w:val="000000"/>
            </w:rPr>
          </w:rPrChange>
        </w:rPr>
        <w:t>(</w:t>
      </w:r>
      <w:ins w:id="1918" w:author="Marielle Moraine Butters" w:date="2019-06-17T10:23:00Z">
        <w:r w:rsidR="002B6B58" w:rsidRPr="003C25A1">
          <w:rPr>
            <w:color w:val="000000"/>
            <w:highlight w:val="yellow"/>
            <w:rPrChange w:id="1919" w:author="Marielle Moraine Butters" w:date="2019-06-17T10:25:00Z">
              <w:rPr>
                <w:color w:val="000000"/>
              </w:rPr>
            </w:rPrChange>
          </w:rPr>
          <w:t>9</w:t>
        </w:r>
      </w:ins>
      <w:del w:id="1920" w:author="Marielle Moraine Butters" w:date="2019-06-17T10:23:00Z">
        <w:r w:rsidRPr="003C25A1" w:rsidDel="002B6B58">
          <w:rPr>
            <w:color w:val="000000"/>
            <w:highlight w:val="yellow"/>
            <w:rPrChange w:id="1921" w:author="Marielle Moraine Butters" w:date="2019-06-17T10:25:00Z">
              <w:rPr>
                <w:color w:val="000000"/>
              </w:rPr>
            </w:rPrChange>
          </w:rPr>
          <w:delText>31</w:delText>
        </w:r>
      </w:del>
      <w:r w:rsidR="00FB38E2" w:rsidRPr="003C25A1">
        <w:rPr>
          <w:color w:val="000000"/>
          <w:highlight w:val="yellow"/>
          <w:rPrChange w:id="1922" w:author="Marielle Moraine Butters" w:date="2019-06-17T10:25:00Z">
            <w:rPr>
              <w:color w:val="000000"/>
            </w:rPr>
          </w:rPrChange>
        </w:rPr>
        <w:t>)</w:t>
      </w:r>
      <w:r w:rsidR="00FB38E2" w:rsidRPr="003C25A1">
        <w:rPr>
          <w:color w:val="000000"/>
          <w:highlight w:val="yellow"/>
          <w:rPrChange w:id="1923" w:author="Marielle Moraine Butters" w:date="2019-06-17T10:25:00Z">
            <w:rPr>
              <w:color w:val="000000"/>
            </w:rPr>
          </w:rPrChange>
        </w:rPr>
        <w:tab/>
      </w:r>
      <w:proofErr w:type="spellStart"/>
      <w:ins w:id="1924" w:author="Marielle Moraine Butters" w:date="2019-06-17T10:23:00Z">
        <w:r w:rsidR="002B6B58" w:rsidRPr="003C25A1">
          <w:rPr>
            <w:color w:val="000000"/>
            <w:highlight w:val="yellow"/>
            <w:rPrChange w:id="1925" w:author="Marielle Moraine Butters" w:date="2019-06-17T10:25:00Z">
              <w:rPr>
                <w:color w:val="000000"/>
              </w:rPr>
            </w:rPrChange>
          </w:rPr>
          <w:t>Gude</w:t>
        </w:r>
        <w:proofErr w:type="spellEnd"/>
        <w:r w:rsidR="002B6B58" w:rsidRPr="003C25A1">
          <w:rPr>
            <w:color w:val="000000"/>
            <w:highlight w:val="yellow"/>
            <w:rPrChange w:id="1926" w:author="Marielle Moraine Butters" w:date="2019-06-17T10:25:00Z">
              <w:rPr>
                <w:color w:val="000000"/>
              </w:rPr>
            </w:rPrChange>
          </w:rPr>
          <w:t xml:space="preserve"> </w:t>
        </w:r>
      </w:ins>
    </w:p>
    <w:p w14:paraId="03477308" w14:textId="4497156E" w:rsidR="002B6B58" w:rsidRPr="003C25A1" w:rsidRDefault="002B6B58" w:rsidP="0025130F">
      <w:pPr>
        <w:pStyle w:val="NormalWeb"/>
        <w:spacing w:before="0" w:beforeAutospacing="0" w:after="0" w:afterAutospacing="0"/>
        <w:rPr>
          <w:ins w:id="1927" w:author="Marielle Moraine Butters" w:date="2019-06-17T10:23:00Z"/>
          <w:color w:val="000000"/>
          <w:highlight w:val="yellow"/>
          <w:rPrChange w:id="1928" w:author="Marielle Moraine Butters" w:date="2019-06-17T10:25:00Z">
            <w:rPr>
              <w:ins w:id="1929" w:author="Marielle Moraine Butters" w:date="2019-06-17T10:23:00Z"/>
              <w:color w:val="000000"/>
            </w:rPr>
          </w:rPrChange>
        </w:rPr>
      </w:pPr>
    </w:p>
    <w:p w14:paraId="534C11BE" w14:textId="22C1F423" w:rsidR="00182F7F" w:rsidRPr="003C25A1" w:rsidRDefault="00182F7F">
      <w:pPr>
        <w:pStyle w:val="NormalWeb"/>
        <w:numPr>
          <w:ilvl w:val="0"/>
          <w:numId w:val="14"/>
        </w:numPr>
        <w:spacing w:before="0" w:beforeAutospacing="0" w:after="0" w:afterAutospacing="0"/>
        <w:rPr>
          <w:color w:val="000000"/>
          <w:highlight w:val="yellow"/>
          <w:rPrChange w:id="1930" w:author="Marielle Moraine Butters" w:date="2019-06-17T10:25:00Z">
            <w:rPr>
              <w:color w:val="000000"/>
            </w:rPr>
          </w:rPrChange>
        </w:rPr>
        <w:pPrChange w:id="1931" w:author="Marielle Moraine Butters" w:date="2019-06-17T10:23:00Z">
          <w:pPr>
            <w:pStyle w:val="NormalWeb"/>
            <w:spacing w:before="0" w:beforeAutospacing="0" w:after="0" w:afterAutospacing="0"/>
          </w:pPr>
        </w:pPrChange>
      </w:pPr>
      <w:proofErr w:type="spellStart"/>
      <w:r w:rsidRPr="003C25A1">
        <w:rPr>
          <w:b/>
          <w:bCs/>
          <w:i/>
          <w:iCs/>
          <w:color w:val="000000"/>
          <w:highlight w:val="yellow"/>
          <w:rPrChange w:id="1932" w:author="Marielle Moraine Butters" w:date="2019-06-17T10:25:00Z">
            <w:rPr>
              <w:b/>
              <w:bCs/>
              <w:i/>
              <w:iCs/>
              <w:color w:val="000000"/>
            </w:rPr>
          </w:rPrChange>
        </w:rPr>
        <w:t>pooshi</w:t>
      </w:r>
      <w:proofErr w:type="spellEnd"/>
      <w:r w:rsidRPr="003C25A1">
        <w:rPr>
          <w:b/>
          <w:bCs/>
          <w:i/>
          <w:iCs/>
          <w:color w:val="000000"/>
          <w:highlight w:val="yellow"/>
          <w:rPrChange w:id="1933" w:author="Marielle Moraine Butters" w:date="2019-06-17T10:25:00Z">
            <w:rPr>
              <w:b/>
              <w:bCs/>
              <w:i/>
              <w:iCs/>
              <w:color w:val="000000"/>
            </w:rPr>
          </w:rPrChange>
        </w:rPr>
        <w:t xml:space="preserve"> </w:t>
      </w:r>
      <w:r w:rsidR="001A7925" w:rsidRPr="003C25A1">
        <w:rPr>
          <w:i/>
          <w:iCs/>
          <w:color w:val="000000"/>
          <w:highlight w:val="yellow"/>
          <w:rPrChange w:id="1934" w:author="Marielle Moraine Butters" w:date="2019-06-17T10:25:00Z">
            <w:rPr>
              <w:i/>
              <w:iCs/>
              <w:color w:val="000000"/>
            </w:rPr>
          </w:rPrChange>
        </w:rPr>
        <w:t xml:space="preserve"> </w:t>
      </w:r>
      <w:r w:rsidRPr="003C25A1">
        <w:rPr>
          <w:i/>
          <w:iCs/>
          <w:color w:val="000000"/>
          <w:highlight w:val="yellow"/>
          <w:rPrChange w:id="1935" w:author="Marielle Moraine Butters" w:date="2019-06-17T10:25:00Z">
            <w:rPr>
              <w:i/>
              <w:iCs/>
              <w:color w:val="000000"/>
            </w:rPr>
          </w:rPrChange>
        </w:rPr>
        <w:t xml:space="preserve">Musa </w:t>
      </w:r>
      <w:r w:rsidR="00713AEB" w:rsidRPr="003C25A1">
        <w:rPr>
          <w:i/>
          <w:iCs/>
          <w:color w:val="000000"/>
          <w:highlight w:val="yellow"/>
          <w:rPrChange w:id="1936" w:author="Marielle Moraine Butters" w:date="2019-06-17T10:25:00Z">
            <w:rPr>
              <w:i/>
              <w:iCs/>
              <w:color w:val="000000"/>
            </w:rPr>
          </w:rPrChange>
        </w:rPr>
        <w:t xml:space="preserve"> </w:t>
      </w:r>
      <w:proofErr w:type="spellStart"/>
      <w:r w:rsidRPr="003C25A1">
        <w:rPr>
          <w:i/>
          <w:iCs/>
          <w:color w:val="000000"/>
          <w:highlight w:val="yellow"/>
          <w:rPrChange w:id="1937" w:author="Marielle Moraine Butters" w:date="2019-06-17T10:25:00Z">
            <w:rPr>
              <w:i/>
              <w:iCs/>
              <w:color w:val="000000"/>
            </w:rPr>
          </w:rPrChange>
        </w:rPr>
        <w:t>kii</w:t>
      </w:r>
      <w:proofErr w:type="spellEnd"/>
      <w:r w:rsidRPr="003C25A1">
        <w:rPr>
          <w:i/>
          <w:iCs/>
          <w:color w:val="000000"/>
          <w:highlight w:val="yellow"/>
          <w:rPrChange w:id="1938" w:author="Marielle Moraine Butters" w:date="2019-06-17T10:25:00Z">
            <w:rPr>
              <w:i/>
              <w:iCs/>
              <w:color w:val="000000"/>
            </w:rPr>
          </w:rPrChange>
        </w:rPr>
        <w:t xml:space="preserve">     </w:t>
      </w:r>
      <w:r w:rsidR="00713AEB" w:rsidRPr="003C25A1">
        <w:rPr>
          <w:i/>
          <w:iCs/>
          <w:color w:val="000000"/>
          <w:highlight w:val="yellow"/>
          <w:rPrChange w:id="1939" w:author="Marielle Moraine Butters" w:date="2019-06-17T10:25:00Z">
            <w:rPr>
              <w:i/>
              <w:iCs/>
              <w:color w:val="000000"/>
            </w:rPr>
          </w:rPrChange>
        </w:rPr>
        <w:t xml:space="preserve">    </w:t>
      </w:r>
      <w:proofErr w:type="spellStart"/>
      <w:r w:rsidRPr="003C25A1">
        <w:rPr>
          <w:i/>
          <w:iCs/>
          <w:color w:val="000000"/>
          <w:highlight w:val="yellow"/>
          <w:rPrChange w:id="1940" w:author="Marielle Moraine Butters" w:date="2019-06-17T10:25:00Z">
            <w:rPr>
              <w:i/>
              <w:iCs/>
              <w:color w:val="000000"/>
            </w:rPr>
          </w:rPrChange>
        </w:rPr>
        <w:t>faara</w:t>
      </w:r>
      <w:proofErr w:type="spellEnd"/>
    </w:p>
    <w:p w14:paraId="28517F7D" w14:textId="5234B29D" w:rsidR="00182F7F" w:rsidRPr="003C25A1" w:rsidRDefault="002B6B58" w:rsidP="0025130F">
      <w:pPr>
        <w:pStyle w:val="NormalWeb"/>
        <w:spacing w:before="0" w:beforeAutospacing="0" w:after="0" w:afterAutospacing="0"/>
        <w:ind w:firstLine="720"/>
        <w:rPr>
          <w:highlight w:val="yellow"/>
          <w:rPrChange w:id="1941" w:author="Marielle Moraine Butters" w:date="2019-06-17T10:25:00Z">
            <w:rPr/>
          </w:rPrChange>
        </w:rPr>
      </w:pPr>
      <w:ins w:id="1942" w:author="Marielle Moraine Butters" w:date="2019-06-17T10:24:00Z">
        <w:r w:rsidRPr="003C25A1">
          <w:rPr>
            <w:color w:val="000000"/>
            <w:sz w:val="22"/>
            <w:szCs w:val="22"/>
            <w:highlight w:val="yellow"/>
            <w:rPrChange w:id="1943" w:author="Marielle Moraine Butters" w:date="2019-06-17T10:25:00Z">
              <w:rPr>
                <w:color w:val="000000"/>
                <w:sz w:val="22"/>
                <w:szCs w:val="22"/>
              </w:rPr>
            </w:rPrChange>
          </w:rPr>
          <w:t xml:space="preserve">      </w:t>
        </w:r>
      </w:ins>
      <w:r w:rsidR="00713AEB" w:rsidRPr="003C25A1">
        <w:rPr>
          <w:color w:val="000000"/>
          <w:sz w:val="22"/>
          <w:szCs w:val="22"/>
          <w:highlight w:val="yellow"/>
          <w:rPrChange w:id="1944" w:author="Marielle Moraine Butters" w:date="2019-06-17T10:25:00Z">
            <w:rPr>
              <w:color w:val="000000"/>
              <w:sz w:val="22"/>
              <w:szCs w:val="22"/>
            </w:rPr>
          </w:rPrChange>
        </w:rPr>
        <w:t>NEG </w:t>
      </w:r>
      <w:r w:rsidR="00713AEB" w:rsidRPr="003C25A1">
        <w:rPr>
          <w:color w:val="000000"/>
          <w:highlight w:val="yellow"/>
          <w:rPrChange w:id="1945" w:author="Marielle Moraine Butters" w:date="2019-06-17T10:25:00Z">
            <w:rPr>
              <w:color w:val="000000"/>
            </w:rPr>
          </w:rPrChange>
        </w:rPr>
        <w:t xml:space="preserve">    </w:t>
      </w:r>
      <w:r w:rsidR="001A7925" w:rsidRPr="003C25A1">
        <w:rPr>
          <w:color w:val="000000"/>
          <w:highlight w:val="yellow"/>
          <w:rPrChange w:id="1946" w:author="Marielle Moraine Butters" w:date="2019-06-17T10:25:00Z">
            <w:rPr>
              <w:color w:val="000000"/>
            </w:rPr>
          </w:rPrChange>
        </w:rPr>
        <w:t xml:space="preserve"> </w:t>
      </w:r>
      <w:proofErr w:type="gramStart"/>
      <w:r w:rsidR="00713AEB" w:rsidRPr="003C25A1">
        <w:rPr>
          <w:color w:val="000000"/>
          <w:highlight w:val="yellow"/>
          <w:rPrChange w:id="1947" w:author="Marielle Moraine Butters" w:date="2019-06-17T10:25:00Z">
            <w:rPr>
              <w:color w:val="000000"/>
            </w:rPr>
          </w:rPrChange>
        </w:rPr>
        <w:t>Musa  threw</w:t>
      </w:r>
      <w:proofErr w:type="gramEnd"/>
      <w:r w:rsidR="00713AEB" w:rsidRPr="003C25A1">
        <w:rPr>
          <w:color w:val="000000"/>
          <w:highlight w:val="yellow"/>
          <w:rPrChange w:id="1948" w:author="Marielle Moraine Butters" w:date="2019-06-17T10:25:00Z">
            <w:rPr>
              <w:color w:val="000000"/>
            </w:rPr>
          </w:rPrChange>
        </w:rPr>
        <w:t>   </w:t>
      </w:r>
      <w:r w:rsidR="00182F7F" w:rsidRPr="003C25A1">
        <w:rPr>
          <w:color w:val="000000"/>
          <w:highlight w:val="yellow"/>
          <w:rPrChange w:id="1949" w:author="Marielle Moraine Butters" w:date="2019-06-17T10:25:00Z">
            <w:rPr>
              <w:color w:val="000000"/>
            </w:rPr>
          </w:rPrChange>
        </w:rPr>
        <w:t>stone</w:t>
      </w:r>
    </w:p>
    <w:p w14:paraId="5994B39A" w14:textId="7C9D3AD7" w:rsidR="00713AEB" w:rsidRPr="003C25A1" w:rsidRDefault="002B6B58" w:rsidP="0025130F">
      <w:pPr>
        <w:pStyle w:val="NormalWeb"/>
        <w:spacing w:before="0" w:beforeAutospacing="0" w:after="0" w:afterAutospacing="0"/>
        <w:ind w:firstLine="720"/>
        <w:rPr>
          <w:color w:val="000000"/>
          <w:highlight w:val="yellow"/>
          <w:rPrChange w:id="1950" w:author="Marielle Moraine Butters" w:date="2019-06-17T10:25:00Z">
            <w:rPr>
              <w:color w:val="000000"/>
            </w:rPr>
          </w:rPrChange>
        </w:rPr>
      </w:pPr>
      <w:ins w:id="1951" w:author="Marielle Moraine Butters" w:date="2019-06-17T10:24:00Z">
        <w:r w:rsidRPr="003C25A1">
          <w:rPr>
            <w:color w:val="000000"/>
            <w:highlight w:val="yellow"/>
            <w:rPrChange w:id="1952" w:author="Marielle Moraine Butters" w:date="2019-06-17T10:25:00Z">
              <w:rPr>
                <w:color w:val="000000"/>
              </w:rPr>
            </w:rPrChange>
          </w:rPr>
          <w:t xml:space="preserve">      </w:t>
        </w:r>
      </w:ins>
      <w:r w:rsidR="00182F7F" w:rsidRPr="003C25A1">
        <w:rPr>
          <w:color w:val="000000"/>
          <w:highlight w:val="yellow"/>
          <w:rPrChange w:id="1953" w:author="Marielle Moraine Butters" w:date="2019-06-17T10:25:00Z">
            <w:rPr>
              <w:color w:val="000000"/>
            </w:rPr>
          </w:rPrChange>
        </w:rPr>
        <w:t>‘Musa did not throw a stone</w:t>
      </w:r>
      <w:r w:rsidR="00713AEB" w:rsidRPr="003C25A1">
        <w:rPr>
          <w:color w:val="000000"/>
          <w:highlight w:val="yellow"/>
          <w:rPrChange w:id="1954" w:author="Marielle Moraine Butters" w:date="2019-06-17T10:25:00Z">
            <w:rPr>
              <w:color w:val="000000"/>
            </w:rPr>
          </w:rPrChange>
        </w:rPr>
        <w:t>.</w:t>
      </w:r>
      <w:r w:rsidR="00182F7F" w:rsidRPr="003C25A1">
        <w:rPr>
          <w:color w:val="000000"/>
          <w:highlight w:val="yellow"/>
          <w:rPrChange w:id="1955" w:author="Marielle Moraine Butters" w:date="2019-06-17T10:25:00Z">
            <w:rPr>
              <w:color w:val="000000"/>
            </w:rPr>
          </w:rPrChange>
        </w:rPr>
        <w:t>’</w:t>
      </w:r>
      <w:r w:rsidR="00713AEB" w:rsidRPr="003C25A1">
        <w:rPr>
          <w:color w:val="000000"/>
          <w:highlight w:val="yellow"/>
          <w:rPrChange w:id="1956" w:author="Marielle Moraine Butters" w:date="2019-06-17T10:25:00Z">
            <w:rPr>
              <w:color w:val="000000"/>
            </w:rPr>
          </w:rPrChange>
        </w:rPr>
        <w:t xml:space="preserve"> </w:t>
      </w:r>
      <w:ins w:id="1957" w:author="Marielle Moraine Butters" w:date="2019-06-19T17:21:00Z">
        <w:r w:rsidR="00A6421E" w:rsidRPr="00446292">
          <w:rPr>
            <w:color w:val="000000"/>
            <w:highlight w:val="yellow"/>
          </w:rPr>
          <w:t>(</w:t>
        </w:r>
        <w:proofErr w:type="spellStart"/>
        <w:r w:rsidR="00A6421E" w:rsidRPr="00446292">
          <w:rPr>
            <w:color w:val="000000"/>
            <w:highlight w:val="yellow"/>
          </w:rPr>
          <w:t>Hoskison</w:t>
        </w:r>
        <w:proofErr w:type="spellEnd"/>
        <w:r w:rsidR="00A6421E" w:rsidRPr="00446292">
          <w:rPr>
            <w:color w:val="000000"/>
            <w:highlight w:val="yellow"/>
          </w:rPr>
          <w:t xml:space="preserve"> 1983: </w:t>
        </w:r>
      </w:ins>
      <w:ins w:id="1958" w:author="Marielle Moraine Butters" w:date="2019-06-19T17:22:00Z">
        <w:r w:rsidR="00A6421E">
          <w:rPr>
            <w:color w:val="000000"/>
            <w:highlight w:val="yellow"/>
          </w:rPr>
          <w:t>90</w:t>
        </w:r>
      </w:ins>
      <w:ins w:id="1959" w:author="Marielle Moraine Butters" w:date="2019-06-19T17:21:00Z">
        <w:r w:rsidR="00A6421E">
          <w:rPr>
            <w:color w:val="000000"/>
            <w:highlight w:val="yellow"/>
          </w:rPr>
          <w:t>)</w:t>
        </w:r>
        <w:r w:rsidR="00A6421E" w:rsidRPr="00A6421E" w:rsidDel="002B6B58">
          <w:rPr>
            <w:color w:val="000000"/>
            <w:highlight w:val="yellow"/>
          </w:rPr>
          <w:t xml:space="preserve"> </w:t>
        </w:r>
      </w:ins>
      <w:del w:id="1960" w:author="Marielle Moraine Butters" w:date="2019-06-17T10:24:00Z">
        <w:r w:rsidR="00713AEB" w:rsidRPr="003C25A1" w:rsidDel="002B6B58">
          <w:rPr>
            <w:color w:val="000000"/>
            <w:highlight w:val="yellow"/>
            <w:rPrChange w:id="1961" w:author="Marielle Moraine Butters" w:date="2019-06-17T10:25:00Z">
              <w:rPr>
                <w:color w:val="000000"/>
              </w:rPr>
            </w:rPrChange>
          </w:rPr>
          <w:delText>(Hoskison 1983: 90)</w:delText>
        </w:r>
      </w:del>
    </w:p>
    <w:p w14:paraId="38BB08F1" w14:textId="77777777" w:rsidR="00182F7F" w:rsidRPr="003C25A1" w:rsidRDefault="00182F7F" w:rsidP="00182F7F">
      <w:pPr>
        <w:pStyle w:val="NoSpacing"/>
        <w:rPr>
          <w:rFonts w:ascii="Times New Roman" w:hAnsi="Times New Roman" w:cs="Times New Roman"/>
          <w:sz w:val="24"/>
          <w:szCs w:val="24"/>
          <w:highlight w:val="yellow"/>
          <w:rPrChange w:id="1962" w:author="Marielle Moraine Butters" w:date="2019-06-17T10:25:00Z">
            <w:rPr>
              <w:rFonts w:ascii="Times New Roman" w:hAnsi="Times New Roman" w:cs="Times New Roman"/>
              <w:sz w:val="24"/>
              <w:szCs w:val="24"/>
            </w:rPr>
          </w:rPrChange>
        </w:rPr>
      </w:pPr>
    </w:p>
    <w:p w14:paraId="7A52D1E6" w14:textId="6FEB6828" w:rsidR="00182F7F" w:rsidRPr="003C25A1" w:rsidRDefault="001E29E9" w:rsidP="0025130F">
      <w:pPr>
        <w:pStyle w:val="NoSpacing"/>
        <w:rPr>
          <w:rFonts w:ascii="Times New Roman" w:hAnsi="Times New Roman" w:cs="Times New Roman"/>
          <w:sz w:val="24"/>
          <w:szCs w:val="24"/>
          <w:highlight w:val="yellow"/>
          <w:rPrChange w:id="1963" w:author="Marielle Moraine Butters" w:date="2019-06-17T10:25:00Z">
            <w:rPr>
              <w:rFonts w:ascii="Times New Roman" w:hAnsi="Times New Roman" w:cs="Times New Roman"/>
              <w:sz w:val="24"/>
              <w:szCs w:val="24"/>
            </w:rPr>
          </w:rPrChange>
        </w:rPr>
      </w:pPr>
      <w:del w:id="1964" w:author="Marielle Moraine Butters" w:date="2019-06-17T10:24:00Z">
        <w:r w:rsidRPr="003C25A1" w:rsidDel="002B6B58">
          <w:rPr>
            <w:rFonts w:ascii="Times New Roman" w:hAnsi="Times New Roman" w:cs="Times New Roman"/>
            <w:sz w:val="24"/>
            <w:szCs w:val="24"/>
            <w:highlight w:val="yellow"/>
            <w:rPrChange w:id="1965" w:author="Marielle Moraine Butters" w:date="2019-06-17T10:25:00Z">
              <w:rPr>
                <w:rFonts w:ascii="Times New Roman" w:hAnsi="Times New Roman" w:cs="Times New Roman"/>
                <w:sz w:val="24"/>
                <w:szCs w:val="24"/>
              </w:rPr>
            </w:rPrChange>
          </w:rPr>
          <w:delText>(32</w:delText>
        </w:r>
        <w:r w:rsidR="00182F7F" w:rsidRPr="003C25A1" w:rsidDel="002B6B58">
          <w:rPr>
            <w:rFonts w:ascii="Times New Roman" w:hAnsi="Times New Roman" w:cs="Times New Roman"/>
            <w:sz w:val="24"/>
            <w:szCs w:val="24"/>
            <w:highlight w:val="yellow"/>
            <w:rPrChange w:id="1966" w:author="Marielle Moraine Butters" w:date="2019-06-17T10:25:00Z">
              <w:rPr>
                <w:rFonts w:ascii="Times New Roman" w:hAnsi="Times New Roman" w:cs="Times New Roman"/>
                <w:sz w:val="24"/>
                <w:szCs w:val="24"/>
              </w:rPr>
            </w:rPrChange>
          </w:rPr>
          <w:delText xml:space="preserve">) </w:delText>
        </w:r>
      </w:del>
      <w:r w:rsidR="00182F7F" w:rsidRPr="003C25A1">
        <w:rPr>
          <w:rFonts w:ascii="Times New Roman" w:hAnsi="Times New Roman" w:cs="Times New Roman"/>
          <w:b/>
          <w:bCs/>
          <w:sz w:val="24"/>
          <w:szCs w:val="24"/>
          <w:highlight w:val="yellow"/>
          <w:rPrChange w:id="1967" w:author="Marielle Moraine Butters" w:date="2019-06-17T10:25:00Z">
            <w:rPr>
              <w:rFonts w:ascii="Times New Roman" w:hAnsi="Times New Roman" w:cs="Times New Roman"/>
              <w:b/>
              <w:bCs/>
              <w:sz w:val="24"/>
              <w:szCs w:val="24"/>
            </w:rPr>
          </w:rPrChange>
        </w:rPr>
        <w:tab/>
      </w:r>
      <w:proofErr w:type="gramStart"/>
      <w:ins w:id="1968" w:author="Marielle Moraine Butters" w:date="2019-06-17T10:24:00Z">
        <w:r w:rsidR="002B6B58" w:rsidRPr="003C25A1">
          <w:rPr>
            <w:rFonts w:ascii="Times New Roman" w:hAnsi="Times New Roman" w:cs="Times New Roman"/>
            <w:b/>
            <w:bCs/>
            <w:sz w:val="24"/>
            <w:szCs w:val="24"/>
            <w:highlight w:val="yellow"/>
            <w:rPrChange w:id="1969" w:author="Marielle Moraine Butters" w:date="2019-06-17T10:25:00Z">
              <w:rPr>
                <w:rFonts w:ascii="Times New Roman" w:hAnsi="Times New Roman" w:cs="Times New Roman"/>
                <w:b/>
                <w:bCs/>
                <w:sz w:val="24"/>
                <w:szCs w:val="24"/>
              </w:rPr>
            </w:rPrChange>
          </w:rPr>
          <w:t xml:space="preserve">b.  </w:t>
        </w:r>
      </w:ins>
      <w:proofErr w:type="spellStart"/>
      <w:r w:rsidR="00713AEB" w:rsidRPr="003C25A1">
        <w:rPr>
          <w:rFonts w:ascii="Times New Roman" w:hAnsi="Times New Roman" w:cs="Times New Roman"/>
          <w:b/>
          <w:bCs/>
          <w:i/>
          <w:iCs/>
          <w:sz w:val="24"/>
          <w:szCs w:val="24"/>
          <w:highlight w:val="yellow"/>
          <w:rPrChange w:id="1970" w:author="Marielle Moraine Butters" w:date="2019-06-17T10:25:00Z">
            <w:rPr>
              <w:rFonts w:ascii="Times New Roman" w:hAnsi="Times New Roman" w:cs="Times New Roman"/>
              <w:b/>
              <w:bCs/>
              <w:i/>
              <w:iCs/>
              <w:sz w:val="24"/>
              <w:szCs w:val="24"/>
            </w:rPr>
          </w:rPrChange>
        </w:rPr>
        <w:t>pooshi</w:t>
      </w:r>
      <w:proofErr w:type="spellEnd"/>
      <w:proofErr w:type="gramEnd"/>
      <w:r w:rsidR="00713AEB" w:rsidRPr="003C25A1">
        <w:rPr>
          <w:rFonts w:ascii="Times New Roman" w:hAnsi="Times New Roman" w:cs="Times New Roman"/>
          <w:i/>
          <w:iCs/>
          <w:sz w:val="24"/>
          <w:szCs w:val="24"/>
          <w:highlight w:val="yellow"/>
          <w:rPrChange w:id="1971" w:author="Marielle Moraine Butters" w:date="2019-06-17T10:25:00Z">
            <w:rPr>
              <w:rFonts w:ascii="Times New Roman" w:hAnsi="Times New Roman" w:cs="Times New Roman"/>
              <w:i/>
              <w:iCs/>
              <w:sz w:val="24"/>
              <w:szCs w:val="24"/>
            </w:rPr>
          </w:rPrChange>
        </w:rPr>
        <w:t xml:space="preserve">             </w:t>
      </w:r>
      <w:proofErr w:type="spellStart"/>
      <w:r w:rsidR="00182F7F" w:rsidRPr="003C25A1">
        <w:rPr>
          <w:rFonts w:ascii="Times New Roman" w:hAnsi="Times New Roman" w:cs="Times New Roman"/>
          <w:i/>
          <w:iCs/>
          <w:sz w:val="24"/>
          <w:szCs w:val="24"/>
          <w:highlight w:val="yellow"/>
          <w:rPrChange w:id="1972" w:author="Marielle Moraine Butters" w:date="2019-06-17T10:25:00Z">
            <w:rPr>
              <w:rFonts w:ascii="Times New Roman" w:hAnsi="Times New Roman" w:cs="Times New Roman"/>
              <w:i/>
              <w:iCs/>
              <w:sz w:val="24"/>
              <w:szCs w:val="24"/>
            </w:rPr>
          </w:rPrChange>
        </w:rPr>
        <w:t>nwanwu</w:t>
      </w:r>
      <w:proofErr w:type="spellEnd"/>
      <w:r w:rsidR="00182F7F" w:rsidRPr="003C25A1">
        <w:rPr>
          <w:rFonts w:ascii="Times New Roman" w:hAnsi="Times New Roman" w:cs="Times New Roman"/>
          <w:i/>
          <w:iCs/>
          <w:sz w:val="24"/>
          <w:szCs w:val="24"/>
          <w:highlight w:val="yellow"/>
          <w:rPrChange w:id="1973" w:author="Marielle Moraine Butters" w:date="2019-06-17T10:25:00Z">
            <w:rPr>
              <w:rFonts w:ascii="Times New Roman" w:hAnsi="Times New Roman" w:cs="Times New Roman"/>
              <w:i/>
              <w:iCs/>
              <w:sz w:val="24"/>
              <w:szCs w:val="24"/>
            </w:rPr>
          </w:rPrChange>
        </w:rPr>
        <w:t xml:space="preserve">   </w:t>
      </w:r>
      <w:proofErr w:type="spellStart"/>
      <w:r w:rsidR="00182F7F" w:rsidRPr="003C25A1">
        <w:rPr>
          <w:rFonts w:ascii="Times New Roman" w:hAnsi="Times New Roman" w:cs="Times New Roman"/>
          <w:i/>
          <w:iCs/>
          <w:sz w:val="24"/>
          <w:szCs w:val="24"/>
          <w:highlight w:val="yellow"/>
          <w:rPrChange w:id="1974" w:author="Marielle Moraine Butters" w:date="2019-06-17T10:25:00Z">
            <w:rPr>
              <w:rFonts w:ascii="Times New Roman" w:hAnsi="Times New Roman" w:cs="Times New Roman"/>
              <w:i/>
              <w:iCs/>
              <w:sz w:val="24"/>
              <w:szCs w:val="24"/>
            </w:rPr>
          </w:rPrChange>
        </w:rPr>
        <w:t>də</w:t>
      </w:r>
      <w:proofErr w:type="spellEnd"/>
      <w:r w:rsidR="00182F7F" w:rsidRPr="003C25A1">
        <w:rPr>
          <w:rFonts w:ascii="Times New Roman" w:hAnsi="Times New Roman" w:cs="Times New Roman"/>
          <w:i/>
          <w:iCs/>
          <w:sz w:val="24"/>
          <w:szCs w:val="24"/>
          <w:highlight w:val="yellow"/>
          <w:rPrChange w:id="1975" w:author="Marielle Moraine Butters" w:date="2019-06-17T10:25:00Z">
            <w:rPr>
              <w:rFonts w:ascii="Times New Roman" w:hAnsi="Times New Roman" w:cs="Times New Roman"/>
              <w:i/>
              <w:iCs/>
              <w:sz w:val="24"/>
              <w:szCs w:val="24"/>
            </w:rPr>
          </w:rPrChange>
        </w:rPr>
        <w:t xml:space="preserve">   </w:t>
      </w:r>
      <w:proofErr w:type="spellStart"/>
      <w:r w:rsidR="00182F7F" w:rsidRPr="003C25A1">
        <w:rPr>
          <w:rFonts w:ascii="Times New Roman" w:hAnsi="Times New Roman" w:cs="Times New Roman"/>
          <w:i/>
          <w:iCs/>
          <w:sz w:val="24"/>
          <w:szCs w:val="24"/>
          <w:highlight w:val="yellow"/>
          <w:rPrChange w:id="1976" w:author="Marielle Moraine Butters" w:date="2019-06-17T10:25:00Z">
            <w:rPr>
              <w:rFonts w:ascii="Times New Roman" w:hAnsi="Times New Roman" w:cs="Times New Roman"/>
              <w:i/>
              <w:iCs/>
              <w:sz w:val="24"/>
              <w:szCs w:val="24"/>
            </w:rPr>
          </w:rPrChange>
        </w:rPr>
        <w:t>Gyala</w:t>
      </w:r>
      <w:proofErr w:type="spellEnd"/>
    </w:p>
    <w:p w14:paraId="564B6847" w14:textId="740013AF" w:rsidR="00182F7F" w:rsidRPr="003C25A1" w:rsidRDefault="002B6B58" w:rsidP="0025130F">
      <w:pPr>
        <w:pStyle w:val="NoSpacing"/>
        <w:ind w:firstLine="720"/>
        <w:rPr>
          <w:rFonts w:ascii="Times New Roman" w:hAnsi="Times New Roman" w:cs="Times New Roman"/>
          <w:sz w:val="24"/>
          <w:szCs w:val="24"/>
          <w:highlight w:val="yellow"/>
          <w:rPrChange w:id="1977" w:author="Marielle Moraine Butters" w:date="2019-06-17T10:25:00Z">
            <w:rPr>
              <w:rFonts w:ascii="Times New Roman" w:hAnsi="Times New Roman" w:cs="Times New Roman"/>
              <w:sz w:val="24"/>
              <w:szCs w:val="24"/>
            </w:rPr>
          </w:rPrChange>
        </w:rPr>
      </w:pPr>
      <w:ins w:id="1978" w:author="Marielle Moraine Butters" w:date="2019-06-17T10:24:00Z">
        <w:r w:rsidRPr="003C25A1">
          <w:rPr>
            <w:rFonts w:ascii="Times New Roman" w:hAnsi="Times New Roman" w:cs="Times New Roman"/>
            <w:highlight w:val="yellow"/>
            <w:rPrChange w:id="1979" w:author="Marielle Moraine Butters" w:date="2019-06-17T10:25:00Z">
              <w:rPr>
                <w:rFonts w:ascii="Times New Roman" w:hAnsi="Times New Roman" w:cs="Times New Roman"/>
              </w:rPr>
            </w:rPrChange>
          </w:rPr>
          <w:t xml:space="preserve">     </w:t>
        </w:r>
      </w:ins>
      <w:r w:rsidR="00970F5F" w:rsidRPr="003C25A1">
        <w:rPr>
          <w:rFonts w:ascii="Times New Roman" w:hAnsi="Times New Roman" w:cs="Times New Roman"/>
          <w:highlight w:val="yellow"/>
          <w:rPrChange w:id="1980" w:author="Marielle Moraine Butters" w:date="2019-06-17T10:25:00Z">
            <w:rPr>
              <w:rFonts w:ascii="Times New Roman" w:hAnsi="Times New Roman" w:cs="Times New Roman"/>
            </w:rPr>
          </w:rPrChange>
        </w:rPr>
        <w:t xml:space="preserve">NEG.EX     </w:t>
      </w:r>
      <w:r w:rsidR="00182F7F" w:rsidRPr="003C25A1">
        <w:rPr>
          <w:rFonts w:ascii="Times New Roman" w:hAnsi="Times New Roman" w:cs="Times New Roman"/>
          <w:highlight w:val="yellow"/>
          <w:rPrChange w:id="1981" w:author="Marielle Moraine Butters" w:date="2019-06-17T10:25:00Z">
            <w:rPr>
              <w:rFonts w:ascii="Times New Roman" w:hAnsi="Times New Roman" w:cs="Times New Roman"/>
            </w:rPr>
          </w:rPrChange>
        </w:rPr>
        <w:t xml:space="preserve">    </w:t>
      </w:r>
      <w:r w:rsidR="00970F5F" w:rsidRPr="003C25A1">
        <w:rPr>
          <w:rFonts w:ascii="Times New Roman" w:hAnsi="Times New Roman" w:cs="Times New Roman"/>
          <w:highlight w:val="yellow"/>
          <w:rPrChange w:id="1982" w:author="Marielle Moraine Butters" w:date="2019-06-17T10:25:00Z">
            <w:rPr>
              <w:rFonts w:ascii="Times New Roman" w:hAnsi="Times New Roman" w:cs="Times New Roman"/>
            </w:rPr>
          </w:rPrChange>
        </w:rPr>
        <w:t xml:space="preserve"> </w:t>
      </w:r>
      <w:r w:rsidR="00182F7F" w:rsidRPr="003C25A1">
        <w:rPr>
          <w:rFonts w:ascii="Times New Roman" w:hAnsi="Times New Roman" w:cs="Times New Roman"/>
          <w:highlight w:val="yellow"/>
          <w:rPrChange w:id="1983" w:author="Marielle Moraine Butters" w:date="2019-06-17T10:25:00Z">
            <w:rPr>
              <w:rFonts w:ascii="Times New Roman" w:hAnsi="Times New Roman" w:cs="Times New Roman"/>
            </w:rPr>
          </w:rPrChange>
        </w:rPr>
        <w:t xml:space="preserve"> </w:t>
      </w:r>
      <w:r w:rsidR="00182F7F" w:rsidRPr="003C25A1">
        <w:rPr>
          <w:rFonts w:ascii="Times New Roman" w:hAnsi="Times New Roman" w:cs="Times New Roman"/>
          <w:sz w:val="24"/>
          <w:szCs w:val="24"/>
          <w:highlight w:val="yellow"/>
          <w:rPrChange w:id="1984" w:author="Marielle Moraine Butters" w:date="2019-06-17T10:25:00Z">
            <w:rPr>
              <w:rFonts w:ascii="Times New Roman" w:hAnsi="Times New Roman" w:cs="Times New Roman"/>
              <w:sz w:val="24"/>
              <w:szCs w:val="24"/>
            </w:rPr>
          </w:rPrChange>
        </w:rPr>
        <w:t xml:space="preserve">chief         at    </w:t>
      </w:r>
      <w:proofErr w:type="spellStart"/>
      <w:r w:rsidR="00182F7F" w:rsidRPr="003C25A1">
        <w:rPr>
          <w:rFonts w:ascii="Times New Roman" w:hAnsi="Times New Roman" w:cs="Times New Roman"/>
          <w:sz w:val="24"/>
          <w:szCs w:val="24"/>
          <w:highlight w:val="yellow"/>
          <w:rPrChange w:id="1985" w:author="Marielle Moraine Butters" w:date="2019-06-17T10:25:00Z">
            <w:rPr>
              <w:rFonts w:ascii="Times New Roman" w:hAnsi="Times New Roman" w:cs="Times New Roman"/>
              <w:sz w:val="24"/>
              <w:szCs w:val="24"/>
            </w:rPr>
          </w:rPrChange>
        </w:rPr>
        <w:t>Gyala</w:t>
      </w:r>
      <w:proofErr w:type="spellEnd"/>
    </w:p>
    <w:p w14:paraId="25EC5239" w14:textId="166D65FC" w:rsidR="00182F7F" w:rsidRPr="003C25A1" w:rsidRDefault="002B6B58" w:rsidP="0025130F">
      <w:pPr>
        <w:pStyle w:val="NoSpacing"/>
        <w:ind w:firstLine="720"/>
        <w:rPr>
          <w:rFonts w:ascii="Times New Roman" w:hAnsi="Times New Roman" w:cs="Times New Roman"/>
          <w:sz w:val="24"/>
          <w:szCs w:val="24"/>
          <w:highlight w:val="yellow"/>
          <w:rPrChange w:id="1986" w:author="Marielle Moraine Butters" w:date="2019-06-17T10:25:00Z">
            <w:rPr>
              <w:rFonts w:ascii="Times New Roman" w:hAnsi="Times New Roman" w:cs="Times New Roman"/>
              <w:sz w:val="24"/>
              <w:szCs w:val="24"/>
            </w:rPr>
          </w:rPrChange>
        </w:rPr>
      </w:pPr>
      <w:ins w:id="1987" w:author="Marielle Moraine Butters" w:date="2019-06-17T10:24:00Z">
        <w:r w:rsidRPr="003C25A1">
          <w:rPr>
            <w:rFonts w:ascii="Times New Roman" w:hAnsi="Times New Roman" w:cs="Times New Roman"/>
            <w:sz w:val="24"/>
            <w:szCs w:val="24"/>
            <w:highlight w:val="yellow"/>
            <w:rPrChange w:id="1988" w:author="Marielle Moraine Butters" w:date="2019-06-17T10:25:00Z">
              <w:rPr>
                <w:rFonts w:ascii="Times New Roman" w:hAnsi="Times New Roman" w:cs="Times New Roman"/>
                <w:sz w:val="24"/>
                <w:szCs w:val="24"/>
              </w:rPr>
            </w:rPrChange>
          </w:rPr>
          <w:t xml:space="preserve">    </w:t>
        </w:r>
      </w:ins>
      <w:r w:rsidR="00182F7F" w:rsidRPr="003C25A1">
        <w:rPr>
          <w:rFonts w:ascii="Times New Roman" w:hAnsi="Times New Roman" w:cs="Times New Roman"/>
          <w:sz w:val="24"/>
          <w:szCs w:val="24"/>
          <w:highlight w:val="yellow"/>
          <w:rPrChange w:id="1989" w:author="Marielle Moraine Butters" w:date="2019-06-17T10:25:00Z">
            <w:rPr>
              <w:rFonts w:ascii="Times New Roman" w:hAnsi="Times New Roman" w:cs="Times New Roman"/>
              <w:sz w:val="24"/>
              <w:szCs w:val="24"/>
            </w:rPr>
          </w:rPrChange>
        </w:rPr>
        <w:t>‘There is a</w:t>
      </w:r>
      <w:r w:rsidR="00713AEB" w:rsidRPr="003C25A1">
        <w:rPr>
          <w:rFonts w:ascii="Times New Roman" w:hAnsi="Times New Roman" w:cs="Times New Roman"/>
          <w:sz w:val="24"/>
          <w:szCs w:val="24"/>
          <w:highlight w:val="yellow"/>
          <w:rPrChange w:id="1990" w:author="Marielle Moraine Butters" w:date="2019-06-17T10:25:00Z">
            <w:rPr>
              <w:rFonts w:ascii="Times New Roman" w:hAnsi="Times New Roman" w:cs="Times New Roman"/>
              <w:sz w:val="24"/>
              <w:szCs w:val="24"/>
            </w:rPr>
          </w:rPrChange>
        </w:rPr>
        <w:t xml:space="preserve"> no</w:t>
      </w:r>
      <w:r w:rsidR="00182F7F" w:rsidRPr="003C25A1">
        <w:rPr>
          <w:rFonts w:ascii="Times New Roman" w:hAnsi="Times New Roman" w:cs="Times New Roman"/>
          <w:sz w:val="24"/>
          <w:szCs w:val="24"/>
          <w:highlight w:val="yellow"/>
          <w:rPrChange w:id="1991" w:author="Marielle Moraine Butters" w:date="2019-06-17T10:25:00Z">
            <w:rPr>
              <w:rFonts w:ascii="Times New Roman" w:hAnsi="Times New Roman" w:cs="Times New Roman"/>
              <w:sz w:val="24"/>
              <w:szCs w:val="24"/>
            </w:rPr>
          </w:rPrChange>
        </w:rPr>
        <w:t xml:space="preserve"> chief at </w:t>
      </w:r>
      <w:proofErr w:type="spellStart"/>
      <w:r w:rsidR="00182F7F" w:rsidRPr="003C25A1">
        <w:rPr>
          <w:rFonts w:ascii="Times New Roman" w:hAnsi="Times New Roman" w:cs="Times New Roman"/>
          <w:sz w:val="24"/>
          <w:szCs w:val="24"/>
          <w:highlight w:val="yellow"/>
          <w:rPrChange w:id="1992" w:author="Marielle Moraine Butters" w:date="2019-06-17T10:25:00Z">
            <w:rPr>
              <w:rFonts w:ascii="Times New Roman" w:hAnsi="Times New Roman" w:cs="Times New Roman"/>
              <w:sz w:val="24"/>
              <w:szCs w:val="24"/>
            </w:rPr>
          </w:rPrChange>
        </w:rPr>
        <w:t>Gyala</w:t>
      </w:r>
      <w:proofErr w:type="spellEnd"/>
      <w:r w:rsidR="00713AEB" w:rsidRPr="003C25A1">
        <w:rPr>
          <w:rFonts w:ascii="Times New Roman" w:hAnsi="Times New Roman" w:cs="Times New Roman"/>
          <w:sz w:val="24"/>
          <w:szCs w:val="24"/>
          <w:highlight w:val="yellow"/>
          <w:rPrChange w:id="1993" w:author="Marielle Moraine Butters" w:date="2019-06-17T10:25:00Z">
            <w:rPr>
              <w:rFonts w:ascii="Times New Roman" w:hAnsi="Times New Roman" w:cs="Times New Roman"/>
              <w:sz w:val="24"/>
              <w:szCs w:val="24"/>
            </w:rPr>
          </w:rPrChange>
        </w:rPr>
        <w:t>.</w:t>
      </w:r>
      <w:r w:rsidR="00182F7F" w:rsidRPr="003C25A1">
        <w:rPr>
          <w:rFonts w:ascii="Times New Roman" w:hAnsi="Times New Roman" w:cs="Times New Roman"/>
          <w:sz w:val="24"/>
          <w:szCs w:val="24"/>
          <w:highlight w:val="yellow"/>
          <w:rPrChange w:id="1994" w:author="Marielle Moraine Butters" w:date="2019-06-17T10:25:00Z">
            <w:rPr>
              <w:rFonts w:ascii="Times New Roman" w:hAnsi="Times New Roman" w:cs="Times New Roman"/>
              <w:sz w:val="24"/>
              <w:szCs w:val="24"/>
            </w:rPr>
          </w:rPrChange>
        </w:rPr>
        <w:t>’</w:t>
      </w:r>
      <w:r w:rsidR="00713AEB" w:rsidRPr="003C25A1">
        <w:rPr>
          <w:rFonts w:ascii="Times New Roman" w:hAnsi="Times New Roman" w:cs="Times New Roman"/>
          <w:sz w:val="24"/>
          <w:szCs w:val="24"/>
          <w:highlight w:val="yellow"/>
          <w:rPrChange w:id="1995" w:author="Marielle Moraine Butters" w:date="2019-06-17T10:25:00Z">
            <w:rPr>
              <w:rFonts w:ascii="Times New Roman" w:hAnsi="Times New Roman" w:cs="Times New Roman"/>
              <w:sz w:val="24"/>
              <w:szCs w:val="24"/>
            </w:rPr>
          </w:rPrChange>
        </w:rPr>
        <w:t xml:space="preserve"> </w:t>
      </w:r>
      <w:ins w:id="1996" w:author="Marielle Moraine Butters" w:date="2019-06-19T17:22:00Z">
        <w:r w:rsidR="00A6421E" w:rsidRPr="00446292">
          <w:rPr>
            <w:color w:val="000000"/>
            <w:highlight w:val="yellow"/>
          </w:rPr>
          <w:t>(</w:t>
        </w:r>
        <w:proofErr w:type="spellStart"/>
        <w:r w:rsidR="00A6421E" w:rsidRPr="00446292">
          <w:rPr>
            <w:color w:val="000000"/>
            <w:highlight w:val="yellow"/>
          </w:rPr>
          <w:t>Hoskison</w:t>
        </w:r>
        <w:proofErr w:type="spellEnd"/>
        <w:r w:rsidR="00A6421E" w:rsidRPr="00446292">
          <w:rPr>
            <w:color w:val="000000"/>
            <w:highlight w:val="yellow"/>
          </w:rPr>
          <w:t xml:space="preserve"> 1983: 71)</w:t>
        </w:r>
        <w:r w:rsidR="00A6421E" w:rsidRPr="00A6421E" w:rsidDel="002B6B58">
          <w:rPr>
            <w:rFonts w:ascii="Times New Roman" w:hAnsi="Times New Roman" w:cs="Times New Roman"/>
            <w:sz w:val="24"/>
            <w:szCs w:val="24"/>
            <w:highlight w:val="yellow"/>
          </w:rPr>
          <w:t xml:space="preserve"> </w:t>
        </w:r>
      </w:ins>
      <w:del w:id="1997" w:author="Marielle Moraine Butters" w:date="2019-06-17T10:24:00Z">
        <w:r w:rsidR="00713AEB" w:rsidRPr="003C25A1" w:rsidDel="002B6B58">
          <w:rPr>
            <w:rFonts w:ascii="Times New Roman" w:hAnsi="Times New Roman" w:cs="Times New Roman"/>
            <w:sz w:val="24"/>
            <w:szCs w:val="24"/>
            <w:highlight w:val="yellow"/>
            <w:rPrChange w:id="1998" w:author="Marielle Moraine Butters" w:date="2019-06-17T10:25:00Z">
              <w:rPr>
                <w:rFonts w:ascii="Times New Roman" w:hAnsi="Times New Roman" w:cs="Times New Roman"/>
                <w:sz w:val="24"/>
                <w:szCs w:val="24"/>
              </w:rPr>
            </w:rPrChange>
          </w:rPr>
          <w:delText>(Hoskison 1983: 71)</w:delText>
        </w:r>
      </w:del>
    </w:p>
    <w:p w14:paraId="761B13CB" w14:textId="77777777" w:rsidR="00182F7F" w:rsidRPr="003C25A1" w:rsidRDefault="00182F7F" w:rsidP="00182F7F">
      <w:pPr>
        <w:pStyle w:val="NoSpacing"/>
        <w:ind w:firstLine="720"/>
        <w:rPr>
          <w:rFonts w:ascii="Times New Roman" w:hAnsi="Times New Roman" w:cs="Times New Roman"/>
          <w:color w:val="000000"/>
          <w:sz w:val="24"/>
          <w:szCs w:val="24"/>
          <w:highlight w:val="yellow"/>
          <w:rPrChange w:id="1999" w:author="Marielle Moraine Butters" w:date="2019-06-17T10:25:00Z">
            <w:rPr>
              <w:rFonts w:ascii="Times New Roman" w:hAnsi="Times New Roman" w:cs="Times New Roman"/>
              <w:color w:val="000000"/>
              <w:sz w:val="24"/>
              <w:szCs w:val="24"/>
            </w:rPr>
          </w:rPrChange>
        </w:rPr>
      </w:pPr>
    </w:p>
    <w:p w14:paraId="07D350B4" w14:textId="718DD714" w:rsidR="00182F7F" w:rsidRPr="003C25A1" w:rsidDel="002B6B58" w:rsidRDefault="002B6B58" w:rsidP="00182F7F">
      <w:pPr>
        <w:pStyle w:val="NoSpacing"/>
        <w:spacing w:line="480" w:lineRule="auto"/>
        <w:ind w:firstLine="720"/>
        <w:rPr>
          <w:moveFrom w:id="2000" w:author="Marielle Moraine Butters" w:date="2019-06-17T10:24:00Z"/>
          <w:rFonts w:ascii="Times New Roman" w:hAnsi="Times New Roman" w:cs="Times New Roman"/>
          <w:sz w:val="24"/>
          <w:szCs w:val="24"/>
          <w:highlight w:val="yellow"/>
          <w:rPrChange w:id="2001" w:author="Marielle Moraine Butters" w:date="2019-06-17T10:25:00Z">
            <w:rPr>
              <w:moveFrom w:id="2002" w:author="Marielle Moraine Butters" w:date="2019-06-17T10:24:00Z"/>
              <w:rFonts w:ascii="Times New Roman" w:hAnsi="Times New Roman" w:cs="Times New Roman"/>
              <w:sz w:val="24"/>
              <w:szCs w:val="24"/>
            </w:rPr>
          </w:rPrChange>
        </w:rPr>
      </w:pPr>
      <w:ins w:id="2003" w:author="Marielle Moraine Butters" w:date="2019-06-17T10:24:00Z">
        <w:r w:rsidRPr="003C25A1" w:rsidDel="002B6B58">
          <w:rPr>
            <w:rFonts w:ascii="Times New Roman" w:hAnsi="Times New Roman" w:cs="Times New Roman"/>
            <w:sz w:val="24"/>
            <w:szCs w:val="24"/>
            <w:highlight w:val="yellow"/>
            <w:rPrChange w:id="2004" w:author="Marielle Moraine Butters" w:date="2019-06-17T10:25:00Z">
              <w:rPr>
                <w:rFonts w:ascii="Times New Roman" w:hAnsi="Times New Roman" w:cs="Times New Roman"/>
                <w:sz w:val="24"/>
                <w:szCs w:val="24"/>
              </w:rPr>
            </w:rPrChange>
          </w:rPr>
          <w:t xml:space="preserve"> </w:t>
        </w:r>
      </w:ins>
      <w:moveFromRangeStart w:id="2005" w:author="Marielle Moraine Butters" w:date="2019-06-17T10:24:00Z" w:name="move11659493"/>
      <w:moveFrom w:id="2006" w:author="Marielle Moraine Butters" w:date="2019-06-17T10:24:00Z">
        <w:r w:rsidR="00182F7F" w:rsidRPr="003C25A1" w:rsidDel="002B6B58">
          <w:rPr>
            <w:rFonts w:ascii="Times New Roman" w:hAnsi="Times New Roman" w:cs="Times New Roman"/>
            <w:sz w:val="24"/>
            <w:szCs w:val="24"/>
            <w:highlight w:val="yellow"/>
            <w:rPrChange w:id="2007" w:author="Marielle Moraine Butters" w:date="2019-06-17T10:25:00Z">
              <w:rPr>
                <w:rFonts w:ascii="Times New Roman" w:hAnsi="Times New Roman" w:cs="Times New Roman"/>
                <w:sz w:val="24"/>
                <w:szCs w:val="24"/>
              </w:rPr>
            </w:rPrChange>
          </w:rPr>
          <w:t>The negative existential does not appear related to the affirmative existential</w:t>
        </w:r>
        <w:r w:rsidR="00182F7F" w:rsidRPr="003C25A1" w:rsidDel="002B6B58">
          <w:rPr>
            <w:rFonts w:ascii="Times New Roman" w:hAnsi="Times New Roman" w:cs="Times New Roman"/>
            <w:i/>
            <w:sz w:val="24"/>
            <w:szCs w:val="24"/>
            <w:highlight w:val="yellow"/>
            <w:rPrChange w:id="2008" w:author="Marielle Moraine Butters" w:date="2019-06-17T10:25:00Z">
              <w:rPr>
                <w:rFonts w:ascii="Times New Roman" w:hAnsi="Times New Roman" w:cs="Times New Roman"/>
                <w:i/>
                <w:sz w:val="24"/>
                <w:szCs w:val="24"/>
              </w:rPr>
            </w:rPrChange>
          </w:rPr>
          <w:t xml:space="preserve"> tə'i</w:t>
        </w:r>
        <w:r w:rsidR="00182F7F" w:rsidRPr="003C25A1" w:rsidDel="002B6B58">
          <w:rPr>
            <w:rFonts w:ascii="Times New Roman" w:hAnsi="Times New Roman" w:cs="Times New Roman"/>
            <w:sz w:val="24"/>
            <w:szCs w:val="24"/>
            <w:highlight w:val="yellow"/>
            <w:rPrChange w:id="2009" w:author="Marielle Moraine Butters" w:date="2019-06-17T10:25:00Z">
              <w:rPr>
                <w:rFonts w:ascii="Times New Roman" w:hAnsi="Times New Roman" w:cs="Times New Roman"/>
                <w:sz w:val="24"/>
                <w:szCs w:val="24"/>
              </w:rPr>
            </w:rPrChange>
          </w:rPr>
          <w:t xml:space="preserve">; rather, Hoskison (1983) suggests that </w:t>
        </w:r>
        <w:r w:rsidR="00182F7F" w:rsidRPr="003C25A1" w:rsidDel="002B6B58">
          <w:rPr>
            <w:rFonts w:ascii="Times New Roman" w:hAnsi="Times New Roman" w:cs="Times New Roman"/>
            <w:i/>
            <w:iCs/>
            <w:sz w:val="24"/>
            <w:szCs w:val="24"/>
            <w:highlight w:val="yellow"/>
            <w:rPrChange w:id="2010" w:author="Marielle Moraine Butters" w:date="2019-06-17T10:25:00Z">
              <w:rPr>
                <w:rFonts w:ascii="Times New Roman" w:hAnsi="Times New Roman" w:cs="Times New Roman"/>
                <w:i/>
                <w:iCs/>
                <w:sz w:val="24"/>
                <w:szCs w:val="24"/>
              </w:rPr>
            </w:rPrChange>
          </w:rPr>
          <w:t xml:space="preserve">pooshi </w:t>
        </w:r>
        <w:r w:rsidR="00182F7F" w:rsidRPr="003C25A1" w:rsidDel="002B6B58">
          <w:rPr>
            <w:rFonts w:ascii="Times New Roman" w:hAnsi="Times New Roman" w:cs="Times New Roman"/>
            <w:sz w:val="24"/>
            <w:szCs w:val="24"/>
            <w:highlight w:val="yellow"/>
            <w:rPrChange w:id="2011" w:author="Marielle Moraine Butters" w:date="2019-06-17T10:25:00Z">
              <w:rPr>
                <w:rFonts w:ascii="Times New Roman" w:hAnsi="Times New Roman" w:cs="Times New Roman"/>
                <w:sz w:val="24"/>
                <w:szCs w:val="24"/>
              </w:rPr>
            </w:rPrChange>
          </w:rPr>
          <w:t>is formed from the p</w:t>
        </w:r>
        <w:r w:rsidR="00182F7F" w:rsidRPr="003C25A1" w:rsidDel="002B6B58">
          <w:rPr>
            <w:rFonts w:ascii="Times New Roman" w:hAnsi="Times New Roman" w:cs="Times New Roman"/>
            <w:i/>
            <w:sz w:val="24"/>
            <w:szCs w:val="24"/>
            <w:highlight w:val="yellow"/>
            <w:rPrChange w:id="2012" w:author="Marielle Moraine Butters" w:date="2019-06-17T10:25:00Z">
              <w:rPr>
                <w:rFonts w:ascii="Times New Roman" w:hAnsi="Times New Roman" w:cs="Times New Roman"/>
                <w:i/>
                <w:sz w:val="24"/>
                <w:szCs w:val="24"/>
              </w:rPr>
            </w:rPrChange>
          </w:rPr>
          <w:t xml:space="preserve">ə </w:t>
        </w:r>
        <w:r w:rsidR="00182F7F" w:rsidRPr="003C25A1" w:rsidDel="002B6B58">
          <w:rPr>
            <w:rFonts w:ascii="Times New Roman" w:hAnsi="Times New Roman" w:cs="Times New Roman"/>
            <w:sz w:val="24"/>
            <w:szCs w:val="24"/>
            <w:highlight w:val="yellow"/>
            <w:rPrChange w:id="2013" w:author="Marielle Moraine Butters" w:date="2019-06-17T10:25:00Z">
              <w:rPr>
                <w:rFonts w:ascii="Times New Roman" w:hAnsi="Times New Roman" w:cs="Times New Roman"/>
                <w:sz w:val="24"/>
                <w:szCs w:val="24"/>
              </w:rPr>
            </w:rPrChange>
          </w:rPr>
          <w:t>used in phrases of refusal and</w:t>
        </w:r>
        <w:r w:rsidR="00182F7F" w:rsidRPr="003C25A1" w:rsidDel="002B6B58">
          <w:rPr>
            <w:rFonts w:ascii="Times New Roman" w:hAnsi="Times New Roman" w:cs="Times New Roman"/>
            <w:i/>
            <w:sz w:val="24"/>
            <w:szCs w:val="24"/>
            <w:highlight w:val="yellow"/>
            <w:rPrChange w:id="2014" w:author="Marielle Moraine Butters" w:date="2019-06-17T10:25:00Z">
              <w:rPr>
                <w:rFonts w:ascii="Times New Roman" w:hAnsi="Times New Roman" w:cs="Times New Roman"/>
                <w:i/>
                <w:sz w:val="24"/>
                <w:szCs w:val="24"/>
              </w:rPr>
            </w:rPrChange>
          </w:rPr>
          <w:t xml:space="preserve"> uushi</w:t>
        </w:r>
        <w:r w:rsidR="00182F7F" w:rsidRPr="003C25A1" w:rsidDel="002B6B58">
          <w:rPr>
            <w:rFonts w:ascii="Times New Roman" w:hAnsi="Times New Roman" w:cs="Times New Roman"/>
            <w:sz w:val="24"/>
            <w:szCs w:val="24"/>
            <w:highlight w:val="yellow"/>
            <w:rPrChange w:id="2015" w:author="Marielle Moraine Butters" w:date="2019-06-17T10:25:00Z">
              <w:rPr>
                <w:rFonts w:ascii="Times New Roman" w:hAnsi="Times New Roman" w:cs="Times New Roman"/>
                <w:sz w:val="24"/>
                <w:szCs w:val="24"/>
              </w:rPr>
            </w:rPrChange>
          </w:rPr>
          <w:t xml:space="preserve"> ‘thing’, as also attested in Hausa above. In the completive aspect, there is an alternative verbal negation strategy which uses </w:t>
        </w:r>
        <w:r w:rsidR="00182F7F" w:rsidRPr="003C25A1" w:rsidDel="002B6B58">
          <w:rPr>
            <w:rFonts w:ascii="Times New Roman" w:hAnsi="Times New Roman" w:cs="Times New Roman"/>
            <w:i/>
            <w:sz w:val="24"/>
            <w:szCs w:val="24"/>
            <w:highlight w:val="yellow"/>
            <w:rPrChange w:id="2016" w:author="Marielle Moraine Butters" w:date="2019-06-17T10:25:00Z">
              <w:rPr>
                <w:rFonts w:ascii="Times New Roman" w:hAnsi="Times New Roman" w:cs="Times New Roman"/>
                <w:i/>
                <w:sz w:val="24"/>
                <w:szCs w:val="24"/>
              </w:rPr>
            </w:rPrChange>
          </w:rPr>
          <w:t xml:space="preserve">ma...mə </w:t>
        </w:r>
        <w:r w:rsidR="00182F7F" w:rsidRPr="003C25A1" w:rsidDel="002B6B58">
          <w:rPr>
            <w:rFonts w:ascii="Times New Roman" w:hAnsi="Times New Roman" w:cs="Times New Roman"/>
            <w:sz w:val="24"/>
            <w:szCs w:val="24"/>
            <w:highlight w:val="yellow"/>
            <w:rPrChange w:id="2017" w:author="Marielle Moraine Butters" w:date="2019-06-17T10:25:00Z">
              <w:rPr>
                <w:rFonts w:ascii="Times New Roman" w:hAnsi="Times New Roman" w:cs="Times New Roman"/>
                <w:sz w:val="24"/>
                <w:szCs w:val="24"/>
              </w:rPr>
            </w:rPrChange>
          </w:rPr>
          <w:t>surround</w:t>
        </w:r>
        <w:r w:rsidR="001E29E9" w:rsidRPr="003C25A1" w:rsidDel="002B6B58">
          <w:rPr>
            <w:rFonts w:ascii="Times New Roman" w:hAnsi="Times New Roman" w:cs="Times New Roman"/>
            <w:sz w:val="24"/>
            <w:szCs w:val="24"/>
            <w:highlight w:val="yellow"/>
            <w:rPrChange w:id="2018" w:author="Marielle Moraine Butters" w:date="2019-06-17T10:25:00Z">
              <w:rPr>
                <w:rFonts w:ascii="Times New Roman" w:hAnsi="Times New Roman" w:cs="Times New Roman"/>
                <w:sz w:val="24"/>
                <w:szCs w:val="24"/>
              </w:rPr>
            </w:rPrChange>
          </w:rPr>
          <w:t>ing the verb stem as in (33</w:t>
        </w:r>
        <w:r w:rsidR="00182F7F" w:rsidRPr="003C25A1" w:rsidDel="002B6B58">
          <w:rPr>
            <w:rFonts w:ascii="Times New Roman" w:hAnsi="Times New Roman" w:cs="Times New Roman"/>
            <w:sz w:val="24"/>
            <w:szCs w:val="24"/>
            <w:highlight w:val="yellow"/>
            <w:rPrChange w:id="2019" w:author="Marielle Moraine Butters" w:date="2019-06-17T10:25:00Z">
              <w:rPr>
                <w:rFonts w:ascii="Times New Roman" w:hAnsi="Times New Roman" w:cs="Times New Roman"/>
                <w:sz w:val="24"/>
                <w:szCs w:val="24"/>
              </w:rPr>
            </w:rPrChange>
          </w:rPr>
          <w:t xml:space="preserve">). </w:t>
        </w:r>
      </w:moveFrom>
    </w:p>
    <w:moveFromRangeEnd w:id="2005"/>
    <w:p w14:paraId="50CBC9E7" w14:textId="331B24E6" w:rsidR="00182F7F" w:rsidRPr="003C25A1" w:rsidRDefault="001E29E9" w:rsidP="00182F7F">
      <w:pPr>
        <w:pStyle w:val="NoSpacing"/>
        <w:rPr>
          <w:rFonts w:ascii="Times New Roman" w:hAnsi="Times New Roman" w:cs="Times New Roman"/>
          <w:sz w:val="24"/>
          <w:szCs w:val="24"/>
          <w:highlight w:val="yellow"/>
          <w:lang w:val="sv-SE"/>
          <w:rPrChange w:id="2020" w:author="Marielle Moraine Butters" w:date="2019-06-17T10:25:00Z">
            <w:rPr>
              <w:rFonts w:ascii="Times New Roman" w:hAnsi="Times New Roman" w:cs="Times New Roman"/>
              <w:sz w:val="24"/>
              <w:szCs w:val="24"/>
              <w:lang w:val="sv-SE"/>
            </w:rPr>
          </w:rPrChange>
        </w:rPr>
      </w:pPr>
      <w:del w:id="2021" w:author="Marielle Moraine Butters" w:date="2019-06-17T10:25:00Z">
        <w:r w:rsidRPr="003C25A1" w:rsidDel="002B6B58">
          <w:rPr>
            <w:rFonts w:ascii="Times New Roman" w:hAnsi="Times New Roman" w:cs="Times New Roman"/>
            <w:sz w:val="24"/>
            <w:szCs w:val="24"/>
            <w:highlight w:val="yellow"/>
            <w:lang w:val="sv-SE"/>
            <w:rPrChange w:id="2022" w:author="Marielle Moraine Butters" w:date="2019-06-17T10:25:00Z">
              <w:rPr>
                <w:rFonts w:ascii="Times New Roman" w:hAnsi="Times New Roman" w:cs="Times New Roman"/>
                <w:sz w:val="24"/>
                <w:szCs w:val="24"/>
                <w:lang w:val="sv-SE"/>
              </w:rPr>
            </w:rPrChange>
          </w:rPr>
          <w:delText>(33</w:delText>
        </w:r>
        <w:r w:rsidR="00182F7F" w:rsidRPr="003C25A1" w:rsidDel="002B6B58">
          <w:rPr>
            <w:rFonts w:ascii="Times New Roman" w:hAnsi="Times New Roman" w:cs="Times New Roman"/>
            <w:sz w:val="24"/>
            <w:szCs w:val="24"/>
            <w:highlight w:val="yellow"/>
            <w:lang w:val="sv-SE"/>
            <w:rPrChange w:id="2023" w:author="Marielle Moraine Butters" w:date="2019-06-17T10:25:00Z">
              <w:rPr>
                <w:rFonts w:ascii="Times New Roman" w:hAnsi="Times New Roman" w:cs="Times New Roman"/>
                <w:sz w:val="24"/>
                <w:szCs w:val="24"/>
                <w:lang w:val="sv-SE"/>
              </w:rPr>
            </w:rPrChange>
          </w:rPr>
          <w:delText>)</w:delText>
        </w:r>
      </w:del>
      <w:r w:rsidR="00182F7F" w:rsidRPr="003C25A1">
        <w:rPr>
          <w:rFonts w:ascii="Times New Roman" w:hAnsi="Times New Roman" w:cs="Times New Roman"/>
          <w:sz w:val="24"/>
          <w:szCs w:val="24"/>
          <w:highlight w:val="yellow"/>
          <w:lang w:val="sv-SE"/>
          <w:rPrChange w:id="2024" w:author="Marielle Moraine Butters" w:date="2019-06-17T10:25:00Z">
            <w:rPr>
              <w:rFonts w:ascii="Times New Roman" w:hAnsi="Times New Roman" w:cs="Times New Roman"/>
              <w:sz w:val="24"/>
              <w:szCs w:val="24"/>
              <w:lang w:val="sv-SE"/>
            </w:rPr>
          </w:rPrChange>
        </w:rPr>
        <w:tab/>
      </w:r>
      <w:ins w:id="2025" w:author="Marielle Moraine Butters" w:date="2019-06-17T10:25:00Z">
        <w:r w:rsidR="002B6B58" w:rsidRPr="003C25A1">
          <w:rPr>
            <w:rFonts w:ascii="Times New Roman" w:hAnsi="Times New Roman" w:cs="Times New Roman"/>
            <w:sz w:val="24"/>
            <w:szCs w:val="24"/>
            <w:highlight w:val="yellow"/>
            <w:lang w:val="sv-SE"/>
            <w:rPrChange w:id="2026" w:author="Marielle Moraine Butters" w:date="2019-06-17T10:25:00Z">
              <w:rPr>
                <w:rFonts w:ascii="Times New Roman" w:hAnsi="Times New Roman" w:cs="Times New Roman"/>
                <w:sz w:val="24"/>
                <w:szCs w:val="24"/>
                <w:lang w:val="sv-SE"/>
              </w:rPr>
            </w:rPrChange>
          </w:rPr>
          <w:t xml:space="preserve">c.   </w:t>
        </w:r>
      </w:ins>
      <w:proofErr w:type="spellStart"/>
      <w:r w:rsidR="00182F7F" w:rsidRPr="003C25A1">
        <w:rPr>
          <w:rFonts w:ascii="Times New Roman" w:hAnsi="Times New Roman" w:cs="Times New Roman"/>
          <w:b/>
          <w:bCs/>
          <w:i/>
          <w:sz w:val="24"/>
          <w:szCs w:val="24"/>
          <w:highlight w:val="yellow"/>
          <w:lang w:val="sv-SE"/>
          <w:rPrChange w:id="2027" w:author="Marielle Moraine Butters" w:date="2019-06-17T10:25:00Z">
            <w:rPr>
              <w:rFonts w:ascii="Times New Roman" w:hAnsi="Times New Roman" w:cs="Times New Roman"/>
              <w:b/>
              <w:bCs/>
              <w:i/>
              <w:sz w:val="24"/>
              <w:szCs w:val="24"/>
              <w:lang w:val="sv-SE"/>
            </w:rPr>
          </w:rPrChange>
        </w:rPr>
        <w:t>ma</w:t>
      </w:r>
      <w:proofErr w:type="spellEnd"/>
      <w:r w:rsidR="00182F7F" w:rsidRPr="003C25A1">
        <w:rPr>
          <w:rFonts w:ascii="Times New Roman" w:hAnsi="Times New Roman" w:cs="Times New Roman"/>
          <w:i/>
          <w:sz w:val="24"/>
          <w:szCs w:val="24"/>
          <w:highlight w:val="yellow"/>
          <w:lang w:val="sv-SE"/>
          <w:rPrChange w:id="2028" w:author="Marielle Moraine Butters" w:date="2019-06-17T10:25:00Z">
            <w:rPr>
              <w:rFonts w:ascii="Times New Roman" w:hAnsi="Times New Roman" w:cs="Times New Roman"/>
              <w:i/>
              <w:sz w:val="24"/>
              <w:szCs w:val="24"/>
              <w:lang w:val="sv-SE"/>
            </w:rPr>
          </w:rPrChange>
        </w:rPr>
        <w:t>-ka-</w:t>
      </w:r>
      <w:proofErr w:type="spellStart"/>
      <w:r w:rsidR="00182F7F" w:rsidRPr="003C25A1">
        <w:rPr>
          <w:rFonts w:ascii="Times New Roman" w:hAnsi="Times New Roman" w:cs="Times New Roman"/>
          <w:b/>
          <w:bCs/>
          <w:i/>
          <w:sz w:val="24"/>
          <w:szCs w:val="24"/>
          <w:highlight w:val="yellow"/>
          <w:lang w:val="sv-SE"/>
          <w:rPrChange w:id="2029" w:author="Marielle Moraine Butters" w:date="2019-06-17T10:25:00Z">
            <w:rPr>
              <w:rFonts w:ascii="Times New Roman" w:hAnsi="Times New Roman" w:cs="Times New Roman"/>
              <w:b/>
              <w:bCs/>
              <w:i/>
              <w:sz w:val="24"/>
              <w:szCs w:val="24"/>
              <w:lang w:val="sv-SE"/>
            </w:rPr>
          </w:rPrChange>
        </w:rPr>
        <w:t>mə</w:t>
      </w:r>
      <w:proofErr w:type="spellEnd"/>
      <w:r w:rsidR="00182F7F" w:rsidRPr="003C25A1">
        <w:rPr>
          <w:rFonts w:ascii="Times New Roman" w:hAnsi="Times New Roman" w:cs="Times New Roman"/>
          <w:b/>
          <w:bCs/>
          <w:i/>
          <w:sz w:val="24"/>
          <w:szCs w:val="24"/>
          <w:highlight w:val="yellow"/>
          <w:lang w:val="sv-SE"/>
          <w:rPrChange w:id="2030" w:author="Marielle Moraine Butters" w:date="2019-06-17T10:25:00Z">
            <w:rPr>
              <w:rFonts w:ascii="Times New Roman" w:hAnsi="Times New Roman" w:cs="Times New Roman"/>
              <w:b/>
              <w:bCs/>
              <w:i/>
              <w:sz w:val="24"/>
              <w:szCs w:val="24"/>
              <w:lang w:val="sv-SE"/>
            </w:rPr>
          </w:rPrChange>
        </w:rPr>
        <w:t xml:space="preserve"> </w:t>
      </w:r>
      <w:r w:rsidR="00182F7F" w:rsidRPr="003C25A1">
        <w:rPr>
          <w:rFonts w:ascii="Times New Roman" w:hAnsi="Times New Roman" w:cs="Times New Roman"/>
          <w:i/>
          <w:sz w:val="24"/>
          <w:szCs w:val="24"/>
          <w:highlight w:val="yellow"/>
          <w:lang w:val="sv-SE"/>
          <w:rPrChange w:id="2031" w:author="Marielle Moraine Butters" w:date="2019-06-17T10:25:00Z">
            <w:rPr>
              <w:rFonts w:ascii="Times New Roman" w:hAnsi="Times New Roman" w:cs="Times New Roman"/>
              <w:i/>
              <w:sz w:val="24"/>
              <w:szCs w:val="24"/>
              <w:lang w:val="sv-SE"/>
            </w:rPr>
          </w:rPrChange>
        </w:rPr>
        <w:t xml:space="preserve">             Musa   </w:t>
      </w:r>
      <w:proofErr w:type="spellStart"/>
      <w:r w:rsidR="00182F7F" w:rsidRPr="003C25A1">
        <w:rPr>
          <w:rFonts w:ascii="Times New Roman" w:hAnsi="Times New Roman" w:cs="Times New Roman"/>
          <w:i/>
          <w:sz w:val="24"/>
          <w:szCs w:val="24"/>
          <w:highlight w:val="yellow"/>
          <w:lang w:val="sv-SE"/>
          <w:rPrChange w:id="2032" w:author="Marielle Moraine Butters" w:date="2019-06-17T10:25:00Z">
            <w:rPr>
              <w:rFonts w:ascii="Times New Roman" w:hAnsi="Times New Roman" w:cs="Times New Roman"/>
              <w:i/>
              <w:sz w:val="24"/>
              <w:szCs w:val="24"/>
              <w:lang w:val="sv-SE"/>
            </w:rPr>
          </w:rPrChange>
        </w:rPr>
        <w:t>faara</w:t>
      </w:r>
      <w:proofErr w:type="spellEnd"/>
    </w:p>
    <w:p w14:paraId="350D8BD2" w14:textId="002E58C7" w:rsidR="00182F7F" w:rsidRPr="006033D2" w:rsidRDefault="00182F7F" w:rsidP="00182F7F">
      <w:pPr>
        <w:pStyle w:val="NoSpacing"/>
        <w:rPr>
          <w:rFonts w:ascii="Times New Roman" w:hAnsi="Times New Roman" w:cs="Times New Roman"/>
          <w:iCs/>
          <w:sz w:val="24"/>
          <w:szCs w:val="24"/>
          <w:highlight w:val="yellow"/>
          <w:rPrChange w:id="2033" w:author="Manner, Niina J" w:date="2019-09-02T14:05:00Z">
            <w:rPr>
              <w:rFonts w:ascii="Times New Roman" w:hAnsi="Times New Roman" w:cs="Times New Roman"/>
              <w:iCs/>
              <w:sz w:val="24"/>
              <w:szCs w:val="24"/>
              <w:lang w:val="sv-SE"/>
            </w:rPr>
          </w:rPrChange>
        </w:rPr>
      </w:pPr>
      <w:r w:rsidRPr="003C25A1">
        <w:rPr>
          <w:rFonts w:ascii="Times New Roman" w:hAnsi="Times New Roman" w:cs="Times New Roman"/>
          <w:iCs/>
          <w:sz w:val="24"/>
          <w:szCs w:val="24"/>
          <w:highlight w:val="yellow"/>
          <w:lang w:val="sv-SE"/>
          <w:rPrChange w:id="2034" w:author="Marielle Moraine Butters" w:date="2019-06-17T10:25:00Z">
            <w:rPr>
              <w:rFonts w:ascii="Times New Roman" w:hAnsi="Times New Roman" w:cs="Times New Roman"/>
              <w:iCs/>
              <w:sz w:val="24"/>
              <w:szCs w:val="24"/>
              <w:lang w:val="sv-SE"/>
            </w:rPr>
          </w:rPrChange>
        </w:rPr>
        <w:tab/>
      </w:r>
      <w:ins w:id="2035" w:author="Marielle Moraine Butters" w:date="2019-06-17T10:25:00Z">
        <w:r w:rsidR="002B6B58" w:rsidRPr="003C25A1">
          <w:rPr>
            <w:rFonts w:ascii="Times New Roman" w:hAnsi="Times New Roman" w:cs="Times New Roman"/>
            <w:iCs/>
            <w:sz w:val="24"/>
            <w:szCs w:val="24"/>
            <w:highlight w:val="yellow"/>
            <w:lang w:val="sv-SE"/>
            <w:rPrChange w:id="2036" w:author="Marielle Moraine Butters" w:date="2019-06-17T10:25:00Z">
              <w:rPr>
                <w:rFonts w:ascii="Times New Roman" w:hAnsi="Times New Roman" w:cs="Times New Roman"/>
                <w:iCs/>
                <w:sz w:val="24"/>
                <w:szCs w:val="24"/>
                <w:lang w:val="sv-SE"/>
              </w:rPr>
            </w:rPrChange>
          </w:rPr>
          <w:t xml:space="preserve">     </w:t>
        </w:r>
      </w:ins>
      <w:r w:rsidRPr="006033D2">
        <w:rPr>
          <w:rFonts w:ascii="Times New Roman" w:hAnsi="Times New Roman" w:cs="Times New Roman"/>
          <w:iCs/>
          <w:highlight w:val="yellow"/>
          <w:rPrChange w:id="2037" w:author="Manner, Niina J" w:date="2019-09-02T14:05:00Z">
            <w:rPr>
              <w:rFonts w:ascii="Times New Roman" w:hAnsi="Times New Roman" w:cs="Times New Roman"/>
              <w:iCs/>
              <w:lang w:val="sv-SE"/>
            </w:rPr>
          </w:rPrChange>
        </w:rPr>
        <w:t>NEG</w:t>
      </w:r>
      <w:r w:rsidRPr="006033D2">
        <w:rPr>
          <w:rFonts w:ascii="Times New Roman" w:hAnsi="Times New Roman" w:cs="Times New Roman"/>
          <w:iCs/>
          <w:sz w:val="24"/>
          <w:szCs w:val="24"/>
          <w:highlight w:val="yellow"/>
          <w:rPrChange w:id="2038" w:author="Manner, Niina J" w:date="2019-09-02T14:05:00Z">
            <w:rPr>
              <w:rFonts w:ascii="Times New Roman" w:hAnsi="Times New Roman" w:cs="Times New Roman"/>
              <w:iCs/>
              <w:sz w:val="24"/>
              <w:szCs w:val="24"/>
              <w:lang w:val="sv-SE"/>
            </w:rPr>
          </w:rPrChange>
        </w:rPr>
        <w:t>-throw-</w:t>
      </w:r>
      <w:r w:rsidRPr="006033D2">
        <w:rPr>
          <w:rFonts w:ascii="Times New Roman" w:hAnsi="Times New Roman" w:cs="Times New Roman"/>
          <w:iCs/>
          <w:highlight w:val="yellow"/>
          <w:rPrChange w:id="2039" w:author="Manner, Niina J" w:date="2019-09-02T14:05:00Z">
            <w:rPr>
              <w:rFonts w:ascii="Times New Roman" w:hAnsi="Times New Roman" w:cs="Times New Roman"/>
              <w:iCs/>
              <w:lang w:val="sv-SE"/>
            </w:rPr>
          </w:rPrChange>
        </w:rPr>
        <w:t>NEG</w:t>
      </w:r>
      <w:r w:rsidRPr="006033D2">
        <w:rPr>
          <w:rFonts w:ascii="Times New Roman" w:hAnsi="Times New Roman" w:cs="Times New Roman"/>
          <w:iCs/>
          <w:sz w:val="24"/>
          <w:szCs w:val="24"/>
          <w:highlight w:val="yellow"/>
          <w:rPrChange w:id="2040" w:author="Manner, Niina J" w:date="2019-09-02T14:05:00Z">
            <w:rPr>
              <w:rFonts w:ascii="Times New Roman" w:hAnsi="Times New Roman" w:cs="Times New Roman"/>
              <w:iCs/>
              <w:sz w:val="24"/>
              <w:szCs w:val="24"/>
              <w:lang w:val="sv-SE"/>
            </w:rPr>
          </w:rPrChange>
        </w:rPr>
        <w:t xml:space="preserve">  </w:t>
      </w:r>
      <w:r w:rsidR="00713AEB" w:rsidRPr="006033D2">
        <w:rPr>
          <w:rFonts w:ascii="Times New Roman" w:hAnsi="Times New Roman" w:cs="Times New Roman"/>
          <w:iCs/>
          <w:sz w:val="24"/>
          <w:szCs w:val="24"/>
          <w:highlight w:val="yellow"/>
          <w:rPrChange w:id="2041" w:author="Manner, Niina J" w:date="2019-09-02T14:05:00Z">
            <w:rPr>
              <w:rFonts w:ascii="Times New Roman" w:hAnsi="Times New Roman" w:cs="Times New Roman"/>
              <w:iCs/>
              <w:sz w:val="24"/>
              <w:szCs w:val="24"/>
              <w:lang w:val="sv-SE"/>
            </w:rPr>
          </w:rPrChange>
        </w:rPr>
        <w:t xml:space="preserve"> </w:t>
      </w:r>
      <w:r w:rsidRPr="006033D2">
        <w:rPr>
          <w:rFonts w:ascii="Times New Roman" w:hAnsi="Times New Roman" w:cs="Times New Roman"/>
          <w:iCs/>
          <w:sz w:val="24"/>
          <w:szCs w:val="24"/>
          <w:highlight w:val="yellow"/>
          <w:rPrChange w:id="2042" w:author="Manner, Niina J" w:date="2019-09-02T14:05:00Z">
            <w:rPr>
              <w:rFonts w:ascii="Times New Roman" w:hAnsi="Times New Roman" w:cs="Times New Roman"/>
              <w:iCs/>
              <w:sz w:val="24"/>
              <w:szCs w:val="24"/>
              <w:lang w:val="sv-SE"/>
            </w:rPr>
          </w:rPrChange>
        </w:rPr>
        <w:t>Musa   stone</w:t>
      </w:r>
    </w:p>
    <w:p w14:paraId="63B9B627" w14:textId="74E6EC59" w:rsidR="00182F7F" w:rsidRDefault="002B6B58" w:rsidP="0025130F">
      <w:pPr>
        <w:pStyle w:val="NoSpacing"/>
        <w:ind w:firstLine="720"/>
        <w:rPr>
          <w:rFonts w:ascii="Times New Roman" w:hAnsi="Times New Roman" w:cs="Times New Roman"/>
          <w:iCs/>
          <w:sz w:val="24"/>
          <w:szCs w:val="24"/>
        </w:rPr>
      </w:pPr>
      <w:ins w:id="2043" w:author="Marielle Moraine Butters" w:date="2019-06-17T10:25:00Z">
        <w:r w:rsidRPr="003C25A1">
          <w:rPr>
            <w:rFonts w:ascii="Times New Roman" w:hAnsi="Times New Roman" w:cs="Times New Roman"/>
            <w:iCs/>
            <w:sz w:val="24"/>
            <w:szCs w:val="24"/>
            <w:highlight w:val="yellow"/>
            <w:rPrChange w:id="2044" w:author="Marielle Moraine Butters" w:date="2019-06-17T10:25:00Z">
              <w:rPr>
                <w:rFonts w:ascii="Times New Roman" w:hAnsi="Times New Roman" w:cs="Times New Roman"/>
                <w:iCs/>
                <w:sz w:val="24"/>
                <w:szCs w:val="24"/>
              </w:rPr>
            </w:rPrChange>
          </w:rPr>
          <w:t xml:space="preserve">     </w:t>
        </w:r>
      </w:ins>
      <w:r w:rsidR="00182F7F" w:rsidRPr="003C25A1">
        <w:rPr>
          <w:rFonts w:ascii="Times New Roman" w:hAnsi="Times New Roman" w:cs="Times New Roman"/>
          <w:iCs/>
          <w:sz w:val="24"/>
          <w:szCs w:val="24"/>
          <w:highlight w:val="yellow"/>
          <w:rPrChange w:id="2045" w:author="Marielle Moraine Butters" w:date="2019-06-17T10:25:00Z">
            <w:rPr>
              <w:rFonts w:ascii="Times New Roman" w:hAnsi="Times New Roman" w:cs="Times New Roman"/>
              <w:iCs/>
              <w:sz w:val="24"/>
              <w:szCs w:val="24"/>
            </w:rPr>
          </w:rPrChange>
        </w:rPr>
        <w:t>‘Musa did not throw a stone</w:t>
      </w:r>
      <w:r w:rsidR="00713AEB" w:rsidRPr="003C25A1">
        <w:rPr>
          <w:rFonts w:ascii="Times New Roman" w:hAnsi="Times New Roman" w:cs="Times New Roman"/>
          <w:iCs/>
          <w:sz w:val="24"/>
          <w:szCs w:val="24"/>
          <w:highlight w:val="yellow"/>
          <w:rPrChange w:id="2046" w:author="Marielle Moraine Butters" w:date="2019-06-17T10:25:00Z">
            <w:rPr>
              <w:rFonts w:ascii="Times New Roman" w:hAnsi="Times New Roman" w:cs="Times New Roman"/>
              <w:iCs/>
              <w:sz w:val="24"/>
              <w:szCs w:val="24"/>
            </w:rPr>
          </w:rPrChange>
        </w:rPr>
        <w:t>.</w:t>
      </w:r>
      <w:r w:rsidR="00182F7F" w:rsidRPr="003C25A1">
        <w:rPr>
          <w:rFonts w:ascii="Times New Roman" w:hAnsi="Times New Roman" w:cs="Times New Roman"/>
          <w:iCs/>
          <w:sz w:val="24"/>
          <w:szCs w:val="24"/>
          <w:highlight w:val="yellow"/>
          <w:rPrChange w:id="2047" w:author="Marielle Moraine Butters" w:date="2019-06-17T10:25:00Z">
            <w:rPr>
              <w:rFonts w:ascii="Times New Roman" w:hAnsi="Times New Roman" w:cs="Times New Roman"/>
              <w:iCs/>
              <w:sz w:val="24"/>
              <w:szCs w:val="24"/>
            </w:rPr>
          </w:rPrChange>
        </w:rPr>
        <w:t>’</w:t>
      </w:r>
      <w:r w:rsidR="00713AEB" w:rsidRPr="003C25A1">
        <w:rPr>
          <w:rFonts w:ascii="Times New Roman" w:hAnsi="Times New Roman" w:cs="Times New Roman"/>
          <w:iCs/>
          <w:sz w:val="24"/>
          <w:szCs w:val="24"/>
          <w:highlight w:val="yellow"/>
          <w:rPrChange w:id="2048" w:author="Marielle Moraine Butters" w:date="2019-06-17T10:25:00Z">
            <w:rPr>
              <w:rFonts w:ascii="Times New Roman" w:hAnsi="Times New Roman" w:cs="Times New Roman"/>
              <w:iCs/>
              <w:sz w:val="24"/>
              <w:szCs w:val="24"/>
            </w:rPr>
          </w:rPrChange>
        </w:rPr>
        <w:t xml:space="preserve"> </w:t>
      </w:r>
      <w:ins w:id="2049" w:author="Marielle Moraine Butters" w:date="2019-06-19T17:22:00Z">
        <w:r w:rsidR="00A6421E" w:rsidRPr="00446292">
          <w:rPr>
            <w:color w:val="000000"/>
            <w:highlight w:val="yellow"/>
          </w:rPr>
          <w:t>(</w:t>
        </w:r>
        <w:proofErr w:type="spellStart"/>
        <w:r w:rsidR="00A6421E" w:rsidRPr="00446292">
          <w:rPr>
            <w:color w:val="000000"/>
            <w:highlight w:val="yellow"/>
          </w:rPr>
          <w:t>Hoskison</w:t>
        </w:r>
        <w:proofErr w:type="spellEnd"/>
        <w:r w:rsidR="00A6421E" w:rsidRPr="00446292">
          <w:rPr>
            <w:color w:val="000000"/>
            <w:highlight w:val="yellow"/>
          </w:rPr>
          <w:t xml:space="preserve"> 1983: 91)</w:t>
        </w:r>
        <w:r w:rsidR="00A6421E" w:rsidRPr="00A6421E" w:rsidDel="002B6B58">
          <w:rPr>
            <w:rFonts w:ascii="Times New Roman" w:hAnsi="Times New Roman" w:cs="Times New Roman"/>
            <w:sz w:val="24"/>
            <w:szCs w:val="24"/>
            <w:highlight w:val="yellow"/>
          </w:rPr>
          <w:t xml:space="preserve"> </w:t>
        </w:r>
      </w:ins>
      <w:del w:id="2050" w:author="Marielle Moraine Butters" w:date="2019-06-17T10:25:00Z">
        <w:r w:rsidR="00713AEB" w:rsidRPr="003C25A1" w:rsidDel="002B6B58">
          <w:rPr>
            <w:rFonts w:ascii="Times New Roman" w:hAnsi="Times New Roman" w:cs="Times New Roman"/>
            <w:sz w:val="24"/>
            <w:szCs w:val="24"/>
            <w:highlight w:val="yellow"/>
            <w:rPrChange w:id="2051" w:author="Marielle Moraine Butters" w:date="2019-06-17T10:25:00Z">
              <w:rPr>
                <w:rFonts w:ascii="Times New Roman" w:hAnsi="Times New Roman" w:cs="Times New Roman"/>
                <w:sz w:val="24"/>
                <w:szCs w:val="24"/>
              </w:rPr>
            </w:rPrChange>
          </w:rPr>
          <w:delText>(Hoskison 1983: 91)</w:delText>
        </w:r>
      </w:del>
    </w:p>
    <w:p w14:paraId="668DDF37" w14:textId="77777777" w:rsidR="00182F7F" w:rsidRDefault="00182F7F" w:rsidP="00182F7F">
      <w:pPr>
        <w:pStyle w:val="NoSpacing"/>
        <w:ind w:left="720" w:firstLine="720"/>
        <w:rPr>
          <w:rFonts w:ascii="Times New Roman" w:hAnsi="Times New Roman" w:cs="Times New Roman"/>
          <w:iCs/>
          <w:sz w:val="24"/>
          <w:szCs w:val="24"/>
        </w:rPr>
      </w:pPr>
    </w:p>
    <w:p w14:paraId="6BB93425" w14:textId="77777777" w:rsidR="00182F7F" w:rsidRDefault="00FB38E2" w:rsidP="00182F7F">
      <w:pPr>
        <w:pStyle w:val="NoSpacing"/>
        <w:spacing w:line="480" w:lineRule="auto"/>
        <w:rPr>
          <w:rFonts w:ascii="Times New Roman" w:hAnsi="Times New Roman" w:cs="Times New Roman"/>
          <w:iCs/>
          <w:sz w:val="24"/>
          <w:szCs w:val="24"/>
        </w:rPr>
      </w:pPr>
      <w:r>
        <w:rPr>
          <w:rFonts w:ascii="Times New Roman" w:hAnsi="Times New Roman" w:cs="Times New Roman"/>
          <w:iCs/>
          <w:sz w:val="24"/>
          <w:szCs w:val="24"/>
        </w:rPr>
        <w:tab/>
        <w:t>This</w:t>
      </w:r>
      <w:r w:rsidR="00182F7F">
        <w:rPr>
          <w:rFonts w:ascii="Times New Roman" w:hAnsi="Times New Roman" w:cs="Times New Roman"/>
          <w:iCs/>
          <w:sz w:val="24"/>
          <w:szCs w:val="24"/>
        </w:rPr>
        <w:t xml:space="preserve"> negative completive </w:t>
      </w:r>
      <w:r>
        <w:rPr>
          <w:rFonts w:ascii="Times New Roman" w:hAnsi="Times New Roman" w:cs="Times New Roman"/>
          <w:iCs/>
          <w:sz w:val="24"/>
          <w:szCs w:val="24"/>
        </w:rPr>
        <w:t>strategy</w:t>
      </w:r>
      <w:r w:rsidR="00182F7F">
        <w:rPr>
          <w:rFonts w:ascii="Times New Roman" w:hAnsi="Times New Roman" w:cs="Times New Roman"/>
          <w:iCs/>
          <w:sz w:val="24"/>
          <w:szCs w:val="24"/>
        </w:rPr>
        <w:t xml:space="preserve"> is rare and exists alongside the more typical strategy of marking </w:t>
      </w:r>
      <w:r>
        <w:rPr>
          <w:rFonts w:ascii="Times New Roman" w:hAnsi="Times New Roman" w:cs="Times New Roman"/>
          <w:iCs/>
          <w:sz w:val="24"/>
          <w:szCs w:val="24"/>
        </w:rPr>
        <w:t xml:space="preserve">verbal </w:t>
      </w:r>
      <w:r w:rsidR="00182F7F">
        <w:rPr>
          <w:rFonts w:ascii="Times New Roman" w:hAnsi="Times New Roman" w:cs="Times New Roman"/>
          <w:iCs/>
          <w:sz w:val="24"/>
          <w:szCs w:val="24"/>
        </w:rPr>
        <w:t xml:space="preserve">negation through use of the negative existential. </w:t>
      </w:r>
    </w:p>
    <w:p w14:paraId="3B125040" w14:textId="77777777" w:rsidR="00FB38E2" w:rsidRDefault="00FB38E2" w:rsidP="00FB38E2">
      <w:pPr>
        <w:pStyle w:val="NoSpacing"/>
        <w:rPr>
          <w:rFonts w:ascii="Times New Roman" w:hAnsi="Times New Roman" w:cs="Times New Roman"/>
          <w:b/>
          <w:sz w:val="24"/>
          <w:szCs w:val="24"/>
        </w:rPr>
      </w:pPr>
      <w:r>
        <w:rPr>
          <w:rFonts w:ascii="Times New Roman" w:hAnsi="Times New Roman" w:cs="Times New Roman"/>
          <w:b/>
          <w:sz w:val="24"/>
          <w:szCs w:val="24"/>
        </w:rPr>
        <w:t>3.6</w:t>
      </w:r>
      <w:r w:rsidR="005D3199">
        <w:rPr>
          <w:rFonts w:ascii="Times New Roman" w:hAnsi="Times New Roman" w:cs="Times New Roman"/>
          <w:b/>
          <w:sz w:val="24"/>
          <w:szCs w:val="24"/>
        </w:rPr>
        <w:t xml:space="preserve"> </w:t>
      </w:r>
      <w:r w:rsidRPr="00687A7E">
        <w:rPr>
          <w:rFonts w:ascii="Times New Roman" w:hAnsi="Times New Roman" w:cs="Times New Roman"/>
          <w:b/>
          <w:sz w:val="24"/>
          <w:szCs w:val="24"/>
        </w:rPr>
        <w:t>C</w:t>
      </w:r>
      <w:r>
        <w:rPr>
          <w:rFonts w:ascii="Times New Roman" w:hAnsi="Times New Roman" w:cs="Times New Roman"/>
          <w:b/>
          <w:sz w:val="24"/>
          <w:szCs w:val="24"/>
        </w:rPr>
        <w:t>~</w:t>
      </w:r>
      <w:r w:rsidRPr="00687A7E">
        <w:rPr>
          <w:rFonts w:ascii="Times New Roman" w:hAnsi="Times New Roman" w:cs="Times New Roman"/>
          <w:b/>
          <w:sz w:val="24"/>
          <w:szCs w:val="24"/>
        </w:rPr>
        <w:t xml:space="preserve"> A</w:t>
      </w:r>
    </w:p>
    <w:p w14:paraId="489D74CD" w14:textId="77777777" w:rsidR="00FB38E2" w:rsidRPr="00687A7E" w:rsidRDefault="00FB38E2" w:rsidP="00FB38E2">
      <w:pPr>
        <w:pStyle w:val="NoSpacing"/>
        <w:rPr>
          <w:rFonts w:ascii="Times New Roman" w:hAnsi="Times New Roman" w:cs="Times New Roman"/>
          <w:b/>
          <w:sz w:val="24"/>
          <w:szCs w:val="24"/>
        </w:rPr>
      </w:pPr>
    </w:p>
    <w:p w14:paraId="5B96B63C" w14:textId="77777777" w:rsidR="00FB38E2" w:rsidRPr="00FB38E2" w:rsidRDefault="00FB38E2" w:rsidP="005D319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I do not have strong evidence for a synchronically variable C~A stage in Chadic where the negative-existential-cum-verbal-operator comes to be reanalyzed as an ordinary verbal </w:t>
      </w:r>
      <w:proofErr w:type="spellStart"/>
      <w:r>
        <w:rPr>
          <w:rFonts w:ascii="Times New Roman" w:hAnsi="Times New Roman" w:cs="Times New Roman"/>
          <w:sz w:val="24"/>
          <w:szCs w:val="24"/>
        </w:rPr>
        <w:t>negator</w:t>
      </w:r>
      <w:proofErr w:type="spellEnd"/>
      <w:r>
        <w:rPr>
          <w:rFonts w:ascii="Times New Roman" w:hAnsi="Times New Roman" w:cs="Times New Roman"/>
          <w:sz w:val="24"/>
          <w:szCs w:val="24"/>
        </w:rPr>
        <w:t xml:space="preserve"> and begins to occur with the affirmative existential in negative existential clauses. As noted by Croft (1991: 19), this is perhaps unsurprising given </w:t>
      </w:r>
      <w:commentRangeStart w:id="2052"/>
      <w:r>
        <w:rPr>
          <w:rFonts w:ascii="Times New Roman" w:hAnsi="Times New Roman" w:cs="Times New Roman"/>
          <w:sz w:val="24"/>
          <w:szCs w:val="24"/>
        </w:rPr>
        <w:t xml:space="preserve">that Type </w:t>
      </w:r>
      <w:commentRangeStart w:id="2053"/>
      <w:r>
        <w:rPr>
          <w:rFonts w:ascii="Times New Roman" w:hAnsi="Times New Roman" w:cs="Times New Roman"/>
          <w:sz w:val="24"/>
          <w:szCs w:val="24"/>
        </w:rPr>
        <w:t>C</w:t>
      </w:r>
      <w:commentRangeEnd w:id="2053"/>
      <w:r w:rsidR="00680DF4">
        <w:rPr>
          <w:rStyle w:val="CommentReference"/>
        </w:rPr>
        <w:commentReference w:id="2053"/>
      </w:r>
      <w:r>
        <w:rPr>
          <w:rFonts w:ascii="Times New Roman" w:hAnsi="Times New Roman" w:cs="Times New Roman"/>
          <w:sz w:val="24"/>
          <w:szCs w:val="24"/>
        </w:rPr>
        <w:t xml:space="preserve"> is </w:t>
      </w:r>
      <w:commentRangeEnd w:id="2052"/>
      <w:r w:rsidR="00541ABA">
        <w:rPr>
          <w:rStyle w:val="CommentReference"/>
        </w:rPr>
        <w:commentReference w:id="2052"/>
      </w:r>
      <w:r>
        <w:rPr>
          <w:rFonts w:ascii="Times New Roman" w:hAnsi="Times New Roman" w:cs="Times New Roman"/>
          <w:sz w:val="24"/>
          <w:szCs w:val="24"/>
        </w:rPr>
        <w:t xml:space="preserve">relatively unstable and typologically uncommon. He reasons that the lack of an existential predicate is anomalous in the minds of speakers, leading to the introduction of a positive existential relatively quickly, </w:t>
      </w:r>
      <w:r w:rsidR="001A7925">
        <w:rPr>
          <w:rFonts w:ascii="Times New Roman" w:hAnsi="Times New Roman" w:cs="Times New Roman"/>
          <w:sz w:val="24"/>
          <w:szCs w:val="24"/>
        </w:rPr>
        <w:t xml:space="preserve">thus </w:t>
      </w:r>
      <w:r>
        <w:rPr>
          <w:rFonts w:ascii="Times New Roman" w:hAnsi="Times New Roman" w:cs="Times New Roman"/>
          <w:sz w:val="24"/>
          <w:szCs w:val="24"/>
        </w:rPr>
        <w:t xml:space="preserve">returning a given language to Type A. </w:t>
      </w:r>
    </w:p>
    <w:p w14:paraId="3FDA0CDD" w14:textId="77777777" w:rsidR="00486B0E" w:rsidRPr="00903405" w:rsidRDefault="00FB38E2" w:rsidP="00486B0E">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4</w:t>
      </w:r>
      <w:r w:rsidR="00903405" w:rsidRPr="00903405">
        <w:rPr>
          <w:rFonts w:ascii="Times New Roman" w:hAnsi="Times New Roman" w:cs="Times New Roman"/>
          <w:b/>
          <w:sz w:val="24"/>
          <w:szCs w:val="24"/>
        </w:rPr>
        <w:t xml:space="preserve">. </w:t>
      </w:r>
      <w:r w:rsidR="00E37D69" w:rsidRPr="00E37D69">
        <w:rPr>
          <w:rFonts w:ascii="Times New Roman" w:hAnsi="Times New Roman" w:cs="Times New Roman"/>
          <w:b/>
        </w:rPr>
        <w:t>OVERLAP BETWEEN TYPES</w:t>
      </w:r>
      <w:r w:rsidR="00E37D69">
        <w:rPr>
          <w:rFonts w:ascii="Times New Roman" w:hAnsi="Times New Roman" w:cs="Times New Roman"/>
          <w:b/>
        </w:rPr>
        <w:t xml:space="preserve"> AND STAGES</w:t>
      </w:r>
    </w:p>
    <w:p w14:paraId="2B2C57CC" w14:textId="77777777" w:rsidR="00903405" w:rsidRPr="00FB38E2" w:rsidRDefault="00903405" w:rsidP="005D3199">
      <w:pPr>
        <w:pStyle w:val="NoSpacing"/>
        <w:spacing w:line="48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Veselinova</w:t>
      </w:r>
      <w:proofErr w:type="spellEnd"/>
      <w:r>
        <w:rPr>
          <w:rFonts w:ascii="Times New Roman" w:eastAsia="Times New Roman" w:hAnsi="Times New Roman" w:cs="Times New Roman"/>
          <w:color w:val="000000"/>
          <w:sz w:val="24"/>
          <w:szCs w:val="24"/>
        </w:rPr>
        <w:t xml:space="preserve"> (2016) has pointed out that overlap between types occurs </w:t>
      </w:r>
      <w:proofErr w:type="gramStart"/>
      <w:r>
        <w:rPr>
          <w:rFonts w:ascii="Times New Roman" w:eastAsia="Times New Roman" w:hAnsi="Times New Roman" w:cs="Times New Roman"/>
          <w:color w:val="000000"/>
          <w:sz w:val="24"/>
          <w:szCs w:val="24"/>
        </w:rPr>
        <w:t>to a greater extent</w:t>
      </w:r>
      <w:proofErr w:type="gramEnd"/>
      <w:r>
        <w:rPr>
          <w:rFonts w:ascii="Times New Roman" w:eastAsia="Times New Roman" w:hAnsi="Times New Roman" w:cs="Times New Roman"/>
          <w:color w:val="000000"/>
          <w:sz w:val="24"/>
          <w:szCs w:val="24"/>
        </w:rPr>
        <w:t xml:space="preserve"> than perhaps conceded by Croft</w:t>
      </w:r>
      <w:r w:rsidR="00F25CE8">
        <w:rPr>
          <w:rFonts w:ascii="Times New Roman" w:eastAsia="Times New Roman" w:hAnsi="Times New Roman" w:cs="Times New Roman"/>
          <w:color w:val="000000"/>
          <w:sz w:val="24"/>
          <w:szCs w:val="24"/>
        </w:rPr>
        <w:t xml:space="preserve"> (1991)</w:t>
      </w:r>
      <w:r>
        <w:rPr>
          <w:rFonts w:ascii="Times New Roman" w:eastAsia="Times New Roman" w:hAnsi="Times New Roman" w:cs="Times New Roman"/>
          <w:color w:val="000000"/>
          <w:sz w:val="24"/>
          <w:szCs w:val="24"/>
        </w:rPr>
        <w:t>. In this sec</w:t>
      </w:r>
      <w:r w:rsidR="00FB38E2">
        <w:rPr>
          <w:rFonts w:ascii="Times New Roman" w:eastAsia="Times New Roman" w:hAnsi="Times New Roman" w:cs="Times New Roman"/>
          <w:color w:val="000000"/>
          <w:sz w:val="24"/>
          <w:szCs w:val="24"/>
        </w:rPr>
        <w:t xml:space="preserve">tion, I consider a few examples of Chadic languages where the data available does not warrant easy placement in any one type or stage. </w:t>
      </w:r>
    </w:p>
    <w:p w14:paraId="5F30FAF5" w14:textId="77777777" w:rsidR="000C20A0" w:rsidRDefault="00FB38E2" w:rsidP="000C20A0">
      <w:pPr>
        <w:pStyle w:val="No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w:t>
      </w:r>
      <w:r w:rsidR="00903405">
        <w:rPr>
          <w:rFonts w:ascii="Times New Roman" w:eastAsia="Times New Roman" w:hAnsi="Times New Roman" w:cs="Times New Roman"/>
          <w:b/>
          <w:color w:val="000000"/>
          <w:sz w:val="24"/>
          <w:szCs w:val="24"/>
        </w:rPr>
        <w:t>.1</w:t>
      </w:r>
      <w:r w:rsidR="000C20A0" w:rsidRPr="00C037FC">
        <w:rPr>
          <w:rFonts w:ascii="Times New Roman" w:eastAsia="Times New Roman" w:hAnsi="Times New Roman" w:cs="Times New Roman"/>
          <w:b/>
          <w:color w:val="000000"/>
          <w:sz w:val="24"/>
          <w:szCs w:val="24"/>
        </w:rPr>
        <w:t xml:space="preserve"> Overlap of Type A and Type B</w:t>
      </w:r>
    </w:p>
    <w:p w14:paraId="75187EA3" w14:textId="77777777" w:rsidR="000C20A0" w:rsidRDefault="000C20A0" w:rsidP="000C20A0">
      <w:pPr>
        <w:pStyle w:val="NoSpacing"/>
        <w:rPr>
          <w:rFonts w:ascii="Times New Roman" w:eastAsia="Times New Roman" w:hAnsi="Times New Roman" w:cs="Times New Roman"/>
          <w:color w:val="000000"/>
          <w:sz w:val="24"/>
          <w:szCs w:val="24"/>
        </w:rPr>
      </w:pPr>
    </w:p>
    <w:p w14:paraId="47BF3A29" w14:textId="77777777" w:rsidR="00903405" w:rsidRDefault="000C20A0" w:rsidP="005D3199">
      <w:pPr>
        <w:pStyle w:val="NoSpacing"/>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mentioned </w:t>
      </w:r>
      <w:r w:rsidR="00FB38E2">
        <w:rPr>
          <w:rFonts w:ascii="Times New Roman" w:eastAsia="Times New Roman" w:hAnsi="Times New Roman" w:cs="Times New Roman"/>
          <w:color w:val="000000"/>
          <w:sz w:val="24"/>
          <w:szCs w:val="24"/>
        </w:rPr>
        <w:t>early in the paper</w:t>
      </w:r>
      <w:r>
        <w:rPr>
          <w:rFonts w:ascii="Times New Roman" w:eastAsia="Times New Roman" w:hAnsi="Times New Roman" w:cs="Times New Roman"/>
          <w:color w:val="000000"/>
          <w:sz w:val="24"/>
          <w:szCs w:val="24"/>
        </w:rPr>
        <w:t>, in</w:t>
      </w:r>
      <w:r w:rsidR="00903405">
        <w:rPr>
          <w:rFonts w:ascii="Times New Roman" w:eastAsia="Times New Roman" w:hAnsi="Times New Roman" w:cs="Times New Roman"/>
          <w:color w:val="000000"/>
          <w:sz w:val="24"/>
          <w:szCs w:val="24"/>
        </w:rPr>
        <w:t xml:space="preserve"> Chadic</w:t>
      </w:r>
      <w:r>
        <w:rPr>
          <w:rFonts w:ascii="Times New Roman" w:eastAsia="Times New Roman" w:hAnsi="Times New Roman" w:cs="Times New Roman"/>
          <w:color w:val="000000"/>
          <w:sz w:val="24"/>
          <w:szCs w:val="24"/>
        </w:rPr>
        <w:t xml:space="preserve"> it is common </w:t>
      </w:r>
      <w:r w:rsidR="007F5A85">
        <w:rPr>
          <w:rFonts w:ascii="Times New Roman" w:eastAsia="Times New Roman" w:hAnsi="Times New Roman" w:cs="Times New Roman"/>
          <w:color w:val="000000"/>
          <w:sz w:val="24"/>
          <w:szCs w:val="24"/>
        </w:rPr>
        <w:t xml:space="preserve">for there to exist </w:t>
      </w:r>
      <w:r w:rsidR="00FB38E2">
        <w:rPr>
          <w:rFonts w:ascii="Times New Roman" w:eastAsia="Times New Roman" w:hAnsi="Times New Roman" w:cs="Times New Roman"/>
          <w:color w:val="000000"/>
          <w:sz w:val="24"/>
          <w:szCs w:val="24"/>
        </w:rPr>
        <w:t xml:space="preserve">two </w:t>
      </w:r>
      <w:r w:rsidR="00F25CE8">
        <w:rPr>
          <w:rFonts w:ascii="Times New Roman" w:eastAsia="Times New Roman" w:hAnsi="Times New Roman" w:cs="Times New Roman"/>
          <w:color w:val="000000"/>
          <w:sz w:val="24"/>
          <w:szCs w:val="24"/>
        </w:rPr>
        <w:t>option</w:t>
      </w:r>
      <w:r w:rsidR="00FB38E2">
        <w:rPr>
          <w:rFonts w:ascii="Times New Roman" w:eastAsia="Times New Roman" w:hAnsi="Times New Roman" w:cs="Times New Roman"/>
          <w:color w:val="000000"/>
          <w:sz w:val="24"/>
          <w:szCs w:val="24"/>
        </w:rPr>
        <w:t>s to negate existence</w:t>
      </w:r>
      <w:r w:rsidR="00EA5011">
        <w:rPr>
          <w:rFonts w:ascii="Times New Roman" w:eastAsia="Times New Roman" w:hAnsi="Times New Roman" w:cs="Times New Roman"/>
          <w:color w:val="000000"/>
          <w:sz w:val="24"/>
          <w:szCs w:val="24"/>
        </w:rPr>
        <w:t xml:space="preserve"> within the same language</w:t>
      </w:r>
      <w:r w:rsidR="00FB38E2">
        <w:rPr>
          <w:rFonts w:ascii="Times New Roman" w:eastAsia="Times New Roman" w:hAnsi="Times New Roman" w:cs="Times New Roman"/>
          <w:color w:val="000000"/>
          <w:sz w:val="24"/>
          <w:szCs w:val="24"/>
        </w:rPr>
        <w:t>. In the first,</w:t>
      </w:r>
      <w:r w:rsidR="009361BC">
        <w:rPr>
          <w:rFonts w:ascii="Times New Roman" w:eastAsia="Times New Roman" w:hAnsi="Times New Roman" w:cs="Times New Roman"/>
          <w:color w:val="000000"/>
          <w:sz w:val="24"/>
          <w:szCs w:val="24"/>
        </w:rPr>
        <w:t xml:space="preserve"> a negative existential predicate</w:t>
      </w:r>
      <w:r w:rsidR="00F25CE8">
        <w:rPr>
          <w:rFonts w:ascii="Times New Roman" w:eastAsia="Times New Roman" w:hAnsi="Times New Roman" w:cs="Times New Roman"/>
          <w:color w:val="000000"/>
          <w:sz w:val="24"/>
          <w:szCs w:val="24"/>
        </w:rPr>
        <w:t xml:space="preserve"> </w:t>
      </w:r>
      <w:proofErr w:type="gramStart"/>
      <w:r w:rsidR="00FB38E2">
        <w:rPr>
          <w:rFonts w:ascii="Times New Roman" w:eastAsia="Times New Roman" w:hAnsi="Times New Roman" w:cs="Times New Roman"/>
          <w:color w:val="000000"/>
          <w:sz w:val="24"/>
          <w:szCs w:val="24"/>
        </w:rPr>
        <w:t>is formed</w:t>
      </w:r>
      <w:proofErr w:type="gramEnd"/>
      <w:r w:rsidR="00F25CE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through a positive existential and a verbal </w:t>
      </w:r>
      <w:proofErr w:type="spellStart"/>
      <w:r>
        <w:rPr>
          <w:rFonts w:ascii="Times New Roman" w:eastAsia="Times New Roman" w:hAnsi="Times New Roman" w:cs="Times New Roman"/>
          <w:color w:val="000000"/>
          <w:sz w:val="24"/>
          <w:szCs w:val="24"/>
        </w:rPr>
        <w:t>negator</w:t>
      </w:r>
      <w:proofErr w:type="spellEnd"/>
      <w:r>
        <w:rPr>
          <w:rFonts w:ascii="Times New Roman" w:eastAsia="Times New Roman" w:hAnsi="Times New Roman" w:cs="Times New Roman"/>
          <w:color w:val="000000"/>
          <w:sz w:val="24"/>
          <w:szCs w:val="24"/>
        </w:rPr>
        <w:t xml:space="preserve"> (Type A)</w:t>
      </w:r>
      <w:r w:rsidR="00FB38E2">
        <w:rPr>
          <w:rFonts w:ascii="Times New Roman" w:eastAsia="Times New Roman" w:hAnsi="Times New Roman" w:cs="Times New Roman"/>
          <w:color w:val="000000"/>
          <w:sz w:val="24"/>
          <w:szCs w:val="24"/>
        </w:rPr>
        <w:t xml:space="preserve">. In the second, there is </w:t>
      </w:r>
      <w:r w:rsidR="00903405">
        <w:rPr>
          <w:rFonts w:ascii="Times New Roman" w:eastAsia="Times New Roman" w:hAnsi="Times New Roman" w:cs="Times New Roman"/>
          <w:color w:val="000000"/>
          <w:sz w:val="24"/>
          <w:szCs w:val="24"/>
        </w:rPr>
        <w:t xml:space="preserve">a </w:t>
      </w:r>
      <w:r w:rsidR="00FB38E2">
        <w:rPr>
          <w:rFonts w:ascii="Times New Roman" w:eastAsia="Times New Roman" w:hAnsi="Times New Roman" w:cs="Times New Roman"/>
          <w:color w:val="000000"/>
          <w:sz w:val="24"/>
          <w:szCs w:val="24"/>
        </w:rPr>
        <w:t xml:space="preserve">distinct </w:t>
      </w:r>
      <w:r w:rsidR="00903405">
        <w:rPr>
          <w:rFonts w:ascii="Times New Roman" w:eastAsia="Times New Roman" w:hAnsi="Times New Roman" w:cs="Times New Roman"/>
          <w:color w:val="000000"/>
          <w:sz w:val="24"/>
          <w:szCs w:val="24"/>
        </w:rPr>
        <w:t>negative existential predicator (Type B)</w:t>
      </w:r>
      <w:r>
        <w:rPr>
          <w:rFonts w:ascii="Times New Roman" w:eastAsia="Times New Roman" w:hAnsi="Times New Roman" w:cs="Times New Roman"/>
          <w:color w:val="000000"/>
          <w:sz w:val="24"/>
          <w:szCs w:val="24"/>
        </w:rPr>
        <w:t xml:space="preserve">. </w:t>
      </w:r>
      <w:r w:rsidR="00903405">
        <w:rPr>
          <w:rFonts w:ascii="Times New Roman" w:eastAsia="Times New Roman" w:hAnsi="Times New Roman" w:cs="Times New Roman"/>
          <w:color w:val="000000"/>
          <w:sz w:val="24"/>
          <w:szCs w:val="24"/>
        </w:rPr>
        <w:t xml:space="preserve">Often these forms of negation </w:t>
      </w:r>
      <w:proofErr w:type="gramStart"/>
      <w:r w:rsidR="00903405">
        <w:rPr>
          <w:rFonts w:ascii="Times New Roman" w:eastAsia="Times New Roman" w:hAnsi="Times New Roman" w:cs="Times New Roman"/>
          <w:color w:val="000000"/>
          <w:sz w:val="24"/>
          <w:szCs w:val="24"/>
        </w:rPr>
        <w:t>are used</w:t>
      </w:r>
      <w:proofErr w:type="gramEnd"/>
      <w:r w:rsidR="00903405">
        <w:rPr>
          <w:rFonts w:ascii="Times New Roman" w:eastAsia="Times New Roman" w:hAnsi="Times New Roman" w:cs="Times New Roman"/>
          <w:color w:val="000000"/>
          <w:sz w:val="24"/>
          <w:szCs w:val="24"/>
        </w:rPr>
        <w:t xml:space="preserve"> interchangeably, though sometime</w:t>
      </w:r>
      <w:r w:rsidR="00F25CE8">
        <w:rPr>
          <w:rFonts w:ascii="Times New Roman" w:eastAsia="Times New Roman" w:hAnsi="Times New Roman" w:cs="Times New Roman"/>
          <w:color w:val="000000"/>
          <w:sz w:val="24"/>
          <w:szCs w:val="24"/>
        </w:rPr>
        <w:t xml:space="preserve">s the negative existential serves </w:t>
      </w:r>
      <w:r w:rsidR="007F5A85">
        <w:rPr>
          <w:rFonts w:ascii="Times New Roman" w:eastAsia="Times New Roman" w:hAnsi="Times New Roman" w:cs="Times New Roman"/>
          <w:color w:val="000000"/>
          <w:sz w:val="24"/>
          <w:szCs w:val="24"/>
        </w:rPr>
        <w:t>additional functions</w:t>
      </w:r>
      <w:r w:rsidR="00FB38E2">
        <w:rPr>
          <w:rFonts w:ascii="Times New Roman" w:eastAsia="Times New Roman" w:hAnsi="Times New Roman" w:cs="Times New Roman"/>
          <w:color w:val="000000"/>
          <w:sz w:val="24"/>
          <w:szCs w:val="24"/>
        </w:rPr>
        <w:t>. The presence of additional functions suggests that the negative existential in these languages is</w:t>
      </w:r>
      <w:r w:rsidR="007F5A85">
        <w:rPr>
          <w:rFonts w:ascii="Times New Roman" w:eastAsia="Times New Roman" w:hAnsi="Times New Roman" w:cs="Times New Roman"/>
          <w:color w:val="000000"/>
          <w:sz w:val="24"/>
          <w:szCs w:val="24"/>
        </w:rPr>
        <w:t xml:space="preserve"> </w:t>
      </w:r>
      <w:r w:rsidR="00FB38E2">
        <w:rPr>
          <w:rFonts w:ascii="Times New Roman" w:eastAsia="Times New Roman" w:hAnsi="Times New Roman" w:cs="Times New Roman"/>
          <w:color w:val="000000"/>
          <w:sz w:val="24"/>
          <w:szCs w:val="24"/>
        </w:rPr>
        <w:t xml:space="preserve">newer than the verbal </w:t>
      </w:r>
      <w:proofErr w:type="spellStart"/>
      <w:proofErr w:type="gramStart"/>
      <w:r w:rsidR="00FB38E2">
        <w:rPr>
          <w:rFonts w:ascii="Times New Roman" w:eastAsia="Times New Roman" w:hAnsi="Times New Roman" w:cs="Times New Roman"/>
          <w:color w:val="000000"/>
          <w:sz w:val="24"/>
          <w:szCs w:val="24"/>
        </w:rPr>
        <w:t>negator</w:t>
      </w:r>
      <w:proofErr w:type="spellEnd"/>
      <w:proofErr w:type="gramEnd"/>
      <w:r w:rsidR="00FB38E2">
        <w:rPr>
          <w:rFonts w:ascii="Times New Roman" w:eastAsia="Times New Roman" w:hAnsi="Times New Roman" w:cs="Times New Roman"/>
          <w:color w:val="000000"/>
          <w:sz w:val="24"/>
          <w:szCs w:val="24"/>
        </w:rPr>
        <w:t xml:space="preserve">. However, it is not the case in all languages that a clear line can be drawn between what functions are performed by each of these types. </w:t>
      </w:r>
    </w:p>
    <w:p w14:paraId="0E2715FB" w14:textId="05070B81" w:rsidR="000C20A0" w:rsidRPr="00621C07" w:rsidRDefault="000C20A0" w:rsidP="003C25A1">
      <w:pPr>
        <w:pStyle w:val="NoSpacing"/>
        <w:spacing w:line="480" w:lineRule="auto"/>
        <w:ind w:firstLine="720"/>
        <w:rPr>
          <w:rFonts w:ascii="Times New Roman" w:eastAsia="Times New Roman" w:hAnsi="Times New Roman" w:cs="Times New Roman"/>
          <w:color w:val="000000"/>
          <w:sz w:val="24"/>
          <w:szCs w:val="24"/>
          <w:highlight w:val="yellow"/>
          <w:rPrChange w:id="2054" w:author="Marielle Moraine Butters" w:date="2019-06-17T10:45:00Z">
            <w:rPr>
              <w:rFonts w:ascii="Times New Roman" w:eastAsia="Times New Roman" w:hAnsi="Times New Roman" w:cs="Times New Roman"/>
              <w:color w:val="000000"/>
              <w:sz w:val="24"/>
              <w:szCs w:val="24"/>
            </w:rPr>
          </w:rPrChange>
        </w:rPr>
      </w:pPr>
      <w:r>
        <w:rPr>
          <w:rFonts w:ascii="Times New Roman" w:eastAsia="Times New Roman" w:hAnsi="Times New Roman" w:cs="Times New Roman"/>
          <w:color w:val="000000"/>
          <w:sz w:val="24"/>
          <w:szCs w:val="24"/>
        </w:rPr>
        <w:t xml:space="preserve">In </w:t>
      </w:r>
      <w:proofErr w:type="spellStart"/>
      <w:r w:rsidRPr="00B45A58">
        <w:rPr>
          <w:rFonts w:ascii="Times New Roman" w:eastAsia="Times New Roman" w:hAnsi="Times New Roman" w:cs="Times New Roman"/>
          <w:color w:val="000000"/>
          <w:sz w:val="24"/>
          <w:szCs w:val="24"/>
        </w:rPr>
        <w:t>Ngizim</w:t>
      </w:r>
      <w:proofErr w:type="spellEnd"/>
      <w:r w:rsidRPr="00B45A5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 West Chadic language, </w:t>
      </w:r>
      <w:r w:rsidRPr="00B45A58">
        <w:rPr>
          <w:rFonts w:ascii="Times New Roman" w:eastAsia="Times New Roman" w:hAnsi="Times New Roman" w:cs="Times New Roman"/>
          <w:color w:val="000000"/>
          <w:sz w:val="24"/>
          <w:szCs w:val="24"/>
        </w:rPr>
        <w:t>the negative existential</w:t>
      </w:r>
      <w:r w:rsidRPr="00B45A58">
        <w:rPr>
          <w:rFonts w:ascii="Times New Roman" w:eastAsia="Times New Roman" w:hAnsi="Times New Roman" w:cs="Times New Roman"/>
          <w:i/>
          <w:color w:val="000000"/>
          <w:sz w:val="24"/>
          <w:szCs w:val="24"/>
        </w:rPr>
        <w:t xml:space="preserve"> </w:t>
      </w:r>
      <w:proofErr w:type="spellStart"/>
      <w:r w:rsidRPr="00B45A58">
        <w:rPr>
          <w:rFonts w:ascii="Times New Roman" w:hAnsi="Times New Roman" w:cs="Times New Roman"/>
          <w:i/>
          <w:sz w:val="24"/>
          <w:szCs w:val="24"/>
        </w:rPr>
        <w:t>góo</w:t>
      </w:r>
      <w:proofErr w:type="spellEnd"/>
      <w:r w:rsidRPr="00B45A58">
        <w:rPr>
          <w:rFonts w:ascii="Times New Roman" w:hAnsi="Times New Roman" w:cs="Times New Roman"/>
          <w:sz w:val="24"/>
          <w:szCs w:val="24"/>
        </w:rPr>
        <w:t xml:space="preserve"> </w:t>
      </w:r>
      <w:r w:rsidR="001E29E9">
        <w:rPr>
          <w:rFonts w:ascii="Times New Roman" w:hAnsi="Times New Roman" w:cs="Times New Roman"/>
          <w:sz w:val="24"/>
          <w:szCs w:val="24"/>
        </w:rPr>
        <w:t>as in (</w:t>
      </w:r>
      <w:ins w:id="2055" w:author="Marielle Moraine Butters" w:date="2019-06-17T10:27:00Z">
        <w:r w:rsidR="003C25A1" w:rsidRPr="00621C07">
          <w:rPr>
            <w:rFonts w:ascii="Times New Roman" w:hAnsi="Times New Roman" w:cs="Times New Roman"/>
            <w:sz w:val="24"/>
            <w:szCs w:val="24"/>
            <w:highlight w:val="yellow"/>
            <w:rPrChange w:id="2056" w:author="Marielle Moraine Butters" w:date="2019-06-17T10:44:00Z">
              <w:rPr>
                <w:rFonts w:ascii="Times New Roman" w:hAnsi="Times New Roman" w:cs="Times New Roman"/>
                <w:sz w:val="24"/>
                <w:szCs w:val="24"/>
              </w:rPr>
            </w:rPrChange>
          </w:rPr>
          <w:t>10a</w:t>
        </w:r>
      </w:ins>
      <w:r w:rsidR="00FB38E2" w:rsidRPr="00621C07">
        <w:rPr>
          <w:rFonts w:ascii="Times New Roman" w:hAnsi="Times New Roman" w:cs="Times New Roman"/>
          <w:sz w:val="24"/>
          <w:szCs w:val="24"/>
          <w:highlight w:val="yellow"/>
          <w:rPrChange w:id="2057" w:author="Marielle Moraine Butters" w:date="2019-06-17T10:44:00Z">
            <w:rPr>
              <w:rFonts w:ascii="Times New Roman" w:hAnsi="Times New Roman" w:cs="Times New Roman"/>
              <w:sz w:val="24"/>
              <w:szCs w:val="24"/>
            </w:rPr>
          </w:rPrChange>
        </w:rPr>
        <w:t>)</w:t>
      </w:r>
      <w:r w:rsidR="00FB38E2">
        <w:rPr>
          <w:rFonts w:ascii="Times New Roman" w:hAnsi="Times New Roman" w:cs="Times New Roman"/>
          <w:sz w:val="24"/>
          <w:szCs w:val="24"/>
        </w:rPr>
        <w:t xml:space="preserve"> differs</w:t>
      </w:r>
      <w:r>
        <w:rPr>
          <w:rFonts w:ascii="Times New Roman" w:hAnsi="Times New Roman" w:cs="Times New Roman"/>
          <w:sz w:val="24"/>
          <w:szCs w:val="24"/>
        </w:rPr>
        <w:t xml:space="preserve"> from the verbal </w:t>
      </w:r>
      <w:proofErr w:type="spellStart"/>
      <w:r>
        <w:rPr>
          <w:rFonts w:ascii="Times New Roman" w:hAnsi="Times New Roman" w:cs="Times New Roman"/>
          <w:sz w:val="24"/>
          <w:szCs w:val="24"/>
        </w:rPr>
        <w:t>negator</w:t>
      </w:r>
      <w:proofErr w:type="spellEnd"/>
      <w:r w:rsidRPr="00B45A58">
        <w:rPr>
          <w:rFonts w:ascii="Times New Roman" w:hAnsi="Times New Roman" w:cs="Times New Roman"/>
          <w:sz w:val="24"/>
          <w:szCs w:val="24"/>
        </w:rPr>
        <w:t xml:space="preserve"> </w:t>
      </w:r>
      <w:proofErr w:type="spellStart"/>
      <w:r w:rsidRPr="00B45A58">
        <w:rPr>
          <w:rFonts w:ascii="Times New Roman" w:hAnsi="Times New Roman" w:cs="Times New Roman"/>
          <w:i/>
          <w:sz w:val="24"/>
          <w:szCs w:val="24"/>
        </w:rPr>
        <w:t>bái</w:t>
      </w:r>
      <w:proofErr w:type="spellEnd"/>
      <w:r w:rsidRPr="00B45A58">
        <w:rPr>
          <w:rFonts w:ascii="Times New Roman" w:hAnsi="Times New Roman" w:cs="Times New Roman"/>
          <w:i/>
          <w:sz w:val="24"/>
          <w:szCs w:val="24"/>
        </w:rPr>
        <w:t xml:space="preserve"> </w:t>
      </w:r>
      <w:r w:rsidR="001E29E9">
        <w:rPr>
          <w:rFonts w:ascii="Times New Roman" w:hAnsi="Times New Roman" w:cs="Times New Roman"/>
          <w:iCs/>
          <w:sz w:val="24"/>
          <w:szCs w:val="24"/>
        </w:rPr>
        <w:t xml:space="preserve">as </w:t>
      </w:r>
      <w:r w:rsidR="001E29E9" w:rsidRPr="00621C07">
        <w:rPr>
          <w:rFonts w:ascii="Times New Roman" w:hAnsi="Times New Roman" w:cs="Times New Roman"/>
          <w:iCs/>
          <w:sz w:val="24"/>
          <w:szCs w:val="24"/>
          <w:highlight w:val="yellow"/>
          <w:rPrChange w:id="2058" w:author="Marielle Moraine Butters" w:date="2019-06-17T10:44:00Z">
            <w:rPr>
              <w:rFonts w:ascii="Times New Roman" w:hAnsi="Times New Roman" w:cs="Times New Roman"/>
              <w:iCs/>
              <w:sz w:val="24"/>
              <w:szCs w:val="24"/>
            </w:rPr>
          </w:rPrChange>
        </w:rPr>
        <w:t>in (</w:t>
      </w:r>
      <w:ins w:id="2059" w:author="Marielle Moraine Butters" w:date="2019-06-17T10:27:00Z">
        <w:r w:rsidR="003C25A1" w:rsidRPr="00621C07">
          <w:rPr>
            <w:rFonts w:ascii="Times New Roman" w:hAnsi="Times New Roman" w:cs="Times New Roman"/>
            <w:iCs/>
            <w:sz w:val="24"/>
            <w:szCs w:val="24"/>
            <w:highlight w:val="yellow"/>
            <w:rPrChange w:id="2060" w:author="Marielle Moraine Butters" w:date="2019-06-17T10:44:00Z">
              <w:rPr>
                <w:rFonts w:ascii="Times New Roman" w:hAnsi="Times New Roman" w:cs="Times New Roman"/>
                <w:iCs/>
                <w:sz w:val="24"/>
                <w:szCs w:val="24"/>
              </w:rPr>
            </w:rPrChange>
          </w:rPr>
          <w:t>10b</w:t>
        </w:r>
      </w:ins>
      <w:del w:id="2061" w:author="Marielle Moraine Butters" w:date="2019-06-17T10:27:00Z">
        <w:r w:rsidR="001E29E9" w:rsidRPr="00621C07" w:rsidDel="003C25A1">
          <w:rPr>
            <w:rFonts w:ascii="Times New Roman" w:hAnsi="Times New Roman" w:cs="Times New Roman"/>
            <w:iCs/>
            <w:sz w:val="24"/>
            <w:szCs w:val="24"/>
            <w:highlight w:val="yellow"/>
            <w:rPrChange w:id="2062" w:author="Marielle Moraine Butters" w:date="2019-06-17T10:44:00Z">
              <w:rPr>
                <w:rFonts w:ascii="Times New Roman" w:hAnsi="Times New Roman" w:cs="Times New Roman"/>
                <w:iCs/>
                <w:sz w:val="24"/>
                <w:szCs w:val="24"/>
              </w:rPr>
            </w:rPrChange>
          </w:rPr>
          <w:delText>35</w:delText>
        </w:r>
      </w:del>
      <w:r w:rsidR="00FB38E2">
        <w:rPr>
          <w:rFonts w:ascii="Times New Roman" w:hAnsi="Times New Roman" w:cs="Times New Roman"/>
          <w:iCs/>
          <w:sz w:val="24"/>
          <w:szCs w:val="24"/>
        </w:rPr>
        <w:t xml:space="preserve">). </w:t>
      </w:r>
      <w:r w:rsidR="00FB38E2">
        <w:rPr>
          <w:rFonts w:ascii="Times New Roman" w:hAnsi="Times New Roman" w:cs="Times New Roman"/>
          <w:sz w:val="24"/>
          <w:szCs w:val="24"/>
        </w:rPr>
        <w:t>C</w:t>
      </w:r>
      <w:r w:rsidR="00903405">
        <w:rPr>
          <w:rFonts w:ascii="Times New Roman" w:hAnsi="Times New Roman" w:cs="Times New Roman"/>
          <w:sz w:val="24"/>
          <w:szCs w:val="24"/>
        </w:rPr>
        <w:t>onsistent with Type B</w:t>
      </w:r>
      <w:r w:rsidR="00FB38E2">
        <w:rPr>
          <w:rFonts w:ascii="Times New Roman" w:hAnsi="Times New Roman" w:cs="Times New Roman"/>
          <w:sz w:val="24"/>
          <w:szCs w:val="24"/>
        </w:rPr>
        <w:t>,</w:t>
      </w:r>
      <w:r w:rsidR="00FB38E2" w:rsidRPr="00B45A58">
        <w:rPr>
          <w:rFonts w:ascii="Times New Roman" w:hAnsi="Times New Roman" w:cs="Times New Roman"/>
          <w:sz w:val="24"/>
          <w:szCs w:val="24"/>
        </w:rPr>
        <w:t xml:space="preserve"> the two may not co-occur</w:t>
      </w:r>
      <w:r w:rsidRPr="00B45A58">
        <w:rPr>
          <w:rFonts w:ascii="Times New Roman" w:hAnsi="Times New Roman" w:cs="Times New Roman"/>
          <w:sz w:val="24"/>
          <w:szCs w:val="24"/>
        </w:rPr>
        <w:t xml:space="preserve">. </w:t>
      </w:r>
      <w:r w:rsidR="00FB38E2">
        <w:rPr>
          <w:rFonts w:ascii="Times New Roman" w:hAnsi="Times New Roman" w:cs="Times New Roman"/>
          <w:sz w:val="24"/>
          <w:szCs w:val="24"/>
        </w:rPr>
        <w:t xml:space="preserve">The form </w:t>
      </w:r>
      <w:proofErr w:type="spellStart"/>
      <w:r w:rsidR="00FB38E2">
        <w:rPr>
          <w:rFonts w:ascii="Times New Roman" w:hAnsi="Times New Roman" w:cs="Times New Roman"/>
          <w:i/>
          <w:sz w:val="24"/>
          <w:szCs w:val="24"/>
        </w:rPr>
        <w:t>g</w:t>
      </w:r>
      <w:r w:rsidRPr="00B45A58">
        <w:rPr>
          <w:rFonts w:ascii="Times New Roman" w:hAnsi="Times New Roman" w:cs="Times New Roman"/>
          <w:i/>
          <w:sz w:val="24"/>
          <w:szCs w:val="24"/>
        </w:rPr>
        <w:t>óo</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can </w:t>
      </w:r>
      <w:r w:rsidR="00FB38E2">
        <w:rPr>
          <w:rFonts w:ascii="Times New Roman" w:hAnsi="Times New Roman" w:cs="Times New Roman"/>
          <w:sz w:val="24"/>
          <w:szCs w:val="24"/>
        </w:rPr>
        <w:t xml:space="preserve">additionally </w:t>
      </w:r>
      <w:r>
        <w:rPr>
          <w:rFonts w:ascii="Times New Roman" w:hAnsi="Times New Roman" w:cs="Times New Roman"/>
          <w:sz w:val="24"/>
          <w:szCs w:val="24"/>
        </w:rPr>
        <w:t>mean ‘without’</w:t>
      </w:r>
      <w:r w:rsidR="00FB38E2">
        <w:rPr>
          <w:rFonts w:ascii="Times New Roman" w:hAnsi="Times New Roman" w:cs="Times New Roman"/>
          <w:sz w:val="24"/>
          <w:szCs w:val="24"/>
        </w:rPr>
        <w:t xml:space="preserve">, </w:t>
      </w:r>
      <w:r w:rsidR="00611BAE">
        <w:rPr>
          <w:rFonts w:ascii="Times New Roman" w:hAnsi="Times New Roman" w:cs="Times New Roman"/>
          <w:sz w:val="24"/>
          <w:szCs w:val="24"/>
        </w:rPr>
        <w:t xml:space="preserve">but </w:t>
      </w:r>
      <w:r w:rsidR="009361BC">
        <w:rPr>
          <w:rFonts w:ascii="Times New Roman" w:hAnsi="Times New Roman" w:cs="Times New Roman"/>
          <w:sz w:val="24"/>
          <w:szCs w:val="24"/>
        </w:rPr>
        <w:t>is not limited to this meaning</w:t>
      </w:r>
      <w:r w:rsidR="005D2F70">
        <w:rPr>
          <w:rFonts w:ascii="Times New Roman" w:hAnsi="Times New Roman" w:cs="Times New Roman"/>
          <w:sz w:val="24"/>
          <w:szCs w:val="24"/>
        </w:rPr>
        <w:t>.</w:t>
      </w:r>
      <w:r w:rsidR="00FB38E2">
        <w:rPr>
          <w:rStyle w:val="FootnoteReference"/>
          <w:rFonts w:ascii="Times New Roman" w:hAnsi="Times New Roman" w:cs="Times New Roman"/>
          <w:sz w:val="24"/>
          <w:szCs w:val="24"/>
        </w:rPr>
        <w:footnoteReference w:id="6"/>
      </w:r>
      <w:r w:rsidR="007F5A85">
        <w:rPr>
          <w:rFonts w:ascii="Times New Roman" w:hAnsi="Times New Roman" w:cs="Times New Roman"/>
          <w:sz w:val="24"/>
          <w:szCs w:val="24"/>
        </w:rPr>
        <w:t xml:space="preserve"> </w:t>
      </w:r>
      <w:moveToRangeStart w:id="2063" w:author="Marielle Moraine Butters" w:date="2019-06-17T10:27:00Z" w:name="move11659644"/>
      <w:moveTo w:id="2064" w:author="Marielle Moraine Butters" w:date="2019-06-17T10:27:00Z">
        <w:r w:rsidR="003C25A1" w:rsidRPr="00621C07">
          <w:rPr>
            <w:rFonts w:ascii="Times New Roman" w:eastAsia="Times New Roman" w:hAnsi="Times New Roman" w:cs="Times New Roman"/>
            <w:color w:val="000000"/>
            <w:sz w:val="24"/>
            <w:szCs w:val="24"/>
            <w:highlight w:val="yellow"/>
            <w:rPrChange w:id="2065" w:author="Marielle Moraine Butters" w:date="2019-06-17T10:45:00Z">
              <w:rPr>
                <w:rFonts w:ascii="Times New Roman" w:eastAsia="Times New Roman" w:hAnsi="Times New Roman" w:cs="Times New Roman"/>
                <w:color w:val="000000"/>
                <w:sz w:val="24"/>
                <w:szCs w:val="24"/>
              </w:rPr>
            </w:rPrChange>
          </w:rPr>
          <w:t xml:space="preserve">However, consistent with Type A, the affirmative existential </w:t>
        </w:r>
        <w:proofErr w:type="spellStart"/>
        <w:r w:rsidR="003C25A1" w:rsidRPr="00621C07">
          <w:rPr>
            <w:rFonts w:ascii="Times New Roman" w:eastAsia="Times New Roman" w:hAnsi="Times New Roman" w:cs="Times New Roman"/>
            <w:i/>
            <w:color w:val="000000"/>
            <w:sz w:val="24"/>
            <w:szCs w:val="24"/>
            <w:highlight w:val="yellow"/>
            <w:rPrChange w:id="2066" w:author="Marielle Moraine Butters" w:date="2019-06-17T10:45:00Z">
              <w:rPr>
                <w:rFonts w:ascii="Times New Roman" w:eastAsia="Times New Roman" w:hAnsi="Times New Roman" w:cs="Times New Roman"/>
                <w:i/>
                <w:color w:val="000000"/>
                <w:sz w:val="24"/>
                <w:szCs w:val="24"/>
              </w:rPr>
            </w:rPrChange>
          </w:rPr>
          <w:t>naa</w:t>
        </w:r>
        <w:proofErr w:type="spellEnd"/>
        <w:r w:rsidR="003C25A1" w:rsidRPr="00621C07">
          <w:rPr>
            <w:rFonts w:ascii="Times New Roman" w:eastAsia="Times New Roman" w:hAnsi="Times New Roman" w:cs="Times New Roman"/>
            <w:i/>
            <w:color w:val="000000"/>
            <w:sz w:val="24"/>
            <w:szCs w:val="24"/>
            <w:highlight w:val="yellow"/>
            <w:rPrChange w:id="2067" w:author="Marielle Moraine Butters" w:date="2019-06-17T10:45:00Z">
              <w:rPr>
                <w:rFonts w:ascii="Times New Roman" w:eastAsia="Times New Roman" w:hAnsi="Times New Roman" w:cs="Times New Roman"/>
                <w:i/>
                <w:color w:val="000000"/>
                <w:sz w:val="24"/>
                <w:szCs w:val="24"/>
              </w:rPr>
            </w:rPrChange>
          </w:rPr>
          <w:t xml:space="preserve"> </w:t>
        </w:r>
        <w:r w:rsidR="003C25A1" w:rsidRPr="00621C07">
          <w:rPr>
            <w:rFonts w:ascii="Times New Roman" w:eastAsia="Times New Roman" w:hAnsi="Times New Roman" w:cs="Times New Roman"/>
            <w:color w:val="000000"/>
            <w:sz w:val="24"/>
            <w:szCs w:val="24"/>
            <w:highlight w:val="yellow"/>
            <w:rPrChange w:id="2068" w:author="Marielle Moraine Butters" w:date="2019-06-17T10:45:00Z">
              <w:rPr>
                <w:rFonts w:ascii="Times New Roman" w:eastAsia="Times New Roman" w:hAnsi="Times New Roman" w:cs="Times New Roman"/>
                <w:color w:val="000000"/>
                <w:sz w:val="24"/>
                <w:szCs w:val="24"/>
              </w:rPr>
            </w:rPrChange>
          </w:rPr>
          <w:t xml:space="preserve">may also co-occur with the verbal </w:t>
        </w:r>
        <w:proofErr w:type="spellStart"/>
        <w:r w:rsidR="003C25A1" w:rsidRPr="00621C07">
          <w:rPr>
            <w:rFonts w:ascii="Times New Roman" w:eastAsia="Times New Roman" w:hAnsi="Times New Roman" w:cs="Times New Roman"/>
            <w:color w:val="000000"/>
            <w:sz w:val="24"/>
            <w:szCs w:val="24"/>
            <w:highlight w:val="yellow"/>
            <w:rPrChange w:id="2069" w:author="Marielle Moraine Butters" w:date="2019-06-17T10:45:00Z">
              <w:rPr>
                <w:rFonts w:ascii="Times New Roman" w:eastAsia="Times New Roman" w:hAnsi="Times New Roman" w:cs="Times New Roman"/>
                <w:color w:val="000000"/>
                <w:sz w:val="24"/>
                <w:szCs w:val="24"/>
              </w:rPr>
            </w:rPrChange>
          </w:rPr>
          <w:t>negator</w:t>
        </w:r>
        <w:proofErr w:type="spellEnd"/>
        <w:r w:rsidR="003C25A1" w:rsidRPr="00621C07">
          <w:rPr>
            <w:rFonts w:ascii="Times New Roman" w:eastAsia="Times New Roman" w:hAnsi="Times New Roman" w:cs="Times New Roman"/>
            <w:color w:val="000000"/>
            <w:sz w:val="24"/>
            <w:szCs w:val="24"/>
            <w:highlight w:val="yellow"/>
            <w:rPrChange w:id="2070" w:author="Marielle Moraine Butters" w:date="2019-06-17T10:45:00Z">
              <w:rPr>
                <w:rFonts w:ascii="Times New Roman" w:eastAsia="Times New Roman" w:hAnsi="Times New Roman" w:cs="Times New Roman"/>
                <w:color w:val="000000"/>
                <w:sz w:val="24"/>
                <w:szCs w:val="24"/>
              </w:rPr>
            </w:rPrChange>
          </w:rPr>
          <w:t xml:space="preserve"> </w:t>
        </w:r>
        <w:proofErr w:type="spellStart"/>
        <w:r w:rsidR="003C25A1" w:rsidRPr="00621C07">
          <w:rPr>
            <w:rFonts w:ascii="Times New Roman" w:eastAsia="Times New Roman" w:hAnsi="Times New Roman" w:cs="Times New Roman"/>
            <w:i/>
            <w:color w:val="000000"/>
            <w:sz w:val="24"/>
            <w:szCs w:val="24"/>
            <w:highlight w:val="yellow"/>
            <w:rPrChange w:id="2071" w:author="Marielle Moraine Butters" w:date="2019-06-17T10:45:00Z">
              <w:rPr>
                <w:rFonts w:ascii="Times New Roman" w:eastAsia="Times New Roman" w:hAnsi="Times New Roman" w:cs="Times New Roman"/>
                <w:i/>
                <w:color w:val="000000"/>
                <w:sz w:val="24"/>
                <w:szCs w:val="24"/>
              </w:rPr>
            </w:rPrChange>
          </w:rPr>
          <w:t>bai</w:t>
        </w:r>
        <w:proofErr w:type="spellEnd"/>
        <w:r w:rsidR="003C25A1" w:rsidRPr="00621C07">
          <w:rPr>
            <w:rFonts w:ascii="Times New Roman" w:eastAsia="Times New Roman" w:hAnsi="Times New Roman" w:cs="Times New Roman"/>
            <w:i/>
            <w:color w:val="000000"/>
            <w:sz w:val="24"/>
            <w:szCs w:val="24"/>
            <w:highlight w:val="yellow"/>
            <w:rPrChange w:id="2072" w:author="Marielle Moraine Butters" w:date="2019-06-17T10:45:00Z">
              <w:rPr>
                <w:rFonts w:ascii="Times New Roman" w:eastAsia="Times New Roman" w:hAnsi="Times New Roman" w:cs="Times New Roman"/>
                <w:i/>
                <w:color w:val="000000"/>
                <w:sz w:val="24"/>
                <w:szCs w:val="24"/>
              </w:rPr>
            </w:rPrChange>
          </w:rPr>
          <w:t xml:space="preserve"> </w:t>
        </w:r>
        <w:r w:rsidR="003C25A1" w:rsidRPr="00621C07">
          <w:rPr>
            <w:rFonts w:ascii="Times New Roman" w:eastAsia="Times New Roman" w:hAnsi="Times New Roman" w:cs="Times New Roman"/>
            <w:color w:val="000000"/>
            <w:sz w:val="24"/>
            <w:szCs w:val="24"/>
            <w:highlight w:val="yellow"/>
            <w:rPrChange w:id="2073" w:author="Marielle Moraine Butters" w:date="2019-06-17T10:45:00Z">
              <w:rPr>
                <w:rFonts w:ascii="Times New Roman" w:eastAsia="Times New Roman" w:hAnsi="Times New Roman" w:cs="Times New Roman"/>
                <w:color w:val="000000"/>
                <w:sz w:val="24"/>
                <w:szCs w:val="24"/>
              </w:rPr>
            </w:rPrChange>
          </w:rPr>
          <w:t>to form a negative existential predicate as in (</w:t>
        </w:r>
      </w:moveTo>
      <w:ins w:id="2074" w:author="Marielle Moraine Butters" w:date="2019-06-17T10:27:00Z">
        <w:r w:rsidR="003C25A1" w:rsidRPr="00621C07">
          <w:rPr>
            <w:rFonts w:ascii="Times New Roman" w:eastAsia="Times New Roman" w:hAnsi="Times New Roman" w:cs="Times New Roman"/>
            <w:color w:val="000000"/>
            <w:sz w:val="24"/>
            <w:szCs w:val="24"/>
            <w:highlight w:val="yellow"/>
            <w:rPrChange w:id="2075" w:author="Marielle Moraine Butters" w:date="2019-06-17T10:45:00Z">
              <w:rPr>
                <w:rFonts w:ascii="Times New Roman" w:eastAsia="Times New Roman" w:hAnsi="Times New Roman" w:cs="Times New Roman"/>
                <w:color w:val="000000"/>
                <w:sz w:val="24"/>
                <w:szCs w:val="24"/>
              </w:rPr>
            </w:rPrChange>
          </w:rPr>
          <w:t>10c</w:t>
        </w:r>
      </w:ins>
      <w:moveTo w:id="2076" w:author="Marielle Moraine Butters" w:date="2019-06-17T10:27:00Z">
        <w:del w:id="2077" w:author="Marielle Moraine Butters" w:date="2019-06-17T10:27:00Z">
          <w:r w:rsidR="003C25A1" w:rsidRPr="00621C07" w:rsidDel="003C25A1">
            <w:rPr>
              <w:rFonts w:ascii="Times New Roman" w:eastAsia="Times New Roman" w:hAnsi="Times New Roman" w:cs="Times New Roman"/>
              <w:color w:val="000000"/>
              <w:sz w:val="24"/>
              <w:szCs w:val="24"/>
              <w:highlight w:val="yellow"/>
              <w:rPrChange w:id="2078" w:author="Marielle Moraine Butters" w:date="2019-06-17T10:45:00Z">
                <w:rPr>
                  <w:rFonts w:ascii="Times New Roman" w:eastAsia="Times New Roman" w:hAnsi="Times New Roman" w:cs="Times New Roman"/>
                  <w:color w:val="000000"/>
                  <w:sz w:val="24"/>
                  <w:szCs w:val="24"/>
                </w:rPr>
              </w:rPrChange>
            </w:rPr>
            <w:delText>36</w:delText>
          </w:r>
        </w:del>
        <w:r w:rsidR="003C25A1" w:rsidRPr="00621C07">
          <w:rPr>
            <w:rFonts w:ascii="Times New Roman" w:eastAsia="Times New Roman" w:hAnsi="Times New Roman" w:cs="Times New Roman"/>
            <w:color w:val="000000"/>
            <w:sz w:val="24"/>
            <w:szCs w:val="24"/>
            <w:highlight w:val="yellow"/>
            <w:rPrChange w:id="2079" w:author="Marielle Moraine Butters" w:date="2019-06-17T10:45:00Z">
              <w:rPr>
                <w:rFonts w:ascii="Times New Roman" w:eastAsia="Times New Roman" w:hAnsi="Times New Roman" w:cs="Times New Roman"/>
                <w:color w:val="000000"/>
                <w:sz w:val="24"/>
                <w:szCs w:val="24"/>
              </w:rPr>
            </w:rPrChange>
          </w:rPr>
          <w:t xml:space="preserve">). </w:t>
        </w:r>
      </w:moveTo>
      <w:moveToRangeEnd w:id="2063"/>
    </w:p>
    <w:p w14:paraId="557F1D37" w14:textId="3D145970" w:rsidR="003C25A1" w:rsidRPr="00621C07" w:rsidRDefault="001E29E9" w:rsidP="0025130F">
      <w:pPr>
        <w:pStyle w:val="NoSpacing"/>
        <w:rPr>
          <w:ins w:id="2080" w:author="Marielle Moraine Butters" w:date="2019-06-17T10:26:00Z"/>
          <w:rFonts w:ascii="Times New Roman" w:eastAsia="Times New Roman" w:hAnsi="Times New Roman" w:cs="Times New Roman"/>
          <w:color w:val="000000"/>
          <w:sz w:val="24"/>
          <w:szCs w:val="24"/>
          <w:highlight w:val="yellow"/>
          <w:rPrChange w:id="2081" w:author="Marielle Moraine Butters" w:date="2019-06-17T10:45:00Z">
            <w:rPr>
              <w:ins w:id="2082" w:author="Marielle Moraine Butters" w:date="2019-06-17T10:26:00Z"/>
              <w:rFonts w:ascii="Times New Roman" w:eastAsia="Times New Roman" w:hAnsi="Times New Roman" w:cs="Times New Roman"/>
              <w:color w:val="000000"/>
              <w:sz w:val="24"/>
              <w:szCs w:val="24"/>
            </w:rPr>
          </w:rPrChange>
        </w:rPr>
      </w:pPr>
      <w:r w:rsidRPr="00621C07">
        <w:rPr>
          <w:rFonts w:ascii="Times New Roman" w:eastAsia="Times New Roman" w:hAnsi="Times New Roman" w:cs="Times New Roman"/>
          <w:color w:val="000000"/>
          <w:sz w:val="24"/>
          <w:szCs w:val="24"/>
          <w:highlight w:val="yellow"/>
          <w:rPrChange w:id="2083" w:author="Marielle Moraine Butters" w:date="2019-06-17T10:45:00Z">
            <w:rPr>
              <w:rFonts w:ascii="Times New Roman" w:eastAsia="Times New Roman" w:hAnsi="Times New Roman" w:cs="Times New Roman"/>
              <w:color w:val="000000"/>
              <w:sz w:val="24"/>
              <w:szCs w:val="24"/>
            </w:rPr>
          </w:rPrChange>
        </w:rPr>
        <w:t>(</w:t>
      </w:r>
      <w:ins w:id="2084" w:author="Marielle Moraine Butters" w:date="2019-06-17T10:26:00Z">
        <w:r w:rsidR="003C25A1" w:rsidRPr="00621C07">
          <w:rPr>
            <w:rFonts w:ascii="Times New Roman" w:eastAsia="Times New Roman" w:hAnsi="Times New Roman" w:cs="Times New Roman"/>
            <w:color w:val="000000"/>
            <w:sz w:val="24"/>
            <w:szCs w:val="24"/>
            <w:highlight w:val="yellow"/>
            <w:rPrChange w:id="2085" w:author="Marielle Moraine Butters" w:date="2019-06-17T10:45:00Z">
              <w:rPr>
                <w:rFonts w:ascii="Times New Roman" w:eastAsia="Times New Roman" w:hAnsi="Times New Roman" w:cs="Times New Roman"/>
                <w:color w:val="000000"/>
                <w:sz w:val="24"/>
                <w:szCs w:val="24"/>
              </w:rPr>
            </w:rPrChange>
          </w:rPr>
          <w:t>10</w:t>
        </w:r>
      </w:ins>
      <w:del w:id="2086" w:author="Marielle Moraine Butters" w:date="2019-06-17T10:26:00Z">
        <w:r w:rsidRPr="00621C07" w:rsidDel="003C25A1">
          <w:rPr>
            <w:rFonts w:ascii="Times New Roman" w:eastAsia="Times New Roman" w:hAnsi="Times New Roman" w:cs="Times New Roman"/>
            <w:color w:val="000000"/>
            <w:sz w:val="24"/>
            <w:szCs w:val="24"/>
            <w:highlight w:val="yellow"/>
            <w:rPrChange w:id="2087" w:author="Marielle Moraine Butters" w:date="2019-06-17T10:45:00Z">
              <w:rPr>
                <w:rFonts w:ascii="Times New Roman" w:eastAsia="Times New Roman" w:hAnsi="Times New Roman" w:cs="Times New Roman"/>
                <w:color w:val="000000"/>
                <w:sz w:val="24"/>
                <w:szCs w:val="24"/>
              </w:rPr>
            </w:rPrChange>
          </w:rPr>
          <w:delText>34</w:delText>
        </w:r>
      </w:del>
      <w:r w:rsidR="00713AEB" w:rsidRPr="00621C07">
        <w:rPr>
          <w:rFonts w:ascii="Times New Roman" w:eastAsia="Times New Roman" w:hAnsi="Times New Roman" w:cs="Times New Roman"/>
          <w:color w:val="000000"/>
          <w:sz w:val="24"/>
          <w:szCs w:val="24"/>
          <w:highlight w:val="yellow"/>
          <w:rPrChange w:id="2088" w:author="Marielle Moraine Butters" w:date="2019-06-17T10:45:00Z">
            <w:rPr>
              <w:rFonts w:ascii="Times New Roman" w:eastAsia="Times New Roman" w:hAnsi="Times New Roman" w:cs="Times New Roman"/>
              <w:color w:val="000000"/>
              <w:sz w:val="24"/>
              <w:szCs w:val="24"/>
            </w:rPr>
          </w:rPrChange>
        </w:rPr>
        <w:t>)</w:t>
      </w:r>
      <w:r w:rsidR="00713AEB" w:rsidRPr="00621C07">
        <w:rPr>
          <w:rFonts w:ascii="Times New Roman" w:eastAsia="Times New Roman" w:hAnsi="Times New Roman" w:cs="Times New Roman"/>
          <w:color w:val="000000"/>
          <w:sz w:val="24"/>
          <w:szCs w:val="24"/>
          <w:highlight w:val="yellow"/>
          <w:rPrChange w:id="2089" w:author="Marielle Moraine Butters" w:date="2019-06-17T10:45:00Z">
            <w:rPr>
              <w:rFonts w:ascii="Times New Roman" w:eastAsia="Times New Roman" w:hAnsi="Times New Roman" w:cs="Times New Roman"/>
              <w:color w:val="000000"/>
              <w:sz w:val="24"/>
              <w:szCs w:val="24"/>
            </w:rPr>
          </w:rPrChange>
        </w:rPr>
        <w:tab/>
      </w:r>
      <w:r w:rsidR="000C20A0" w:rsidRPr="00621C07">
        <w:rPr>
          <w:rFonts w:ascii="Times New Roman" w:eastAsia="Times New Roman" w:hAnsi="Times New Roman" w:cs="Times New Roman"/>
          <w:color w:val="000000"/>
          <w:sz w:val="24"/>
          <w:szCs w:val="24"/>
          <w:highlight w:val="yellow"/>
          <w:rPrChange w:id="2090" w:author="Marielle Moraine Butters" w:date="2019-06-17T10:45:00Z">
            <w:rPr>
              <w:rFonts w:ascii="Times New Roman" w:eastAsia="Times New Roman" w:hAnsi="Times New Roman" w:cs="Times New Roman"/>
              <w:color w:val="000000"/>
              <w:sz w:val="24"/>
              <w:szCs w:val="24"/>
            </w:rPr>
          </w:rPrChange>
        </w:rPr>
        <w:t xml:space="preserve"> </w:t>
      </w:r>
      <w:proofErr w:type="spellStart"/>
      <w:ins w:id="2091" w:author="Marielle Moraine Butters" w:date="2019-06-17T10:26:00Z">
        <w:r w:rsidR="003C25A1" w:rsidRPr="00621C07">
          <w:rPr>
            <w:rFonts w:ascii="Times New Roman" w:eastAsia="Times New Roman" w:hAnsi="Times New Roman" w:cs="Times New Roman"/>
            <w:color w:val="000000"/>
            <w:sz w:val="24"/>
            <w:szCs w:val="24"/>
            <w:highlight w:val="yellow"/>
            <w:rPrChange w:id="2092" w:author="Marielle Moraine Butters" w:date="2019-06-17T10:45:00Z">
              <w:rPr>
                <w:rFonts w:ascii="Times New Roman" w:eastAsia="Times New Roman" w:hAnsi="Times New Roman" w:cs="Times New Roman"/>
                <w:color w:val="000000"/>
                <w:sz w:val="24"/>
                <w:szCs w:val="24"/>
              </w:rPr>
            </w:rPrChange>
          </w:rPr>
          <w:t>Ngizim</w:t>
        </w:r>
        <w:proofErr w:type="spellEnd"/>
        <w:r w:rsidR="003C25A1" w:rsidRPr="00621C07">
          <w:rPr>
            <w:rFonts w:ascii="Times New Roman" w:eastAsia="Times New Roman" w:hAnsi="Times New Roman" w:cs="Times New Roman"/>
            <w:color w:val="000000"/>
            <w:sz w:val="24"/>
            <w:szCs w:val="24"/>
            <w:highlight w:val="yellow"/>
            <w:rPrChange w:id="2093" w:author="Marielle Moraine Butters" w:date="2019-06-17T10:45:00Z">
              <w:rPr>
                <w:rFonts w:ascii="Times New Roman" w:eastAsia="Times New Roman" w:hAnsi="Times New Roman" w:cs="Times New Roman"/>
                <w:color w:val="000000"/>
                <w:sz w:val="24"/>
                <w:szCs w:val="24"/>
              </w:rPr>
            </w:rPrChange>
          </w:rPr>
          <w:t xml:space="preserve"> </w:t>
        </w:r>
      </w:ins>
    </w:p>
    <w:p w14:paraId="063848F1" w14:textId="77777777" w:rsidR="003C25A1" w:rsidRPr="00621C07" w:rsidRDefault="003C25A1" w:rsidP="0025130F">
      <w:pPr>
        <w:pStyle w:val="NoSpacing"/>
        <w:rPr>
          <w:ins w:id="2094" w:author="Marielle Moraine Butters" w:date="2019-06-17T10:26:00Z"/>
          <w:rFonts w:ascii="Times New Roman" w:eastAsia="Times New Roman" w:hAnsi="Times New Roman" w:cs="Times New Roman"/>
          <w:color w:val="000000"/>
          <w:sz w:val="24"/>
          <w:szCs w:val="24"/>
          <w:highlight w:val="yellow"/>
          <w:rPrChange w:id="2095" w:author="Marielle Moraine Butters" w:date="2019-06-17T10:45:00Z">
            <w:rPr>
              <w:ins w:id="2096" w:author="Marielle Moraine Butters" w:date="2019-06-17T10:26:00Z"/>
              <w:rFonts w:ascii="Times New Roman" w:eastAsia="Times New Roman" w:hAnsi="Times New Roman" w:cs="Times New Roman"/>
              <w:color w:val="000000"/>
              <w:sz w:val="24"/>
              <w:szCs w:val="24"/>
            </w:rPr>
          </w:rPrChange>
        </w:rPr>
      </w:pPr>
    </w:p>
    <w:p w14:paraId="0C8304EB" w14:textId="3CBC8D11" w:rsidR="000C20A0" w:rsidRPr="006033D2" w:rsidRDefault="00FB38E2">
      <w:pPr>
        <w:pStyle w:val="NoSpacing"/>
        <w:numPr>
          <w:ilvl w:val="0"/>
          <w:numId w:val="15"/>
        </w:numPr>
        <w:rPr>
          <w:rFonts w:ascii="Times New Roman" w:hAnsi="Times New Roman" w:cs="Times New Roman"/>
          <w:sz w:val="24"/>
          <w:szCs w:val="24"/>
          <w:highlight w:val="yellow"/>
          <w:lang w:val="fi-FI"/>
          <w:rPrChange w:id="2097" w:author="Manner, Niina J" w:date="2019-09-02T14:05:00Z">
            <w:rPr>
              <w:rFonts w:ascii="Times New Roman" w:hAnsi="Times New Roman" w:cs="Times New Roman"/>
              <w:sz w:val="24"/>
              <w:szCs w:val="24"/>
            </w:rPr>
          </w:rPrChange>
        </w:rPr>
        <w:pPrChange w:id="2098" w:author="Marielle Moraine Butters" w:date="2019-06-17T10:26:00Z">
          <w:pPr>
            <w:pStyle w:val="NoSpacing"/>
          </w:pPr>
        </w:pPrChange>
      </w:pPr>
      <w:proofErr w:type="spellStart"/>
      <w:proofErr w:type="gramStart"/>
      <w:r w:rsidRPr="006033D2">
        <w:rPr>
          <w:rFonts w:ascii="Times New Roman" w:hAnsi="Times New Roman" w:cs="Times New Roman"/>
          <w:i/>
          <w:iCs/>
          <w:sz w:val="24"/>
          <w:szCs w:val="24"/>
          <w:highlight w:val="yellow"/>
          <w:lang w:val="fi-FI"/>
          <w:rPrChange w:id="2099" w:author="Manner, Niina J" w:date="2019-09-02T14:05:00Z">
            <w:rPr>
              <w:rFonts w:ascii="Times New Roman" w:hAnsi="Times New Roman" w:cs="Times New Roman"/>
              <w:i/>
              <w:iCs/>
              <w:sz w:val="24"/>
              <w:szCs w:val="24"/>
            </w:rPr>
          </w:rPrChange>
        </w:rPr>
        <w:t>zaaman</w:t>
      </w:r>
      <w:proofErr w:type="spellEnd"/>
      <w:r w:rsidRPr="006033D2">
        <w:rPr>
          <w:rFonts w:ascii="Times New Roman" w:hAnsi="Times New Roman" w:cs="Times New Roman"/>
          <w:i/>
          <w:iCs/>
          <w:sz w:val="24"/>
          <w:szCs w:val="24"/>
          <w:highlight w:val="yellow"/>
          <w:lang w:val="fi-FI"/>
          <w:rPrChange w:id="2100" w:author="Manner, Niina J" w:date="2019-09-02T14:05:00Z">
            <w:rPr>
              <w:rFonts w:ascii="Times New Roman" w:hAnsi="Times New Roman" w:cs="Times New Roman"/>
              <w:i/>
              <w:iCs/>
              <w:sz w:val="24"/>
              <w:szCs w:val="24"/>
            </w:rPr>
          </w:rPrChange>
        </w:rPr>
        <w:t xml:space="preserve">  </w:t>
      </w:r>
      <w:proofErr w:type="spellStart"/>
      <w:r w:rsidRPr="006033D2">
        <w:rPr>
          <w:rFonts w:ascii="Times New Roman" w:hAnsi="Times New Roman" w:cs="Times New Roman"/>
          <w:i/>
          <w:iCs/>
          <w:sz w:val="24"/>
          <w:szCs w:val="24"/>
          <w:highlight w:val="yellow"/>
          <w:lang w:val="fi-FI"/>
          <w:rPrChange w:id="2101" w:author="Manner, Niina J" w:date="2019-09-02T14:05:00Z">
            <w:rPr>
              <w:rFonts w:ascii="Times New Roman" w:hAnsi="Times New Roman" w:cs="Times New Roman"/>
              <w:i/>
              <w:iCs/>
              <w:sz w:val="24"/>
              <w:szCs w:val="24"/>
            </w:rPr>
          </w:rPrChange>
        </w:rPr>
        <w:t>Mai</w:t>
      </w:r>
      <w:proofErr w:type="spellEnd"/>
      <w:proofErr w:type="gramEnd"/>
      <w:r w:rsidRPr="006033D2">
        <w:rPr>
          <w:rFonts w:ascii="Times New Roman" w:hAnsi="Times New Roman" w:cs="Times New Roman"/>
          <w:i/>
          <w:iCs/>
          <w:sz w:val="24"/>
          <w:szCs w:val="24"/>
          <w:highlight w:val="yellow"/>
          <w:lang w:val="fi-FI"/>
          <w:rPrChange w:id="2102" w:author="Manner, Niina J" w:date="2019-09-02T14:05:00Z">
            <w:rPr>
              <w:rFonts w:ascii="Times New Roman" w:hAnsi="Times New Roman" w:cs="Times New Roman"/>
              <w:i/>
              <w:iCs/>
              <w:sz w:val="24"/>
              <w:szCs w:val="24"/>
            </w:rPr>
          </w:rPrChange>
        </w:rPr>
        <w:t xml:space="preserve">   </w:t>
      </w:r>
      <w:proofErr w:type="spellStart"/>
      <w:r w:rsidRPr="006033D2">
        <w:rPr>
          <w:rFonts w:ascii="Times New Roman" w:hAnsi="Times New Roman" w:cs="Times New Roman"/>
          <w:i/>
          <w:iCs/>
          <w:sz w:val="24"/>
          <w:szCs w:val="24"/>
          <w:highlight w:val="yellow"/>
          <w:lang w:val="fi-FI"/>
          <w:rPrChange w:id="2103" w:author="Manner, Niina J" w:date="2019-09-02T14:05:00Z">
            <w:rPr>
              <w:rFonts w:ascii="Times New Roman" w:hAnsi="Times New Roman" w:cs="Times New Roman"/>
              <w:i/>
              <w:iCs/>
              <w:sz w:val="24"/>
              <w:szCs w:val="24"/>
            </w:rPr>
          </w:rPrChange>
        </w:rPr>
        <w:t>Maadi</w:t>
      </w:r>
      <w:proofErr w:type="spellEnd"/>
      <w:r w:rsidRPr="006033D2">
        <w:rPr>
          <w:rFonts w:ascii="Times New Roman" w:hAnsi="Times New Roman" w:cs="Times New Roman"/>
          <w:i/>
          <w:iCs/>
          <w:sz w:val="24"/>
          <w:szCs w:val="24"/>
          <w:highlight w:val="yellow"/>
          <w:lang w:val="fi-FI"/>
          <w:rPrChange w:id="2104" w:author="Manner, Niina J" w:date="2019-09-02T14:05:00Z">
            <w:rPr>
              <w:rFonts w:ascii="Times New Roman" w:hAnsi="Times New Roman" w:cs="Times New Roman"/>
              <w:i/>
              <w:iCs/>
              <w:sz w:val="24"/>
              <w:szCs w:val="24"/>
            </w:rPr>
          </w:rPrChange>
        </w:rPr>
        <w:t xml:space="preserve">   dá-</w:t>
      </w:r>
      <w:proofErr w:type="spellStart"/>
      <w:r w:rsidR="000C20A0" w:rsidRPr="006033D2">
        <w:rPr>
          <w:rFonts w:ascii="Times New Roman" w:hAnsi="Times New Roman" w:cs="Times New Roman"/>
          <w:i/>
          <w:iCs/>
          <w:sz w:val="24"/>
          <w:szCs w:val="24"/>
          <w:highlight w:val="yellow"/>
          <w:lang w:val="fi-FI"/>
          <w:rPrChange w:id="2105" w:author="Manner, Niina J" w:date="2019-09-02T14:05:00Z">
            <w:rPr>
              <w:rFonts w:ascii="Times New Roman" w:hAnsi="Times New Roman" w:cs="Times New Roman"/>
              <w:i/>
              <w:iCs/>
              <w:sz w:val="24"/>
              <w:szCs w:val="24"/>
            </w:rPr>
          </w:rPrChange>
        </w:rPr>
        <w:t>bənci</w:t>
      </w:r>
      <w:proofErr w:type="spellEnd"/>
      <w:r w:rsidR="000C20A0" w:rsidRPr="006033D2">
        <w:rPr>
          <w:rFonts w:ascii="Times New Roman" w:hAnsi="Times New Roman" w:cs="Times New Roman"/>
          <w:i/>
          <w:iCs/>
          <w:sz w:val="24"/>
          <w:szCs w:val="24"/>
          <w:highlight w:val="yellow"/>
          <w:lang w:val="fi-FI"/>
          <w:rPrChange w:id="2106" w:author="Manner, Niina J" w:date="2019-09-02T14:05:00Z">
            <w:rPr>
              <w:rFonts w:ascii="Times New Roman" w:hAnsi="Times New Roman" w:cs="Times New Roman"/>
              <w:i/>
              <w:iCs/>
              <w:sz w:val="24"/>
              <w:szCs w:val="24"/>
            </w:rPr>
          </w:rPrChange>
        </w:rPr>
        <w:t xml:space="preserve">     </w:t>
      </w:r>
      <w:r w:rsidR="00EA5011" w:rsidRPr="006033D2">
        <w:rPr>
          <w:rFonts w:ascii="Times New Roman" w:hAnsi="Times New Roman" w:cs="Times New Roman"/>
          <w:i/>
          <w:iCs/>
          <w:sz w:val="24"/>
          <w:szCs w:val="24"/>
          <w:highlight w:val="yellow"/>
          <w:lang w:val="fi-FI"/>
          <w:rPrChange w:id="2107" w:author="Manner, Niina J" w:date="2019-09-02T14:05:00Z">
            <w:rPr>
              <w:rFonts w:ascii="Times New Roman" w:hAnsi="Times New Roman" w:cs="Times New Roman"/>
              <w:i/>
              <w:iCs/>
              <w:sz w:val="24"/>
              <w:szCs w:val="24"/>
            </w:rPr>
          </w:rPrChange>
        </w:rPr>
        <w:t xml:space="preserve">    </w:t>
      </w:r>
      <w:proofErr w:type="spellStart"/>
      <w:r w:rsidR="000C20A0" w:rsidRPr="006033D2">
        <w:rPr>
          <w:rFonts w:ascii="Times New Roman" w:hAnsi="Times New Roman" w:cs="Times New Roman"/>
          <w:b/>
          <w:bCs/>
          <w:i/>
          <w:iCs/>
          <w:sz w:val="24"/>
          <w:szCs w:val="24"/>
          <w:highlight w:val="yellow"/>
          <w:lang w:val="fi-FI"/>
          <w:rPrChange w:id="2108" w:author="Manner, Niina J" w:date="2019-09-02T14:05:00Z">
            <w:rPr>
              <w:rFonts w:ascii="Times New Roman" w:hAnsi="Times New Roman" w:cs="Times New Roman"/>
              <w:b/>
              <w:bCs/>
              <w:i/>
              <w:iCs/>
              <w:sz w:val="24"/>
              <w:szCs w:val="24"/>
            </w:rPr>
          </w:rPrChange>
        </w:rPr>
        <w:t>goo</w:t>
      </w:r>
      <w:proofErr w:type="spellEnd"/>
      <w:r w:rsidR="000C20A0" w:rsidRPr="006033D2">
        <w:rPr>
          <w:rFonts w:ascii="Times New Roman" w:hAnsi="Times New Roman" w:cs="Times New Roman"/>
          <w:i/>
          <w:iCs/>
          <w:sz w:val="24"/>
          <w:szCs w:val="24"/>
          <w:highlight w:val="yellow"/>
          <w:lang w:val="fi-FI"/>
          <w:rPrChange w:id="2109" w:author="Manner, Niina J" w:date="2019-09-02T14:05:00Z">
            <w:rPr>
              <w:rFonts w:ascii="Times New Roman" w:hAnsi="Times New Roman" w:cs="Times New Roman"/>
              <w:i/>
              <w:iCs/>
              <w:sz w:val="24"/>
              <w:szCs w:val="24"/>
            </w:rPr>
          </w:rPrChange>
        </w:rPr>
        <w:t xml:space="preserve">       </w:t>
      </w:r>
      <w:r w:rsidRPr="006033D2">
        <w:rPr>
          <w:rFonts w:ascii="Times New Roman" w:hAnsi="Times New Roman" w:cs="Times New Roman"/>
          <w:i/>
          <w:iCs/>
          <w:sz w:val="24"/>
          <w:szCs w:val="24"/>
          <w:highlight w:val="yellow"/>
          <w:lang w:val="fi-FI"/>
          <w:rPrChange w:id="2110" w:author="Manner, Niina J" w:date="2019-09-02T14:05:00Z">
            <w:rPr>
              <w:rFonts w:ascii="Times New Roman" w:hAnsi="Times New Roman" w:cs="Times New Roman"/>
              <w:i/>
              <w:iCs/>
              <w:sz w:val="24"/>
              <w:szCs w:val="24"/>
            </w:rPr>
          </w:rPrChange>
        </w:rPr>
        <w:t xml:space="preserve"> </w:t>
      </w:r>
      <w:r w:rsidR="000C20A0" w:rsidRPr="006033D2">
        <w:rPr>
          <w:rFonts w:ascii="Times New Roman" w:hAnsi="Times New Roman" w:cs="Times New Roman"/>
          <w:i/>
          <w:iCs/>
          <w:sz w:val="24"/>
          <w:szCs w:val="24"/>
          <w:highlight w:val="yellow"/>
          <w:lang w:val="fi-FI"/>
          <w:rPrChange w:id="2111" w:author="Manner, Niina J" w:date="2019-09-02T14:05:00Z">
            <w:rPr>
              <w:rFonts w:ascii="Times New Roman" w:hAnsi="Times New Roman" w:cs="Times New Roman"/>
              <w:i/>
              <w:iCs/>
              <w:sz w:val="24"/>
              <w:szCs w:val="24"/>
            </w:rPr>
          </w:rPrChange>
        </w:rPr>
        <w:t xml:space="preserve">  </w:t>
      </w:r>
      <w:proofErr w:type="spellStart"/>
      <w:r w:rsidR="000C20A0" w:rsidRPr="006033D2">
        <w:rPr>
          <w:rFonts w:ascii="Times New Roman" w:hAnsi="Times New Roman" w:cs="Times New Roman"/>
          <w:i/>
          <w:iCs/>
          <w:sz w:val="24"/>
          <w:szCs w:val="24"/>
          <w:highlight w:val="yellow"/>
          <w:lang w:val="fi-FI"/>
          <w:rPrChange w:id="2112" w:author="Manner, Niina J" w:date="2019-09-02T14:05:00Z">
            <w:rPr>
              <w:rFonts w:ascii="Times New Roman" w:hAnsi="Times New Roman" w:cs="Times New Roman"/>
              <w:i/>
              <w:iCs/>
              <w:sz w:val="24"/>
              <w:szCs w:val="24"/>
            </w:rPr>
          </w:rPrChange>
        </w:rPr>
        <w:t>ža</w:t>
      </w:r>
      <w:proofErr w:type="spellEnd"/>
    </w:p>
    <w:p w14:paraId="196070D5" w14:textId="50D560FD" w:rsidR="000C20A0" w:rsidRPr="00621C07" w:rsidRDefault="000C20A0" w:rsidP="000C20A0">
      <w:pPr>
        <w:pStyle w:val="NoSpacing"/>
        <w:rPr>
          <w:rFonts w:ascii="Times New Roman" w:hAnsi="Times New Roman" w:cs="Times New Roman"/>
          <w:sz w:val="24"/>
          <w:szCs w:val="24"/>
          <w:highlight w:val="yellow"/>
          <w:rPrChange w:id="2113" w:author="Marielle Moraine Butters" w:date="2019-06-17T10:45:00Z">
            <w:rPr>
              <w:rFonts w:ascii="Times New Roman" w:hAnsi="Times New Roman" w:cs="Times New Roman"/>
              <w:sz w:val="24"/>
              <w:szCs w:val="24"/>
            </w:rPr>
          </w:rPrChange>
        </w:rPr>
      </w:pPr>
      <w:r w:rsidRPr="006033D2">
        <w:rPr>
          <w:rFonts w:ascii="Times New Roman" w:hAnsi="Times New Roman" w:cs="Times New Roman"/>
          <w:sz w:val="24"/>
          <w:szCs w:val="24"/>
          <w:highlight w:val="yellow"/>
          <w:lang w:val="fi-FI"/>
          <w:rPrChange w:id="2114" w:author="Manner, Niina J" w:date="2019-09-02T14:05:00Z">
            <w:rPr>
              <w:rFonts w:ascii="Times New Roman" w:hAnsi="Times New Roman" w:cs="Times New Roman"/>
              <w:sz w:val="24"/>
              <w:szCs w:val="24"/>
            </w:rPr>
          </w:rPrChange>
        </w:rPr>
        <w:tab/>
      </w:r>
      <w:ins w:id="2115" w:author="Marielle Moraine Butters" w:date="2019-06-17T10:26:00Z">
        <w:r w:rsidR="003C25A1" w:rsidRPr="006033D2">
          <w:rPr>
            <w:rFonts w:ascii="Times New Roman" w:hAnsi="Times New Roman" w:cs="Times New Roman"/>
            <w:sz w:val="24"/>
            <w:szCs w:val="24"/>
            <w:highlight w:val="yellow"/>
            <w:lang w:val="fi-FI"/>
            <w:rPrChange w:id="2116" w:author="Manner, Niina J" w:date="2019-09-02T14:05:00Z">
              <w:rPr>
                <w:rFonts w:ascii="Times New Roman" w:hAnsi="Times New Roman" w:cs="Times New Roman"/>
                <w:sz w:val="24"/>
                <w:szCs w:val="24"/>
              </w:rPr>
            </w:rPrChange>
          </w:rPr>
          <w:t xml:space="preserve">      </w:t>
        </w:r>
      </w:ins>
      <w:proofErr w:type="gramStart"/>
      <w:r w:rsidRPr="00621C07">
        <w:rPr>
          <w:rFonts w:ascii="Times New Roman" w:hAnsi="Times New Roman" w:cs="Times New Roman"/>
          <w:sz w:val="24"/>
          <w:szCs w:val="24"/>
          <w:highlight w:val="yellow"/>
          <w:rPrChange w:id="2117" w:author="Marielle Moraine Butters" w:date="2019-06-17T10:45:00Z">
            <w:rPr>
              <w:rFonts w:ascii="Times New Roman" w:hAnsi="Times New Roman" w:cs="Times New Roman"/>
              <w:sz w:val="24"/>
              <w:szCs w:val="24"/>
            </w:rPr>
          </w:rPrChange>
        </w:rPr>
        <w:t>time</w:t>
      </w:r>
      <w:proofErr w:type="gramEnd"/>
      <w:r w:rsidRPr="00621C07">
        <w:rPr>
          <w:rFonts w:ascii="Times New Roman" w:hAnsi="Times New Roman" w:cs="Times New Roman"/>
          <w:sz w:val="24"/>
          <w:szCs w:val="24"/>
          <w:highlight w:val="yellow"/>
          <w:rPrChange w:id="2118" w:author="Marielle Moraine Butters" w:date="2019-06-17T10:45:00Z">
            <w:rPr>
              <w:rFonts w:ascii="Times New Roman" w:hAnsi="Times New Roman" w:cs="Times New Roman"/>
              <w:sz w:val="24"/>
              <w:szCs w:val="24"/>
            </w:rPr>
          </w:rPrChange>
        </w:rPr>
        <w:t xml:space="preserve">        king  </w:t>
      </w:r>
      <w:proofErr w:type="spellStart"/>
      <w:r w:rsidRPr="00621C07">
        <w:rPr>
          <w:rFonts w:ascii="Times New Roman" w:hAnsi="Times New Roman" w:cs="Times New Roman"/>
          <w:sz w:val="24"/>
          <w:szCs w:val="24"/>
          <w:highlight w:val="yellow"/>
          <w:rPrChange w:id="2119" w:author="Marielle Moraine Butters" w:date="2019-06-17T10:45:00Z">
            <w:rPr>
              <w:rFonts w:ascii="Times New Roman" w:hAnsi="Times New Roman" w:cs="Times New Roman"/>
              <w:sz w:val="24"/>
              <w:szCs w:val="24"/>
            </w:rPr>
          </w:rPrChange>
        </w:rPr>
        <w:t>Madi</w:t>
      </w:r>
      <w:proofErr w:type="spellEnd"/>
      <w:r w:rsidRPr="00621C07">
        <w:rPr>
          <w:rFonts w:ascii="Times New Roman" w:hAnsi="Times New Roman" w:cs="Times New Roman"/>
          <w:sz w:val="24"/>
          <w:szCs w:val="24"/>
          <w:highlight w:val="yellow"/>
          <w:rPrChange w:id="2120" w:author="Marielle Moraine Butters" w:date="2019-06-17T10:45:00Z">
            <w:rPr>
              <w:rFonts w:ascii="Times New Roman" w:hAnsi="Times New Roman" w:cs="Times New Roman"/>
              <w:sz w:val="24"/>
              <w:szCs w:val="24"/>
            </w:rPr>
          </w:rPrChange>
        </w:rPr>
        <w:t xml:space="preserve">   </w:t>
      </w:r>
      <w:r w:rsidR="00FB38E2" w:rsidRPr="00621C07">
        <w:rPr>
          <w:rFonts w:ascii="Times New Roman" w:hAnsi="Times New Roman" w:cs="Times New Roman"/>
          <w:sz w:val="24"/>
          <w:szCs w:val="24"/>
          <w:highlight w:val="yellow"/>
          <w:rPrChange w:id="2121" w:author="Marielle Moraine Butters" w:date="2019-06-17T10:45:00Z">
            <w:rPr>
              <w:rFonts w:ascii="Times New Roman" w:hAnsi="Times New Roman" w:cs="Times New Roman"/>
              <w:sz w:val="24"/>
              <w:szCs w:val="24"/>
            </w:rPr>
          </w:rPrChange>
        </w:rPr>
        <w:t xml:space="preserve">  </w:t>
      </w:r>
      <w:r w:rsidR="00FB38E2" w:rsidRPr="00621C07">
        <w:rPr>
          <w:rFonts w:ascii="Times New Roman" w:hAnsi="Times New Roman" w:cs="Times New Roman"/>
          <w:highlight w:val="yellow"/>
          <w:rPrChange w:id="2122" w:author="Marielle Moraine Butters" w:date="2019-06-17T10:45:00Z">
            <w:rPr>
              <w:rFonts w:ascii="Times New Roman" w:hAnsi="Times New Roman" w:cs="Times New Roman"/>
            </w:rPr>
          </w:rPrChange>
        </w:rPr>
        <w:t>STAT-PASS</w:t>
      </w:r>
      <w:r w:rsidRPr="00621C07">
        <w:rPr>
          <w:rFonts w:ascii="Times New Roman" w:hAnsi="Times New Roman" w:cs="Times New Roman"/>
          <w:highlight w:val="yellow"/>
          <w:rPrChange w:id="2123" w:author="Marielle Moraine Butters" w:date="2019-06-17T10:45:00Z">
            <w:rPr>
              <w:rFonts w:ascii="Times New Roman" w:hAnsi="Times New Roman" w:cs="Times New Roman"/>
            </w:rPr>
          </w:rPrChange>
        </w:rPr>
        <w:t xml:space="preserve">  </w:t>
      </w:r>
      <w:r w:rsidR="00E26D4E" w:rsidRPr="00621C07">
        <w:rPr>
          <w:rFonts w:ascii="Times New Roman" w:hAnsi="Times New Roman" w:cs="Times New Roman"/>
          <w:highlight w:val="yellow"/>
          <w:rPrChange w:id="2124" w:author="Marielle Moraine Butters" w:date="2019-06-17T10:45:00Z">
            <w:rPr>
              <w:rFonts w:ascii="Times New Roman" w:hAnsi="Times New Roman" w:cs="Times New Roman"/>
            </w:rPr>
          </w:rPrChange>
        </w:rPr>
        <w:t xml:space="preserve">  </w:t>
      </w:r>
      <w:r w:rsidRPr="00621C07">
        <w:rPr>
          <w:rFonts w:ascii="Times New Roman" w:hAnsi="Times New Roman" w:cs="Times New Roman"/>
          <w:sz w:val="24"/>
          <w:szCs w:val="24"/>
          <w:highlight w:val="yellow"/>
          <w:rPrChange w:id="2125" w:author="Marielle Moraine Butters" w:date="2019-06-17T10:45:00Z">
            <w:rPr>
              <w:rFonts w:ascii="Times New Roman" w:hAnsi="Times New Roman" w:cs="Times New Roman"/>
              <w:sz w:val="24"/>
              <w:szCs w:val="24"/>
            </w:rPr>
          </w:rPrChange>
        </w:rPr>
        <w:t>without</w:t>
      </w:r>
      <w:r w:rsidR="00FB38E2" w:rsidRPr="00621C07">
        <w:rPr>
          <w:rFonts w:ascii="Times New Roman" w:hAnsi="Times New Roman" w:cs="Times New Roman"/>
          <w:sz w:val="24"/>
          <w:szCs w:val="24"/>
          <w:highlight w:val="yellow"/>
          <w:rPrChange w:id="2126" w:author="Marielle Moraine Butters" w:date="2019-06-17T10:45:00Z">
            <w:rPr>
              <w:rFonts w:ascii="Times New Roman" w:hAnsi="Times New Roman" w:cs="Times New Roman"/>
              <w:sz w:val="24"/>
              <w:szCs w:val="24"/>
            </w:rPr>
          </w:rPrChange>
        </w:rPr>
        <w:t xml:space="preserve">    war</w:t>
      </w:r>
    </w:p>
    <w:p w14:paraId="23D55D78" w14:textId="2DF59B1B" w:rsidR="000C20A0" w:rsidRPr="00621C07" w:rsidRDefault="000C20A0" w:rsidP="000C20A0">
      <w:pPr>
        <w:pStyle w:val="NoSpacing"/>
        <w:rPr>
          <w:rFonts w:ascii="Times New Roman" w:hAnsi="Times New Roman" w:cs="Times New Roman"/>
          <w:color w:val="000000"/>
          <w:sz w:val="24"/>
          <w:szCs w:val="24"/>
          <w:highlight w:val="yellow"/>
          <w:rPrChange w:id="2127" w:author="Marielle Moraine Butters" w:date="2019-06-17T10:45:00Z">
            <w:rPr>
              <w:rFonts w:ascii="Times New Roman" w:hAnsi="Times New Roman" w:cs="Times New Roman"/>
              <w:color w:val="000000"/>
              <w:sz w:val="24"/>
              <w:szCs w:val="24"/>
            </w:rPr>
          </w:rPrChange>
        </w:rPr>
      </w:pPr>
      <w:r w:rsidRPr="00621C07">
        <w:rPr>
          <w:rFonts w:ascii="Times New Roman" w:hAnsi="Times New Roman" w:cs="Times New Roman"/>
          <w:sz w:val="24"/>
          <w:szCs w:val="24"/>
          <w:highlight w:val="yellow"/>
          <w:rPrChange w:id="2128" w:author="Marielle Moraine Butters" w:date="2019-06-17T10:45:00Z">
            <w:rPr>
              <w:rFonts w:ascii="Times New Roman" w:hAnsi="Times New Roman" w:cs="Times New Roman"/>
              <w:sz w:val="24"/>
              <w:szCs w:val="24"/>
            </w:rPr>
          </w:rPrChange>
        </w:rPr>
        <w:tab/>
      </w:r>
      <w:ins w:id="2129" w:author="Marielle Moraine Butters" w:date="2019-06-17T10:26:00Z">
        <w:r w:rsidR="003C25A1" w:rsidRPr="00621C07">
          <w:rPr>
            <w:rFonts w:ascii="Times New Roman" w:hAnsi="Times New Roman" w:cs="Times New Roman"/>
            <w:sz w:val="24"/>
            <w:szCs w:val="24"/>
            <w:highlight w:val="yellow"/>
            <w:rPrChange w:id="2130" w:author="Marielle Moraine Butters" w:date="2019-06-17T10:45:00Z">
              <w:rPr>
                <w:rFonts w:ascii="Times New Roman" w:hAnsi="Times New Roman" w:cs="Times New Roman"/>
                <w:sz w:val="24"/>
                <w:szCs w:val="24"/>
              </w:rPr>
            </w:rPrChange>
          </w:rPr>
          <w:t xml:space="preserve">     </w:t>
        </w:r>
      </w:ins>
      <w:r w:rsidRPr="00621C07">
        <w:rPr>
          <w:rFonts w:ascii="Times New Roman" w:hAnsi="Times New Roman" w:cs="Times New Roman"/>
          <w:sz w:val="24"/>
          <w:szCs w:val="24"/>
          <w:highlight w:val="yellow"/>
          <w:rPrChange w:id="2131" w:author="Marielle Moraine Butters" w:date="2019-06-17T10:45:00Z">
            <w:rPr>
              <w:rFonts w:ascii="Times New Roman" w:hAnsi="Times New Roman" w:cs="Times New Roman"/>
              <w:sz w:val="24"/>
              <w:szCs w:val="24"/>
            </w:rPr>
          </w:rPrChange>
        </w:rPr>
        <w:t xml:space="preserve">‘The time of King </w:t>
      </w:r>
      <w:proofErr w:type="spellStart"/>
      <w:r w:rsidRPr="00621C07">
        <w:rPr>
          <w:rFonts w:ascii="Times New Roman" w:hAnsi="Times New Roman" w:cs="Times New Roman"/>
          <w:sz w:val="24"/>
          <w:szCs w:val="24"/>
          <w:highlight w:val="yellow"/>
          <w:rPrChange w:id="2132" w:author="Marielle Moraine Butters" w:date="2019-06-17T10:45:00Z">
            <w:rPr>
              <w:rFonts w:ascii="Times New Roman" w:hAnsi="Times New Roman" w:cs="Times New Roman"/>
              <w:sz w:val="24"/>
              <w:szCs w:val="24"/>
            </w:rPr>
          </w:rPrChange>
        </w:rPr>
        <w:t>Madi</w:t>
      </w:r>
      <w:proofErr w:type="spellEnd"/>
      <w:r w:rsidRPr="00621C07">
        <w:rPr>
          <w:rFonts w:ascii="Times New Roman" w:hAnsi="Times New Roman" w:cs="Times New Roman"/>
          <w:sz w:val="24"/>
          <w:szCs w:val="24"/>
          <w:highlight w:val="yellow"/>
          <w:rPrChange w:id="2133" w:author="Marielle Moraine Butters" w:date="2019-06-17T10:45:00Z">
            <w:rPr>
              <w:rFonts w:ascii="Times New Roman" w:hAnsi="Times New Roman" w:cs="Times New Roman"/>
              <w:sz w:val="24"/>
              <w:szCs w:val="24"/>
            </w:rPr>
          </w:rPrChange>
        </w:rPr>
        <w:t xml:space="preserve"> passed without war</w:t>
      </w:r>
      <w:r w:rsidR="005D2F70" w:rsidRPr="00621C07">
        <w:rPr>
          <w:rFonts w:ascii="Times New Roman" w:hAnsi="Times New Roman" w:cs="Times New Roman"/>
          <w:sz w:val="24"/>
          <w:szCs w:val="24"/>
          <w:highlight w:val="yellow"/>
          <w:rPrChange w:id="2134" w:author="Marielle Moraine Butters" w:date="2019-06-17T10:45:00Z">
            <w:rPr>
              <w:rFonts w:ascii="Times New Roman" w:hAnsi="Times New Roman" w:cs="Times New Roman"/>
              <w:sz w:val="24"/>
              <w:szCs w:val="24"/>
            </w:rPr>
          </w:rPrChange>
        </w:rPr>
        <w:t>.’</w:t>
      </w:r>
      <w:r w:rsidR="00713AEB" w:rsidRPr="00621C07">
        <w:rPr>
          <w:rStyle w:val="FootnoteReference"/>
          <w:rFonts w:ascii="Times New Roman" w:hAnsi="Times New Roman" w:cs="Times New Roman"/>
          <w:sz w:val="24"/>
          <w:szCs w:val="24"/>
          <w:highlight w:val="yellow"/>
          <w:rPrChange w:id="2135" w:author="Marielle Moraine Butters" w:date="2019-06-17T10:45:00Z">
            <w:rPr>
              <w:rStyle w:val="FootnoteReference"/>
              <w:rFonts w:ascii="Times New Roman" w:hAnsi="Times New Roman" w:cs="Times New Roman"/>
              <w:sz w:val="24"/>
              <w:szCs w:val="24"/>
            </w:rPr>
          </w:rPrChange>
        </w:rPr>
        <w:footnoteReference w:id="7"/>
      </w:r>
      <w:r w:rsidR="00713AEB" w:rsidRPr="00621C07">
        <w:rPr>
          <w:rFonts w:ascii="Times New Roman" w:hAnsi="Times New Roman" w:cs="Times New Roman"/>
          <w:sz w:val="24"/>
          <w:szCs w:val="24"/>
          <w:highlight w:val="yellow"/>
          <w:rPrChange w:id="2136" w:author="Marielle Moraine Butters" w:date="2019-06-17T10:45:00Z">
            <w:rPr>
              <w:rFonts w:ascii="Times New Roman" w:hAnsi="Times New Roman" w:cs="Times New Roman"/>
              <w:sz w:val="24"/>
              <w:szCs w:val="24"/>
            </w:rPr>
          </w:rPrChange>
        </w:rPr>
        <w:t xml:space="preserve"> </w:t>
      </w:r>
      <w:ins w:id="2137" w:author="Marielle Moraine Butters" w:date="2019-06-19T17:22:00Z">
        <w:r w:rsidR="00A6421E" w:rsidRPr="00446292">
          <w:rPr>
            <w:rFonts w:ascii="Times New Roman" w:eastAsia="Times New Roman" w:hAnsi="Times New Roman" w:cs="Times New Roman"/>
            <w:color w:val="000000"/>
            <w:sz w:val="24"/>
            <w:szCs w:val="24"/>
            <w:highlight w:val="yellow"/>
          </w:rPr>
          <w:t>(</w:t>
        </w:r>
        <w:proofErr w:type="spellStart"/>
        <w:r w:rsidR="00A6421E" w:rsidRPr="00446292">
          <w:rPr>
            <w:rFonts w:ascii="Times New Roman" w:hAnsi="Times New Roman" w:cs="Times New Roman"/>
            <w:color w:val="000000"/>
            <w:sz w:val="24"/>
            <w:szCs w:val="24"/>
            <w:highlight w:val="yellow"/>
          </w:rPr>
          <w:t>Schuh</w:t>
        </w:r>
        <w:proofErr w:type="spellEnd"/>
        <w:r w:rsidR="00A6421E" w:rsidRPr="00446292">
          <w:rPr>
            <w:rFonts w:ascii="Times New Roman" w:hAnsi="Times New Roman" w:cs="Times New Roman"/>
            <w:color w:val="000000"/>
            <w:sz w:val="24"/>
            <w:szCs w:val="24"/>
            <w:highlight w:val="yellow"/>
          </w:rPr>
          <w:t xml:space="preserve"> 1972: 455)</w:t>
        </w:r>
        <w:r w:rsidR="00A6421E" w:rsidRPr="00A6421E" w:rsidDel="003C25A1">
          <w:rPr>
            <w:rFonts w:ascii="Times New Roman" w:eastAsia="Times New Roman" w:hAnsi="Times New Roman" w:cs="Times New Roman"/>
            <w:color w:val="000000"/>
            <w:sz w:val="24"/>
            <w:szCs w:val="24"/>
            <w:highlight w:val="yellow"/>
          </w:rPr>
          <w:t xml:space="preserve"> </w:t>
        </w:r>
      </w:ins>
      <w:del w:id="2138" w:author="Marielle Moraine Butters" w:date="2019-06-17T10:26:00Z">
        <w:r w:rsidR="00713AEB" w:rsidRPr="00621C07" w:rsidDel="003C25A1">
          <w:rPr>
            <w:rFonts w:ascii="Times New Roman" w:eastAsia="Times New Roman" w:hAnsi="Times New Roman" w:cs="Times New Roman"/>
            <w:color w:val="000000"/>
            <w:sz w:val="24"/>
            <w:szCs w:val="24"/>
            <w:highlight w:val="yellow"/>
            <w:rPrChange w:id="2139" w:author="Marielle Moraine Butters" w:date="2019-06-17T10:45:00Z">
              <w:rPr>
                <w:rFonts w:ascii="Times New Roman" w:eastAsia="Times New Roman" w:hAnsi="Times New Roman" w:cs="Times New Roman"/>
                <w:color w:val="000000"/>
                <w:sz w:val="24"/>
                <w:szCs w:val="24"/>
              </w:rPr>
            </w:rPrChange>
          </w:rPr>
          <w:delText>(</w:delText>
        </w:r>
        <w:r w:rsidR="00713AEB" w:rsidRPr="00621C07" w:rsidDel="003C25A1">
          <w:rPr>
            <w:rFonts w:ascii="Times New Roman" w:hAnsi="Times New Roman" w:cs="Times New Roman"/>
            <w:color w:val="000000"/>
            <w:sz w:val="24"/>
            <w:szCs w:val="24"/>
            <w:highlight w:val="yellow"/>
            <w:rPrChange w:id="2140" w:author="Marielle Moraine Butters" w:date="2019-06-17T10:45:00Z">
              <w:rPr>
                <w:rFonts w:ascii="Times New Roman" w:hAnsi="Times New Roman" w:cs="Times New Roman"/>
                <w:color w:val="000000"/>
                <w:sz w:val="24"/>
                <w:szCs w:val="24"/>
              </w:rPr>
            </w:rPrChange>
          </w:rPr>
          <w:delText>Schuh 1972: 455)</w:delText>
        </w:r>
      </w:del>
    </w:p>
    <w:p w14:paraId="4B6F8003" w14:textId="77777777" w:rsidR="00FB38E2" w:rsidRPr="00621C07" w:rsidRDefault="00FB38E2" w:rsidP="000C20A0">
      <w:pPr>
        <w:pStyle w:val="NoSpacing"/>
        <w:rPr>
          <w:rFonts w:ascii="Times New Roman" w:hAnsi="Times New Roman" w:cs="Times New Roman"/>
          <w:color w:val="000000"/>
          <w:sz w:val="24"/>
          <w:szCs w:val="24"/>
          <w:highlight w:val="yellow"/>
          <w:rPrChange w:id="2141" w:author="Marielle Moraine Butters" w:date="2019-06-17T10:45:00Z">
            <w:rPr>
              <w:rFonts w:ascii="Times New Roman" w:hAnsi="Times New Roman" w:cs="Times New Roman"/>
              <w:color w:val="000000"/>
              <w:sz w:val="24"/>
              <w:szCs w:val="24"/>
            </w:rPr>
          </w:rPrChange>
        </w:rPr>
      </w:pPr>
    </w:p>
    <w:p w14:paraId="0F8ECE81" w14:textId="635E8F43" w:rsidR="00FB38E2" w:rsidRPr="00621C07" w:rsidRDefault="001E29E9">
      <w:pPr>
        <w:spacing w:after="0" w:line="240" w:lineRule="auto"/>
        <w:ind w:firstLine="720"/>
        <w:rPr>
          <w:rFonts w:ascii="Times New Roman" w:eastAsia="Times New Roman" w:hAnsi="Times New Roman" w:cs="Times New Roman"/>
          <w:color w:val="000000"/>
          <w:sz w:val="24"/>
          <w:szCs w:val="24"/>
          <w:highlight w:val="yellow"/>
          <w:rPrChange w:id="2142" w:author="Marielle Moraine Butters" w:date="2019-06-17T10:45:00Z">
            <w:rPr>
              <w:rFonts w:ascii="Times New Roman" w:eastAsia="Times New Roman" w:hAnsi="Times New Roman" w:cs="Times New Roman"/>
              <w:color w:val="000000"/>
              <w:sz w:val="24"/>
              <w:szCs w:val="24"/>
            </w:rPr>
          </w:rPrChange>
        </w:rPr>
        <w:pPrChange w:id="2143" w:author="Marielle Moraine Butters" w:date="2019-06-19T17:23:00Z">
          <w:pPr>
            <w:spacing w:after="0" w:line="240" w:lineRule="auto"/>
          </w:pPr>
        </w:pPrChange>
      </w:pPr>
      <w:del w:id="2144" w:author="Marielle Moraine Butters" w:date="2019-06-17T10:26:00Z">
        <w:r w:rsidRPr="00621C07" w:rsidDel="003C25A1">
          <w:rPr>
            <w:rFonts w:ascii="Times New Roman" w:eastAsia="Times New Roman" w:hAnsi="Times New Roman" w:cs="Times New Roman"/>
            <w:color w:val="000000"/>
            <w:sz w:val="24"/>
            <w:szCs w:val="24"/>
            <w:highlight w:val="yellow"/>
            <w:rPrChange w:id="2145" w:author="Marielle Moraine Butters" w:date="2019-06-17T10:45:00Z">
              <w:rPr>
                <w:rFonts w:ascii="Times New Roman" w:eastAsia="Times New Roman" w:hAnsi="Times New Roman" w:cs="Times New Roman"/>
                <w:color w:val="000000"/>
                <w:sz w:val="24"/>
                <w:szCs w:val="24"/>
              </w:rPr>
            </w:rPrChange>
          </w:rPr>
          <w:delText>(35</w:delText>
        </w:r>
        <w:r w:rsidR="00FB38E2" w:rsidRPr="00621C07" w:rsidDel="003C25A1">
          <w:rPr>
            <w:rFonts w:ascii="Times New Roman" w:eastAsia="Times New Roman" w:hAnsi="Times New Roman" w:cs="Times New Roman"/>
            <w:color w:val="000000"/>
            <w:sz w:val="24"/>
            <w:szCs w:val="24"/>
            <w:highlight w:val="yellow"/>
            <w:rPrChange w:id="2146" w:author="Marielle Moraine Butters" w:date="2019-06-17T10:45:00Z">
              <w:rPr>
                <w:rFonts w:ascii="Times New Roman" w:eastAsia="Times New Roman" w:hAnsi="Times New Roman" w:cs="Times New Roman"/>
                <w:color w:val="000000"/>
                <w:sz w:val="24"/>
                <w:szCs w:val="24"/>
              </w:rPr>
            </w:rPrChange>
          </w:rPr>
          <w:delText>)</w:delText>
        </w:r>
        <w:r w:rsidR="00FB38E2" w:rsidRPr="00621C07" w:rsidDel="003C25A1">
          <w:rPr>
            <w:rFonts w:ascii="Times New Roman" w:eastAsia="Times New Roman" w:hAnsi="Times New Roman" w:cs="Times New Roman"/>
            <w:color w:val="000000"/>
            <w:sz w:val="24"/>
            <w:szCs w:val="24"/>
            <w:highlight w:val="yellow"/>
            <w:rPrChange w:id="2147" w:author="Marielle Moraine Butters" w:date="2019-06-17T10:45:00Z">
              <w:rPr>
                <w:rFonts w:ascii="Times New Roman" w:eastAsia="Times New Roman" w:hAnsi="Times New Roman" w:cs="Times New Roman"/>
                <w:color w:val="000000"/>
                <w:sz w:val="24"/>
                <w:szCs w:val="24"/>
              </w:rPr>
            </w:rPrChange>
          </w:rPr>
          <w:tab/>
        </w:r>
      </w:del>
      <w:proofErr w:type="gramStart"/>
      <w:ins w:id="2148" w:author="Marielle Moraine Butters" w:date="2019-06-17T10:26:00Z">
        <w:r w:rsidR="003C25A1" w:rsidRPr="00621C07">
          <w:rPr>
            <w:rFonts w:ascii="Times New Roman" w:eastAsia="Times New Roman" w:hAnsi="Times New Roman" w:cs="Times New Roman"/>
            <w:color w:val="000000"/>
            <w:sz w:val="24"/>
            <w:szCs w:val="24"/>
            <w:highlight w:val="yellow"/>
            <w:rPrChange w:id="2149" w:author="Marielle Moraine Butters" w:date="2019-06-17T10:45:00Z">
              <w:rPr>
                <w:rFonts w:ascii="Times New Roman" w:eastAsia="Times New Roman" w:hAnsi="Times New Roman" w:cs="Times New Roman"/>
                <w:color w:val="000000"/>
                <w:sz w:val="24"/>
                <w:szCs w:val="24"/>
              </w:rPr>
            </w:rPrChange>
          </w:rPr>
          <w:t>b</w:t>
        </w:r>
        <w:proofErr w:type="gramEnd"/>
        <w:r w:rsidR="003C25A1" w:rsidRPr="00621C07">
          <w:rPr>
            <w:rFonts w:ascii="Times New Roman" w:eastAsia="Times New Roman" w:hAnsi="Times New Roman" w:cs="Times New Roman"/>
            <w:color w:val="000000"/>
            <w:sz w:val="24"/>
            <w:szCs w:val="24"/>
            <w:highlight w:val="yellow"/>
            <w:rPrChange w:id="2150" w:author="Marielle Moraine Butters" w:date="2019-06-17T10:45:00Z">
              <w:rPr>
                <w:rFonts w:ascii="Times New Roman" w:eastAsia="Times New Roman" w:hAnsi="Times New Roman" w:cs="Times New Roman"/>
                <w:color w:val="000000"/>
                <w:sz w:val="24"/>
                <w:szCs w:val="24"/>
              </w:rPr>
            </w:rPrChange>
          </w:rPr>
          <w:t xml:space="preserve">.   </w:t>
        </w:r>
      </w:ins>
      <w:proofErr w:type="spellStart"/>
      <w:r w:rsidR="00FB38E2" w:rsidRPr="00621C07">
        <w:rPr>
          <w:rFonts w:ascii="Times New Roman" w:eastAsia="Times New Roman" w:hAnsi="Times New Roman" w:cs="Times New Roman"/>
          <w:i/>
          <w:iCs/>
          <w:color w:val="000000"/>
          <w:sz w:val="24"/>
          <w:szCs w:val="24"/>
          <w:highlight w:val="yellow"/>
          <w:rPrChange w:id="2151" w:author="Marielle Moraine Butters" w:date="2019-06-17T10:45:00Z">
            <w:rPr>
              <w:rFonts w:ascii="Times New Roman" w:eastAsia="Times New Roman" w:hAnsi="Times New Roman" w:cs="Times New Roman"/>
              <w:i/>
              <w:iCs/>
              <w:color w:val="000000"/>
              <w:sz w:val="24"/>
              <w:szCs w:val="24"/>
            </w:rPr>
          </w:rPrChange>
        </w:rPr>
        <w:t>dee</w:t>
      </w:r>
      <w:proofErr w:type="spellEnd"/>
      <w:r w:rsidR="00FB38E2" w:rsidRPr="00621C07">
        <w:rPr>
          <w:rFonts w:ascii="Times New Roman" w:eastAsia="Times New Roman" w:hAnsi="Times New Roman" w:cs="Times New Roman"/>
          <w:i/>
          <w:iCs/>
          <w:color w:val="000000"/>
          <w:sz w:val="24"/>
          <w:szCs w:val="24"/>
          <w:highlight w:val="yellow"/>
          <w:rPrChange w:id="2152" w:author="Marielle Moraine Butters" w:date="2019-06-17T10:45:00Z">
            <w:rPr>
              <w:rFonts w:ascii="Times New Roman" w:eastAsia="Times New Roman" w:hAnsi="Times New Roman" w:cs="Times New Roman"/>
              <w:i/>
              <w:iCs/>
              <w:color w:val="000000"/>
              <w:sz w:val="24"/>
              <w:szCs w:val="24"/>
            </w:rPr>
          </w:rPrChange>
        </w:rPr>
        <w:t xml:space="preserve">   ii       </w:t>
      </w:r>
      <w:proofErr w:type="spellStart"/>
      <w:r w:rsidR="00FB38E2" w:rsidRPr="00621C07">
        <w:rPr>
          <w:rFonts w:ascii="Times New Roman" w:eastAsia="Times New Roman" w:hAnsi="Times New Roman" w:cs="Times New Roman"/>
          <w:i/>
          <w:iCs/>
          <w:color w:val="000000"/>
          <w:sz w:val="24"/>
          <w:szCs w:val="24"/>
          <w:highlight w:val="yellow"/>
          <w:rPrChange w:id="2153" w:author="Marielle Moraine Butters" w:date="2019-06-17T10:45:00Z">
            <w:rPr>
              <w:rFonts w:ascii="Times New Roman" w:eastAsia="Times New Roman" w:hAnsi="Times New Roman" w:cs="Times New Roman"/>
              <w:i/>
              <w:iCs/>
              <w:color w:val="000000"/>
              <w:sz w:val="24"/>
              <w:szCs w:val="24"/>
            </w:rPr>
          </w:rPrChange>
        </w:rPr>
        <w:t>Ngwajin</w:t>
      </w:r>
      <w:proofErr w:type="spellEnd"/>
      <w:r w:rsidR="00FB38E2" w:rsidRPr="00621C07">
        <w:rPr>
          <w:rFonts w:ascii="Times New Roman" w:eastAsia="Times New Roman" w:hAnsi="Times New Roman" w:cs="Times New Roman"/>
          <w:i/>
          <w:iCs/>
          <w:color w:val="000000"/>
          <w:sz w:val="24"/>
          <w:szCs w:val="24"/>
          <w:highlight w:val="yellow"/>
          <w:rPrChange w:id="2154" w:author="Marielle Moraine Butters" w:date="2019-06-17T10:45:00Z">
            <w:rPr>
              <w:rFonts w:ascii="Times New Roman" w:eastAsia="Times New Roman" w:hAnsi="Times New Roman" w:cs="Times New Roman"/>
              <w:i/>
              <w:iCs/>
              <w:color w:val="000000"/>
              <w:sz w:val="24"/>
              <w:szCs w:val="24"/>
            </w:rPr>
          </w:rPrChange>
        </w:rPr>
        <w:t xml:space="preserve">   </w:t>
      </w:r>
      <w:proofErr w:type="spellStart"/>
      <w:r w:rsidR="00FB38E2" w:rsidRPr="00621C07">
        <w:rPr>
          <w:rFonts w:ascii="Times New Roman" w:eastAsia="Times New Roman" w:hAnsi="Times New Roman" w:cs="Times New Roman"/>
          <w:b/>
          <w:bCs/>
          <w:i/>
          <w:iCs/>
          <w:color w:val="000000"/>
          <w:sz w:val="24"/>
          <w:szCs w:val="24"/>
          <w:highlight w:val="yellow"/>
          <w:rPrChange w:id="2155" w:author="Marielle Moraine Butters" w:date="2019-06-17T10:45:00Z">
            <w:rPr>
              <w:rFonts w:ascii="Times New Roman" w:eastAsia="Times New Roman" w:hAnsi="Times New Roman" w:cs="Times New Roman"/>
              <w:b/>
              <w:bCs/>
              <w:i/>
              <w:iCs/>
              <w:color w:val="000000"/>
              <w:sz w:val="24"/>
              <w:szCs w:val="24"/>
            </w:rPr>
          </w:rPrChange>
        </w:rPr>
        <w:t>bai</w:t>
      </w:r>
      <w:proofErr w:type="spellEnd"/>
      <w:r w:rsidR="00FB38E2" w:rsidRPr="00621C07">
        <w:rPr>
          <w:rFonts w:ascii="Times New Roman" w:eastAsia="Times New Roman" w:hAnsi="Times New Roman" w:cs="Times New Roman"/>
          <w:b/>
          <w:bCs/>
          <w:color w:val="000000"/>
          <w:sz w:val="24"/>
          <w:szCs w:val="24"/>
          <w:highlight w:val="yellow"/>
          <w:rPrChange w:id="2156" w:author="Marielle Moraine Butters" w:date="2019-06-17T10:45:00Z">
            <w:rPr>
              <w:rFonts w:ascii="Times New Roman" w:eastAsia="Times New Roman" w:hAnsi="Times New Roman" w:cs="Times New Roman"/>
              <w:b/>
              <w:bCs/>
              <w:color w:val="000000"/>
              <w:sz w:val="24"/>
              <w:szCs w:val="24"/>
            </w:rPr>
          </w:rPrChange>
        </w:rPr>
        <w:t xml:space="preserve"> </w:t>
      </w:r>
    </w:p>
    <w:p w14:paraId="7494F56A" w14:textId="0F73FBF0" w:rsidR="00FB38E2" w:rsidRPr="00621C07" w:rsidRDefault="003C25A1" w:rsidP="0025130F">
      <w:pPr>
        <w:spacing w:after="0" w:line="240" w:lineRule="auto"/>
        <w:ind w:firstLine="720"/>
        <w:rPr>
          <w:rFonts w:ascii="Times New Roman" w:eastAsia="Times New Roman" w:hAnsi="Times New Roman" w:cs="Times New Roman"/>
          <w:sz w:val="24"/>
          <w:szCs w:val="24"/>
          <w:highlight w:val="yellow"/>
          <w:rPrChange w:id="2157" w:author="Marielle Moraine Butters" w:date="2019-06-17T10:45:00Z">
            <w:rPr>
              <w:rFonts w:ascii="Times New Roman" w:eastAsia="Times New Roman" w:hAnsi="Times New Roman" w:cs="Times New Roman"/>
              <w:sz w:val="24"/>
              <w:szCs w:val="24"/>
            </w:rPr>
          </w:rPrChange>
        </w:rPr>
      </w:pPr>
      <w:ins w:id="2158" w:author="Marielle Moraine Butters" w:date="2019-06-17T10:26:00Z">
        <w:r w:rsidRPr="00621C07">
          <w:rPr>
            <w:rFonts w:ascii="Times New Roman" w:eastAsia="Times New Roman" w:hAnsi="Times New Roman" w:cs="Times New Roman"/>
            <w:highlight w:val="yellow"/>
            <w:rPrChange w:id="2159" w:author="Marielle Moraine Butters" w:date="2019-06-17T10:45:00Z">
              <w:rPr>
                <w:rFonts w:ascii="Times New Roman" w:eastAsia="Times New Roman" w:hAnsi="Times New Roman" w:cs="Times New Roman"/>
              </w:rPr>
            </w:rPrChange>
          </w:rPr>
          <w:t xml:space="preserve">      </w:t>
        </w:r>
      </w:ins>
      <w:proofErr w:type="gramStart"/>
      <w:r w:rsidR="00FB38E2" w:rsidRPr="00621C07">
        <w:rPr>
          <w:rFonts w:ascii="Times New Roman" w:eastAsia="Times New Roman" w:hAnsi="Times New Roman" w:cs="Times New Roman"/>
          <w:highlight w:val="yellow"/>
          <w:rPrChange w:id="2160" w:author="Marielle Moraine Butters" w:date="2019-06-17T10:45:00Z">
            <w:rPr>
              <w:rFonts w:ascii="Times New Roman" w:eastAsia="Times New Roman" w:hAnsi="Times New Roman" w:cs="Times New Roman"/>
            </w:rPr>
          </w:rPrChange>
        </w:rPr>
        <w:t>3SG  LOC</w:t>
      </w:r>
      <w:proofErr w:type="gramEnd"/>
      <w:r w:rsidR="00FB38E2" w:rsidRPr="00621C07">
        <w:rPr>
          <w:rFonts w:ascii="Times New Roman" w:eastAsia="Times New Roman" w:hAnsi="Times New Roman" w:cs="Times New Roman"/>
          <w:highlight w:val="yellow"/>
          <w:rPrChange w:id="2161" w:author="Marielle Moraine Butters" w:date="2019-06-17T10:45:00Z">
            <w:rPr>
              <w:rFonts w:ascii="Times New Roman" w:eastAsia="Times New Roman" w:hAnsi="Times New Roman" w:cs="Times New Roman"/>
            </w:rPr>
          </w:rPrChange>
        </w:rPr>
        <w:t xml:space="preserve">  </w:t>
      </w:r>
      <w:proofErr w:type="spellStart"/>
      <w:r w:rsidR="00FB38E2" w:rsidRPr="00621C07">
        <w:rPr>
          <w:rFonts w:ascii="Times New Roman" w:eastAsia="Times New Roman" w:hAnsi="Times New Roman" w:cs="Times New Roman"/>
          <w:sz w:val="24"/>
          <w:szCs w:val="24"/>
          <w:highlight w:val="yellow"/>
          <w:rPrChange w:id="2162" w:author="Marielle Moraine Butters" w:date="2019-06-17T10:45:00Z">
            <w:rPr>
              <w:rFonts w:ascii="Times New Roman" w:eastAsia="Times New Roman" w:hAnsi="Times New Roman" w:cs="Times New Roman"/>
              <w:sz w:val="24"/>
              <w:szCs w:val="24"/>
            </w:rPr>
          </w:rPrChange>
        </w:rPr>
        <w:t>Ngwajin</w:t>
      </w:r>
      <w:proofErr w:type="spellEnd"/>
      <w:r w:rsidR="00FB38E2" w:rsidRPr="00621C07">
        <w:rPr>
          <w:rFonts w:ascii="Times New Roman" w:eastAsia="Times New Roman" w:hAnsi="Times New Roman" w:cs="Times New Roman"/>
          <w:sz w:val="24"/>
          <w:szCs w:val="24"/>
          <w:highlight w:val="yellow"/>
          <w:rPrChange w:id="2163" w:author="Marielle Moraine Butters" w:date="2019-06-17T10:45:00Z">
            <w:rPr>
              <w:rFonts w:ascii="Times New Roman" w:eastAsia="Times New Roman" w:hAnsi="Times New Roman" w:cs="Times New Roman"/>
              <w:sz w:val="24"/>
              <w:szCs w:val="24"/>
            </w:rPr>
          </w:rPrChange>
        </w:rPr>
        <w:t xml:space="preserve">   </w:t>
      </w:r>
      <w:r w:rsidR="00FB38E2" w:rsidRPr="00621C07">
        <w:rPr>
          <w:rFonts w:ascii="Times New Roman" w:eastAsia="Times New Roman" w:hAnsi="Times New Roman" w:cs="Times New Roman"/>
          <w:highlight w:val="yellow"/>
          <w:rPrChange w:id="2164" w:author="Marielle Moraine Butters" w:date="2019-06-17T10:45:00Z">
            <w:rPr>
              <w:rFonts w:ascii="Times New Roman" w:eastAsia="Times New Roman" w:hAnsi="Times New Roman" w:cs="Times New Roman"/>
            </w:rPr>
          </w:rPrChange>
        </w:rPr>
        <w:t>NEG</w:t>
      </w:r>
    </w:p>
    <w:p w14:paraId="1197D973" w14:textId="3A9E428D" w:rsidR="00FB38E2" w:rsidRPr="00621C07" w:rsidRDefault="003C25A1" w:rsidP="0025130F">
      <w:pPr>
        <w:spacing w:after="0" w:line="240" w:lineRule="auto"/>
        <w:ind w:firstLine="720"/>
        <w:rPr>
          <w:rFonts w:ascii="Times New Roman" w:hAnsi="Times New Roman" w:cs="Times New Roman"/>
          <w:color w:val="000000"/>
          <w:sz w:val="24"/>
          <w:szCs w:val="24"/>
          <w:highlight w:val="yellow"/>
          <w:rPrChange w:id="2165" w:author="Marielle Moraine Butters" w:date="2019-06-17T10:45:00Z">
            <w:rPr>
              <w:rFonts w:ascii="Times New Roman" w:hAnsi="Times New Roman" w:cs="Times New Roman"/>
              <w:color w:val="000000"/>
              <w:sz w:val="24"/>
              <w:szCs w:val="24"/>
            </w:rPr>
          </w:rPrChange>
        </w:rPr>
      </w:pPr>
      <w:ins w:id="2166" w:author="Marielle Moraine Butters" w:date="2019-06-17T10:26:00Z">
        <w:r w:rsidRPr="00621C07">
          <w:rPr>
            <w:rFonts w:ascii="Times New Roman" w:eastAsia="Times New Roman" w:hAnsi="Times New Roman" w:cs="Times New Roman"/>
            <w:color w:val="000000"/>
            <w:sz w:val="24"/>
            <w:szCs w:val="24"/>
            <w:highlight w:val="yellow"/>
            <w:rPrChange w:id="2167" w:author="Marielle Moraine Butters" w:date="2019-06-17T10:45:00Z">
              <w:rPr>
                <w:rFonts w:ascii="Times New Roman" w:eastAsia="Times New Roman" w:hAnsi="Times New Roman" w:cs="Times New Roman"/>
                <w:color w:val="000000"/>
                <w:sz w:val="24"/>
                <w:szCs w:val="24"/>
              </w:rPr>
            </w:rPrChange>
          </w:rPr>
          <w:t xml:space="preserve">      </w:t>
        </w:r>
      </w:ins>
      <w:r w:rsidR="00FB38E2" w:rsidRPr="00621C07">
        <w:rPr>
          <w:rFonts w:ascii="Times New Roman" w:eastAsia="Times New Roman" w:hAnsi="Times New Roman" w:cs="Times New Roman"/>
          <w:color w:val="000000"/>
          <w:sz w:val="24"/>
          <w:szCs w:val="24"/>
          <w:highlight w:val="yellow"/>
          <w:rPrChange w:id="2168" w:author="Marielle Moraine Butters" w:date="2019-06-17T10:45:00Z">
            <w:rPr>
              <w:rFonts w:ascii="Times New Roman" w:eastAsia="Times New Roman" w:hAnsi="Times New Roman" w:cs="Times New Roman"/>
              <w:color w:val="000000"/>
              <w:sz w:val="24"/>
              <w:szCs w:val="24"/>
            </w:rPr>
          </w:rPrChange>
        </w:rPr>
        <w:t xml:space="preserve">‘He didn’t come to </w:t>
      </w:r>
      <w:proofErr w:type="spellStart"/>
      <w:r w:rsidR="00FB38E2" w:rsidRPr="00621C07">
        <w:rPr>
          <w:rFonts w:ascii="Times New Roman" w:eastAsia="Times New Roman" w:hAnsi="Times New Roman" w:cs="Times New Roman"/>
          <w:color w:val="000000"/>
          <w:sz w:val="24"/>
          <w:szCs w:val="24"/>
          <w:highlight w:val="yellow"/>
          <w:rPrChange w:id="2169" w:author="Marielle Moraine Butters" w:date="2019-06-17T10:45:00Z">
            <w:rPr>
              <w:rFonts w:ascii="Times New Roman" w:eastAsia="Times New Roman" w:hAnsi="Times New Roman" w:cs="Times New Roman"/>
              <w:color w:val="000000"/>
              <w:sz w:val="24"/>
              <w:szCs w:val="24"/>
            </w:rPr>
          </w:rPrChange>
        </w:rPr>
        <w:t>Ngwajin</w:t>
      </w:r>
      <w:proofErr w:type="spellEnd"/>
      <w:r w:rsidR="00FB38E2" w:rsidRPr="00621C07">
        <w:rPr>
          <w:rFonts w:ascii="Times New Roman" w:eastAsia="Times New Roman" w:hAnsi="Times New Roman" w:cs="Times New Roman"/>
          <w:color w:val="000000"/>
          <w:sz w:val="24"/>
          <w:szCs w:val="24"/>
          <w:highlight w:val="yellow"/>
          <w:rPrChange w:id="2170" w:author="Marielle Moraine Butters" w:date="2019-06-17T10:45:00Z">
            <w:rPr>
              <w:rFonts w:ascii="Times New Roman" w:eastAsia="Times New Roman" w:hAnsi="Times New Roman" w:cs="Times New Roman"/>
              <w:color w:val="000000"/>
              <w:sz w:val="24"/>
              <w:szCs w:val="24"/>
            </w:rPr>
          </w:rPrChange>
        </w:rPr>
        <w:t xml:space="preserve">.’ </w:t>
      </w:r>
      <w:ins w:id="2171" w:author="Marielle Moraine Butters" w:date="2019-06-19T17:23:00Z">
        <w:r w:rsidR="00A6421E" w:rsidRPr="00446292">
          <w:rPr>
            <w:rFonts w:ascii="Times New Roman" w:eastAsia="Times New Roman" w:hAnsi="Times New Roman" w:cs="Times New Roman"/>
            <w:color w:val="000000"/>
            <w:sz w:val="24"/>
            <w:szCs w:val="24"/>
            <w:highlight w:val="yellow"/>
          </w:rPr>
          <w:t>(</w:t>
        </w:r>
        <w:proofErr w:type="spellStart"/>
        <w:r w:rsidR="00A6421E" w:rsidRPr="00446292">
          <w:rPr>
            <w:rFonts w:ascii="Times New Roman" w:hAnsi="Times New Roman" w:cs="Times New Roman"/>
            <w:color w:val="000000"/>
            <w:sz w:val="24"/>
            <w:szCs w:val="24"/>
            <w:highlight w:val="yellow"/>
          </w:rPr>
          <w:t>Schuh</w:t>
        </w:r>
        <w:proofErr w:type="spellEnd"/>
        <w:r w:rsidR="00A6421E" w:rsidRPr="00446292">
          <w:rPr>
            <w:rFonts w:ascii="Times New Roman" w:hAnsi="Times New Roman" w:cs="Times New Roman"/>
            <w:color w:val="000000"/>
            <w:sz w:val="24"/>
            <w:szCs w:val="24"/>
            <w:highlight w:val="yellow"/>
          </w:rPr>
          <w:t xml:space="preserve"> 1972: 455)</w:t>
        </w:r>
        <w:r w:rsidR="00A6421E" w:rsidRPr="00A6421E" w:rsidDel="003C25A1">
          <w:rPr>
            <w:rFonts w:ascii="Times New Roman" w:eastAsia="Times New Roman" w:hAnsi="Times New Roman" w:cs="Times New Roman"/>
            <w:color w:val="000000"/>
            <w:sz w:val="24"/>
            <w:szCs w:val="24"/>
            <w:highlight w:val="yellow"/>
          </w:rPr>
          <w:t xml:space="preserve"> </w:t>
        </w:r>
      </w:ins>
      <w:del w:id="2172" w:author="Marielle Moraine Butters" w:date="2019-06-17T10:26:00Z">
        <w:r w:rsidR="00FB38E2" w:rsidRPr="00621C07" w:rsidDel="003C25A1">
          <w:rPr>
            <w:rFonts w:ascii="Times New Roman" w:eastAsia="Times New Roman" w:hAnsi="Times New Roman" w:cs="Times New Roman"/>
            <w:color w:val="000000"/>
            <w:sz w:val="24"/>
            <w:szCs w:val="24"/>
            <w:highlight w:val="yellow"/>
            <w:rPrChange w:id="2173" w:author="Marielle Moraine Butters" w:date="2019-06-17T10:45:00Z">
              <w:rPr>
                <w:rFonts w:ascii="Times New Roman" w:eastAsia="Times New Roman" w:hAnsi="Times New Roman" w:cs="Times New Roman"/>
                <w:color w:val="000000"/>
                <w:sz w:val="24"/>
                <w:szCs w:val="24"/>
              </w:rPr>
            </w:rPrChange>
          </w:rPr>
          <w:delText>(</w:delText>
        </w:r>
        <w:r w:rsidR="00FB38E2" w:rsidRPr="00621C07" w:rsidDel="003C25A1">
          <w:rPr>
            <w:rFonts w:ascii="Times New Roman" w:hAnsi="Times New Roman" w:cs="Times New Roman"/>
            <w:color w:val="000000"/>
            <w:sz w:val="24"/>
            <w:szCs w:val="24"/>
            <w:highlight w:val="yellow"/>
            <w:rPrChange w:id="2174" w:author="Marielle Moraine Butters" w:date="2019-06-17T10:45:00Z">
              <w:rPr>
                <w:rFonts w:ascii="Times New Roman" w:hAnsi="Times New Roman" w:cs="Times New Roman"/>
                <w:color w:val="000000"/>
                <w:sz w:val="24"/>
                <w:szCs w:val="24"/>
              </w:rPr>
            </w:rPrChange>
          </w:rPr>
          <w:delText>Schuh 1972: 455)</w:delText>
        </w:r>
      </w:del>
    </w:p>
    <w:p w14:paraId="097DC0A9" w14:textId="77777777" w:rsidR="000C20A0" w:rsidRPr="00621C07" w:rsidRDefault="000C20A0" w:rsidP="000C20A0">
      <w:pPr>
        <w:pStyle w:val="NoSpacing"/>
        <w:rPr>
          <w:rFonts w:ascii="Times New Roman" w:hAnsi="Times New Roman" w:cs="Times New Roman"/>
          <w:sz w:val="24"/>
          <w:szCs w:val="24"/>
          <w:highlight w:val="yellow"/>
          <w:rPrChange w:id="2175" w:author="Marielle Moraine Butters" w:date="2019-06-17T10:45:00Z">
            <w:rPr>
              <w:rFonts w:ascii="Times New Roman" w:hAnsi="Times New Roman" w:cs="Times New Roman"/>
              <w:sz w:val="24"/>
              <w:szCs w:val="24"/>
            </w:rPr>
          </w:rPrChange>
        </w:rPr>
      </w:pPr>
    </w:p>
    <w:p w14:paraId="3854C97E" w14:textId="1760EACC" w:rsidR="00713AEB" w:rsidRPr="00621C07" w:rsidDel="003C25A1" w:rsidRDefault="00A6421E" w:rsidP="00FB38E2">
      <w:pPr>
        <w:pStyle w:val="NoSpacing"/>
        <w:spacing w:line="480" w:lineRule="auto"/>
        <w:ind w:firstLine="720"/>
        <w:rPr>
          <w:moveFrom w:id="2176" w:author="Marielle Moraine Butters" w:date="2019-06-17T10:27:00Z"/>
          <w:rFonts w:ascii="Times New Roman" w:eastAsia="Times New Roman" w:hAnsi="Times New Roman" w:cs="Times New Roman"/>
          <w:color w:val="000000"/>
          <w:sz w:val="24"/>
          <w:szCs w:val="24"/>
          <w:highlight w:val="yellow"/>
          <w:rPrChange w:id="2177" w:author="Marielle Moraine Butters" w:date="2019-06-17T10:45:00Z">
            <w:rPr>
              <w:moveFrom w:id="2178" w:author="Marielle Moraine Butters" w:date="2019-06-17T10:27:00Z"/>
              <w:rFonts w:ascii="Times New Roman" w:eastAsia="Times New Roman" w:hAnsi="Times New Roman" w:cs="Times New Roman"/>
              <w:color w:val="000000"/>
              <w:sz w:val="24"/>
              <w:szCs w:val="24"/>
            </w:rPr>
          </w:rPrChange>
        </w:rPr>
      </w:pPr>
      <w:ins w:id="2179" w:author="Marielle Moraine Butters" w:date="2019-06-19T17:23:00Z">
        <w:r>
          <w:rPr>
            <w:rFonts w:ascii="Times New Roman" w:eastAsia="Times New Roman" w:hAnsi="Times New Roman" w:cs="Times New Roman"/>
            <w:color w:val="000000"/>
            <w:sz w:val="24"/>
            <w:szCs w:val="24"/>
            <w:highlight w:val="yellow"/>
          </w:rPr>
          <w:tab/>
        </w:r>
      </w:ins>
      <w:ins w:id="2180" w:author="Marielle Moraine Butters" w:date="2019-06-17T10:27:00Z">
        <w:r w:rsidR="003C25A1" w:rsidRPr="00621C07" w:rsidDel="003C25A1">
          <w:rPr>
            <w:rFonts w:ascii="Times New Roman" w:eastAsia="Times New Roman" w:hAnsi="Times New Roman" w:cs="Times New Roman"/>
            <w:color w:val="000000"/>
            <w:sz w:val="24"/>
            <w:szCs w:val="24"/>
            <w:highlight w:val="yellow"/>
            <w:rPrChange w:id="2181" w:author="Marielle Moraine Butters" w:date="2019-06-17T10:45:00Z">
              <w:rPr>
                <w:rFonts w:ascii="Times New Roman" w:eastAsia="Times New Roman" w:hAnsi="Times New Roman" w:cs="Times New Roman"/>
                <w:color w:val="000000"/>
                <w:sz w:val="24"/>
                <w:szCs w:val="24"/>
              </w:rPr>
            </w:rPrChange>
          </w:rPr>
          <w:t xml:space="preserve"> </w:t>
        </w:r>
      </w:ins>
      <w:moveFromRangeStart w:id="2182" w:author="Marielle Moraine Butters" w:date="2019-06-17T10:27:00Z" w:name="move11659644"/>
      <w:moveFrom w:id="2183" w:author="Marielle Moraine Butters" w:date="2019-06-17T10:27:00Z">
        <w:r w:rsidR="00FB38E2" w:rsidRPr="00621C07" w:rsidDel="003C25A1">
          <w:rPr>
            <w:rFonts w:ascii="Times New Roman" w:eastAsia="Times New Roman" w:hAnsi="Times New Roman" w:cs="Times New Roman"/>
            <w:color w:val="000000"/>
            <w:sz w:val="24"/>
            <w:szCs w:val="24"/>
            <w:highlight w:val="yellow"/>
            <w:rPrChange w:id="2184" w:author="Marielle Moraine Butters" w:date="2019-06-17T10:45:00Z">
              <w:rPr>
                <w:rFonts w:ascii="Times New Roman" w:eastAsia="Times New Roman" w:hAnsi="Times New Roman" w:cs="Times New Roman"/>
                <w:color w:val="000000"/>
                <w:sz w:val="24"/>
                <w:szCs w:val="24"/>
              </w:rPr>
            </w:rPrChange>
          </w:rPr>
          <w:t>However, consistent with Type A, t</w:t>
        </w:r>
        <w:r w:rsidR="000C20A0" w:rsidRPr="00621C07" w:rsidDel="003C25A1">
          <w:rPr>
            <w:rFonts w:ascii="Times New Roman" w:eastAsia="Times New Roman" w:hAnsi="Times New Roman" w:cs="Times New Roman"/>
            <w:color w:val="000000"/>
            <w:sz w:val="24"/>
            <w:szCs w:val="24"/>
            <w:highlight w:val="yellow"/>
            <w:rPrChange w:id="2185" w:author="Marielle Moraine Butters" w:date="2019-06-17T10:45:00Z">
              <w:rPr>
                <w:rFonts w:ascii="Times New Roman" w:eastAsia="Times New Roman" w:hAnsi="Times New Roman" w:cs="Times New Roman"/>
                <w:color w:val="000000"/>
                <w:sz w:val="24"/>
                <w:szCs w:val="24"/>
              </w:rPr>
            </w:rPrChange>
          </w:rPr>
          <w:t xml:space="preserve">he affirmative existential </w:t>
        </w:r>
        <w:r w:rsidR="000C20A0" w:rsidRPr="00621C07" w:rsidDel="003C25A1">
          <w:rPr>
            <w:rFonts w:ascii="Times New Roman" w:eastAsia="Times New Roman" w:hAnsi="Times New Roman" w:cs="Times New Roman"/>
            <w:i/>
            <w:color w:val="000000"/>
            <w:sz w:val="24"/>
            <w:szCs w:val="24"/>
            <w:highlight w:val="yellow"/>
            <w:rPrChange w:id="2186" w:author="Marielle Moraine Butters" w:date="2019-06-17T10:45:00Z">
              <w:rPr>
                <w:rFonts w:ascii="Times New Roman" w:eastAsia="Times New Roman" w:hAnsi="Times New Roman" w:cs="Times New Roman"/>
                <w:i/>
                <w:color w:val="000000"/>
                <w:sz w:val="24"/>
                <w:szCs w:val="24"/>
              </w:rPr>
            </w:rPrChange>
          </w:rPr>
          <w:t xml:space="preserve">naa </w:t>
        </w:r>
        <w:r w:rsidR="000C20A0" w:rsidRPr="00621C07" w:rsidDel="003C25A1">
          <w:rPr>
            <w:rFonts w:ascii="Times New Roman" w:eastAsia="Times New Roman" w:hAnsi="Times New Roman" w:cs="Times New Roman"/>
            <w:color w:val="000000"/>
            <w:sz w:val="24"/>
            <w:szCs w:val="24"/>
            <w:highlight w:val="yellow"/>
            <w:rPrChange w:id="2187" w:author="Marielle Moraine Butters" w:date="2019-06-17T10:45:00Z">
              <w:rPr>
                <w:rFonts w:ascii="Times New Roman" w:eastAsia="Times New Roman" w:hAnsi="Times New Roman" w:cs="Times New Roman"/>
                <w:color w:val="000000"/>
                <w:sz w:val="24"/>
                <w:szCs w:val="24"/>
              </w:rPr>
            </w:rPrChange>
          </w:rPr>
          <w:t xml:space="preserve">may also co-occur with the verbal negator </w:t>
        </w:r>
        <w:r w:rsidR="000C20A0" w:rsidRPr="00621C07" w:rsidDel="003C25A1">
          <w:rPr>
            <w:rFonts w:ascii="Times New Roman" w:eastAsia="Times New Roman" w:hAnsi="Times New Roman" w:cs="Times New Roman"/>
            <w:i/>
            <w:color w:val="000000"/>
            <w:sz w:val="24"/>
            <w:szCs w:val="24"/>
            <w:highlight w:val="yellow"/>
            <w:rPrChange w:id="2188" w:author="Marielle Moraine Butters" w:date="2019-06-17T10:45:00Z">
              <w:rPr>
                <w:rFonts w:ascii="Times New Roman" w:eastAsia="Times New Roman" w:hAnsi="Times New Roman" w:cs="Times New Roman"/>
                <w:i/>
                <w:color w:val="000000"/>
                <w:sz w:val="24"/>
                <w:szCs w:val="24"/>
              </w:rPr>
            </w:rPrChange>
          </w:rPr>
          <w:t xml:space="preserve">bai </w:t>
        </w:r>
        <w:r w:rsidR="000C20A0" w:rsidRPr="00621C07" w:rsidDel="003C25A1">
          <w:rPr>
            <w:rFonts w:ascii="Times New Roman" w:eastAsia="Times New Roman" w:hAnsi="Times New Roman" w:cs="Times New Roman"/>
            <w:color w:val="000000"/>
            <w:sz w:val="24"/>
            <w:szCs w:val="24"/>
            <w:highlight w:val="yellow"/>
            <w:rPrChange w:id="2189" w:author="Marielle Moraine Butters" w:date="2019-06-17T10:45:00Z">
              <w:rPr>
                <w:rFonts w:ascii="Times New Roman" w:eastAsia="Times New Roman" w:hAnsi="Times New Roman" w:cs="Times New Roman"/>
                <w:color w:val="000000"/>
                <w:sz w:val="24"/>
                <w:szCs w:val="24"/>
              </w:rPr>
            </w:rPrChange>
          </w:rPr>
          <w:t xml:space="preserve">to </w:t>
        </w:r>
        <w:r w:rsidR="00FB38E2" w:rsidRPr="00621C07" w:rsidDel="003C25A1">
          <w:rPr>
            <w:rFonts w:ascii="Times New Roman" w:eastAsia="Times New Roman" w:hAnsi="Times New Roman" w:cs="Times New Roman"/>
            <w:color w:val="000000"/>
            <w:sz w:val="24"/>
            <w:szCs w:val="24"/>
            <w:highlight w:val="yellow"/>
            <w:rPrChange w:id="2190" w:author="Marielle Moraine Butters" w:date="2019-06-17T10:45:00Z">
              <w:rPr>
                <w:rFonts w:ascii="Times New Roman" w:eastAsia="Times New Roman" w:hAnsi="Times New Roman" w:cs="Times New Roman"/>
                <w:color w:val="000000"/>
                <w:sz w:val="24"/>
                <w:szCs w:val="24"/>
              </w:rPr>
            </w:rPrChange>
          </w:rPr>
          <w:t xml:space="preserve">form </w:t>
        </w:r>
        <w:r w:rsidR="000C20A0" w:rsidRPr="00621C07" w:rsidDel="003C25A1">
          <w:rPr>
            <w:rFonts w:ascii="Times New Roman" w:eastAsia="Times New Roman" w:hAnsi="Times New Roman" w:cs="Times New Roman"/>
            <w:color w:val="000000"/>
            <w:sz w:val="24"/>
            <w:szCs w:val="24"/>
            <w:highlight w:val="yellow"/>
            <w:rPrChange w:id="2191" w:author="Marielle Moraine Butters" w:date="2019-06-17T10:45:00Z">
              <w:rPr>
                <w:rFonts w:ascii="Times New Roman" w:eastAsia="Times New Roman" w:hAnsi="Times New Roman" w:cs="Times New Roman"/>
                <w:color w:val="000000"/>
                <w:sz w:val="24"/>
                <w:szCs w:val="24"/>
              </w:rPr>
            </w:rPrChange>
          </w:rPr>
          <w:t xml:space="preserve">a </w:t>
        </w:r>
        <w:r w:rsidR="00FB38E2" w:rsidRPr="00621C07" w:rsidDel="003C25A1">
          <w:rPr>
            <w:rFonts w:ascii="Times New Roman" w:eastAsia="Times New Roman" w:hAnsi="Times New Roman" w:cs="Times New Roman"/>
            <w:color w:val="000000"/>
            <w:sz w:val="24"/>
            <w:szCs w:val="24"/>
            <w:highlight w:val="yellow"/>
            <w:rPrChange w:id="2192" w:author="Marielle Moraine Butters" w:date="2019-06-17T10:45:00Z">
              <w:rPr>
                <w:rFonts w:ascii="Times New Roman" w:eastAsia="Times New Roman" w:hAnsi="Times New Roman" w:cs="Times New Roman"/>
                <w:color w:val="000000"/>
                <w:sz w:val="24"/>
                <w:szCs w:val="24"/>
              </w:rPr>
            </w:rPrChange>
          </w:rPr>
          <w:t>negative</w:t>
        </w:r>
        <w:r w:rsidR="001E29E9" w:rsidRPr="00621C07" w:rsidDel="003C25A1">
          <w:rPr>
            <w:rFonts w:ascii="Times New Roman" w:eastAsia="Times New Roman" w:hAnsi="Times New Roman" w:cs="Times New Roman"/>
            <w:color w:val="000000"/>
            <w:sz w:val="24"/>
            <w:szCs w:val="24"/>
            <w:highlight w:val="yellow"/>
            <w:rPrChange w:id="2193" w:author="Marielle Moraine Butters" w:date="2019-06-17T10:45:00Z">
              <w:rPr>
                <w:rFonts w:ascii="Times New Roman" w:eastAsia="Times New Roman" w:hAnsi="Times New Roman" w:cs="Times New Roman"/>
                <w:color w:val="000000"/>
                <w:sz w:val="24"/>
                <w:szCs w:val="24"/>
              </w:rPr>
            </w:rPrChange>
          </w:rPr>
          <w:t xml:space="preserve"> existential predicate as in (36</w:t>
        </w:r>
        <w:r w:rsidR="00FB38E2" w:rsidRPr="00621C07" w:rsidDel="003C25A1">
          <w:rPr>
            <w:rFonts w:ascii="Times New Roman" w:eastAsia="Times New Roman" w:hAnsi="Times New Roman" w:cs="Times New Roman"/>
            <w:color w:val="000000"/>
            <w:sz w:val="24"/>
            <w:szCs w:val="24"/>
            <w:highlight w:val="yellow"/>
            <w:rPrChange w:id="2194" w:author="Marielle Moraine Butters" w:date="2019-06-17T10:45:00Z">
              <w:rPr>
                <w:rFonts w:ascii="Times New Roman" w:eastAsia="Times New Roman" w:hAnsi="Times New Roman" w:cs="Times New Roman"/>
                <w:color w:val="000000"/>
                <w:sz w:val="24"/>
                <w:szCs w:val="24"/>
              </w:rPr>
            </w:rPrChange>
          </w:rPr>
          <w:t xml:space="preserve">). </w:t>
        </w:r>
      </w:moveFrom>
    </w:p>
    <w:moveFromRangeEnd w:id="2182"/>
    <w:p w14:paraId="27C2C629" w14:textId="282A4148" w:rsidR="000C20A0" w:rsidRPr="00621C07" w:rsidRDefault="001E29E9" w:rsidP="0025130F">
      <w:pPr>
        <w:spacing w:after="0" w:line="240" w:lineRule="auto"/>
        <w:rPr>
          <w:rFonts w:ascii="Times New Roman" w:eastAsia="Times New Roman" w:hAnsi="Times New Roman" w:cs="Times New Roman"/>
          <w:b/>
          <w:bCs/>
          <w:color w:val="000000"/>
          <w:sz w:val="24"/>
          <w:szCs w:val="24"/>
          <w:highlight w:val="yellow"/>
          <w:rPrChange w:id="2195" w:author="Marielle Moraine Butters" w:date="2019-06-17T10:45:00Z">
            <w:rPr>
              <w:rFonts w:ascii="Times New Roman" w:eastAsia="Times New Roman" w:hAnsi="Times New Roman" w:cs="Times New Roman"/>
              <w:b/>
              <w:bCs/>
              <w:color w:val="000000"/>
              <w:sz w:val="24"/>
              <w:szCs w:val="24"/>
            </w:rPr>
          </w:rPrChange>
        </w:rPr>
      </w:pPr>
      <w:del w:id="2196" w:author="Marielle Moraine Butters" w:date="2019-06-17T10:27:00Z">
        <w:r w:rsidRPr="00621C07" w:rsidDel="003C25A1">
          <w:rPr>
            <w:rFonts w:ascii="Times New Roman" w:eastAsia="Times New Roman" w:hAnsi="Times New Roman" w:cs="Times New Roman"/>
            <w:color w:val="000000"/>
            <w:sz w:val="24"/>
            <w:szCs w:val="24"/>
            <w:highlight w:val="yellow"/>
            <w:rPrChange w:id="2197" w:author="Marielle Moraine Butters" w:date="2019-06-17T10:45:00Z">
              <w:rPr>
                <w:rFonts w:ascii="Times New Roman" w:eastAsia="Times New Roman" w:hAnsi="Times New Roman" w:cs="Times New Roman"/>
                <w:color w:val="000000"/>
                <w:sz w:val="24"/>
                <w:szCs w:val="24"/>
              </w:rPr>
            </w:rPrChange>
          </w:rPr>
          <w:delText>(36</w:delText>
        </w:r>
        <w:r w:rsidR="000C20A0" w:rsidRPr="00621C07" w:rsidDel="003C25A1">
          <w:rPr>
            <w:rFonts w:ascii="Times New Roman" w:eastAsia="Times New Roman" w:hAnsi="Times New Roman" w:cs="Times New Roman"/>
            <w:color w:val="000000"/>
            <w:sz w:val="24"/>
            <w:szCs w:val="24"/>
            <w:highlight w:val="yellow"/>
            <w:rPrChange w:id="2198" w:author="Marielle Moraine Butters" w:date="2019-06-17T10:45:00Z">
              <w:rPr>
                <w:rFonts w:ascii="Times New Roman" w:eastAsia="Times New Roman" w:hAnsi="Times New Roman" w:cs="Times New Roman"/>
                <w:color w:val="000000"/>
                <w:sz w:val="24"/>
                <w:szCs w:val="24"/>
              </w:rPr>
            </w:rPrChange>
          </w:rPr>
          <w:delText>)</w:delText>
        </w:r>
        <w:r w:rsidR="000C20A0" w:rsidRPr="00621C07" w:rsidDel="003C25A1">
          <w:rPr>
            <w:rFonts w:ascii="Times New Roman" w:eastAsia="Times New Roman" w:hAnsi="Times New Roman" w:cs="Times New Roman"/>
            <w:color w:val="000000"/>
            <w:sz w:val="24"/>
            <w:szCs w:val="24"/>
            <w:highlight w:val="yellow"/>
            <w:rPrChange w:id="2199" w:author="Marielle Moraine Butters" w:date="2019-06-17T10:45:00Z">
              <w:rPr>
                <w:rFonts w:ascii="Times New Roman" w:eastAsia="Times New Roman" w:hAnsi="Times New Roman" w:cs="Times New Roman"/>
                <w:color w:val="000000"/>
                <w:sz w:val="24"/>
                <w:szCs w:val="24"/>
              </w:rPr>
            </w:rPrChange>
          </w:rPr>
          <w:tab/>
        </w:r>
      </w:del>
      <w:proofErr w:type="gramStart"/>
      <w:ins w:id="2200" w:author="Marielle Moraine Butters" w:date="2019-06-17T10:27:00Z">
        <w:r w:rsidR="003C25A1" w:rsidRPr="00621C07">
          <w:rPr>
            <w:rFonts w:ascii="Times New Roman" w:eastAsia="Times New Roman" w:hAnsi="Times New Roman" w:cs="Times New Roman"/>
            <w:color w:val="000000"/>
            <w:sz w:val="24"/>
            <w:szCs w:val="24"/>
            <w:highlight w:val="yellow"/>
            <w:rPrChange w:id="2201" w:author="Marielle Moraine Butters" w:date="2019-06-17T10:45:00Z">
              <w:rPr>
                <w:rFonts w:ascii="Times New Roman" w:eastAsia="Times New Roman" w:hAnsi="Times New Roman" w:cs="Times New Roman"/>
                <w:color w:val="000000"/>
                <w:sz w:val="24"/>
                <w:szCs w:val="24"/>
              </w:rPr>
            </w:rPrChange>
          </w:rPr>
          <w:t>c</w:t>
        </w:r>
        <w:proofErr w:type="gramEnd"/>
        <w:r w:rsidR="003C25A1" w:rsidRPr="00621C07">
          <w:rPr>
            <w:rFonts w:ascii="Times New Roman" w:eastAsia="Times New Roman" w:hAnsi="Times New Roman" w:cs="Times New Roman"/>
            <w:color w:val="000000"/>
            <w:sz w:val="24"/>
            <w:szCs w:val="24"/>
            <w:highlight w:val="yellow"/>
            <w:rPrChange w:id="2202" w:author="Marielle Moraine Butters" w:date="2019-06-17T10:45:00Z">
              <w:rPr>
                <w:rFonts w:ascii="Times New Roman" w:eastAsia="Times New Roman" w:hAnsi="Times New Roman" w:cs="Times New Roman"/>
                <w:color w:val="000000"/>
                <w:sz w:val="24"/>
                <w:szCs w:val="24"/>
              </w:rPr>
            </w:rPrChange>
          </w:rPr>
          <w:t xml:space="preserve">.   </w:t>
        </w:r>
      </w:ins>
      <w:proofErr w:type="spellStart"/>
      <w:r w:rsidR="000C20A0" w:rsidRPr="00621C07">
        <w:rPr>
          <w:rFonts w:ascii="Times New Roman" w:hAnsi="Times New Roman" w:cs="Times New Roman"/>
          <w:b/>
          <w:bCs/>
          <w:i/>
          <w:iCs/>
          <w:sz w:val="24"/>
          <w:szCs w:val="24"/>
          <w:highlight w:val="yellow"/>
          <w:rPrChange w:id="2203" w:author="Marielle Moraine Butters" w:date="2019-06-17T10:45:00Z">
            <w:rPr>
              <w:rFonts w:ascii="Times New Roman" w:hAnsi="Times New Roman" w:cs="Times New Roman"/>
              <w:b/>
              <w:bCs/>
              <w:i/>
              <w:iCs/>
              <w:sz w:val="24"/>
              <w:szCs w:val="24"/>
            </w:rPr>
          </w:rPrChange>
        </w:rPr>
        <w:t>naa</w:t>
      </w:r>
      <w:proofErr w:type="spellEnd"/>
      <w:r w:rsidR="000C20A0" w:rsidRPr="00621C07">
        <w:rPr>
          <w:rFonts w:ascii="Times New Roman" w:hAnsi="Times New Roman" w:cs="Times New Roman"/>
          <w:b/>
          <w:bCs/>
          <w:i/>
          <w:iCs/>
          <w:sz w:val="24"/>
          <w:szCs w:val="24"/>
          <w:highlight w:val="yellow"/>
          <w:rPrChange w:id="2204" w:author="Marielle Moraine Butters" w:date="2019-06-17T10:45:00Z">
            <w:rPr>
              <w:rFonts w:ascii="Times New Roman" w:hAnsi="Times New Roman" w:cs="Times New Roman"/>
              <w:b/>
              <w:bCs/>
              <w:i/>
              <w:iCs/>
              <w:sz w:val="24"/>
              <w:szCs w:val="24"/>
            </w:rPr>
          </w:rPrChange>
        </w:rPr>
        <w:t xml:space="preserve"> </w:t>
      </w:r>
      <w:r w:rsidR="000C20A0" w:rsidRPr="00621C07">
        <w:rPr>
          <w:rFonts w:ascii="Times New Roman" w:hAnsi="Times New Roman" w:cs="Times New Roman"/>
          <w:i/>
          <w:iCs/>
          <w:sz w:val="24"/>
          <w:szCs w:val="24"/>
          <w:highlight w:val="yellow"/>
          <w:rPrChange w:id="2205" w:author="Marielle Moraine Butters" w:date="2019-06-17T10:45:00Z">
            <w:rPr>
              <w:rFonts w:ascii="Times New Roman" w:hAnsi="Times New Roman" w:cs="Times New Roman"/>
              <w:i/>
              <w:iCs/>
              <w:sz w:val="24"/>
              <w:szCs w:val="24"/>
            </w:rPr>
          </w:rPrChange>
        </w:rPr>
        <w:t xml:space="preserve">        </w:t>
      </w:r>
      <w:proofErr w:type="spellStart"/>
      <w:r w:rsidR="000C20A0" w:rsidRPr="00621C07">
        <w:rPr>
          <w:rFonts w:ascii="Times New Roman" w:hAnsi="Times New Roman" w:cs="Times New Roman"/>
          <w:i/>
          <w:iCs/>
          <w:sz w:val="24"/>
          <w:szCs w:val="24"/>
          <w:highlight w:val="yellow"/>
          <w:rPrChange w:id="2206" w:author="Marielle Moraine Butters" w:date="2019-06-17T10:45:00Z">
            <w:rPr>
              <w:rFonts w:ascii="Times New Roman" w:hAnsi="Times New Roman" w:cs="Times New Roman"/>
              <w:i/>
              <w:iCs/>
              <w:sz w:val="24"/>
              <w:szCs w:val="24"/>
            </w:rPr>
          </w:rPrChange>
        </w:rPr>
        <w:t>mərak</w:t>
      </w:r>
      <w:proofErr w:type="spellEnd"/>
      <w:r w:rsidR="000C20A0" w:rsidRPr="00621C07">
        <w:rPr>
          <w:rFonts w:ascii="Times New Roman" w:hAnsi="Times New Roman" w:cs="Times New Roman"/>
          <w:i/>
          <w:iCs/>
          <w:sz w:val="24"/>
          <w:szCs w:val="24"/>
          <w:highlight w:val="yellow"/>
          <w:rPrChange w:id="2207" w:author="Marielle Moraine Butters" w:date="2019-06-17T10:45:00Z">
            <w:rPr>
              <w:rFonts w:ascii="Times New Roman" w:hAnsi="Times New Roman" w:cs="Times New Roman"/>
              <w:i/>
              <w:iCs/>
              <w:sz w:val="24"/>
              <w:szCs w:val="24"/>
            </w:rPr>
          </w:rPrChange>
        </w:rPr>
        <w:t xml:space="preserve">   </w:t>
      </w:r>
      <w:proofErr w:type="spellStart"/>
      <w:r w:rsidR="000C20A0" w:rsidRPr="00621C07">
        <w:rPr>
          <w:rFonts w:ascii="Times New Roman" w:hAnsi="Times New Roman" w:cs="Times New Roman"/>
          <w:b/>
          <w:bCs/>
          <w:i/>
          <w:iCs/>
          <w:sz w:val="24"/>
          <w:szCs w:val="24"/>
          <w:highlight w:val="yellow"/>
          <w:rPrChange w:id="2208" w:author="Marielle Moraine Butters" w:date="2019-06-17T10:45:00Z">
            <w:rPr>
              <w:rFonts w:ascii="Times New Roman" w:hAnsi="Times New Roman" w:cs="Times New Roman"/>
              <w:b/>
              <w:bCs/>
              <w:i/>
              <w:iCs/>
              <w:sz w:val="24"/>
              <w:szCs w:val="24"/>
            </w:rPr>
          </w:rPrChange>
        </w:rPr>
        <w:t>bai</w:t>
      </w:r>
      <w:proofErr w:type="spellEnd"/>
    </w:p>
    <w:p w14:paraId="7638CF22" w14:textId="0A4305A7" w:rsidR="000C20A0" w:rsidRPr="00621C07" w:rsidRDefault="000C20A0" w:rsidP="000C20A0">
      <w:pPr>
        <w:pStyle w:val="NoSpacing"/>
        <w:rPr>
          <w:rFonts w:ascii="Times New Roman" w:eastAsia="Times New Roman" w:hAnsi="Times New Roman" w:cs="Times New Roman"/>
          <w:color w:val="000000"/>
          <w:sz w:val="24"/>
          <w:szCs w:val="24"/>
          <w:highlight w:val="yellow"/>
          <w:rPrChange w:id="2209" w:author="Marielle Moraine Butters" w:date="2019-06-17T10:45:00Z">
            <w:rPr>
              <w:rFonts w:ascii="Times New Roman" w:eastAsia="Times New Roman" w:hAnsi="Times New Roman" w:cs="Times New Roman"/>
              <w:color w:val="000000"/>
              <w:sz w:val="24"/>
              <w:szCs w:val="24"/>
            </w:rPr>
          </w:rPrChange>
        </w:rPr>
      </w:pPr>
      <w:r w:rsidRPr="00621C07">
        <w:rPr>
          <w:rFonts w:ascii="Times New Roman" w:eastAsia="Times New Roman" w:hAnsi="Times New Roman" w:cs="Times New Roman"/>
          <w:color w:val="000000"/>
          <w:sz w:val="24"/>
          <w:szCs w:val="24"/>
          <w:highlight w:val="yellow"/>
          <w:rPrChange w:id="2210" w:author="Marielle Moraine Butters" w:date="2019-06-17T10:45:00Z">
            <w:rPr>
              <w:rFonts w:ascii="Times New Roman" w:eastAsia="Times New Roman" w:hAnsi="Times New Roman" w:cs="Times New Roman"/>
              <w:color w:val="000000"/>
              <w:sz w:val="24"/>
              <w:szCs w:val="24"/>
            </w:rPr>
          </w:rPrChange>
        </w:rPr>
        <w:tab/>
      </w:r>
      <w:ins w:id="2211" w:author="Marielle Moraine Butters" w:date="2019-06-17T10:27:00Z">
        <w:r w:rsidR="003C25A1" w:rsidRPr="00621C07">
          <w:rPr>
            <w:rFonts w:ascii="Times New Roman" w:eastAsia="Times New Roman" w:hAnsi="Times New Roman" w:cs="Times New Roman"/>
            <w:color w:val="000000"/>
            <w:sz w:val="24"/>
            <w:szCs w:val="24"/>
            <w:highlight w:val="yellow"/>
            <w:rPrChange w:id="2212" w:author="Marielle Moraine Butters" w:date="2019-06-17T10:45:00Z">
              <w:rPr>
                <w:rFonts w:ascii="Times New Roman" w:eastAsia="Times New Roman" w:hAnsi="Times New Roman" w:cs="Times New Roman"/>
                <w:color w:val="000000"/>
                <w:sz w:val="24"/>
                <w:szCs w:val="24"/>
              </w:rPr>
            </w:rPrChange>
          </w:rPr>
          <w:t xml:space="preserve">     </w:t>
        </w:r>
      </w:ins>
      <w:r w:rsidRPr="00621C07">
        <w:rPr>
          <w:rFonts w:ascii="Times New Roman" w:eastAsia="Times New Roman" w:hAnsi="Times New Roman" w:cs="Times New Roman"/>
          <w:color w:val="000000"/>
          <w:highlight w:val="yellow"/>
          <w:rPrChange w:id="2213" w:author="Marielle Moraine Butters" w:date="2019-06-17T10:45:00Z">
            <w:rPr>
              <w:rFonts w:ascii="Times New Roman" w:eastAsia="Times New Roman" w:hAnsi="Times New Roman" w:cs="Times New Roman"/>
              <w:color w:val="000000"/>
            </w:rPr>
          </w:rPrChange>
        </w:rPr>
        <w:t>EXIST</w:t>
      </w:r>
      <w:r w:rsidRPr="00621C07">
        <w:rPr>
          <w:rFonts w:ascii="Times New Roman" w:eastAsia="Times New Roman" w:hAnsi="Times New Roman" w:cs="Times New Roman"/>
          <w:color w:val="000000"/>
          <w:sz w:val="24"/>
          <w:szCs w:val="24"/>
          <w:highlight w:val="yellow"/>
          <w:rPrChange w:id="2214" w:author="Marielle Moraine Butters" w:date="2019-06-17T10:45:00Z">
            <w:rPr>
              <w:rFonts w:ascii="Times New Roman" w:eastAsia="Times New Roman" w:hAnsi="Times New Roman" w:cs="Times New Roman"/>
              <w:color w:val="000000"/>
              <w:sz w:val="24"/>
              <w:szCs w:val="24"/>
            </w:rPr>
          </w:rPrChange>
        </w:rPr>
        <w:t xml:space="preserve">   </w:t>
      </w:r>
      <w:r w:rsidR="00713AEB" w:rsidRPr="00621C07">
        <w:rPr>
          <w:rFonts w:ascii="Times New Roman" w:eastAsia="Times New Roman" w:hAnsi="Times New Roman" w:cs="Times New Roman"/>
          <w:color w:val="000000"/>
          <w:sz w:val="24"/>
          <w:szCs w:val="24"/>
          <w:highlight w:val="yellow"/>
          <w:rPrChange w:id="2215" w:author="Marielle Moraine Butters" w:date="2019-06-17T10:45:00Z">
            <w:rPr>
              <w:rFonts w:ascii="Times New Roman" w:eastAsia="Times New Roman" w:hAnsi="Times New Roman" w:cs="Times New Roman"/>
              <w:color w:val="000000"/>
              <w:sz w:val="24"/>
              <w:szCs w:val="24"/>
            </w:rPr>
          </w:rPrChange>
        </w:rPr>
        <w:t xml:space="preserve">  </w:t>
      </w:r>
      <w:r w:rsidRPr="00621C07">
        <w:rPr>
          <w:rFonts w:ascii="Times New Roman" w:eastAsia="Times New Roman" w:hAnsi="Times New Roman" w:cs="Times New Roman"/>
          <w:color w:val="000000"/>
          <w:sz w:val="24"/>
          <w:szCs w:val="24"/>
          <w:highlight w:val="yellow"/>
          <w:rPrChange w:id="2216" w:author="Marielle Moraine Butters" w:date="2019-06-17T10:45:00Z">
            <w:rPr>
              <w:rFonts w:ascii="Times New Roman" w:eastAsia="Times New Roman" w:hAnsi="Times New Roman" w:cs="Times New Roman"/>
              <w:color w:val="000000"/>
              <w:sz w:val="24"/>
              <w:szCs w:val="24"/>
            </w:rPr>
          </w:rPrChange>
        </w:rPr>
        <w:t xml:space="preserve">oil         </w:t>
      </w:r>
      <w:r w:rsidRPr="00621C07">
        <w:rPr>
          <w:rFonts w:ascii="Times New Roman" w:eastAsia="Times New Roman" w:hAnsi="Times New Roman" w:cs="Times New Roman"/>
          <w:color w:val="000000"/>
          <w:highlight w:val="yellow"/>
          <w:rPrChange w:id="2217" w:author="Marielle Moraine Butters" w:date="2019-06-17T10:45:00Z">
            <w:rPr>
              <w:rFonts w:ascii="Times New Roman" w:eastAsia="Times New Roman" w:hAnsi="Times New Roman" w:cs="Times New Roman"/>
              <w:color w:val="000000"/>
            </w:rPr>
          </w:rPrChange>
        </w:rPr>
        <w:t>NEG</w:t>
      </w:r>
    </w:p>
    <w:p w14:paraId="7C6F4D0D" w14:textId="229C8939" w:rsidR="000C20A0" w:rsidRPr="00621C07" w:rsidRDefault="000C20A0" w:rsidP="000C20A0">
      <w:pPr>
        <w:pStyle w:val="NoSpacing"/>
        <w:rPr>
          <w:rFonts w:ascii="Times New Roman" w:eastAsia="Times New Roman" w:hAnsi="Times New Roman" w:cs="Times New Roman"/>
          <w:color w:val="000000"/>
          <w:sz w:val="24"/>
          <w:szCs w:val="24"/>
          <w:highlight w:val="yellow"/>
          <w:rPrChange w:id="2218" w:author="Marielle Moraine Butters" w:date="2019-06-17T10:45:00Z">
            <w:rPr>
              <w:rFonts w:ascii="Times New Roman" w:eastAsia="Times New Roman" w:hAnsi="Times New Roman" w:cs="Times New Roman"/>
              <w:color w:val="000000"/>
              <w:sz w:val="24"/>
              <w:szCs w:val="24"/>
            </w:rPr>
          </w:rPrChange>
        </w:rPr>
      </w:pPr>
      <w:r w:rsidRPr="00621C07">
        <w:rPr>
          <w:rFonts w:ascii="Times New Roman" w:eastAsia="Times New Roman" w:hAnsi="Times New Roman" w:cs="Times New Roman"/>
          <w:color w:val="000000"/>
          <w:sz w:val="24"/>
          <w:szCs w:val="24"/>
          <w:highlight w:val="yellow"/>
          <w:rPrChange w:id="2219" w:author="Marielle Moraine Butters" w:date="2019-06-17T10:45:00Z">
            <w:rPr>
              <w:rFonts w:ascii="Times New Roman" w:eastAsia="Times New Roman" w:hAnsi="Times New Roman" w:cs="Times New Roman"/>
              <w:color w:val="000000"/>
              <w:sz w:val="24"/>
              <w:szCs w:val="24"/>
            </w:rPr>
          </w:rPrChange>
        </w:rPr>
        <w:tab/>
      </w:r>
      <w:ins w:id="2220" w:author="Marielle Moraine Butters" w:date="2019-06-17T10:27:00Z">
        <w:r w:rsidR="003C25A1" w:rsidRPr="00621C07">
          <w:rPr>
            <w:rFonts w:ascii="Times New Roman" w:eastAsia="Times New Roman" w:hAnsi="Times New Roman" w:cs="Times New Roman"/>
            <w:color w:val="000000"/>
            <w:sz w:val="24"/>
            <w:szCs w:val="24"/>
            <w:highlight w:val="yellow"/>
            <w:rPrChange w:id="2221" w:author="Marielle Moraine Butters" w:date="2019-06-17T10:45:00Z">
              <w:rPr>
                <w:rFonts w:ascii="Times New Roman" w:eastAsia="Times New Roman" w:hAnsi="Times New Roman" w:cs="Times New Roman"/>
                <w:color w:val="000000"/>
                <w:sz w:val="24"/>
                <w:szCs w:val="24"/>
              </w:rPr>
            </w:rPrChange>
          </w:rPr>
          <w:t xml:space="preserve">    </w:t>
        </w:r>
      </w:ins>
      <w:r w:rsidRPr="00621C07">
        <w:rPr>
          <w:rFonts w:ascii="Times New Roman" w:eastAsia="Times New Roman" w:hAnsi="Times New Roman" w:cs="Times New Roman"/>
          <w:color w:val="000000"/>
          <w:sz w:val="24"/>
          <w:szCs w:val="24"/>
          <w:highlight w:val="yellow"/>
          <w:rPrChange w:id="2222" w:author="Marielle Moraine Butters" w:date="2019-06-17T10:45:00Z">
            <w:rPr>
              <w:rFonts w:ascii="Times New Roman" w:eastAsia="Times New Roman" w:hAnsi="Times New Roman" w:cs="Times New Roman"/>
              <w:color w:val="000000"/>
              <w:sz w:val="24"/>
              <w:szCs w:val="24"/>
            </w:rPr>
          </w:rPrChange>
        </w:rPr>
        <w:t>‘There is no oil</w:t>
      </w:r>
      <w:r w:rsidR="00713AEB" w:rsidRPr="00621C07">
        <w:rPr>
          <w:rFonts w:ascii="Times New Roman" w:eastAsia="Times New Roman" w:hAnsi="Times New Roman" w:cs="Times New Roman"/>
          <w:color w:val="000000"/>
          <w:sz w:val="24"/>
          <w:szCs w:val="24"/>
          <w:highlight w:val="yellow"/>
          <w:rPrChange w:id="2223" w:author="Marielle Moraine Butters" w:date="2019-06-17T10:45:00Z">
            <w:rPr>
              <w:rFonts w:ascii="Times New Roman" w:eastAsia="Times New Roman" w:hAnsi="Times New Roman" w:cs="Times New Roman"/>
              <w:color w:val="000000"/>
              <w:sz w:val="24"/>
              <w:szCs w:val="24"/>
            </w:rPr>
          </w:rPrChange>
        </w:rPr>
        <w:t>.</w:t>
      </w:r>
      <w:r w:rsidRPr="00621C07">
        <w:rPr>
          <w:rFonts w:ascii="Times New Roman" w:eastAsia="Times New Roman" w:hAnsi="Times New Roman" w:cs="Times New Roman"/>
          <w:color w:val="000000"/>
          <w:sz w:val="24"/>
          <w:szCs w:val="24"/>
          <w:highlight w:val="yellow"/>
          <w:rPrChange w:id="2224" w:author="Marielle Moraine Butters" w:date="2019-06-17T10:45:00Z">
            <w:rPr>
              <w:rFonts w:ascii="Times New Roman" w:eastAsia="Times New Roman" w:hAnsi="Times New Roman" w:cs="Times New Roman"/>
              <w:color w:val="000000"/>
              <w:sz w:val="24"/>
              <w:szCs w:val="24"/>
            </w:rPr>
          </w:rPrChange>
        </w:rPr>
        <w:t>’</w:t>
      </w:r>
      <w:r w:rsidR="00713AEB" w:rsidRPr="00621C07">
        <w:rPr>
          <w:rFonts w:ascii="Times New Roman" w:eastAsia="Times New Roman" w:hAnsi="Times New Roman" w:cs="Times New Roman"/>
          <w:color w:val="000000"/>
          <w:sz w:val="24"/>
          <w:szCs w:val="24"/>
          <w:highlight w:val="yellow"/>
          <w:rPrChange w:id="2225" w:author="Marielle Moraine Butters" w:date="2019-06-17T10:45:00Z">
            <w:rPr>
              <w:rFonts w:ascii="Times New Roman" w:eastAsia="Times New Roman" w:hAnsi="Times New Roman" w:cs="Times New Roman"/>
              <w:color w:val="000000"/>
              <w:sz w:val="24"/>
              <w:szCs w:val="24"/>
            </w:rPr>
          </w:rPrChange>
        </w:rPr>
        <w:t xml:space="preserve"> </w:t>
      </w:r>
      <w:ins w:id="2226" w:author="Marielle Moraine Butters" w:date="2019-06-19T17:23:00Z">
        <w:r w:rsidR="00A6421E" w:rsidRPr="00446292">
          <w:rPr>
            <w:rFonts w:ascii="Times New Roman" w:eastAsia="Times New Roman" w:hAnsi="Times New Roman" w:cs="Times New Roman"/>
            <w:color w:val="000000"/>
            <w:sz w:val="24"/>
            <w:szCs w:val="24"/>
            <w:highlight w:val="yellow"/>
          </w:rPr>
          <w:t>(</w:t>
        </w:r>
        <w:proofErr w:type="spellStart"/>
        <w:r w:rsidR="00A6421E" w:rsidRPr="00446292">
          <w:rPr>
            <w:rFonts w:ascii="Times New Roman" w:hAnsi="Times New Roman" w:cs="Times New Roman"/>
            <w:color w:val="000000"/>
            <w:sz w:val="24"/>
            <w:szCs w:val="24"/>
            <w:highlight w:val="yellow"/>
          </w:rPr>
          <w:t>Schuh</w:t>
        </w:r>
        <w:proofErr w:type="spellEnd"/>
        <w:r w:rsidR="00A6421E" w:rsidRPr="00446292">
          <w:rPr>
            <w:rFonts w:ascii="Times New Roman" w:hAnsi="Times New Roman" w:cs="Times New Roman"/>
            <w:color w:val="000000"/>
            <w:sz w:val="24"/>
            <w:szCs w:val="24"/>
            <w:highlight w:val="yellow"/>
          </w:rPr>
          <w:t xml:space="preserve"> 1972: 84)</w:t>
        </w:r>
        <w:r w:rsidR="00A6421E" w:rsidRPr="00A6421E" w:rsidDel="003C25A1">
          <w:rPr>
            <w:rFonts w:ascii="Times New Roman" w:eastAsia="Times New Roman" w:hAnsi="Times New Roman" w:cs="Times New Roman"/>
            <w:color w:val="000000"/>
            <w:sz w:val="24"/>
            <w:szCs w:val="24"/>
            <w:highlight w:val="yellow"/>
          </w:rPr>
          <w:t xml:space="preserve"> </w:t>
        </w:r>
      </w:ins>
      <w:del w:id="2227" w:author="Marielle Moraine Butters" w:date="2019-06-17T10:27:00Z">
        <w:r w:rsidR="00713AEB" w:rsidRPr="00621C07" w:rsidDel="003C25A1">
          <w:rPr>
            <w:rFonts w:ascii="Times New Roman" w:eastAsia="Times New Roman" w:hAnsi="Times New Roman" w:cs="Times New Roman"/>
            <w:color w:val="000000"/>
            <w:sz w:val="24"/>
            <w:szCs w:val="24"/>
            <w:highlight w:val="yellow"/>
            <w:rPrChange w:id="2228" w:author="Marielle Moraine Butters" w:date="2019-06-17T10:45:00Z">
              <w:rPr>
                <w:rFonts w:ascii="Times New Roman" w:eastAsia="Times New Roman" w:hAnsi="Times New Roman" w:cs="Times New Roman"/>
                <w:color w:val="000000"/>
                <w:sz w:val="24"/>
                <w:szCs w:val="24"/>
              </w:rPr>
            </w:rPrChange>
          </w:rPr>
          <w:delText>(</w:delText>
        </w:r>
        <w:r w:rsidR="00713AEB" w:rsidRPr="00621C07" w:rsidDel="003C25A1">
          <w:rPr>
            <w:rFonts w:ascii="Times New Roman" w:hAnsi="Times New Roman" w:cs="Times New Roman"/>
            <w:color w:val="000000"/>
            <w:sz w:val="24"/>
            <w:szCs w:val="24"/>
            <w:highlight w:val="yellow"/>
            <w:rPrChange w:id="2229" w:author="Marielle Moraine Butters" w:date="2019-06-17T10:45:00Z">
              <w:rPr>
                <w:rFonts w:ascii="Times New Roman" w:hAnsi="Times New Roman" w:cs="Times New Roman"/>
                <w:color w:val="000000"/>
                <w:sz w:val="24"/>
                <w:szCs w:val="24"/>
              </w:rPr>
            </w:rPrChange>
          </w:rPr>
          <w:delText>Schuh 1972: 84)</w:delText>
        </w:r>
      </w:del>
    </w:p>
    <w:p w14:paraId="54EBD5BF" w14:textId="77777777" w:rsidR="000C20A0" w:rsidRPr="00621C07" w:rsidRDefault="000C20A0" w:rsidP="000C20A0">
      <w:pPr>
        <w:pStyle w:val="NoSpacing"/>
        <w:rPr>
          <w:rFonts w:ascii="Times New Roman" w:eastAsia="Times New Roman" w:hAnsi="Times New Roman" w:cs="Times New Roman"/>
          <w:color w:val="000000"/>
          <w:sz w:val="24"/>
          <w:szCs w:val="24"/>
          <w:highlight w:val="yellow"/>
          <w:rPrChange w:id="2230" w:author="Marielle Moraine Butters" w:date="2019-06-17T10:45:00Z">
            <w:rPr>
              <w:rFonts w:ascii="Times New Roman" w:eastAsia="Times New Roman" w:hAnsi="Times New Roman" w:cs="Times New Roman"/>
              <w:color w:val="000000"/>
              <w:sz w:val="24"/>
              <w:szCs w:val="24"/>
            </w:rPr>
          </w:rPrChange>
        </w:rPr>
      </w:pPr>
    </w:p>
    <w:p w14:paraId="7673DB1F" w14:textId="2A02ADED" w:rsidR="000C20A0" w:rsidRPr="00621C07" w:rsidRDefault="000C20A0" w:rsidP="003C25A1">
      <w:pPr>
        <w:autoSpaceDE w:val="0"/>
        <w:autoSpaceDN w:val="0"/>
        <w:adjustRightInd w:val="0"/>
        <w:spacing w:after="0" w:line="480" w:lineRule="auto"/>
        <w:ind w:firstLine="720"/>
        <w:rPr>
          <w:rFonts w:ascii="Times New Roman" w:hAnsi="Times New Roman" w:cs="Times New Roman"/>
          <w:sz w:val="24"/>
          <w:szCs w:val="24"/>
          <w:highlight w:val="yellow"/>
          <w:lang w:bidi="bo-CN"/>
          <w:rPrChange w:id="2231" w:author="Marielle Moraine Butters" w:date="2019-06-17T10:45:00Z">
            <w:rPr>
              <w:rFonts w:ascii="Times New Roman" w:hAnsi="Times New Roman" w:cs="Times New Roman"/>
              <w:sz w:val="24"/>
              <w:szCs w:val="24"/>
              <w:lang w:bidi="bo-CN"/>
            </w:rPr>
          </w:rPrChange>
        </w:rPr>
      </w:pPr>
      <w:r w:rsidRPr="00621C07">
        <w:rPr>
          <w:rFonts w:ascii="Times New Roman" w:eastAsia="Times New Roman" w:hAnsi="Times New Roman" w:cs="Times New Roman"/>
          <w:color w:val="000000"/>
          <w:sz w:val="24"/>
          <w:szCs w:val="24"/>
          <w:highlight w:val="yellow"/>
          <w:rPrChange w:id="2232" w:author="Marielle Moraine Butters" w:date="2019-06-17T10:45:00Z">
            <w:rPr>
              <w:rFonts w:ascii="Times New Roman" w:eastAsia="Times New Roman" w:hAnsi="Times New Roman" w:cs="Times New Roman"/>
              <w:color w:val="000000"/>
              <w:sz w:val="24"/>
              <w:szCs w:val="24"/>
            </w:rPr>
          </w:rPrChange>
        </w:rPr>
        <w:t xml:space="preserve">In </w:t>
      </w:r>
      <w:proofErr w:type="spellStart"/>
      <w:r w:rsidRPr="00621C07">
        <w:rPr>
          <w:rFonts w:ascii="Times New Roman" w:eastAsia="Times New Roman" w:hAnsi="Times New Roman" w:cs="Times New Roman"/>
          <w:color w:val="000000"/>
          <w:sz w:val="24"/>
          <w:szCs w:val="24"/>
          <w:highlight w:val="yellow"/>
          <w:rPrChange w:id="2233" w:author="Marielle Moraine Butters" w:date="2019-06-17T10:45:00Z">
            <w:rPr>
              <w:rFonts w:ascii="Times New Roman" w:eastAsia="Times New Roman" w:hAnsi="Times New Roman" w:cs="Times New Roman"/>
              <w:color w:val="000000"/>
              <w:sz w:val="24"/>
              <w:szCs w:val="24"/>
            </w:rPr>
          </w:rPrChange>
        </w:rPr>
        <w:t>Makary</w:t>
      </w:r>
      <w:proofErr w:type="spellEnd"/>
      <w:r w:rsidRPr="00621C07">
        <w:rPr>
          <w:rFonts w:ascii="Times New Roman" w:eastAsia="Times New Roman" w:hAnsi="Times New Roman" w:cs="Times New Roman"/>
          <w:color w:val="000000"/>
          <w:sz w:val="24"/>
          <w:szCs w:val="24"/>
          <w:highlight w:val="yellow"/>
          <w:rPrChange w:id="2234" w:author="Marielle Moraine Butters" w:date="2019-06-17T10:45:00Z">
            <w:rPr>
              <w:rFonts w:ascii="Times New Roman" w:eastAsia="Times New Roman" w:hAnsi="Times New Roman" w:cs="Times New Roman"/>
              <w:color w:val="000000"/>
              <w:sz w:val="24"/>
              <w:szCs w:val="24"/>
            </w:rPr>
          </w:rPrChange>
        </w:rPr>
        <w:t xml:space="preserve"> </w:t>
      </w:r>
      <w:proofErr w:type="spellStart"/>
      <w:r w:rsidRPr="00621C07">
        <w:rPr>
          <w:rFonts w:ascii="Times New Roman" w:eastAsia="Times New Roman" w:hAnsi="Times New Roman" w:cs="Times New Roman"/>
          <w:color w:val="000000"/>
          <w:sz w:val="24"/>
          <w:szCs w:val="24"/>
          <w:highlight w:val="yellow"/>
          <w:rPrChange w:id="2235" w:author="Marielle Moraine Butters" w:date="2019-06-17T10:45:00Z">
            <w:rPr>
              <w:rFonts w:ascii="Times New Roman" w:eastAsia="Times New Roman" w:hAnsi="Times New Roman" w:cs="Times New Roman"/>
              <w:color w:val="000000"/>
              <w:sz w:val="24"/>
              <w:szCs w:val="24"/>
            </w:rPr>
          </w:rPrChange>
        </w:rPr>
        <w:t>Kotoko</w:t>
      </w:r>
      <w:proofErr w:type="spellEnd"/>
      <w:r w:rsidRPr="00621C07">
        <w:rPr>
          <w:rFonts w:ascii="Times New Roman" w:eastAsia="Times New Roman" w:hAnsi="Times New Roman" w:cs="Times New Roman"/>
          <w:color w:val="000000"/>
          <w:sz w:val="24"/>
          <w:szCs w:val="24"/>
          <w:highlight w:val="yellow"/>
          <w:rPrChange w:id="2236" w:author="Marielle Moraine Butters" w:date="2019-06-17T10:45:00Z">
            <w:rPr>
              <w:rFonts w:ascii="Times New Roman" w:eastAsia="Times New Roman" w:hAnsi="Times New Roman" w:cs="Times New Roman"/>
              <w:color w:val="000000"/>
              <w:sz w:val="24"/>
              <w:szCs w:val="24"/>
            </w:rPr>
          </w:rPrChange>
        </w:rPr>
        <w:t>,</w:t>
      </w:r>
      <w:r w:rsidR="00FB38E2" w:rsidRPr="00621C07">
        <w:rPr>
          <w:rFonts w:ascii="Times New Roman" w:eastAsia="Times New Roman" w:hAnsi="Times New Roman" w:cs="Times New Roman"/>
          <w:color w:val="000000"/>
          <w:sz w:val="24"/>
          <w:szCs w:val="24"/>
          <w:highlight w:val="yellow"/>
          <w:rPrChange w:id="2237" w:author="Marielle Moraine Butters" w:date="2019-06-17T10:45:00Z">
            <w:rPr>
              <w:rFonts w:ascii="Times New Roman" w:eastAsia="Times New Roman" w:hAnsi="Times New Roman" w:cs="Times New Roman"/>
              <w:color w:val="000000"/>
              <w:sz w:val="24"/>
              <w:szCs w:val="24"/>
            </w:rPr>
          </w:rPrChange>
        </w:rPr>
        <w:t xml:space="preserve"> a Central Chadic language,</w:t>
      </w:r>
      <w:r w:rsidRPr="00621C07">
        <w:rPr>
          <w:rFonts w:ascii="Times New Roman" w:eastAsia="Times New Roman" w:hAnsi="Times New Roman" w:cs="Times New Roman"/>
          <w:color w:val="000000"/>
          <w:sz w:val="24"/>
          <w:szCs w:val="24"/>
          <w:highlight w:val="yellow"/>
          <w:rPrChange w:id="2238" w:author="Marielle Moraine Butters" w:date="2019-06-17T10:45:00Z">
            <w:rPr>
              <w:rFonts w:ascii="Times New Roman" w:eastAsia="Times New Roman" w:hAnsi="Times New Roman" w:cs="Times New Roman"/>
              <w:color w:val="000000"/>
              <w:sz w:val="24"/>
              <w:szCs w:val="24"/>
            </w:rPr>
          </w:rPrChange>
        </w:rPr>
        <w:t xml:space="preserve"> the negative existential </w:t>
      </w:r>
      <w:proofErr w:type="spellStart"/>
      <w:r w:rsidRPr="00621C07">
        <w:rPr>
          <w:rFonts w:ascii="Times New Roman" w:hAnsi="Times New Roman" w:cs="Times New Roman"/>
          <w:i/>
          <w:sz w:val="24"/>
          <w:szCs w:val="24"/>
          <w:highlight w:val="yellow"/>
          <w:rPrChange w:id="2239" w:author="Marielle Moraine Butters" w:date="2019-06-17T10:45:00Z">
            <w:rPr>
              <w:rFonts w:ascii="Times New Roman" w:hAnsi="Times New Roman" w:cs="Times New Roman"/>
              <w:i/>
              <w:sz w:val="24"/>
              <w:szCs w:val="24"/>
            </w:rPr>
          </w:rPrChange>
        </w:rPr>
        <w:t>ɗala</w:t>
      </w:r>
      <w:proofErr w:type="spellEnd"/>
      <w:r w:rsidRPr="00621C07">
        <w:rPr>
          <w:rFonts w:ascii="Times New Roman" w:hAnsi="Times New Roman" w:cs="Times New Roman"/>
          <w:i/>
          <w:sz w:val="24"/>
          <w:szCs w:val="24"/>
          <w:highlight w:val="yellow"/>
          <w:rPrChange w:id="2240" w:author="Marielle Moraine Butters" w:date="2019-06-17T10:45:00Z">
            <w:rPr>
              <w:rFonts w:ascii="Times New Roman" w:hAnsi="Times New Roman" w:cs="Times New Roman"/>
              <w:i/>
              <w:sz w:val="24"/>
              <w:szCs w:val="24"/>
            </w:rPr>
          </w:rPrChange>
        </w:rPr>
        <w:t>́</w:t>
      </w:r>
      <w:r w:rsidRPr="00621C07">
        <w:rPr>
          <w:rFonts w:ascii="Times New Roman" w:hAnsi="Times New Roman" w:cs="Times New Roman"/>
          <w:sz w:val="24"/>
          <w:szCs w:val="24"/>
          <w:highlight w:val="yellow"/>
          <w:rPrChange w:id="2241" w:author="Marielle Moraine Butters" w:date="2019-06-17T10:45:00Z">
            <w:rPr>
              <w:rFonts w:ascii="Times New Roman" w:hAnsi="Times New Roman" w:cs="Times New Roman"/>
              <w:sz w:val="24"/>
              <w:szCs w:val="24"/>
            </w:rPr>
          </w:rPrChange>
        </w:rPr>
        <w:t xml:space="preserve"> </w:t>
      </w:r>
      <w:r w:rsidR="001E29E9" w:rsidRPr="00621C07">
        <w:rPr>
          <w:rFonts w:ascii="Times New Roman" w:hAnsi="Times New Roman" w:cs="Times New Roman"/>
          <w:sz w:val="24"/>
          <w:szCs w:val="24"/>
          <w:highlight w:val="yellow"/>
          <w:rPrChange w:id="2242" w:author="Marielle Moraine Butters" w:date="2019-06-17T10:45:00Z">
            <w:rPr>
              <w:rFonts w:ascii="Times New Roman" w:hAnsi="Times New Roman" w:cs="Times New Roman"/>
              <w:sz w:val="24"/>
              <w:szCs w:val="24"/>
            </w:rPr>
          </w:rPrChange>
        </w:rPr>
        <w:t>in (</w:t>
      </w:r>
      <w:ins w:id="2243" w:author="Marielle Moraine Butters" w:date="2019-06-17T10:29:00Z">
        <w:r w:rsidR="003C25A1" w:rsidRPr="00621C07">
          <w:rPr>
            <w:rFonts w:ascii="Times New Roman" w:hAnsi="Times New Roman" w:cs="Times New Roman"/>
            <w:sz w:val="24"/>
            <w:szCs w:val="24"/>
            <w:highlight w:val="yellow"/>
            <w:rPrChange w:id="2244" w:author="Marielle Moraine Butters" w:date="2019-06-17T10:45:00Z">
              <w:rPr>
                <w:rFonts w:ascii="Times New Roman" w:hAnsi="Times New Roman" w:cs="Times New Roman"/>
                <w:sz w:val="24"/>
                <w:szCs w:val="24"/>
              </w:rPr>
            </w:rPrChange>
          </w:rPr>
          <w:t>11a</w:t>
        </w:r>
      </w:ins>
      <w:del w:id="2245" w:author="Marielle Moraine Butters" w:date="2019-06-17T10:29:00Z">
        <w:r w:rsidR="001E29E9" w:rsidRPr="00621C07" w:rsidDel="003C25A1">
          <w:rPr>
            <w:rFonts w:ascii="Times New Roman" w:hAnsi="Times New Roman" w:cs="Times New Roman"/>
            <w:sz w:val="24"/>
            <w:szCs w:val="24"/>
            <w:highlight w:val="yellow"/>
            <w:rPrChange w:id="2246" w:author="Marielle Moraine Butters" w:date="2019-06-17T10:45:00Z">
              <w:rPr>
                <w:rFonts w:ascii="Times New Roman" w:hAnsi="Times New Roman" w:cs="Times New Roman"/>
                <w:sz w:val="24"/>
                <w:szCs w:val="24"/>
              </w:rPr>
            </w:rPrChange>
          </w:rPr>
          <w:delText>37</w:delText>
        </w:r>
      </w:del>
      <w:r w:rsidR="00FB38E2" w:rsidRPr="00621C07">
        <w:rPr>
          <w:rFonts w:ascii="Times New Roman" w:hAnsi="Times New Roman" w:cs="Times New Roman"/>
          <w:sz w:val="24"/>
          <w:szCs w:val="24"/>
          <w:highlight w:val="yellow"/>
          <w:rPrChange w:id="2247" w:author="Marielle Moraine Butters" w:date="2019-06-17T10:45:00Z">
            <w:rPr>
              <w:rFonts w:ascii="Times New Roman" w:hAnsi="Times New Roman" w:cs="Times New Roman"/>
              <w:sz w:val="24"/>
              <w:szCs w:val="24"/>
            </w:rPr>
          </w:rPrChange>
        </w:rPr>
        <w:t>) differs</w:t>
      </w:r>
      <w:r w:rsidRPr="00621C07">
        <w:rPr>
          <w:rFonts w:ascii="Times New Roman" w:hAnsi="Times New Roman" w:cs="Times New Roman"/>
          <w:sz w:val="24"/>
          <w:szCs w:val="24"/>
          <w:highlight w:val="yellow"/>
          <w:rPrChange w:id="2248" w:author="Marielle Moraine Butters" w:date="2019-06-17T10:45:00Z">
            <w:rPr>
              <w:rFonts w:ascii="Times New Roman" w:hAnsi="Times New Roman" w:cs="Times New Roman"/>
              <w:sz w:val="24"/>
              <w:szCs w:val="24"/>
            </w:rPr>
          </w:rPrChange>
        </w:rPr>
        <w:t xml:space="preserve"> from the verbal </w:t>
      </w:r>
      <w:proofErr w:type="spellStart"/>
      <w:r w:rsidRPr="00621C07">
        <w:rPr>
          <w:rFonts w:ascii="Times New Roman" w:hAnsi="Times New Roman" w:cs="Times New Roman"/>
          <w:sz w:val="24"/>
          <w:szCs w:val="24"/>
          <w:highlight w:val="yellow"/>
          <w:rPrChange w:id="2249" w:author="Marielle Moraine Butters" w:date="2019-06-17T10:45:00Z">
            <w:rPr>
              <w:rFonts w:ascii="Times New Roman" w:hAnsi="Times New Roman" w:cs="Times New Roman"/>
              <w:sz w:val="24"/>
              <w:szCs w:val="24"/>
            </w:rPr>
          </w:rPrChange>
        </w:rPr>
        <w:t>negator</w:t>
      </w:r>
      <w:proofErr w:type="spellEnd"/>
      <w:r w:rsidRPr="00621C07">
        <w:rPr>
          <w:rFonts w:ascii="Times New Roman" w:hAnsi="Times New Roman" w:cs="Times New Roman"/>
          <w:sz w:val="24"/>
          <w:szCs w:val="24"/>
          <w:highlight w:val="yellow"/>
          <w:rPrChange w:id="2250" w:author="Marielle Moraine Butters" w:date="2019-06-17T10:45:00Z">
            <w:rPr>
              <w:rFonts w:ascii="Times New Roman" w:hAnsi="Times New Roman" w:cs="Times New Roman"/>
              <w:sz w:val="24"/>
              <w:szCs w:val="24"/>
            </w:rPr>
          </w:rPrChange>
        </w:rPr>
        <w:t xml:space="preserve"> </w:t>
      </w:r>
      <w:proofErr w:type="spellStart"/>
      <w:proofErr w:type="gramStart"/>
      <w:r w:rsidRPr="00621C07">
        <w:rPr>
          <w:rFonts w:ascii="Times New Roman" w:hAnsi="Times New Roman" w:cs="Times New Roman"/>
          <w:i/>
          <w:sz w:val="24"/>
          <w:szCs w:val="24"/>
          <w:highlight w:val="yellow"/>
          <w:rPrChange w:id="2251" w:author="Marielle Moraine Butters" w:date="2019-06-17T10:45:00Z">
            <w:rPr>
              <w:rFonts w:ascii="Times New Roman" w:hAnsi="Times New Roman" w:cs="Times New Roman"/>
              <w:i/>
              <w:sz w:val="24"/>
              <w:szCs w:val="24"/>
            </w:rPr>
          </w:rPrChange>
        </w:rPr>
        <w:t>wa</w:t>
      </w:r>
      <w:proofErr w:type="spellEnd"/>
      <w:proofErr w:type="gramEnd"/>
      <w:r w:rsidR="00903405" w:rsidRPr="00621C07">
        <w:rPr>
          <w:rFonts w:ascii="Times New Roman" w:hAnsi="Times New Roman" w:cs="Times New Roman"/>
          <w:sz w:val="24"/>
          <w:szCs w:val="24"/>
          <w:highlight w:val="yellow"/>
          <w:rPrChange w:id="2252" w:author="Marielle Moraine Butters" w:date="2019-06-17T10:45:00Z">
            <w:rPr>
              <w:rFonts w:ascii="Times New Roman" w:hAnsi="Times New Roman" w:cs="Times New Roman"/>
              <w:sz w:val="24"/>
              <w:szCs w:val="24"/>
            </w:rPr>
          </w:rPrChange>
        </w:rPr>
        <w:t xml:space="preserve"> </w:t>
      </w:r>
      <w:r w:rsidR="001E29E9" w:rsidRPr="00621C07">
        <w:rPr>
          <w:rFonts w:ascii="Times New Roman" w:hAnsi="Times New Roman" w:cs="Times New Roman"/>
          <w:sz w:val="24"/>
          <w:szCs w:val="24"/>
          <w:highlight w:val="yellow"/>
          <w:rPrChange w:id="2253" w:author="Marielle Moraine Butters" w:date="2019-06-17T10:45:00Z">
            <w:rPr>
              <w:rFonts w:ascii="Times New Roman" w:hAnsi="Times New Roman" w:cs="Times New Roman"/>
              <w:sz w:val="24"/>
              <w:szCs w:val="24"/>
            </w:rPr>
          </w:rPrChange>
        </w:rPr>
        <w:t>in (</w:t>
      </w:r>
      <w:ins w:id="2254" w:author="Marielle Moraine Butters" w:date="2019-06-17T10:29:00Z">
        <w:r w:rsidR="003C25A1" w:rsidRPr="00621C07">
          <w:rPr>
            <w:rFonts w:ascii="Times New Roman" w:hAnsi="Times New Roman" w:cs="Times New Roman"/>
            <w:sz w:val="24"/>
            <w:szCs w:val="24"/>
            <w:highlight w:val="yellow"/>
            <w:rPrChange w:id="2255" w:author="Marielle Moraine Butters" w:date="2019-06-17T10:45:00Z">
              <w:rPr>
                <w:rFonts w:ascii="Times New Roman" w:hAnsi="Times New Roman" w:cs="Times New Roman"/>
                <w:sz w:val="24"/>
                <w:szCs w:val="24"/>
              </w:rPr>
            </w:rPrChange>
          </w:rPr>
          <w:t>11b</w:t>
        </w:r>
      </w:ins>
      <w:del w:id="2256" w:author="Marielle Moraine Butters" w:date="2019-06-17T10:29:00Z">
        <w:r w:rsidR="001E29E9" w:rsidRPr="00621C07" w:rsidDel="003C25A1">
          <w:rPr>
            <w:rFonts w:ascii="Times New Roman" w:hAnsi="Times New Roman" w:cs="Times New Roman"/>
            <w:sz w:val="24"/>
            <w:szCs w:val="24"/>
            <w:highlight w:val="yellow"/>
            <w:rPrChange w:id="2257" w:author="Marielle Moraine Butters" w:date="2019-06-17T10:45:00Z">
              <w:rPr>
                <w:rFonts w:ascii="Times New Roman" w:hAnsi="Times New Roman" w:cs="Times New Roman"/>
                <w:sz w:val="24"/>
                <w:szCs w:val="24"/>
              </w:rPr>
            </w:rPrChange>
          </w:rPr>
          <w:delText>38</w:delText>
        </w:r>
      </w:del>
      <w:r w:rsidR="00FB38E2" w:rsidRPr="00621C07">
        <w:rPr>
          <w:rFonts w:ascii="Times New Roman" w:hAnsi="Times New Roman" w:cs="Times New Roman"/>
          <w:sz w:val="24"/>
          <w:szCs w:val="24"/>
          <w:highlight w:val="yellow"/>
          <w:rPrChange w:id="2258" w:author="Marielle Moraine Butters" w:date="2019-06-17T10:45:00Z">
            <w:rPr>
              <w:rFonts w:ascii="Times New Roman" w:hAnsi="Times New Roman" w:cs="Times New Roman"/>
              <w:sz w:val="24"/>
              <w:szCs w:val="24"/>
            </w:rPr>
          </w:rPrChange>
        </w:rPr>
        <w:t>)</w:t>
      </w:r>
      <w:r w:rsidR="00FB38E2">
        <w:rPr>
          <w:rFonts w:ascii="Times New Roman" w:hAnsi="Times New Roman" w:cs="Times New Roman"/>
          <w:sz w:val="24"/>
          <w:szCs w:val="24"/>
        </w:rPr>
        <w:t xml:space="preserve"> </w:t>
      </w:r>
      <w:r w:rsidR="00903405">
        <w:rPr>
          <w:rFonts w:ascii="Times New Roman" w:hAnsi="Times New Roman" w:cs="Times New Roman"/>
          <w:sz w:val="24"/>
          <w:szCs w:val="24"/>
        </w:rPr>
        <w:t xml:space="preserve">and the two may not co-occur, consistent with Type B. The negative existential occurs </w:t>
      </w:r>
      <w:r w:rsidR="007048CF">
        <w:rPr>
          <w:rFonts w:ascii="Times New Roman" w:hAnsi="Times New Roman" w:cs="Times New Roman"/>
          <w:sz w:val="24"/>
          <w:szCs w:val="24"/>
        </w:rPr>
        <w:t>in</w:t>
      </w:r>
      <w:r w:rsidR="00FB38E2">
        <w:rPr>
          <w:rFonts w:ascii="Times New Roman" w:hAnsi="Times New Roman" w:cs="Times New Roman"/>
          <w:sz w:val="24"/>
          <w:szCs w:val="24"/>
        </w:rPr>
        <w:t xml:space="preserve"> </w:t>
      </w:r>
      <w:r w:rsidR="00903405">
        <w:rPr>
          <w:rFonts w:ascii="Times New Roman" w:hAnsi="Times New Roman" w:cs="Times New Roman"/>
          <w:sz w:val="24"/>
          <w:szCs w:val="24"/>
        </w:rPr>
        <w:t xml:space="preserve">the same position of the phrase as the verbal </w:t>
      </w:r>
      <w:proofErr w:type="spellStart"/>
      <w:r w:rsidR="00903405">
        <w:rPr>
          <w:rFonts w:ascii="Times New Roman" w:hAnsi="Times New Roman" w:cs="Times New Roman"/>
          <w:sz w:val="24"/>
          <w:szCs w:val="24"/>
        </w:rPr>
        <w:t>negator</w:t>
      </w:r>
      <w:proofErr w:type="spellEnd"/>
      <w:r w:rsidR="00903405">
        <w:rPr>
          <w:rFonts w:ascii="Times New Roman" w:hAnsi="Times New Roman" w:cs="Times New Roman"/>
          <w:sz w:val="24"/>
          <w:szCs w:val="24"/>
        </w:rPr>
        <w:t xml:space="preserve">. </w:t>
      </w:r>
      <w:moveToRangeStart w:id="2259" w:author="Marielle Moraine Butters" w:date="2019-06-17T10:29:00Z" w:name="move11659809"/>
      <w:moveTo w:id="2260" w:author="Marielle Moraine Butters" w:date="2019-06-17T10:29:00Z">
        <w:r w:rsidR="003C25A1" w:rsidRPr="00621C07">
          <w:rPr>
            <w:rFonts w:ascii="Times New Roman" w:hAnsi="Times New Roman" w:cs="Times New Roman"/>
            <w:sz w:val="24"/>
            <w:szCs w:val="24"/>
            <w:highlight w:val="yellow"/>
            <w:rPrChange w:id="2261" w:author="Marielle Moraine Butters" w:date="2019-06-17T10:45:00Z">
              <w:rPr>
                <w:rFonts w:ascii="Times New Roman" w:hAnsi="Times New Roman" w:cs="Times New Roman"/>
                <w:sz w:val="24"/>
                <w:szCs w:val="24"/>
              </w:rPr>
            </w:rPrChange>
          </w:rPr>
          <w:t xml:space="preserve">However, the locative copula </w:t>
        </w:r>
        <w:proofErr w:type="spellStart"/>
        <w:r w:rsidR="003C25A1" w:rsidRPr="00621C07">
          <w:rPr>
            <w:rFonts w:ascii="Times New Roman" w:hAnsi="Times New Roman" w:cs="Times New Roman"/>
            <w:i/>
            <w:sz w:val="24"/>
            <w:szCs w:val="24"/>
            <w:highlight w:val="yellow"/>
            <w:rPrChange w:id="2262" w:author="Marielle Moraine Butters" w:date="2019-06-17T10:45:00Z">
              <w:rPr>
                <w:rFonts w:ascii="Times New Roman" w:hAnsi="Times New Roman" w:cs="Times New Roman"/>
                <w:i/>
                <w:sz w:val="24"/>
                <w:szCs w:val="24"/>
              </w:rPr>
            </w:rPrChange>
          </w:rPr>
          <w:t>nda</w:t>
        </w:r>
        <w:proofErr w:type="spellEnd"/>
        <w:r w:rsidR="003C25A1" w:rsidRPr="00621C07">
          <w:rPr>
            <w:rFonts w:ascii="Times New Roman" w:hAnsi="Times New Roman" w:cs="Times New Roman"/>
            <w:sz w:val="24"/>
            <w:szCs w:val="24"/>
            <w:highlight w:val="yellow"/>
            <w:rPrChange w:id="2263" w:author="Marielle Moraine Butters" w:date="2019-06-17T10:45:00Z">
              <w:rPr>
                <w:rFonts w:ascii="Times New Roman" w:hAnsi="Times New Roman" w:cs="Times New Roman"/>
                <w:sz w:val="24"/>
                <w:szCs w:val="24"/>
              </w:rPr>
            </w:rPrChange>
          </w:rPr>
          <w:t xml:space="preserve"> ‘be at’</w:t>
        </w:r>
        <w:r w:rsidR="003C25A1" w:rsidRPr="00621C07">
          <w:rPr>
            <w:rStyle w:val="FootnoteReference"/>
            <w:rFonts w:ascii="Times New Roman" w:hAnsi="Times New Roman" w:cs="Times New Roman"/>
            <w:sz w:val="24"/>
            <w:szCs w:val="24"/>
            <w:highlight w:val="yellow"/>
            <w:rPrChange w:id="2264" w:author="Marielle Moraine Butters" w:date="2019-06-17T10:45:00Z">
              <w:rPr>
                <w:rStyle w:val="FootnoteReference"/>
                <w:rFonts w:ascii="Times New Roman" w:hAnsi="Times New Roman" w:cs="Times New Roman"/>
                <w:sz w:val="24"/>
                <w:szCs w:val="24"/>
              </w:rPr>
            </w:rPrChange>
          </w:rPr>
          <w:footnoteReference w:id="8"/>
        </w:r>
        <w:r w:rsidR="003C25A1" w:rsidRPr="00621C07">
          <w:rPr>
            <w:rFonts w:ascii="Times New Roman" w:hAnsi="Times New Roman" w:cs="Times New Roman"/>
            <w:sz w:val="24"/>
            <w:szCs w:val="24"/>
            <w:highlight w:val="yellow"/>
            <w:rPrChange w:id="2267" w:author="Marielle Moraine Butters" w:date="2019-06-17T10:45:00Z">
              <w:rPr>
                <w:rFonts w:ascii="Times New Roman" w:hAnsi="Times New Roman" w:cs="Times New Roman"/>
                <w:sz w:val="24"/>
                <w:szCs w:val="24"/>
              </w:rPr>
            </w:rPrChange>
          </w:rPr>
          <w:t xml:space="preserve"> may also co-occur with the verbal </w:t>
        </w:r>
        <w:proofErr w:type="spellStart"/>
        <w:r w:rsidR="003C25A1" w:rsidRPr="00621C07">
          <w:rPr>
            <w:rFonts w:ascii="Times New Roman" w:hAnsi="Times New Roman" w:cs="Times New Roman"/>
            <w:sz w:val="24"/>
            <w:szCs w:val="24"/>
            <w:highlight w:val="yellow"/>
            <w:rPrChange w:id="2268" w:author="Marielle Moraine Butters" w:date="2019-06-17T10:45:00Z">
              <w:rPr>
                <w:rFonts w:ascii="Times New Roman" w:hAnsi="Times New Roman" w:cs="Times New Roman"/>
                <w:sz w:val="24"/>
                <w:szCs w:val="24"/>
              </w:rPr>
            </w:rPrChange>
          </w:rPr>
          <w:t>negator</w:t>
        </w:r>
        <w:proofErr w:type="spellEnd"/>
        <w:r w:rsidR="003C25A1" w:rsidRPr="00621C07">
          <w:rPr>
            <w:rFonts w:ascii="Times New Roman" w:hAnsi="Times New Roman" w:cs="Times New Roman"/>
            <w:sz w:val="24"/>
            <w:szCs w:val="24"/>
            <w:highlight w:val="yellow"/>
            <w:rPrChange w:id="2269" w:author="Marielle Moraine Butters" w:date="2019-06-17T10:45:00Z">
              <w:rPr>
                <w:rFonts w:ascii="Times New Roman" w:hAnsi="Times New Roman" w:cs="Times New Roman"/>
                <w:sz w:val="24"/>
                <w:szCs w:val="24"/>
              </w:rPr>
            </w:rPrChange>
          </w:rPr>
          <w:t xml:space="preserve"> to produce a negative existential phrase of Type </w:t>
        </w:r>
        <w:proofErr w:type="gramStart"/>
        <w:r w:rsidR="003C25A1" w:rsidRPr="00621C07">
          <w:rPr>
            <w:rFonts w:ascii="Times New Roman" w:hAnsi="Times New Roman" w:cs="Times New Roman"/>
            <w:sz w:val="24"/>
            <w:szCs w:val="24"/>
            <w:highlight w:val="yellow"/>
            <w:rPrChange w:id="2270" w:author="Marielle Moraine Butters" w:date="2019-06-17T10:45:00Z">
              <w:rPr>
                <w:rFonts w:ascii="Times New Roman" w:hAnsi="Times New Roman" w:cs="Times New Roman"/>
                <w:sz w:val="24"/>
                <w:szCs w:val="24"/>
              </w:rPr>
            </w:rPrChange>
          </w:rPr>
          <w:t>A</w:t>
        </w:r>
        <w:proofErr w:type="gramEnd"/>
        <w:r w:rsidR="003C25A1" w:rsidRPr="00621C07">
          <w:rPr>
            <w:rFonts w:ascii="Times New Roman" w:hAnsi="Times New Roman" w:cs="Times New Roman"/>
            <w:sz w:val="24"/>
            <w:szCs w:val="24"/>
            <w:highlight w:val="yellow"/>
            <w:rPrChange w:id="2271" w:author="Marielle Moraine Butters" w:date="2019-06-17T10:45:00Z">
              <w:rPr>
                <w:rFonts w:ascii="Times New Roman" w:hAnsi="Times New Roman" w:cs="Times New Roman"/>
                <w:sz w:val="24"/>
                <w:szCs w:val="24"/>
              </w:rPr>
            </w:rPrChange>
          </w:rPr>
          <w:t xml:space="preserve"> as in (</w:t>
        </w:r>
        <w:del w:id="2272" w:author="Marielle Moraine Butters" w:date="2019-06-17T10:30:00Z">
          <w:r w:rsidR="003C25A1" w:rsidRPr="00621C07" w:rsidDel="003C25A1">
            <w:rPr>
              <w:rFonts w:ascii="Times New Roman" w:hAnsi="Times New Roman" w:cs="Times New Roman"/>
              <w:sz w:val="24"/>
              <w:szCs w:val="24"/>
              <w:highlight w:val="yellow"/>
              <w:rPrChange w:id="2273" w:author="Marielle Moraine Butters" w:date="2019-06-17T10:45:00Z">
                <w:rPr>
                  <w:rFonts w:ascii="Times New Roman" w:hAnsi="Times New Roman" w:cs="Times New Roman"/>
                  <w:sz w:val="24"/>
                  <w:szCs w:val="24"/>
                </w:rPr>
              </w:rPrChange>
            </w:rPr>
            <w:delText>39</w:delText>
          </w:r>
        </w:del>
      </w:moveTo>
      <w:ins w:id="2274" w:author="Marielle Moraine Butters" w:date="2019-06-17T10:30:00Z">
        <w:r w:rsidR="003C25A1" w:rsidRPr="00621C07">
          <w:rPr>
            <w:rFonts w:ascii="Times New Roman" w:hAnsi="Times New Roman" w:cs="Times New Roman"/>
            <w:sz w:val="24"/>
            <w:szCs w:val="24"/>
            <w:highlight w:val="yellow"/>
            <w:rPrChange w:id="2275" w:author="Marielle Moraine Butters" w:date="2019-06-17T10:45:00Z">
              <w:rPr>
                <w:rFonts w:ascii="Times New Roman" w:hAnsi="Times New Roman" w:cs="Times New Roman"/>
                <w:sz w:val="24"/>
                <w:szCs w:val="24"/>
              </w:rPr>
            </w:rPrChange>
          </w:rPr>
          <w:t>11c</w:t>
        </w:r>
      </w:ins>
      <w:moveTo w:id="2276" w:author="Marielle Moraine Butters" w:date="2019-06-17T10:29:00Z">
        <w:r w:rsidR="003C25A1" w:rsidRPr="00621C07">
          <w:rPr>
            <w:rFonts w:ascii="Times New Roman" w:hAnsi="Times New Roman" w:cs="Times New Roman"/>
            <w:sz w:val="24"/>
            <w:szCs w:val="24"/>
            <w:highlight w:val="yellow"/>
            <w:rPrChange w:id="2277" w:author="Marielle Moraine Butters" w:date="2019-06-17T10:45:00Z">
              <w:rPr>
                <w:rFonts w:ascii="Times New Roman" w:hAnsi="Times New Roman" w:cs="Times New Roman"/>
                <w:sz w:val="24"/>
                <w:szCs w:val="24"/>
              </w:rPr>
            </w:rPrChange>
          </w:rPr>
          <w:t>). Allison (2012: 347) writes, “</w:t>
        </w:r>
        <w:r w:rsidR="003C25A1" w:rsidRPr="00621C07">
          <w:rPr>
            <w:rFonts w:ascii="Times New Roman" w:hAnsi="Times New Roman" w:cs="Times New Roman"/>
            <w:sz w:val="24"/>
            <w:szCs w:val="24"/>
            <w:highlight w:val="yellow"/>
            <w:lang w:bidi="bo-CN"/>
            <w:rPrChange w:id="2278" w:author="Marielle Moraine Butters" w:date="2019-06-17T10:45:00Z">
              <w:rPr>
                <w:rFonts w:ascii="Times New Roman" w:hAnsi="Times New Roman" w:cs="Times New Roman"/>
                <w:sz w:val="24"/>
                <w:szCs w:val="24"/>
                <w:lang w:bidi="bo-CN"/>
              </w:rPr>
            </w:rPrChange>
          </w:rPr>
          <w:t xml:space="preserve">The locative copula construction is primarily used in affirmative contexts, though I have </w:t>
        </w:r>
        <w:proofErr w:type="gramStart"/>
        <w:r w:rsidR="003C25A1" w:rsidRPr="00621C07">
          <w:rPr>
            <w:rFonts w:ascii="Times New Roman" w:hAnsi="Times New Roman" w:cs="Times New Roman"/>
            <w:sz w:val="24"/>
            <w:szCs w:val="24"/>
            <w:highlight w:val="yellow"/>
            <w:lang w:bidi="bo-CN"/>
            <w:rPrChange w:id="2279" w:author="Marielle Moraine Butters" w:date="2019-06-17T10:45:00Z">
              <w:rPr>
                <w:rFonts w:ascii="Times New Roman" w:hAnsi="Times New Roman" w:cs="Times New Roman"/>
                <w:sz w:val="24"/>
                <w:szCs w:val="24"/>
                <w:lang w:bidi="bo-CN"/>
              </w:rPr>
            </w:rPrChange>
          </w:rPr>
          <w:t>a half</w:t>
        </w:r>
        <w:proofErr w:type="gramEnd"/>
        <w:r w:rsidR="003C25A1" w:rsidRPr="00621C07">
          <w:rPr>
            <w:rFonts w:ascii="Times New Roman" w:hAnsi="Times New Roman" w:cs="Times New Roman"/>
            <w:sz w:val="24"/>
            <w:szCs w:val="24"/>
            <w:highlight w:val="yellow"/>
            <w:lang w:bidi="bo-CN"/>
            <w:rPrChange w:id="2280" w:author="Marielle Moraine Butters" w:date="2019-06-17T10:45:00Z">
              <w:rPr>
                <w:rFonts w:ascii="Times New Roman" w:hAnsi="Times New Roman" w:cs="Times New Roman"/>
                <w:sz w:val="24"/>
                <w:szCs w:val="24"/>
                <w:lang w:bidi="bo-CN"/>
              </w:rPr>
            </w:rPrChange>
          </w:rPr>
          <w:t>-dozen examples in the corpus where it occurs in a negative clause.”</w:t>
        </w:r>
      </w:moveTo>
      <w:moveToRangeEnd w:id="2259"/>
    </w:p>
    <w:p w14:paraId="5F6E4234" w14:textId="3319736D" w:rsidR="003C25A1" w:rsidRPr="00621C07" w:rsidRDefault="001E29E9" w:rsidP="0025130F">
      <w:pPr>
        <w:pStyle w:val="NoSpacing"/>
        <w:rPr>
          <w:ins w:id="2281" w:author="Marielle Moraine Butters" w:date="2019-06-17T10:28:00Z"/>
          <w:rFonts w:ascii="Times New Roman" w:hAnsi="Times New Roman" w:cs="Times New Roman"/>
          <w:sz w:val="24"/>
          <w:szCs w:val="24"/>
          <w:highlight w:val="yellow"/>
          <w:rPrChange w:id="2282" w:author="Marielle Moraine Butters" w:date="2019-06-17T10:45:00Z">
            <w:rPr>
              <w:ins w:id="2283" w:author="Marielle Moraine Butters" w:date="2019-06-17T10:28:00Z"/>
              <w:rFonts w:ascii="Times New Roman" w:hAnsi="Times New Roman" w:cs="Times New Roman"/>
              <w:sz w:val="24"/>
              <w:szCs w:val="24"/>
            </w:rPr>
          </w:rPrChange>
        </w:rPr>
      </w:pPr>
      <w:r w:rsidRPr="00621C07">
        <w:rPr>
          <w:rFonts w:ascii="Times New Roman" w:hAnsi="Times New Roman" w:cs="Times New Roman"/>
          <w:sz w:val="24"/>
          <w:szCs w:val="24"/>
          <w:highlight w:val="yellow"/>
          <w:rPrChange w:id="2284" w:author="Marielle Moraine Butters" w:date="2019-06-17T10:45:00Z">
            <w:rPr>
              <w:rFonts w:ascii="Times New Roman" w:hAnsi="Times New Roman" w:cs="Times New Roman"/>
              <w:sz w:val="24"/>
              <w:szCs w:val="24"/>
            </w:rPr>
          </w:rPrChange>
        </w:rPr>
        <w:t>(</w:t>
      </w:r>
      <w:ins w:id="2285" w:author="Marielle Moraine Butters" w:date="2019-06-17T10:28:00Z">
        <w:r w:rsidR="003C25A1" w:rsidRPr="00621C07">
          <w:rPr>
            <w:rFonts w:ascii="Times New Roman" w:hAnsi="Times New Roman" w:cs="Times New Roman"/>
            <w:sz w:val="24"/>
            <w:szCs w:val="24"/>
            <w:highlight w:val="yellow"/>
            <w:rPrChange w:id="2286" w:author="Marielle Moraine Butters" w:date="2019-06-17T10:45:00Z">
              <w:rPr>
                <w:rFonts w:ascii="Times New Roman" w:hAnsi="Times New Roman" w:cs="Times New Roman"/>
                <w:sz w:val="24"/>
                <w:szCs w:val="24"/>
              </w:rPr>
            </w:rPrChange>
          </w:rPr>
          <w:t>11</w:t>
        </w:r>
      </w:ins>
      <w:del w:id="2287" w:author="Marielle Moraine Butters" w:date="2019-06-17T10:28:00Z">
        <w:r w:rsidRPr="00621C07" w:rsidDel="003C25A1">
          <w:rPr>
            <w:rFonts w:ascii="Times New Roman" w:hAnsi="Times New Roman" w:cs="Times New Roman"/>
            <w:sz w:val="24"/>
            <w:szCs w:val="24"/>
            <w:highlight w:val="yellow"/>
            <w:rPrChange w:id="2288" w:author="Marielle Moraine Butters" w:date="2019-06-17T10:45:00Z">
              <w:rPr>
                <w:rFonts w:ascii="Times New Roman" w:hAnsi="Times New Roman" w:cs="Times New Roman"/>
                <w:sz w:val="24"/>
                <w:szCs w:val="24"/>
              </w:rPr>
            </w:rPrChange>
          </w:rPr>
          <w:delText>37</w:delText>
        </w:r>
      </w:del>
      <w:r w:rsidR="00FB38E2" w:rsidRPr="00621C07">
        <w:rPr>
          <w:rFonts w:ascii="Times New Roman" w:hAnsi="Times New Roman" w:cs="Times New Roman"/>
          <w:sz w:val="24"/>
          <w:szCs w:val="24"/>
          <w:highlight w:val="yellow"/>
          <w:rPrChange w:id="2289" w:author="Marielle Moraine Butters" w:date="2019-06-17T10:45:00Z">
            <w:rPr>
              <w:rFonts w:ascii="Times New Roman" w:hAnsi="Times New Roman" w:cs="Times New Roman"/>
              <w:sz w:val="24"/>
              <w:szCs w:val="24"/>
            </w:rPr>
          </w:rPrChange>
        </w:rPr>
        <w:t>)</w:t>
      </w:r>
      <w:r w:rsidR="00FB38E2" w:rsidRPr="00621C07">
        <w:rPr>
          <w:rFonts w:ascii="Times New Roman" w:hAnsi="Times New Roman" w:cs="Times New Roman"/>
          <w:sz w:val="24"/>
          <w:szCs w:val="24"/>
          <w:highlight w:val="yellow"/>
          <w:rPrChange w:id="2290" w:author="Marielle Moraine Butters" w:date="2019-06-17T10:45:00Z">
            <w:rPr>
              <w:rFonts w:ascii="Times New Roman" w:hAnsi="Times New Roman" w:cs="Times New Roman"/>
              <w:sz w:val="24"/>
              <w:szCs w:val="24"/>
            </w:rPr>
          </w:rPrChange>
        </w:rPr>
        <w:tab/>
      </w:r>
      <w:proofErr w:type="spellStart"/>
      <w:ins w:id="2291" w:author="Marielle Moraine Butters" w:date="2019-06-17T10:28:00Z">
        <w:r w:rsidR="003C25A1" w:rsidRPr="00621C07">
          <w:rPr>
            <w:rFonts w:ascii="Times New Roman" w:hAnsi="Times New Roman" w:cs="Times New Roman"/>
            <w:sz w:val="24"/>
            <w:szCs w:val="24"/>
            <w:highlight w:val="yellow"/>
            <w:rPrChange w:id="2292" w:author="Marielle Moraine Butters" w:date="2019-06-17T10:45:00Z">
              <w:rPr>
                <w:rFonts w:ascii="Times New Roman" w:hAnsi="Times New Roman" w:cs="Times New Roman"/>
                <w:sz w:val="24"/>
                <w:szCs w:val="24"/>
              </w:rPr>
            </w:rPrChange>
          </w:rPr>
          <w:t>Makary</w:t>
        </w:r>
        <w:proofErr w:type="spellEnd"/>
        <w:r w:rsidR="003C25A1" w:rsidRPr="00621C07">
          <w:rPr>
            <w:rFonts w:ascii="Times New Roman" w:hAnsi="Times New Roman" w:cs="Times New Roman"/>
            <w:sz w:val="24"/>
            <w:szCs w:val="24"/>
            <w:highlight w:val="yellow"/>
            <w:rPrChange w:id="2293" w:author="Marielle Moraine Butters" w:date="2019-06-17T10:45:00Z">
              <w:rPr>
                <w:rFonts w:ascii="Times New Roman" w:hAnsi="Times New Roman" w:cs="Times New Roman"/>
                <w:sz w:val="24"/>
                <w:szCs w:val="24"/>
              </w:rPr>
            </w:rPrChange>
          </w:rPr>
          <w:t xml:space="preserve"> </w:t>
        </w:r>
        <w:proofErr w:type="spellStart"/>
        <w:r w:rsidR="003C25A1" w:rsidRPr="00621C07">
          <w:rPr>
            <w:rFonts w:ascii="Times New Roman" w:hAnsi="Times New Roman" w:cs="Times New Roman"/>
            <w:sz w:val="24"/>
            <w:szCs w:val="24"/>
            <w:highlight w:val="yellow"/>
            <w:rPrChange w:id="2294" w:author="Marielle Moraine Butters" w:date="2019-06-17T10:45:00Z">
              <w:rPr>
                <w:rFonts w:ascii="Times New Roman" w:hAnsi="Times New Roman" w:cs="Times New Roman"/>
                <w:sz w:val="24"/>
                <w:szCs w:val="24"/>
              </w:rPr>
            </w:rPrChange>
          </w:rPr>
          <w:t>Kotoko</w:t>
        </w:r>
        <w:proofErr w:type="spellEnd"/>
        <w:r w:rsidR="003C25A1" w:rsidRPr="00621C07">
          <w:rPr>
            <w:rFonts w:ascii="Times New Roman" w:hAnsi="Times New Roman" w:cs="Times New Roman"/>
            <w:sz w:val="24"/>
            <w:szCs w:val="24"/>
            <w:highlight w:val="yellow"/>
            <w:rPrChange w:id="2295" w:author="Marielle Moraine Butters" w:date="2019-06-17T10:45:00Z">
              <w:rPr>
                <w:rFonts w:ascii="Times New Roman" w:hAnsi="Times New Roman" w:cs="Times New Roman"/>
                <w:sz w:val="24"/>
                <w:szCs w:val="24"/>
              </w:rPr>
            </w:rPrChange>
          </w:rPr>
          <w:t xml:space="preserve"> </w:t>
        </w:r>
      </w:ins>
    </w:p>
    <w:p w14:paraId="6AFF7BAE" w14:textId="77777777" w:rsidR="003C25A1" w:rsidRPr="00621C07" w:rsidRDefault="003C25A1" w:rsidP="003C25A1">
      <w:pPr>
        <w:pStyle w:val="NoSpacing"/>
        <w:ind w:firstLine="720"/>
        <w:rPr>
          <w:ins w:id="2296" w:author="Marielle Moraine Butters" w:date="2019-06-17T10:28:00Z"/>
          <w:rFonts w:ascii="Times New Roman" w:hAnsi="Times New Roman" w:cs="Times New Roman"/>
          <w:i/>
          <w:iCs/>
          <w:sz w:val="24"/>
          <w:szCs w:val="24"/>
          <w:highlight w:val="yellow"/>
          <w:rPrChange w:id="2297" w:author="Marielle Moraine Butters" w:date="2019-06-17T10:45:00Z">
            <w:rPr>
              <w:ins w:id="2298" w:author="Marielle Moraine Butters" w:date="2019-06-17T10:28:00Z"/>
              <w:rFonts w:ascii="Times New Roman" w:hAnsi="Times New Roman" w:cs="Times New Roman"/>
              <w:i/>
              <w:iCs/>
              <w:sz w:val="24"/>
              <w:szCs w:val="24"/>
            </w:rPr>
          </w:rPrChange>
        </w:rPr>
      </w:pPr>
    </w:p>
    <w:p w14:paraId="55AA3330" w14:textId="54850929" w:rsidR="000C20A0" w:rsidRPr="00621C07" w:rsidRDefault="000C20A0">
      <w:pPr>
        <w:pStyle w:val="NoSpacing"/>
        <w:numPr>
          <w:ilvl w:val="0"/>
          <w:numId w:val="16"/>
        </w:numPr>
        <w:rPr>
          <w:rFonts w:ascii="Times New Roman" w:eastAsia="Times New Roman" w:hAnsi="Times New Roman" w:cs="Times New Roman"/>
          <w:color w:val="000000"/>
          <w:sz w:val="24"/>
          <w:szCs w:val="24"/>
          <w:highlight w:val="yellow"/>
          <w:rPrChange w:id="2299" w:author="Marielle Moraine Butters" w:date="2019-06-17T10:45:00Z">
            <w:rPr>
              <w:rFonts w:ascii="Times New Roman" w:eastAsia="Times New Roman" w:hAnsi="Times New Roman" w:cs="Times New Roman"/>
              <w:color w:val="000000"/>
              <w:sz w:val="24"/>
              <w:szCs w:val="24"/>
            </w:rPr>
          </w:rPrChange>
        </w:rPr>
        <w:pPrChange w:id="2300" w:author="Marielle Moraine Butters" w:date="2019-06-17T10:28:00Z">
          <w:pPr>
            <w:pStyle w:val="NoSpacing"/>
          </w:pPr>
        </w:pPrChange>
      </w:pPr>
      <w:proofErr w:type="spellStart"/>
      <w:r w:rsidRPr="00621C07">
        <w:rPr>
          <w:rFonts w:ascii="Times New Roman" w:hAnsi="Times New Roman" w:cs="Times New Roman"/>
          <w:i/>
          <w:iCs/>
          <w:sz w:val="24"/>
          <w:szCs w:val="24"/>
          <w:highlight w:val="yellow"/>
          <w:rPrChange w:id="2301" w:author="Marielle Moraine Butters" w:date="2019-06-17T10:45:00Z">
            <w:rPr>
              <w:rFonts w:ascii="Times New Roman" w:hAnsi="Times New Roman" w:cs="Times New Roman"/>
              <w:i/>
              <w:iCs/>
              <w:sz w:val="24"/>
              <w:szCs w:val="24"/>
            </w:rPr>
          </w:rPrChange>
        </w:rPr>
        <w:t>nyi</w:t>
      </w:r>
      <w:proofErr w:type="spellEnd"/>
      <w:r w:rsidRPr="00621C07">
        <w:rPr>
          <w:rFonts w:ascii="Times New Roman" w:hAnsi="Times New Roman" w:cs="Times New Roman"/>
          <w:i/>
          <w:iCs/>
          <w:sz w:val="24"/>
          <w:szCs w:val="24"/>
          <w:highlight w:val="yellow"/>
          <w:rPrChange w:id="2302" w:author="Marielle Moraine Butters" w:date="2019-06-17T10:45:00Z">
            <w:rPr>
              <w:rFonts w:ascii="Times New Roman" w:hAnsi="Times New Roman" w:cs="Times New Roman"/>
              <w:i/>
              <w:iCs/>
              <w:sz w:val="24"/>
              <w:szCs w:val="24"/>
            </w:rPr>
          </w:rPrChange>
        </w:rPr>
        <w:t xml:space="preserve">                    </w:t>
      </w:r>
      <w:proofErr w:type="spellStart"/>
      <w:r w:rsidRPr="00621C07">
        <w:rPr>
          <w:rFonts w:ascii="Times New Roman" w:hAnsi="Times New Roman" w:cs="Times New Roman"/>
          <w:i/>
          <w:iCs/>
          <w:sz w:val="24"/>
          <w:szCs w:val="24"/>
          <w:highlight w:val="yellow"/>
          <w:rPrChange w:id="2303" w:author="Marielle Moraine Butters" w:date="2019-06-17T10:45:00Z">
            <w:rPr>
              <w:rFonts w:ascii="Times New Roman" w:hAnsi="Times New Roman" w:cs="Times New Roman"/>
              <w:i/>
              <w:iCs/>
              <w:sz w:val="24"/>
              <w:szCs w:val="24"/>
            </w:rPr>
          </w:rPrChange>
        </w:rPr>
        <w:t>ro</w:t>
      </w:r>
      <w:proofErr w:type="spellEnd"/>
      <w:r w:rsidRPr="00621C07">
        <w:rPr>
          <w:rFonts w:ascii="Times New Roman" w:hAnsi="Times New Roman" w:cs="Times New Roman"/>
          <w:i/>
          <w:iCs/>
          <w:sz w:val="24"/>
          <w:szCs w:val="24"/>
          <w:highlight w:val="yellow"/>
          <w:rPrChange w:id="2304" w:author="Marielle Moraine Butters" w:date="2019-06-17T10:45:00Z">
            <w:rPr>
              <w:rFonts w:ascii="Times New Roman" w:hAnsi="Times New Roman" w:cs="Times New Roman"/>
              <w:i/>
              <w:iCs/>
              <w:sz w:val="24"/>
              <w:szCs w:val="24"/>
            </w:rPr>
          </w:rPrChange>
        </w:rPr>
        <w:t xml:space="preserve">          m-ú           </w:t>
      </w:r>
      <w:proofErr w:type="spellStart"/>
      <w:r w:rsidRPr="00621C07">
        <w:rPr>
          <w:rFonts w:ascii="Times New Roman" w:hAnsi="Times New Roman" w:cs="Times New Roman"/>
          <w:i/>
          <w:iCs/>
          <w:sz w:val="24"/>
          <w:szCs w:val="24"/>
          <w:highlight w:val="yellow"/>
          <w:rPrChange w:id="2305" w:author="Marielle Moraine Butters" w:date="2019-06-17T10:45:00Z">
            <w:rPr>
              <w:rFonts w:ascii="Times New Roman" w:hAnsi="Times New Roman" w:cs="Times New Roman"/>
              <w:i/>
              <w:iCs/>
              <w:sz w:val="24"/>
              <w:szCs w:val="24"/>
            </w:rPr>
          </w:rPrChange>
        </w:rPr>
        <w:t>gə</w:t>
      </w:r>
      <w:proofErr w:type="spellEnd"/>
      <w:r w:rsidRPr="00621C07">
        <w:rPr>
          <w:rFonts w:ascii="Times New Roman" w:hAnsi="Times New Roman" w:cs="Times New Roman"/>
          <w:i/>
          <w:iCs/>
          <w:sz w:val="24"/>
          <w:szCs w:val="24"/>
          <w:highlight w:val="yellow"/>
          <w:rPrChange w:id="2306" w:author="Marielle Moraine Butters" w:date="2019-06-17T10:45:00Z">
            <w:rPr>
              <w:rFonts w:ascii="Times New Roman" w:hAnsi="Times New Roman" w:cs="Times New Roman"/>
              <w:i/>
              <w:iCs/>
              <w:sz w:val="24"/>
              <w:szCs w:val="24"/>
            </w:rPr>
          </w:rPrChange>
        </w:rPr>
        <w:t xml:space="preserve">    re           </w:t>
      </w:r>
      <w:proofErr w:type="spellStart"/>
      <w:r w:rsidRPr="00621C07">
        <w:rPr>
          <w:rFonts w:ascii="Times New Roman" w:hAnsi="Times New Roman" w:cs="Times New Roman"/>
          <w:i/>
          <w:iCs/>
          <w:sz w:val="24"/>
          <w:szCs w:val="24"/>
          <w:highlight w:val="yellow"/>
          <w:rPrChange w:id="2307" w:author="Marielle Moraine Butters" w:date="2019-06-17T10:45:00Z">
            <w:rPr>
              <w:rFonts w:ascii="Times New Roman" w:hAnsi="Times New Roman" w:cs="Times New Roman"/>
              <w:i/>
              <w:iCs/>
              <w:sz w:val="24"/>
              <w:szCs w:val="24"/>
            </w:rPr>
          </w:rPrChange>
        </w:rPr>
        <w:t>əl</w:t>
      </w:r>
      <w:proofErr w:type="spellEnd"/>
      <w:r w:rsidRPr="00621C07">
        <w:rPr>
          <w:rFonts w:ascii="Times New Roman" w:hAnsi="Times New Roman" w:cs="Times New Roman"/>
          <w:i/>
          <w:iCs/>
          <w:sz w:val="24"/>
          <w:szCs w:val="24"/>
          <w:highlight w:val="yellow"/>
          <w:rPrChange w:id="2308" w:author="Marielle Moraine Butters" w:date="2019-06-17T10:45:00Z">
            <w:rPr>
              <w:rFonts w:ascii="Times New Roman" w:hAnsi="Times New Roman" w:cs="Times New Roman"/>
              <w:i/>
              <w:iCs/>
              <w:sz w:val="24"/>
              <w:szCs w:val="24"/>
            </w:rPr>
          </w:rPrChange>
        </w:rPr>
        <w:t xml:space="preserve">                      </w:t>
      </w:r>
      <w:r w:rsidRPr="00621C07">
        <w:rPr>
          <w:rFonts w:ascii="Times New Roman" w:hAnsi="Times New Roman" w:cs="Times New Roman"/>
          <w:b/>
          <w:bCs/>
          <w:i/>
          <w:iCs/>
          <w:sz w:val="24"/>
          <w:szCs w:val="24"/>
          <w:highlight w:val="yellow"/>
          <w:rPrChange w:id="2309" w:author="Marielle Moraine Butters" w:date="2019-06-17T10:45:00Z">
            <w:rPr>
              <w:rFonts w:ascii="Times New Roman" w:hAnsi="Times New Roman" w:cs="Times New Roman"/>
              <w:b/>
              <w:bCs/>
              <w:i/>
              <w:iCs/>
              <w:sz w:val="24"/>
              <w:szCs w:val="24"/>
            </w:rPr>
          </w:rPrChange>
        </w:rPr>
        <w:t xml:space="preserve"> </w:t>
      </w:r>
      <w:proofErr w:type="spellStart"/>
      <w:r w:rsidRPr="00621C07">
        <w:rPr>
          <w:rFonts w:ascii="Times New Roman" w:hAnsi="Times New Roman" w:cs="Times New Roman"/>
          <w:b/>
          <w:bCs/>
          <w:i/>
          <w:iCs/>
          <w:sz w:val="24"/>
          <w:szCs w:val="24"/>
          <w:highlight w:val="yellow"/>
          <w:rPrChange w:id="2310" w:author="Marielle Moraine Butters" w:date="2019-06-17T10:45:00Z">
            <w:rPr>
              <w:rFonts w:ascii="Times New Roman" w:hAnsi="Times New Roman" w:cs="Times New Roman"/>
              <w:b/>
              <w:bCs/>
              <w:i/>
              <w:iCs/>
              <w:sz w:val="24"/>
              <w:szCs w:val="24"/>
            </w:rPr>
          </w:rPrChange>
        </w:rPr>
        <w:t>ɗala</w:t>
      </w:r>
      <w:proofErr w:type="spellEnd"/>
      <w:r w:rsidRPr="00621C07">
        <w:rPr>
          <w:rFonts w:ascii="Times New Roman" w:hAnsi="Times New Roman" w:cs="Times New Roman"/>
          <w:b/>
          <w:bCs/>
          <w:i/>
          <w:iCs/>
          <w:sz w:val="24"/>
          <w:szCs w:val="24"/>
          <w:highlight w:val="yellow"/>
          <w:rPrChange w:id="2311" w:author="Marielle Moraine Butters" w:date="2019-06-17T10:45:00Z">
            <w:rPr>
              <w:rFonts w:ascii="Times New Roman" w:hAnsi="Times New Roman" w:cs="Times New Roman"/>
              <w:b/>
              <w:bCs/>
              <w:i/>
              <w:iCs/>
              <w:sz w:val="24"/>
              <w:szCs w:val="24"/>
            </w:rPr>
          </w:rPrChange>
        </w:rPr>
        <w:t>́</w:t>
      </w:r>
    </w:p>
    <w:p w14:paraId="7D7AAD3F" w14:textId="5D0ACE96" w:rsidR="000C20A0" w:rsidRPr="00621C07" w:rsidRDefault="003C25A1" w:rsidP="0025130F">
      <w:pPr>
        <w:autoSpaceDE w:val="0"/>
        <w:autoSpaceDN w:val="0"/>
        <w:adjustRightInd w:val="0"/>
        <w:spacing w:after="0" w:line="240" w:lineRule="auto"/>
        <w:ind w:firstLine="720"/>
        <w:rPr>
          <w:rFonts w:ascii="Times New Roman" w:hAnsi="Times New Roman" w:cs="Times New Roman"/>
          <w:sz w:val="24"/>
          <w:szCs w:val="24"/>
          <w:highlight w:val="yellow"/>
          <w:rPrChange w:id="2312" w:author="Marielle Moraine Butters" w:date="2019-06-17T10:45:00Z">
            <w:rPr>
              <w:rFonts w:ascii="Times New Roman" w:hAnsi="Times New Roman" w:cs="Times New Roman"/>
              <w:sz w:val="24"/>
              <w:szCs w:val="24"/>
            </w:rPr>
          </w:rPrChange>
        </w:rPr>
      </w:pPr>
      <w:ins w:id="2313" w:author="Marielle Moraine Butters" w:date="2019-06-17T10:28:00Z">
        <w:r w:rsidRPr="00621C07">
          <w:rPr>
            <w:rFonts w:ascii="Times New Roman" w:hAnsi="Times New Roman" w:cs="Times New Roman"/>
            <w:sz w:val="24"/>
            <w:szCs w:val="24"/>
            <w:highlight w:val="yellow"/>
            <w:rPrChange w:id="2314" w:author="Marielle Moraine Butters" w:date="2019-06-17T10:45:00Z">
              <w:rPr>
                <w:rFonts w:ascii="Times New Roman" w:hAnsi="Times New Roman" w:cs="Times New Roman"/>
                <w:sz w:val="24"/>
                <w:szCs w:val="24"/>
              </w:rPr>
            </w:rPrChange>
          </w:rPr>
          <w:t xml:space="preserve">      </w:t>
        </w:r>
      </w:ins>
      <w:proofErr w:type="spellStart"/>
      <w:proofErr w:type="gramStart"/>
      <w:r w:rsidR="000C20A0" w:rsidRPr="00621C07">
        <w:rPr>
          <w:rFonts w:ascii="Times New Roman" w:hAnsi="Times New Roman" w:cs="Times New Roman"/>
          <w:sz w:val="24"/>
          <w:szCs w:val="24"/>
          <w:highlight w:val="yellow"/>
          <w:rPrChange w:id="2315" w:author="Marielle Moraine Butters" w:date="2019-06-17T10:45:00Z">
            <w:rPr>
              <w:rFonts w:ascii="Times New Roman" w:hAnsi="Times New Roman" w:cs="Times New Roman"/>
              <w:sz w:val="24"/>
              <w:szCs w:val="24"/>
            </w:rPr>
          </w:rPrChange>
        </w:rPr>
        <w:t>thing:</w:t>
      </w:r>
      <w:proofErr w:type="gramEnd"/>
      <w:r w:rsidR="000C20A0" w:rsidRPr="00621C07">
        <w:rPr>
          <w:rFonts w:ascii="Times New Roman" w:hAnsi="Times New Roman" w:cs="Times New Roman"/>
          <w:highlight w:val="yellow"/>
          <w:rPrChange w:id="2316" w:author="Marielle Moraine Butters" w:date="2019-06-17T10:45:00Z">
            <w:rPr>
              <w:rFonts w:ascii="Times New Roman" w:hAnsi="Times New Roman" w:cs="Times New Roman"/>
            </w:rPr>
          </w:rPrChange>
        </w:rPr>
        <w:t>ABSTR</w:t>
      </w:r>
      <w:proofErr w:type="spellEnd"/>
      <w:r w:rsidR="000C20A0" w:rsidRPr="00621C07">
        <w:rPr>
          <w:rFonts w:ascii="Times New Roman" w:hAnsi="Times New Roman" w:cs="Times New Roman"/>
          <w:highlight w:val="yellow"/>
          <w:rPrChange w:id="2317" w:author="Marielle Moraine Butters" w:date="2019-06-17T10:45:00Z">
            <w:rPr>
              <w:rFonts w:ascii="Times New Roman" w:hAnsi="Times New Roman" w:cs="Times New Roman"/>
            </w:rPr>
          </w:rPrChange>
        </w:rPr>
        <w:t xml:space="preserve"> </w:t>
      </w:r>
      <w:r w:rsidR="000C20A0" w:rsidRPr="00621C07">
        <w:rPr>
          <w:rFonts w:ascii="Times New Roman" w:hAnsi="Times New Roman" w:cs="Times New Roman"/>
          <w:sz w:val="24"/>
          <w:szCs w:val="24"/>
          <w:highlight w:val="yellow"/>
          <w:rPrChange w:id="2318" w:author="Marielle Moraine Butters" w:date="2019-06-17T10:45:00Z">
            <w:rPr>
              <w:rFonts w:ascii="Times New Roman" w:hAnsi="Times New Roman" w:cs="Times New Roman"/>
              <w:sz w:val="24"/>
              <w:szCs w:val="24"/>
            </w:rPr>
          </w:rPrChange>
        </w:rPr>
        <w:t xml:space="preserve">  </w:t>
      </w:r>
      <w:r w:rsidR="000C20A0" w:rsidRPr="00621C07">
        <w:rPr>
          <w:rFonts w:ascii="Times New Roman" w:hAnsi="Times New Roman" w:cs="Times New Roman"/>
          <w:highlight w:val="yellow"/>
          <w:rPrChange w:id="2319" w:author="Marielle Moraine Butters" w:date="2019-06-17T10:45:00Z">
            <w:rPr>
              <w:rFonts w:ascii="Times New Roman" w:hAnsi="Times New Roman" w:cs="Times New Roman"/>
            </w:rPr>
          </w:rPrChange>
        </w:rPr>
        <w:t xml:space="preserve">MOD:F   IRR-1SG   </w:t>
      </w:r>
      <w:r w:rsidR="000C20A0" w:rsidRPr="00621C07">
        <w:rPr>
          <w:rFonts w:ascii="Times New Roman" w:hAnsi="Times New Roman" w:cs="Times New Roman"/>
          <w:sz w:val="24"/>
          <w:szCs w:val="24"/>
          <w:highlight w:val="yellow"/>
          <w:rPrChange w:id="2320" w:author="Marielle Moraine Butters" w:date="2019-06-17T10:45:00Z">
            <w:rPr>
              <w:rFonts w:ascii="Times New Roman" w:hAnsi="Times New Roman" w:cs="Times New Roman"/>
              <w:sz w:val="24"/>
              <w:szCs w:val="24"/>
            </w:rPr>
          </w:rPrChange>
        </w:rPr>
        <w:t xml:space="preserve">say   </w:t>
      </w:r>
      <w:r w:rsidR="000C20A0" w:rsidRPr="00621C07">
        <w:rPr>
          <w:rFonts w:ascii="Times New Roman" w:hAnsi="Times New Roman" w:cs="Times New Roman"/>
          <w:highlight w:val="yellow"/>
          <w:rPrChange w:id="2321" w:author="Marielle Moraine Butters" w:date="2019-06-17T10:45:00Z">
            <w:rPr>
              <w:rFonts w:ascii="Times New Roman" w:hAnsi="Times New Roman" w:cs="Times New Roman"/>
            </w:rPr>
          </w:rPrChange>
        </w:rPr>
        <w:t xml:space="preserve">2PL:IO    NEUT:3SG:F     </w:t>
      </w:r>
      <w:proofErr w:type="spellStart"/>
      <w:r w:rsidR="000C20A0" w:rsidRPr="00621C07">
        <w:rPr>
          <w:rFonts w:ascii="Times New Roman" w:hAnsi="Times New Roman" w:cs="Times New Roman"/>
          <w:sz w:val="24"/>
          <w:szCs w:val="24"/>
          <w:highlight w:val="yellow"/>
          <w:rPrChange w:id="2322" w:author="Marielle Moraine Butters" w:date="2019-06-17T10:45:00Z">
            <w:rPr>
              <w:rFonts w:ascii="Times New Roman" w:hAnsi="Times New Roman" w:cs="Times New Roman"/>
              <w:sz w:val="24"/>
              <w:szCs w:val="24"/>
            </w:rPr>
          </w:rPrChange>
        </w:rPr>
        <w:t>not.exist</w:t>
      </w:r>
      <w:proofErr w:type="spellEnd"/>
    </w:p>
    <w:p w14:paraId="665550E8" w14:textId="6D5CFBE0" w:rsidR="000C20A0" w:rsidRPr="00621C07" w:rsidRDefault="003C25A1">
      <w:pPr>
        <w:pStyle w:val="NoSpacing"/>
        <w:ind w:left="720"/>
        <w:rPr>
          <w:rFonts w:ascii="Times New Roman" w:hAnsi="Times New Roman" w:cs="Times New Roman"/>
          <w:sz w:val="24"/>
          <w:szCs w:val="24"/>
          <w:highlight w:val="yellow"/>
          <w:rPrChange w:id="2323" w:author="Marielle Moraine Butters" w:date="2019-06-17T10:45:00Z">
            <w:rPr>
              <w:rFonts w:ascii="Times New Roman" w:hAnsi="Times New Roman" w:cs="Times New Roman"/>
              <w:sz w:val="24"/>
              <w:szCs w:val="24"/>
            </w:rPr>
          </w:rPrChange>
        </w:rPr>
        <w:pPrChange w:id="2324" w:author="Marielle Moraine Butters" w:date="2019-06-19T17:23:00Z">
          <w:pPr>
            <w:pStyle w:val="NoSpacing"/>
            <w:ind w:firstLine="720"/>
          </w:pPr>
        </w:pPrChange>
      </w:pPr>
      <w:ins w:id="2325" w:author="Marielle Moraine Butters" w:date="2019-06-17T10:28:00Z">
        <w:r w:rsidRPr="00621C07">
          <w:rPr>
            <w:rFonts w:ascii="Times New Roman" w:hAnsi="Times New Roman" w:cs="Times New Roman"/>
            <w:sz w:val="24"/>
            <w:szCs w:val="24"/>
            <w:highlight w:val="yellow"/>
            <w:rPrChange w:id="2326" w:author="Marielle Moraine Butters" w:date="2019-06-17T10:45:00Z">
              <w:rPr>
                <w:rFonts w:ascii="Times New Roman" w:hAnsi="Times New Roman" w:cs="Times New Roman"/>
                <w:sz w:val="24"/>
                <w:szCs w:val="24"/>
              </w:rPr>
            </w:rPrChange>
          </w:rPr>
          <w:t xml:space="preserve">     </w:t>
        </w:r>
      </w:ins>
      <w:r w:rsidR="000C20A0" w:rsidRPr="00621C07">
        <w:rPr>
          <w:rFonts w:ascii="Times New Roman" w:hAnsi="Times New Roman" w:cs="Times New Roman"/>
          <w:sz w:val="24"/>
          <w:szCs w:val="24"/>
          <w:highlight w:val="yellow"/>
          <w:rPrChange w:id="2327" w:author="Marielle Moraine Butters" w:date="2019-06-17T10:45:00Z">
            <w:rPr>
              <w:rFonts w:ascii="Times New Roman" w:hAnsi="Times New Roman" w:cs="Times New Roman"/>
              <w:sz w:val="24"/>
              <w:szCs w:val="24"/>
            </w:rPr>
          </w:rPrChange>
        </w:rPr>
        <w:t>‘I don’t have anything to say to you</w:t>
      </w:r>
      <w:r w:rsidR="00713AEB" w:rsidRPr="00621C07">
        <w:rPr>
          <w:rFonts w:ascii="Times New Roman" w:hAnsi="Times New Roman" w:cs="Times New Roman"/>
          <w:sz w:val="24"/>
          <w:szCs w:val="24"/>
          <w:highlight w:val="yellow"/>
          <w:rPrChange w:id="2328" w:author="Marielle Moraine Butters" w:date="2019-06-17T10:45:00Z">
            <w:rPr>
              <w:rFonts w:ascii="Times New Roman" w:hAnsi="Times New Roman" w:cs="Times New Roman"/>
              <w:sz w:val="24"/>
              <w:szCs w:val="24"/>
            </w:rPr>
          </w:rPrChange>
        </w:rPr>
        <w:t>.</w:t>
      </w:r>
      <w:r w:rsidR="000C20A0" w:rsidRPr="00621C07">
        <w:rPr>
          <w:rFonts w:ascii="Times New Roman" w:hAnsi="Times New Roman" w:cs="Times New Roman"/>
          <w:sz w:val="24"/>
          <w:szCs w:val="24"/>
          <w:highlight w:val="yellow"/>
          <w:rPrChange w:id="2329" w:author="Marielle Moraine Butters" w:date="2019-06-17T10:45:00Z">
            <w:rPr>
              <w:rFonts w:ascii="Times New Roman" w:hAnsi="Times New Roman" w:cs="Times New Roman"/>
              <w:sz w:val="24"/>
              <w:szCs w:val="24"/>
            </w:rPr>
          </w:rPrChange>
        </w:rPr>
        <w:t>’ (</w:t>
      </w:r>
      <w:proofErr w:type="gramStart"/>
      <w:r w:rsidR="000C20A0" w:rsidRPr="00621C07">
        <w:rPr>
          <w:rFonts w:ascii="Times New Roman" w:hAnsi="Times New Roman" w:cs="Times New Roman"/>
          <w:sz w:val="24"/>
          <w:szCs w:val="24"/>
          <w:highlight w:val="yellow"/>
          <w:rPrChange w:id="2330" w:author="Marielle Moraine Butters" w:date="2019-06-17T10:45:00Z">
            <w:rPr>
              <w:rFonts w:ascii="Times New Roman" w:hAnsi="Times New Roman" w:cs="Times New Roman"/>
              <w:sz w:val="24"/>
              <w:szCs w:val="24"/>
            </w:rPr>
          </w:rPrChange>
        </w:rPr>
        <w:t>lit</w:t>
      </w:r>
      <w:proofErr w:type="gramEnd"/>
      <w:r w:rsidR="000C20A0" w:rsidRPr="00621C07">
        <w:rPr>
          <w:rFonts w:ascii="Times New Roman" w:hAnsi="Times New Roman" w:cs="Times New Roman"/>
          <w:sz w:val="24"/>
          <w:szCs w:val="24"/>
          <w:highlight w:val="yellow"/>
          <w:rPrChange w:id="2331" w:author="Marielle Moraine Butters" w:date="2019-06-17T10:45:00Z">
            <w:rPr>
              <w:rFonts w:ascii="Times New Roman" w:hAnsi="Times New Roman" w:cs="Times New Roman"/>
              <w:sz w:val="24"/>
              <w:szCs w:val="24"/>
            </w:rPr>
          </w:rPrChange>
        </w:rPr>
        <w:t>. thing that I say to you doesn’t exist)</w:t>
      </w:r>
      <w:ins w:id="2332" w:author="Marielle Moraine Butters" w:date="2019-06-19T17:23:00Z">
        <w:r w:rsidR="00A6421E" w:rsidRPr="00A6421E">
          <w:rPr>
            <w:rFonts w:ascii="Times New Roman" w:hAnsi="Times New Roman" w:cs="Times New Roman"/>
            <w:sz w:val="24"/>
            <w:szCs w:val="24"/>
            <w:highlight w:val="yellow"/>
          </w:rPr>
          <w:t xml:space="preserve"> </w:t>
        </w:r>
        <w:r w:rsidR="00A6421E" w:rsidRPr="00446292">
          <w:rPr>
            <w:rFonts w:ascii="Times New Roman" w:hAnsi="Times New Roman" w:cs="Times New Roman"/>
            <w:sz w:val="24"/>
            <w:szCs w:val="24"/>
            <w:highlight w:val="yellow"/>
          </w:rPr>
          <w:t>(Allison 2012: 357)</w:t>
        </w:r>
      </w:ins>
    </w:p>
    <w:p w14:paraId="720DBA68" w14:textId="74DB1D6E" w:rsidR="00713AEB" w:rsidRPr="00621C07" w:rsidDel="003C25A1" w:rsidRDefault="00713AEB" w:rsidP="00FB38E2">
      <w:pPr>
        <w:pStyle w:val="NoSpacing"/>
        <w:ind w:left="720" w:firstLine="720"/>
        <w:rPr>
          <w:del w:id="2333" w:author="Marielle Moraine Butters" w:date="2019-06-17T10:28:00Z"/>
          <w:rFonts w:ascii="Times New Roman" w:hAnsi="Times New Roman" w:cs="Times New Roman"/>
          <w:sz w:val="24"/>
          <w:szCs w:val="24"/>
          <w:highlight w:val="yellow"/>
          <w:rPrChange w:id="2334" w:author="Marielle Moraine Butters" w:date="2019-06-17T10:45:00Z">
            <w:rPr>
              <w:del w:id="2335" w:author="Marielle Moraine Butters" w:date="2019-06-17T10:28:00Z"/>
              <w:rFonts w:ascii="Times New Roman" w:hAnsi="Times New Roman" w:cs="Times New Roman"/>
              <w:sz w:val="24"/>
              <w:szCs w:val="24"/>
            </w:rPr>
          </w:rPrChange>
        </w:rPr>
      </w:pPr>
      <w:del w:id="2336" w:author="Marielle Moraine Butters" w:date="2019-06-17T10:28:00Z">
        <w:r w:rsidRPr="00621C07" w:rsidDel="003C25A1">
          <w:rPr>
            <w:rFonts w:ascii="Times New Roman" w:hAnsi="Times New Roman" w:cs="Times New Roman"/>
            <w:sz w:val="24"/>
            <w:szCs w:val="24"/>
            <w:highlight w:val="yellow"/>
            <w:rPrChange w:id="2337" w:author="Marielle Moraine Butters" w:date="2019-06-17T10:45:00Z">
              <w:rPr>
                <w:rFonts w:ascii="Times New Roman" w:hAnsi="Times New Roman" w:cs="Times New Roman"/>
                <w:sz w:val="24"/>
                <w:szCs w:val="24"/>
              </w:rPr>
            </w:rPrChange>
          </w:rPr>
          <w:delText>(</w:delText>
        </w:r>
        <w:r w:rsidRPr="00621C07" w:rsidDel="003C25A1">
          <w:rPr>
            <w:rFonts w:ascii="Times New Roman" w:eastAsia="Times New Roman" w:hAnsi="Times New Roman" w:cs="Times New Roman"/>
            <w:sz w:val="24"/>
            <w:szCs w:val="24"/>
            <w:highlight w:val="yellow"/>
            <w:rPrChange w:id="2338" w:author="Marielle Moraine Butters" w:date="2019-06-17T10:45:00Z">
              <w:rPr>
                <w:rFonts w:ascii="Times New Roman" w:eastAsia="Times New Roman" w:hAnsi="Times New Roman" w:cs="Times New Roman"/>
                <w:sz w:val="24"/>
                <w:szCs w:val="24"/>
              </w:rPr>
            </w:rPrChange>
          </w:rPr>
          <w:delText>Allison 2012: 357)</w:delText>
        </w:r>
      </w:del>
    </w:p>
    <w:p w14:paraId="13B517BA" w14:textId="77777777" w:rsidR="000C20A0" w:rsidRPr="00621C07" w:rsidRDefault="000C20A0" w:rsidP="000C20A0">
      <w:pPr>
        <w:pStyle w:val="NoSpacing"/>
        <w:rPr>
          <w:rFonts w:ascii="Times New Roman" w:hAnsi="Times New Roman" w:cs="Times New Roman"/>
          <w:sz w:val="24"/>
          <w:szCs w:val="24"/>
          <w:highlight w:val="yellow"/>
          <w:rPrChange w:id="2339" w:author="Marielle Moraine Butters" w:date="2019-06-17T10:45:00Z">
            <w:rPr>
              <w:rFonts w:ascii="Times New Roman" w:hAnsi="Times New Roman" w:cs="Times New Roman"/>
              <w:sz w:val="24"/>
              <w:szCs w:val="24"/>
            </w:rPr>
          </w:rPrChange>
        </w:rPr>
      </w:pPr>
    </w:p>
    <w:p w14:paraId="255BFC6F" w14:textId="2449123E" w:rsidR="000C20A0" w:rsidRPr="00621C07" w:rsidRDefault="001E29E9" w:rsidP="0025130F">
      <w:pPr>
        <w:pStyle w:val="NoSpacing"/>
        <w:rPr>
          <w:rFonts w:ascii="Times New Roman" w:hAnsi="Times New Roman" w:cs="Times New Roman"/>
          <w:i/>
          <w:iCs/>
          <w:sz w:val="24"/>
          <w:szCs w:val="24"/>
          <w:highlight w:val="yellow"/>
          <w:rPrChange w:id="2340" w:author="Marielle Moraine Butters" w:date="2019-06-17T10:45:00Z">
            <w:rPr>
              <w:rFonts w:ascii="Times New Roman" w:hAnsi="Times New Roman" w:cs="Times New Roman"/>
              <w:i/>
              <w:iCs/>
              <w:sz w:val="24"/>
              <w:szCs w:val="24"/>
            </w:rPr>
          </w:rPrChange>
        </w:rPr>
      </w:pPr>
      <w:del w:id="2341" w:author="Marielle Moraine Butters" w:date="2019-06-17T10:29:00Z">
        <w:r w:rsidRPr="00621C07" w:rsidDel="003C25A1">
          <w:rPr>
            <w:rFonts w:ascii="Times New Roman" w:hAnsi="Times New Roman" w:cs="Times New Roman"/>
            <w:sz w:val="24"/>
            <w:szCs w:val="24"/>
            <w:highlight w:val="yellow"/>
            <w:rPrChange w:id="2342" w:author="Marielle Moraine Butters" w:date="2019-06-17T10:45:00Z">
              <w:rPr>
                <w:rFonts w:ascii="Times New Roman" w:hAnsi="Times New Roman" w:cs="Times New Roman"/>
                <w:sz w:val="24"/>
                <w:szCs w:val="24"/>
              </w:rPr>
            </w:rPrChange>
          </w:rPr>
          <w:delText>(38</w:delText>
        </w:r>
        <w:r w:rsidR="000C20A0" w:rsidRPr="00621C07" w:rsidDel="003C25A1">
          <w:rPr>
            <w:rFonts w:ascii="Times New Roman" w:hAnsi="Times New Roman" w:cs="Times New Roman"/>
            <w:sz w:val="24"/>
            <w:szCs w:val="24"/>
            <w:highlight w:val="yellow"/>
            <w:rPrChange w:id="2343" w:author="Marielle Moraine Butters" w:date="2019-06-17T10:45:00Z">
              <w:rPr>
                <w:rFonts w:ascii="Times New Roman" w:hAnsi="Times New Roman" w:cs="Times New Roman"/>
                <w:sz w:val="24"/>
                <w:szCs w:val="24"/>
              </w:rPr>
            </w:rPrChange>
          </w:rPr>
          <w:delText>)</w:delText>
        </w:r>
      </w:del>
      <w:r w:rsidR="000C20A0" w:rsidRPr="00621C07">
        <w:rPr>
          <w:rFonts w:ascii="Times New Roman" w:hAnsi="Times New Roman" w:cs="Times New Roman"/>
          <w:sz w:val="24"/>
          <w:szCs w:val="24"/>
          <w:highlight w:val="yellow"/>
          <w:rPrChange w:id="2344" w:author="Marielle Moraine Butters" w:date="2019-06-17T10:45:00Z">
            <w:rPr>
              <w:rFonts w:ascii="Times New Roman" w:hAnsi="Times New Roman" w:cs="Times New Roman"/>
              <w:sz w:val="24"/>
              <w:szCs w:val="24"/>
            </w:rPr>
          </w:rPrChange>
        </w:rPr>
        <w:tab/>
      </w:r>
      <w:proofErr w:type="gramStart"/>
      <w:ins w:id="2345" w:author="Marielle Moraine Butters" w:date="2019-06-17T10:29:00Z">
        <w:r w:rsidR="003C25A1" w:rsidRPr="00621C07">
          <w:rPr>
            <w:rFonts w:ascii="Times New Roman" w:hAnsi="Times New Roman" w:cs="Times New Roman"/>
            <w:sz w:val="24"/>
            <w:szCs w:val="24"/>
            <w:highlight w:val="yellow"/>
            <w:rPrChange w:id="2346" w:author="Marielle Moraine Butters" w:date="2019-06-17T10:45:00Z">
              <w:rPr>
                <w:rFonts w:ascii="Times New Roman" w:hAnsi="Times New Roman" w:cs="Times New Roman"/>
                <w:sz w:val="24"/>
                <w:szCs w:val="24"/>
              </w:rPr>
            </w:rPrChange>
          </w:rPr>
          <w:t>b</w:t>
        </w:r>
        <w:proofErr w:type="gramEnd"/>
        <w:r w:rsidR="003C25A1" w:rsidRPr="00621C07">
          <w:rPr>
            <w:rFonts w:ascii="Times New Roman" w:hAnsi="Times New Roman" w:cs="Times New Roman"/>
            <w:sz w:val="24"/>
            <w:szCs w:val="24"/>
            <w:highlight w:val="yellow"/>
            <w:rPrChange w:id="2347" w:author="Marielle Moraine Butters" w:date="2019-06-17T10:45:00Z">
              <w:rPr>
                <w:rFonts w:ascii="Times New Roman" w:hAnsi="Times New Roman" w:cs="Times New Roman"/>
                <w:sz w:val="24"/>
                <w:szCs w:val="24"/>
              </w:rPr>
            </w:rPrChange>
          </w:rPr>
          <w:t xml:space="preserve">.   </w:t>
        </w:r>
      </w:ins>
      <w:r w:rsidR="000C20A0" w:rsidRPr="00621C07">
        <w:rPr>
          <w:rFonts w:ascii="Times New Roman" w:hAnsi="Times New Roman" w:cs="Times New Roman"/>
          <w:i/>
          <w:iCs/>
          <w:sz w:val="24"/>
          <w:szCs w:val="24"/>
          <w:highlight w:val="yellow"/>
          <w:rPrChange w:id="2348" w:author="Marielle Moraine Butters" w:date="2019-06-17T10:45:00Z">
            <w:rPr>
              <w:rFonts w:ascii="Times New Roman" w:hAnsi="Times New Roman" w:cs="Times New Roman"/>
              <w:i/>
              <w:iCs/>
              <w:sz w:val="24"/>
              <w:szCs w:val="24"/>
            </w:rPr>
          </w:rPrChange>
        </w:rPr>
        <w:t>n-</w:t>
      </w:r>
      <w:proofErr w:type="spellStart"/>
      <w:r w:rsidR="000C20A0" w:rsidRPr="00621C07">
        <w:rPr>
          <w:rFonts w:ascii="Times New Roman" w:hAnsi="Times New Roman" w:cs="Times New Roman"/>
          <w:i/>
          <w:iCs/>
          <w:sz w:val="24"/>
          <w:szCs w:val="24"/>
          <w:highlight w:val="yellow"/>
          <w:rPrChange w:id="2349" w:author="Marielle Moraine Butters" w:date="2019-06-17T10:45:00Z">
            <w:rPr>
              <w:rFonts w:ascii="Times New Roman" w:hAnsi="Times New Roman" w:cs="Times New Roman"/>
              <w:i/>
              <w:iCs/>
              <w:sz w:val="24"/>
              <w:szCs w:val="24"/>
            </w:rPr>
          </w:rPrChange>
        </w:rPr>
        <w:t>gə</w:t>
      </w:r>
      <w:proofErr w:type="spellEnd"/>
      <w:r w:rsidR="000C20A0" w:rsidRPr="00621C07">
        <w:rPr>
          <w:rFonts w:ascii="Times New Roman" w:hAnsi="Times New Roman" w:cs="Times New Roman"/>
          <w:i/>
          <w:iCs/>
          <w:sz w:val="24"/>
          <w:szCs w:val="24"/>
          <w:highlight w:val="yellow"/>
          <w:rPrChange w:id="2350" w:author="Marielle Moraine Butters" w:date="2019-06-17T10:45:00Z">
            <w:rPr>
              <w:rFonts w:ascii="Times New Roman" w:hAnsi="Times New Roman" w:cs="Times New Roman"/>
              <w:i/>
              <w:iCs/>
              <w:sz w:val="24"/>
              <w:szCs w:val="24"/>
            </w:rPr>
          </w:rPrChange>
        </w:rPr>
        <w:t>̀-</w:t>
      </w:r>
      <w:proofErr w:type="spellStart"/>
      <w:r w:rsidR="000C20A0" w:rsidRPr="00621C07">
        <w:rPr>
          <w:rFonts w:ascii="Times New Roman" w:hAnsi="Times New Roman" w:cs="Times New Roman"/>
          <w:i/>
          <w:iCs/>
          <w:sz w:val="24"/>
          <w:szCs w:val="24"/>
          <w:highlight w:val="yellow"/>
          <w:rPrChange w:id="2351" w:author="Marielle Moraine Butters" w:date="2019-06-17T10:45:00Z">
            <w:rPr>
              <w:rFonts w:ascii="Times New Roman" w:hAnsi="Times New Roman" w:cs="Times New Roman"/>
              <w:i/>
              <w:iCs/>
              <w:sz w:val="24"/>
              <w:szCs w:val="24"/>
            </w:rPr>
          </w:rPrChange>
        </w:rPr>
        <w:t>dan</w:t>
      </w:r>
      <w:proofErr w:type="spellEnd"/>
      <w:r w:rsidR="000C20A0" w:rsidRPr="00621C07">
        <w:rPr>
          <w:rFonts w:ascii="Times New Roman" w:hAnsi="Times New Roman" w:cs="Times New Roman"/>
          <w:i/>
          <w:iCs/>
          <w:sz w:val="24"/>
          <w:szCs w:val="24"/>
          <w:highlight w:val="yellow"/>
          <w:rPrChange w:id="2352" w:author="Marielle Moraine Butters" w:date="2019-06-17T10:45:00Z">
            <w:rPr>
              <w:rFonts w:ascii="Times New Roman" w:hAnsi="Times New Roman" w:cs="Times New Roman"/>
              <w:i/>
              <w:iCs/>
              <w:sz w:val="24"/>
              <w:szCs w:val="24"/>
            </w:rPr>
          </w:rPrChange>
        </w:rPr>
        <w:t xml:space="preserve">        </w:t>
      </w:r>
      <w:r w:rsidR="000C20A0" w:rsidRPr="00621C07">
        <w:rPr>
          <w:rFonts w:ascii="Times New Roman" w:hAnsi="Times New Roman" w:cs="Times New Roman"/>
          <w:i/>
          <w:iCs/>
          <w:sz w:val="24"/>
          <w:szCs w:val="24"/>
          <w:highlight w:val="yellow"/>
          <w:rPrChange w:id="2353" w:author="Marielle Moraine Butters" w:date="2019-06-17T10:45:00Z">
            <w:rPr>
              <w:rFonts w:ascii="Times New Roman" w:hAnsi="Times New Roman" w:cs="Times New Roman"/>
              <w:i/>
              <w:iCs/>
              <w:sz w:val="24"/>
              <w:szCs w:val="24"/>
            </w:rPr>
          </w:rPrChange>
        </w:rPr>
        <w:tab/>
      </w:r>
      <w:r w:rsidR="00713AEB" w:rsidRPr="00621C07">
        <w:rPr>
          <w:rFonts w:ascii="Times New Roman" w:hAnsi="Times New Roman" w:cs="Times New Roman"/>
          <w:i/>
          <w:iCs/>
          <w:sz w:val="24"/>
          <w:szCs w:val="24"/>
          <w:highlight w:val="yellow"/>
          <w:rPrChange w:id="2354" w:author="Marielle Moraine Butters" w:date="2019-06-17T10:45:00Z">
            <w:rPr>
              <w:rFonts w:ascii="Times New Roman" w:hAnsi="Times New Roman" w:cs="Times New Roman"/>
              <w:i/>
              <w:iCs/>
              <w:sz w:val="24"/>
              <w:szCs w:val="24"/>
            </w:rPr>
          </w:rPrChange>
        </w:rPr>
        <w:t xml:space="preserve">           </w:t>
      </w:r>
      <w:proofErr w:type="spellStart"/>
      <w:r w:rsidR="000C20A0" w:rsidRPr="00621C07">
        <w:rPr>
          <w:rFonts w:ascii="Times New Roman" w:hAnsi="Times New Roman" w:cs="Times New Roman"/>
          <w:i/>
          <w:iCs/>
          <w:sz w:val="24"/>
          <w:szCs w:val="24"/>
          <w:highlight w:val="yellow"/>
          <w:rPrChange w:id="2355" w:author="Marielle Moraine Butters" w:date="2019-06-17T10:45:00Z">
            <w:rPr>
              <w:rFonts w:ascii="Times New Roman" w:hAnsi="Times New Roman" w:cs="Times New Roman"/>
              <w:i/>
              <w:iCs/>
              <w:sz w:val="24"/>
              <w:szCs w:val="24"/>
            </w:rPr>
          </w:rPrChange>
        </w:rPr>
        <w:t>dó</w:t>
      </w:r>
      <w:proofErr w:type="spellEnd"/>
      <w:r w:rsidR="000C20A0" w:rsidRPr="00621C07">
        <w:rPr>
          <w:rFonts w:ascii="Times New Roman" w:hAnsi="Times New Roman" w:cs="Times New Roman"/>
          <w:i/>
          <w:iCs/>
          <w:sz w:val="24"/>
          <w:szCs w:val="24"/>
          <w:highlight w:val="yellow"/>
          <w:rPrChange w:id="2356" w:author="Marielle Moraine Butters" w:date="2019-06-17T10:45:00Z">
            <w:rPr>
              <w:rFonts w:ascii="Times New Roman" w:hAnsi="Times New Roman" w:cs="Times New Roman"/>
              <w:i/>
              <w:iCs/>
              <w:sz w:val="24"/>
              <w:szCs w:val="24"/>
            </w:rPr>
          </w:rPrChange>
        </w:rPr>
        <w:t xml:space="preserve">            he        </w:t>
      </w:r>
      <w:proofErr w:type="spellStart"/>
      <w:r w:rsidR="000C20A0" w:rsidRPr="00621C07">
        <w:rPr>
          <w:rFonts w:ascii="Times New Roman" w:hAnsi="Times New Roman" w:cs="Times New Roman"/>
          <w:b/>
          <w:bCs/>
          <w:i/>
          <w:iCs/>
          <w:sz w:val="24"/>
          <w:szCs w:val="24"/>
          <w:highlight w:val="yellow"/>
          <w:rPrChange w:id="2357" w:author="Marielle Moraine Butters" w:date="2019-06-17T10:45:00Z">
            <w:rPr>
              <w:rFonts w:ascii="Times New Roman" w:hAnsi="Times New Roman" w:cs="Times New Roman"/>
              <w:b/>
              <w:bCs/>
              <w:i/>
              <w:iCs/>
              <w:sz w:val="24"/>
              <w:szCs w:val="24"/>
            </w:rPr>
          </w:rPrChange>
        </w:rPr>
        <w:t>wa</w:t>
      </w:r>
      <w:proofErr w:type="spellEnd"/>
    </w:p>
    <w:p w14:paraId="54EFFB33" w14:textId="00C8BC54" w:rsidR="000C20A0" w:rsidRPr="00621C07" w:rsidRDefault="003C25A1" w:rsidP="0025130F">
      <w:pPr>
        <w:pStyle w:val="NoSpacing"/>
        <w:ind w:firstLine="720"/>
        <w:rPr>
          <w:rFonts w:ascii="Times New Roman" w:hAnsi="Times New Roman" w:cs="Times New Roman"/>
          <w:highlight w:val="yellow"/>
          <w:rPrChange w:id="2358" w:author="Marielle Moraine Butters" w:date="2019-06-17T10:45:00Z">
            <w:rPr>
              <w:rFonts w:ascii="Times New Roman" w:hAnsi="Times New Roman" w:cs="Times New Roman"/>
            </w:rPr>
          </w:rPrChange>
        </w:rPr>
      </w:pPr>
      <w:ins w:id="2359" w:author="Marielle Moraine Butters" w:date="2019-06-17T10:29:00Z">
        <w:r w:rsidRPr="006033D2">
          <w:rPr>
            <w:rFonts w:ascii="Times New Roman" w:hAnsi="Times New Roman" w:cs="Times New Roman"/>
            <w:highlight w:val="yellow"/>
            <w:rPrChange w:id="2360" w:author="Manner, Niina J" w:date="2019-09-02T14:07:00Z">
              <w:rPr>
                <w:rFonts w:ascii="Times New Roman" w:hAnsi="Times New Roman" w:cs="Times New Roman"/>
                <w:lang w:val="sv-SE"/>
              </w:rPr>
            </w:rPrChange>
          </w:rPr>
          <w:t xml:space="preserve">      </w:t>
        </w:r>
      </w:ins>
      <w:r w:rsidR="000C20A0" w:rsidRPr="00621C07">
        <w:rPr>
          <w:rFonts w:ascii="Times New Roman" w:hAnsi="Times New Roman" w:cs="Times New Roman"/>
          <w:highlight w:val="yellow"/>
          <w:lang w:val="sv-SE"/>
          <w:rPrChange w:id="2361" w:author="Marielle Moraine Butters" w:date="2019-06-17T10:45:00Z">
            <w:rPr>
              <w:rFonts w:ascii="Times New Roman" w:hAnsi="Times New Roman" w:cs="Times New Roman"/>
              <w:lang w:val="sv-SE"/>
            </w:rPr>
          </w:rPrChange>
        </w:rPr>
        <w:t xml:space="preserve">MOD:M-POSS-3PL     </w:t>
      </w:r>
      <w:ins w:id="2362" w:author="Marielle Moraine Butters" w:date="2019-06-17T10:29:00Z">
        <w:r w:rsidRPr="00621C07">
          <w:rPr>
            <w:rFonts w:ascii="Times New Roman" w:hAnsi="Times New Roman" w:cs="Times New Roman"/>
            <w:highlight w:val="yellow"/>
            <w:lang w:val="sv-SE"/>
            <w:rPrChange w:id="2363" w:author="Marielle Moraine Butters" w:date="2019-06-17T10:45:00Z">
              <w:rPr>
                <w:rFonts w:ascii="Times New Roman" w:hAnsi="Times New Roman" w:cs="Times New Roman"/>
                <w:lang w:val="sv-SE"/>
              </w:rPr>
            </w:rPrChange>
          </w:rPr>
          <w:t xml:space="preserve">     </w:t>
        </w:r>
      </w:ins>
      <w:r w:rsidR="000C20A0" w:rsidRPr="00621C07">
        <w:rPr>
          <w:rFonts w:ascii="Times New Roman" w:hAnsi="Times New Roman" w:cs="Times New Roman"/>
          <w:highlight w:val="yellow"/>
          <w:lang w:val="sv-SE"/>
          <w:rPrChange w:id="2364" w:author="Marielle Moraine Butters" w:date="2019-06-17T10:45:00Z">
            <w:rPr>
              <w:rFonts w:ascii="Times New Roman" w:hAnsi="Times New Roman" w:cs="Times New Roman"/>
              <w:lang w:val="sv-SE"/>
            </w:rPr>
          </w:rPrChange>
        </w:rPr>
        <w:t xml:space="preserve">DET:F       L.P.     </w:t>
      </w:r>
      <w:r w:rsidR="000C20A0" w:rsidRPr="00621C07">
        <w:rPr>
          <w:rFonts w:ascii="Times New Roman" w:hAnsi="Times New Roman" w:cs="Times New Roman"/>
          <w:highlight w:val="yellow"/>
          <w:rPrChange w:id="2365" w:author="Marielle Moraine Butters" w:date="2019-06-17T10:45:00Z">
            <w:rPr>
              <w:rFonts w:ascii="Times New Roman" w:hAnsi="Times New Roman" w:cs="Times New Roman"/>
            </w:rPr>
          </w:rPrChange>
        </w:rPr>
        <w:t>NEG</w:t>
      </w:r>
    </w:p>
    <w:p w14:paraId="1584BB4E" w14:textId="26C61A8F" w:rsidR="00FB38E2" w:rsidRPr="00621C07" w:rsidRDefault="003C25A1" w:rsidP="0025130F">
      <w:pPr>
        <w:pStyle w:val="NoSpacing"/>
        <w:ind w:firstLine="720"/>
        <w:rPr>
          <w:rFonts w:ascii="Times New Roman" w:hAnsi="Times New Roman" w:cs="Times New Roman"/>
          <w:sz w:val="24"/>
          <w:szCs w:val="24"/>
          <w:highlight w:val="yellow"/>
          <w:rPrChange w:id="2366" w:author="Marielle Moraine Butters" w:date="2019-06-17T10:45:00Z">
            <w:rPr>
              <w:rFonts w:ascii="Times New Roman" w:hAnsi="Times New Roman" w:cs="Times New Roman"/>
              <w:sz w:val="24"/>
              <w:szCs w:val="24"/>
            </w:rPr>
          </w:rPrChange>
        </w:rPr>
      </w:pPr>
      <w:ins w:id="2367" w:author="Marielle Moraine Butters" w:date="2019-06-17T10:29:00Z">
        <w:r w:rsidRPr="00621C07">
          <w:rPr>
            <w:rFonts w:ascii="Times New Roman" w:hAnsi="Times New Roman" w:cs="Times New Roman"/>
            <w:sz w:val="24"/>
            <w:szCs w:val="24"/>
            <w:highlight w:val="yellow"/>
            <w:rPrChange w:id="2368" w:author="Marielle Moraine Butters" w:date="2019-06-17T10:45:00Z">
              <w:rPr>
                <w:rFonts w:ascii="Times New Roman" w:hAnsi="Times New Roman" w:cs="Times New Roman"/>
                <w:sz w:val="24"/>
                <w:szCs w:val="24"/>
              </w:rPr>
            </w:rPrChange>
          </w:rPr>
          <w:t xml:space="preserve">      </w:t>
        </w:r>
      </w:ins>
      <w:r w:rsidR="000C20A0" w:rsidRPr="00621C07">
        <w:rPr>
          <w:rFonts w:ascii="Times New Roman" w:hAnsi="Times New Roman" w:cs="Times New Roman"/>
          <w:sz w:val="24"/>
          <w:szCs w:val="24"/>
          <w:highlight w:val="yellow"/>
          <w:rPrChange w:id="2369" w:author="Marielle Moraine Butters" w:date="2019-06-17T10:45:00Z">
            <w:rPr>
              <w:rFonts w:ascii="Times New Roman" w:hAnsi="Times New Roman" w:cs="Times New Roman"/>
              <w:sz w:val="24"/>
              <w:szCs w:val="24"/>
            </w:rPr>
          </w:rPrChange>
        </w:rPr>
        <w:t>‘His father was sick.’ (</w:t>
      </w:r>
      <w:proofErr w:type="gramStart"/>
      <w:r w:rsidR="000C20A0" w:rsidRPr="00621C07">
        <w:rPr>
          <w:rFonts w:ascii="Times New Roman" w:hAnsi="Times New Roman" w:cs="Times New Roman"/>
          <w:sz w:val="24"/>
          <w:szCs w:val="24"/>
          <w:highlight w:val="yellow"/>
          <w:rPrChange w:id="2370" w:author="Marielle Moraine Butters" w:date="2019-06-17T10:45:00Z">
            <w:rPr>
              <w:rFonts w:ascii="Times New Roman" w:hAnsi="Times New Roman" w:cs="Times New Roman"/>
              <w:sz w:val="24"/>
              <w:szCs w:val="24"/>
            </w:rPr>
          </w:rPrChange>
        </w:rPr>
        <w:t>lit</w:t>
      </w:r>
      <w:proofErr w:type="gramEnd"/>
      <w:r w:rsidR="000C20A0" w:rsidRPr="00621C07">
        <w:rPr>
          <w:rFonts w:ascii="Times New Roman" w:hAnsi="Times New Roman" w:cs="Times New Roman"/>
          <w:sz w:val="24"/>
          <w:szCs w:val="24"/>
          <w:highlight w:val="yellow"/>
          <w:rPrChange w:id="2371" w:author="Marielle Moraine Butters" w:date="2019-06-17T10:45:00Z">
            <w:rPr>
              <w:rFonts w:ascii="Times New Roman" w:hAnsi="Times New Roman" w:cs="Times New Roman"/>
              <w:sz w:val="24"/>
              <w:szCs w:val="24"/>
            </w:rPr>
          </w:rPrChange>
        </w:rPr>
        <w:t>. he didn’t attend his father’s sickness)</w:t>
      </w:r>
      <w:r w:rsidR="00713AEB" w:rsidRPr="00621C07">
        <w:rPr>
          <w:rFonts w:ascii="Times New Roman" w:hAnsi="Times New Roman" w:cs="Times New Roman"/>
          <w:sz w:val="24"/>
          <w:szCs w:val="24"/>
          <w:highlight w:val="yellow"/>
          <w:rPrChange w:id="2372" w:author="Marielle Moraine Butters" w:date="2019-06-17T10:45:00Z">
            <w:rPr>
              <w:rFonts w:ascii="Times New Roman" w:hAnsi="Times New Roman" w:cs="Times New Roman"/>
              <w:sz w:val="24"/>
              <w:szCs w:val="24"/>
            </w:rPr>
          </w:rPrChange>
        </w:rPr>
        <w:t xml:space="preserve"> </w:t>
      </w:r>
      <w:ins w:id="2373" w:author="Marielle Moraine Butters" w:date="2019-06-19T17:23:00Z">
        <w:r w:rsidR="00A6421E" w:rsidRPr="00446292">
          <w:rPr>
            <w:rFonts w:ascii="Times New Roman" w:hAnsi="Times New Roman" w:cs="Times New Roman"/>
            <w:sz w:val="24"/>
            <w:szCs w:val="24"/>
            <w:highlight w:val="yellow"/>
          </w:rPr>
          <w:t>(Allison 2012: 363)</w:t>
        </w:r>
      </w:ins>
    </w:p>
    <w:p w14:paraId="201268C5" w14:textId="76A44A1F" w:rsidR="000C20A0" w:rsidRPr="00621C07" w:rsidDel="003C25A1" w:rsidRDefault="00713AEB" w:rsidP="00FB38E2">
      <w:pPr>
        <w:pStyle w:val="NoSpacing"/>
        <w:ind w:left="720" w:firstLine="720"/>
        <w:rPr>
          <w:del w:id="2374" w:author="Marielle Moraine Butters" w:date="2019-06-17T10:28:00Z"/>
          <w:rFonts w:ascii="Times New Roman" w:hAnsi="Times New Roman" w:cs="Times New Roman"/>
          <w:sz w:val="24"/>
          <w:szCs w:val="24"/>
          <w:highlight w:val="yellow"/>
          <w:rPrChange w:id="2375" w:author="Marielle Moraine Butters" w:date="2019-06-17T10:45:00Z">
            <w:rPr>
              <w:del w:id="2376" w:author="Marielle Moraine Butters" w:date="2019-06-17T10:28:00Z"/>
              <w:rFonts w:ascii="Times New Roman" w:hAnsi="Times New Roman" w:cs="Times New Roman"/>
              <w:sz w:val="24"/>
              <w:szCs w:val="24"/>
            </w:rPr>
          </w:rPrChange>
        </w:rPr>
      </w:pPr>
      <w:del w:id="2377" w:author="Marielle Moraine Butters" w:date="2019-06-17T10:28:00Z">
        <w:r w:rsidRPr="00621C07" w:rsidDel="003C25A1">
          <w:rPr>
            <w:rFonts w:ascii="Times New Roman" w:hAnsi="Times New Roman" w:cs="Times New Roman"/>
            <w:sz w:val="24"/>
            <w:szCs w:val="24"/>
            <w:highlight w:val="yellow"/>
            <w:rPrChange w:id="2378" w:author="Marielle Moraine Butters" w:date="2019-06-17T10:45:00Z">
              <w:rPr>
                <w:rFonts w:ascii="Times New Roman" w:hAnsi="Times New Roman" w:cs="Times New Roman"/>
                <w:sz w:val="24"/>
                <w:szCs w:val="24"/>
              </w:rPr>
            </w:rPrChange>
          </w:rPr>
          <w:delText>(</w:delText>
        </w:r>
        <w:r w:rsidRPr="00621C07" w:rsidDel="003C25A1">
          <w:rPr>
            <w:rFonts w:ascii="Times New Roman" w:eastAsia="Times New Roman" w:hAnsi="Times New Roman" w:cs="Times New Roman"/>
            <w:sz w:val="24"/>
            <w:szCs w:val="24"/>
            <w:highlight w:val="yellow"/>
            <w:rPrChange w:id="2379" w:author="Marielle Moraine Butters" w:date="2019-06-17T10:45:00Z">
              <w:rPr>
                <w:rFonts w:ascii="Times New Roman" w:eastAsia="Times New Roman" w:hAnsi="Times New Roman" w:cs="Times New Roman"/>
                <w:sz w:val="24"/>
                <w:szCs w:val="24"/>
              </w:rPr>
            </w:rPrChange>
          </w:rPr>
          <w:delText>Allison 2012: 363)</w:delText>
        </w:r>
      </w:del>
    </w:p>
    <w:p w14:paraId="7D4A0157" w14:textId="77777777" w:rsidR="000C20A0" w:rsidRPr="00621C07" w:rsidRDefault="000C20A0" w:rsidP="000C20A0">
      <w:pPr>
        <w:pStyle w:val="NoSpacing"/>
        <w:ind w:firstLine="720"/>
        <w:rPr>
          <w:rFonts w:ascii="Times New Roman" w:hAnsi="Times New Roman" w:cs="Times New Roman"/>
          <w:sz w:val="24"/>
          <w:szCs w:val="24"/>
          <w:highlight w:val="yellow"/>
          <w:rPrChange w:id="2380" w:author="Marielle Moraine Butters" w:date="2019-06-17T10:45:00Z">
            <w:rPr>
              <w:rFonts w:ascii="Times New Roman" w:hAnsi="Times New Roman" w:cs="Times New Roman"/>
              <w:sz w:val="24"/>
              <w:szCs w:val="24"/>
            </w:rPr>
          </w:rPrChange>
        </w:rPr>
      </w:pPr>
    </w:p>
    <w:p w14:paraId="1B225427" w14:textId="49847056" w:rsidR="00963E7B" w:rsidRPr="00621C07" w:rsidDel="003C25A1" w:rsidRDefault="003C25A1" w:rsidP="00713AEB">
      <w:pPr>
        <w:autoSpaceDE w:val="0"/>
        <w:autoSpaceDN w:val="0"/>
        <w:adjustRightInd w:val="0"/>
        <w:spacing w:after="0" w:line="480" w:lineRule="auto"/>
        <w:ind w:firstLine="720"/>
        <w:rPr>
          <w:moveFrom w:id="2381" w:author="Marielle Moraine Butters" w:date="2019-06-17T10:29:00Z"/>
          <w:rFonts w:ascii="Times New Roman" w:hAnsi="Times New Roman" w:cs="Times New Roman"/>
          <w:sz w:val="24"/>
          <w:szCs w:val="24"/>
          <w:highlight w:val="yellow"/>
          <w:lang w:bidi="bo-CN"/>
          <w:rPrChange w:id="2382" w:author="Marielle Moraine Butters" w:date="2019-06-17T10:45:00Z">
            <w:rPr>
              <w:moveFrom w:id="2383" w:author="Marielle Moraine Butters" w:date="2019-06-17T10:29:00Z"/>
              <w:rFonts w:ascii="Times New Roman" w:hAnsi="Times New Roman" w:cs="Times New Roman"/>
              <w:sz w:val="24"/>
              <w:szCs w:val="24"/>
              <w:lang w:bidi="bo-CN"/>
            </w:rPr>
          </w:rPrChange>
        </w:rPr>
      </w:pPr>
      <w:ins w:id="2384" w:author="Marielle Moraine Butters" w:date="2019-06-17T10:29:00Z">
        <w:r w:rsidRPr="00621C07" w:rsidDel="003C25A1">
          <w:rPr>
            <w:rFonts w:ascii="Times New Roman" w:hAnsi="Times New Roman" w:cs="Times New Roman"/>
            <w:sz w:val="24"/>
            <w:szCs w:val="24"/>
            <w:highlight w:val="yellow"/>
            <w:rPrChange w:id="2385" w:author="Marielle Moraine Butters" w:date="2019-06-17T10:45:00Z">
              <w:rPr>
                <w:rFonts w:ascii="Times New Roman" w:hAnsi="Times New Roman" w:cs="Times New Roman"/>
                <w:sz w:val="24"/>
                <w:szCs w:val="24"/>
              </w:rPr>
            </w:rPrChange>
          </w:rPr>
          <w:t xml:space="preserve"> </w:t>
        </w:r>
      </w:ins>
      <w:moveFromRangeStart w:id="2386" w:author="Marielle Moraine Butters" w:date="2019-06-17T10:29:00Z" w:name="move11659809"/>
      <w:moveFrom w:id="2387" w:author="Marielle Moraine Butters" w:date="2019-06-17T10:29:00Z">
        <w:r w:rsidR="000C20A0" w:rsidRPr="00621C07" w:rsidDel="003C25A1">
          <w:rPr>
            <w:rFonts w:ascii="Times New Roman" w:hAnsi="Times New Roman" w:cs="Times New Roman"/>
            <w:sz w:val="24"/>
            <w:szCs w:val="24"/>
            <w:highlight w:val="yellow"/>
            <w:rPrChange w:id="2388" w:author="Marielle Moraine Butters" w:date="2019-06-17T10:45:00Z">
              <w:rPr>
                <w:rFonts w:ascii="Times New Roman" w:hAnsi="Times New Roman" w:cs="Times New Roman"/>
                <w:sz w:val="24"/>
                <w:szCs w:val="24"/>
              </w:rPr>
            </w:rPrChange>
          </w:rPr>
          <w:t xml:space="preserve">However, the </w:t>
        </w:r>
        <w:r w:rsidR="007048CF" w:rsidRPr="00621C07" w:rsidDel="003C25A1">
          <w:rPr>
            <w:rFonts w:ascii="Times New Roman" w:hAnsi="Times New Roman" w:cs="Times New Roman"/>
            <w:sz w:val="24"/>
            <w:szCs w:val="24"/>
            <w:highlight w:val="yellow"/>
            <w:rPrChange w:id="2389" w:author="Marielle Moraine Butters" w:date="2019-06-17T10:45:00Z">
              <w:rPr>
                <w:rFonts w:ascii="Times New Roman" w:hAnsi="Times New Roman" w:cs="Times New Roman"/>
                <w:sz w:val="24"/>
                <w:szCs w:val="24"/>
              </w:rPr>
            </w:rPrChange>
          </w:rPr>
          <w:t>locative copula</w:t>
        </w:r>
        <w:r w:rsidR="000C20A0" w:rsidRPr="00621C07" w:rsidDel="003C25A1">
          <w:rPr>
            <w:rFonts w:ascii="Times New Roman" w:hAnsi="Times New Roman" w:cs="Times New Roman"/>
            <w:sz w:val="24"/>
            <w:szCs w:val="24"/>
            <w:highlight w:val="yellow"/>
            <w:rPrChange w:id="2390" w:author="Marielle Moraine Butters" w:date="2019-06-17T10:45:00Z">
              <w:rPr>
                <w:rFonts w:ascii="Times New Roman" w:hAnsi="Times New Roman" w:cs="Times New Roman"/>
                <w:sz w:val="24"/>
                <w:szCs w:val="24"/>
              </w:rPr>
            </w:rPrChange>
          </w:rPr>
          <w:t xml:space="preserve"> </w:t>
        </w:r>
        <w:r w:rsidR="000C20A0" w:rsidRPr="00621C07" w:rsidDel="003C25A1">
          <w:rPr>
            <w:rFonts w:ascii="Times New Roman" w:hAnsi="Times New Roman" w:cs="Times New Roman"/>
            <w:i/>
            <w:sz w:val="24"/>
            <w:szCs w:val="24"/>
            <w:highlight w:val="yellow"/>
            <w:rPrChange w:id="2391" w:author="Marielle Moraine Butters" w:date="2019-06-17T10:45:00Z">
              <w:rPr>
                <w:rFonts w:ascii="Times New Roman" w:hAnsi="Times New Roman" w:cs="Times New Roman"/>
                <w:i/>
                <w:sz w:val="24"/>
                <w:szCs w:val="24"/>
              </w:rPr>
            </w:rPrChange>
          </w:rPr>
          <w:t>nda</w:t>
        </w:r>
        <w:r w:rsidR="000C20A0" w:rsidRPr="00621C07" w:rsidDel="003C25A1">
          <w:rPr>
            <w:rFonts w:ascii="Times New Roman" w:hAnsi="Times New Roman" w:cs="Times New Roman"/>
            <w:sz w:val="24"/>
            <w:szCs w:val="24"/>
            <w:highlight w:val="yellow"/>
            <w:rPrChange w:id="2392" w:author="Marielle Moraine Butters" w:date="2019-06-17T10:45:00Z">
              <w:rPr>
                <w:rFonts w:ascii="Times New Roman" w:hAnsi="Times New Roman" w:cs="Times New Roman"/>
                <w:sz w:val="24"/>
                <w:szCs w:val="24"/>
              </w:rPr>
            </w:rPrChange>
          </w:rPr>
          <w:t xml:space="preserve"> ‘be at’</w:t>
        </w:r>
        <w:r w:rsidR="00963E7B" w:rsidRPr="00621C07" w:rsidDel="003C25A1">
          <w:rPr>
            <w:rStyle w:val="FootnoteReference"/>
            <w:rFonts w:ascii="Times New Roman" w:hAnsi="Times New Roman" w:cs="Times New Roman"/>
            <w:sz w:val="24"/>
            <w:szCs w:val="24"/>
            <w:highlight w:val="yellow"/>
            <w:rPrChange w:id="2393" w:author="Marielle Moraine Butters" w:date="2019-06-17T10:45:00Z">
              <w:rPr>
                <w:rStyle w:val="FootnoteReference"/>
                <w:rFonts w:ascii="Times New Roman" w:hAnsi="Times New Roman" w:cs="Times New Roman"/>
                <w:sz w:val="24"/>
                <w:szCs w:val="24"/>
              </w:rPr>
            </w:rPrChange>
          </w:rPr>
          <w:footnoteReference w:id="9"/>
        </w:r>
        <w:r w:rsidR="000C20A0" w:rsidRPr="00621C07" w:rsidDel="003C25A1">
          <w:rPr>
            <w:rFonts w:ascii="Times New Roman" w:hAnsi="Times New Roman" w:cs="Times New Roman"/>
            <w:sz w:val="24"/>
            <w:szCs w:val="24"/>
            <w:highlight w:val="yellow"/>
            <w:rPrChange w:id="2396" w:author="Marielle Moraine Butters" w:date="2019-06-17T10:45:00Z">
              <w:rPr>
                <w:rFonts w:ascii="Times New Roman" w:hAnsi="Times New Roman" w:cs="Times New Roman"/>
                <w:sz w:val="24"/>
                <w:szCs w:val="24"/>
              </w:rPr>
            </w:rPrChange>
          </w:rPr>
          <w:t xml:space="preserve"> may also co-occur with the verbal negator to produce</w:t>
        </w:r>
        <w:r w:rsidR="00903405" w:rsidRPr="00621C07" w:rsidDel="003C25A1">
          <w:rPr>
            <w:rFonts w:ascii="Times New Roman" w:hAnsi="Times New Roman" w:cs="Times New Roman"/>
            <w:sz w:val="24"/>
            <w:szCs w:val="24"/>
            <w:highlight w:val="yellow"/>
            <w:rPrChange w:id="2397" w:author="Marielle Moraine Butters" w:date="2019-06-17T10:45:00Z">
              <w:rPr>
                <w:rFonts w:ascii="Times New Roman" w:hAnsi="Times New Roman" w:cs="Times New Roman"/>
                <w:sz w:val="24"/>
                <w:szCs w:val="24"/>
              </w:rPr>
            </w:rPrChange>
          </w:rPr>
          <w:t xml:space="preserve"> a negative existential phrase</w:t>
        </w:r>
        <w:r w:rsidR="00FB38E2" w:rsidRPr="00621C07" w:rsidDel="003C25A1">
          <w:rPr>
            <w:rFonts w:ascii="Times New Roman" w:hAnsi="Times New Roman" w:cs="Times New Roman"/>
            <w:sz w:val="24"/>
            <w:szCs w:val="24"/>
            <w:highlight w:val="yellow"/>
            <w:rPrChange w:id="2398" w:author="Marielle Moraine Butters" w:date="2019-06-17T10:45:00Z">
              <w:rPr>
                <w:rFonts w:ascii="Times New Roman" w:hAnsi="Times New Roman" w:cs="Times New Roman"/>
                <w:sz w:val="24"/>
                <w:szCs w:val="24"/>
              </w:rPr>
            </w:rPrChange>
          </w:rPr>
          <w:t xml:space="preserve"> of </w:t>
        </w:r>
        <w:r w:rsidR="00903405" w:rsidRPr="00621C07" w:rsidDel="003C25A1">
          <w:rPr>
            <w:rFonts w:ascii="Times New Roman" w:hAnsi="Times New Roman" w:cs="Times New Roman"/>
            <w:sz w:val="24"/>
            <w:szCs w:val="24"/>
            <w:highlight w:val="yellow"/>
            <w:rPrChange w:id="2399" w:author="Marielle Moraine Butters" w:date="2019-06-17T10:45:00Z">
              <w:rPr>
                <w:rFonts w:ascii="Times New Roman" w:hAnsi="Times New Roman" w:cs="Times New Roman"/>
                <w:sz w:val="24"/>
                <w:szCs w:val="24"/>
              </w:rPr>
            </w:rPrChange>
          </w:rPr>
          <w:t>Type A</w:t>
        </w:r>
        <w:r w:rsidR="001E29E9" w:rsidRPr="00621C07" w:rsidDel="003C25A1">
          <w:rPr>
            <w:rFonts w:ascii="Times New Roman" w:hAnsi="Times New Roman" w:cs="Times New Roman"/>
            <w:sz w:val="24"/>
            <w:szCs w:val="24"/>
            <w:highlight w:val="yellow"/>
            <w:rPrChange w:id="2400" w:author="Marielle Moraine Butters" w:date="2019-06-17T10:45:00Z">
              <w:rPr>
                <w:rFonts w:ascii="Times New Roman" w:hAnsi="Times New Roman" w:cs="Times New Roman"/>
                <w:sz w:val="24"/>
                <w:szCs w:val="24"/>
              </w:rPr>
            </w:rPrChange>
          </w:rPr>
          <w:t xml:space="preserve"> as in (39</w:t>
        </w:r>
        <w:r w:rsidR="00FB38E2" w:rsidRPr="00621C07" w:rsidDel="003C25A1">
          <w:rPr>
            <w:rFonts w:ascii="Times New Roman" w:hAnsi="Times New Roman" w:cs="Times New Roman"/>
            <w:sz w:val="24"/>
            <w:szCs w:val="24"/>
            <w:highlight w:val="yellow"/>
            <w:rPrChange w:id="2401" w:author="Marielle Moraine Butters" w:date="2019-06-17T10:45:00Z">
              <w:rPr>
                <w:rFonts w:ascii="Times New Roman" w:hAnsi="Times New Roman" w:cs="Times New Roman"/>
                <w:sz w:val="24"/>
                <w:szCs w:val="24"/>
              </w:rPr>
            </w:rPrChange>
          </w:rPr>
          <w:t>)</w:t>
        </w:r>
        <w:r w:rsidR="00903405" w:rsidRPr="00621C07" w:rsidDel="003C25A1">
          <w:rPr>
            <w:rFonts w:ascii="Times New Roman" w:hAnsi="Times New Roman" w:cs="Times New Roman"/>
            <w:sz w:val="24"/>
            <w:szCs w:val="24"/>
            <w:highlight w:val="yellow"/>
            <w:rPrChange w:id="2402" w:author="Marielle Moraine Butters" w:date="2019-06-17T10:45:00Z">
              <w:rPr>
                <w:rFonts w:ascii="Times New Roman" w:hAnsi="Times New Roman" w:cs="Times New Roman"/>
                <w:sz w:val="24"/>
                <w:szCs w:val="24"/>
              </w:rPr>
            </w:rPrChange>
          </w:rPr>
          <w:t xml:space="preserve">. </w:t>
        </w:r>
        <w:r w:rsidR="00963E7B" w:rsidRPr="00621C07" w:rsidDel="003C25A1">
          <w:rPr>
            <w:rFonts w:ascii="Times New Roman" w:hAnsi="Times New Roman" w:cs="Times New Roman"/>
            <w:sz w:val="24"/>
            <w:szCs w:val="24"/>
            <w:highlight w:val="yellow"/>
            <w:rPrChange w:id="2403" w:author="Marielle Moraine Butters" w:date="2019-06-17T10:45:00Z">
              <w:rPr>
                <w:rFonts w:ascii="Times New Roman" w:hAnsi="Times New Roman" w:cs="Times New Roman"/>
                <w:sz w:val="24"/>
                <w:szCs w:val="24"/>
              </w:rPr>
            </w:rPrChange>
          </w:rPr>
          <w:t>Allison (2012: 347) writes, “</w:t>
        </w:r>
        <w:r w:rsidR="00963E7B" w:rsidRPr="00621C07" w:rsidDel="003C25A1">
          <w:rPr>
            <w:rFonts w:ascii="Times New Roman" w:hAnsi="Times New Roman" w:cs="Times New Roman"/>
            <w:sz w:val="24"/>
            <w:szCs w:val="24"/>
            <w:highlight w:val="yellow"/>
            <w:lang w:bidi="bo-CN"/>
            <w:rPrChange w:id="2404" w:author="Marielle Moraine Butters" w:date="2019-06-17T10:45:00Z">
              <w:rPr>
                <w:rFonts w:ascii="Times New Roman" w:hAnsi="Times New Roman" w:cs="Times New Roman"/>
                <w:sz w:val="24"/>
                <w:szCs w:val="24"/>
                <w:lang w:bidi="bo-CN"/>
              </w:rPr>
            </w:rPrChange>
          </w:rPr>
          <w:t>The locative copula construction is primarily used in affirmative contexts, though I have a half-dozen examples in the corpus where it occurs in a negative clause.”</w:t>
        </w:r>
      </w:moveFrom>
    </w:p>
    <w:moveFromRangeEnd w:id="2386"/>
    <w:p w14:paraId="0F03253A" w14:textId="00426F58" w:rsidR="000C20A0" w:rsidRPr="00621C07" w:rsidRDefault="001E29E9" w:rsidP="0025130F">
      <w:pPr>
        <w:pStyle w:val="NoSpacing"/>
        <w:rPr>
          <w:rFonts w:ascii="Times New Roman" w:hAnsi="Times New Roman" w:cs="Times New Roman"/>
          <w:sz w:val="24"/>
          <w:szCs w:val="24"/>
          <w:highlight w:val="yellow"/>
          <w:rPrChange w:id="2405" w:author="Marielle Moraine Butters" w:date="2019-06-17T10:45:00Z">
            <w:rPr>
              <w:rFonts w:ascii="Times New Roman" w:hAnsi="Times New Roman" w:cs="Times New Roman"/>
              <w:sz w:val="24"/>
              <w:szCs w:val="24"/>
            </w:rPr>
          </w:rPrChange>
        </w:rPr>
      </w:pPr>
      <w:del w:id="2406" w:author="Marielle Moraine Butters" w:date="2019-06-17T10:30:00Z">
        <w:r w:rsidRPr="00621C07" w:rsidDel="003C25A1">
          <w:rPr>
            <w:rFonts w:ascii="Times New Roman" w:hAnsi="Times New Roman" w:cs="Times New Roman"/>
            <w:sz w:val="24"/>
            <w:szCs w:val="24"/>
            <w:highlight w:val="yellow"/>
            <w:rPrChange w:id="2407" w:author="Marielle Moraine Butters" w:date="2019-06-17T10:45:00Z">
              <w:rPr>
                <w:rFonts w:ascii="Times New Roman" w:hAnsi="Times New Roman" w:cs="Times New Roman"/>
                <w:sz w:val="24"/>
                <w:szCs w:val="24"/>
              </w:rPr>
            </w:rPrChange>
          </w:rPr>
          <w:delText>(39</w:delText>
        </w:r>
        <w:r w:rsidR="000C20A0" w:rsidRPr="00621C07" w:rsidDel="003C25A1">
          <w:rPr>
            <w:rFonts w:ascii="Times New Roman" w:hAnsi="Times New Roman" w:cs="Times New Roman"/>
            <w:sz w:val="24"/>
            <w:szCs w:val="24"/>
            <w:highlight w:val="yellow"/>
            <w:rPrChange w:id="2408" w:author="Marielle Moraine Butters" w:date="2019-06-17T10:45:00Z">
              <w:rPr>
                <w:rFonts w:ascii="Times New Roman" w:hAnsi="Times New Roman" w:cs="Times New Roman"/>
                <w:sz w:val="24"/>
                <w:szCs w:val="24"/>
              </w:rPr>
            </w:rPrChange>
          </w:rPr>
          <w:delText>)</w:delText>
        </w:r>
      </w:del>
      <w:r w:rsidR="000C20A0" w:rsidRPr="00621C07">
        <w:rPr>
          <w:rFonts w:ascii="Times New Roman" w:hAnsi="Times New Roman" w:cs="Times New Roman"/>
          <w:sz w:val="24"/>
          <w:szCs w:val="24"/>
          <w:highlight w:val="yellow"/>
          <w:rPrChange w:id="2409" w:author="Marielle Moraine Butters" w:date="2019-06-17T10:45:00Z">
            <w:rPr>
              <w:rFonts w:ascii="Times New Roman" w:hAnsi="Times New Roman" w:cs="Times New Roman"/>
              <w:sz w:val="24"/>
              <w:szCs w:val="24"/>
            </w:rPr>
          </w:rPrChange>
        </w:rPr>
        <w:tab/>
      </w:r>
      <w:ins w:id="2410" w:author="Marielle Moraine Butters" w:date="2019-06-17T10:30:00Z">
        <w:r w:rsidR="003C25A1" w:rsidRPr="00621C07">
          <w:rPr>
            <w:rFonts w:ascii="Times New Roman" w:hAnsi="Times New Roman" w:cs="Times New Roman"/>
            <w:sz w:val="24"/>
            <w:szCs w:val="24"/>
            <w:highlight w:val="yellow"/>
            <w:rPrChange w:id="2411" w:author="Marielle Moraine Butters" w:date="2019-06-17T10:45:00Z">
              <w:rPr>
                <w:rFonts w:ascii="Times New Roman" w:hAnsi="Times New Roman" w:cs="Times New Roman"/>
                <w:sz w:val="24"/>
                <w:szCs w:val="24"/>
              </w:rPr>
            </w:rPrChange>
          </w:rPr>
          <w:t xml:space="preserve">c.   </w:t>
        </w:r>
      </w:ins>
      <w:proofErr w:type="spellStart"/>
      <w:r w:rsidR="00963E7B" w:rsidRPr="00621C07">
        <w:rPr>
          <w:rFonts w:ascii="Times New Roman" w:hAnsi="Times New Roman" w:cs="Times New Roman"/>
          <w:i/>
          <w:iCs/>
          <w:sz w:val="24"/>
          <w:szCs w:val="24"/>
          <w:highlight w:val="yellow"/>
          <w:rPrChange w:id="2412" w:author="Marielle Moraine Butters" w:date="2019-06-17T10:45:00Z">
            <w:rPr>
              <w:rFonts w:ascii="Times New Roman" w:hAnsi="Times New Roman" w:cs="Times New Roman"/>
              <w:i/>
              <w:iCs/>
              <w:sz w:val="24"/>
              <w:szCs w:val="24"/>
            </w:rPr>
          </w:rPrChange>
        </w:rPr>
        <w:t>wáādə</w:t>
      </w:r>
      <w:proofErr w:type="spellEnd"/>
      <w:proofErr w:type="gramStart"/>
      <w:r w:rsidR="00963E7B" w:rsidRPr="00621C07">
        <w:rPr>
          <w:rFonts w:ascii="Times New Roman" w:hAnsi="Times New Roman" w:cs="Times New Roman"/>
          <w:i/>
          <w:iCs/>
          <w:sz w:val="24"/>
          <w:szCs w:val="24"/>
          <w:highlight w:val="yellow"/>
          <w:rPrChange w:id="2413" w:author="Marielle Moraine Butters" w:date="2019-06-17T10:45:00Z">
            <w:rPr>
              <w:rFonts w:ascii="Times New Roman" w:hAnsi="Times New Roman" w:cs="Times New Roman"/>
              <w:i/>
              <w:iCs/>
              <w:sz w:val="24"/>
              <w:szCs w:val="24"/>
            </w:rPr>
          </w:rPrChange>
        </w:rPr>
        <w:t xml:space="preserve">  </w:t>
      </w:r>
      <w:proofErr w:type="spellStart"/>
      <w:r w:rsidR="00963E7B" w:rsidRPr="00621C07">
        <w:rPr>
          <w:rFonts w:ascii="Times New Roman" w:hAnsi="Times New Roman" w:cs="Times New Roman"/>
          <w:b/>
          <w:bCs/>
          <w:i/>
          <w:iCs/>
          <w:sz w:val="24"/>
          <w:szCs w:val="24"/>
          <w:highlight w:val="yellow"/>
          <w:rPrChange w:id="2414" w:author="Marielle Moraine Butters" w:date="2019-06-17T10:45:00Z">
            <w:rPr>
              <w:rFonts w:ascii="Times New Roman" w:hAnsi="Times New Roman" w:cs="Times New Roman"/>
              <w:b/>
              <w:bCs/>
              <w:i/>
              <w:iCs/>
              <w:sz w:val="24"/>
              <w:szCs w:val="24"/>
            </w:rPr>
          </w:rPrChange>
        </w:rPr>
        <w:t>nda</w:t>
      </w:r>
      <w:proofErr w:type="spellEnd"/>
      <w:proofErr w:type="gramEnd"/>
      <w:r w:rsidR="00963E7B" w:rsidRPr="00621C07">
        <w:rPr>
          <w:rFonts w:ascii="Times New Roman" w:hAnsi="Times New Roman" w:cs="Times New Roman"/>
          <w:b/>
          <w:bCs/>
          <w:i/>
          <w:iCs/>
          <w:sz w:val="24"/>
          <w:szCs w:val="24"/>
          <w:highlight w:val="yellow"/>
          <w:rPrChange w:id="2415" w:author="Marielle Moraine Butters" w:date="2019-06-17T10:45:00Z">
            <w:rPr>
              <w:rFonts w:ascii="Times New Roman" w:hAnsi="Times New Roman" w:cs="Times New Roman"/>
              <w:b/>
              <w:bCs/>
              <w:i/>
              <w:iCs/>
              <w:sz w:val="24"/>
              <w:szCs w:val="24"/>
            </w:rPr>
          </w:rPrChange>
        </w:rPr>
        <w:t xml:space="preserve"> </w:t>
      </w:r>
      <w:r w:rsidR="00963E7B" w:rsidRPr="00621C07">
        <w:rPr>
          <w:rFonts w:ascii="Times New Roman" w:hAnsi="Times New Roman" w:cs="Times New Roman"/>
          <w:i/>
          <w:iCs/>
          <w:sz w:val="24"/>
          <w:szCs w:val="24"/>
          <w:highlight w:val="yellow"/>
          <w:rPrChange w:id="2416" w:author="Marielle Moraine Butters" w:date="2019-06-17T10:45:00Z">
            <w:rPr>
              <w:rFonts w:ascii="Times New Roman" w:hAnsi="Times New Roman" w:cs="Times New Roman"/>
              <w:i/>
              <w:iCs/>
              <w:sz w:val="24"/>
              <w:szCs w:val="24"/>
            </w:rPr>
          </w:rPrChange>
        </w:rPr>
        <w:t xml:space="preserve">        </w:t>
      </w:r>
      <w:proofErr w:type="spellStart"/>
      <w:r w:rsidR="00963E7B" w:rsidRPr="00621C07">
        <w:rPr>
          <w:rFonts w:ascii="Times New Roman" w:hAnsi="Times New Roman" w:cs="Times New Roman"/>
          <w:i/>
          <w:iCs/>
          <w:sz w:val="24"/>
          <w:szCs w:val="24"/>
          <w:highlight w:val="yellow"/>
          <w:rPrChange w:id="2417" w:author="Marielle Moraine Butters" w:date="2019-06-17T10:45:00Z">
            <w:rPr>
              <w:rFonts w:ascii="Times New Roman" w:hAnsi="Times New Roman" w:cs="Times New Roman"/>
              <w:i/>
              <w:iCs/>
              <w:sz w:val="24"/>
              <w:szCs w:val="24"/>
            </w:rPr>
          </w:rPrChange>
        </w:rPr>
        <w:t>lə</w:t>
      </w:r>
      <w:proofErr w:type="spellEnd"/>
      <w:r w:rsidR="00963E7B" w:rsidRPr="00621C07">
        <w:rPr>
          <w:rFonts w:ascii="Times New Roman" w:hAnsi="Times New Roman" w:cs="Times New Roman"/>
          <w:i/>
          <w:iCs/>
          <w:sz w:val="24"/>
          <w:szCs w:val="24"/>
          <w:highlight w:val="yellow"/>
          <w:rPrChange w:id="2418" w:author="Marielle Moraine Butters" w:date="2019-06-17T10:45:00Z">
            <w:rPr>
              <w:rFonts w:ascii="Times New Roman" w:hAnsi="Times New Roman" w:cs="Times New Roman"/>
              <w:i/>
              <w:iCs/>
              <w:sz w:val="24"/>
              <w:szCs w:val="24"/>
            </w:rPr>
          </w:rPrChange>
        </w:rPr>
        <w:t xml:space="preserve">      </w:t>
      </w:r>
      <w:proofErr w:type="spellStart"/>
      <w:r w:rsidR="00963E7B" w:rsidRPr="00621C07">
        <w:rPr>
          <w:rFonts w:ascii="Times New Roman" w:hAnsi="Times New Roman" w:cs="Times New Roman"/>
          <w:b/>
          <w:bCs/>
          <w:i/>
          <w:iCs/>
          <w:sz w:val="24"/>
          <w:szCs w:val="24"/>
          <w:highlight w:val="yellow"/>
          <w:rPrChange w:id="2419" w:author="Marielle Moraine Butters" w:date="2019-06-17T10:45:00Z">
            <w:rPr>
              <w:rFonts w:ascii="Times New Roman" w:hAnsi="Times New Roman" w:cs="Times New Roman"/>
              <w:b/>
              <w:bCs/>
              <w:i/>
              <w:iCs/>
              <w:sz w:val="24"/>
              <w:szCs w:val="24"/>
            </w:rPr>
          </w:rPrChange>
        </w:rPr>
        <w:t>wa</w:t>
      </w:r>
      <w:proofErr w:type="spellEnd"/>
      <w:r w:rsidR="00963E7B" w:rsidRPr="00621C07">
        <w:rPr>
          <w:rFonts w:ascii="Times New Roman" w:hAnsi="Times New Roman" w:cs="Times New Roman"/>
          <w:i/>
          <w:iCs/>
          <w:sz w:val="24"/>
          <w:szCs w:val="24"/>
          <w:highlight w:val="yellow"/>
          <w:rPrChange w:id="2420" w:author="Marielle Moraine Butters" w:date="2019-06-17T10:45:00Z">
            <w:rPr>
              <w:rFonts w:ascii="Times New Roman" w:hAnsi="Times New Roman" w:cs="Times New Roman"/>
              <w:i/>
              <w:iCs/>
              <w:sz w:val="24"/>
              <w:szCs w:val="24"/>
            </w:rPr>
          </w:rPrChange>
        </w:rPr>
        <w:t xml:space="preserve">     </w:t>
      </w:r>
      <w:proofErr w:type="spellStart"/>
      <w:r w:rsidR="00963E7B" w:rsidRPr="00621C07">
        <w:rPr>
          <w:rFonts w:ascii="Times New Roman" w:hAnsi="Times New Roman" w:cs="Times New Roman"/>
          <w:i/>
          <w:iCs/>
          <w:sz w:val="24"/>
          <w:szCs w:val="24"/>
          <w:highlight w:val="yellow"/>
          <w:rPrChange w:id="2421" w:author="Marielle Moraine Butters" w:date="2019-06-17T10:45:00Z">
            <w:rPr>
              <w:rFonts w:ascii="Times New Roman" w:hAnsi="Times New Roman" w:cs="Times New Roman"/>
              <w:i/>
              <w:iCs/>
              <w:sz w:val="24"/>
              <w:szCs w:val="24"/>
            </w:rPr>
          </w:rPrChange>
        </w:rPr>
        <w:t>ɗe</w:t>
      </w:r>
      <w:proofErr w:type="spellEnd"/>
      <w:r w:rsidR="00963E7B" w:rsidRPr="00621C07">
        <w:rPr>
          <w:rFonts w:ascii="Times New Roman" w:hAnsi="Times New Roman" w:cs="Times New Roman"/>
          <w:i/>
          <w:iCs/>
          <w:sz w:val="24"/>
          <w:szCs w:val="24"/>
          <w:highlight w:val="yellow"/>
          <w:rPrChange w:id="2422" w:author="Marielle Moraine Butters" w:date="2019-06-17T10:45:00Z">
            <w:rPr>
              <w:rFonts w:ascii="Times New Roman" w:hAnsi="Times New Roman" w:cs="Times New Roman"/>
              <w:i/>
              <w:iCs/>
              <w:sz w:val="24"/>
              <w:szCs w:val="24"/>
            </w:rPr>
          </w:rPrChange>
        </w:rPr>
        <w:t xml:space="preserve">        </w:t>
      </w:r>
      <w:proofErr w:type="spellStart"/>
      <w:r w:rsidR="00963E7B" w:rsidRPr="00621C07">
        <w:rPr>
          <w:rFonts w:ascii="Times New Roman" w:hAnsi="Times New Roman" w:cs="Times New Roman"/>
          <w:i/>
          <w:iCs/>
          <w:sz w:val="24"/>
          <w:szCs w:val="24"/>
          <w:highlight w:val="yellow"/>
          <w:rPrChange w:id="2423" w:author="Marielle Moraine Butters" w:date="2019-06-17T10:45:00Z">
            <w:rPr>
              <w:rFonts w:ascii="Times New Roman" w:hAnsi="Times New Roman" w:cs="Times New Roman"/>
              <w:i/>
              <w:iCs/>
              <w:sz w:val="24"/>
              <w:szCs w:val="24"/>
            </w:rPr>
          </w:rPrChange>
        </w:rPr>
        <w:t>halâs</w:t>
      </w:r>
      <w:proofErr w:type="spellEnd"/>
    </w:p>
    <w:p w14:paraId="06B7D95F" w14:textId="3BDD051F" w:rsidR="00963E7B" w:rsidRPr="00621C07" w:rsidRDefault="00963E7B" w:rsidP="00963E7B">
      <w:pPr>
        <w:autoSpaceDE w:val="0"/>
        <w:autoSpaceDN w:val="0"/>
        <w:adjustRightInd w:val="0"/>
        <w:spacing w:after="0" w:line="240" w:lineRule="auto"/>
        <w:rPr>
          <w:rFonts w:ascii="Times New Roman" w:hAnsi="Times New Roman" w:cs="Times New Roman"/>
          <w:sz w:val="24"/>
          <w:szCs w:val="24"/>
          <w:highlight w:val="yellow"/>
          <w:lang w:bidi="bo-CN"/>
          <w:rPrChange w:id="2424" w:author="Marielle Moraine Butters" w:date="2019-06-17T10:45:00Z">
            <w:rPr>
              <w:rFonts w:ascii="Times New Roman" w:hAnsi="Times New Roman" w:cs="Times New Roman"/>
              <w:sz w:val="24"/>
              <w:szCs w:val="24"/>
              <w:lang w:bidi="bo-CN"/>
            </w:rPr>
          </w:rPrChange>
        </w:rPr>
      </w:pPr>
      <w:r w:rsidRPr="00621C07">
        <w:rPr>
          <w:rFonts w:ascii="Times New Roman" w:hAnsi="Times New Roman" w:cs="Times New Roman"/>
          <w:sz w:val="24"/>
          <w:szCs w:val="24"/>
          <w:highlight w:val="yellow"/>
          <w:rPrChange w:id="2425" w:author="Marielle Moraine Butters" w:date="2019-06-17T10:45:00Z">
            <w:rPr>
              <w:rFonts w:ascii="Times New Roman" w:hAnsi="Times New Roman" w:cs="Times New Roman"/>
              <w:sz w:val="24"/>
              <w:szCs w:val="24"/>
            </w:rPr>
          </w:rPrChange>
        </w:rPr>
        <w:tab/>
      </w:r>
      <w:ins w:id="2426" w:author="Marielle Moraine Butters" w:date="2019-06-17T10:30:00Z">
        <w:r w:rsidR="003C25A1" w:rsidRPr="00621C07">
          <w:rPr>
            <w:rFonts w:ascii="Times New Roman" w:hAnsi="Times New Roman" w:cs="Times New Roman"/>
            <w:sz w:val="24"/>
            <w:szCs w:val="24"/>
            <w:highlight w:val="yellow"/>
            <w:rPrChange w:id="2427" w:author="Marielle Moraine Butters" w:date="2019-06-17T10:45:00Z">
              <w:rPr>
                <w:rFonts w:ascii="Times New Roman" w:hAnsi="Times New Roman" w:cs="Times New Roman"/>
                <w:sz w:val="24"/>
                <w:szCs w:val="24"/>
              </w:rPr>
            </w:rPrChange>
          </w:rPr>
          <w:t xml:space="preserve">      </w:t>
        </w:r>
      </w:ins>
      <w:proofErr w:type="gramStart"/>
      <w:r w:rsidRPr="00621C07">
        <w:rPr>
          <w:rFonts w:ascii="Times New Roman" w:hAnsi="Times New Roman" w:cs="Times New Roman"/>
          <w:sz w:val="24"/>
          <w:szCs w:val="24"/>
          <w:highlight w:val="yellow"/>
          <w:lang w:bidi="bo-CN"/>
          <w:rPrChange w:id="2428" w:author="Marielle Moraine Butters" w:date="2019-06-17T10:45:00Z">
            <w:rPr>
              <w:rFonts w:ascii="Times New Roman" w:hAnsi="Times New Roman" w:cs="Times New Roman"/>
              <w:sz w:val="24"/>
              <w:szCs w:val="24"/>
              <w:lang w:bidi="bo-CN"/>
            </w:rPr>
          </w:rPrChange>
        </w:rPr>
        <w:t>trust</w:t>
      </w:r>
      <w:proofErr w:type="gramEnd"/>
      <w:r w:rsidRPr="00621C07">
        <w:rPr>
          <w:rFonts w:ascii="Times New Roman" w:hAnsi="Times New Roman" w:cs="Times New Roman"/>
          <w:sz w:val="24"/>
          <w:szCs w:val="24"/>
          <w:highlight w:val="yellow"/>
          <w:lang w:bidi="bo-CN"/>
          <w:rPrChange w:id="2429" w:author="Marielle Moraine Butters" w:date="2019-06-17T10:45:00Z">
            <w:rPr>
              <w:rFonts w:ascii="Times New Roman" w:hAnsi="Times New Roman" w:cs="Times New Roman"/>
              <w:sz w:val="24"/>
              <w:szCs w:val="24"/>
              <w:lang w:bidi="bo-CN"/>
            </w:rPr>
          </w:rPrChange>
        </w:rPr>
        <w:t xml:space="preserve">      </w:t>
      </w:r>
      <w:proofErr w:type="spellStart"/>
      <w:r w:rsidRPr="00621C07">
        <w:rPr>
          <w:rFonts w:ascii="Times New Roman" w:hAnsi="Times New Roman" w:cs="Times New Roman"/>
          <w:sz w:val="24"/>
          <w:szCs w:val="24"/>
          <w:highlight w:val="yellow"/>
          <w:lang w:bidi="bo-CN"/>
          <w:rPrChange w:id="2430" w:author="Marielle Moraine Butters" w:date="2019-06-17T10:45:00Z">
            <w:rPr>
              <w:rFonts w:ascii="Times New Roman" w:hAnsi="Times New Roman" w:cs="Times New Roman"/>
              <w:sz w:val="24"/>
              <w:szCs w:val="24"/>
              <w:lang w:bidi="bo-CN"/>
            </w:rPr>
          </w:rPrChange>
        </w:rPr>
        <w:t>be.at:</w:t>
      </w:r>
      <w:r w:rsidRPr="00621C07">
        <w:rPr>
          <w:rFonts w:ascii="Times New Roman" w:hAnsi="Times New Roman" w:cs="Times New Roman"/>
          <w:highlight w:val="yellow"/>
          <w:lang w:bidi="bo-CN"/>
          <w:rPrChange w:id="2431" w:author="Marielle Moraine Butters" w:date="2019-06-17T10:45:00Z">
            <w:rPr>
              <w:rFonts w:ascii="Times New Roman" w:hAnsi="Times New Roman" w:cs="Times New Roman"/>
              <w:lang w:bidi="bo-CN"/>
            </w:rPr>
          </w:rPrChange>
        </w:rPr>
        <w:t>M</w:t>
      </w:r>
      <w:proofErr w:type="spellEnd"/>
      <w:r w:rsidRPr="00621C07">
        <w:rPr>
          <w:rFonts w:ascii="Times New Roman" w:hAnsi="Times New Roman" w:cs="Times New Roman"/>
          <w:sz w:val="24"/>
          <w:szCs w:val="24"/>
          <w:highlight w:val="yellow"/>
          <w:lang w:bidi="bo-CN"/>
          <w:rPrChange w:id="2432" w:author="Marielle Moraine Butters" w:date="2019-06-17T10:45:00Z">
            <w:rPr>
              <w:rFonts w:ascii="Times New Roman" w:hAnsi="Times New Roman" w:cs="Times New Roman"/>
              <w:sz w:val="24"/>
              <w:szCs w:val="24"/>
              <w:lang w:bidi="bo-CN"/>
            </w:rPr>
          </w:rPrChange>
        </w:rPr>
        <w:t xml:space="preserve">  </w:t>
      </w:r>
      <w:r w:rsidRPr="00621C07">
        <w:rPr>
          <w:rFonts w:ascii="Times New Roman" w:hAnsi="Times New Roman" w:cs="Times New Roman"/>
          <w:highlight w:val="yellow"/>
          <w:lang w:bidi="bo-CN"/>
          <w:rPrChange w:id="2433" w:author="Marielle Moraine Butters" w:date="2019-06-17T10:45:00Z">
            <w:rPr>
              <w:rFonts w:ascii="Times New Roman" w:hAnsi="Times New Roman" w:cs="Times New Roman"/>
              <w:lang w:bidi="bo-CN"/>
            </w:rPr>
          </w:rPrChange>
        </w:rPr>
        <w:t xml:space="preserve">PRO </w:t>
      </w:r>
      <w:r w:rsidR="00713AEB" w:rsidRPr="00621C07">
        <w:rPr>
          <w:rFonts w:ascii="Times New Roman" w:hAnsi="Times New Roman" w:cs="Times New Roman"/>
          <w:highlight w:val="yellow"/>
          <w:lang w:bidi="bo-CN"/>
          <w:rPrChange w:id="2434" w:author="Marielle Moraine Butters" w:date="2019-06-17T10:45:00Z">
            <w:rPr>
              <w:rFonts w:ascii="Times New Roman" w:hAnsi="Times New Roman" w:cs="Times New Roman"/>
              <w:lang w:bidi="bo-CN"/>
            </w:rPr>
          </w:rPrChange>
        </w:rPr>
        <w:t xml:space="preserve"> </w:t>
      </w:r>
      <w:r w:rsidRPr="00621C07">
        <w:rPr>
          <w:rFonts w:ascii="Times New Roman" w:hAnsi="Times New Roman" w:cs="Times New Roman"/>
          <w:highlight w:val="yellow"/>
          <w:lang w:bidi="bo-CN"/>
          <w:rPrChange w:id="2435" w:author="Marielle Moraine Butters" w:date="2019-06-17T10:45:00Z">
            <w:rPr>
              <w:rFonts w:ascii="Times New Roman" w:hAnsi="Times New Roman" w:cs="Times New Roman"/>
              <w:lang w:bidi="bo-CN"/>
            </w:rPr>
          </w:rPrChange>
        </w:rPr>
        <w:t xml:space="preserve">NEG  </w:t>
      </w:r>
      <w:r w:rsidR="00713AEB" w:rsidRPr="00621C07">
        <w:rPr>
          <w:rFonts w:ascii="Times New Roman" w:hAnsi="Times New Roman" w:cs="Times New Roman"/>
          <w:highlight w:val="yellow"/>
          <w:lang w:bidi="bo-CN"/>
          <w:rPrChange w:id="2436" w:author="Marielle Moraine Butters" w:date="2019-06-17T10:45:00Z">
            <w:rPr>
              <w:rFonts w:ascii="Times New Roman" w:hAnsi="Times New Roman" w:cs="Times New Roman"/>
              <w:lang w:bidi="bo-CN"/>
            </w:rPr>
          </w:rPrChange>
        </w:rPr>
        <w:t xml:space="preserve"> </w:t>
      </w:r>
      <w:r w:rsidRPr="00621C07">
        <w:rPr>
          <w:rFonts w:ascii="Times New Roman" w:hAnsi="Times New Roman" w:cs="Times New Roman"/>
          <w:highlight w:val="yellow"/>
          <w:lang w:bidi="bo-CN"/>
          <w:rPrChange w:id="2437" w:author="Marielle Moraine Butters" w:date="2019-06-17T10:45:00Z">
            <w:rPr>
              <w:rFonts w:ascii="Times New Roman" w:hAnsi="Times New Roman" w:cs="Times New Roman"/>
              <w:lang w:bidi="bo-CN"/>
            </w:rPr>
          </w:rPrChange>
        </w:rPr>
        <w:t>S.R</w:t>
      </w:r>
      <w:r w:rsidRPr="00621C07">
        <w:rPr>
          <w:rFonts w:ascii="Times New Roman" w:hAnsi="Times New Roman" w:cs="Times New Roman"/>
          <w:sz w:val="24"/>
          <w:szCs w:val="24"/>
          <w:highlight w:val="yellow"/>
          <w:lang w:bidi="bo-CN"/>
          <w:rPrChange w:id="2438" w:author="Marielle Moraine Butters" w:date="2019-06-17T10:45:00Z">
            <w:rPr>
              <w:rFonts w:ascii="Times New Roman" w:hAnsi="Times New Roman" w:cs="Times New Roman"/>
              <w:sz w:val="24"/>
              <w:szCs w:val="24"/>
              <w:lang w:bidi="bo-CN"/>
            </w:rPr>
          </w:rPrChange>
        </w:rPr>
        <w:t xml:space="preserve">.     </w:t>
      </w:r>
      <w:proofErr w:type="gramStart"/>
      <w:r w:rsidRPr="00621C07">
        <w:rPr>
          <w:rFonts w:ascii="Times New Roman" w:hAnsi="Times New Roman" w:cs="Times New Roman"/>
          <w:sz w:val="24"/>
          <w:szCs w:val="24"/>
          <w:highlight w:val="yellow"/>
          <w:lang w:bidi="bo-CN"/>
          <w:rPrChange w:id="2439" w:author="Marielle Moraine Butters" w:date="2019-06-17T10:45:00Z">
            <w:rPr>
              <w:rFonts w:ascii="Times New Roman" w:hAnsi="Times New Roman" w:cs="Times New Roman"/>
              <w:sz w:val="24"/>
              <w:szCs w:val="24"/>
              <w:lang w:bidi="bo-CN"/>
            </w:rPr>
          </w:rPrChange>
        </w:rPr>
        <w:t>okay</w:t>
      </w:r>
      <w:proofErr w:type="gramEnd"/>
    </w:p>
    <w:p w14:paraId="561AC6EF" w14:textId="19CA9053" w:rsidR="00963E7B" w:rsidRPr="00963E7B" w:rsidRDefault="003C25A1" w:rsidP="0025130F">
      <w:pPr>
        <w:autoSpaceDE w:val="0"/>
        <w:autoSpaceDN w:val="0"/>
        <w:adjustRightInd w:val="0"/>
        <w:spacing w:after="0" w:line="240" w:lineRule="auto"/>
        <w:ind w:firstLine="720"/>
        <w:rPr>
          <w:rFonts w:ascii="Times New Roman" w:hAnsi="Times New Roman" w:cs="Times New Roman"/>
          <w:sz w:val="24"/>
          <w:szCs w:val="24"/>
        </w:rPr>
      </w:pPr>
      <w:ins w:id="2440" w:author="Marielle Moraine Butters" w:date="2019-06-17T10:30:00Z">
        <w:r w:rsidRPr="00621C07">
          <w:rPr>
            <w:rFonts w:ascii="Times New Roman" w:hAnsi="Times New Roman" w:cs="Times New Roman"/>
            <w:sz w:val="24"/>
            <w:szCs w:val="24"/>
            <w:highlight w:val="yellow"/>
            <w:lang w:bidi="bo-CN"/>
            <w:rPrChange w:id="2441" w:author="Marielle Moraine Butters" w:date="2019-06-17T10:45:00Z">
              <w:rPr>
                <w:rFonts w:ascii="Times New Roman" w:hAnsi="Times New Roman" w:cs="Times New Roman"/>
                <w:sz w:val="24"/>
                <w:szCs w:val="24"/>
                <w:lang w:bidi="bo-CN"/>
              </w:rPr>
            </w:rPrChange>
          </w:rPr>
          <w:t xml:space="preserve">      </w:t>
        </w:r>
      </w:ins>
      <w:r w:rsidR="00963E7B" w:rsidRPr="00621C07">
        <w:rPr>
          <w:rFonts w:ascii="Times New Roman" w:hAnsi="Times New Roman" w:cs="Times New Roman"/>
          <w:sz w:val="24"/>
          <w:szCs w:val="24"/>
          <w:highlight w:val="yellow"/>
          <w:lang w:bidi="bo-CN"/>
          <w:rPrChange w:id="2442" w:author="Marielle Moraine Butters" w:date="2019-06-17T10:45:00Z">
            <w:rPr>
              <w:rFonts w:ascii="Times New Roman" w:hAnsi="Times New Roman" w:cs="Times New Roman"/>
              <w:sz w:val="24"/>
              <w:szCs w:val="24"/>
              <w:lang w:bidi="bo-CN"/>
            </w:rPr>
          </w:rPrChange>
        </w:rPr>
        <w:t>‘If you don’t trust me then okay (never mind)’</w:t>
      </w:r>
      <w:r w:rsidR="00713AEB" w:rsidRPr="00621C07">
        <w:rPr>
          <w:rFonts w:ascii="Times New Roman" w:hAnsi="Times New Roman" w:cs="Times New Roman"/>
          <w:sz w:val="24"/>
          <w:szCs w:val="24"/>
          <w:highlight w:val="yellow"/>
          <w:lang w:bidi="bo-CN"/>
          <w:rPrChange w:id="2443" w:author="Marielle Moraine Butters" w:date="2019-06-17T10:45:00Z">
            <w:rPr>
              <w:rFonts w:ascii="Times New Roman" w:hAnsi="Times New Roman" w:cs="Times New Roman"/>
              <w:sz w:val="24"/>
              <w:szCs w:val="24"/>
              <w:lang w:bidi="bo-CN"/>
            </w:rPr>
          </w:rPrChange>
        </w:rPr>
        <w:t xml:space="preserve"> </w:t>
      </w:r>
      <w:ins w:id="2444" w:author="Marielle Moraine Butters" w:date="2019-06-19T17:24:00Z">
        <w:r w:rsidR="00A6421E" w:rsidRPr="00446292">
          <w:rPr>
            <w:rFonts w:ascii="Times New Roman" w:hAnsi="Times New Roman" w:cs="Times New Roman"/>
            <w:sz w:val="24"/>
            <w:szCs w:val="24"/>
            <w:highlight w:val="yellow"/>
          </w:rPr>
          <w:t>(Allison 2012: 21)</w:t>
        </w:r>
        <w:r w:rsidR="00A6421E" w:rsidRPr="00A6421E" w:rsidDel="003C25A1">
          <w:rPr>
            <w:rFonts w:ascii="Times New Roman" w:hAnsi="Times New Roman" w:cs="Times New Roman"/>
            <w:sz w:val="24"/>
            <w:szCs w:val="24"/>
            <w:highlight w:val="yellow"/>
          </w:rPr>
          <w:t xml:space="preserve"> </w:t>
        </w:r>
      </w:ins>
      <w:del w:id="2445" w:author="Marielle Moraine Butters" w:date="2019-06-17T10:30:00Z">
        <w:r w:rsidR="00713AEB" w:rsidRPr="00621C07" w:rsidDel="003C25A1">
          <w:rPr>
            <w:rFonts w:ascii="Times New Roman" w:hAnsi="Times New Roman" w:cs="Times New Roman"/>
            <w:sz w:val="24"/>
            <w:szCs w:val="24"/>
            <w:highlight w:val="yellow"/>
            <w:rPrChange w:id="2446" w:author="Marielle Moraine Butters" w:date="2019-06-17T10:45:00Z">
              <w:rPr>
                <w:rFonts w:ascii="Times New Roman" w:hAnsi="Times New Roman" w:cs="Times New Roman"/>
                <w:sz w:val="24"/>
                <w:szCs w:val="24"/>
              </w:rPr>
            </w:rPrChange>
          </w:rPr>
          <w:delText>(</w:delText>
        </w:r>
        <w:r w:rsidR="00713AEB" w:rsidRPr="00621C07" w:rsidDel="003C25A1">
          <w:rPr>
            <w:rFonts w:ascii="Times New Roman" w:eastAsia="Times New Roman" w:hAnsi="Times New Roman" w:cs="Times New Roman"/>
            <w:sz w:val="24"/>
            <w:szCs w:val="24"/>
            <w:highlight w:val="yellow"/>
            <w:rPrChange w:id="2447" w:author="Marielle Moraine Butters" w:date="2019-06-17T10:45:00Z">
              <w:rPr>
                <w:rFonts w:ascii="Times New Roman" w:eastAsia="Times New Roman" w:hAnsi="Times New Roman" w:cs="Times New Roman"/>
                <w:sz w:val="24"/>
                <w:szCs w:val="24"/>
              </w:rPr>
            </w:rPrChange>
          </w:rPr>
          <w:delText xml:space="preserve">Allison 2012: </w:delText>
        </w:r>
        <w:r w:rsidR="00FB38E2" w:rsidRPr="00621C07" w:rsidDel="003C25A1">
          <w:rPr>
            <w:rFonts w:ascii="Times New Roman" w:eastAsia="Times New Roman" w:hAnsi="Times New Roman" w:cs="Times New Roman"/>
            <w:sz w:val="24"/>
            <w:szCs w:val="24"/>
            <w:highlight w:val="yellow"/>
            <w:rPrChange w:id="2448" w:author="Marielle Moraine Butters" w:date="2019-06-17T10:45:00Z">
              <w:rPr>
                <w:rFonts w:ascii="Times New Roman" w:eastAsia="Times New Roman" w:hAnsi="Times New Roman" w:cs="Times New Roman"/>
                <w:sz w:val="24"/>
                <w:szCs w:val="24"/>
              </w:rPr>
            </w:rPrChange>
          </w:rPr>
          <w:delText>21</w:delText>
        </w:r>
        <w:r w:rsidR="00713AEB" w:rsidRPr="00621C07" w:rsidDel="003C25A1">
          <w:rPr>
            <w:rFonts w:ascii="Times New Roman" w:eastAsia="Times New Roman" w:hAnsi="Times New Roman" w:cs="Times New Roman"/>
            <w:sz w:val="24"/>
            <w:szCs w:val="24"/>
            <w:highlight w:val="yellow"/>
            <w:rPrChange w:id="2449" w:author="Marielle Moraine Butters" w:date="2019-06-17T10:45:00Z">
              <w:rPr>
                <w:rFonts w:ascii="Times New Roman" w:eastAsia="Times New Roman" w:hAnsi="Times New Roman" w:cs="Times New Roman"/>
                <w:sz w:val="24"/>
                <w:szCs w:val="24"/>
              </w:rPr>
            </w:rPrChange>
          </w:rPr>
          <w:delText>)</w:delText>
        </w:r>
      </w:del>
    </w:p>
    <w:p w14:paraId="5C4EAC38" w14:textId="77777777" w:rsidR="00903405" w:rsidRDefault="00903405" w:rsidP="000C20A0">
      <w:pPr>
        <w:pStyle w:val="NoSpacing"/>
        <w:ind w:firstLine="720"/>
        <w:rPr>
          <w:rFonts w:ascii="Times New Roman" w:hAnsi="Times New Roman" w:cs="Times New Roman"/>
          <w:sz w:val="24"/>
          <w:szCs w:val="24"/>
        </w:rPr>
      </w:pPr>
    </w:p>
    <w:p w14:paraId="5131C1AD" w14:textId="77777777" w:rsidR="0040155B" w:rsidRDefault="00FB38E2" w:rsidP="00611BAE">
      <w:pPr>
        <w:pStyle w:val="NoSpacing"/>
        <w:spacing w:line="480" w:lineRule="auto"/>
        <w:ind w:firstLine="720"/>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It is unclear whether these languages should belong to the A~B stage. An argument against including them there is that there is no evidence that the special negative existential forms </w:t>
      </w:r>
      <w:r w:rsidR="00963E7B">
        <w:rPr>
          <w:rFonts w:ascii="Times New Roman" w:eastAsia="Times New Roman" w:hAnsi="Times New Roman" w:cs="Times New Roman"/>
          <w:color w:val="000000"/>
          <w:sz w:val="24"/>
          <w:szCs w:val="24"/>
        </w:rPr>
        <w:t xml:space="preserve">are contextually restricted. </w:t>
      </w:r>
    </w:p>
    <w:p w14:paraId="7CDFE1CF" w14:textId="65E0359D" w:rsidR="0040155B" w:rsidRPr="00903405" w:rsidRDefault="000623FD" w:rsidP="0040155B">
      <w:pPr>
        <w:pStyle w:val="NoSpacing"/>
        <w:rPr>
          <w:rFonts w:ascii="Times New Roman" w:hAnsi="Times New Roman" w:cs="Times New Roman"/>
          <w:b/>
          <w:sz w:val="24"/>
          <w:szCs w:val="24"/>
        </w:rPr>
      </w:pPr>
      <w:r w:rsidRPr="000623FD">
        <w:rPr>
          <w:rFonts w:ascii="Times New Roman" w:hAnsi="Times New Roman" w:cs="Times New Roman"/>
          <w:b/>
          <w:sz w:val="24"/>
          <w:szCs w:val="24"/>
          <w:highlight w:val="yellow"/>
        </w:rPr>
        <w:t>4</w:t>
      </w:r>
      <w:r w:rsidR="00611BAE" w:rsidRPr="000623FD">
        <w:rPr>
          <w:rFonts w:ascii="Times New Roman" w:hAnsi="Times New Roman" w:cs="Times New Roman"/>
          <w:b/>
          <w:sz w:val="24"/>
          <w:szCs w:val="24"/>
          <w:highlight w:val="yellow"/>
        </w:rPr>
        <w:t>.2</w:t>
      </w:r>
      <w:r w:rsidR="0040155B" w:rsidRPr="00903405">
        <w:rPr>
          <w:rFonts w:ascii="Times New Roman" w:hAnsi="Times New Roman" w:cs="Times New Roman"/>
          <w:b/>
          <w:sz w:val="24"/>
          <w:szCs w:val="24"/>
        </w:rPr>
        <w:t xml:space="preserve"> </w:t>
      </w:r>
      <w:r w:rsidR="004D2765">
        <w:rPr>
          <w:rFonts w:ascii="Times New Roman" w:hAnsi="Times New Roman" w:cs="Times New Roman"/>
          <w:b/>
          <w:sz w:val="24"/>
          <w:szCs w:val="24"/>
        </w:rPr>
        <w:t>A~B and B~C</w:t>
      </w:r>
      <w:bookmarkStart w:id="2450" w:name="_GoBack"/>
      <w:bookmarkEnd w:id="2450"/>
    </w:p>
    <w:p w14:paraId="33E6CBD8" w14:textId="77777777" w:rsidR="0040155B" w:rsidRDefault="0040155B" w:rsidP="0040155B">
      <w:pPr>
        <w:pStyle w:val="NoSpacing"/>
        <w:rPr>
          <w:rFonts w:ascii="Times New Roman" w:hAnsi="Times New Roman" w:cs="Times New Roman"/>
          <w:sz w:val="24"/>
          <w:szCs w:val="24"/>
        </w:rPr>
      </w:pPr>
    </w:p>
    <w:p w14:paraId="3826EADF" w14:textId="77777777" w:rsidR="00FB38E2" w:rsidRDefault="00CC3A3C" w:rsidP="005D3199">
      <w:pPr>
        <w:pStyle w:val="NoSpacing"/>
        <w:spacing w:line="480" w:lineRule="auto"/>
        <w:rPr>
          <w:rFonts w:ascii="Times New Roman" w:hAnsi="Times New Roman" w:cs="Times New Roman"/>
          <w:sz w:val="24"/>
          <w:szCs w:val="24"/>
        </w:rPr>
      </w:pPr>
      <w:proofErr w:type="spellStart"/>
      <w:r>
        <w:rPr>
          <w:rFonts w:ascii="Times New Roman" w:eastAsia="Times New Roman" w:hAnsi="Times New Roman" w:cs="Times New Roman"/>
          <w:color w:val="000000"/>
          <w:sz w:val="24"/>
          <w:szCs w:val="24"/>
        </w:rPr>
        <w:t>Buwal</w:t>
      </w:r>
      <w:proofErr w:type="spellEnd"/>
      <w:r w:rsidR="00FB38E2">
        <w:rPr>
          <w:rFonts w:ascii="Times New Roman" w:eastAsia="Times New Roman" w:hAnsi="Times New Roman" w:cs="Times New Roman"/>
          <w:color w:val="000000"/>
          <w:sz w:val="24"/>
          <w:szCs w:val="24"/>
        </w:rPr>
        <w:t>, a central Chadic language,</w:t>
      </w:r>
      <w:r>
        <w:rPr>
          <w:rFonts w:ascii="Times New Roman" w:eastAsia="Times New Roman" w:hAnsi="Times New Roman" w:cs="Times New Roman"/>
          <w:color w:val="000000"/>
          <w:sz w:val="24"/>
          <w:szCs w:val="24"/>
        </w:rPr>
        <w:t xml:space="preserve"> does not fit neatly into any one variable stage. </w:t>
      </w:r>
      <w:proofErr w:type="spellStart"/>
      <w:r w:rsidR="00331F69">
        <w:rPr>
          <w:rFonts w:ascii="Times New Roman" w:hAnsi="Times New Roman" w:cs="Times New Roman"/>
          <w:sz w:val="24"/>
          <w:szCs w:val="24"/>
        </w:rPr>
        <w:t>Viljoen</w:t>
      </w:r>
      <w:proofErr w:type="spellEnd"/>
      <w:r w:rsidR="00331F69">
        <w:rPr>
          <w:rFonts w:ascii="Times New Roman" w:hAnsi="Times New Roman" w:cs="Times New Roman"/>
          <w:sz w:val="24"/>
          <w:szCs w:val="24"/>
        </w:rPr>
        <w:t xml:space="preserve"> (2013: 293) is the only Chadic author to directly address the NEC, noting that </w:t>
      </w:r>
      <w:proofErr w:type="spellStart"/>
      <w:r w:rsidR="00331F69">
        <w:rPr>
          <w:rFonts w:ascii="Times New Roman" w:hAnsi="Times New Roman" w:cs="Times New Roman"/>
          <w:sz w:val="24"/>
          <w:szCs w:val="24"/>
        </w:rPr>
        <w:t>Buwal</w:t>
      </w:r>
      <w:proofErr w:type="spellEnd"/>
      <w:r w:rsidR="00331F69">
        <w:rPr>
          <w:rFonts w:ascii="Times New Roman" w:hAnsi="Times New Roman" w:cs="Times New Roman"/>
          <w:sz w:val="24"/>
          <w:szCs w:val="24"/>
        </w:rPr>
        <w:t xml:space="preserve"> is somewhere between Type A and Type C. </w:t>
      </w:r>
      <w:r w:rsidR="00FB38E2">
        <w:rPr>
          <w:rFonts w:ascii="Times New Roman" w:hAnsi="Times New Roman" w:cs="Times New Roman"/>
          <w:sz w:val="24"/>
          <w:szCs w:val="24"/>
        </w:rPr>
        <w:t xml:space="preserve"> </w:t>
      </w:r>
    </w:p>
    <w:p w14:paraId="480D38D7" w14:textId="7C5AFD5C" w:rsidR="00CC3A3C" w:rsidRDefault="00FB38E2" w:rsidP="00FB38E2">
      <w:pPr>
        <w:pStyle w:val="NoSpacing"/>
        <w:spacing w:line="480" w:lineRule="auto"/>
        <w:ind w:firstLine="720"/>
        <w:rPr>
          <w:ins w:id="2451" w:author="Marielle Moraine Butters" w:date="2019-06-17T10:35:00Z"/>
          <w:rFonts w:ascii="Times New Roman" w:eastAsia="DoulosSIL" w:hAnsi="Times New Roman" w:cs="Times New Roman"/>
          <w:sz w:val="24"/>
          <w:szCs w:val="24"/>
        </w:rPr>
      </w:pPr>
      <w:r>
        <w:rPr>
          <w:rFonts w:ascii="Times New Roman" w:eastAsia="Times New Roman" w:hAnsi="Times New Roman" w:cs="Times New Roman"/>
          <w:color w:val="000000"/>
          <w:sz w:val="24"/>
          <w:szCs w:val="24"/>
        </w:rPr>
        <w:t xml:space="preserve">In </w:t>
      </w:r>
      <w:proofErr w:type="spellStart"/>
      <w:r>
        <w:rPr>
          <w:rFonts w:ascii="Times New Roman" w:eastAsia="Times New Roman" w:hAnsi="Times New Roman" w:cs="Times New Roman"/>
          <w:color w:val="000000"/>
          <w:sz w:val="24"/>
          <w:szCs w:val="24"/>
        </w:rPr>
        <w:t>Buwal</w:t>
      </w:r>
      <w:proofErr w:type="spellEnd"/>
      <w:r>
        <w:rPr>
          <w:rFonts w:ascii="Times New Roman" w:eastAsia="Times New Roman" w:hAnsi="Times New Roman" w:cs="Times New Roman"/>
          <w:color w:val="000000"/>
          <w:sz w:val="24"/>
          <w:szCs w:val="24"/>
        </w:rPr>
        <w:t>,</w:t>
      </w:r>
      <w:r w:rsidR="00331F69">
        <w:rPr>
          <w:rFonts w:ascii="Times New Roman" w:eastAsia="Times New Roman" w:hAnsi="Times New Roman" w:cs="Times New Roman"/>
          <w:color w:val="000000"/>
          <w:sz w:val="24"/>
          <w:szCs w:val="24"/>
        </w:rPr>
        <w:t xml:space="preserve"> the</w:t>
      </w:r>
      <w:r w:rsidR="00CC3A3C">
        <w:rPr>
          <w:rFonts w:ascii="Times New Roman" w:eastAsia="Times New Roman" w:hAnsi="Times New Roman" w:cs="Times New Roman"/>
          <w:color w:val="000000"/>
          <w:sz w:val="24"/>
          <w:szCs w:val="24"/>
        </w:rPr>
        <w:t xml:space="preserve"> verbal </w:t>
      </w:r>
      <w:proofErr w:type="spellStart"/>
      <w:r w:rsidR="00CC3A3C">
        <w:rPr>
          <w:rFonts w:ascii="Times New Roman" w:eastAsia="Times New Roman" w:hAnsi="Times New Roman" w:cs="Times New Roman"/>
          <w:color w:val="000000"/>
          <w:sz w:val="24"/>
          <w:szCs w:val="24"/>
        </w:rPr>
        <w:t>negator</w:t>
      </w:r>
      <w:proofErr w:type="spellEnd"/>
      <w:r w:rsidR="00CC3A3C">
        <w:rPr>
          <w:rFonts w:ascii="Times New Roman" w:eastAsia="Times New Roman" w:hAnsi="Times New Roman" w:cs="Times New Roman"/>
          <w:color w:val="000000"/>
          <w:sz w:val="24"/>
          <w:szCs w:val="24"/>
        </w:rPr>
        <w:t xml:space="preserve"> is </w:t>
      </w:r>
      <w:proofErr w:type="spellStart"/>
      <w:r w:rsidR="00CC3A3C" w:rsidRPr="00844592">
        <w:rPr>
          <w:rFonts w:ascii="Times New Roman" w:hAnsi="Times New Roman" w:cs="Times New Roman"/>
          <w:i/>
          <w:color w:val="000000"/>
          <w:sz w:val="24"/>
          <w:szCs w:val="24"/>
        </w:rPr>
        <w:t>kʷáw</w:t>
      </w:r>
      <w:proofErr w:type="spellEnd"/>
      <w:r w:rsidR="001E29E9">
        <w:rPr>
          <w:rFonts w:ascii="Times New Roman" w:hAnsi="Times New Roman" w:cs="Times New Roman"/>
          <w:iCs/>
          <w:color w:val="000000"/>
          <w:sz w:val="24"/>
          <w:szCs w:val="24"/>
        </w:rPr>
        <w:t xml:space="preserve"> as in </w:t>
      </w:r>
      <w:r w:rsidR="001E29E9" w:rsidRPr="00621C07">
        <w:rPr>
          <w:rFonts w:ascii="Times New Roman" w:hAnsi="Times New Roman" w:cs="Times New Roman"/>
          <w:iCs/>
          <w:color w:val="000000"/>
          <w:sz w:val="24"/>
          <w:szCs w:val="24"/>
          <w:highlight w:val="yellow"/>
          <w:rPrChange w:id="2452" w:author="Marielle Moraine Butters" w:date="2019-06-17T10:45:00Z">
            <w:rPr>
              <w:rFonts w:ascii="Times New Roman" w:hAnsi="Times New Roman" w:cs="Times New Roman"/>
              <w:iCs/>
              <w:color w:val="000000"/>
              <w:sz w:val="24"/>
              <w:szCs w:val="24"/>
            </w:rPr>
          </w:rPrChange>
        </w:rPr>
        <w:t>(</w:t>
      </w:r>
      <w:ins w:id="2453" w:author="Marielle Moraine Butters" w:date="2019-06-17T10:33:00Z">
        <w:r w:rsidR="003C25A1" w:rsidRPr="00621C07">
          <w:rPr>
            <w:rFonts w:ascii="Times New Roman" w:hAnsi="Times New Roman" w:cs="Times New Roman"/>
            <w:iCs/>
            <w:color w:val="000000"/>
            <w:sz w:val="24"/>
            <w:szCs w:val="24"/>
            <w:highlight w:val="yellow"/>
            <w:rPrChange w:id="2454" w:author="Marielle Moraine Butters" w:date="2019-06-17T10:45:00Z">
              <w:rPr>
                <w:rFonts w:ascii="Times New Roman" w:hAnsi="Times New Roman" w:cs="Times New Roman"/>
                <w:iCs/>
                <w:color w:val="000000"/>
                <w:sz w:val="24"/>
                <w:szCs w:val="24"/>
              </w:rPr>
            </w:rPrChange>
          </w:rPr>
          <w:t>12a</w:t>
        </w:r>
      </w:ins>
      <w:del w:id="2455" w:author="Marielle Moraine Butters" w:date="2019-06-17T10:33:00Z">
        <w:r w:rsidR="001E29E9" w:rsidRPr="00621C07" w:rsidDel="003C25A1">
          <w:rPr>
            <w:rFonts w:ascii="Times New Roman" w:hAnsi="Times New Roman" w:cs="Times New Roman"/>
            <w:iCs/>
            <w:color w:val="000000"/>
            <w:sz w:val="24"/>
            <w:szCs w:val="24"/>
            <w:highlight w:val="yellow"/>
            <w:rPrChange w:id="2456" w:author="Marielle Moraine Butters" w:date="2019-06-17T10:45:00Z">
              <w:rPr>
                <w:rFonts w:ascii="Times New Roman" w:hAnsi="Times New Roman" w:cs="Times New Roman"/>
                <w:iCs/>
                <w:color w:val="000000"/>
                <w:sz w:val="24"/>
                <w:szCs w:val="24"/>
              </w:rPr>
            </w:rPrChange>
          </w:rPr>
          <w:delText>40</w:delText>
        </w:r>
      </w:del>
      <w:r>
        <w:rPr>
          <w:rFonts w:ascii="Times New Roman" w:hAnsi="Times New Roman" w:cs="Times New Roman"/>
          <w:iCs/>
          <w:color w:val="000000"/>
          <w:sz w:val="24"/>
          <w:szCs w:val="24"/>
        </w:rPr>
        <w:t>)</w:t>
      </w:r>
      <w:r w:rsidR="00CC3A3C">
        <w:rPr>
          <w:rFonts w:ascii="Times New Roman" w:hAnsi="Times New Roman" w:cs="Times New Roman"/>
          <w:i/>
          <w:color w:val="000000"/>
          <w:sz w:val="24"/>
          <w:szCs w:val="24"/>
        </w:rPr>
        <w:t xml:space="preserve"> </w:t>
      </w:r>
      <w:r w:rsidR="00CC3A3C">
        <w:rPr>
          <w:rFonts w:ascii="Times New Roman" w:hAnsi="Times New Roman" w:cs="Times New Roman"/>
          <w:color w:val="000000"/>
          <w:sz w:val="24"/>
          <w:szCs w:val="24"/>
        </w:rPr>
        <w:t xml:space="preserve">and the affirmative existential </w:t>
      </w:r>
      <w:r w:rsidR="00CC3A3C" w:rsidRPr="00133204">
        <w:rPr>
          <w:rFonts w:ascii="Times New Roman" w:hAnsi="Times New Roman" w:cs="Times New Roman"/>
          <w:color w:val="000000"/>
          <w:sz w:val="24"/>
          <w:szCs w:val="24"/>
        </w:rPr>
        <w:t xml:space="preserve">marker is </w:t>
      </w:r>
      <w:proofErr w:type="spellStart"/>
      <w:r w:rsidR="00CC3A3C" w:rsidRPr="00133204">
        <w:rPr>
          <w:rFonts w:ascii="Times New Roman" w:hAnsi="Times New Roman" w:cs="Times New Roman"/>
          <w:i/>
          <w:iCs/>
          <w:sz w:val="24"/>
          <w:szCs w:val="24"/>
        </w:rPr>
        <w:t>akā</w:t>
      </w:r>
      <w:proofErr w:type="spellEnd"/>
      <w:r>
        <w:rPr>
          <w:rFonts w:ascii="Times New Roman" w:hAnsi="Times New Roman" w:cs="Times New Roman"/>
          <w:i/>
          <w:iCs/>
          <w:sz w:val="24"/>
          <w:szCs w:val="24"/>
        </w:rPr>
        <w:t xml:space="preserve"> </w:t>
      </w:r>
      <w:r w:rsidR="001E29E9">
        <w:rPr>
          <w:rFonts w:ascii="Times New Roman" w:hAnsi="Times New Roman" w:cs="Times New Roman"/>
          <w:sz w:val="24"/>
          <w:szCs w:val="24"/>
        </w:rPr>
        <w:t xml:space="preserve">as in </w:t>
      </w:r>
      <w:r w:rsidR="001E29E9" w:rsidRPr="00621C07">
        <w:rPr>
          <w:rFonts w:ascii="Times New Roman" w:hAnsi="Times New Roman" w:cs="Times New Roman"/>
          <w:sz w:val="24"/>
          <w:szCs w:val="24"/>
          <w:highlight w:val="yellow"/>
          <w:rPrChange w:id="2457" w:author="Marielle Moraine Butters" w:date="2019-06-17T10:45:00Z">
            <w:rPr>
              <w:rFonts w:ascii="Times New Roman" w:hAnsi="Times New Roman" w:cs="Times New Roman"/>
              <w:sz w:val="24"/>
              <w:szCs w:val="24"/>
            </w:rPr>
          </w:rPrChange>
        </w:rPr>
        <w:t>(</w:t>
      </w:r>
      <w:ins w:id="2458" w:author="Marielle Moraine Butters" w:date="2019-06-17T10:34:00Z">
        <w:r w:rsidR="003C25A1" w:rsidRPr="00621C07">
          <w:rPr>
            <w:rFonts w:ascii="Times New Roman" w:hAnsi="Times New Roman" w:cs="Times New Roman"/>
            <w:sz w:val="24"/>
            <w:szCs w:val="24"/>
            <w:highlight w:val="yellow"/>
            <w:rPrChange w:id="2459" w:author="Marielle Moraine Butters" w:date="2019-06-17T10:45:00Z">
              <w:rPr>
                <w:rFonts w:ascii="Times New Roman" w:hAnsi="Times New Roman" w:cs="Times New Roman"/>
                <w:sz w:val="24"/>
                <w:szCs w:val="24"/>
              </w:rPr>
            </w:rPrChange>
          </w:rPr>
          <w:t>12b</w:t>
        </w:r>
      </w:ins>
      <w:del w:id="2460" w:author="Marielle Moraine Butters" w:date="2019-06-17T10:34:00Z">
        <w:r w:rsidR="001E29E9" w:rsidRPr="00621C07" w:rsidDel="003C25A1">
          <w:rPr>
            <w:rFonts w:ascii="Times New Roman" w:hAnsi="Times New Roman" w:cs="Times New Roman"/>
            <w:sz w:val="24"/>
            <w:szCs w:val="24"/>
            <w:highlight w:val="yellow"/>
            <w:rPrChange w:id="2461" w:author="Marielle Moraine Butters" w:date="2019-06-17T10:45:00Z">
              <w:rPr>
                <w:rFonts w:ascii="Times New Roman" w:hAnsi="Times New Roman" w:cs="Times New Roman"/>
                <w:sz w:val="24"/>
                <w:szCs w:val="24"/>
              </w:rPr>
            </w:rPrChange>
          </w:rPr>
          <w:delText>41</w:delText>
        </w:r>
      </w:del>
      <w:r>
        <w:rPr>
          <w:rFonts w:ascii="Times New Roman" w:hAnsi="Times New Roman" w:cs="Times New Roman"/>
          <w:sz w:val="24"/>
          <w:szCs w:val="24"/>
        </w:rPr>
        <w:t xml:space="preserve">). </w:t>
      </w:r>
      <w:r>
        <w:rPr>
          <w:rFonts w:ascii="Times New Roman" w:hAnsi="Times New Roman" w:cs="Times New Roman"/>
          <w:iCs/>
          <w:sz w:val="24"/>
          <w:szCs w:val="24"/>
        </w:rPr>
        <w:t xml:space="preserve">These two forms have fused to create the </w:t>
      </w:r>
      <w:r w:rsidRPr="00F84D33">
        <w:rPr>
          <w:rFonts w:ascii="Times New Roman" w:hAnsi="Times New Roman" w:cs="Times New Roman"/>
          <w:iCs/>
          <w:sz w:val="24"/>
          <w:szCs w:val="24"/>
        </w:rPr>
        <w:t xml:space="preserve">negative existential </w:t>
      </w:r>
      <w:proofErr w:type="spellStart"/>
      <w:r w:rsidRPr="00F84D33">
        <w:rPr>
          <w:rFonts w:ascii="Times New Roman" w:eastAsia="DoulosSIL" w:hAnsi="Times New Roman" w:cs="Times New Roman"/>
          <w:i/>
          <w:sz w:val="24"/>
          <w:szCs w:val="24"/>
        </w:rPr>
        <w:t>áskʷāw</w:t>
      </w:r>
      <w:proofErr w:type="spellEnd"/>
      <w:r w:rsidRPr="00F84D33">
        <w:rPr>
          <w:rFonts w:ascii="Times New Roman" w:eastAsia="DoulosSIL" w:hAnsi="Times New Roman" w:cs="Times New Roman"/>
          <w:i/>
          <w:sz w:val="24"/>
          <w:szCs w:val="24"/>
        </w:rPr>
        <w:t xml:space="preserve">/ </w:t>
      </w:r>
      <w:proofErr w:type="spellStart"/>
      <w:r w:rsidRPr="00F84D33">
        <w:rPr>
          <w:rFonts w:ascii="Times New Roman" w:eastAsia="DoulosSIL" w:hAnsi="Times New Roman" w:cs="Times New Roman"/>
          <w:i/>
          <w:sz w:val="24"/>
          <w:szCs w:val="24"/>
        </w:rPr>
        <w:t>ákʷāw</w:t>
      </w:r>
      <w:proofErr w:type="spellEnd"/>
      <w:r w:rsidR="001E29E9">
        <w:rPr>
          <w:rFonts w:ascii="Times New Roman" w:eastAsia="DoulosSIL" w:hAnsi="Times New Roman" w:cs="Times New Roman"/>
          <w:sz w:val="24"/>
          <w:szCs w:val="24"/>
        </w:rPr>
        <w:t xml:space="preserve"> in </w:t>
      </w:r>
      <w:r w:rsidR="001E29E9" w:rsidRPr="00621C07">
        <w:rPr>
          <w:rFonts w:ascii="Times New Roman" w:eastAsia="DoulosSIL" w:hAnsi="Times New Roman" w:cs="Times New Roman"/>
          <w:sz w:val="24"/>
          <w:szCs w:val="24"/>
          <w:highlight w:val="yellow"/>
          <w:rPrChange w:id="2462" w:author="Marielle Moraine Butters" w:date="2019-06-17T10:45:00Z">
            <w:rPr>
              <w:rFonts w:ascii="Times New Roman" w:eastAsia="DoulosSIL" w:hAnsi="Times New Roman" w:cs="Times New Roman"/>
              <w:sz w:val="24"/>
              <w:szCs w:val="24"/>
            </w:rPr>
          </w:rPrChange>
        </w:rPr>
        <w:t>(</w:t>
      </w:r>
      <w:ins w:id="2463" w:author="Marielle Moraine Butters" w:date="2019-06-17T10:34:00Z">
        <w:r w:rsidR="003C25A1" w:rsidRPr="00621C07">
          <w:rPr>
            <w:rFonts w:ascii="Times New Roman" w:eastAsia="DoulosSIL" w:hAnsi="Times New Roman" w:cs="Times New Roman"/>
            <w:sz w:val="24"/>
            <w:szCs w:val="24"/>
            <w:highlight w:val="yellow"/>
            <w:rPrChange w:id="2464" w:author="Marielle Moraine Butters" w:date="2019-06-17T10:45:00Z">
              <w:rPr>
                <w:rFonts w:ascii="Times New Roman" w:eastAsia="DoulosSIL" w:hAnsi="Times New Roman" w:cs="Times New Roman"/>
                <w:sz w:val="24"/>
                <w:szCs w:val="24"/>
              </w:rPr>
            </w:rPrChange>
          </w:rPr>
          <w:t>12c</w:t>
        </w:r>
      </w:ins>
      <w:del w:id="2465" w:author="Marielle Moraine Butters" w:date="2019-06-17T10:34:00Z">
        <w:r w:rsidR="001E29E9" w:rsidRPr="00621C07" w:rsidDel="003C25A1">
          <w:rPr>
            <w:rFonts w:ascii="Times New Roman" w:eastAsia="DoulosSIL" w:hAnsi="Times New Roman" w:cs="Times New Roman"/>
            <w:sz w:val="24"/>
            <w:szCs w:val="24"/>
            <w:highlight w:val="yellow"/>
            <w:rPrChange w:id="2466" w:author="Marielle Moraine Butters" w:date="2019-06-17T10:45:00Z">
              <w:rPr>
                <w:rFonts w:ascii="Times New Roman" w:eastAsia="DoulosSIL" w:hAnsi="Times New Roman" w:cs="Times New Roman"/>
                <w:sz w:val="24"/>
                <w:szCs w:val="24"/>
              </w:rPr>
            </w:rPrChange>
          </w:rPr>
          <w:delText>42</w:delText>
        </w:r>
      </w:del>
      <w:r>
        <w:rPr>
          <w:rFonts w:ascii="Times New Roman" w:eastAsia="DoulosSIL" w:hAnsi="Times New Roman" w:cs="Times New Roman"/>
          <w:sz w:val="24"/>
          <w:szCs w:val="24"/>
        </w:rPr>
        <w:t xml:space="preserve">). The combination </w:t>
      </w:r>
      <w:proofErr w:type="spellStart"/>
      <w:r w:rsidRPr="00133204">
        <w:rPr>
          <w:rFonts w:ascii="Times New Roman" w:hAnsi="Times New Roman" w:cs="Times New Roman"/>
          <w:i/>
          <w:iCs/>
          <w:sz w:val="24"/>
          <w:szCs w:val="24"/>
        </w:rPr>
        <w:t>ak</w:t>
      </w:r>
      <w:r>
        <w:rPr>
          <w:rFonts w:ascii="Times New Roman" w:hAnsi="Times New Roman" w:cs="Times New Roman"/>
          <w:i/>
          <w:iCs/>
          <w:sz w:val="24"/>
          <w:szCs w:val="24"/>
        </w:rPr>
        <w:t>á</w:t>
      </w:r>
      <w:proofErr w:type="spellEnd"/>
      <w:r>
        <w:rPr>
          <w:rFonts w:ascii="Times New Roman" w:hAnsi="Times New Roman" w:cs="Times New Roman"/>
          <w:i/>
          <w:iCs/>
          <w:sz w:val="24"/>
          <w:szCs w:val="24"/>
        </w:rPr>
        <w:t xml:space="preserve"> </w:t>
      </w:r>
      <w:proofErr w:type="spellStart"/>
      <w:r w:rsidRPr="00F84D33">
        <w:rPr>
          <w:rFonts w:ascii="Times New Roman" w:eastAsia="DoulosSIL" w:hAnsi="Times New Roman" w:cs="Times New Roman"/>
          <w:i/>
          <w:sz w:val="24"/>
          <w:szCs w:val="24"/>
        </w:rPr>
        <w:t>skʷāw</w:t>
      </w:r>
      <w:proofErr w:type="spellEnd"/>
      <w:r>
        <w:rPr>
          <w:rStyle w:val="FootnoteReference"/>
          <w:rFonts w:ascii="Times New Roman" w:eastAsia="DoulosSIL" w:hAnsi="Times New Roman" w:cs="Times New Roman"/>
          <w:i/>
          <w:sz w:val="24"/>
          <w:szCs w:val="24"/>
        </w:rPr>
        <w:footnoteReference w:id="10"/>
      </w:r>
      <w:r w:rsidDel="00626F4C">
        <w:rPr>
          <w:rFonts w:ascii="Times New Roman" w:eastAsia="DoulosSIL" w:hAnsi="Times New Roman" w:cs="Times New Roman"/>
          <w:sz w:val="24"/>
          <w:szCs w:val="24"/>
        </w:rPr>
        <w:t xml:space="preserve"> </w:t>
      </w:r>
      <w:proofErr w:type="gramStart"/>
      <w:r>
        <w:rPr>
          <w:rFonts w:ascii="Times New Roman" w:eastAsia="DoulosSIL" w:hAnsi="Times New Roman" w:cs="Times New Roman"/>
          <w:sz w:val="24"/>
          <w:szCs w:val="24"/>
        </w:rPr>
        <w:t>is still found</w:t>
      </w:r>
      <w:proofErr w:type="gramEnd"/>
      <w:r>
        <w:rPr>
          <w:rFonts w:ascii="Times New Roman" w:eastAsia="DoulosSIL" w:hAnsi="Times New Roman" w:cs="Times New Roman"/>
          <w:sz w:val="24"/>
          <w:szCs w:val="24"/>
        </w:rPr>
        <w:t xml:space="preserve"> with the same meaning as </w:t>
      </w:r>
      <w:proofErr w:type="spellStart"/>
      <w:r w:rsidRPr="00F84D33">
        <w:rPr>
          <w:rFonts w:ascii="Times New Roman" w:eastAsia="DoulosSIL" w:hAnsi="Times New Roman" w:cs="Times New Roman"/>
          <w:i/>
          <w:sz w:val="24"/>
          <w:szCs w:val="24"/>
        </w:rPr>
        <w:t>áskʷāw</w:t>
      </w:r>
      <w:proofErr w:type="spellEnd"/>
      <w:r w:rsidRPr="00F84D33">
        <w:rPr>
          <w:rFonts w:ascii="Times New Roman" w:eastAsia="DoulosSIL" w:hAnsi="Times New Roman" w:cs="Times New Roman"/>
          <w:i/>
          <w:sz w:val="24"/>
          <w:szCs w:val="24"/>
        </w:rPr>
        <w:t xml:space="preserve">/ </w:t>
      </w:r>
      <w:proofErr w:type="spellStart"/>
      <w:r w:rsidRPr="00F84D33">
        <w:rPr>
          <w:rFonts w:ascii="Times New Roman" w:eastAsia="DoulosSIL" w:hAnsi="Times New Roman" w:cs="Times New Roman"/>
          <w:i/>
          <w:sz w:val="24"/>
          <w:szCs w:val="24"/>
        </w:rPr>
        <w:t>ákʷāw</w:t>
      </w:r>
      <w:proofErr w:type="spellEnd"/>
      <w:r>
        <w:rPr>
          <w:rFonts w:ascii="Times New Roman" w:eastAsia="DoulosSIL" w:hAnsi="Times New Roman" w:cs="Times New Roman"/>
          <w:sz w:val="24"/>
          <w:szCs w:val="24"/>
        </w:rPr>
        <w:t xml:space="preserve">, but the former occurs with less frequency than the latter. The emergence of this special negative existential form is consistent with the stage </w:t>
      </w:r>
      <w:proofErr w:type="gramStart"/>
      <w:r>
        <w:rPr>
          <w:rFonts w:ascii="Times New Roman" w:eastAsia="DoulosSIL" w:hAnsi="Times New Roman" w:cs="Times New Roman"/>
          <w:sz w:val="24"/>
          <w:szCs w:val="24"/>
        </w:rPr>
        <w:t>A~</w:t>
      </w:r>
      <w:proofErr w:type="gramEnd"/>
      <w:r>
        <w:rPr>
          <w:rFonts w:ascii="Times New Roman" w:eastAsia="DoulosSIL" w:hAnsi="Times New Roman" w:cs="Times New Roman"/>
          <w:sz w:val="24"/>
          <w:szCs w:val="24"/>
        </w:rPr>
        <w:t xml:space="preserve">B. </w:t>
      </w:r>
    </w:p>
    <w:p w14:paraId="49B6B565" w14:textId="34526FF2" w:rsidR="003C25A1" w:rsidRPr="00621C07" w:rsidRDefault="003C25A1" w:rsidP="00FB38E2">
      <w:pPr>
        <w:pStyle w:val="NoSpacing"/>
        <w:spacing w:line="480" w:lineRule="auto"/>
        <w:ind w:firstLine="720"/>
        <w:rPr>
          <w:rFonts w:ascii="Times New Roman" w:eastAsia="DoulosSIL" w:hAnsi="Times New Roman" w:cs="Times New Roman"/>
          <w:sz w:val="24"/>
          <w:szCs w:val="24"/>
          <w:highlight w:val="yellow"/>
          <w:rPrChange w:id="2467" w:author="Marielle Moraine Butters" w:date="2019-06-17T10:45:00Z">
            <w:rPr>
              <w:rFonts w:ascii="Times New Roman" w:eastAsia="DoulosSIL" w:hAnsi="Times New Roman" w:cs="Times New Roman"/>
              <w:sz w:val="24"/>
              <w:szCs w:val="24"/>
            </w:rPr>
          </w:rPrChange>
        </w:rPr>
      </w:pPr>
      <w:moveToRangeStart w:id="2468" w:author="Marielle Moraine Butters" w:date="2019-06-17T10:35:00Z" w:name="move11660123"/>
      <w:proofErr w:type="spellStart"/>
      <w:moveTo w:id="2469" w:author="Marielle Moraine Butters" w:date="2019-06-17T10:35:00Z">
        <w:r w:rsidRPr="00621C07">
          <w:rPr>
            <w:rFonts w:ascii="Times New Roman" w:eastAsia="Times New Roman" w:hAnsi="Times New Roman" w:cs="Times New Roman"/>
            <w:color w:val="000000"/>
            <w:sz w:val="24"/>
            <w:szCs w:val="24"/>
            <w:highlight w:val="yellow"/>
            <w:rPrChange w:id="2470" w:author="Marielle Moraine Butters" w:date="2019-06-17T10:45:00Z">
              <w:rPr>
                <w:rFonts w:ascii="Times New Roman" w:eastAsia="Times New Roman" w:hAnsi="Times New Roman" w:cs="Times New Roman"/>
                <w:color w:val="000000"/>
                <w:sz w:val="24"/>
                <w:szCs w:val="24"/>
              </w:rPr>
            </w:rPrChange>
          </w:rPr>
          <w:t>Buwal</w:t>
        </w:r>
        <w:proofErr w:type="spellEnd"/>
        <w:r w:rsidRPr="00621C07">
          <w:rPr>
            <w:rFonts w:ascii="Times New Roman" w:eastAsia="Times New Roman" w:hAnsi="Times New Roman" w:cs="Times New Roman"/>
            <w:color w:val="000000"/>
            <w:sz w:val="24"/>
            <w:szCs w:val="24"/>
            <w:highlight w:val="yellow"/>
            <w:rPrChange w:id="2471" w:author="Marielle Moraine Butters" w:date="2019-06-17T10:45:00Z">
              <w:rPr>
                <w:rFonts w:ascii="Times New Roman" w:eastAsia="Times New Roman" w:hAnsi="Times New Roman" w:cs="Times New Roman"/>
                <w:color w:val="000000"/>
                <w:sz w:val="24"/>
                <w:szCs w:val="24"/>
              </w:rPr>
            </w:rPrChange>
          </w:rPr>
          <w:t xml:space="preserve"> also exhibits aspects of stage B~C where the negative existential </w:t>
        </w:r>
        <w:proofErr w:type="gramStart"/>
        <w:r w:rsidRPr="00621C07">
          <w:rPr>
            <w:rFonts w:ascii="Times New Roman" w:eastAsia="Times New Roman" w:hAnsi="Times New Roman" w:cs="Times New Roman"/>
            <w:color w:val="000000"/>
            <w:sz w:val="24"/>
            <w:szCs w:val="24"/>
            <w:highlight w:val="yellow"/>
            <w:rPrChange w:id="2472" w:author="Marielle Moraine Butters" w:date="2019-06-17T10:45:00Z">
              <w:rPr>
                <w:rFonts w:ascii="Times New Roman" w:eastAsia="Times New Roman" w:hAnsi="Times New Roman" w:cs="Times New Roman"/>
                <w:color w:val="000000"/>
                <w:sz w:val="24"/>
                <w:szCs w:val="24"/>
              </w:rPr>
            </w:rPrChange>
          </w:rPr>
          <w:t>is gradually substituted</w:t>
        </w:r>
        <w:proofErr w:type="gramEnd"/>
        <w:r w:rsidRPr="00621C07">
          <w:rPr>
            <w:rFonts w:ascii="Times New Roman" w:eastAsia="Times New Roman" w:hAnsi="Times New Roman" w:cs="Times New Roman"/>
            <w:color w:val="000000"/>
            <w:sz w:val="24"/>
            <w:szCs w:val="24"/>
            <w:highlight w:val="yellow"/>
            <w:rPrChange w:id="2473" w:author="Marielle Moraine Butters" w:date="2019-06-17T10:45:00Z">
              <w:rPr>
                <w:rFonts w:ascii="Times New Roman" w:eastAsia="Times New Roman" w:hAnsi="Times New Roman" w:cs="Times New Roman"/>
                <w:color w:val="000000"/>
                <w:sz w:val="24"/>
                <w:szCs w:val="24"/>
              </w:rPr>
            </w:rPrChange>
          </w:rPr>
          <w:t xml:space="preserve"> for the verbal </w:t>
        </w:r>
        <w:proofErr w:type="spellStart"/>
        <w:r w:rsidRPr="00621C07">
          <w:rPr>
            <w:rFonts w:ascii="Times New Roman" w:eastAsia="Times New Roman" w:hAnsi="Times New Roman" w:cs="Times New Roman"/>
            <w:color w:val="000000"/>
            <w:sz w:val="24"/>
            <w:szCs w:val="24"/>
            <w:highlight w:val="yellow"/>
            <w:rPrChange w:id="2474" w:author="Marielle Moraine Butters" w:date="2019-06-17T10:45:00Z">
              <w:rPr>
                <w:rFonts w:ascii="Times New Roman" w:eastAsia="Times New Roman" w:hAnsi="Times New Roman" w:cs="Times New Roman"/>
                <w:color w:val="000000"/>
                <w:sz w:val="24"/>
                <w:szCs w:val="24"/>
              </w:rPr>
            </w:rPrChange>
          </w:rPr>
          <w:t>negator</w:t>
        </w:r>
        <w:proofErr w:type="spellEnd"/>
        <w:r w:rsidRPr="00621C07">
          <w:rPr>
            <w:rFonts w:ascii="Times New Roman" w:eastAsia="Times New Roman" w:hAnsi="Times New Roman" w:cs="Times New Roman"/>
            <w:color w:val="000000"/>
            <w:sz w:val="24"/>
            <w:szCs w:val="24"/>
            <w:highlight w:val="yellow"/>
            <w:rPrChange w:id="2475" w:author="Marielle Moraine Butters" w:date="2019-06-17T10:45:00Z">
              <w:rPr>
                <w:rFonts w:ascii="Times New Roman" w:eastAsia="Times New Roman" w:hAnsi="Times New Roman" w:cs="Times New Roman"/>
                <w:color w:val="000000"/>
                <w:sz w:val="24"/>
                <w:szCs w:val="24"/>
              </w:rPr>
            </w:rPrChange>
          </w:rPr>
          <w:t xml:space="preserve"> in parts of the grammatical system. In </w:t>
        </w:r>
        <w:proofErr w:type="spellStart"/>
        <w:r w:rsidRPr="00621C07">
          <w:rPr>
            <w:rFonts w:ascii="Times New Roman" w:eastAsia="Times New Roman" w:hAnsi="Times New Roman" w:cs="Times New Roman"/>
            <w:color w:val="000000"/>
            <w:sz w:val="24"/>
            <w:szCs w:val="24"/>
            <w:highlight w:val="yellow"/>
            <w:rPrChange w:id="2476" w:author="Marielle Moraine Butters" w:date="2019-06-17T10:45:00Z">
              <w:rPr>
                <w:rFonts w:ascii="Times New Roman" w:eastAsia="Times New Roman" w:hAnsi="Times New Roman" w:cs="Times New Roman"/>
                <w:color w:val="000000"/>
                <w:sz w:val="24"/>
                <w:szCs w:val="24"/>
              </w:rPr>
            </w:rPrChange>
          </w:rPr>
          <w:t>Buwal</w:t>
        </w:r>
        <w:proofErr w:type="spellEnd"/>
        <w:r w:rsidRPr="00621C07">
          <w:rPr>
            <w:rFonts w:ascii="Times New Roman" w:eastAsia="Times New Roman" w:hAnsi="Times New Roman" w:cs="Times New Roman"/>
            <w:color w:val="000000"/>
            <w:sz w:val="24"/>
            <w:szCs w:val="24"/>
            <w:highlight w:val="yellow"/>
            <w:rPrChange w:id="2477" w:author="Marielle Moraine Butters" w:date="2019-06-17T10:45:00Z">
              <w:rPr>
                <w:rFonts w:ascii="Times New Roman" w:eastAsia="Times New Roman" w:hAnsi="Times New Roman" w:cs="Times New Roman"/>
                <w:color w:val="000000"/>
                <w:sz w:val="24"/>
                <w:szCs w:val="24"/>
              </w:rPr>
            </w:rPrChange>
          </w:rPr>
          <w:t xml:space="preserve">, </w:t>
        </w:r>
        <w:r w:rsidRPr="00621C07">
          <w:rPr>
            <w:rFonts w:ascii="Times New Roman" w:eastAsia="DoulosSIL" w:hAnsi="Times New Roman" w:cs="Times New Roman"/>
            <w:sz w:val="24"/>
            <w:szCs w:val="24"/>
            <w:highlight w:val="yellow"/>
            <w:rPrChange w:id="2478" w:author="Marielle Moraine Butters" w:date="2019-06-17T10:45:00Z">
              <w:rPr>
                <w:rFonts w:ascii="Times New Roman" w:eastAsia="DoulosSIL" w:hAnsi="Times New Roman" w:cs="Times New Roman"/>
                <w:sz w:val="24"/>
                <w:szCs w:val="24"/>
              </w:rPr>
            </w:rPrChange>
          </w:rPr>
          <w:t xml:space="preserve">the verbal </w:t>
        </w:r>
        <w:proofErr w:type="spellStart"/>
        <w:r w:rsidRPr="00621C07">
          <w:rPr>
            <w:rFonts w:ascii="Times New Roman" w:eastAsia="DoulosSIL" w:hAnsi="Times New Roman" w:cs="Times New Roman"/>
            <w:sz w:val="24"/>
            <w:szCs w:val="24"/>
            <w:highlight w:val="yellow"/>
            <w:rPrChange w:id="2479" w:author="Marielle Moraine Butters" w:date="2019-06-17T10:45:00Z">
              <w:rPr>
                <w:rFonts w:ascii="Times New Roman" w:eastAsia="DoulosSIL" w:hAnsi="Times New Roman" w:cs="Times New Roman"/>
                <w:sz w:val="24"/>
                <w:szCs w:val="24"/>
              </w:rPr>
            </w:rPrChange>
          </w:rPr>
          <w:t>negator</w:t>
        </w:r>
        <w:proofErr w:type="spellEnd"/>
        <w:r w:rsidRPr="00621C07">
          <w:rPr>
            <w:rFonts w:ascii="Times New Roman" w:eastAsia="DoulosSIL" w:hAnsi="Times New Roman" w:cs="Times New Roman"/>
            <w:sz w:val="24"/>
            <w:szCs w:val="24"/>
            <w:highlight w:val="yellow"/>
            <w:rPrChange w:id="2480" w:author="Marielle Moraine Butters" w:date="2019-06-17T10:45:00Z">
              <w:rPr>
                <w:rFonts w:ascii="Times New Roman" w:eastAsia="DoulosSIL" w:hAnsi="Times New Roman" w:cs="Times New Roman"/>
                <w:sz w:val="24"/>
                <w:szCs w:val="24"/>
              </w:rPr>
            </w:rPrChange>
          </w:rPr>
          <w:t xml:space="preserve"> represents denial of a corresponding positive assertion and is pragmatically dependent, whereas the negative existential is a simple negative assertion that is not pragmatically dependent – it need not be understood in reference to an affirmative clause as in (</w:t>
        </w:r>
      </w:moveTo>
      <w:ins w:id="2481" w:author="Marielle Moraine Butters" w:date="2019-06-17T10:35:00Z">
        <w:r w:rsidRPr="00621C07">
          <w:rPr>
            <w:rFonts w:ascii="Times New Roman" w:eastAsia="DoulosSIL" w:hAnsi="Times New Roman" w:cs="Times New Roman"/>
            <w:sz w:val="24"/>
            <w:szCs w:val="24"/>
            <w:highlight w:val="yellow"/>
            <w:rPrChange w:id="2482" w:author="Marielle Moraine Butters" w:date="2019-06-17T10:45:00Z">
              <w:rPr>
                <w:rFonts w:ascii="Times New Roman" w:eastAsia="DoulosSIL" w:hAnsi="Times New Roman" w:cs="Times New Roman"/>
                <w:sz w:val="24"/>
                <w:szCs w:val="24"/>
              </w:rPr>
            </w:rPrChange>
          </w:rPr>
          <w:t>12d</w:t>
        </w:r>
      </w:ins>
      <w:moveTo w:id="2483" w:author="Marielle Moraine Butters" w:date="2019-06-17T10:35:00Z">
        <w:del w:id="2484" w:author="Marielle Moraine Butters" w:date="2019-06-17T10:35:00Z">
          <w:r w:rsidRPr="00621C07" w:rsidDel="003C25A1">
            <w:rPr>
              <w:rFonts w:ascii="Times New Roman" w:eastAsia="DoulosSIL" w:hAnsi="Times New Roman" w:cs="Times New Roman"/>
              <w:sz w:val="24"/>
              <w:szCs w:val="24"/>
              <w:highlight w:val="yellow"/>
              <w:rPrChange w:id="2485" w:author="Marielle Moraine Butters" w:date="2019-06-17T10:45:00Z">
                <w:rPr>
                  <w:rFonts w:ascii="Times New Roman" w:eastAsia="DoulosSIL" w:hAnsi="Times New Roman" w:cs="Times New Roman"/>
                  <w:sz w:val="24"/>
                  <w:szCs w:val="24"/>
                </w:rPr>
              </w:rPrChange>
            </w:rPr>
            <w:delText>43</w:delText>
          </w:r>
        </w:del>
        <w:r w:rsidRPr="00621C07">
          <w:rPr>
            <w:rFonts w:ascii="Times New Roman" w:eastAsia="DoulosSIL" w:hAnsi="Times New Roman" w:cs="Times New Roman"/>
            <w:sz w:val="24"/>
            <w:szCs w:val="24"/>
            <w:highlight w:val="yellow"/>
            <w:rPrChange w:id="2486" w:author="Marielle Moraine Butters" w:date="2019-06-17T10:45:00Z">
              <w:rPr>
                <w:rFonts w:ascii="Times New Roman" w:eastAsia="DoulosSIL" w:hAnsi="Times New Roman" w:cs="Times New Roman"/>
                <w:sz w:val="24"/>
                <w:szCs w:val="24"/>
              </w:rPr>
            </w:rPrChange>
          </w:rPr>
          <w:t>)</w:t>
        </w:r>
        <w:proofErr w:type="gramStart"/>
        <w:r w:rsidRPr="00621C07">
          <w:rPr>
            <w:rFonts w:ascii="Times New Roman" w:eastAsia="DoulosSIL" w:hAnsi="Times New Roman" w:cs="Times New Roman"/>
            <w:sz w:val="24"/>
            <w:szCs w:val="24"/>
            <w:highlight w:val="yellow"/>
            <w:rPrChange w:id="2487" w:author="Marielle Moraine Butters" w:date="2019-06-17T10:45:00Z">
              <w:rPr>
                <w:rFonts w:ascii="Times New Roman" w:eastAsia="DoulosSIL" w:hAnsi="Times New Roman" w:cs="Times New Roman"/>
                <w:sz w:val="24"/>
                <w:szCs w:val="24"/>
              </w:rPr>
            </w:rPrChange>
          </w:rPr>
          <w:t>.</w:t>
        </w:r>
      </w:moveTo>
      <w:moveToRangeEnd w:id="2468"/>
      <w:ins w:id="2488" w:author="Marielle Moraine Butters" w:date="2019-06-17T10:36:00Z">
        <w:r w:rsidR="00DB53EA" w:rsidRPr="00621C07">
          <w:rPr>
            <w:rFonts w:ascii="Times New Roman" w:eastAsia="DoulosSIL" w:hAnsi="Times New Roman" w:cs="Times New Roman"/>
            <w:sz w:val="24"/>
            <w:szCs w:val="24"/>
            <w:highlight w:val="yellow"/>
            <w:rPrChange w:id="2489" w:author="Marielle Moraine Butters" w:date="2019-06-17T10:45:00Z">
              <w:rPr>
                <w:rFonts w:ascii="Times New Roman" w:eastAsia="DoulosSIL" w:hAnsi="Times New Roman" w:cs="Times New Roman"/>
                <w:sz w:val="24"/>
                <w:szCs w:val="24"/>
              </w:rPr>
            </w:rPrChange>
          </w:rPr>
          <w:t>.</w:t>
        </w:r>
        <w:proofErr w:type="gramEnd"/>
        <w:r w:rsidR="00DB53EA" w:rsidRPr="00621C07">
          <w:rPr>
            <w:rFonts w:ascii="Times New Roman" w:eastAsia="DoulosSIL" w:hAnsi="Times New Roman" w:cs="Times New Roman"/>
            <w:sz w:val="24"/>
            <w:szCs w:val="24"/>
            <w:highlight w:val="yellow"/>
            <w:rPrChange w:id="2490" w:author="Marielle Moraine Butters" w:date="2019-06-17T10:45:00Z">
              <w:rPr>
                <w:rFonts w:ascii="Times New Roman" w:eastAsia="DoulosSIL" w:hAnsi="Times New Roman" w:cs="Times New Roman"/>
                <w:sz w:val="24"/>
                <w:szCs w:val="24"/>
              </w:rPr>
            </w:rPrChange>
          </w:rPr>
          <w:t xml:space="preserve"> </w:t>
        </w:r>
        <w:r w:rsidRPr="00621C07">
          <w:rPr>
            <w:rFonts w:ascii="Times New Roman" w:eastAsia="DoulosSIL" w:hAnsi="Times New Roman" w:cs="Times New Roman"/>
            <w:sz w:val="24"/>
            <w:szCs w:val="24"/>
            <w:highlight w:val="yellow"/>
            <w:rPrChange w:id="2491" w:author="Marielle Moraine Butters" w:date="2019-06-17T10:45:00Z">
              <w:rPr>
                <w:rFonts w:ascii="Times New Roman" w:eastAsia="DoulosSIL" w:hAnsi="Times New Roman" w:cs="Times New Roman"/>
                <w:sz w:val="24"/>
                <w:szCs w:val="24"/>
              </w:rPr>
            </w:rPrChange>
          </w:rPr>
          <w:t xml:space="preserve"> </w:t>
        </w:r>
        <w:proofErr w:type="spellStart"/>
        <w:r w:rsidRPr="00621C07">
          <w:rPr>
            <w:rFonts w:ascii="Times New Roman" w:hAnsi="Times New Roman" w:cs="Times New Roman"/>
            <w:sz w:val="24"/>
            <w:szCs w:val="24"/>
            <w:highlight w:val="yellow"/>
            <w:rPrChange w:id="2492" w:author="Marielle Moraine Butters" w:date="2019-06-17T10:45:00Z">
              <w:rPr>
                <w:rFonts w:ascii="Times New Roman" w:hAnsi="Times New Roman" w:cs="Times New Roman"/>
                <w:sz w:val="24"/>
                <w:szCs w:val="24"/>
              </w:rPr>
            </w:rPrChange>
          </w:rPr>
          <w:t>Viljoen</w:t>
        </w:r>
        <w:proofErr w:type="spellEnd"/>
        <w:r w:rsidRPr="00621C07">
          <w:rPr>
            <w:rFonts w:ascii="Times New Roman" w:hAnsi="Times New Roman" w:cs="Times New Roman"/>
            <w:sz w:val="24"/>
            <w:szCs w:val="24"/>
            <w:highlight w:val="yellow"/>
            <w:rPrChange w:id="2493" w:author="Marielle Moraine Butters" w:date="2019-06-17T10:45:00Z">
              <w:rPr>
                <w:rFonts w:ascii="Times New Roman" w:hAnsi="Times New Roman" w:cs="Times New Roman"/>
                <w:sz w:val="24"/>
                <w:szCs w:val="24"/>
              </w:rPr>
            </w:rPrChange>
          </w:rPr>
          <w:t xml:space="preserve"> (2013: 293) notes that </w:t>
        </w:r>
        <w:proofErr w:type="spellStart"/>
        <w:r w:rsidRPr="00621C07">
          <w:rPr>
            <w:rFonts w:ascii="Times New Roman" w:hAnsi="Times New Roman" w:cs="Times New Roman"/>
            <w:sz w:val="24"/>
            <w:szCs w:val="24"/>
            <w:highlight w:val="yellow"/>
            <w:rPrChange w:id="2494" w:author="Marielle Moraine Butters" w:date="2019-06-17T10:45:00Z">
              <w:rPr>
                <w:rFonts w:ascii="Times New Roman" w:hAnsi="Times New Roman" w:cs="Times New Roman"/>
                <w:sz w:val="24"/>
                <w:szCs w:val="24"/>
              </w:rPr>
            </w:rPrChange>
          </w:rPr>
          <w:t>Buwal</w:t>
        </w:r>
        <w:proofErr w:type="spellEnd"/>
        <w:r w:rsidRPr="00621C07">
          <w:rPr>
            <w:rFonts w:ascii="Times New Roman" w:hAnsi="Times New Roman" w:cs="Times New Roman"/>
            <w:sz w:val="24"/>
            <w:szCs w:val="24"/>
            <w:highlight w:val="yellow"/>
            <w:rPrChange w:id="2495" w:author="Marielle Moraine Butters" w:date="2019-06-17T10:45:00Z">
              <w:rPr>
                <w:rFonts w:ascii="Times New Roman" w:hAnsi="Times New Roman" w:cs="Times New Roman"/>
                <w:sz w:val="24"/>
                <w:szCs w:val="24"/>
              </w:rPr>
            </w:rPrChange>
          </w:rPr>
          <w:t xml:space="preserve"> is clearly not a Type C language as she has 22 </w:t>
        </w:r>
        <w:commentRangeStart w:id="2496"/>
        <w:commentRangeEnd w:id="2496"/>
        <w:r w:rsidRPr="00621C07">
          <w:rPr>
            <w:rStyle w:val="CommentReference"/>
            <w:highlight w:val="yellow"/>
            <w:rPrChange w:id="2497" w:author="Marielle Moraine Butters" w:date="2019-06-17T10:45:00Z">
              <w:rPr>
                <w:rStyle w:val="CommentReference"/>
              </w:rPr>
            </w:rPrChange>
          </w:rPr>
          <w:commentReference w:id="2496"/>
        </w:r>
        <w:r w:rsidRPr="00621C07">
          <w:rPr>
            <w:rFonts w:ascii="Times New Roman" w:hAnsi="Times New Roman" w:cs="Times New Roman"/>
            <w:sz w:val="24"/>
            <w:szCs w:val="24"/>
            <w:highlight w:val="yellow"/>
            <w:rPrChange w:id="2498" w:author="Marielle Moraine Butters" w:date="2019-06-17T10:45:00Z">
              <w:rPr>
                <w:rFonts w:ascii="Times New Roman" w:hAnsi="Times New Roman" w:cs="Times New Roman"/>
                <w:sz w:val="24"/>
                <w:szCs w:val="24"/>
              </w:rPr>
            </w:rPrChange>
          </w:rPr>
          <w:t xml:space="preserve">examples of a </w:t>
        </w:r>
        <w:proofErr w:type="gramStart"/>
        <w:r w:rsidRPr="00621C07">
          <w:rPr>
            <w:rFonts w:ascii="Times New Roman" w:hAnsi="Times New Roman" w:cs="Times New Roman"/>
            <w:sz w:val="24"/>
            <w:szCs w:val="24"/>
            <w:highlight w:val="yellow"/>
            <w:rPrChange w:id="2499" w:author="Marielle Moraine Butters" w:date="2019-06-17T10:45:00Z">
              <w:rPr>
                <w:rFonts w:ascii="Times New Roman" w:hAnsi="Times New Roman" w:cs="Times New Roman"/>
                <w:sz w:val="24"/>
                <w:szCs w:val="24"/>
              </w:rPr>
            </w:rPrChange>
          </w:rPr>
          <w:t>765 example</w:t>
        </w:r>
        <w:proofErr w:type="gramEnd"/>
        <w:r w:rsidRPr="00621C07">
          <w:rPr>
            <w:rFonts w:ascii="Times New Roman" w:hAnsi="Times New Roman" w:cs="Times New Roman"/>
            <w:sz w:val="24"/>
            <w:szCs w:val="24"/>
            <w:highlight w:val="yellow"/>
            <w:rPrChange w:id="2500" w:author="Marielle Moraine Butters" w:date="2019-06-17T10:45:00Z">
              <w:rPr>
                <w:rFonts w:ascii="Times New Roman" w:hAnsi="Times New Roman" w:cs="Times New Roman"/>
                <w:sz w:val="24"/>
                <w:szCs w:val="24"/>
              </w:rPr>
            </w:rPrChange>
          </w:rPr>
          <w:t xml:space="preserve"> corpus of verbal clauses demonstrating that the combination </w:t>
        </w:r>
        <w:proofErr w:type="spellStart"/>
        <w:r w:rsidRPr="00621C07">
          <w:rPr>
            <w:rFonts w:ascii="Times New Roman" w:hAnsi="Times New Roman" w:cs="Times New Roman"/>
            <w:i/>
            <w:iCs/>
            <w:sz w:val="24"/>
            <w:szCs w:val="24"/>
            <w:highlight w:val="yellow"/>
            <w:rPrChange w:id="2501" w:author="Marielle Moraine Butters" w:date="2019-06-17T10:45:00Z">
              <w:rPr>
                <w:rFonts w:ascii="Times New Roman" w:hAnsi="Times New Roman" w:cs="Times New Roman"/>
                <w:i/>
                <w:iCs/>
                <w:sz w:val="24"/>
                <w:szCs w:val="24"/>
              </w:rPr>
            </w:rPrChange>
          </w:rPr>
          <w:t>aká</w:t>
        </w:r>
        <w:proofErr w:type="spellEnd"/>
        <w:r w:rsidRPr="00621C07">
          <w:rPr>
            <w:rFonts w:ascii="Times New Roman" w:hAnsi="Times New Roman" w:cs="Times New Roman"/>
            <w:i/>
            <w:iCs/>
            <w:sz w:val="24"/>
            <w:szCs w:val="24"/>
            <w:highlight w:val="yellow"/>
            <w:rPrChange w:id="2502" w:author="Marielle Moraine Butters" w:date="2019-06-17T10:45:00Z">
              <w:rPr>
                <w:rFonts w:ascii="Times New Roman" w:hAnsi="Times New Roman" w:cs="Times New Roman"/>
                <w:i/>
                <w:iCs/>
                <w:sz w:val="24"/>
                <w:szCs w:val="24"/>
              </w:rPr>
            </w:rPrChange>
          </w:rPr>
          <w:t xml:space="preserve"> </w:t>
        </w:r>
        <w:proofErr w:type="spellStart"/>
        <w:r w:rsidRPr="00621C07">
          <w:rPr>
            <w:rFonts w:ascii="Times New Roman" w:eastAsia="DoulosSIL" w:hAnsi="Times New Roman" w:cs="Times New Roman"/>
            <w:i/>
            <w:sz w:val="24"/>
            <w:szCs w:val="24"/>
            <w:highlight w:val="yellow"/>
            <w:rPrChange w:id="2503" w:author="Marielle Moraine Butters" w:date="2019-06-17T10:45:00Z">
              <w:rPr>
                <w:rFonts w:ascii="Times New Roman" w:eastAsia="DoulosSIL" w:hAnsi="Times New Roman" w:cs="Times New Roman"/>
                <w:i/>
                <w:sz w:val="24"/>
                <w:szCs w:val="24"/>
              </w:rPr>
            </w:rPrChange>
          </w:rPr>
          <w:t>skʷāw</w:t>
        </w:r>
        <w:proofErr w:type="spellEnd"/>
        <w:r w:rsidRPr="00621C07">
          <w:rPr>
            <w:rFonts w:ascii="Times New Roman" w:eastAsia="DoulosSIL" w:hAnsi="Times New Roman" w:cs="Times New Roman"/>
            <w:iCs/>
            <w:sz w:val="24"/>
            <w:szCs w:val="24"/>
            <w:highlight w:val="yellow"/>
            <w:rPrChange w:id="2504" w:author="Marielle Moraine Butters" w:date="2019-06-17T10:45:00Z">
              <w:rPr>
                <w:rFonts w:ascii="Times New Roman" w:eastAsia="DoulosSIL" w:hAnsi="Times New Roman" w:cs="Times New Roman"/>
                <w:iCs/>
                <w:sz w:val="24"/>
                <w:szCs w:val="24"/>
              </w:rPr>
            </w:rPrChange>
          </w:rPr>
          <w:t xml:space="preserve"> can also be used for verbal negatio</w:t>
        </w:r>
        <w:r w:rsidRPr="00621C07">
          <w:rPr>
            <w:rFonts w:ascii="Times New Roman" w:eastAsia="DoulosSIL" w:hAnsi="Times New Roman" w:cs="Times New Roman"/>
            <w:iCs/>
            <w:sz w:val="24"/>
            <w:szCs w:val="24"/>
            <w:highlight w:val="yellow"/>
          </w:rPr>
          <w:t>n, as in (</w:t>
        </w:r>
        <w:r w:rsidR="00DB53EA" w:rsidRPr="00621C07">
          <w:rPr>
            <w:rFonts w:ascii="Times New Roman" w:eastAsia="DoulosSIL" w:hAnsi="Times New Roman" w:cs="Times New Roman"/>
            <w:iCs/>
            <w:sz w:val="24"/>
            <w:szCs w:val="24"/>
            <w:highlight w:val="yellow"/>
          </w:rPr>
          <w:t>12e</w:t>
        </w:r>
        <w:r w:rsidRPr="00621C07">
          <w:rPr>
            <w:rFonts w:ascii="Times New Roman" w:eastAsia="DoulosSIL" w:hAnsi="Times New Roman" w:cs="Times New Roman"/>
            <w:iCs/>
            <w:sz w:val="24"/>
            <w:szCs w:val="24"/>
            <w:highlight w:val="yellow"/>
          </w:rPr>
          <w:t>).</w:t>
        </w:r>
      </w:ins>
    </w:p>
    <w:p w14:paraId="437B62D5" w14:textId="5E263EA6" w:rsidR="003C25A1" w:rsidRPr="00621C07" w:rsidRDefault="001E29E9" w:rsidP="0025130F">
      <w:pPr>
        <w:pStyle w:val="NoSpacing"/>
        <w:rPr>
          <w:ins w:id="2505" w:author="Marielle Moraine Butters" w:date="2019-06-17T10:30:00Z"/>
          <w:rFonts w:ascii="Times New Roman" w:eastAsia="Times New Roman" w:hAnsi="Times New Roman" w:cs="Times New Roman"/>
          <w:color w:val="000000"/>
          <w:sz w:val="24"/>
          <w:szCs w:val="24"/>
          <w:highlight w:val="yellow"/>
          <w:rPrChange w:id="2506" w:author="Marielle Moraine Butters" w:date="2019-06-17T10:45:00Z">
            <w:rPr>
              <w:ins w:id="2507" w:author="Marielle Moraine Butters" w:date="2019-06-17T10:30:00Z"/>
              <w:rFonts w:ascii="Times New Roman" w:eastAsia="Times New Roman" w:hAnsi="Times New Roman" w:cs="Times New Roman"/>
              <w:color w:val="000000"/>
              <w:sz w:val="24"/>
              <w:szCs w:val="24"/>
            </w:rPr>
          </w:rPrChange>
        </w:rPr>
      </w:pPr>
      <w:r w:rsidRPr="00621C07">
        <w:rPr>
          <w:rFonts w:ascii="Times New Roman" w:eastAsia="DoulosSIL" w:hAnsi="Times New Roman" w:cs="Times New Roman"/>
          <w:sz w:val="24"/>
          <w:szCs w:val="24"/>
          <w:highlight w:val="yellow"/>
          <w:rPrChange w:id="2508" w:author="Marielle Moraine Butters" w:date="2019-06-17T10:45:00Z">
            <w:rPr>
              <w:rFonts w:ascii="Times New Roman" w:eastAsia="DoulosSIL" w:hAnsi="Times New Roman" w:cs="Times New Roman"/>
              <w:sz w:val="24"/>
              <w:szCs w:val="24"/>
            </w:rPr>
          </w:rPrChange>
        </w:rPr>
        <w:t>(</w:t>
      </w:r>
      <w:ins w:id="2509" w:author="Marielle Moraine Butters" w:date="2019-06-17T10:30:00Z">
        <w:r w:rsidR="003C25A1" w:rsidRPr="00621C07">
          <w:rPr>
            <w:rFonts w:ascii="Times New Roman" w:eastAsia="DoulosSIL" w:hAnsi="Times New Roman" w:cs="Times New Roman"/>
            <w:sz w:val="24"/>
            <w:szCs w:val="24"/>
            <w:highlight w:val="yellow"/>
            <w:rPrChange w:id="2510" w:author="Marielle Moraine Butters" w:date="2019-06-17T10:45:00Z">
              <w:rPr>
                <w:rFonts w:ascii="Times New Roman" w:eastAsia="DoulosSIL" w:hAnsi="Times New Roman" w:cs="Times New Roman"/>
                <w:sz w:val="24"/>
                <w:szCs w:val="24"/>
              </w:rPr>
            </w:rPrChange>
          </w:rPr>
          <w:t>12</w:t>
        </w:r>
      </w:ins>
      <w:del w:id="2511" w:author="Marielle Moraine Butters" w:date="2019-06-17T10:30:00Z">
        <w:r w:rsidRPr="00621C07" w:rsidDel="003C25A1">
          <w:rPr>
            <w:rFonts w:ascii="Times New Roman" w:eastAsia="DoulosSIL" w:hAnsi="Times New Roman" w:cs="Times New Roman"/>
            <w:sz w:val="24"/>
            <w:szCs w:val="24"/>
            <w:highlight w:val="yellow"/>
            <w:rPrChange w:id="2512" w:author="Marielle Moraine Butters" w:date="2019-06-17T10:45:00Z">
              <w:rPr>
                <w:rFonts w:ascii="Times New Roman" w:eastAsia="DoulosSIL" w:hAnsi="Times New Roman" w:cs="Times New Roman"/>
                <w:sz w:val="24"/>
                <w:szCs w:val="24"/>
              </w:rPr>
            </w:rPrChange>
          </w:rPr>
          <w:delText>40</w:delText>
        </w:r>
      </w:del>
      <w:r w:rsidR="00CC3A3C" w:rsidRPr="00621C07">
        <w:rPr>
          <w:rFonts w:ascii="Times New Roman" w:eastAsia="DoulosSIL" w:hAnsi="Times New Roman" w:cs="Times New Roman"/>
          <w:sz w:val="24"/>
          <w:szCs w:val="24"/>
          <w:highlight w:val="yellow"/>
          <w:rPrChange w:id="2513" w:author="Marielle Moraine Butters" w:date="2019-06-17T10:45:00Z">
            <w:rPr>
              <w:rFonts w:ascii="Times New Roman" w:eastAsia="DoulosSIL" w:hAnsi="Times New Roman" w:cs="Times New Roman"/>
              <w:sz w:val="24"/>
              <w:szCs w:val="24"/>
            </w:rPr>
          </w:rPrChange>
        </w:rPr>
        <w:t>)</w:t>
      </w:r>
      <w:r w:rsidR="00CC3A3C" w:rsidRPr="00621C07">
        <w:rPr>
          <w:rFonts w:ascii="Times New Roman" w:eastAsia="DoulosSIL" w:hAnsi="Times New Roman" w:cs="Times New Roman"/>
          <w:sz w:val="24"/>
          <w:szCs w:val="24"/>
          <w:highlight w:val="yellow"/>
          <w:rPrChange w:id="2514" w:author="Marielle Moraine Butters" w:date="2019-06-17T10:45:00Z">
            <w:rPr>
              <w:rFonts w:ascii="Times New Roman" w:eastAsia="DoulosSIL" w:hAnsi="Times New Roman" w:cs="Times New Roman"/>
              <w:sz w:val="24"/>
              <w:szCs w:val="24"/>
            </w:rPr>
          </w:rPrChange>
        </w:rPr>
        <w:tab/>
      </w:r>
      <w:r w:rsidR="00CC3A3C" w:rsidRPr="00621C07">
        <w:rPr>
          <w:rFonts w:ascii="Times New Roman" w:eastAsia="Times New Roman" w:hAnsi="Times New Roman" w:cs="Times New Roman"/>
          <w:color w:val="000000"/>
          <w:sz w:val="24"/>
          <w:szCs w:val="24"/>
          <w:highlight w:val="yellow"/>
          <w:rPrChange w:id="2515" w:author="Marielle Moraine Butters" w:date="2019-06-17T10:45:00Z">
            <w:rPr>
              <w:rFonts w:ascii="Times New Roman" w:eastAsia="Times New Roman" w:hAnsi="Times New Roman" w:cs="Times New Roman"/>
              <w:color w:val="000000"/>
              <w:sz w:val="24"/>
              <w:szCs w:val="24"/>
            </w:rPr>
          </w:rPrChange>
        </w:rPr>
        <w:t xml:space="preserve"> </w:t>
      </w:r>
      <w:proofErr w:type="spellStart"/>
      <w:ins w:id="2516" w:author="Marielle Moraine Butters" w:date="2019-06-17T10:30:00Z">
        <w:r w:rsidR="003C25A1" w:rsidRPr="00621C07">
          <w:rPr>
            <w:rFonts w:ascii="Times New Roman" w:eastAsia="Times New Roman" w:hAnsi="Times New Roman" w:cs="Times New Roman"/>
            <w:color w:val="000000"/>
            <w:sz w:val="24"/>
            <w:szCs w:val="24"/>
            <w:highlight w:val="yellow"/>
            <w:rPrChange w:id="2517" w:author="Marielle Moraine Butters" w:date="2019-06-17T10:45:00Z">
              <w:rPr>
                <w:rFonts w:ascii="Times New Roman" w:eastAsia="Times New Roman" w:hAnsi="Times New Roman" w:cs="Times New Roman"/>
                <w:color w:val="000000"/>
                <w:sz w:val="24"/>
                <w:szCs w:val="24"/>
              </w:rPr>
            </w:rPrChange>
          </w:rPr>
          <w:t>Buwal</w:t>
        </w:r>
      </w:ins>
      <w:proofErr w:type="spellEnd"/>
      <w:ins w:id="2518" w:author="Marielle Moraine Butters" w:date="2019-06-17T10:32:00Z">
        <w:r w:rsidR="003C25A1" w:rsidRPr="00621C07">
          <w:rPr>
            <w:rFonts w:ascii="Times New Roman" w:eastAsia="Times New Roman" w:hAnsi="Times New Roman" w:cs="Times New Roman"/>
            <w:color w:val="000000"/>
            <w:sz w:val="24"/>
            <w:szCs w:val="24"/>
            <w:highlight w:val="yellow"/>
            <w:rPrChange w:id="2519" w:author="Marielle Moraine Butters" w:date="2019-06-17T10:45:00Z">
              <w:rPr>
                <w:rFonts w:ascii="Times New Roman" w:eastAsia="Times New Roman" w:hAnsi="Times New Roman" w:cs="Times New Roman"/>
                <w:color w:val="000000"/>
                <w:sz w:val="24"/>
                <w:szCs w:val="24"/>
              </w:rPr>
            </w:rPrChange>
          </w:rPr>
          <w:t xml:space="preserve"> </w:t>
        </w:r>
      </w:ins>
    </w:p>
    <w:p w14:paraId="090D9445" w14:textId="77777777" w:rsidR="003C25A1" w:rsidRPr="00621C07" w:rsidRDefault="003C25A1" w:rsidP="0025130F">
      <w:pPr>
        <w:pStyle w:val="NoSpacing"/>
        <w:rPr>
          <w:ins w:id="2520" w:author="Marielle Moraine Butters" w:date="2019-06-17T10:30:00Z"/>
          <w:rFonts w:ascii="Times New Roman" w:eastAsia="Times New Roman" w:hAnsi="Times New Roman" w:cs="Times New Roman"/>
          <w:color w:val="000000"/>
          <w:sz w:val="24"/>
          <w:szCs w:val="24"/>
          <w:highlight w:val="yellow"/>
          <w:rPrChange w:id="2521" w:author="Marielle Moraine Butters" w:date="2019-06-17T10:45:00Z">
            <w:rPr>
              <w:ins w:id="2522" w:author="Marielle Moraine Butters" w:date="2019-06-17T10:30:00Z"/>
              <w:rFonts w:ascii="Times New Roman" w:eastAsia="Times New Roman" w:hAnsi="Times New Roman" w:cs="Times New Roman"/>
              <w:color w:val="000000"/>
              <w:sz w:val="24"/>
              <w:szCs w:val="24"/>
            </w:rPr>
          </w:rPrChange>
        </w:rPr>
      </w:pPr>
    </w:p>
    <w:p w14:paraId="3E4A630D" w14:textId="2A417194" w:rsidR="00CC3A3C" w:rsidRPr="00621C07" w:rsidRDefault="00CC3A3C">
      <w:pPr>
        <w:pStyle w:val="NoSpacing"/>
        <w:numPr>
          <w:ilvl w:val="0"/>
          <w:numId w:val="17"/>
        </w:numPr>
        <w:rPr>
          <w:rFonts w:ascii="Times New Roman" w:eastAsia="Times New Roman" w:hAnsi="Times New Roman" w:cs="Times New Roman"/>
          <w:color w:val="000000"/>
          <w:sz w:val="24"/>
          <w:szCs w:val="24"/>
          <w:highlight w:val="yellow"/>
          <w:rPrChange w:id="2523" w:author="Marielle Moraine Butters" w:date="2019-06-17T10:45:00Z">
            <w:rPr>
              <w:rFonts w:ascii="Times New Roman" w:eastAsia="Times New Roman" w:hAnsi="Times New Roman" w:cs="Times New Roman"/>
              <w:color w:val="000000"/>
              <w:sz w:val="24"/>
              <w:szCs w:val="24"/>
            </w:rPr>
          </w:rPrChange>
        </w:rPr>
        <w:pPrChange w:id="2524" w:author="Marielle Moraine Butters" w:date="2019-06-17T10:33:00Z">
          <w:pPr>
            <w:pStyle w:val="NoSpacing"/>
          </w:pPr>
        </w:pPrChange>
      </w:pPr>
      <w:proofErr w:type="spellStart"/>
      <w:r w:rsidRPr="00621C07">
        <w:rPr>
          <w:rFonts w:ascii="Times New Roman" w:hAnsi="Times New Roman" w:cs="Times New Roman"/>
          <w:i/>
          <w:iCs/>
          <w:color w:val="000000"/>
          <w:sz w:val="24"/>
          <w:szCs w:val="24"/>
          <w:highlight w:val="yellow"/>
          <w:rPrChange w:id="2525" w:author="Marielle Moraine Butters" w:date="2019-06-17T10:45:00Z">
            <w:rPr>
              <w:rFonts w:ascii="Times New Roman" w:hAnsi="Times New Roman" w:cs="Times New Roman"/>
              <w:i/>
              <w:iCs/>
              <w:color w:val="000000"/>
              <w:sz w:val="24"/>
              <w:szCs w:val="24"/>
            </w:rPr>
          </w:rPrChange>
        </w:rPr>
        <w:t>sā</w:t>
      </w:r>
      <w:proofErr w:type="spellEnd"/>
      <w:r w:rsidRPr="00621C07">
        <w:rPr>
          <w:rFonts w:ascii="Times New Roman" w:hAnsi="Times New Roman" w:cs="Times New Roman"/>
          <w:i/>
          <w:iCs/>
          <w:color w:val="000000"/>
          <w:sz w:val="24"/>
          <w:szCs w:val="24"/>
          <w:highlight w:val="yellow"/>
          <w:rPrChange w:id="2526" w:author="Marielle Moraine Butters" w:date="2019-06-17T10:45:00Z">
            <w:rPr>
              <w:rFonts w:ascii="Times New Roman" w:hAnsi="Times New Roman" w:cs="Times New Roman"/>
              <w:i/>
              <w:iCs/>
              <w:color w:val="000000"/>
              <w:sz w:val="24"/>
              <w:szCs w:val="24"/>
            </w:rPr>
          </w:rPrChange>
        </w:rPr>
        <w:t xml:space="preserve">- </w:t>
      </w:r>
      <w:proofErr w:type="spellStart"/>
      <w:r w:rsidRPr="00621C07">
        <w:rPr>
          <w:rFonts w:ascii="Times New Roman" w:hAnsi="Times New Roman" w:cs="Times New Roman"/>
          <w:i/>
          <w:iCs/>
          <w:color w:val="000000"/>
          <w:sz w:val="24"/>
          <w:szCs w:val="24"/>
          <w:highlight w:val="yellow"/>
          <w:rPrChange w:id="2527" w:author="Marielle Moraine Butters" w:date="2019-06-17T10:45:00Z">
            <w:rPr>
              <w:rFonts w:ascii="Times New Roman" w:hAnsi="Times New Roman" w:cs="Times New Roman"/>
              <w:i/>
              <w:iCs/>
              <w:color w:val="000000"/>
              <w:sz w:val="24"/>
              <w:szCs w:val="24"/>
            </w:rPr>
          </w:rPrChange>
        </w:rPr>
        <w:t>ndā</w:t>
      </w:r>
      <w:proofErr w:type="spellEnd"/>
      <w:r w:rsidRPr="00621C07">
        <w:rPr>
          <w:rFonts w:ascii="Times New Roman" w:hAnsi="Times New Roman" w:cs="Times New Roman"/>
          <w:i/>
          <w:iCs/>
          <w:color w:val="000000"/>
          <w:sz w:val="24"/>
          <w:szCs w:val="24"/>
          <w:highlight w:val="yellow"/>
          <w:rPrChange w:id="2528" w:author="Marielle Moraine Butters" w:date="2019-06-17T10:45:00Z">
            <w:rPr>
              <w:rFonts w:ascii="Times New Roman" w:hAnsi="Times New Roman" w:cs="Times New Roman"/>
              <w:i/>
              <w:iCs/>
              <w:color w:val="000000"/>
              <w:sz w:val="24"/>
              <w:szCs w:val="24"/>
            </w:rPr>
          </w:rPrChange>
        </w:rPr>
        <w:t xml:space="preserve"> </w:t>
      </w:r>
      <w:r w:rsidRPr="00621C07">
        <w:rPr>
          <w:rFonts w:ascii="Times New Roman" w:hAnsi="Times New Roman" w:cs="Times New Roman"/>
          <w:i/>
          <w:iCs/>
          <w:color w:val="000000"/>
          <w:sz w:val="24"/>
          <w:szCs w:val="24"/>
          <w:highlight w:val="yellow"/>
          <w:rPrChange w:id="2529" w:author="Marielle Moraine Butters" w:date="2019-06-17T10:45:00Z">
            <w:rPr>
              <w:rFonts w:ascii="Times New Roman" w:hAnsi="Times New Roman" w:cs="Times New Roman"/>
              <w:i/>
              <w:iCs/>
              <w:color w:val="000000"/>
              <w:sz w:val="24"/>
              <w:szCs w:val="24"/>
            </w:rPr>
          </w:rPrChange>
        </w:rPr>
        <w:tab/>
        <w:t xml:space="preserve"> </w:t>
      </w:r>
      <w:proofErr w:type="spellStart"/>
      <w:r w:rsidRPr="00621C07">
        <w:rPr>
          <w:rFonts w:ascii="Times New Roman" w:hAnsi="Times New Roman" w:cs="Times New Roman"/>
          <w:i/>
          <w:iCs/>
          <w:color w:val="000000"/>
          <w:sz w:val="24"/>
          <w:szCs w:val="24"/>
          <w:highlight w:val="yellow"/>
          <w:rPrChange w:id="2530" w:author="Marielle Moraine Butters" w:date="2019-06-17T10:45:00Z">
            <w:rPr>
              <w:rFonts w:ascii="Times New Roman" w:hAnsi="Times New Roman" w:cs="Times New Roman"/>
              <w:i/>
              <w:iCs/>
              <w:color w:val="000000"/>
              <w:sz w:val="24"/>
              <w:szCs w:val="24"/>
            </w:rPr>
          </w:rPrChange>
        </w:rPr>
        <w:t>āká</w:t>
      </w:r>
      <w:proofErr w:type="spellEnd"/>
      <w:r w:rsidRPr="00621C07">
        <w:rPr>
          <w:rFonts w:ascii="Times New Roman" w:hAnsi="Times New Roman" w:cs="Times New Roman"/>
          <w:i/>
          <w:iCs/>
          <w:color w:val="000000"/>
          <w:sz w:val="24"/>
          <w:szCs w:val="24"/>
          <w:highlight w:val="yellow"/>
          <w:rPrChange w:id="2531" w:author="Marielle Moraine Butters" w:date="2019-06-17T10:45:00Z">
            <w:rPr>
              <w:rFonts w:ascii="Times New Roman" w:hAnsi="Times New Roman" w:cs="Times New Roman"/>
              <w:i/>
              <w:iCs/>
              <w:color w:val="000000"/>
              <w:sz w:val="24"/>
              <w:szCs w:val="24"/>
            </w:rPr>
          </w:rPrChange>
        </w:rPr>
        <w:t xml:space="preserve">       á          </w:t>
      </w:r>
      <w:r w:rsidR="00713AEB" w:rsidRPr="00621C07">
        <w:rPr>
          <w:rFonts w:ascii="Times New Roman" w:hAnsi="Times New Roman" w:cs="Times New Roman"/>
          <w:i/>
          <w:iCs/>
          <w:color w:val="000000"/>
          <w:sz w:val="24"/>
          <w:szCs w:val="24"/>
          <w:highlight w:val="yellow"/>
          <w:rPrChange w:id="2532" w:author="Marielle Moraine Butters" w:date="2019-06-17T10:45:00Z">
            <w:rPr>
              <w:rFonts w:ascii="Times New Roman" w:hAnsi="Times New Roman" w:cs="Times New Roman"/>
              <w:i/>
              <w:iCs/>
              <w:color w:val="000000"/>
              <w:sz w:val="24"/>
              <w:szCs w:val="24"/>
            </w:rPr>
          </w:rPrChange>
        </w:rPr>
        <w:t xml:space="preserve"> </w:t>
      </w:r>
      <w:proofErr w:type="spellStart"/>
      <w:r w:rsidRPr="00621C07">
        <w:rPr>
          <w:rFonts w:ascii="Times New Roman" w:hAnsi="Times New Roman" w:cs="Times New Roman"/>
          <w:i/>
          <w:iCs/>
          <w:color w:val="000000"/>
          <w:sz w:val="24"/>
          <w:szCs w:val="24"/>
          <w:highlight w:val="yellow"/>
          <w:rPrChange w:id="2533" w:author="Marielle Moraine Butters" w:date="2019-06-17T10:45:00Z">
            <w:rPr>
              <w:rFonts w:ascii="Times New Roman" w:hAnsi="Times New Roman" w:cs="Times New Roman"/>
              <w:i/>
              <w:iCs/>
              <w:color w:val="000000"/>
              <w:sz w:val="24"/>
              <w:szCs w:val="24"/>
            </w:rPr>
          </w:rPrChange>
        </w:rPr>
        <w:t>dámāw</w:t>
      </w:r>
      <w:proofErr w:type="spellEnd"/>
      <w:r w:rsidRPr="00621C07">
        <w:rPr>
          <w:rFonts w:ascii="Times New Roman" w:hAnsi="Times New Roman" w:cs="Times New Roman"/>
          <w:i/>
          <w:iCs/>
          <w:color w:val="000000"/>
          <w:sz w:val="24"/>
          <w:szCs w:val="24"/>
          <w:highlight w:val="yellow"/>
          <w:rPrChange w:id="2534" w:author="Marielle Moraine Butters" w:date="2019-06-17T10:45:00Z">
            <w:rPr>
              <w:rFonts w:ascii="Times New Roman" w:hAnsi="Times New Roman" w:cs="Times New Roman"/>
              <w:i/>
              <w:iCs/>
              <w:color w:val="000000"/>
              <w:sz w:val="24"/>
              <w:szCs w:val="24"/>
            </w:rPr>
          </w:rPrChange>
        </w:rPr>
        <w:t xml:space="preserve">    </w:t>
      </w:r>
      <w:proofErr w:type="spellStart"/>
      <w:r w:rsidRPr="00621C07">
        <w:rPr>
          <w:rFonts w:ascii="Times New Roman" w:hAnsi="Times New Roman" w:cs="Times New Roman"/>
          <w:b/>
          <w:bCs/>
          <w:i/>
          <w:iCs/>
          <w:color w:val="000000"/>
          <w:sz w:val="24"/>
          <w:szCs w:val="24"/>
          <w:highlight w:val="yellow"/>
          <w:rPrChange w:id="2535" w:author="Marielle Moraine Butters" w:date="2019-06-17T10:45:00Z">
            <w:rPr>
              <w:rFonts w:ascii="Times New Roman" w:hAnsi="Times New Roman" w:cs="Times New Roman"/>
              <w:b/>
              <w:bCs/>
              <w:i/>
              <w:iCs/>
              <w:color w:val="000000"/>
              <w:sz w:val="24"/>
              <w:szCs w:val="24"/>
            </w:rPr>
          </w:rPrChange>
        </w:rPr>
        <w:t>kʷáw</w:t>
      </w:r>
      <w:proofErr w:type="spellEnd"/>
    </w:p>
    <w:p w14:paraId="46C6C67C" w14:textId="56F6B890" w:rsidR="00CC3A3C" w:rsidRPr="00621C07" w:rsidRDefault="00CC3A3C">
      <w:pPr>
        <w:spacing w:after="0" w:line="240" w:lineRule="auto"/>
        <w:ind w:left="360" w:firstLine="720"/>
        <w:rPr>
          <w:rFonts w:ascii="Times New Roman" w:eastAsia="Times New Roman" w:hAnsi="Times New Roman" w:cs="Times New Roman"/>
          <w:sz w:val="24"/>
          <w:szCs w:val="24"/>
          <w:highlight w:val="yellow"/>
          <w:rPrChange w:id="2536" w:author="Marielle Moraine Butters" w:date="2019-06-17T10:45:00Z">
            <w:rPr>
              <w:rFonts w:ascii="Times New Roman" w:eastAsia="Times New Roman" w:hAnsi="Times New Roman" w:cs="Times New Roman"/>
              <w:sz w:val="24"/>
              <w:szCs w:val="24"/>
            </w:rPr>
          </w:rPrChange>
        </w:rPr>
        <w:pPrChange w:id="2537" w:author="Marielle Moraine Butters" w:date="2019-06-17T10:33:00Z">
          <w:pPr>
            <w:spacing w:after="0" w:line="240" w:lineRule="auto"/>
            <w:ind w:firstLine="720"/>
          </w:pPr>
        </w:pPrChange>
      </w:pPr>
      <w:r w:rsidRPr="00621C07">
        <w:rPr>
          <w:rFonts w:ascii="Times New Roman" w:eastAsia="Times New Roman" w:hAnsi="Times New Roman" w:cs="Times New Roman"/>
          <w:color w:val="000000"/>
          <w:highlight w:val="yellow"/>
          <w:rPrChange w:id="2538" w:author="Marielle Moraine Butters" w:date="2019-06-17T10:45:00Z">
            <w:rPr>
              <w:rFonts w:ascii="Times New Roman" w:eastAsia="Times New Roman" w:hAnsi="Times New Roman" w:cs="Times New Roman"/>
              <w:color w:val="000000"/>
            </w:rPr>
          </w:rPrChange>
        </w:rPr>
        <w:t>1SG.SBJ</w:t>
      </w:r>
      <w:r w:rsidRPr="00621C07">
        <w:rPr>
          <w:rFonts w:ascii="Times New Roman" w:eastAsia="Times New Roman" w:hAnsi="Times New Roman" w:cs="Times New Roman"/>
          <w:color w:val="000000"/>
          <w:sz w:val="24"/>
          <w:szCs w:val="24"/>
          <w:highlight w:val="yellow"/>
          <w:rPrChange w:id="2539" w:author="Marielle Moraine Butters" w:date="2019-06-17T10:45:00Z">
            <w:rPr>
              <w:rFonts w:ascii="Times New Roman" w:eastAsia="Times New Roman" w:hAnsi="Times New Roman" w:cs="Times New Roman"/>
              <w:color w:val="000000"/>
              <w:sz w:val="24"/>
              <w:szCs w:val="24"/>
            </w:rPr>
          </w:rPrChange>
        </w:rPr>
        <w:t xml:space="preserve">- go     </w:t>
      </w:r>
      <w:r w:rsidRPr="00621C07">
        <w:rPr>
          <w:rFonts w:ascii="Times New Roman" w:eastAsia="Times New Roman" w:hAnsi="Times New Roman" w:cs="Times New Roman"/>
          <w:color w:val="000000"/>
          <w:highlight w:val="yellow"/>
          <w:rPrChange w:id="2540" w:author="Marielle Moraine Butters" w:date="2019-06-17T10:45:00Z">
            <w:rPr>
              <w:rFonts w:ascii="Times New Roman" w:eastAsia="Times New Roman" w:hAnsi="Times New Roman" w:cs="Times New Roman"/>
              <w:color w:val="000000"/>
            </w:rPr>
          </w:rPrChange>
        </w:rPr>
        <w:t xml:space="preserve">ACC     PREP1   </w:t>
      </w:r>
      <w:r w:rsidRPr="00621C07">
        <w:rPr>
          <w:rFonts w:ascii="Times New Roman" w:eastAsia="Times New Roman" w:hAnsi="Times New Roman" w:cs="Times New Roman"/>
          <w:color w:val="000000"/>
          <w:sz w:val="24"/>
          <w:szCs w:val="24"/>
          <w:highlight w:val="yellow"/>
          <w:rPrChange w:id="2541" w:author="Marielle Moraine Butters" w:date="2019-06-17T10:45:00Z">
            <w:rPr>
              <w:rFonts w:ascii="Times New Roman" w:eastAsia="Times New Roman" w:hAnsi="Times New Roman" w:cs="Times New Roman"/>
              <w:color w:val="000000"/>
              <w:sz w:val="24"/>
              <w:szCs w:val="24"/>
            </w:rPr>
          </w:rPrChange>
        </w:rPr>
        <w:t xml:space="preserve">bush        </w:t>
      </w:r>
      <w:r w:rsidR="00FB38E2" w:rsidRPr="00621C07">
        <w:rPr>
          <w:rFonts w:ascii="Times New Roman" w:eastAsia="Times New Roman" w:hAnsi="Times New Roman" w:cs="Times New Roman"/>
          <w:color w:val="000000"/>
          <w:sz w:val="24"/>
          <w:szCs w:val="24"/>
          <w:highlight w:val="yellow"/>
          <w:rPrChange w:id="2542" w:author="Marielle Moraine Butters" w:date="2019-06-17T10:45:00Z">
            <w:rPr>
              <w:rFonts w:ascii="Times New Roman" w:eastAsia="Times New Roman" w:hAnsi="Times New Roman" w:cs="Times New Roman"/>
              <w:color w:val="000000"/>
              <w:sz w:val="24"/>
              <w:szCs w:val="24"/>
            </w:rPr>
          </w:rPrChange>
        </w:rPr>
        <w:t xml:space="preserve"> </w:t>
      </w:r>
      <w:r w:rsidRPr="00621C07">
        <w:rPr>
          <w:rFonts w:ascii="Times New Roman" w:eastAsia="Times New Roman" w:hAnsi="Times New Roman" w:cs="Times New Roman"/>
          <w:color w:val="000000"/>
          <w:highlight w:val="yellow"/>
          <w:rPrChange w:id="2543" w:author="Marielle Moraine Butters" w:date="2019-06-17T10:45:00Z">
            <w:rPr>
              <w:rFonts w:ascii="Times New Roman" w:eastAsia="Times New Roman" w:hAnsi="Times New Roman" w:cs="Times New Roman"/>
              <w:color w:val="000000"/>
            </w:rPr>
          </w:rPrChange>
        </w:rPr>
        <w:t>NEG</w:t>
      </w:r>
    </w:p>
    <w:p w14:paraId="52B957F1" w14:textId="09C5C35D" w:rsidR="00CC3A3C" w:rsidDel="00A6421E" w:rsidRDefault="00CC3A3C">
      <w:pPr>
        <w:pStyle w:val="NoSpacing"/>
        <w:ind w:left="360" w:firstLine="720"/>
        <w:rPr>
          <w:del w:id="2544" w:author="Marielle Moraine Butters" w:date="2019-06-17T10:34:00Z"/>
          <w:rFonts w:ascii="Times New Roman" w:eastAsia="Times New Roman" w:hAnsi="Times New Roman" w:cs="Times New Roman"/>
          <w:color w:val="000000"/>
          <w:sz w:val="24"/>
          <w:szCs w:val="24"/>
          <w:highlight w:val="yellow"/>
        </w:rPr>
      </w:pPr>
      <w:r w:rsidRPr="00621C07">
        <w:rPr>
          <w:rFonts w:ascii="Times New Roman" w:eastAsia="Times New Roman" w:hAnsi="Times New Roman" w:cs="Times New Roman"/>
          <w:color w:val="000000"/>
          <w:sz w:val="24"/>
          <w:szCs w:val="24"/>
          <w:highlight w:val="yellow"/>
          <w:rPrChange w:id="2545" w:author="Marielle Moraine Butters" w:date="2019-06-17T10:45:00Z">
            <w:rPr>
              <w:rFonts w:ascii="Times New Roman" w:eastAsia="Times New Roman" w:hAnsi="Times New Roman" w:cs="Times New Roman"/>
              <w:color w:val="000000"/>
              <w:sz w:val="24"/>
              <w:szCs w:val="24"/>
            </w:rPr>
          </w:rPrChange>
        </w:rPr>
        <w:t>‘I didn’t come back from the bush.’</w:t>
      </w:r>
      <w:r w:rsidR="00713AEB" w:rsidRPr="00621C07">
        <w:rPr>
          <w:rFonts w:ascii="Times New Roman" w:eastAsia="Times New Roman" w:hAnsi="Times New Roman" w:cs="Times New Roman"/>
          <w:color w:val="000000"/>
          <w:sz w:val="24"/>
          <w:szCs w:val="24"/>
          <w:highlight w:val="yellow"/>
          <w:rPrChange w:id="2546" w:author="Marielle Moraine Butters" w:date="2019-06-17T10:45:00Z">
            <w:rPr>
              <w:rFonts w:ascii="Times New Roman" w:eastAsia="Times New Roman" w:hAnsi="Times New Roman" w:cs="Times New Roman"/>
              <w:color w:val="000000"/>
              <w:sz w:val="24"/>
              <w:szCs w:val="24"/>
            </w:rPr>
          </w:rPrChange>
        </w:rPr>
        <w:t xml:space="preserve"> </w:t>
      </w:r>
      <w:del w:id="2547" w:author="Marielle Moraine Butters" w:date="2019-06-17T10:34:00Z">
        <w:r w:rsidR="00713AEB" w:rsidRPr="00621C07" w:rsidDel="003C25A1">
          <w:rPr>
            <w:rFonts w:ascii="Times New Roman" w:eastAsia="Times New Roman" w:hAnsi="Times New Roman" w:cs="Times New Roman"/>
            <w:color w:val="000000"/>
            <w:sz w:val="24"/>
            <w:szCs w:val="24"/>
            <w:highlight w:val="yellow"/>
            <w:rPrChange w:id="2548" w:author="Marielle Moraine Butters" w:date="2019-06-17T10:45:00Z">
              <w:rPr>
                <w:rFonts w:ascii="Times New Roman" w:eastAsia="Times New Roman" w:hAnsi="Times New Roman" w:cs="Times New Roman"/>
                <w:color w:val="000000"/>
                <w:sz w:val="24"/>
                <w:szCs w:val="24"/>
              </w:rPr>
            </w:rPrChange>
          </w:rPr>
          <w:delText>(</w:delText>
        </w:r>
        <w:r w:rsidR="00713AEB" w:rsidRPr="00621C07" w:rsidDel="003C25A1">
          <w:rPr>
            <w:rFonts w:ascii="Times New Roman" w:hAnsi="Times New Roman" w:cs="Times New Roman"/>
            <w:color w:val="000000"/>
            <w:sz w:val="24"/>
            <w:szCs w:val="24"/>
            <w:highlight w:val="yellow"/>
            <w:rPrChange w:id="2549" w:author="Marielle Moraine Butters" w:date="2019-06-17T10:45:00Z">
              <w:rPr>
                <w:rFonts w:ascii="Times New Roman" w:hAnsi="Times New Roman" w:cs="Times New Roman"/>
                <w:color w:val="000000"/>
                <w:sz w:val="24"/>
                <w:szCs w:val="24"/>
              </w:rPr>
            </w:rPrChange>
          </w:rPr>
          <w:delText>Viljoen 2013: 167)</w:delText>
        </w:r>
      </w:del>
    </w:p>
    <w:p w14:paraId="02E48FB2" w14:textId="4D3B15E1" w:rsidR="00A6421E" w:rsidRPr="00621C07" w:rsidRDefault="00A6421E">
      <w:pPr>
        <w:pStyle w:val="NoSpacing"/>
        <w:ind w:left="360" w:firstLine="720"/>
        <w:rPr>
          <w:ins w:id="2550" w:author="Marielle Moraine Butters" w:date="2019-06-19T17:24:00Z"/>
          <w:rFonts w:ascii="Times New Roman" w:eastAsia="Times New Roman" w:hAnsi="Times New Roman" w:cs="Times New Roman"/>
          <w:color w:val="000000"/>
          <w:sz w:val="24"/>
          <w:szCs w:val="24"/>
          <w:highlight w:val="yellow"/>
          <w:rPrChange w:id="2551" w:author="Marielle Moraine Butters" w:date="2019-06-17T10:45:00Z">
            <w:rPr>
              <w:ins w:id="2552" w:author="Marielle Moraine Butters" w:date="2019-06-19T17:24:00Z"/>
              <w:rFonts w:ascii="Times New Roman" w:eastAsia="Times New Roman" w:hAnsi="Times New Roman" w:cs="Times New Roman"/>
              <w:color w:val="000000"/>
              <w:sz w:val="24"/>
              <w:szCs w:val="24"/>
            </w:rPr>
          </w:rPrChange>
        </w:rPr>
        <w:pPrChange w:id="2553" w:author="Marielle Moraine Butters" w:date="2019-06-17T10:34:00Z">
          <w:pPr>
            <w:pStyle w:val="NoSpacing"/>
            <w:ind w:firstLine="720"/>
          </w:pPr>
        </w:pPrChange>
      </w:pPr>
      <w:ins w:id="2554" w:author="Marielle Moraine Butters" w:date="2019-06-19T17:24:00Z">
        <w:r w:rsidRPr="00446292">
          <w:rPr>
            <w:rFonts w:ascii="Times New Roman" w:eastAsia="Times New Roman" w:hAnsi="Times New Roman" w:cs="Times New Roman"/>
            <w:color w:val="000000"/>
            <w:sz w:val="24"/>
            <w:szCs w:val="24"/>
            <w:highlight w:val="yellow"/>
          </w:rPr>
          <w:t>(</w:t>
        </w:r>
        <w:proofErr w:type="spellStart"/>
        <w:r w:rsidRPr="00446292">
          <w:rPr>
            <w:rFonts w:ascii="Times New Roman" w:hAnsi="Times New Roman" w:cs="Times New Roman"/>
            <w:color w:val="000000"/>
            <w:sz w:val="24"/>
            <w:szCs w:val="24"/>
            <w:highlight w:val="yellow"/>
          </w:rPr>
          <w:t>Viljoen</w:t>
        </w:r>
        <w:proofErr w:type="spellEnd"/>
        <w:r w:rsidRPr="00446292">
          <w:rPr>
            <w:rFonts w:ascii="Times New Roman" w:hAnsi="Times New Roman" w:cs="Times New Roman"/>
            <w:color w:val="000000"/>
            <w:sz w:val="24"/>
            <w:szCs w:val="24"/>
            <w:highlight w:val="yellow"/>
          </w:rPr>
          <w:t xml:space="preserve"> 2013: 167</w:t>
        </w:r>
        <w:r>
          <w:rPr>
            <w:rFonts w:ascii="Times New Roman" w:hAnsi="Times New Roman" w:cs="Times New Roman"/>
            <w:color w:val="000000"/>
            <w:sz w:val="24"/>
            <w:szCs w:val="24"/>
            <w:highlight w:val="yellow"/>
          </w:rPr>
          <w:t>)</w:t>
        </w:r>
      </w:ins>
    </w:p>
    <w:p w14:paraId="2B6F8AAC" w14:textId="711C6A23" w:rsidR="00CC3A3C" w:rsidRPr="00621C07" w:rsidRDefault="00CC3A3C">
      <w:pPr>
        <w:pStyle w:val="NoSpacing"/>
        <w:ind w:left="360" w:firstLine="720"/>
        <w:rPr>
          <w:rFonts w:ascii="Times New Roman" w:eastAsia="Times New Roman" w:hAnsi="Times New Roman" w:cs="Times New Roman"/>
          <w:color w:val="000000"/>
          <w:sz w:val="24"/>
          <w:szCs w:val="24"/>
          <w:highlight w:val="yellow"/>
          <w:rPrChange w:id="2555" w:author="Marielle Moraine Butters" w:date="2019-06-17T10:45:00Z">
            <w:rPr>
              <w:rFonts w:ascii="Times New Roman" w:eastAsia="Times New Roman" w:hAnsi="Times New Roman" w:cs="Times New Roman"/>
              <w:color w:val="000000"/>
              <w:sz w:val="24"/>
              <w:szCs w:val="24"/>
            </w:rPr>
          </w:rPrChange>
        </w:rPr>
        <w:pPrChange w:id="2556" w:author="Marielle Moraine Butters" w:date="2019-06-17T10:34:00Z">
          <w:pPr>
            <w:pStyle w:val="NoSpacing"/>
          </w:pPr>
        </w:pPrChange>
      </w:pPr>
      <w:del w:id="2557" w:author="Marielle Moraine Butters" w:date="2019-06-17T10:34:00Z">
        <w:r w:rsidRPr="00621C07" w:rsidDel="003C25A1">
          <w:rPr>
            <w:rFonts w:ascii="Times New Roman" w:eastAsia="Times New Roman" w:hAnsi="Times New Roman" w:cs="Times New Roman"/>
            <w:color w:val="000000"/>
            <w:sz w:val="24"/>
            <w:szCs w:val="24"/>
            <w:highlight w:val="yellow"/>
            <w:rPrChange w:id="2558" w:author="Marielle Moraine Butters" w:date="2019-06-17T10:45:00Z">
              <w:rPr>
                <w:rFonts w:ascii="Times New Roman" w:eastAsia="Times New Roman" w:hAnsi="Times New Roman" w:cs="Times New Roman"/>
                <w:color w:val="000000"/>
                <w:sz w:val="24"/>
                <w:szCs w:val="24"/>
              </w:rPr>
            </w:rPrChange>
          </w:rPr>
          <w:tab/>
        </w:r>
      </w:del>
    </w:p>
    <w:p w14:paraId="7127C551" w14:textId="3CAE8BC1" w:rsidR="00CC3A3C" w:rsidRPr="00621C07" w:rsidRDefault="001E29E9" w:rsidP="0025130F">
      <w:pPr>
        <w:pStyle w:val="NoSpacing"/>
        <w:rPr>
          <w:rFonts w:ascii="Times New Roman" w:hAnsi="Times New Roman" w:cs="Times New Roman"/>
          <w:sz w:val="24"/>
          <w:szCs w:val="24"/>
          <w:highlight w:val="yellow"/>
          <w:rPrChange w:id="2559" w:author="Marielle Moraine Butters" w:date="2019-06-17T10:45:00Z">
            <w:rPr>
              <w:rFonts w:ascii="Times New Roman" w:hAnsi="Times New Roman" w:cs="Times New Roman"/>
              <w:sz w:val="24"/>
              <w:szCs w:val="24"/>
            </w:rPr>
          </w:rPrChange>
        </w:rPr>
      </w:pPr>
      <w:del w:id="2560" w:author="Marielle Moraine Butters" w:date="2019-06-17T10:33:00Z">
        <w:r w:rsidRPr="00621C07" w:rsidDel="003C25A1">
          <w:rPr>
            <w:rFonts w:ascii="Times New Roman" w:hAnsi="Times New Roman" w:cs="Times New Roman"/>
            <w:sz w:val="24"/>
            <w:szCs w:val="24"/>
            <w:highlight w:val="yellow"/>
            <w:rPrChange w:id="2561" w:author="Marielle Moraine Butters" w:date="2019-06-17T10:45:00Z">
              <w:rPr>
                <w:rFonts w:ascii="Times New Roman" w:hAnsi="Times New Roman" w:cs="Times New Roman"/>
                <w:sz w:val="24"/>
                <w:szCs w:val="24"/>
              </w:rPr>
            </w:rPrChange>
          </w:rPr>
          <w:delText>(41</w:delText>
        </w:r>
        <w:r w:rsidR="00CC3A3C" w:rsidRPr="00621C07" w:rsidDel="003C25A1">
          <w:rPr>
            <w:rFonts w:ascii="Times New Roman" w:hAnsi="Times New Roman" w:cs="Times New Roman"/>
            <w:sz w:val="24"/>
            <w:szCs w:val="24"/>
            <w:highlight w:val="yellow"/>
            <w:rPrChange w:id="2562" w:author="Marielle Moraine Butters" w:date="2019-06-17T10:45:00Z">
              <w:rPr>
                <w:rFonts w:ascii="Times New Roman" w:hAnsi="Times New Roman" w:cs="Times New Roman"/>
                <w:sz w:val="24"/>
                <w:szCs w:val="24"/>
              </w:rPr>
            </w:rPrChange>
          </w:rPr>
          <w:delText>)</w:delText>
        </w:r>
      </w:del>
      <w:r w:rsidR="00713AEB" w:rsidRPr="00621C07">
        <w:rPr>
          <w:rFonts w:ascii="Times New Roman" w:hAnsi="Times New Roman" w:cs="Times New Roman"/>
          <w:sz w:val="24"/>
          <w:szCs w:val="24"/>
          <w:highlight w:val="yellow"/>
          <w:rPrChange w:id="2563" w:author="Marielle Moraine Butters" w:date="2019-06-17T10:45:00Z">
            <w:rPr>
              <w:rFonts w:ascii="Times New Roman" w:hAnsi="Times New Roman" w:cs="Times New Roman"/>
              <w:sz w:val="24"/>
              <w:szCs w:val="24"/>
            </w:rPr>
          </w:rPrChange>
        </w:rPr>
        <w:tab/>
      </w:r>
      <w:ins w:id="2564" w:author="Marielle Moraine Butters" w:date="2019-06-17T10:33:00Z">
        <w:r w:rsidR="003C25A1" w:rsidRPr="00621C07">
          <w:rPr>
            <w:rFonts w:ascii="Times New Roman" w:hAnsi="Times New Roman" w:cs="Times New Roman"/>
            <w:sz w:val="24"/>
            <w:szCs w:val="24"/>
            <w:highlight w:val="yellow"/>
            <w:rPrChange w:id="2565" w:author="Marielle Moraine Butters" w:date="2019-06-17T10:45:00Z">
              <w:rPr>
                <w:rFonts w:ascii="Times New Roman" w:hAnsi="Times New Roman" w:cs="Times New Roman"/>
                <w:sz w:val="24"/>
                <w:szCs w:val="24"/>
              </w:rPr>
            </w:rPrChange>
          </w:rPr>
          <w:t xml:space="preserve">b.   </w:t>
        </w:r>
      </w:ins>
      <w:proofErr w:type="spellStart"/>
      <w:r w:rsidR="00CC3A3C" w:rsidRPr="00621C07">
        <w:rPr>
          <w:rFonts w:ascii="Times New Roman" w:hAnsi="Times New Roman" w:cs="Times New Roman"/>
          <w:i/>
          <w:iCs/>
          <w:sz w:val="24"/>
          <w:szCs w:val="24"/>
          <w:highlight w:val="yellow"/>
          <w:rPrChange w:id="2566" w:author="Marielle Moraine Butters" w:date="2019-06-17T10:45:00Z">
            <w:rPr>
              <w:rFonts w:ascii="Times New Roman" w:hAnsi="Times New Roman" w:cs="Times New Roman"/>
              <w:i/>
              <w:iCs/>
              <w:sz w:val="24"/>
              <w:szCs w:val="24"/>
            </w:rPr>
          </w:rPrChange>
        </w:rPr>
        <w:t>béɮe</w:t>
      </w:r>
      <w:proofErr w:type="spellEnd"/>
      <w:r w:rsidR="00CC3A3C" w:rsidRPr="00621C07">
        <w:rPr>
          <w:rFonts w:ascii="Times New Roman" w:hAnsi="Times New Roman" w:cs="Times New Roman"/>
          <w:i/>
          <w:iCs/>
          <w:sz w:val="24"/>
          <w:szCs w:val="24"/>
          <w:highlight w:val="yellow"/>
          <w:rPrChange w:id="2567" w:author="Marielle Moraine Butters" w:date="2019-06-17T10:45:00Z">
            <w:rPr>
              <w:rFonts w:ascii="Times New Roman" w:hAnsi="Times New Roman" w:cs="Times New Roman"/>
              <w:i/>
              <w:iCs/>
              <w:sz w:val="24"/>
              <w:szCs w:val="24"/>
            </w:rPr>
          </w:rPrChange>
        </w:rPr>
        <w:t xml:space="preserve">̄          </w:t>
      </w:r>
      <w:proofErr w:type="spellStart"/>
      <w:r w:rsidR="00CC3A3C" w:rsidRPr="00621C07">
        <w:rPr>
          <w:rFonts w:ascii="Times New Roman" w:hAnsi="Times New Roman" w:cs="Times New Roman"/>
          <w:i/>
          <w:iCs/>
          <w:sz w:val="24"/>
          <w:szCs w:val="24"/>
          <w:highlight w:val="yellow"/>
          <w:rPrChange w:id="2568" w:author="Marielle Moraine Butters" w:date="2019-06-17T10:45:00Z">
            <w:rPr>
              <w:rFonts w:ascii="Times New Roman" w:hAnsi="Times New Roman" w:cs="Times New Roman"/>
              <w:i/>
              <w:iCs/>
              <w:sz w:val="24"/>
              <w:szCs w:val="24"/>
            </w:rPr>
          </w:rPrChange>
        </w:rPr>
        <w:t>nxʷa</w:t>
      </w:r>
      <w:proofErr w:type="spellEnd"/>
      <w:r w:rsidR="00CC3A3C" w:rsidRPr="00621C07">
        <w:rPr>
          <w:rFonts w:ascii="Times New Roman" w:hAnsi="Times New Roman" w:cs="Times New Roman"/>
          <w:i/>
          <w:iCs/>
          <w:sz w:val="24"/>
          <w:szCs w:val="24"/>
          <w:highlight w:val="yellow"/>
          <w:rPrChange w:id="2569" w:author="Marielle Moraine Butters" w:date="2019-06-17T10:45:00Z">
            <w:rPr>
              <w:rFonts w:ascii="Times New Roman" w:hAnsi="Times New Roman" w:cs="Times New Roman"/>
              <w:i/>
              <w:iCs/>
              <w:sz w:val="24"/>
              <w:szCs w:val="24"/>
            </w:rPr>
          </w:rPrChange>
        </w:rPr>
        <w:t xml:space="preserve">̄-jé  </w:t>
      </w:r>
      <w:r w:rsidR="00CC3A3C" w:rsidRPr="00621C07">
        <w:rPr>
          <w:rFonts w:ascii="Times New Roman" w:hAnsi="Times New Roman" w:cs="Times New Roman"/>
          <w:b/>
          <w:bCs/>
          <w:i/>
          <w:iCs/>
          <w:sz w:val="24"/>
          <w:szCs w:val="24"/>
          <w:highlight w:val="yellow"/>
          <w:rPrChange w:id="2570" w:author="Marielle Moraine Butters" w:date="2019-06-17T10:45:00Z">
            <w:rPr>
              <w:rFonts w:ascii="Times New Roman" w:hAnsi="Times New Roman" w:cs="Times New Roman"/>
              <w:b/>
              <w:bCs/>
              <w:i/>
              <w:iCs/>
              <w:sz w:val="24"/>
              <w:szCs w:val="24"/>
            </w:rPr>
          </w:rPrChange>
        </w:rPr>
        <w:t xml:space="preserve"> </w:t>
      </w:r>
      <w:proofErr w:type="spellStart"/>
      <w:r w:rsidR="00CC3A3C" w:rsidRPr="00621C07">
        <w:rPr>
          <w:rFonts w:ascii="Times New Roman" w:hAnsi="Times New Roman" w:cs="Times New Roman"/>
          <w:b/>
          <w:bCs/>
          <w:i/>
          <w:iCs/>
          <w:sz w:val="24"/>
          <w:szCs w:val="24"/>
          <w:highlight w:val="yellow"/>
          <w:rPrChange w:id="2571" w:author="Marielle Moraine Butters" w:date="2019-06-17T10:45:00Z">
            <w:rPr>
              <w:rFonts w:ascii="Times New Roman" w:hAnsi="Times New Roman" w:cs="Times New Roman"/>
              <w:b/>
              <w:bCs/>
              <w:i/>
              <w:iCs/>
              <w:sz w:val="24"/>
              <w:szCs w:val="24"/>
            </w:rPr>
          </w:rPrChange>
        </w:rPr>
        <w:t>áka</w:t>
      </w:r>
      <w:proofErr w:type="spellEnd"/>
      <w:r w:rsidR="00CC3A3C" w:rsidRPr="00621C07">
        <w:rPr>
          <w:rFonts w:ascii="Times New Roman" w:hAnsi="Times New Roman" w:cs="Times New Roman"/>
          <w:b/>
          <w:bCs/>
          <w:i/>
          <w:iCs/>
          <w:sz w:val="24"/>
          <w:szCs w:val="24"/>
          <w:highlight w:val="yellow"/>
          <w:rPrChange w:id="2572" w:author="Marielle Moraine Butters" w:date="2019-06-17T10:45:00Z">
            <w:rPr>
              <w:rFonts w:ascii="Times New Roman" w:hAnsi="Times New Roman" w:cs="Times New Roman"/>
              <w:b/>
              <w:bCs/>
              <w:i/>
              <w:iCs/>
              <w:sz w:val="24"/>
              <w:szCs w:val="24"/>
            </w:rPr>
          </w:rPrChange>
        </w:rPr>
        <w:t>̄</w:t>
      </w:r>
    </w:p>
    <w:p w14:paraId="1DC9B6A7" w14:textId="44C0A619" w:rsidR="00CC3A3C" w:rsidRPr="00621C07" w:rsidRDefault="00CC3A3C" w:rsidP="00CC3A3C">
      <w:pPr>
        <w:pStyle w:val="NoSpacing"/>
        <w:rPr>
          <w:rFonts w:ascii="Times New Roman" w:hAnsi="Times New Roman" w:cs="Times New Roman"/>
          <w:sz w:val="24"/>
          <w:szCs w:val="24"/>
          <w:highlight w:val="yellow"/>
          <w:rPrChange w:id="2573" w:author="Marielle Moraine Butters" w:date="2019-06-17T10:45:00Z">
            <w:rPr>
              <w:rFonts w:ascii="Times New Roman" w:hAnsi="Times New Roman" w:cs="Times New Roman"/>
              <w:sz w:val="24"/>
              <w:szCs w:val="24"/>
            </w:rPr>
          </w:rPrChange>
        </w:rPr>
      </w:pPr>
      <w:r w:rsidRPr="00621C07">
        <w:rPr>
          <w:rFonts w:ascii="Times New Roman" w:hAnsi="Times New Roman" w:cs="Times New Roman"/>
          <w:sz w:val="24"/>
          <w:szCs w:val="24"/>
          <w:highlight w:val="yellow"/>
          <w:rPrChange w:id="2574" w:author="Marielle Moraine Butters" w:date="2019-06-17T10:45:00Z">
            <w:rPr>
              <w:rFonts w:ascii="Times New Roman" w:hAnsi="Times New Roman" w:cs="Times New Roman"/>
              <w:sz w:val="24"/>
              <w:szCs w:val="24"/>
            </w:rPr>
          </w:rPrChange>
        </w:rPr>
        <w:tab/>
      </w:r>
      <w:ins w:id="2575" w:author="Marielle Moraine Butters" w:date="2019-06-17T10:33:00Z">
        <w:r w:rsidR="003C25A1" w:rsidRPr="00621C07">
          <w:rPr>
            <w:rFonts w:ascii="Times New Roman" w:hAnsi="Times New Roman" w:cs="Times New Roman"/>
            <w:sz w:val="24"/>
            <w:szCs w:val="24"/>
            <w:highlight w:val="yellow"/>
            <w:rPrChange w:id="2576" w:author="Marielle Moraine Butters" w:date="2019-06-17T10:45:00Z">
              <w:rPr>
                <w:rFonts w:ascii="Times New Roman" w:hAnsi="Times New Roman" w:cs="Times New Roman"/>
                <w:sz w:val="24"/>
                <w:szCs w:val="24"/>
              </w:rPr>
            </w:rPrChange>
          </w:rPr>
          <w:t xml:space="preserve">      </w:t>
        </w:r>
      </w:ins>
      <w:proofErr w:type="gramStart"/>
      <w:r w:rsidRPr="00621C07">
        <w:rPr>
          <w:rFonts w:ascii="Times New Roman" w:hAnsi="Times New Roman" w:cs="Times New Roman"/>
          <w:sz w:val="24"/>
          <w:szCs w:val="24"/>
          <w:highlight w:val="yellow"/>
          <w:rPrChange w:id="2577" w:author="Marielle Moraine Butters" w:date="2019-06-17T10:45:00Z">
            <w:rPr>
              <w:rFonts w:ascii="Times New Roman" w:hAnsi="Times New Roman" w:cs="Times New Roman"/>
              <w:sz w:val="24"/>
              <w:szCs w:val="24"/>
            </w:rPr>
          </w:rPrChange>
        </w:rPr>
        <w:t>enclosure  goat</w:t>
      </w:r>
      <w:proofErr w:type="gramEnd"/>
      <w:r w:rsidRPr="00621C07">
        <w:rPr>
          <w:rFonts w:ascii="Times New Roman" w:hAnsi="Times New Roman" w:cs="Times New Roman"/>
          <w:sz w:val="24"/>
          <w:szCs w:val="24"/>
          <w:highlight w:val="yellow"/>
          <w:rPrChange w:id="2578" w:author="Marielle Moraine Butters" w:date="2019-06-17T10:45:00Z">
            <w:rPr>
              <w:rFonts w:ascii="Times New Roman" w:hAnsi="Times New Roman" w:cs="Times New Roman"/>
              <w:sz w:val="24"/>
              <w:szCs w:val="24"/>
            </w:rPr>
          </w:rPrChange>
        </w:rPr>
        <w:t>-</w:t>
      </w:r>
      <w:r w:rsidRPr="00621C07">
        <w:rPr>
          <w:rFonts w:ascii="Times New Roman" w:hAnsi="Times New Roman" w:cs="Times New Roman"/>
          <w:highlight w:val="yellow"/>
          <w:rPrChange w:id="2579" w:author="Marielle Moraine Butters" w:date="2019-06-17T10:45:00Z">
            <w:rPr>
              <w:rFonts w:ascii="Times New Roman" w:hAnsi="Times New Roman" w:cs="Times New Roman"/>
            </w:rPr>
          </w:rPrChange>
        </w:rPr>
        <w:t>PL  EXIST</w:t>
      </w:r>
    </w:p>
    <w:p w14:paraId="5E70F2D1" w14:textId="553547AB" w:rsidR="00CC3A3C" w:rsidRPr="00621C07" w:rsidRDefault="00CC3A3C" w:rsidP="00CC3A3C">
      <w:pPr>
        <w:pStyle w:val="NoSpacing"/>
        <w:rPr>
          <w:rFonts w:ascii="Times New Roman" w:hAnsi="Times New Roman" w:cs="Times New Roman"/>
          <w:sz w:val="24"/>
          <w:szCs w:val="24"/>
          <w:highlight w:val="yellow"/>
          <w:rPrChange w:id="2580" w:author="Marielle Moraine Butters" w:date="2019-06-17T10:45:00Z">
            <w:rPr>
              <w:rFonts w:ascii="Times New Roman" w:hAnsi="Times New Roman" w:cs="Times New Roman"/>
              <w:sz w:val="24"/>
              <w:szCs w:val="24"/>
            </w:rPr>
          </w:rPrChange>
        </w:rPr>
      </w:pPr>
      <w:r w:rsidRPr="00621C07">
        <w:rPr>
          <w:rFonts w:ascii="Times New Roman" w:hAnsi="Times New Roman" w:cs="Times New Roman"/>
          <w:sz w:val="24"/>
          <w:szCs w:val="24"/>
          <w:highlight w:val="yellow"/>
          <w:rPrChange w:id="2581" w:author="Marielle Moraine Butters" w:date="2019-06-17T10:45:00Z">
            <w:rPr>
              <w:rFonts w:ascii="Times New Roman" w:hAnsi="Times New Roman" w:cs="Times New Roman"/>
              <w:sz w:val="24"/>
              <w:szCs w:val="24"/>
            </w:rPr>
          </w:rPrChange>
        </w:rPr>
        <w:tab/>
      </w:r>
      <w:ins w:id="2582" w:author="Marielle Moraine Butters" w:date="2019-06-17T10:33:00Z">
        <w:r w:rsidR="003C25A1" w:rsidRPr="00621C07">
          <w:rPr>
            <w:rFonts w:ascii="Times New Roman" w:hAnsi="Times New Roman" w:cs="Times New Roman"/>
            <w:sz w:val="24"/>
            <w:szCs w:val="24"/>
            <w:highlight w:val="yellow"/>
            <w:rPrChange w:id="2583" w:author="Marielle Moraine Butters" w:date="2019-06-17T10:45:00Z">
              <w:rPr>
                <w:rFonts w:ascii="Times New Roman" w:hAnsi="Times New Roman" w:cs="Times New Roman"/>
                <w:sz w:val="24"/>
                <w:szCs w:val="24"/>
              </w:rPr>
            </w:rPrChange>
          </w:rPr>
          <w:t xml:space="preserve">     </w:t>
        </w:r>
      </w:ins>
      <w:r w:rsidRPr="00621C07">
        <w:rPr>
          <w:rFonts w:ascii="Times New Roman" w:hAnsi="Times New Roman" w:cs="Times New Roman"/>
          <w:sz w:val="24"/>
          <w:szCs w:val="24"/>
          <w:highlight w:val="yellow"/>
          <w:rPrChange w:id="2584" w:author="Marielle Moraine Butters" w:date="2019-06-17T10:45:00Z">
            <w:rPr>
              <w:rFonts w:ascii="Times New Roman" w:hAnsi="Times New Roman" w:cs="Times New Roman"/>
              <w:sz w:val="24"/>
              <w:szCs w:val="24"/>
            </w:rPr>
          </w:rPrChange>
        </w:rPr>
        <w:t xml:space="preserve">‘…there is </w:t>
      </w:r>
      <w:r w:rsidR="00713AEB" w:rsidRPr="00621C07">
        <w:rPr>
          <w:rFonts w:ascii="Times New Roman" w:hAnsi="Times New Roman" w:cs="Times New Roman"/>
          <w:sz w:val="24"/>
          <w:szCs w:val="24"/>
          <w:highlight w:val="yellow"/>
          <w:rPrChange w:id="2585" w:author="Marielle Moraine Butters" w:date="2019-06-17T10:45:00Z">
            <w:rPr>
              <w:rFonts w:ascii="Times New Roman" w:hAnsi="Times New Roman" w:cs="Times New Roman"/>
              <w:sz w:val="24"/>
              <w:szCs w:val="24"/>
            </w:rPr>
          </w:rPrChange>
        </w:rPr>
        <w:t xml:space="preserve">a goat enclosure.’ </w:t>
      </w:r>
      <w:ins w:id="2586" w:author="Marielle Moraine Butters" w:date="2019-06-19T17:25:00Z">
        <w:r w:rsidR="00A6421E" w:rsidRPr="00446292">
          <w:rPr>
            <w:rFonts w:ascii="Times New Roman" w:eastAsia="Times New Roman" w:hAnsi="Times New Roman" w:cs="Times New Roman"/>
            <w:color w:val="000000"/>
            <w:sz w:val="24"/>
            <w:szCs w:val="24"/>
            <w:highlight w:val="yellow"/>
          </w:rPr>
          <w:t>(</w:t>
        </w:r>
        <w:proofErr w:type="spellStart"/>
        <w:r w:rsidR="00A6421E" w:rsidRPr="00446292">
          <w:rPr>
            <w:rFonts w:ascii="Times New Roman" w:hAnsi="Times New Roman" w:cs="Times New Roman"/>
            <w:color w:val="000000"/>
            <w:sz w:val="24"/>
            <w:szCs w:val="24"/>
            <w:highlight w:val="yellow"/>
          </w:rPr>
          <w:t>Viljoen</w:t>
        </w:r>
        <w:proofErr w:type="spellEnd"/>
        <w:r w:rsidR="00A6421E" w:rsidRPr="00446292">
          <w:rPr>
            <w:rFonts w:ascii="Times New Roman" w:hAnsi="Times New Roman" w:cs="Times New Roman"/>
            <w:color w:val="000000"/>
            <w:sz w:val="24"/>
            <w:szCs w:val="24"/>
            <w:highlight w:val="yellow"/>
          </w:rPr>
          <w:t xml:space="preserve"> 2013: 454</w:t>
        </w:r>
        <w:r w:rsidR="00A6421E">
          <w:rPr>
            <w:rFonts w:ascii="Times New Roman" w:hAnsi="Times New Roman" w:cs="Times New Roman"/>
            <w:color w:val="000000"/>
            <w:sz w:val="24"/>
            <w:szCs w:val="24"/>
            <w:highlight w:val="yellow"/>
          </w:rPr>
          <w:t>)</w:t>
        </w:r>
      </w:ins>
      <w:del w:id="2587" w:author="Marielle Moraine Butters" w:date="2019-06-17T10:33:00Z">
        <w:r w:rsidR="00713AEB" w:rsidRPr="00621C07" w:rsidDel="003C25A1">
          <w:rPr>
            <w:rFonts w:ascii="Times New Roman" w:hAnsi="Times New Roman" w:cs="Times New Roman"/>
            <w:sz w:val="24"/>
            <w:szCs w:val="24"/>
            <w:highlight w:val="yellow"/>
            <w:rPrChange w:id="2588" w:author="Marielle Moraine Butters" w:date="2019-06-17T10:45:00Z">
              <w:rPr>
                <w:rFonts w:ascii="Times New Roman" w:hAnsi="Times New Roman" w:cs="Times New Roman"/>
                <w:sz w:val="24"/>
                <w:szCs w:val="24"/>
              </w:rPr>
            </w:rPrChange>
          </w:rPr>
          <w:delText>(Viljoen 2013: 454)</w:delText>
        </w:r>
      </w:del>
    </w:p>
    <w:p w14:paraId="2E202713" w14:textId="77777777" w:rsidR="008E299A" w:rsidRPr="00621C07" w:rsidRDefault="008E299A" w:rsidP="00CC3A3C">
      <w:pPr>
        <w:pStyle w:val="NoSpacing"/>
        <w:rPr>
          <w:rFonts w:ascii="Times New Roman" w:hAnsi="Times New Roman" w:cs="Times New Roman"/>
          <w:sz w:val="24"/>
          <w:szCs w:val="24"/>
          <w:highlight w:val="yellow"/>
          <w:rPrChange w:id="2589" w:author="Marielle Moraine Butters" w:date="2019-06-17T10:45:00Z">
            <w:rPr>
              <w:rFonts w:ascii="Times New Roman" w:hAnsi="Times New Roman" w:cs="Times New Roman"/>
              <w:sz w:val="24"/>
              <w:szCs w:val="24"/>
            </w:rPr>
          </w:rPrChange>
        </w:rPr>
      </w:pPr>
    </w:p>
    <w:p w14:paraId="2287D401" w14:textId="4D033EDF" w:rsidR="008E299A" w:rsidRPr="00621C07" w:rsidRDefault="00FB38E2" w:rsidP="00331F69">
      <w:pPr>
        <w:pStyle w:val="NoSpacing"/>
        <w:rPr>
          <w:rFonts w:ascii="Times New Roman" w:hAnsi="Times New Roman" w:cs="Times New Roman"/>
          <w:sz w:val="24"/>
          <w:szCs w:val="24"/>
          <w:highlight w:val="yellow"/>
          <w:rPrChange w:id="2590" w:author="Marielle Moraine Butters" w:date="2019-06-17T10:45:00Z">
            <w:rPr>
              <w:rFonts w:ascii="Times New Roman" w:hAnsi="Times New Roman" w:cs="Times New Roman"/>
              <w:sz w:val="24"/>
              <w:szCs w:val="24"/>
            </w:rPr>
          </w:rPrChange>
        </w:rPr>
      </w:pPr>
      <w:r w:rsidRPr="00621C07">
        <w:rPr>
          <w:rFonts w:ascii="Times New Roman" w:hAnsi="Times New Roman" w:cs="Times New Roman"/>
          <w:sz w:val="24"/>
          <w:szCs w:val="24"/>
          <w:highlight w:val="yellow"/>
          <w:rPrChange w:id="2591" w:author="Marielle Moraine Butters" w:date="2019-06-17T10:45:00Z">
            <w:rPr>
              <w:rFonts w:ascii="Times New Roman" w:hAnsi="Times New Roman" w:cs="Times New Roman"/>
              <w:sz w:val="24"/>
              <w:szCs w:val="24"/>
            </w:rPr>
          </w:rPrChange>
        </w:rPr>
        <w:t xml:space="preserve"> </w:t>
      </w:r>
      <w:ins w:id="2592" w:author="Marielle Moraine Butters" w:date="2019-06-19T17:25:00Z">
        <w:r w:rsidR="00A6421E">
          <w:rPr>
            <w:rFonts w:ascii="Times New Roman" w:hAnsi="Times New Roman" w:cs="Times New Roman"/>
            <w:sz w:val="24"/>
            <w:szCs w:val="24"/>
            <w:highlight w:val="yellow"/>
          </w:rPr>
          <w:tab/>
        </w:r>
      </w:ins>
      <w:del w:id="2593" w:author="Marielle Moraine Butters" w:date="2019-06-17T10:34:00Z">
        <w:r w:rsidR="001E29E9" w:rsidRPr="00621C07" w:rsidDel="003C25A1">
          <w:rPr>
            <w:rFonts w:ascii="Times New Roman" w:hAnsi="Times New Roman" w:cs="Times New Roman"/>
            <w:sz w:val="24"/>
            <w:szCs w:val="24"/>
            <w:highlight w:val="yellow"/>
            <w:rPrChange w:id="2594" w:author="Marielle Moraine Butters" w:date="2019-06-17T10:45:00Z">
              <w:rPr>
                <w:rFonts w:ascii="Times New Roman" w:hAnsi="Times New Roman" w:cs="Times New Roman"/>
                <w:sz w:val="24"/>
                <w:szCs w:val="24"/>
              </w:rPr>
            </w:rPrChange>
          </w:rPr>
          <w:delText>(42</w:delText>
        </w:r>
        <w:r w:rsidR="008E299A" w:rsidRPr="00621C07" w:rsidDel="003C25A1">
          <w:rPr>
            <w:rFonts w:ascii="Times New Roman" w:hAnsi="Times New Roman" w:cs="Times New Roman"/>
            <w:sz w:val="24"/>
            <w:szCs w:val="24"/>
            <w:highlight w:val="yellow"/>
            <w:rPrChange w:id="2595" w:author="Marielle Moraine Butters" w:date="2019-06-17T10:45:00Z">
              <w:rPr>
                <w:rFonts w:ascii="Times New Roman" w:hAnsi="Times New Roman" w:cs="Times New Roman"/>
                <w:sz w:val="24"/>
                <w:szCs w:val="24"/>
              </w:rPr>
            </w:rPrChange>
          </w:rPr>
          <w:delText>)</w:delText>
        </w:r>
        <w:r w:rsidR="008E299A" w:rsidRPr="00621C07" w:rsidDel="003C25A1">
          <w:rPr>
            <w:rFonts w:ascii="Times New Roman" w:hAnsi="Times New Roman" w:cs="Times New Roman"/>
            <w:sz w:val="24"/>
            <w:szCs w:val="24"/>
            <w:highlight w:val="yellow"/>
            <w:rPrChange w:id="2596" w:author="Marielle Moraine Butters" w:date="2019-06-17T10:45:00Z">
              <w:rPr>
                <w:rFonts w:ascii="Times New Roman" w:hAnsi="Times New Roman" w:cs="Times New Roman"/>
                <w:sz w:val="24"/>
                <w:szCs w:val="24"/>
              </w:rPr>
            </w:rPrChange>
          </w:rPr>
          <w:tab/>
        </w:r>
      </w:del>
      <w:ins w:id="2597" w:author="Marielle Moraine Butters" w:date="2019-06-17T10:34:00Z">
        <w:r w:rsidR="003C25A1" w:rsidRPr="00621C07">
          <w:rPr>
            <w:rFonts w:ascii="Times New Roman" w:hAnsi="Times New Roman" w:cs="Times New Roman"/>
            <w:sz w:val="24"/>
            <w:szCs w:val="24"/>
            <w:highlight w:val="yellow"/>
            <w:rPrChange w:id="2598" w:author="Marielle Moraine Butters" w:date="2019-06-17T10:45:00Z">
              <w:rPr>
                <w:rFonts w:ascii="Times New Roman" w:hAnsi="Times New Roman" w:cs="Times New Roman"/>
                <w:sz w:val="24"/>
                <w:szCs w:val="24"/>
              </w:rPr>
            </w:rPrChange>
          </w:rPr>
          <w:t xml:space="preserve">c.   </w:t>
        </w:r>
      </w:ins>
      <w:proofErr w:type="spellStart"/>
      <w:r w:rsidR="00331F69" w:rsidRPr="00621C07">
        <w:rPr>
          <w:rFonts w:ascii="Times New Roman" w:hAnsi="Times New Roman" w:cs="Times New Roman"/>
          <w:i/>
          <w:iCs/>
          <w:sz w:val="24"/>
          <w:szCs w:val="24"/>
          <w:highlight w:val="yellow"/>
          <w:rPrChange w:id="2599" w:author="Marielle Moraine Butters" w:date="2019-06-17T10:45:00Z">
            <w:rPr>
              <w:rFonts w:ascii="Times New Roman" w:hAnsi="Times New Roman" w:cs="Times New Roman"/>
              <w:i/>
              <w:iCs/>
              <w:sz w:val="24"/>
              <w:szCs w:val="24"/>
            </w:rPr>
          </w:rPrChange>
        </w:rPr>
        <w:t>fāgʷālākʷ</w:t>
      </w:r>
      <w:proofErr w:type="spellEnd"/>
      <w:r w:rsidR="00331F69" w:rsidRPr="00621C07">
        <w:rPr>
          <w:rFonts w:ascii="Times New Roman" w:hAnsi="Times New Roman" w:cs="Times New Roman"/>
          <w:i/>
          <w:iCs/>
          <w:sz w:val="24"/>
          <w:szCs w:val="24"/>
          <w:highlight w:val="yellow"/>
          <w:rPrChange w:id="2600" w:author="Marielle Moraine Butters" w:date="2019-06-17T10:45:00Z">
            <w:rPr>
              <w:rFonts w:ascii="Times New Roman" w:hAnsi="Times New Roman" w:cs="Times New Roman"/>
              <w:i/>
              <w:iCs/>
              <w:sz w:val="24"/>
              <w:szCs w:val="24"/>
            </w:rPr>
          </w:rPrChange>
        </w:rPr>
        <w:t xml:space="preserve">   </w:t>
      </w:r>
      <w:proofErr w:type="spellStart"/>
      <w:r w:rsidR="00331F69" w:rsidRPr="00621C07">
        <w:rPr>
          <w:rFonts w:ascii="Times New Roman" w:hAnsi="Times New Roman" w:cs="Times New Roman"/>
          <w:i/>
          <w:iCs/>
          <w:sz w:val="24"/>
          <w:szCs w:val="24"/>
          <w:highlight w:val="yellow"/>
          <w:rPrChange w:id="2601" w:author="Marielle Moraine Butters" w:date="2019-06-17T10:45:00Z">
            <w:rPr>
              <w:rFonts w:ascii="Times New Roman" w:hAnsi="Times New Roman" w:cs="Times New Roman"/>
              <w:i/>
              <w:iCs/>
              <w:sz w:val="24"/>
              <w:szCs w:val="24"/>
            </w:rPr>
          </w:rPrChange>
        </w:rPr>
        <w:t>zēnéj</w:t>
      </w:r>
      <w:proofErr w:type="spellEnd"/>
      <w:r w:rsidR="00331F69" w:rsidRPr="00621C07">
        <w:rPr>
          <w:rFonts w:ascii="Times New Roman" w:hAnsi="Times New Roman" w:cs="Times New Roman"/>
          <w:i/>
          <w:iCs/>
          <w:sz w:val="24"/>
          <w:szCs w:val="24"/>
          <w:highlight w:val="yellow"/>
          <w:rPrChange w:id="2602" w:author="Marielle Moraine Butters" w:date="2019-06-17T10:45:00Z">
            <w:rPr>
              <w:rFonts w:ascii="Times New Roman" w:hAnsi="Times New Roman" w:cs="Times New Roman"/>
              <w:i/>
              <w:iCs/>
              <w:sz w:val="24"/>
              <w:szCs w:val="24"/>
            </w:rPr>
          </w:rPrChange>
        </w:rPr>
        <w:t xml:space="preserve">   </w:t>
      </w:r>
      <w:proofErr w:type="spellStart"/>
      <w:r w:rsidR="00331F69" w:rsidRPr="00621C07">
        <w:rPr>
          <w:rFonts w:ascii="Times New Roman" w:hAnsi="Times New Roman" w:cs="Times New Roman"/>
          <w:b/>
          <w:bCs/>
          <w:i/>
          <w:iCs/>
          <w:sz w:val="24"/>
          <w:szCs w:val="24"/>
          <w:highlight w:val="yellow"/>
          <w:rPrChange w:id="2603" w:author="Marielle Moraine Butters" w:date="2019-06-17T10:45:00Z">
            <w:rPr>
              <w:rFonts w:ascii="Times New Roman" w:hAnsi="Times New Roman" w:cs="Times New Roman"/>
              <w:b/>
              <w:bCs/>
              <w:i/>
              <w:iCs/>
              <w:sz w:val="24"/>
              <w:szCs w:val="24"/>
            </w:rPr>
          </w:rPrChange>
        </w:rPr>
        <w:t>ákʷāw</w:t>
      </w:r>
      <w:proofErr w:type="spellEnd"/>
    </w:p>
    <w:p w14:paraId="4FDCE482" w14:textId="40FCAC5F" w:rsidR="00331F69" w:rsidRPr="00621C07" w:rsidRDefault="00331F69" w:rsidP="00331F69">
      <w:pPr>
        <w:pStyle w:val="NoSpacing"/>
        <w:rPr>
          <w:rFonts w:ascii="Times New Roman" w:hAnsi="Times New Roman" w:cs="Times New Roman"/>
          <w:sz w:val="24"/>
          <w:szCs w:val="24"/>
          <w:highlight w:val="yellow"/>
          <w:rPrChange w:id="2604" w:author="Marielle Moraine Butters" w:date="2019-06-17T10:45:00Z">
            <w:rPr>
              <w:rFonts w:ascii="Times New Roman" w:hAnsi="Times New Roman" w:cs="Times New Roman"/>
              <w:sz w:val="24"/>
              <w:szCs w:val="24"/>
            </w:rPr>
          </w:rPrChange>
        </w:rPr>
      </w:pPr>
      <w:r w:rsidRPr="00621C07">
        <w:rPr>
          <w:rFonts w:ascii="Times New Roman" w:hAnsi="Times New Roman" w:cs="Times New Roman"/>
          <w:sz w:val="24"/>
          <w:szCs w:val="24"/>
          <w:highlight w:val="yellow"/>
          <w:rPrChange w:id="2605" w:author="Marielle Moraine Butters" w:date="2019-06-17T10:45:00Z">
            <w:rPr>
              <w:rFonts w:ascii="Times New Roman" w:hAnsi="Times New Roman" w:cs="Times New Roman"/>
              <w:sz w:val="24"/>
              <w:szCs w:val="24"/>
            </w:rPr>
          </w:rPrChange>
        </w:rPr>
        <w:tab/>
      </w:r>
      <w:ins w:id="2606" w:author="Marielle Moraine Butters" w:date="2019-06-17T10:34:00Z">
        <w:r w:rsidR="003C25A1" w:rsidRPr="00621C07">
          <w:rPr>
            <w:rFonts w:ascii="Times New Roman" w:hAnsi="Times New Roman" w:cs="Times New Roman"/>
            <w:sz w:val="24"/>
            <w:szCs w:val="24"/>
            <w:highlight w:val="yellow"/>
            <w:rPrChange w:id="2607" w:author="Marielle Moraine Butters" w:date="2019-06-17T10:45:00Z">
              <w:rPr>
                <w:rFonts w:ascii="Times New Roman" w:hAnsi="Times New Roman" w:cs="Times New Roman"/>
                <w:sz w:val="24"/>
                <w:szCs w:val="24"/>
              </w:rPr>
            </w:rPrChange>
          </w:rPr>
          <w:t xml:space="preserve">      </w:t>
        </w:r>
      </w:ins>
      <w:proofErr w:type="gramStart"/>
      <w:r w:rsidRPr="00621C07">
        <w:rPr>
          <w:rFonts w:ascii="Times New Roman" w:hAnsi="Times New Roman" w:cs="Times New Roman"/>
          <w:sz w:val="24"/>
          <w:szCs w:val="24"/>
          <w:highlight w:val="yellow"/>
          <w:rPrChange w:id="2608" w:author="Marielle Moraine Butters" w:date="2019-06-17T10:45:00Z">
            <w:rPr>
              <w:rFonts w:ascii="Times New Roman" w:hAnsi="Times New Roman" w:cs="Times New Roman"/>
              <w:sz w:val="24"/>
              <w:szCs w:val="24"/>
            </w:rPr>
          </w:rPrChange>
        </w:rPr>
        <w:t>leprosy</w:t>
      </w:r>
      <w:proofErr w:type="gramEnd"/>
      <w:r w:rsidRPr="00621C07">
        <w:rPr>
          <w:rFonts w:ascii="Times New Roman" w:hAnsi="Times New Roman" w:cs="Times New Roman"/>
          <w:sz w:val="24"/>
          <w:szCs w:val="24"/>
          <w:highlight w:val="yellow"/>
          <w:rPrChange w:id="2609" w:author="Marielle Moraine Butters" w:date="2019-06-17T10:45:00Z">
            <w:rPr>
              <w:rFonts w:ascii="Times New Roman" w:hAnsi="Times New Roman" w:cs="Times New Roman"/>
              <w:sz w:val="24"/>
              <w:szCs w:val="24"/>
            </w:rPr>
          </w:rPrChange>
        </w:rPr>
        <w:t xml:space="preserve">      again   </w:t>
      </w:r>
      <w:r w:rsidRPr="00621C07">
        <w:rPr>
          <w:rFonts w:ascii="Times New Roman" w:hAnsi="Times New Roman" w:cs="Times New Roman"/>
          <w:highlight w:val="yellow"/>
          <w:rPrChange w:id="2610" w:author="Marielle Moraine Butters" w:date="2019-06-17T10:45:00Z">
            <w:rPr>
              <w:rFonts w:ascii="Times New Roman" w:hAnsi="Times New Roman" w:cs="Times New Roman"/>
            </w:rPr>
          </w:rPrChange>
        </w:rPr>
        <w:t>NEG.EXIST</w:t>
      </w:r>
    </w:p>
    <w:p w14:paraId="68372744" w14:textId="6C37CBEB" w:rsidR="00331F69" w:rsidRPr="00331F69" w:rsidRDefault="00331F69" w:rsidP="00331F69">
      <w:pPr>
        <w:pStyle w:val="NoSpacing"/>
        <w:rPr>
          <w:rFonts w:ascii="Times New Roman" w:hAnsi="Times New Roman" w:cs="Times New Roman"/>
          <w:sz w:val="24"/>
          <w:szCs w:val="24"/>
        </w:rPr>
      </w:pPr>
      <w:r w:rsidRPr="00621C07">
        <w:rPr>
          <w:rFonts w:ascii="Times New Roman" w:hAnsi="Times New Roman" w:cs="Times New Roman"/>
          <w:sz w:val="24"/>
          <w:szCs w:val="24"/>
          <w:highlight w:val="yellow"/>
          <w:rPrChange w:id="2611" w:author="Marielle Moraine Butters" w:date="2019-06-17T10:45:00Z">
            <w:rPr>
              <w:rFonts w:ascii="Times New Roman" w:hAnsi="Times New Roman" w:cs="Times New Roman"/>
              <w:sz w:val="24"/>
              <w:szCs w:val="24"/>
            </w:rPr>
          </w:rPrChange>
        </w:rPr>
        <w:tab/>
      </w:r>
      <w:ins w:id="2612" w:author="Marielle Moraine Butters" w:date="2019-06-17T10:34:00Z">
        <w:r w:rsidR="003C25A1" w:rsidRPr="00621C07">
          <w:rPr>
            <w:rFonts w:ascii="Times New Roman" w:hAnsi="Times New Roman" w:cs="Times New Roman"/>
            <w:sz w:val="24"/>
            <w:szCs w:val="24"/>
            <w:highlight w:val="yellow"/>
            <w:rPrChange w:id="2613" w:author="Marielle Moraine Butters" w:date="2019-06-17T10:45:00Z">
              <w:rPr>
                <w:rFonts w:ascii="Times New Roman" w:hAnsi="Times New Roman" w:cs="Times New Roman"/>
                <w:sz w:val="24"/>
                <w:szCs w:val="24"/>
              </w:rPr>
            </w:rPrChange>
          </w:rPr>
          <w:t xml:space="preserve">     </w:t>
        </w:r>
      </w:ins>
      <w:r w:rsidRPr="00621C07">
        <w:rPr>
          <w:rFonts w:ascii="Times New Roman" w:hAnsi="Times New Roman" w:cs="Times New Roman"/>
          <w:sz w:val="24"/>
          <w:szCs w:val="24"/>
          <w:highlight w:val="yellow"/>
          <w:rPrChange w:id="2614" w:author="Marielle Moraine Butters" w:date="2019-06-17T10:45:00Z">
            <w:rPr>
              <w:rFonts w:ascii="Times New Roman" w:hAnsi="Times New Roman" w:cs="Times New Roman"/>
              <w:sz w:val="24"/>
              <w:szCs w:val="24"/>
            </w:rPr>
          </w:rPrChange>
        </w:rPr>
        <w:t>‘There is no more leprosy (lit. Leprosy again didn’t exist</w:t>
      </w:r>
      <w:r w:rsidR="00713AEB" w:rsidRPr="00621C07">
        <w:rPr>
          <w:rFonts w:ascii="Times New Roman" w:hAnsi="Times New Roman" w:cs="Times New Roman"/>
          <w:sz w:val="24"/>
          <w:szCs w:val="24"/>
          <w:highlight w:val="yellow"/>
          <w:rPrChange w:id="2615" w:author="Marielle Moraine Butters" w:date="2019-06-17T10:45:00Z">
            <w:rPr>
              <w:rFonts w:ascii="Times New Roman" w:hAnsi="Times New Roman" w:cs="Times New Roman"/>
              <w:sz w:val="24"/>
              <w:szCs w:val="24"/>
            </w:rPr>
          </w:rPrChange>
        </w:rPr>
        <w:t>)</w:t>
      </w:r>
      <w:r w:rsidR="00FB38E2" w:rsidRPr="00621C07">
        <w:rPr>
          <w:rFonts w:ascii="Times New Roman" w:hAnsi="Times New Roman" w:cs="Times New Roman"/>
          <w:sz w:val="24"/>
          <w:szCs w:val="24"/>
          <w:highlight w:val="yellow"/>
          <w:rPrChange w:id="2616" w:author="Marielle Moraine Butters" w:date="2019-06-17T10:45:00Z">
            <w:rPr>
              <w:rFonts w:ascii="Times New Roman" w:hAnsi="Times New Roman" w:cs="Times New Roman"/>
              <w:sz w:val="24"/>
              <w:szCs w:val="24"/>
            </w:rPr>
          </w:rPrChange>
        </w:rPr>
        <w:t>’</w:t>
      </w:r>
      <w:r w:rsidR="00713AEB" w:rsidRPr="00621C07">
        <w:rPr>
          <w:rFonts w:ascii="Times New Roman" w:hAnsi="Times New Roman" w:cs="Times New Roman"/>
          <w:sz w:val="24"/>
          <w:szCs w:val="24"/>
          <w:highlight w:val="yellow"/>
          <w:rPrChange w:id="2617" w:author="Marielle Moraine Butters" w:date="2019-06-17T10:45:00Z">
            <w:rPr>
              <w:rFonts w:ascii="Times New Roman" w:hAnsi="Times New Roman" w:cs="Times New Roman"/>
              <w:sz w:val="24"/>
              <w:szCs w:val="24"/>
            </w:rPr>
          </w:rPrChange>
        </w:rPr>
        <w:t xml:space="preserve"> </w:t>
      </w:r>
      <w:ins w:id="2618" w:author="Marielle Moraine Butters" w:date="2019-06-19T17:25:00Z">
        <w:r w:rsidR="00A6421E" w:rsidRPr="00446292">
          <w:rPr>
            <w:rFonts w:ascii="Times New Roman" w:eastAsia="Times New Roman" w:hAnsi="Times New Roman" w:cs="Times New Roman"/>
            <w:color w:val="000000"/>
            <w:sz w:val="24"/>
            <w:szCs w:val="24"/>
            <w:highlight w:val="yellow"/>
          </w:rPr>
          <w:t>(</w:t>
        </w:r>
        <w:proofErr w:type="spellStart"/>
        <w:r w:rsidR="00A6421E" w:rsidRPr="00446292">
          <w:rPr>
            <w:rFonts w:ascii="Times New Roman" w:hAnsi="Times New Roman" w:cs="Times New Roman"/>
            <w:color w:val="000000"/>
            <w:sz w:val="24"/>
            <w:szCs w:val="24"/>
            <w:highlight w:val="yellow"/>
          </w:rPr>
          <w:t>Viljoen</w:t>
        </w:r>
        <w:proofErr w:type="spellEnd"/>
        <w:r w:rsidR="00A6421E" w:rsidRPr="00446292">
          <w:rPr>
            <w:rFonts w:ascii="Times New Roman" w:hAnsi="Times New Roman" w:cs="Times New Roman"/>
            <w:color w:val="000000"/>
            <w:sz w:val="24"/>
            <w:szCs w:val="24"/>
            <w:highlight w:val="yellow"/>
          </w:rPr>
          <w:t xml:space="preserve"> 2013: 490)</w:t>
        </w:r>
        <w:r w:rsidR="00A6421E" w:rsidRPr="00A6421E" w:rsidDel="003C25A1">
          <w:rPr>
            <w:rFonts w:ascii="Times New Roman" w:hAnsi="Times New Roman" w:cs="Times New Roman"/>
            <w:sz w:val="24"/>
            <w:szCs w:val="24"/>
            <w:highlight w:val="yellow"/>
          </w:rPr>
          <w:t xml:space="preserve"> </w:t>
        </w:r>
      </w:ins>
      <w:del w:id="2619" w:author="Marielle Moraine Butters" w:date="2019-06-17T10:34:00Z">
        <w:r w:rsidR="00713AEB" w:rsidRPr="00621C07" w:rsidDel="003C25A1">
          <w:rPr>
            <w:rFonts w:ascii="Times New Roman" w:hAnsi="Times New Roman" w:cs="Times New Roman"/>
            <w:sz w:val="24"/>
            <w:szCs w:val="24"/>
            <w:highlight w:val="yellow"/>
            <w:rPrChange w:id="2620" w:author="Marielle Moraine Butters" w:date="2019-06-17T10:45:00Z">
              <w:rPr>
                <w:rFonts w:ascii="Times New Roman" w:hAnsi="Times New Roman" w:cs="Times New Roman"/>
                <w:sz w:val="24"/>
                <w:szCs w:val="24"/>
              </w:rPr>
            </w:rPrChange>
          </w:rPr>
          <w:delText>(Viljoen 2013: 490)</w:delText>
        </w:r>
      </w:del>
    </w:p>
    <w:p w14:paraId="26EA45F4" w14:textId="77777777" w:rsidR="008E299A" w:rsidRDefault="008E299A" w:rsidP="008E299A">
      <w:pPr>
        <w:pStyle w:val="NoSpacing"/>
        <w:rPr>
          <w:rFonts w:ascii="Times New Roman" w:hAnsi="Times New Roman" w:cs="Times New Roman"/>
          <w:sz w:val="24"/>
          <w:szCs w:val="24"/>
        </w:rPr>
      </w:pPr>
    </w:p>
    <w:p w14:paraId="048A6AD9" w14:textId="21D5870E" w:rsidR="008E299A" w:rsidRPr="00331F69" w:rsidRDefault="008E299A" w:rsidP="00331F69">
      <w:pPr>
        <w:pStyle w:val="NoSpacing"/>
        <w:spacing w:line="480" w:lineRule="auto"/>
        <w:rPr>
          <w:rFonts w:ascii="Times New Roman" w:eastAsia="Times New Roman" w:hAnsi="Times New Roman" w:cs="Times New Roman"/>
          <w:color w:val="000000"/>
          <w:sz w:val="24"/>
          <w:szCs w:val="24"/>
        </w:rPr>
      </w:pPr>
      <w:r>
        <w:rPr>
          <w:rFonts w:ascii="Times New Roman" w:hAnsi="Times New Roman" w:cs="Times New Roman"/>
          <w:sz w:val="24"/>
          <w:szCs w:val="24"/>
        </w:rPr>
        <w:tab/>
      </w:r>
      <w:moveFromRangeStart w:id="2621" w:author="Marielle Moraine Butters" w:date="2019-06-17T10:35:00Z" w:name="move11660123"/>
      <w:moveFrom w:id="2622" w:author="Marielle Moraine Butters" w:date="2019-06-17T10:35:00Z">
        <w:r w:rsidR="00331F69" w:rsidDel="003C25A1">
          <w:rPr>
            <w:rFonts w:ascii="Times New Roman" w:eastAsia="Times New Roman" w:hAnsi="Times New Roman" w:cs="Times New Roman"/>
            <w:color w:val="000000"/>
            <w:sz w:val="24"/>
            <w:szCs w:val="24"/>
          </w:rPr>
          <w:t>Buwal</w:t>
        </w:r>
        <w:r w:rsidDel="003C25A1">
          <w:rPr>
            <w:rFonts w:ascii="Times New Roman" w:eastAsia="Times New Roman" w:hAnsi="Times New Roman" w:cs="Times New Roman"/>
            <w:color w:val="000000"/>
            <w:sz w:val="24"/>
            <w:szCs w:val="24"/>
          </w:rPr>
          <w:t xml:space="preserve"> </w:t>
        </w:r>
        <w:r w:rsidR="00FB38E2" w:rsidDel="003C25A1">
          <w:rPr>
            <w:rFonts w:ascii="Times New Roman" w:eastAsia="Times New Roman" w:hAnsi="Times New Roman" w:cs="Times New Roman"/>
            <w:color w:val="000000"/>
            <w:sz w:val="24"/>
            <w:szCs w:val="24"/>
          </w:rPr>
          <w:t xml:space="preserve">also </w:t>
        </w:r>
        <w:r w:rsidDel="003C25A1">
          <w:rPr>
            <w:rFonts w:ascii="Times New Roman" w:eastAsia="Times New Roman" w:hAnsi="Times New Roman" w:cs="Times New Roman"/>
            <w:color w:val="000000"/>
            <w:sz w:val="24"/>
            <w:szCs w:val="24"/>
          </w:rPr>
          <w:t xml:space="preserve">exhibits </w:t>
        </w:r>
        <w:r w:rsidR="00FB38E2" w:rsidDel="003C25A1">
          <w:rPr>
            <w:rFonts w:ascii="Times New Roman" w:eastAsia="Times New Roman" w:hAnsi="Times New Roman" w:cs="Times New Roman"/>
            <w:color w:val="000000"/>
            <w:sz w:val="24"/>
            <w:szCs w:val="24"/>
          </w:rPr>
          <w:t>aspects of stage</w:t>
        </w:r>
        <w:r w:rsidDel="003C25A1">
          <w:rPr>
            <w:rFonts w:ascii="Times New Roman" w:eastAsia="Times New Roman" w:hAnsi="Times New Roman" w:cs="Times New Roman"/>
            <w:color w:val="000000"/>
            <w:sz w:val="24"/>
            <w:szCs w:val="24"/>
          </w:rPr>
          <w:t xml:space="preserve"> B~C where the negative existential is gradually substituted for the verbal negator in part</w:t>
        </w:r>
        <w:r w:rsidR="00FB38E2" w:rsidDel="003C25A1">
          <w:rPr>
            <w:rFonts w:ascii="Times New Roman" w:eastAsia="Times New Roman" w:hAnsi="Times New Roman" w:cs="Times New Roman"/>
            <w:color w:val="000000"/>
            <w:sz w:val="24"/>
            <w:szCs w:val="24"/>
          </w:rPr>
          <w:t>s</w:t>
        </w:r>
        <w:r w:rsidDel="003C25A1">
          <w:rPr>
            <w:rFonts w:ascii="Times New Roman" w:eastAsia="Times New Roman" w:hAnsi="Times New Roman" w:cs="Times New Roman"/>
            <w:color w:val="000000"/>
            <w:sz w:val="24"/>
            <w:szCs w:val="24"/>
          </w:rPr>
          <w:t xml:space="preserve"> of the grammatical system. </w:t>
        </w:r>
        <w:r w:rsidR="00FB38E2" w:rsidDel="003C25A1">
          <w:rPr>
            <w:rFonts w:ascii="Times New Roman" w:eastAsia="Times New Roman" w:hAnsi="Times New Roman" w:cs="Times New Roman"/>
            <w:color w:val="000000"/>
            <w:sz w:val="24"/>
            <w:szCs w:val="24"/>
          </w:rPr>
          <w:t xml:space="preserve">In Buwal, </w:t>
        </w:r>
        <w:r w:rsidR="00FB38E2" w:rsidDel="003C25A1">
          <w:rPr>
            <w:rFonts w:ascii="Times New Roman" w:eastAsia="DoulosSIL" w:hAnsi="Times New Roman" w:cs="Times New Roman"/>
            <w:sz w:val="24"/>
            <w:szCs w:val="24"/>
          </w:rPr>
          <w:t>t</w:t>
        </w:r>
        <w:r w:rsidDel="003C25A1">
          <w:rPr>
            <w:rFonts w:ascii="Times New Roman" w:eastAsia="DoulosSIL" w:hAnsi="Times New Roman" w:cs="Times New Roman"/>
            <w:sz w:val="24"/>
            <w:szCs w:val="24"/>
          </w:rPr>
          <w:t xml:space="preserve">he verbal negator represents </w:t>
        </w:r>
        <w:r w:rsidRPr="00F84D33" w:rsidDel="003C25A1">
          <w:rPr>
            <w:rFonts w:ascii="Times New Roman" w:eastAsia="DoulosSIL" w:hAnsi="Times New Roman" w:cs="Times New Roman"/>
            <w:sz w:val="24"/>
            <w:szCs w:val="24"/>
          </w:rPr>
          <w:t>denial of a corresponding positive assertion and is pragmatically dependent</w:t>
        </w:r>
        <w:r w:rsidDel="003C25A1">
          <w:rPr>
            <w:rFonts w:ascii="Times New Roman" w:eastAsia="DoulosSIL" w:hAnsi="Times New Roman" w:cs="Times New Roman"/>
            <w:sz w:val="24"/>
            <w:szCs w:val="24"/>
          </w:rPr>
          <w:t>,</w:t>
        </w:r>
        <w:r w:rsidRPr="00F84D33" w:rsidDel="003C25A1">
          <w:rPr>
            <w:rFonts w:ascii="Times New Roman" w:eastAsia="DoulosSIL" w:hAnsi="Times New Roman" w:cs="Times New Roman"/>
            <w:sz w:val="24"/>
            <w:szCs w:val="24"/>
          </w:rPr>
          <w:t xml:space="preserve"> whereas the negative existential </w:t>
        </w:r>
        <w:r w:rsidDel="003C25A1">
          <w:rPr>
            <w:rFonts w:ascii="Times New Roman" w:eastAsia="DoulosSIL" w:hAnsi="Times New Roman" w:cs="Times New Roman"/>
            <w:sz w:val="24"/>
            <w:szCs w:val="24"/>
          </w:rPr>
          <w:t xml:space="preserve">is </w:t>
        </w:r>
        <w:r w:rsidRPr="00F84D33" w:rsidDel="003C25A1">
          <w:rPr>
            <w:rFonts w:ascii="Times New Roman" w:eastAsia="DoulosSIL" w:hAnsi="Times New Roman" w:cs="Times New Roman"/>
            <w:sz w:val="24"/>
            <w:szCs w:val="24"/>
          </w:rPr>
          <w:t>a simple negative assertion</w:t>
        </w:r>
        <w:r w:rsidDel="003C25A1">
          <w:rPr>
            <w:rFonts w:ascii="Times New Roman" w:eastAsia="DoulosSIL" w:hAnsi="Times New Roman" w:cs="Times New Roman"/>
            <w:sz w:val="24"/>
            <w:szCs w:val="24"/>
          </w:rPr>
          <w:t xml:space="preserve"> that is not pragmatically dependent – it </w:t>
        </w:r>
        <w:r w:rsidRPr="00F84D33" w:rsidDel="003C25A1">
          <w:rPr>
            <w:rFonts w:ascii="Times New Roman" w:eastAsia="DoulosSIL" w:hAnsi="Times New Roman" w:cs="Times New Roman"/>
            <w:sz w:val="24"/>
            <w:szCs w:val="24"/>
          </w:rPr>
          <w:t>need not be understood in reference</w:t>
        </w:r>
        <w:r w:rsidDel="003C25A1">
          <w:rPr>
            <w:rFonts w:ascii="Times New Roman" w:eastAsia="DoulosSIL" w:hAnsi="Times New Roman" w:cs="Times New Roman"/>
            <w:sz w:val="24"/>
            <w:szCs w:val="24"/>
          </w:rPr>
          <w:t xml:space="preserve"> to an affirmative clause</w:t>
        </w:r>
        <w:r w:rsidR="001E29E9" w:rsidDel="003C25A1">
          <w:rPr>
            <w:rFonts w:ascii="Times New Roman" w:eastAsia="DoulosSIL" w:hAnsi="Times New Roman" w:cs="Times New Roman"/>
            <w:sz w:val="24"/>
            <w:szCs w:val="24"/>
          </w:rPr>
          <w:t xml:space="preserve"> as in (43</w:t>
        </w:r>
        <w:r w:rsidR="00FB38E2" w:rsidDel="003C25A1">
          <w:rPr>
            <w:rFonts w:ascii="Times New Roman" w:eastAsia="DoulosSIL" w:hAnsi="Times New Roman" w:cs="Times New Roman"/>
            <w:sz w:val="24"/>
            <w:szCs w:val="24"/>
          </w:rPr>
          <w:t>)</w:t>
        </w:r>
        <w:r w:rsidDel="003C25A1">
          <w:rPr>
            <w:rFonts w:ascii="Times New Roman" w:eastAsia="DoulosSIL" w:hAnsi="Times New Roman" w:cs="Times New Roman"/>
            <w:sz w:val="24"/>
            <w:szCs w:val="24"/>
          </w:rPr>
          <w:t>.</w:t>
        </w:r>
      </w:moveFrom>
      <w:moveFromRangeEnd w:id="2621"/>
      <w:r w:rsidRPr="00F84D33">
        <w:rPr>
          <w:rFonts w:ascii="Times New Roman" w:eastAsia="DoulosSIL" w:hAnsi="Times New Roman" w:cs="Times New Roman"/>
          <w:sz w:val="24"/>
          <w:szCs w:val="24"/>
        </w:rPr>
        <w:t xml:space="preserve"> </w:t>
      </w:r>
    </w:p>
    <w:p w14:paraId="4D31CC11" w14:textId="0C7B39CC" w:rsidR="00CC3A3C" w:rsidRPr="00621C07" w:rsidRDefault="001E29E9" w:rsidP="0025130F">
      <w:pPr>
        <w:pStyle w:val="NoSpacing"/>
        <w:rPr>
          <w:rFonts w:ascii="Times New Roman" w:hAnsi="Times New Roman" w:cs="Times New Roman"/>
          <w:sz w:val="24"/>
          <w:szCs w:val="24"/>
          <w:highlight w:val="yellow"/>
          <w:rPrChange w:id="2623" w:author="Marielle Moraine Butters" w:date="2019-06-17T10:45:00Z">
            <w:rPr>
              <w:rFonts w:ascii="Times New Roman" w:hAnsi="Times New Roman" w:cs="Times New Roman"/>
              <w:sz w:val="24"/>
              <w:szCs w:val="24"/>
            </w:rPr>
          </w:rPrChange>
        </w:rPr>
      </w:pPr>
      <w:del w:id="2624" w:author="Marielle Moraine Butters" w:date="2019-06-17T10:35:00Z">
        <w:r w:rsidDel="003C25A1">
          <w:rPr>
            <w:rFonts w:ascii="Times New Roman" w:eastAsia="DoulosSIL" w:hAnsi="Times New Roman" w:cs="Times New Roman"/>
            <w:sz w:val="24"/>
            <w:szCs w:val="24"/>
          </w:rPr>
          <w:delText>(43</w:delText>
        </w:r>
        <w:r w:rsidR="00CC3A3C" w:rsidRPr="00F84D33" w:rsidDel="003C25A1">
          <w:rPr>
            <w:rFonts w:ascii="Times New Roman" w:eastAsia="DoulosSIL" w:hAnsi="Times New Roman" w:cs="Times New Roman"/>
            <w:sz w:val="24"/>
            <w:szCs w:val="24"/>
          </w:rPr>
          <w:delText>)</w:delText>
        </w:r>
      </w:del>
      <w:r w:rsidR="00CC3A3C" w:rsidRPr="00F84D33">
        <w:rPr>
          <w:rFonts w:ascii="Times New Roman" w:eastAsia="DoulosSIL" w:hAnsi="Times New Roman" w:cs="Times New Roman"/>
          <w:sz w:val="24"/>
          <w:szCs w:val="24"/>
        </w:rPr>
        <w:tab/>
      </w:r>
      <w:proofErr w:type="gramStart"/>
      <w:ins w:id="2625" w:author="Marielle Moraine Butters" w:date="2019-06-17T10:35:00Z">
        <w:r w:rsidR="003C25A1" w:rsidRPr="00621C07">
          <w:rPr>
            <w:rFonts w:ascii="Times New Roman" w:eastAsia="DoulosSIL" w:hAnsi="Times New Roman" w:cs="Times New Roman"/>
            <w:sz w:val="24"/>
            <w:szCs w:val="24"/>
            <w:highlight w:val="yellow"/>
            <w:rPrChange w:id="2626" w:author="Marielle Moraine Butters" w:date="2019-06-17T10:45:00Z">
              <w:rPr>
                <w:rFonts w:ascii="Times New Roman" w:eastAsia="DoulosSIL" w:hAnsi="Times New Roman" w:cs="Times New Roman"/>
                <w:sz w:val="24"/>
                <w:szCs w:val="24"/>
              </w:rPr>
            </w:rPrChange>
          </w:rPr>
          <w:t>d</w:t>
        </w:r>
        <w:proofErr w:type="gramEnd"/>
        <w:r w:rsidR="003C25A1" w:rsidRPr="00621C07">
          <w:rPr>
            <w:rFonts w:ascii="Times New Roman" w:eastAsia="DoulosSIL" w:hAnsi="Times New Roman" w:cs="Times New Roman"/>
            <w:sz w:val="24"/>
            <w:szCs w:val="24"/>
            <w:highlight w:val="yellow"/>
            <w:rPrChange w:id="2627" w:author="Marielle Moraine Butters" w:date="2019-06-17T10:45:00Z">
              <w:rPr>
                <w:rFonts w:ascii="Times New Roman" w:eastAsia="DoulosSIL" w:hAnsi="Times New Roman" w:cs="Times New Roman"/>
                <w:sz w:val="24"/>
                <w:szCs w:val="24"/>
              </w:rPr>
            </w:rPrChange>
          </w:rPr>
          <w:t xml:space="preserve">.   </w:t>
        </w:r>
      </w:ins>
      <w:proofErr w:type="spellStart"/>
      <w:r w:rsidR="00331F69" w:rsidRPr="00621C07">
        <w:rPr>
          <w:rFonts w:ascii="Times New Roman" w:hAnsi="Times New Roman" w:cs="Times New Roman"/>
          <w:i/>
          <w:iCs/>
          <w:sz w:val="24"/>
          <w:szCs w:val="24"/>
          <w:highlight w:val="yellow"/>
          <w:rPrChange w:id="2628" w:author="Marielle Moraine Butters" w:date="2019-06-17T10:45:00Z">
            <w:rPr>
              <w:rFonts w:ascii="Times New Roman" w:hAnsi="Times New Roman" w:cs="Times New Roman"/>
              <w:i/>
              <w:iCs/>
              <w:sz w:val="24"/>
              <w:szCs w:val="24"/>
            </w:rPr>
          </w:rPrChange>
        </w:rPr>
        <w:t>sa</w:t>
      </w:r>
      <w:proofErr w:type="spellEnd"/>
      <w:r w:rsidR="00331F69" w:rsidRPr="00621C07">
        <w:rPr>
          <w:rFonts w:ascii="Times New Roman" w:hAnsi="Times New Roman" w:cs="Times New Roman"/>
          <w:i/>
          <w:iCs/>
          <w:sz w:val="24"/>
          <w:szCs w:val="24"/>
          <w:highlight w:val="yellow"/>
          <w:rPrChange w:id="2629" w:author="Marielle Moraine Butters" w:date="2019-06-17T10:45:00Z">
            <w:rPr>
              <w:rFonts w:ascii="Times New Roman" w:hAnsi="Times New Roman" w:cs="Times New Roman"/>
              <w:i/>
              <w:iCs/>
              <w:sz w:val="24"/>
              <w:szCs w:val="24"/>
            </w:rPr>
          </w:rPrChange>
        </w:rPr>
        <w:t>̄-</w:t>
      </w:r>
      <w:proofErr w:type="spellStart"/>
      <w:r w:rsidR="00331F69" w:rsidRPr="00621C07">
        <w:rPr>
          <w:rFonts w:ascii="Times New Roman" w:hAnsi="Times New Roman" w:cs="Times New Roman"/>
          <w:i/>
          <w:iCs/>
          <w:sz w:val="24"/>
          <w:szCs w:val="24"/>
          <w:highlight w:val="yellow"/>
          <w:rPrChange w:id="2630" w:author="Marielle Moraine Butters" w:date="2019-06-17T10:45:00Z">
            <w:rPr>
              <w:rFonts w:ascii="Times New Roman" w:hAnsi="Times New Roman" w:cs="Times New Roman"/>
              <w:i/>
              <w:iCs/>
              <w:sz w:val="24"/>
              <w:szCs w:val="24"/>
            </w:rPr>
          </w:rPrChange>
        </w:rPr>
        <w:t>ka</w:t>
      </w:r>
      <w:proofErr w:type="spellEnd"/>
      <w:r w:rsidR="00331F69" w:rsidRPr="00621C07">
        <w:rPr>
          <w:rFonts w:ascii="Times New Roman" w:hAnsi="Times New Roman" w:cs="Times New Roman"/>
          <w:i/>
          <w:iCs/>
          <w:sz w:val="24"/>
          <w:szCs w:val="24"/>
          <w:highlight w:val="yellow"/>
          <w:rPrChange w:id="2631" w:author="Marielle Moraine Butters" w:date="2019-06-17T10:45:00Z">
            <w:rPr>
              <w:rFonts w:ascii="Times New Roman" w:hAnsi="Times New Roman" w:cs="Times New Roman"/>
              <w:i/>
              <w:iCs/>
              <w:sz w:val="24"/>
              <w:szCs w:val="24"/>
            </w:rPr>
          </w:rPrChange>
        </w:rPr>
        <w:t>́-</w:t>
      </w:r>
      <w:proofErr w:type="spellStart"/>
      <w:r w:rsidR="00331F69" w:rsidRPr="00621C07">
        <w:rPr>
          <w:rFonts w:ascii="Times New Roman" w:hAnsi="Times New Roman" w:cs="Times New Roman"/>
          <w:i/>
          <w:iCs/>
          <w:sz w:val="24"/>
          <w:szCs w:val="24"/>
          <w:highlight w:val="yellow"/>
          <w:rPrChange w:id="2632" w:author="Marielle Moraine Butters" w:date="2019-06-17T10:45:00Z">
            <w:rPr>
              <w:rFonts w:ascii="Times New Roman" w:hAnsi="Times New Roman" w:cs="Times New Roman"/>
              <w:i/>
              <w:iCs/>
              <w:sz w:val="24"/>
              <w:szCs w:val="24"/>
            </w:rPr>
          </w:rPrChange>
        </w:rPr>
        <w:t>zàm</w:t>
      </w:r>
      <w:proofErr w:type="spellEnd"/>
      <w:r w:rsidR="00331F69" w:rsidRPr="00621C07">
        <w:rPr>
          <w:rFonts w:ascii="Times New Roman" w:hAnsi="Times New Roman" w:cs="Times New Roman"/>
          <w:i/>
          <w:iCs/>
          <w:sz w:val="24"/>
          <w:szCs w:val="24"/>
          <w:highlight w:val="yellow"/>
          <w:rPrChange w:id="2633" w:author="Marielle Moraine Butters" w:date="2019-06-17T10:45:00Z">
            <w:rPr>
              <w:rFonts w:ascii="Times New Roman" w:hAnsi="Times New Roman" w:cs="Times New Roman"/>
              <w:i/>
              <w:iCs/>
              <w:sz w:val="24"/>
              <w:szCs w:val="24"/>
            </w:rPr>
          </w:rPrChange>
        </w:rPr>
        <w:t xml:space="preserve">                 </w:t>
      </w:r>
      <w:proofErr w:type="spellStart"/>
      <w:r w:rsidR="00331F69" w:rsidRPr="00621C07">
        <w:rPr>
          <w:rFonts w:ascii="Times New Roman" w:hAnsi="Times New Roman" w:cs="Times New Roman"/>
          <w:i/>
          <w:iCs/>
          <w:sz w:val="24"/>
          <w:szCs w:val="24"/>
          <w:highlight w:val="yellow"/>
          <w:rPrChange w:id="2634" w:author="Marielle Moraine Butters" w:date="2019-06-17T10:45:00Z">
            <w:rPr>
              <w:rFonts w:ascii="Times New Roman" w:hAnsi="Times New Roman" w:cs="Times New Roman"/>
              <w:i/>
              <w:iCs/>
              <w:sz w:val="24"/>
              <w:szCs w:val="24"/>
            </w:rPr>
          </w:rPrChange>
        </w:rPr>
        <w:t>wda</w:t>
      </w:r>
      <w:proofErr w:type="spellEnd"/>
      <w:r w:rsidR="00331F69" w:rsidRPr="00621C07">
        <w:rPr>
          <w:rFonts w:ascii="Times New Roman" w:hAnsi="Times New Roman" w:cs="Times New Roman"/>
          <w:i/>
          <w:iCs/>
          <w:sz w:val="24"/>
          <w:szCs w:val="24"/>
          <w:highlight w:val="yellow"/>
          <w:rPrChange w:id="2635" w:author="Marielle Moraine Butters" w:date="2019-06-17T10:45:00Z">
            <w:rPr>
              <w:rFonts w:ascii="Times New Roman" w:hAnsi="Times New Roman" w:cs="Times New Roman"/>
              <w:i/>
              <w:iCs/>
              <w:sz w:val="24"/>
              <w:szCs w:val="24"/>
            </w:rPr>
          </w:rPrChange>
        </w:rPr>
        <w:t xml:space="preserve">̄    </w:t>
      </w:r>
      <w:proofErr w:type="spellStart"/>
      <w:r w:rsidR="00331F69" w:rsidRPr="00621C07">
        <w:rPr>
          <w:rFonts w:ascii="Times New Roman" w:hAnsi="Times New Roman" w:cs="Times New Roman"/>
          <w:b/>
          <w:bCs/>
          <w:i/>
          <w:iCs/>
          <w:sz w:val="24"/>
          <w:szCs w:val="24"/>
          <w:highlight w:val="yellow"/>
          <w:rPrChange w:id="2636" w:author="Marielle Moraine Butters" w:date="2019-06-17T10:45:00Z">
            <w:rPr>
              <w:rFonts w:ascii="Times New Roman" w:hAnsi="Times New Roman" w:cs="Times New Roman"/>
              <w:b/>
              <w:bCs/>
              <w:i/>
              <w:iCs/>
              <w:sz w:val="24"/>
              <w:szCs w:val="24"/>
            </w:rPr>
          </w:rPrChange>
        </w:rPr>
        <w:t>ákʷāw</w:t>
      </w:r>
      <w:proofErr w:type="spellEnd"/>
    </w:p>
    <w:p w14:paraId="0A6E7BB9" w14:textId="2EC15C0E" w:rsidR="00CC3A3C" w:rsidRPr="00621C07" w:rsidRDefault="00331F69" w:rsidP="00CC3A3C">
      <w:pPr>
        <w:pStyle w:val="NoSpacing"/>
        <w:rPr>
          <w:rFonts w:ascii="Times New Roman" w:hAnsi="Times New Roman" w:cs="Times New Roman"/>
          <w:sz w:val="24"/>
          <w:szCs w:val="24"/>
          <w:highlight w:val="yellow"/>
          <w:rPrChange w:id="2637" w:author="Marielle Moraine Butters" w:date="2019-06-17T10:45:00Z">
            <w:rPr>
              <w:rFonts w:ascii="Times New Roman" w:hAnsi="Times New Roman" w:cs="Times New Roman"/>
              <w:sz w:val="24"/>
              <w:szCs w:val="24"/>
            </w:rPr>
          </w:rPrChange>
        </w:rPr>
      </w:pPr>
      <w:r w:rsidRPr="00621C07">
        <w:rPr>
          <w:rFonts w:ascii="Times New Roman" w:hAnsi="Times New Roman" w:cs="Times New Roman"/>
          <w:sz w:val="24"/>
          <w:szCs w:val="24"/>
          <w:highlight w:val="yellow"/>
          <w:rPrChange w:id="2638" w:author="Marielle Moraine Butters" w:date="2019-06-17T10:45:00Z">
            <w:rPr>
              <w:rFonts w:ascii="Times New Roman" w:hAnsi="Times New Roman" w:cs="Times New Roman"/>
              <w:sz w:val="24"/>
              <w:szCs w:val="24"/>
            </w:rPr>
          </w:rPrChange>
        </w:rPr>
        <w:tab/>
      </w:r>
      <w:ins w:id="2639" w:author="Marielle Moraine Butters" w:date="2019-06-17T10:35:00Z">
        <w:r w:rsidR="003C25A1" w:rsidRPr="00621C07">
          <w:rPr>
            <w:rFonts w:ascii="Times New Roman" w:hAnsi="Times New Roman" w:cs="Times New Roman"/>
            <w:sz w:val="24"/>
            <w:szCs w:val="24"/>
            <w:highlight w:val="yellow"/>
            <w:rPrChange w:id="2640" w:author="Marielle Moraine Butters" w:date="2019-06-17T10:45:00Z">
              <w:rPr>
                <w:rFonts w:ascii="Times New Roman" w:hAnsi="Times New Roman" w:cs="Times New Roman"/>
                <w:sz w:val="24"/>
                <w:szCs w:val="24"/>
              </w:rPr>
            </w:rPrChange>
          </w:rPr>
          <w:t xml:space="preserve">      </w:t>
        </w:r>
      </w:ins>
      <w:r w:rsidRPr="00621C07">
        <w:rPr>
          <w:rFonts w:ascii="Times New Roman" w:hAnsi="Times New Roman" w:cs="Times New Roman"/>
          <w:highlight w:val="yellow"/>
          <w:rPrChange w:id="2641" w:author="Marielle Moraine Butters" w:date="2019-06-17T10:45:00Z">
            <w:rPr>
              <w:rFonts w:ascii="Times New Roman" w:hAnsi="Times New Roman" w:cs="Times New Roman"/>
            </w:rPr>
          </w:rPrChange>
        </w:rPr>
        <w:t>1SG.SBJ-</w:t>
      </w:r>
      <w:r w:rsidR="00CC3A3C" w:rsidRPr="00621C07">
        <w:rPr>
          <w:rFonts w:ascii="Times New Roman" w:hAnsi="Times New Roman" w:cs="Times New Roman"/>
          <w:highlight w:val="yellow"/>
          <w:rPrChange w:id="2642" w:author="Marielle Moraine Butters" w:date="2019-06-17T10:45:00Z">
            <w:rPr>
              <w:rFonts w:ascii="Times New Roman" w:hAnsi="Times New Roman" w:cs="Times New Roman"/>
            </w:rPr>
          </w:rPrChange>
        </w:rPr>
        <w:t>PFV</w:t>
      </w:r>
      <w:r w:rsidR="00CC3A3C" w:rsidRPr="00621C07">
        <w:rPr>
          <w:rFonts w:ascii="Times New Roman" w:hAnsi="Times New Roman" w:cs="Times New Roman"/>
          <w:sz w:val="24"/>
          <w:szCs w:val="24"/>
          <w:highlight w:val="yellow"/>
          <w:rPrChange w:id="2643" w:author="Marielle Moraine Butters" w:date="2019-06-17T10:45:00Z">
            <w:rPr>
              <w:rFonts w:ascii="Times New Roman" w:hAnsi="Times New Roman" w:cs="Times New Roman"/>
              <w:sz w:val="24"/>
              <w:szCs w:val="24"/>
            </w:rPr>
          </w:rPrChange>
        </w:rPr>
        <w:t xml:space="preserve">-eat    </w:t>
      </w:r>
      <w:r w:rsidR="00FB38E2" w:rsidRPr="00621C07">
        <w:rPr>
          <w:rFonts w:ascii="Times New Roman" w:hAnsi="Times New Roman" w:cs="Times New Roman"/>
          <w:sz w:val="24"/>
          <w:szCs w:val="24"/>
          <w:highlight w:val="yellow"/>
          <w:rPrChange w:id="2644" w:author="Marielle Moraine Butters" w:date="2019-06-17T10:45:00Z">
            <w:rPr>
              <w:rFonts w:ascii="Times New Roman" w:hAnsi="Times New Roman" w:cs="Times New Roman"/>
              <w:sz w:val="24"/>
              <w:szCs w:val="24"/>
            </w:rPr>
          </w:rPrChange>
        </w:rPr>
        <w:t xml:space="preserve"> </w:t>
      </w:r>
      <w:r w:rsidR="001E29E9" w:rsidRPr="00621C07">
        <w:rPr>
          <w:rFonts w:ascii="Times New Roman" w:hAnsi="Times New Roman" w:cs="Times New Roman"/>
          <w:sz w:val="24"/>
          <w:szCs w:val="24"/>
          <w:highlight w:val="yellow"/>
          <w:rPrChange w:id="2645" w:author="Marielle Moraine Butters" w:date="2019-06-17T10:45:00Z">
            <w:rPr>
              <w:rFonts w:ascii="Times New Roman" w:hAnsi="Times New Roman" w:cs="Times New Roman"/>
              <w:sz w:val="24"/>
              <w:szCs w:val="24"/>
            </w:rPr>
          </w:rPrChange>
        </w:rPr>
        <w:t xml:space="preserve"> </w:t>
      </w:r>
      <w:r w:rsidR="00CC3A3C" w:rsidRPr="00621C07">
        <w:rPr>
          <w:rFonts w:ascii="Times New Roman" w:hAnsi="Times New Roman" w:cs="Times New Roman"/>
          <w:sz w:val="24"/>
          <w:szCs w:val="24"/>
          <w:highlight w:val="yellow"/>
          <w:rPrChange w:id="2646" w:author="Marielle Moraine Butters" w:date="2019-06-17T10:45:00Z">
            <w:rPr>
              <w:rFonts w:ascii="Times New Roman" w:hAnsi="Times New Roman" w:cs="Times New Roman"/>
              <w:sz w:val="24"/>
              <w:szCs w:val="24"/>
            </w:rPr>
          </w:rPrChange>
        </w:rPr>
        <w:t xml:space="preserve">food   </w:t>
      </w:r>
      <w:r w:rsidR="00CC3A3C" w:rsidRPr="00621C07">
        <w:rPr>
          <w:rFonts w:ascii="Times New Roman" w:hAnsi="Times New Roman" w:cs="Times New Roman"/>
          <w:highlight w:val="yellow"/>
          <w:rPrChange w:id="2647" w:author="Marielle Moraine Butters" w:date="2019-06-17T10:45:00Z">
            <w:rPr>
              <w:rFonts w:ascii="Times New Roman" w:hAnsi="Times New Roman" w:cs="Times New Roman"/>
            </w:rPr>
          </w:rPrChange>
        </w:rPr>
        <w:t>NEG.EXIST</w:t>
      </w:r>
    </w:p>
    <w:p w14:paraId="4B8D2FFD" w14:textId="6B476452" w:rsidR="00713AEB" w:rsidRPr="00621C07" w:rsidRDefault="00713AEB" w:rsidP="00713AEB">
      <w:pPr>
        <w:pStyle w:val="NoSpacing"/>
        <w:rPr>
          <w:rFonts w:ascii="Times New Roman" w:hAnsi="Times New Roman" w:cs="Times New Roman"/>
          <w:sz w:val="24"/>
          <w:szCs w:val="24"/>
          <w:highlight w:val="yellow"/>
          <w:rPrChange w:id="2648" w:author="Marielle Moraine Butters" w:date="2019-06-17T10:45:00Z">
            <w:rPr>
              <w:rFonts w:ascii="Times New Roman" w:hAnsi="Times New Roman" w:cs="Times New Roman"/>
              <w:sz w:val="24"/>
              <w:szCs w:val="24"/>
            </w:rPr>
          </w:rPrChange>
        </w:rPr>
      </w:pPr>
      <w:r w:rsidRPr="00621C07">
        <w:rPr>
          <w:rFonts w:ascii="Times New Roman" w:hAnsi="Times New Roman" w:cs="Times New Roman"/>
          <w:sz w:val="24"/>
          <w:szCs w:val="24"/>
          <w:highlight w:val="yellow"/>
          <w:rPrChange w:id="2649" w:author="Marielle Moraine Butters" w:date="2019-06-17T10:45:00Z">
            <w:rPr>
              <w:rFonts w:ascii="Times New Roman" w:hAnsi="Times New Roman" w:cs="Times New Roman"/>
              <w:sz w:val="24"/>
              <w:szCs w:val="24"/>
            </w:rPr>
          </w:rPrChange>
        </w:rPr>
        <w:tab/>
      </w:r>
      <w:ins w:id="2650" w:author="Marielle Moraine Butters" w:date="2019-06-17T10:35:00Z">
        <w:r w:rsidR="003C25A1" w:rsidRPr="00621C07">
          <w:rPr>
            <w:rFonts w:ascii="Times New Roman" w:hAnsi="Times New Roman" w:cs="Times New Roman"/>
            <w:sz w:val="24"/>
            <w:szCs w:val="24"/>
            <w:highlight w:val="yellow"/>
            <w:rPrChange w:id="2651" w:author="Marielle Moraine Butters" w:date="2019-06-17T10:45:00Z">
              <w:rPr>
                <w:rFonts w:ascii="Times New Roman" w:hAnsi="Times New Roman" w:cs="Times New Roman"/>
                <w:sz w:val="24"/>
                <w:szCs w:val="24"/>
              </w:rPr>
            </w:rPrChange>
          </w:rPr>
          <w:t xml:space="preserve">     </w:t>
        </w:r>
      </w:ins>
      <w:r w:rsidRPr="00621C07">
        <w:rPr>
          <w:rFonts w:ascii="Times New Roman" w:hAnsi="Times New Roman" w:cs="Times New Roman"/>
          <w:sz w:val="24"/>
          <w:szCs w:val="24"/>
          <w:highlight w:val="yellow"/>
          <w:rPrChange w:id="2652" w:author="Marielle Moraine Butters" w:date="2019-06-17T10:45:00Z">
            <w:rPr>
              <w:rFonts w:ascii="Times New Roman" w:hAnsi="Times New Roman" w:cs="Times New Roman"/>
              <w:sz w:val="24"/>
              <w:szCs w:val="24"/>
            </w:rPr>
          </w:rPrChange>
        </w:rPr>
        <w:t xml:space="preserve">‘I haven’t eaten food.’ [The speaker does not want food] </w:t>
      </w:r>
      <w:ins w:id="2653" w:author="Marielle Moraine Butters" w:date="2019-06-19T17:25:00Z">
        <w:r w:rsidR="00A6421E" w:rsidRPr="00446292">
          <w:rPr>
            <w:rFonts w:ascii="Times New Roman" w:eastAsia="Times New Roman" w:hAnsi="Times New Roman" w:cs="Times New Roman"/>
            <w:color w:val="000000"/>
            <w:sz w:val="24"/>
            <w:szCs w:val="24"/>
            <w:highlight w:val="yellow"/>
          </w:rPr>
          <w:t>(</w:t>
        </w:r>
        <w:proofErr w:type="spellStart"/>
        <w:r w:rsidR="00A6421E" w:rsidRPr="00446292">
          <w:rPr>
            <w:rFonts w:ascii="Times New Roman" w:hAnsi="Times New Roman" w:cs="Times New Roman"/>
            <w:color w:val="000000"/>
            <w:sz w:val="24"/>
            <w:szCs w:val="24"/>
            <w:highlight w:val="yellow"/>
          </w:rPr>
          <w:t>Viljoen</w:t>
        </w:r>
        <w:proofErr w:type="spellEnd"/>
        <w:r w:rsidR="00A6421E" w:rsidRPr="00446292">
          <w:rPr>
            <w:rFonts w:ascii="Times New Roman" w:hAnsi="Times New Roman" w:cs="Times New Roman"/>
            <w:color w:val="000000"/>
            <w:sz w:val="24"/>
            <w:szCs w:val="24"/>
            <w:highlight w:val="yellow"/>
          </w:rPr>
          <w:t xml:space="preserve"> 2013: 477)</w:t>
        </w:r>
        <w:r w:rsidR="00A6421E" w:rsidRPr="00A6421E" w:rsidDel="003C25A1">
          <w:rPr>
            <w:rFonts w:ascii="Times New Roman" w:hAnsi="Times New Roman" w:cs="Times New Roman"/>
            <w:sz w:val="24"/>
            <w:szCs w:val="24"/>
            <w:highlight w:val="yellow"/>
          </w:rPr>
          <w:t xml:space="preserve"> </w:t>
        </w:r>
      </w:ins>
      <w:del w:id="2654" w:author="Marielle Moraine Butters" w:date="2019-06-17T10:35:00Z">
        <w:r w:rsidRPr="00621C07" w:rsidDel="003C25A1">
          <w:rPr>
            <w:rFonts w:ascii="Times New Roman" w:hAnsi="Times New Roman" w:cs="Times New Roman"/>
            <w:sz w:val="24"/>
            <w:szCs w:val="24"/>
            <w:highlight w:val="yellow"/>
            <w:rPrChange w:id="2655" w:author="Marielle Moraine Butters" w:date="2019-06-17T10:45:00Z">
              <w:rPr>
                <w:rFonts w:ascii="Times New Roman" w:hAnsi="Times New Roman" w:cs="Times New Roman"/>
                <w:sz w:val="24"/>
                <w:szCs w:val="24"/>
              </w:rPr>
            </w:rPrChange>
          </w:rPr>
          <w:delText>(Viljoen 2013: 477)</w:delText>
        </w:r>
      </w:del>
    </w:p>
    <w:p w14:paraId="0276D734" w14:textId="77777777" w:rsidR="00331F69" w:rsidRPr="00621C07" w:rsidRDefault="00331F69" w:rsidP="008E299A">
      <w:pPr>
        <w:pStyle w:val="NoSpacing"/>
        <w:rPr>
          <w:rFonts w:ascii="Times New Roman" w:hAnsi="Times New Roman" w:cs="Times New Roman"/>
          <w:sz w:val="24"/>
          <w:szCs w:val="24"/>
          <w:highlight w:val="yellow"/>
          <w:rPrChange w:id="2656" w:author="Marielle Moraine Butters" w:date="2019-06-17T10:45:00Z">
            <w:rPr>
              <w:rFonts w:ascii="Times New Roman" w:hAnsi="Times New Roman" w:cs="Times New Roman"/>
              <w:sz w:val="24"/>
              <w:szCs w:val="24"/>
            </w:rPr>
          </w:rPrChange>
        </w:rPr>
      </w:pPr>
    </w:p>
    <w:p w14:paraId="797F7227" w14:textId="7E673641" w:rsidR="00985730" w:rsidRPr="00621C07" w:rsidRDefault="00331F69" w:rsidP="00FB38E2">
      <w:pPr>
        <w:pStyle w:val="NoSpacing"/>
        <w:spacing w:line="480" w:lineRule="auto"/>
        <w:rPr>
          <w:ins w:id="2657" w:author="Marielle Moraine Butters" w:date="2019-06-17T08:28:00Z"/>
          <w:rFonts w:ascii="Times New Roman" w:eastAsia="DoulosSIL" w:hAnsi="Times New Roman" w:cs="Times New Roman"/>
          <w:iCs/>
          <w:sz w:val="24"/>
          <w:szCs w:val="24"/>
          <w:highlight w:val="yellow"/>
          <w:rPrChange w:id="2658" w:author="Marielle Moraine Butters" w:date="2019-06-17T10:45:00Z">
            <w:rPr>
              <w:ins w:id="2659" w:author="Marielle Moraine Butters" w:date="2019-06-17T08:28:00Z"/>
              <w:rFonts w:ascii="Times New Roman" w:eastAsia="DoulosSIL" w:hAnsi="Times New Roman" w:cs="Times New Roman"/>
              <w:iCs/>
              <w:sz w:val="24"/>
              <w:szCs w:val="24"/>
            </w:rPr>
          </w:rPrChange>
        </w:rPr>
      </w:pPr>
      <w:r w:rsidRPr="00621C07">
        <w:rPr>
          <w:rFonts w:ascii="Times New Roman" w:hAnsi="Times New Roman" w:cs="Times New Roman"/>
          <w:sz w:val="24"/>
          <w:szCs w:val="24"/>
          <w:highlight w:val="yellow"/>
          <w:rPrChange w:id="2660" w:author="Marielle Moraine Butters" w:date="2019-06-17T10:45:00Z">
            <w:rPr>
              <w:rFonts w:ascii="Times New Roman" w:hAnsi="Times New Roman" w:cs="Times New Roman"/>
              <w:sz w:val="24"/>
              <w:szCs w:val="24"/>
            </w:rPr>
          </w:rPrChange>
        </w:rPr>
        <w:tab/>
      </w:r>
      <w:del w:id="2661" w:author="Marielle Moraine Butters" w:date="2019-06-17T10:35:00Z">
        <w:r w:rsidR="00CD4031" w:rsidRPr="00621C07" w:rsidDel="003C25A1">
          <w:rPr>
            <w:rFonts w:ascii="Times New Roman" w:hAnsi="Times New Roman" w:cs="Times New Roman"/>
            <w:sz w:val="24"/>
            <w:szCs w:val="24"/>
            <w:highlight w:val="yellow"/>
            <w:rPrChange w:id="2662" w:author="Marielle Moraine Butters" w:date="2019-06-17T10:45:00Z">
              <w:rPr>
                <w:rFonts w:ascii="Times New Roman" w:hAnsi="Times New Roman" w:cs="Times New Roman"/>
                <w:sz w:val="24"/>
                <w:szCs w:val="24"/>
              </w:rPr>
            </w:rPrChange>
          </w:rPr>
          <w:delText>Vi</w:delText>
        </w:r>
        <w:r w:rsidRPr="00621C07" w:rsidDel="003C25A1">
          <w:rPr>
            <w:rFonts w:ascii="Times New Roman" w:hAnsi="Times New Roman" w:cs="Times New Roman"/>
            <w:sz w:val="24"/>
            <w:szCs w:val="24"/>
            <w:highlight w:val="yellow"/>
            <w:rPrChange w:id="2663" w:author="Marielle Moraine Butters" w:date="2019-06-17T10:45:00Z">
              <w:rPr>
                <w:rFonts w:ascii="Times New Roman" w:hAnsi="Times New Roman" w:cs="Times New Roman"/>
                <w:sz w:val="24"/>
                <w:szCs w:val="24"/>
              </w:rPr>
            </w:rPrChange>
          </w:rPr>
          <w:delText xml:space="preserve">ljoen (2013: 293) notes that Buwal is clearly not a Type C language as </w:delText>
        </w:r>
        <w:r w:rsidR="00EA5011" w:rsidRPr="00621C07" w:rsidDel="003C25A1">
          <w:rPr>
            <w:rFonts w:ascii="Times New Roman" w:hAnsi="Times New Roman" w:cs="Times New Roman"/>
            <w:sz w:val="24"/>
            <w:szCs w:val="24"/>
            <w:highlight w:val="yellow"/>
            <w:rPrChange w:id="2664" w:author="Marielle Moraine Butters" w:date="2019-06-17T10:45:00Z">
              <w:rPr>
                <w:rFonts w:ascii="Times New Roman" w:hAnsi="Times New Roman" w:cs="Times New Roman"/>
                <w:sz w:val="24"/>
                <w:szCs w:val="24"/>
              </w:rPr>
            </w:rPrChange>
          </w:rPr>
          <w:delText>s</w:delText>
        </w:r>
        <w:r w:rsidRPr="00621C07" w:rsidDel="003C25A1">
          <w:rPr>
            <w:rFonts w:ascii="Times New Roman" w:hAnsi="Times New Roman" w:cs="Times New Roman"/>
            <w:sz w:val="24"/>
            <w:szCs w:val="24"/>
            <w:highlight w:val="yellow"/>
            <w:rPrChange w:id="2665" w:author="Marielle Moraine Butters" w:date="2019-06-17T10:45:00Z">
              <w:rPr>
                <w:rFonts w:ascii="Times New Roman" w:hAnsi="Times New Roman" w:cs="Times New Roman"/>
                <w:sz w:val="24"/>
                <w:szCs w:val="24"/>
              </w:rPr>
            </w:rPrChange>
          </w:rPr>
          <w:delText xml:space="preserve">he has 22 examples of a 765 example corpus of verbal clauses demonstrating that the combination </w:delText>
        </w:r>
        <w:r w:rsidRPr="00621C07" w:rsidDel="003C25A1">
          <w:rPr>
            <w:rFonts w:ascii="Times New Roman" w:hAnsi="Times New Roman" w:cs="Times New Roman"/>
            <w:i/>
            <w:iCs/>
            <w:sz w:val="24"/>
            <w:szCs w:val="24"/>
            <w:highlight w:val="yellow"/>
            <w:rPrChange w:id="2666" w:author="Marielle Moraine Butters" w:date="2019-06-17T10:45:00Z">
              <w:rPr>
                <w:rFonts w:ascii="Times New Roman" w:hAnsi="Times New Roman" w:cs="Times New Roman"/>
                <w:i/>
                <w:iCs/>
                <w:sz w:val="24"/>
                <w:szCs w:val="24"/>
              </w:rPr>
            </w:rPrChange>
          </w:rPr>
          <w:delText xml:space="preserve">aká </w:delText>
        </w:r>
        <w:r w:rsidRPr="00621C07" w:rsidDel="003C25A1">
          <w:rPr>
            <w:rFonts w:ascii="Times New Roman" w:eastAsia="DoulosSIL" w:hAnsi="Times New Roman" w:cs="Times New Roman"/>
            <w:i/>
            <w:sz w:val="24"/>
            <w:szCs w:val="24"/>
            <w:highlight w:val="yellow"/>
            <w:rPrChange w:id="2667" w:author="Marielle Moraine Butters" w:date="2019-06-17T10:45:00Z">
              <w:rPr>
                <w:rFonts w:ascii="Times New Roman" w:eastAsia="DoulosSIL" w:hAnsi="Times New Roman" w:cs="Times New Roman"/>
                <w:i/>
                <w:sz w:val="24"/>
                <w:szCs w:val="24"/>
              </w:rPr>
            </w:rPrChange>
          </w:rPr>
          <w:delText>skʷāw</w:delText>
        </w:r>
        <w:r w:rsidRPr="00621C07" w:rsidDel="003C25A1">
          <w:rPr>
            <w:rFonts w:ascii="Times New Roman" w:eastAsia="DoulosSIL" w:hAnsi="Times New Roman" w:cs="Times New Roman"/>
            <w:iCs/>
            <w:sz w:val="24"/>
            <w:szCs w:val="24"/>
            <w:highlight w:val="yellow"/>
            <w:rPrChange w:id="2668" w:author="Marielle Moraine Butters" w:date="2019-06-17T10:45:00Z">
              <w:rPr>
                <w:rFonts w:ascii="Times New Roman" w:eastAsia="DoulosSIL" w:hAnsi="Times New Roman" w:cs="Times New Roman"/>
                <w:iCs/>
                <w:sz w:val="24"/>
                <w:szCs w:val="24"/>
              </w:rPr>
            </w:rPrChange>
          </w:rPr>
          <w:delText xml:space="preserve"> can also be used for verbal negation.</w:delText>
        </w:r>
      </w:del>
    </w:p>
    <w:p w14:paraId="5E573EF7" w14:textId="66B3A48F" w:rsidR="00985730" w:rsidRPr="00621C07" w:rsidRDefault="00985730" w:rsidP="0025130F">
      <w:pPr>
        <w:spacing w:before="100" w:beforeAutospacing="1" w:after="100" w:afterAutospacing="1" w:line="240" w:lineRule="auto"/>
        <w:rPr>
          <w:ins w:id="2669" w:author="Marielle Moraine Butters" w:date="2019-06-17T08:29:00Z"/>
          <w:rFonts w:ascii="Times New Roman" w:eastAsia="Times New Roman" w:hAnsi="Times New Roman" w:cs="Times New Roman"/>
          <w:sz w:val="24"/>
          <w:szCs w:val="24"/>
          <w:highlight w:val="yellow"/>
          <w:lang w:val="en-ID"/>
          <w:rPrChange w:id="2670" w:author="Marielle Moraine Butters" w:date="2019-06-17T10:45:00Z">
            <w:rPr>
              <w:ins w:id="2671" w:author="Marielle Moraine Butters" w:date="2019-06-17T08:29:00Z"/>
              <w:rFonts w:ascii="DoulosSIL,Bold" w:eastAsia="Times New Roman" w:hAnsi="DoulosSIL,Bold" w:cs="Times New Roman"/>
              <w:sz w:val="24"/>
              <w:szCs w:val="24"/>
              <w:lang w:val="en-ID"/>
            </w:rPr>
          </w:rPrChange>
        </w:rPr>
      </w:pPr>
      <w:ins w:id="2672" w:author="Marielle Moraine Butters" w:date="2019-06-17T08:29:00Z">
        <w:r w:rsidRPr="00621C07">
          <w:rPr>
            <w:rFonts w:ascii="Times New Roman" w:eastAsia="DoulosSIL" w:hAnsi="Times New Roman" w:cs="Times New Roman"/>
            <w:i/>
            <w:color w:val="050707"/>
            <w:sz w:val="24"/>
            <w:szCs w:val="24"/>
            <w:highlight w:val="yellow"/>
            <w:lang w:val="en-ID"/>
            <w:rPrChange w:id="2673" w:author="Marielle Moraine Butters" w:date="2019-06-17T10:45:00Z">
              <w:rPr>
                <w:rFonts w:ascii="Times New Roman" w:eastAsia="DoulosSIL" w:hAnsi="Times New Roman" w:cs="Times New Roman"/>
                <w:color w:val="050707"/>
                <w:sz w:val="24"/>
                <w:szCs w:val="24"/>
                <w:lang w:val="en-ID"/>
              </w:rPr>
            </w:rPrChange>
          </w:rPr>
          <w:tab/>
        </w:r>
      </w:ins>
      <w:proofErr w:type="gramStart"/>
      <w:ins w:id="2674" w:author="Marielle Moraine Butters" w:date="2019-06-17T10:36:00Z">
        <w:r w:rsidR="00DB53EA" w:rsidRPr="00621C07">
          <w:rPr>
            <w:rFonts w:ascii="Times New Roman" w:eastAsia="DoulosSIL" w:hAnsi="Times New Roman" w:cs="Times New Roman"/>
            <w:color w:val="050707"/>
            <w:sz w:val="24"/>
            <w:szCs w:val="24"/>
            <w:highlight w:val="yellow"/>
            <w:lang w:val="en-ID"/>
          </w:rPr>
          <w:t>e</w:t>
        </w:r>
        <w:proofErr w:type="gramEnd"/>
        <w:r w:rsidR="00DB53EA" w:rsidRPr="00621C07">
          <w:rPr>
            <w:rFonts w:ascii="Times New Roman" w:eastAsia="DoulosSIL" w:hAnsi="Times New Roman" w:cs="Times New Roman"/>
            <w:color w:val="050707"/>
            <w:sz w:val="24"/>
            <w:szCs w:val="24"/>
            <w:highlight w:val="yellow"/>
            <w:lang w:val="en-ID"/>
          </w:rPr>
          <w:t xml:space="preserve">.   </w:t>
        </w:r>
      </w:ins>
      <w:ins w:id="2675" w:author="Marielle Moraine Butters" w:date="2019-06-17T08:28:00Z">
        <w:r w:rsidRPr="00621C07">
          <w:rPr>
            <w:rFonts w:ascii="Times New Roman" w:eastAsia="DoulosSIL" w:hAnsi="Times New Roman" w:cs="Times New Roman"/>
            <w:i/>
            <w:color w:val="050707"/>
            <w:sz w:val="24"/>
            <w:szCs w:val="24"/>
            <w:highlight w:val="yellow"/>
            <w:lang w:val="en-ID"/>
            <w:rPrChange w:id="2676" w:author="Marielle Moraine Butters" w:date="2019-06-17T10:45:00Z">
              <w:rPr>
                <w:rFonts w:ascii="DoulosSIL" w:eastAsia="DoulosSIL" w:hAnsi="DoulosSIL" w:cs="Times New Roman"/>
                <w:color w:val="050707"/>
                <w:sz w:val="24"/>
                <w:szCs w:val="24"/>
                <w:lang w:val="en-ID"/>
              </w:rPr>
            </w:rPrChange>
          </w:rPr>
          <w:t>a</w:t>
        </w:r>
        <w:r w:rsidRPr="00621C07">
          <w:rPr>
            <w:rFonts w:ascii="Times New Roman" w:eastAsia="DoulosSIL" w:hAnsi="Times New Roman" w:cs="Times New Roman" w:hint="eastAsia"/>
            <w:i/>
            <w:color w:val="050707"/>
            <w:sz w:val="24"/>
            <w:szCs w:val="24"/>
            <w:highlight w:val="yellow"/>
            <w:lang w:val="en-ID"/>
            <w:rPrChange w:id="2677" w:author="Marielle Moraine Butters" w:date="2019-06-17T10:45:00Z">
              <w:rPr>
                <w:rFonts w:ascii="DoulosSIL" w:eastAsia="DoulosSIL" w:hAnsi="DoulosSIL" w:cs="DoulosSIL" w:hint="eastAsia"/>
                <w:color w:val="050707"/>
                <w:sz w:val="24"/>
                <w:szCs w:val="24"/>
                <w:lang w:val="en-ID"/>
              </w:rPr>
            </w:rPrChange>
          </w:rPr>
          <w:t>́</w:t>
        </w:r>
        <w:r w:rsidRPr="00621C07">
          <w:rPr>
            <w:rFonts w:ascii="Times New Roman" w:eastAsia="DoulosSIL" w:hAnsi="Times New Roman" w:cs="Times New Roman"/>
            <w:i/>
            <w:color w:val="050707"/>
            <w:sz w:val="24"/>
            <w:szCs w:val="24"/>
            <w:highlight w:val="yellow"/>
            <w:lang w:val="en-ID"/>
            <w:rPrChange w:id="2678" w:author="Marielle Moraine Butters" w:date="2019-06-17T10:45:00Z">
              <w:rPr>
                <w:rFonts w:ascii="DoulosSIL" w:eastAsia="DoulosSIL" w:hAnsi="DoulosSIL" w:cs="DoulosSIL"/>
                <w:color w:val="050707"/>
                <w:sz w:val="24"/>
                <w:szCs w:val="24"/>
                <w:lang w:val="en-ID"/>
              </w:rPr>
            </w:rPrChange>
          </w:rPr>
          <w:t>-</w:t>
        </w:r>
        <w:proofErr w:type="spellStart"/>
        <w:r w:rsidRPr="00621C07">
          <w:rPr>
            <w:rFonts w:ascii="Times New Roman" w:eastAsia="DoulosSIL" w:hAnsi="Times New Roman" w:cs="Times New Roman"/>
            <w:i/>
            <w:color w:val="050707"/>
            <w:sz w:val="24"/>
            <w:szCs w:val="24"/>
            <w:highlight w:val="yellow"/>
            <w:lang w:val="en-ID"/>
            <w:rPrChange w:id="2679" w:author="Marielle Moraine Butters" w:date="2019-06-17T10:45:00Z">
              <w:rPr>
                <w:rFonts w:ascii="DoulosSIL" w:eastAsia="DoulosSIL" w:hAnsi="DoulosSIL" w:cs="DoulosSIL"/>
                <w:color w:val="050707"/>
                <w:sz w:val="24"/>
                <w:szCs w:val="24"/>
                <w:lang w:val="en-ID"/>
              </w:rPr>
            </w:rPrChange>
          </w:rPr>
          <w:t>ka</w:t>
        </w:r>
        <w:proofErr w:type="spellEnd"/>
        <w:r w:rsidRPr="00621C07">
          <w:rPr>
            <w:rFonts w:ascii="Times New Roman" w:eastAsia="DoulosSIL" w:hAnsi="Times New Roman" w:cs="Times New Roman"/>
            <w:i/>
            <w:color w:val="050707"/>
            <w:sz w:val="24"/>
            <w:szCs w:val="24"/>
            <w:highlight w:val="yellow"/>
            <w:lang w:val="en-ID"/>
            <w:rPrChange w:id="2680" w:author="Marielle Moraine Butters" w:date="2019-06-17T10:45:00Z">
              <w:rPr>
                <w:rFonts w:ascii="DoulosSIL" w:eastAsia="DoulosSIL" w:hAnsi="DoulosSIL" w:cs="DoulosSIL"/>
                <w:color w:val="050707"/>
                <w:sz w:val="24"/>
                <w:szCs w:val="24"/>
                <w:lang w:val="en-ID"/>
              </w:rPr>
            </w:rPrChange>
          </w:rPr>
          <w:t>̄-</w:t>
        </w:r>
        <w:proofErr w:type="spellStart"/>
        <w:r w:rsidRPr="00621C07">
          <w:rPr>
            <w:rFonts w:ascii="Times New Roman" w:eastAsia="DoulosSIL" w:hAnsi="Times New Roman" w:cs="Times New Roman"/>
            <w:i/>
            <w:color w:val="050707"/>
            <w:sz w:val="24"/>
            <w:szCs w:val="24"/>
            <w:highlight w:val="yellow"/>
            <w:lang w:val="en-ID"/>
            <w:rPrChange w:id="2681" w:author="Marielle Moraine Butters" w:date="2019-06-17T10:45:00Z">
              <w:rPr>
                <w:rFonts w:ascii="DoulosSIL" w:eastAsia="DoulosSIL" w:hAnsi="DoulosSIL" w:cs="DoulosSIL"/>
                <w:color w:val="050707"/>
                <w:sz w:val="24"/>
                <w:szCs w:val="24"/>
                <w:lang w:val="en-ID"/>
              </w:rPr>
            </w:rPrChange>
          </w:rPr>
          <w:t>nda</w:t>
        </w:r>
        <w:proofErr w:type="spellEnd"/>
        <w:r w:rsidRPr="00621C07">
          <w:rPr>
            <w:rFonts w:ascii="Times New Roman" w:eastAsia="DoulosSIL" w:hAnsi="Times New Roman" w:cs="Times New Roman"/>
            <w:i/>
            <w:color w:val="050707"/>
            <w:sz w:val="24"/>
            <w:szCs w:val="24"/>
            <w:highlight w:val="yellow"/>
            <w:lang w:val="en-ID"/>
            <w:rPrChange w:id="2682" w:author="Marielle Moraine Butters" w:date="2019-06-17T10:45:00Z">
              <w:rPr>
                <w:rFonts w:ascii="DoulosSIL" w:eastAsia="DoulosSIL" w:hAnsi="DoulosSIL" w:cs="DoulosSIL"/>
                <w:color w:val="050707"/>
                <w:sz w:val="24"/>
                <w:szCs w:val="24"/>
                <w:lang w:val="en-ID"/>
              </w:rPr>
            </w:rPrChange>
          </w:rPr>
          <w:t>̄</w:t>
        </w:r>
      </w:ins>
      <w:ins w:id="2683" w:author="Marielle Moraine Butters" w:date="2019-06-17T08:30:00Z">
        <w:r w:rsidRPr="00621C07">
          <w:rPr>
            <w:rFonts w:ascii="Times New Roman" w:eastAsia="DoulosSIL" w:hAnsi="Times New Roman" w:cs="Times New Roman"/>
            <w:i/>
            <w:color w:val="050707"/>
            <w:sz w:val="24"/>
            <w:szCs w:val="24"/>
            <w:highlight w:val="yellow"/>
            <w:lang w:val="en-ID"/>
            <w:rPrChange w:id="2684" w:author="Marielle Moraine Butters" w:date="2019-06-17T10:45:00Z">
              <w:rPr>
                <w:rFonts w:ascii="Times New Roman" w:eastAsia="DoulosSIL" w:hAnsi="Times New Roman" w:cs="Times New Roman"/>
                <w:color w:val="050707"/>
                <w:sz w:val="24"/>
                <w:szCs w:val="24"/>
                <w:lang w:val="en-ID"/>
              </w:rPr>
            </w:rPrChange>
          </w:rPr>
          <w:t xml:space="preserve">.                 </w:t>
        </w:r>
      </w:ins>
      <w:ins w:id="2685" w:author="Marielle Moraine Butters" w:date="2019-06-17T08:28:00Z">
        <w:r w:rsidRPr="00621C07">
          <w:rPr>
            <w:rFonts w:ascii="Times New Roman" w:eastAsia="DoulosSIL" w:hAnsi="Times New Roman" w:cs="Times New Roman"/>
            <w:i/>
            <w:color w:val="050707"/>
            <w:sz w:val="24"/>
            <w:szCs w:val="24"/>
            <w:highlight w:val="yellow"/>
            <w:lang w:val="en-ID"/>
            <w:rPrChange w:id="2686" w:author="Marielle Moraine Butters" w:date="2019-06-17T10:45:00Z">
              <w:rPr>
                <w:rFonts w:ascii="DoulosSIL" w:eastAsia="DoulosSIL" w:hAnsi="DoulosSIL" w:cs="DoulosSIL"/>
                <w:color w:val="050707"/>
                <w:sz w:val="24"/>
                <w:szCs w:val="24"/>
                <w:lang w:val="en-ID"/>
              </w:rPr>
            </w:rPrChange>
          </w:rPr>
          <w:t xml:space="preserve"> á </w:t>
        </w:r>
      </w:ins>
      <w:ins w:id="2687" w:author="Marielle Moraine Butters" w:date="2019-06-17T08:30:00Z">
        <w:r w:rsidRPr="00621C07">
          <w:rPr>
            <w:rFonts w:ascii="Times New Roman" w:eastAsia="DoulosSIL" w:hAnsi="Times New Roman" w:cs="Times New Roman"/>
            <w:i/>
            <w:color w:val="050707"/>
            <w:sz w:val="24"/>
            <w:szCs w:val="24"/>
            <w:highlight w:val="yellow"/>
            <w:lang w:val="en-ID"/>
            <w:rPrChange w:id="2688" w:author="Marielle Moraine Butters" w:date="2019-06-17T10:45:00Z">
              <w:rPr>
                <w:rFonts w:ascii="Times New Roman" w:eastAsia="DoulosSIL" w:hAnsi="Times New Roman" w:cs="Times New Roman"/>
                <w:color w:val="050707"/>
                <w:sz w:val="24"/>
                <w:szCs w:val="24"/>
                <w:lang w:val="en-ID"/>
              </w:rPr>
            </w:rPrChange>
          </w:rPr>
          <w:t xml:space="preserve">  </w:t>
        </w:r>
      </w:ins>
      <w:proofErr w:type="spellStart"/>
      <w:ins w:id="2689" w:author="Marielle Moraine Butters" w:date="2019-06-17T08:28:00Z">
        <w:r w:rsidRPr="00621C07">
          <w:rPr>
            <w:rFonts w:ascii="Times New Roman" w:eastAsia="DoulosSIL" w:hAnsi="Times New Roman" w:cs="Times New Roman"/>
            <w:i/>
            <w:color w:val="050707"/>
            <w:sz w:val="24"/>
            <w:szCs w:val="24"/>
            <w:highlight w:val="yellow"/>
            <w:lang w:val="en-ID"/>
            <w:rPrChange w:id="2690" w:author="Marielle Moraine Butters" w:date="2019-06-17T10:45:00Z">
              <w:rPr>
                <w:rFonts w:ascii="DoulosSIL" w:eastAsia="DoulosSIL" w:hAnsi="DoulosSIL" w:cs="DoulosSIL"/>
                <w:color w:val="050707"/>
                <w:sz w:val="24"/>
                <w:szCs w:val="24"/>
                <w:lang w:val="en-ID"/>
              </w:rPr>
            </w:rPrChange>
          </w:rPr>
          <w:t>dámāw</w:t>
        </w:r>
        <w:proofErr w:type="spellEnd"/>
        <w:r w:rsidRPr="00621C07">
          <w:rPr>
            <w:rFonts w:ascii="Times New Roman" w:eastAsia="DoulosSIL" w:hAnsi="Times New Roman" w:cs="Times New Roman"/>
            <w:i/>
            <w:color w:val="050707"/>
            <w:sz w:val="24"/>
            <w:szCs w:val="24"/>
            <w:highlight w:val="yellow"/>
            <w:lang w:val="en-ID"/>
            <w:rPrChange w:id="2691" w:author="Marielle Moraine Butters" w:date="2019-06-17T10:45:00Z">
              <w:rPr>
                <w:rFonts w:ascii="DoulosSIL" w:eastAsia="DoulosSIL" w:hAnsi="DoulosSIL" w:cs="DoulosSIL"/>
                <w:color w:val="050707"/>
                <w:sz w:val="24"/>
                <w:szCs w:val="24"/>
                <w:lang w:val="en-ID"/>
              </w:rPr>
            </w:rPrChange>
          </w:rPr>
          <w:t xml:space="preserve"> </w:t>
        </w:r>
        <w:proofErr w:type="spellStart"/>
        <w:r w:rsidRPr="00621C07">
          <w:rPr>
            <w:rFonts w:ascii="Times New Roman" w:eastAsia="Times New Roman" w:hAnsi="Times New Roman" w:cs="Times New Roman"/>
            <w:b/>
            <w:i/>
            <w:sz w:val="24"/>
            <w:szCs w:val="24"/>
            <w:highlight w:val="yellow"/>
            <w:lang w:val="en-ID"/>
            <w:rPrChange w:id="2692" w:author="Marielle Moraine Butters" w:date="2019-06-17T10:45:00Z">
              <w:rPr>
                <w:rFonts w:ascii="DoulosSIL,Bold" w:eastAsia="Times New Roman" w:hAnsi="DoulosSIL,Bold" w:cs="Times New Roman"/>
                <w:sz w:val="24"/>
                <w:szCs w:val="24"/>
                <w:lang w:val="en-ID"/>
              </w:rPr>
            </w:rPrChange>
          </w:rPr>
          <w:t>ák</w:t>
        </w:r>
      </w:ins>
      <w:ins w:id="2693" w:author="Marielle Moraine Butters" w:date="2019-06-17T08:31:00Z">
        <w:r w:rsidRPr="00621C07">
          <w:rPr>
            <w:rFonts w:ascii="Times New Roman" w:eastAsia="Times New Roman" w:hAnsi="Times New Roman" w:cs="Times New Roman"/>
            <w:b/>
            <w:i/>
            <w:sz w:val="24"/>
            <w:szCs w:val="24"/>
            <w:highlight w:val="yellow"/>
            <w:vertAlign w:val="superscript"/>
            <w:lang w:val="en-ID"/>
            <w:rPrChange w:id="2694" w:author="Marielle Moraine Butters" w:date="2019-06-17T10:45:00Z">
              <w:rPr>
                <w:rFonts w:ascii="Times New Roman" w:eastAsia="Times New Roman" w:hAnsi="Times New Roman" w:cs="Times New Roman"/>
                <w:i/>
                <w:sz w:val="24"/>
                <w:szCs w:val="24"/>
                <w:lang w:val="en-ID"/>
              </w:rPr>
            </w:rPrChange>
          </w:rPr>
          <w:t>w</w:t>
        </w:r>
      </w:ins>
      <w:ins w:id="2695" w:author="Marielle Moraine Butters" w:date="2019-06-17T08:28:00Z">
        <w:r w:rsidRPr="00621C07">
          <w:rPr>
            <w:rFonts w:ascii="Times New Roman" w:eastAsia="Times New Roman" w:hAnsi="Times New Roman" w:cs="Times New Roman"/>
            <w:b/>
            <w:i/>
            <w:sz w:val="24"/>
            <w:szCs w:val="24"/>
            <w:highlight w:val="yellow"/>
            <w:lang w:val="en-ID"/>
            <w:rPrChange w:id="2696" w:author="Marielle Moraine Butters" w:date="2019-06-17T10:45:00Z">
              <w:rPr>
                <w:rFonts w:ascii="DoulosSIL,Bold" w:eastAsia="Times New Roman" w:hAnsi="DoulosSIL,Bold" w:cs="Times New Roman"/>
                <w:sz w:val="24"/>
                <w:szCs w:val="24"/>
                <w:lang w:val="en-ID"/>
              </w:rPr>
            </w:rPrChange>
          </w:rPr>
          <w:t>āw</w:t>
        </w:r>
        <w:proofErr w:type="spellEnd"/>
        <w:r w:rsidRPr="00621C07">
          <w:rPr>
            <w:rFonts w:ascii="Times New Roman" w:eastAsia="Times New Roman" w:hAnsi="Times New Roman" w:cs="Times New Roman"/>
            <w:sz w:val="24"/>
            <w:szCs w:val="24"/>
            <w:highlight w:val="yellow"/>
            <w:lang w:val="en-ID"/>
            <w:rPrChange w:id="2697" w:author="Marielle Moraine Butters" w:date="2019-06-17T10:45:00Z">
              <w:rPr>
                <w:rFonts w:ascii="DoulosSIL,Bold" w:eastAsia="Times New Roman" w:hAnsi="DoulosSIL,Bold" w:cs="Times New Roman"/>
                <w:sz w:val="24"/>
                <w:szCs w:val="24"/>
                <w:lang w:val="en-ID"/>
              </w:rPr>
            </w:rPrChange>
          </w:rPr>
          <w:t xml:space="preserve"> </w:t>
        </w:r>
      </w:ins>
    </w:p>
    <w:p w14:paraId="516F53D2" w14:textId="2D4501EF" w:rsidR="00985730" w:rsidRPr="00621C07" w:rsidRDefault="00DB53EA" w:rsidP="0025130F">
      <w:pPr>
        <w:spacing w:before="100" w:beforeAutospacing="1" w:after="100" w:afterAutospacing="1" w:line="240" w:lineRule="auto"/>
        <w:ind w:firstLine="720"/>
        <w:rPr>
          <w:ins w:id="2698" w:author="Marielle Moraine Butters" w:date="2019-06-17T08:28:00Z"/>
          <w:rFonts w:ascii="Times New Roman" w:eastAsia="Times New Roman" w:hAnsi="Times New Roman" w:cs="Times New Roman"/>
          <w:sz w:val="24"/>
          <w:szCs w:val="24"/>
          <w:highlight w:val="yellow"/>
          <w:lang w:val="en-ID"/>
          <w:rPrChange w:id="2699" w:author="Marielle Moraine Butters" w:date="2019-06-17T10:45:00Z">
            <w:rPr>
              <w:ins w:id="2700" w:author="Marielle Moraine Butters" w:date="2019-06-17T08:28:00Z"/>
              <w:rFonts w:ascii="Times New Roman" w:eastAsia="Times New Roman" w:hAnsi="Times New Roman" w:cs="Times New Roman"/>
              <w:sz w:val="24"/>
              <w:szCs w:val="24"/>
              <w:lang w:val="en-ID"/>
            </w:rPr>
          </w:rPrChange>
        </w:rPr>
      </w:pPr>
      <w:ins w:id="2701" w:author="Marielle Moraine Butters" w:date="2019-06-17T10:36:00Z">
        <w:r w:rsidRPr="00621C07">
          <w:rPr>
            <w:rFonts w:ascii="Times New Roman" w:eastAsia="TimesNewRomanPSMT" w:hAnsi="Times New Roman" w:cs="Times New Roman"/>
            <w:color w:val="050707"/>
            <w:sz w:val="24"/>
            <w:szCs w:val="24"/>
            <w:highlight w:val="yellow"/>
            <w:lang w:val="en-ID"/>
          </w:rPr>
          <w:t xml:space="preserve">     </w:t>
        </w:r>
      </w:ins>
      <w:ins w:id="2702" w:author="Marielle Moraine Butters" w:date="2019-06-17T08:29:00Z">
        <w:r w:rsidR="00985730" w:rsidRPr="00621C07">
          <w:rPr>
            <w:rFonts w:ascii="Times New Roman" w:eastAsia="TimesNewRomanPSMT" w:hAnsi="Times New Roman" w:cs="Times New Roman"/>
            <w:color w:val="050707"/>
            <w:sz w:val="24"/>
            <w:szCs w:val="24"/>
            <w:highlight w:val="yellow"/>
            <w:lang w:val="en-ID"/>
            <w:rPrChange w:id="2703" w:author="Marielle Moraine Butters" w:date="2019-06-17T10:45:00Z">
              <w:rPr>
                <w:rFonts w:ascii="TimesNewRomanPSMT" w:eastAsia="TimesNewRomanPSMT" w:hAnsi="TimesNewRomanPSMT" w:cs="TimesNewRomanPSMT"/>
                <w:color w:val="050707"/>
                <w:sz w:val="20"/>
                <w:szCs w:val="20"/>
                <w:lang w:val="en-ID"/>
              </w:rPr>
            </w:rPrChange>
          </w:rPr>
          <w:t>3SG.SBJ- IPFV-</w:t>
        </w:r>
        <w:proofErr w:type="gramStart"/>
        <w:r w:rsidR="00985730" w:rsidRPr="00621C07">
          <w:rPr>
            <w:rFonts w:ascii="Times New Roman" w:eastAsia="TimesNewRomanPSMT" w:hAnsi="Times New Roman" w:cs="Times New Roman"/>
            <w:color w:val="050707"/>
            <w:sz w:val="24"/>
            <w:szCs w:val="24"/>
            <w:highlight w:val="yellow"/>
            <w:lang w:val="en-ID"/>
            <w:rPrChange w:id="2704" w:author="Marielle Moraine Butters" w:date="2019-06-17T10:45:00Z">
              <w:rPr>
                <w:rFonts w:ascii="TimesNewRomanPSMT" w:eastAsia="TimesNewRomanPSMT" w:hAnsi="TimesNewRomanPSMT" w:cs="Times New Roman"/>
                <w:color w:val="050707"/>
                <w:sz w:val="24"/>
                <w:szCs w:val="24"/>
                <w:lang w:val="en-ID"/>
              </w:rPr>
            </w:rPrChange>
          </w:rPr>
          <w:t xml:space="preserve">go </w:t>
        </w:r>
      </w:ins>
      <w:ins w:id="2705" w:author="Marielle Moraine Butters" w:date="2019-06-17T08:30:00Z">
        <w:r w:rsidR="00985730" w:rsidRPr="00621C07">
          <w:rPr>
            <w:rFonts w:ascii="Times New Roman" w:eastAsia="TimesNewRomanPSMT" w:hAnsi="Times New Roman" w:cs="Times New Roman"/>
            <w:color w:val="050707"/>
            <w:sz w:val="24"/>
            <w:szCs w:val="24"/>
            <w:highlight w:val="yellow"/>
            <w:lang w:val="en-ID"/>
            <w:rPrChange w:id="2706" w:author="Marielle Moraine Butters" w:date="2019-06-17T10:45:00Z">
              <w:rPr>
                <w:rFonts w:ascii="Times New Roman" w:eastAsia="TimesNewRomanPSMT" w:hAnsi="Times New Roman" w:cs="Times New Roman"/>
                <w:color w:val="050707"/>
                <w:sz w:val="24"/>
                <w:szCs w:val="24"/>
                <w:lang w:val="en-ID"/>
              </w:rPr>
            </w:rPrChange>
          </w:rPr>
          <w:t xml:space="preserve"> </w:t>
        </w:r>
      </w:ins>
      <w:ins w:id="2707" w:author="Marielle Moraine Butters" w:date="2019-06-17T08:29:00Z">
        <w:r w:rsidR="00985730" w:rsidRPr="00621C07">
          <w:rPr>
            <w:rFonts w:ascii="Times New Roman" w:eastAsia="TimesNewRomanPSMT" w:hAnsi="Times New Roman" w:cs="Times New Roman"/>
            <w:color w:val="050707"/>
            <w:sz w:val="24"/>
            <w:szCs w:val="24"/>
            <w:highlight w:val="yellow"/>
            <w:lang w:val="en-ID"/>
            <w:rPrChange w:id="2708" w:author="Marielle Moraine Butters" w:date="2019-06-17T10:45:00Z">
              <w:rPr>
                <w:rFonts w:ascii="TimesNewRomanPSMT" w:eastAsia="TimesNewRomanPSMT" w:hAnsi="TimesNewRomanPSMT" w:cs="Times New Roman"/>
                <w:color w:val="050707"/>
                <w:sz w:val="24"/>
                <w:szCs w:val="24"/>
                <w:lang w:val="en-ID"/>
              </w:rPr>
            </w:rPrChange>
          </w:rPr>
          <w:t>to</w:t>
        </w:r>
        <w:proofErr w:type="gramEnd"/>
        <w:r w:rsidR="00985730" w:rsidRPr="00621C07">
          <w:rPr>
            <w:rFonts w:ascii="Times New Roman" w:eastAsia="TimesNewRomanPSMT" w:hAnsi="Times New Roman" w:cs="Times New Roman"/>
            <w:color w:val="050707"/>
            <w:sz w:val="24"/>
            <w:szCs w:val="24"/>
            <w:highlight w:val="yellow"/>
            <w:lang w:val="en-ID"/>
            <w:rPrChange w:id="2709" w:author="Marielle Moraine Butters" w:date="2019-06-17T10:45:00Z">
              <w:rPr>
                <w:rFonts w:ascii="TimesNewRomanPSMT" w:eastAsia="TimesNewRomanPSMT" w:hAnsi="TimesNewRomanPSMT" w:cs="Times New Roman"/>
                <w:color w:val="050707"/>
                <w:sz w:val="24"/>
                <w:szCs w:val="24"/>
                <w:lang w:val="en-ID"/>
              </w:rPr>
            </w:rPrChange>
          </w:rPr>
          <w:t xml:space="preserve"> </w:t>
        </w:r>
      </w:ins>
      <w:ins w:id="2710" w:author="Marielle Moraine Butters" w:date="2019-06-17T08:30:00Z">
        <w:r w:rsidR="00985730" w:rsidRPr="00621C07">
          <w:rPr>
            <w:rFonts w:ascii="Times New Roman" w:eastAsia="TimesNewRomanPSMT" w:hAnsi="Times New Roman" w:cs="Times New Roman"/>
            <w:color w:val="050707"/>
            <w:sz w:val="24"/>
            <w:szCs w:val="24"/>
            <w:highlight w:val="yellow"/>
            <w:lang w:val="en-ID"/>
            <w:rPrChange w:id="2711" w:author="Marielle Moraine Butters" w:date="2019-06-17T10:45:00Z">
              <w:rPr>
                <w:rFonts w:ascii="Times New Roman" w:eastAsia="TimesNewRomanPSMT" w:hAnsi="Times New Roman" w:cs="Times New Roman"/>
                <w:color w:val="050707"/>
                <w:sz w:val="24"/>
                <w:szCs w:val="24"/>
                <w:lang w:val="en-ID"/>
              </w:rPr>
            </w:rPrChange>
          </w:rPr>
          <w:t xml:space="preserve"> </w:t>
        </w:r>
      </w:ins>
      <w:ins w:id="2712" w:author="Marielle Moraine Butters" w:date="2019-06-17T08:29:00Z">
        <w:r w:rsidR="00985730" w:rsidRPr="00621C07">
          <w:rPr>
            <w:rFonts w:ascii="Times New Roman" w:eastAsia="TimesNewRomanPSMT" w:hAnsi="Times New Roman" w:cs="Times New Roman"/>
            <w:color w:val="050707"/>
            <w:sz w:val="24"/>
            <w:szCs w:val="24"/>
            <w:highlight w:val="yellow"/>
            <w:lang w:val="en-ID"/>
            <w:rPrChange w:id="2713" w:author="Marielle Moraine Butters" w:date="2019-06-17T10:45:00Z">
              <w:rPr>
                <w:rFonts w:ascii="TimesNewRomanPSMT" w:eastAsia="TimesNewRomanPSMT" w:hAnsi="TimesNewRomanPSMT" w:cs="Times New Roman"/>
                <w:color w:val="050707"/>
                <w:sz w:val="24"/>
                <w:szCs w:val="24"/>
                <w:lang w:val="en-ID"/>
              </w:rPr>
            </w:rPrChange>
          </w:rPr>
          <w:t xml:space="preserve">bush </w:t>
        </w:r>
      </w:ins>
      <w:ins w:id="2714" w:author="Marielle Moraine Butters" w:date="2019-06-17T08:31:00Z">
        <w:r w:rsidR="00985730" w:rsidRPr="00621C07">
          <w:rPr>
            <w:rFonts w:ascii="Times New Roman" w:eastAsia="TimesNewRomanPSMT" w:hAnsi="Times New Roman" w:cs="Times New Roman"/>
            <w:color w:val="050707"/>
            <w:sz w:val="24"/>
            <w:szCs w:val="24"/>
            <w:highlight w:val="yellow"/>
            <w:lang w:val="en-ID"/>
            <w:rPrChange w:id="2715" w:author="Marielle Moraine Butters" w:date="2019-06-17T10:45:00Z">
              <w:rPr>
                <w:rFonts w:ascii="Times New Roman" w:eastAsia="TimesNewRomanPSMT" w:hAnsi="Times New Roman" w:cs="Times New Roman"/>
                <w:color w:val="050707"/>
                <w:sz w:val="24"/>
                <w:szCs w:val="24"/>
                <w:lang w:val="en-ID"/>
              </w:rPr>
            </w:rPrChange>
          </w:rPr>
          <w:t xml:space="preserve">    </w:t>
        </w:r>
      </w:ins>
      <w:ins w:id="2716" w:author="Marielle Moraine Butters" w:date="2019-06-17T08:29:00Z">
        <w:r w:rsidR="00985730" w:rsidRPr="00621C07">
          <w:rPr>
            <w:rFonts w:ascii="Times New Roman" w:eastAsia="Times New Roman" w:hAnsi="Times New Roman" w:cs="Times New Roman"/>
            <w:bCs/>
            <w:color w:val="050707"/>
            <w:sz w:val="24"/>
            <w:szCs w:val="24"/>
            <w:highlight w:val="yellow"/>
            <w:lang w:val="en-ID"/>
            <w:rPrChange w:id="2717" w:author="Marielle Moraine Butters" w:date="2019-06-17T10:45:00Z">
              <w:rPr>
                <w:rFonts w:ascii="TimesNewRomanPS" w:eastAsia="Times New Roman" w:hAnsi="TimesNewRomanPS" w:cs="Times New Roman"/>
                <w:b/>
                <w:bCs/>
                <w:color w:val="050707"/>
                <w:sz w:val="18"/>
                <w:szCs w:val="18"/>
                <w:lang w:val="en-ID"/>
              </w:rPr>
            </w:rPrChange>
          </w:rPr>
          <w:t>NEG.EX</w:t>
        </w:r>
        <w:r w:rsidR="00985730" w:rsidRPr="00621C07">
          <w:rPr>
            <w:rFonts w:ascii="Times New Roman" w:eastAsia="TimesNewRomanPSMT" w:hAnsi="Times New Roman" w:cs="Times New Roman"/>
            <w:color w:val="050707"/>
            <w:sz w:val="24"/>
            <w:szCs w:val="24"/>
            <w:highlight w:val="yellow"/>
            <w:lang w:val="en-ID"/>
            <w:rPrChange w:id="2718" w:author="Marielle Moraine Butters" w:date="2019-06-17T10:45:00Z">
              <w:rPr>
                <w:rFonts w:ascii="TimesNewRomanPSMT" w:eastAsia="TimesNewRomanPSMT" w:hAnsi="TimesNewRomanPSMT" w:cs="TimesNewRomanPSMT"/>
                <w:color w:val="050707"/>
                <w:sz w:val="18"/>
                <w:szCs w:val="18"/>
                <w:lang w:val="en-ID"/>
              </w:rPr>
            </w:rPrChange>
          </w:rPr>
          <w:t xml:space="preserve"> </w:t>
        </w:r>
      </w:ins>
    </w:p>
    <w:p w14:paraId="36EF7C20" w14:textId="5C3BEF53" w:rsidR="00985730" w:rsidRPr="00985730" w:rsidRDefault="00985730" w:rsidP="00985730">
      <w:pPr>
        <w:spacing w:before="100" w:beforeAutospacing="1" w:after="100" w:afterAutospacing="1" w:line="240" w:lineRule="auto"/>
        <w:rPr>
          <w:ins w:id="2719" w:author="Marielle Moraine Butters" w:date="2019-06-17T08:28:00Z"/>
          <w:rFonts w:ascii="Times New Roman" w:eastAsia="Times New Roman" w:hAnsi="Times New Roman" w:cs="Times New Roman"/>
          <w:sz w:val="24"/>
          <w:szCs w:val="24"/>
          <w:lang w:val="en-ID"/>
        </w:rPr>
      </w:pPr>
      <w:ins w:id="2720" w:author="Marielle Moraine Butters" w:date="2019-06-17T08:28:00Z">
        <w:r w:rsidRPr="00621C07">
          <w:rPr>
            <w:rFonts w:ascii="Times New Roman" w:eastAsia="Times New Roman" w:hAnsi="Times New Roman" w:cs="Times New Roman"/>
            <w:b/>
            <w:bCs/>
            <w:color w:val="050707"/>
            <w:sz w:val="24"/>
            <w:szCs w:val="24"/>
            <w:highlight w:val="yellow"/>
            <w:lang w:val="en-ID"/>
            <w:rPrChange w:id="2721" w:author="Marielle Moraine Butters" w:date="2019-06-17T10:45:00Z">
              <w:rPr>
                <w:rFonts w:ascii="TimesNewRomanPS" w:eastAsia="Times New Roman" w:hAnsi="TimesNewRomanPS" w:cs="Times New Roman"/>
                <w:b/>
                <w:bCs/>
                <w:color w:val="050707"/>
                <w:sz w:val="18"/>
                <w:szCs w:val="18"/>
                <w:lang w:val="en-ID"/>
              </w:rPr>
            </w:rPrChange>
          </w:rPr>
          <w:t xml:space="preserve"> </w:t>
        </w:r>
      </w:ins>
      <w:ins w:id="2722" w:author="Marielle Moraine Butters" w:date="2019-06-17T08:29:00Z">
        <w:r w:rsidRPr="00621C07">
          <w:rPr>
            <w:rFonts w:ascii="Times New Roman" w:eastAsia="Times New Roman" w:hAnsi="Times New Roman" w:cs="Times New Roman"/>
            <w:b/>
            <w:bCs/>
            <w:color w:val="050707"/>
            <w:sz w:val="24"/>
            <w:szCs w:val="24"/>
            <w:highlight w:val="yellow"/>
            <w:lang w:val="en-ID"/>
            <w:rPrChange w:id="2723" w:author="Marielle Moraine Butters" w:date="2019-06-17T10:45:00Z">
              <w:rPr>
                <w:rFonts w:ascii="Times New Roman" w:eastAsia="Times New Roman" w:hAnsi="Times New Roman" w:cs="Times New Roman"/>
                <w:b/>
                <w:bCs/>
                <w:color w:val="050707"/>
                <w:sz w:val="24"/>
                <w:szCs w:val="24"/>
                <w:lang w:val="en-ID"/>
              </w:rPr>
            </w:rPrChange>
          </w:rPr>
          <w:tab/>
        </w:r>
      </w:ins>
      <w:ins w:id="2724" w:author="Marielle Moraine Butters" w:date="2019-06-17T10:36:00Z">
        <w:r w:rsidR="00DB53EA" w:rsidRPr="00621C07">
          <w:rPr>
            <w:rFonts w:ascii="Times New Roman" w:eastAsia="Times New Roman" w:hAnsi="Times New Roman" w:cs="Times New Roman"/>
            <w:b/>
            <w:bCs/>
            <w:color w:val="050707"/>
            <w:sz w:val="24"/>
            <w:szCs w:val="24"/>
            <w:highlight w:val="yellow"/>
            <w:lang w:val="en-ID"/>
          </w:rPr>
          <w:t xml:space="preserve">     </w:t>
        </w:r>
      </w:ins>
      <w:ins w:id="2725" w:author="Marielle Moraine Butters" w:date="2019-06-17T08:28:00Z">
        <w:r w:rsidRPr="00621C07">
          <w:rPr>
            <w:rFonts w:ascii="Times New Roman" w:eastAsia="TimesNewRomanPSMT" w:hAnsi="Times New Roman" w:cs="Times New Roman" w:hint="eastAsia"/>
            <w:color w:val="050707"/>
            <w:sz w:val="24"/>
            <w:szCs w:val="24"/>
            <w:highlight w:val="yellow"/>
            <w:lang w:val="en-ID"/>
            <w:rPrChange w:id="2726" w:author="Marielle Moraine Butters" w:date="2019-06-17T10:45:00Z">
              <w:rPr>
                <w:rFonts w:ascii="TimesNewRomanPSMT" w:eastAsia="TimesNewRomanPSMT" w:hAnsi="TimesNewRomanPSMT" w:cs="TimesNewRomanPSMT" w:hint="eastAsia"/>
                <w:color w:val="050707"/>
                <w:sz w:val="24"/>
                <w:szCs w:val="24"/>
                <w:lang w:val="en-ID"/>
              </w:rPr>
            </w:rPrChange>
          </w:rPr>
          <w:t>‘</w:t>
        </w:r>
        <w:r w:rsidRPr="00621C07">
          <w:rPr>
            <w:rFonts w:ascii="Times New Roman" w:eastAsia="TimesNewRomanPSMT" w:hAnsi="Times New Roman" w:cs="Times New Roman"/>
            <w:color w:val="050707"/>
            <w:sz w:val="24"/>
            <w:szCs w:val="24"/>
            <w:highlight w:val="yellow"/>
            <w:lang w:val="en-ID"/>
            <w:rPrChange w:id="2727" w:author="Marielle Moraine Butters" w:date="2019-06-17T10:45:00Z">
              <w:rPr>
                <w:rFonts w:ascii="TimesNewRomanPSMT" w:eastAsia="TimesNewRomanPSMT" w:hAnsi="TimesNewRomanPSMT" w:cs="TimesNewRomanPSMT"/>
                <w:color w:val="050707"/>
                <w:sz w:val="24"/>
                <w:szCs w:val="24"/>
                <w:lang w:val="en-ID"/>
              </w:rPr>
            </w:rPrChange>
          </w:rPr>
          <w:t xml:space="preserve">She is </w:t>
        </w:r>
        <w:r w:rsidRPr="00621C07">
          <w:rPr>
            <w:rFonts w:ascii="Times New Roman" w:eastAsia="Times New Roman" w:hAnsi="Times New Roman" w:cs="Times New Roman"/>
            <w:b/>
            <w:bCs/>
            <w:color w:val="050707"/>
            <w:sz w:val="24"/>
            <w:szCs w:val="24"/>
            <w:highlight w:val="yellow"/>
            <w:lang w:val="en-ID"/>
            <w:rPrChange w:id="2728" w:author="Marielle Moraine Butters" w:date="2019-06-17T10:45:00Z">
              <w:rPr>
                <w:rFonts w:ascii="TimesNewRomanPS" w:eastAsia="Times New Roman" w:hAnsi="TimesNewRomanPS" w:cs="Times New Roman"/>
                <w:b/>
                <w:bCs/>
                <w:color w:val="050707"/>
                <w:sz w:val="24"/>
                <w:szCs w:val="24"/>
                <w:lang w:val="en-ID"/>
              </w:rPr>
            </w:rPrChange>
          </w:rPr>
          <w:t xml:space="preserve">not </w:t>
        </w:r>
        <w:r w:rsidRPr="00621C07">
          <w:rPr>
            <w:rFonts w:ascii="Times New Roman" w:eastAsia="TimesNewRomanPSMT" w:hAnsi="Times New Roman" w:cs="Times New Roman"/>
            <w:color w:val="050707"/>
            <w:sz w:val="24"/>
            <w:szCs w:val="24"/>
            <w:highlight w:val="yellow"/>
            <w:lang w:val="en-ID"/>
            <w:rPrChange w:id="2729" w:author="Marielle Moraine Butters" w:date="2019-06-17T10:45:00Z">
              <w:rPr>
                <w:rFonts w:ascii="TimesNewRomanPSMT" w:eastAsia="TimesNewRomanPSMT" w:hAnsi="TimesNewRomanPSMT" w:cs="TimesNewRomanPSMT"/>
                <w:color w:val="050707"/>
                <w:sz w:val="24"/>
                <w:szCs w:val="24"/>
                <w:lang w:val="en-ID"/>
              </w:rPr>
            </w:rPrChange>
          </w:rPr>
          <w:t>going to the bush.’</w:t>
        </w:r>
        <w:r w:rsidRPr="00985730">
          <w:rPr>
            <w:rFonts w:ascii="Times New Roman" w:eastAsia="TimesNewRomanPSMT" w:hAnsi="Times New Roman" w:cs="Times New Roman"/>
            <w:color w:val="050707"/>
            <w:sz w:val="24"/>
            <w:szCs w:val="24"/>
            <w:lang w:val="en-ID"/>
            <w:rPrChange w:id="2730" w:author="Marielle Moraine Butters" w:date="2019-06-17T08:29:00Z">
              <w:rPr>
                <w:rFonts w:ascii="TimesNewRomanPSMT" w:eastAsia="TimesNewRomanPSMT" w:hAnsi="TimesNewRomanPSMT" w:cs="TimesNewRomanPSMT"/>
                <w:color w:val="050707"/>
                <w:sz w:val="24"/>
                <w:szCs w:val="24"/>
                <w:lang w:val="en-ID"/>
              </w:rPr>
            </w:rPrChange>
          </w:rPr>
          <w:t xml:space="preserve"> </w:t>
        </w:r>
      </w:ins>
      <w:ins w:id="2731" w:author="Marielle Moraine Butters" w:date="2019-06-19T17:25:00Z">
        <w:r w:rsidR="00A6421E" w:rsidRPr="00446292">
          <w:rPr>
            <w:rFonts w:ascii="Times New Roman" w:eastAsia="Times New Roman" w:hAnsi="Times New Roman" w:cs="Times New Roman"/>
            <w:color w:val="000000"/>
            <w:sz w:val="24"/>
            <w:szCs w:val="24"/>
            <w:highlight w:val="yellow"/>
          </w:rPr>
          <w:t>(</w:t>
        </w:r>
        <w:proofErr w:type="spellStart"/>
        <w:r w:rsidR="00A6421E" w:rsidRPr="00446292">
          <w:rPr>
            <w:rFonts w:ascii="Times New Roman" w:hAnsi="Times New Roman" w:cs="Times New Roman"/>
            <w:color w:val="000000"/>
            <w:sz w:val="24"/>
            <w:szCs w:val="24"/>
            <w:highlight w:val="yellow"/>
          </w:rPr>
          <w:t>Viljoen</w:t>
        </w:r>
        <w:proofErr w:type="spellEnd"/>
        <w:r w:rsidR="00A6421E" w:rsidRPr="00446292">
          <w:rPr>
            <w:rFonts w:ascii="Times New Roman" w:hAnsi="Times New Roman" w:cs="Times New Roman"/>
            <w:color w:val="000000"/>
            <w:sz w:val="24"/>
            <w:szCs w:val="24"/>
            <w:highlight w:val="yellow"/>
          </w:rPr>
          <w:t xml:space="preserve"> 2013: 293)</w:t>
        </w:r>
      </w:ins>
    </w:p>
    <w:p w14:paraId="242A94A6" w14:textId="1C4E0E18" w:rsidR="00F84D33" w:rsidRPr="00985730" w:rsidRDefault="00331F69" w:rsidP="00FB38E2">
      <w:pPr>
        <w:pStyle w:val="NoSpacing"/>
        <w:spacing w:line="480" w:lineRule="auto"/>
        <w:rPr>
          <w:rFonts w:ascii="Times New Roman" w:eastAsia="DoulosSIL" w:hAnsi="Times New Roman" w:cs="Times New Roman"/>
          <w:iCs/>
          <w:sz w:val="24"/>
          <w:szCs w:val="24"/>
          <w:rPrChange w:id="2732" w:author="Marielle Moraine Butters" w:date="2019-06-17T08:27:00Z">
            <w:rPr>
              <w:rFonts w:ascii="Times New Roman" w:hAnsi="Times New Roman" w:cs="Times New Roman"/>
              <w:sz w:val="24"/>
              <w:szCs w:val="24"/>
            </w:rPr>
          </w:rPrChange>
        </w:rPr>
      </w:pPr>
      <w:r>
        <w:rPr>
          <w:rFonts w:ascii="Times New Roman" w:eastAsia="DoulosSIL" w:hAnsi="Times New Roman" w:cs="Times New Roman"/>
          <w:iCs/>
          <w:sz w:val="24"/>
          <w:szCs w:val="24"/>
        </w:rPr>
        <w:t xml:space="preserve"> </w:t>
      </w:r>
      <w:r>
        <w:rPr>
          <w:rFonts w:ascii="Times New Roman" w:hAnsi="Times New Roman" w:cs="Times New Roman"/>
          <w:sz w:val="24"/>
          <w:szCs w:val="24"/>
        </w:rPr>
        <w:t xml:space="preserve">  </w:t>
      </w:r>
    </w:p>
    <w:p w14:paraId="109564F9" w14:textId="259F5D40" w:rsidR="00C62DD8" w:rsidRPr="00C62DD8" w:rsidRDefault="000623FD" w:rsidP="00D8300B">
      <w:pPr>
        <w:pStyle w:val="NoSpacing"/>
        <w:rPr>
          <w:rFonts w:ascii="Times New Roman" w:eastAsia="Times New Roman" w:hAnsi="Times New Roman" w:cs="Times New Roman"/>
          <w:b/>
          <w:color w:val="000000"/>
          <w:sz w:val="24"/>
          <w:szCs w:val="24"/>
        </w:rPr>
      </w:pPr>
      <w:r w:rsidRPr="000623FD">
        <w:rPr>
          <w:rFonts w:ascii="Times New Roman" w:hAnsi="Times New Roman" w:cs="Times New Roman"/>
          <w:b/>
          <w:sz w:val="24"/>
          <w:szCs w:val="24"/>
          <w:highlight w:val="yellow"/>
        </w:rPr>
        <w:t>5</w:t>
      </w:r>
      <w:commentRangeStart w:id="2733"/>
      <w:r w:rsidR="00F84D33" w:rsidRPr="000623FD">
        <w:rPr>
          <w:rFonts w:ascii="Times New Roman" w:hAnsi="Times New Roman" w:cs="Times New Roman"/>
          <w:b/>
          <w:sz w:val="24"/>
          <w:szCs w:val="24"/>
          <w:highlight w:val="yellow"/>
        </w:rPr>
        <w:t>.</w:t>
      </w:r>
      <w:r w:rsidR="00C62DD8" w:rsidRPr="00C62DD8">
        <w:rPr>
          <w:rFonts w:ascii="Times New Roman" w:hAnsi="Times New Roman" w:cs="Times New Roman"/>
          <w:b/>
          <w:sz w:val="24"/>
          <w:szCs w:val="24"/>
        </w:rPr>
        <w:t xml:space="preserve"> </w:t>
      </w:r>
      <w:r w:rsidR="00C62DD8" w:rsidRPr="00E37D69">
        <w:rPr>
          <w:rFonts w:ascii="Times New Roman" w:hAnsi="Times New Roman" w:cs="Times New Roman"/>
          <w:b/>
        </w:rPr>
        <w:t>D</w:t>
      </w:r>
      <w:r w:rsidR="00E37D69" w:rsidRPr="00E37D69">
        <w:rPr>
          <w:rFonts w:ascii="Times New Roman" w:hAnsi="Times New Roman" w:cs="Times New Roman"/>
          <w:b/>
        </w:rPr>
        <w:t>ISCUSSION</w:t>
      </w:r>
      <w:commentRangeEnd w:id="2733"/>
      <w:r w:rsidR="00C6343E">
        <w:rPr>
          <w:rStyle w:val="CommentReference"/>
        </w:rPr>
        <w:commentReference w:id="2733"/>
      </w:r>
    </w:p>
    <w:p w14:paraId="4E4F6592" w14:textId="77777777" w:rsidR="007E43AE" w:rsidRDefault="007E43AE" w:rsidP="000B0538">
      <w:pPr>
        <w:pStyle w:val="NoSpacing"/>
        <w:rPr>
          <w:rFonts w:ascii="Times New Roman" w:hAnsi="Times New Roman" w:cs="Times New Roman"/>
          <w:sz w:val="24"/>
          <w:szCs w:val="24"/>
        </w:rPr>
      </w:pPr>
    </w:p>
    <w:p w14:paraId="56F865F5" w14:textId="77777777" w:rsidR="004A7B24" w:rsidRDefault="00C62DD8" w:rsidP="000B0538">
      <w:pPr>
        <w:pStyle w:val="NoSpacing"/>
        <w:rPr>
          <w:rFonts w:ascii="Times New Roman" w:hAnsi="Times New Roman" w:cs="Times New Roman"/>
          <w:sz w:val="24"/>
          <w:szCs w:val="24"/>
        </w:rPr>
      </w:pPr>
      <w:r>
        <w:rPr>
          <w:rFonts w:ascii="Times New Roman" w:hAnsi="Times New Roman" w:cs="Times New Roman"/>
          <w:sz w:val="24"/>
          <w:szCs w:val="24"/>
        </w:rPr>
        <w:t>The</w:t>
      </w:r>
      <w:r w:rsidR="00A766EF">
        <w:rPr>
          <w:rFonts w:ascii="Times New Roman" w:hAnsi="Times New Roman" w:cs="Times New Roman"/>
          <w:sz w:val="24"/>
          <w:szCs w:val="24"/>
        </w:rPr>
        <w:t xml:space="preserve"> findings</w:t>
      </w:r>
      <w:r>
        <w:rPr>
          <w:rFonts w:ascii="Times New Roman" w:hAnsi="Times New Roman" w:cs="Times New Roman"/>
          <w:sz w:val="24"/>
          <w:szCs w:val="24"/>
        </w:rPr>
        <w:t xml:space="preserve"> of this paper</w:t>
      </w:r>
      <w:r w:rsidR="005D3199">
        <w:rPr>
          <w:rFonts w:ascii="Times New Roman" w:hAnsi="Times New Roman" w:cs="Times New Roman"/>
          <w:sz w:val="24"/>
          <w:szCs w:val="24"/>
        </w:rPr>
        <w:t xml:space="preserve"> </w:t>
      </w:r>
      <w:proofErr w:type="gramStart"/>
      <w:r w:rsidR="005D3199">
        <w:rPr>
          <w:rFonts w:ascii="Times New Roman" w:hAnsi="Times New Roman" w:cs="Times New Roman"/>
          <w:sz w:val="24"/>
          <w:szCs w:val="24"/>
        </w:rPr>
        <w:t>are summarized</w:t>
      </w:r>
      <w:proofErr w:type="gramEnd"/>
      <w:r w:rsidR="005D3199">
        <w:rPr>
          <w:rFonts w:ascii="Times New Roman" w:hAnsi="Times New Roman" w:cs="Times New Roman"/>
          <w:sz w:val="24"/>
          <w:szCs w:val="24"/>
        </w:rPr>
        <w:t xml:space="preserve"> in Table 1</w:t>
      </w:r>
      <w:r w:rsidR="00A766EF">
        <w:rPr>
          <w:rFonts w:ascii="Times New Roman" w:hAnsi="Times New Roman" w:cs="Times New Roman"/>
          <w:sz w:val="24"/>
          <w:szCs w:val="24"/>
        </w:rPr>
        <w:t xml:space="preserve">. </w:t>
      </w:r>
    </w:p>
    <w:p w14:paraId="126C52A1" w14:textId="77777777" w:rsidR="004A7B24" w:rsidRDefault="004A7B24" w:rsidP="000B0538">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4"/>
        <w:gridCol w:w="1379"/>
        <w:gridCol w:w="1589"/>
        <w:gridCol w:w="2118"/>
        <w:gridCol w:w="1813"/>
      </w:tblGrid>
      <w:tr w:rsidR="004A7B24" w14:paraId="75451916" w14:textId="77777777" w:rsidTr="006A5959">
        <w:tc>
          <w:tcPr>
            <w:tcW w:w="2409" w:type="dxa"/>
          </w:tcPr>
          <w:p w14:paraId="60AAB02C" w14:textId="77777777" w:rsidR="004A7B24" w:rsidRPr="00C62DD8" w:rsidRDefault="004A7B24" w:rsidP="000B0538">
            <w:pPr>
              <w:pStyle w:val="NoSpacing"/>
              <w:rPr>
                <w:rFonts w:ascii="Times New Roman" w:hAnsi="Times New Roman" w:cs="Times New Roman"/>
                <w:sz w:val="24"/>
                <w:szCs w:val="24"/>
              </w:rPr>
            </w:pPr>
            <w:r w:rsidRPr="00C62DD8">
              <w:rPr>
                <w:rFonts w:ascii="Times New Roman" w:hAnsi="Times New Roman" w:cs="Times New Roman"/>
                <w:sz w:val="24"/>
                <w:szCs w:val="24"/>
              </w:rPr>
              <w:t>Language</w:t>
            </w:r>
          </w:p>
        </w:tc>
        <w:tc>
          <w:tcPr>
            <w:tcW w:w="1381" w:type="dxa"/>
          </w:tcPr>
          <w:p w14:paraId="0F355EFB" w14:textId="77777777" w:rsidR="004A7B24" w:rsidRPr="00C62DD8" w:rsidRDefault="0014665C" w:rsidP="000B0538">
            <w:pPr>
              <w:pStyle w:val="NoSpacing"/>
              <w:rPr>
                <w:rFonts w:ascii="Times New Roman" w:hAnsi="Times New Roman" w:cs="Times New Roman"/>
                <w:sz w:val="24"/>
                <w:szCs w:val="24"/>
              </w:rPr>
            </w:pPr>
            <w:r w:rsidRPr="00C62DD8">
              <w:rPr>
                <w:rFonts w:ascii="Times New Roman" w:hAnsi="Times New Roman" w:cs="Times New Roman"/>
                <w:sz w:val="24"/>
                <w:szCs w:val="24"/>
              </w:rPr>
              <w:t>Affirmative Existential</w:t>
            </w:r>
          </w:p>
        </w:tc>
        <w:tc>
          <w:tcPr>
            <w:tcW w:w="1628" w:type="dxa"/>
          </w:tcPr>
          <w:p w14:paraId="0D89723E" w14:textId="77777777" w:rsidR="004A7B24" w:rsidRPr="00C62DD8" w:rsidRDefault="0014665C" w:rsidP="000B0538">
            <w:pPr>
              <w:pStyle w:val="NoSpacing"/>
              <w:rPr>
                <w:rFonts w:ascii="Times New Roman" w:hAnsi="Times New Roman" w:cs="Times New Roman"/>
                <w:sz w:val="24"/>
                <w:szCs w:val="24"/>
              </w:rPr>
            </w:pPr>
            <w:r w:rsidRPr="00C62DD8">
              <w:rPr>
                <w:rFonts w:ascii="Times New Roman" w:hAnsi="Times New Roman" w:cs="Times New Roman"/>
                <w:sz w:val="24"/>
                <w:szCs w:val="24"/>
              </w:rPr>
              <w:t xml:space="preserve">Verbal </w:t>
            </w:r>
            <w:proofErr w:type="spellStart"/>
            <w:r w:rsidRPr="00C62DD8">
              <w:rPr>
                <w:rFonts w:ascii="Times New Roman" w:hAnsi="Times New Roman" w:cs="Times New Roman"/>
                <w:sz w:val="24"/>
                <w:szCs w:val="24"/>
              </w:rPr>
              <w:t>negator</w:t>
            </w:r>
            <w:proofErr w:type="spellEnd"/>
          </w:p>
        </w:tc>
        <w:tc>
          <w:tcPr>
            <w:tcW w:w="2160" w:type="dxa"/>
          </w:tcPr>
          <w:p w14:paraId="6CF06AB2" w14:textId="77777777" w:rsidR="004A7B24" w:rsidRPr="00C62DD8" w:rsidRDefault="0014665C" w:rsidP="000B0538">
            <w:pPr>
              <w:pStyle w:val="NoSpacing"/>
              <w:rPr>
                <w:rFonts w:ascii="Times New Roman" w:hAnsi="Times New Roman" w:cs="Times New Roman"/>
                <w:sz w:val="24"/>
                <w:szCs w:val="24"/>
              </w:rPr>
            </w:pPr>
            <w:r w:rsidRPr="00C62DD8">
              <w:rPr>
                <w:rFonts w:ascii="Times New Roman" w:hAnsi="Times New Roman" w:cs="Times New Roman"/>
                <w:sz w:val="24"/>
                <w:szCs w:val="24"/>
              </w:rPr>
              <w:t>Negative existential(s)</w:t>
            </w:r>
          </w:p>
        </w:tc>
        <w:tc>
          <w:tcPr>
            <w:tcW w:w="1881" w:type="dxa"/>
          </w:tcPr>
          <w:p w14:paraId="5E3A1504" w14:textId="77777777" w:rsidR="004A7B24" w:rsidRPr="00C62DD8" w:rsidRDefault="0014665C" w:rsidP="000B0538">
            <w:pPr>
              <w:pStyle w:val="NoSpacing"/>
              <w:rPr>
                <w:rFonts w:ascii="Times New Roman" w:hAnsi="Times New Roman" w:cs="Times New Roman"/>
                <w:sz w:val="24"/>
                <w:szCs w:val="24"/>
              </w:rPr>
            </w:pPr>
            <w:r w:rsidRPr="00C62DD8">
              <w:rPr>
                <w:rFonts w:ascii="Times New Roman" w:hAnsi="Times New Roman" w:cs="Times New Roman"/>
                <w:sz w:val="24"/>
                <w:szCs w:val="24"/>
              </w:rPr>
              <w:t>Type or Stage</w:t>
            </w:r>
          </w:p>
        </w:tc>
      </w:tr>
      <w:tr w:rsidR="004A7B24" w14:paraId="64C3FC65" w14:textId="77777777" w:rsidTr="006A5959">
        <w:tc>
          <w:tcPr>
            <w:tcW w:w="2409" w:type="dxa"/>
          </w:tcPr>
          <w:p w14:paraId="76E04AA3" w14:textId="77777777" w:rsidR="004A7B24" w:rsidRPr="00C62DD8" w:rsidRDefault="0014665C" w:rsidP="000B0538">
            <w:pPr>
              <w:pStyle w:val="NoSpacing"/>
              <w:rPr>
                <w:rFonts w:ascii="Times New Roman" w:hAnsi="Times New Roman" w:cs="Times New Roman"/>
                <w:sz w:val="24"/>
                <w:szCs w:val="24"/>
              </w:rPr>
            </w:pPr>
            <w:proofErr w:type="spellStart"/>
            <w:r w:rsidRPr="00C62DD8">
              <w:rPr>
                <w:rFonts w:ascii="Times New Roman" w:hAnsi="Times New Roman" w:cs="Times New Roman"/>
                <w:sz w:val="24"/>
                <w:szCs w:val="24"/>
              </w:rPr>
              <w:t>Pa’anci</w:t>
            </w:r>
            <w:proofErr w:type="spellEnd"/>
            <w:r w:rsidR="003137AF">
              <w:rPr>
                <w:rFonts w:ascii="Times New Roman" w:hAnsi="Times New Roman" w:cs="Times New Roman"/>
                <w:sz w:val="24"/>
                <w:szCs w:val="24"/>
              </w:rPr>
              <w:t xml:space="preserve"> [</w:t>
            </w:r>
            <w:proofErr w:type="spellStart"/>
            <w:r w:rsidR="003137AF" w:rsidRPr="0075005E">
              <w:rPr>
                <w:rFonts w:ascii="Times New Roman" w:eastAsia="Times New Roman" w:hAnsi="Times New Roman" w:cs="Times New Roman"/>
                <w:sz w:val="24"/>
                <w:szCs w:val="24"/>
                <w:lang w:bidi="bo-CN"/>
              </w:rPr>
              <w:t>pqa</w:t>
            </w:r>
            <w:proofErr w:type="spellEnd"/>
            <w:r w:rsidR="003137AF" w:rsidRPr="0075005E">
              <w:rPr>
                <w:rFonts w:ascii="Times New Roman" w:eastAsia="Times New Roman" w:hAnsi="Times New Roman" w:cs="Times New Roman"/>
                <w:sz w:val="24"/>
                <w:szCs w:val="24"/>
                <w:lang w:bidi="bo-CN"/>
              </w:rPr>
              <w:t>-NGA</w:t>
            </w:r>
            <w:r w:rsidR="003137AF">
              <w:rPr>
                <w:rFonts w:ascii="Times New Roman" w:eastAsia="Times New Roman" w:hAnsi="Times New Roman" w:cs="Times New Roman"/>
                <w:sz w:val="24"/>
                <w:szCs w:val="24"/>
                <w:lang w:bidi="bo-CN"/>
              </w:rPr>
              <w:t>]</w:t>
            </w:r>
          </w:p>
        </w:tc>
        <w:tc>
          <w:tcPr>
            <w:tcW w:w="1381" w:type="dxa"/>
          </w:tcPr>
          <w:p w14:paraId="159C53EA" w14:textId="77777777" w:rsidR="004A7B24" w:rsidRPr="00C62DD8" w:rsidRDefault="0014665C" w:rsidP="000B0538">
            <w:pPr>
              <w:pStyle w:val="NoSpacing"/>
              <w:rPr>
                <w:rFonts w:ascii="Times New Roman" w:hAnsi="Times New Roman" w:cs="Times New Roman"/>
                <w:sz w:val="24"/>
                <w:szCs w:val="24"/>
              </w:rPr>
            </w:pPr>
            <w:proofErr w:type="spellStart"/>
            <w:r w:rsidRPr="00C62DD8">
              <w:rPr>
                <w:rFonts w:ascii="Times New Roman" w:hAnsi="Times New Roman" w:cs="Times New Roman"/>
                <w:sz w:val="24"/>
                <w:szCs w:val="24"/>
              </w:rPr>
              <w:t>ani</w:t>
            </w:r>
            <w:proofErr w:type="spellEnd"/>
          </w:p>
        </w:tc>
        <w:tc>
          <w:tcPr>
            <w:tcW w:w="1628" w:type="dxa"/>
          </w:tcPr>
          <w:p w14:paraId="294C05DC" w14:textId="77777777" w:rsidR="004A7B24" w:rsidRPr="00C62DD8" w:rsidRDefault="0014665C" w:rsidP="000B0538">
            <w:pPr>
              <w:pStyle w:val="NoSpacing"/>
              <w:rPr>
                <w:rFonts w:ascii="Times New Roman" w:hAnsi="Times New Roman" w:cs="Times New Roman"/>
                <w:sz w:val="24"/>
                <w:szCs w:val="24"/>
              </w:rPr>
            </w:pPr>
            <w:proofErr w:type="spellStart"/>
            <w:r w:rsidRPr="00C62DD8">
              <w:rPr>
                <w:rFonts w:ascii="Times New Roman" w:hAnsi="Times New Roman" w:cs="Times New Roman"/>
                <w:sz w:val="24"/>
                <w:szCs w:val="24"/>
              </w:rPr>
              <w:t>wa</w:t>
            </w:r>
            <w:proofErr w:type="spellEnd"/>
          </w:p>
        </w:tc>
        <w:tc>
          <w:tcPr>
            <w:tcW w:w="2160" w:type="dxa"/>
          </w:tcPr>
          <w:p w14:paraId="64899832" w14:textId="77777777" w:rsidR="004A7B24" w:rsidRPr="00C62DD8" w:rsidRDefault="00FE3F8C" w:rsidP="000B0538">
            <w:pPr>
              <w:pStyle w:val="NoSpacing"/>
              <w:rPr>
                <w:rFonts w:ascii="Times New Roman" w:hAnsi="Times New Roman" w:cs="Times New Roman"/>
                <w:sz w:val="24"/>
                <w:szCs w:val="24"/>
              </w:rPr>
            </w:pPr>
            <w:proofErr w:type="spellStart"/>
            <w:r>
              <w:rPr>
                <w:rFonts w:ascii="Times New Roman" w:hAnsi="Times New Roman" w:cs="Times New Roman"/>
                <w:sz w:val="24"/>
                <w:szCs w:val="24"/>
              </w:rPr>
              <w:t>a</w:t>
            </w:r>
            <w:r w:rsidR="0014665C" w:rsidRPr="00C62DD8">
              <w:rPr>
                <w:rFonts w:ascii="Times New Roman" w:hAnsi="Times New Roman" w:cs="Times New Roman"/>
                <w:sz w:val="24"/>
                <w:szCs w:val="24"/>
              </w:rPr>
              <w:t>ni</w:t>
            </w:r>
            <w:proofErr w:type="spellEnd"/>
            <w:r w:rsidR="0014665C" w:rsidRPr="00C62DD8">
              <w:rPr>
                <w:rFonts w:ascii="Times New Roman" w:hAnsi="Times New Roman" w:cs="Times New Roman"/>
                <w:sz w:val="24"/>
                <w:szCs w:val="24"/>
              </w:rPr>
              <w:t>…</w:t>
            </w:r>
            <w:proofErr w:type="spellStart"/>
            <w:r w:rsidR="0014665C" w:rsidRPr="00C62DD8">
              <w:rPr>
                <w:rFonts w:ascii="Times New Roman" w:hAnsi="Times New Roman" w:cs="Times New Roman"/>
                <w:sz w:val="24"/>
                <w:szCs w:val="24"/>
              </w:rPr>
              <w:t>wa</w:t>
            </w:r>
            <w:proofErr w:type="spellEnd"/>
          </w:p>
        </w:tc>
        <w:tc>
          <w:tcPr>
            <w:tcW w:w="1881" w:type="dxa"/>
          </w:tcPr>
          <w:p w14:paraId="0DA096C0" w14:textId="77777777" w:rsidR="004A7B24" w:rsidRPr="00C62DD8" w:rsidRDefault="0014665C" w:rsidP="000B0538">
            <w:pPr>
              <w:pStyle w:val="NoSpacing"/>
              <w:rPr>
                <w:rFonts w:ascii="Times New Roman" w:hAnsi="Times New Roman" w:cs="Times New Roman"/>
                <w:sz w:val="24"/>
                <w:szCs w:val="24"/>
              </w:rPr>
            </w:pPr>
            <w:r w:rsidRPr="00C62DD8">
              <w:rPr>
                <w:rFonts w:ascii="Times New Roman" w:hAnsi="Times New Roman" w:cs="Times New Roman"/>
                <w:sz w:val="24"/>
                <w:szCs w:val="24"/>
              </w:rPr>
              <w:t>Type A</w:t>
            </w:r>
          </w:p>
        </w:tc>
      </w:tr>
      <w:tr w:rsidR="004A7B24" w14:paraId="7FD58174" w14:textId="77777777" w:rsidTr="006A5959">
        <w:tc>
          <w:tcPr>
            <w:tcW w:w="2409" w:type="dxa"/>
          </w:tcPr>
          <w:p w14:paraId="4DB694D1" w14:textId="77777777" w:rsidR="004A7B24" w:rsidRPr="00C62DD8" w:rsidRDefault="0014665C" w:rsidP="000B0538">
            <w:pPr>
              <w:pStyle w:val="NoSpacing"/>
              <w:rPr>
                <w:rFonts w:ascii="Times New Roman" w:hAnsi="Times New Roman" w:cs="Times New Roman"/>
                <w:sz w:val="24"/>
                <w:szCs w:val="24"/>
              </w:rPr>
            </w:pPr>
            <w:proofErr w:type="spellStart"/>
            <w:r w:rsidRPr="00C62DD8">
              <w:rPr>
                <w:rFonts w:ascii="Times New Roman" w:hAnsi="Times New Roman" w:cs="Times New Roman"/>
                <w:sz w:val="24"/>
                <w:szCs w:val="24"/>
              </w:rPr>
              <w:t>Gidar</w:t>
            </w:r>
            <w:proofErr w:type="spellEnd"/>
            <w:r w:rsidR="003137AF">
              <w:rPr>
                <w:rFonts w:ascii="Times New Roman" w:hAnsi="Times New Roman" w:cs="Times New Roman"/>
                <w:sz w:val="24"/>
                <w:szCs w:val="24"/>
              </w:rPr>
              <w:t xml:space="preserve"> [</w:t>
            </w:r>
            <w:proofErr w:type="spellStart"/>
            <w:r w:rsidR="003137AF" w:rsidRPr="0075005E">
              <w:rPr>
                <w:rFonts w:ascii="Times New Roman" w:eastAsia="Times New Roman" w:hAnsi="Times New Roman" w:cs="Times New Roman"/>
                <w:sz w:val="24"/>
                <w:szCs w:val="24"/>
                <w:lang w:bidi="bo-CN"/>
              </w:rPr>
              <w:t>gid</w:t>
            </w:r>
            <w:proofErr w:type="spellEnd"/>
            <w:r w:rsidR="003137AF" w:rsidRPr="0075005E">
              <w:rPr>
                <w:rFonts w:ascii="Times New Roman" w:eastAsia="Times New Roman" w:hAnsi="Times New Roman" w:cs="Times New Roman"/>
                <w:sz w:val="24"/>
                <w:szCs w:val="24"/>
                <w:lang w:bidi="bo-CN"/>
              </w:rPr>
              <w:t>-CMR</w:t>
            </w:r>
            <w:r w:rsidR="003137AF">
              <w:rPr>
                <w:rFonts w:ascii="Times New Roman" w:eastAsia="Times New Roman" w:hAnsi="Times New Roman" w:cs="Times New Roman"/>
                <w:sz w:val="24"/>
                <w:szCs w:val="24"/>
                <w:lang w:bidi="bo-CN"/>
              </w:rPr>
              <w:t>]</w:t>
            </w:r>
          </w:p>
        </w:tc>
        <w:tc>
          <w:tcPr>
            <w:tcW w:w="1381" w:type="dxa"/>
          </w:tcPr>
          <w:p w14:paraId="707805DE" w14:textId="77777777" w:rsidR="004A7B24" w:rsidRPr="00C62DD8" w:rsidRDefault="0014665C" w:rsidP="000B0538">
            <w:pPr>
              <w:pStyle w:val="NoSpacing"/>
              <w:rPr>
                <w:rFonts w:ascii="Times New Roman" w:hAnsi="Times New Roman" w:cs="Times New Roman"/>
                <w:sz w:val="24"/>
                <w:szCs w:val="24"/>
              </w:rPr>
            </w:pPr>
            <w:proofErr w:type="spellStart"/>
            <w:r w:rsidRPr="00C62DD8">
              <w:rPr>
                <w:rFonts w:ascii="Times New Roman" w:hAnsi="Times New Roman" w:cs="Times New Roman"/>
                <w:sz w:val="24"/>
                <w:szCs w:val="24"/>
              </w:rPr>
              <w:t>tɑ</w:t>
            </w:r>
            <w:proofErr w:type="spellEnd"/>
            <w:r w:rsidRPr="00C62DD8">
              <w:rPr>
                <w:rFonts w:ascii="Times New Roman" w:hAnsi="Times New Roman" w:cs="Times New Roman"/>
                <w:sz w:val="24"/>
                <w:szCs w:val="24"/>
              </w:rPr>
              <w:t>̀</w:t>
            </w:r>
          </w:p>
        </w:tc>
        <w:tc>
          <w:tcPr>
            <w:tcW w:w="1628" w:type="dxa"/>
          </w:tcPr>
          <w:p w14:paraId="4785FDB9" w14:textId="77777777" w:rsidR="004A7B24" w:rsidRPr="00C62DD8" w:rsidRDefault="0014665C" w:rsidP="000B0538">
            <w:pPr>
              <w:pStyle w:val="NoSpacing"/>
              <w:rPr>
                <w:rFonts w:ascii="Times New Roman" w:hAnsi="Times New Roman" w:cs="Times New Roman"/>
                <w:sz w:val="24"/>
                <w:szCs w:val="24"/>
              </w:rPr>
            </w:pPr>
            <w:proofErr w:type="spellStart"/>
            <w:r w:rsidRPr="00C62DD8">
              <w:rPr>
                <w:rFonts w:ascii="Times New Roman" w:hAnsi="Times New Roman" w:cs="Times New Roman"/>
                <w:sz w:val="24"/>
                <w:szCs w:val="24"/>
              </w:rPr>
              <w:t>ɓa</w:t>
            </w:r>
            <w:proofErr w:type="spellEnd"/>
            <w:r w:rsidRPr="00C62DD8">
              <w:rPr>
                <w:rFonts w:ascii="Times New Roman" w:hAnsi="Times New Roman" w:cs="Times New Roman"/>
                <w:sz w:val="24"/>
                <w:szCs w:val="24"/>
              </w:rPr>
              <w:t>̀</w:t>
            </w:r>
          </w:p>
        </w:tc>
        <w:tc>
          <w:tcPr>
            <w:tcW w:w="2160" w:type="dxa"/>
          </w:tcPr>
          <w:p w14:paraId="7A638795" w14:textId="77777777" w:rsidR="004A7B24" w:rsidRPr="00C62DD8" w:rsidRDefault="0014665C" w:rsidP="000B0538">
            <w:pPr>
              <w:pStyle w:val="NoSpacing"/>
              <w:rPr>
                <w:rFonts w:ascii="Times New Roman" w:hAnsi="Times New Roman" w:cs="Times New Roman"/>
                <w:sz w:val="24"/>
                <w:szCs w:val="24"/>
              </w:rPr>
            </w:pPr>
            <w:proofErr w:type="spellStart"/>
            <w:r w:rsidRPr="00C62DD8">
              <w:rPr>
                <w:rFonts w:ascii="Times New Roman" w:hAnsi="Times New Roman" w:cs="Times New Roman"/>
                <w:sz w:val="24"/>
                <w:szCs w:val="24"/>
              </w:rPr>
              <w:t>tɑ</w:t>
            </w:r>
            <w:proofErr w:type="spellEnd"/>
            <w:r w:rsidRPr="00C62DD8">
              <w:rPr>
                <w:rFonts w:ascii="Times New Roman" w:hAnsi="Times New Roman" w:cs="Times New Roman"/>
                <w:sz w:val="24"/>
                <w:szCs w:val="24"/>
              </w:rPr>
              <w:t>̀ …</w:t>
            </w:r>
            <w:proofErr w:type="spellStart"/>
            <w:r w:rsidRPr="00C62DD8">
              <w:rPr>
                <w:rFonts w:ascii="Times New Roman" w:hAnsi="Times New Roman" w:cs="Times New Roman"/>
                <w:sz w:val="24"/>
                <w:szCs w:val="24"/>
              </w:rPr>
              <w:t>ɓa</w:t>
            </w:r>
            <w:proofErr w:type="spellEnd"/>
            <w:r w:rsidRPr="00C62DD8">
              <w:rPr>
                <w:rFonts w:ascii="Times New Roman" w:hAnsi="Times New Roman" w:cs="Times New Roman"/>
                <w:sz w:val="24"/>
                <w:szCs w:val="24"/>
              </w:rPr>
              <w:t>̀</w:t>
            </w:r>
          </w:p>
        </w:tc>
        <w:tc>
          <w:tcPr>
            <w:tcW w:w="1881" w:type="dxa"/>
          </w:tcPr>
          <w:p w14:paraId="5755561D" w14:textId="77777777" w:rsidR="004A7B24" w:rsidRPr="00C62DD8" w:rsidRDefault="0014665C" w:rsidP="000B0538">
            <w:pPr>
              <w:pStyle w:val="NoSpacing"/>
              <w:rPr>
                <w:rFonts w:ascii="Times New Roman" w:hAnsi="Times New Roman" w:cs="Times New Roman"/>
                <w:sz w:val="24"/>
                <w:szCs w:val="24"/>
              </w:rPr>
            </w:pPr>
            <w:r w:rsidRPr="00C62DD8">
              <w:rPr>
                <w:rFonts w:ascii="Times New Roman" w:hAnsi="Times New Roman" w:cs="Times New Roman"/>
                <w:sz w:val="24"/>
                <w:szCs w:val="24"/>
              </w:rPr>
              <w:t>Type A</w:t>
            </w:r>
          </w:p>
        </w:tc>
      </w:tr>
      <w:tr w:rsidR="00057EB0" w14:paraId="2095D394" w14:textId="77777777" w:rsidTr="006A5959">
        <w:tc>
          <w:tcPr>
            <w:tcW w:w="2409" w:type="dxa"/>
          </w:tcPr>
          <w:p w14:paraId="3CD44710" w14:textId="77777777" w:rsidR="00057EB0" w:rsidRPr="00C62DD8" w:rsidRDefault="00057EB0" w:rsidP="000B0538">
            <w:pPr>
              <w:pStyle w:val="NoSpacing"/>
              <w:rPr>
                <w:rFonts w:ascii="Times New Roman" w:hAnsi="Times New Roman" w:cs="Times New Roman"/>
                <w:sz w:val="24"/>
                <w:szCs w:val="24"/>
              </w:rPr>
            </w:pPr>
            <w:r>
              <w:rPr>
                <w:rFonts w:ascii="Times New Roman" w:hAnsi="Times New Roman" w:cs="Times New Roman"/>
                <w:sz w:val="24"/>
                <w:szCs w:val="24"/>
              </w:rPr>
              <w:t>Hausa</w:t>
            </w:r>
            <w:r w:rsidR="003137AF">
              <w:rPr>
                <w:rFonts w:ascii="Times New Roman" w:hAnsi="Times New Roman" w:cs="Times New Roman"/>
                <w:sz w:val="24"/>
                <w:szCs w:val="24"/>
              </w:rPr>
              <w:t xml:space="preserve"> [</w:t>
            </w:r>
            <w:proofErr w:type="spellStart"/>
            <w:r w:rsidR="003137AF" w:rsidRPr="0075005E">
              <w:rPr>
                <w:rFonts w:ascii="Times New Roman" w:eastAsia="Times New Roman" w:hAnsi="Times New Roman" w:cs="Times New Roman"/>
                <w:sz w:val="24"/>
                <w:szCs w:val="24"/>
                <w:lang w:bidi="bo-CN"/>
              </w:rPr>
              <w:t>hau</w:t>
            </w:r>
            <w:proofErr w:type="spellEnd"/>
            <w:r w:rsidR="003137AF" w:rsidRPr="0075005E">
              <w:rPr>
                <w:rFonts w:ascii="Times New Roman" w:eastAsia="Times New Roman" w:hAnsi="Times New Roman" w:cs="Times New Roman"/>
                <w:sz w:val="24"/>
                <w:szCs w:val="24"/>
                <w:lang w:bidi="bo-CN"/>
              </w:rPr>
              <w:t>-NGA</w:t>
            </w:r>
            <w:r w:rsidR="003137AF">
              <w:rPr>
                <w:rFonts w:ascii="Times New Roman" w:eastAsia="Times New Roman" w:hAnsi="Times New Roman" w:cs="Times New Roman"/>
                <w:sz w:val="24"/>
                <w:szCs w:val="24"/>
                <w:lang w:bidi="bo-CN"/>
              </w:rPr>
              <w:t>]</w:t>
            </w:r>
          </w:p>
        </w:tc>
        <w:tc>
          <w:tcPr>
            <w:tcW w:w="1381" w:type="dxa"/>
          </w:tcPr>
          <w:p w14:paraId="36B6F779" w14:textId="77777777" w:rsidR="00057EB0" w:rsidRPr="00057EB0" w:rsidRDefault="003137AF" w:rsidP="000B0538">
            <w:pPr>
              <w:pStyle w:val="NoSpacing"/>
              <w:rPr>
                <w:rFonts w:ascii="Times New Roman" w:hAnsi="Times New Roman" w:cs="Times New Roman"/>
                <w:sz w:val="24"/>
                <w:szCs w:val="24"/>
              </w:rPr>
            </w:pPr>
            <w:proofErr w:type="spellStart"/>
            <w:r>
              <w:rPr>
                <w:rFonts w:ascii="Times New Roman" w:hAnsi="Times New Roman" w:cs="Times New Roman"/>
                <w:sz w:val="24"/>
                <w:szCs w:val="24"/>
              </w:rPr>
              <w:t>àkwai</w:t>
            </w:r>
            <w:proofErr w:type="spellEnd"/>
            <w:r>
              <w:rPr>
                <w:rFonts w:ascii="Times New Roman" w:hAnsi="Times New Roman" w:cs="Times New Roman"/>
                <w:sz w:val="24"/>
                <w:szCs w:val="24"/>
              </w:rPr>
              <w:t xml:space="preserve">/ </w:t>
            </w:r>
            <w:proofErr w:type="spellStart"/>
            <w:r w:rsidRPr="003137AF">
              <w:rPr>
                <w:rFonts w:ascii="Times New Roman" w:hAnsi="Times New Roman" w:cs="Times New Roman"/>
                <w:sz w:val="24"/>
                <w:szCs w:val="24"/>
              </w:rPr>
              <w:t>dà</w:t>
            </w:r>
            <w:proofErr w:type="spellEnd"/>
          </w:p>
        </w:tc>
        <w:tc>
          <w:tcPr>
            <w:tcW w:w="1628" w:type="dxa"/>
          </w:tcPr>
          <w:p w14:paraId="24409B73" w14:textId="77777777" w:rsidR="00057EB0" w:rsidRPr="00057EB0" w:rsidRDefault="00057EB0" w:rsidP="000B0538">
            <w:pPr>
              <w:pStyle w:val="NoSpacing"/>
              <w:rPr>
                <w:rFonts w:ascii="Times New Roman" w:hAnsi="Times New Roman" w:cs="Times New Roman"/>
                <w:sz w:val="24"/>
                <w:szCs w:val="24"/>
              </w:rPr>
            </w:pPr>
            <w:proofErr w:type="spellStart"/>
            <w:r w:rsidRPr="00057EB0">
              <w:rPr>
                <w:rFonts w:ascii="Times New Roman" w:hAnsi="Times New Roman" w:cs="Times New Roman"/>
                <w:sz w:val="24"/>
                <w:szCs w:val="24"/>
              </w:rPr>
              <w:t>ba</w:t>
            </w:r>
            <w:proofErr w:type="spellEnd"/>
            <w:r w:rsidRPr="00057EB0">
              <w:rPr>
                <w:rFonts w:ascii="Times New Roman" w:hAnsi="Times New Roman" w:cs="Times New Roman"/>
                <w:sz w:val="24"/>
                <w:szCs w:val="24"/>
              </w:rPr>
              <w:t>̀…</w:t>
            </w:r>
            <w:proofErr w:type="spellStart"/>
            <w:r w:rsidRPr="00057EB0">
              <w:rPr>
                <w:rFonts w:ascii="Times New Roman" w:hAnsi="Times New Roman" w:cs="Times New Roman"/>
                <w:sz w:val="24"/>
                <w:szCs w:val="24"/>
              </w:rPr>
              <w:t>ba</w:t>
            </w:r>
            <w:proofErr w:type="spellEnd"/>
            <w:r w:rsidR="003137AF">
              <w:rPr>
                <w:rFonts w:ascii="Times New Roman" w:hAnsi="Times New Roman" w:cs="Times New Roman"/>
                <w:sz w:val="24"/>
                <w:szCs w:val="24"/>
              </w:rPr>
              <w:t xml:space="preserve">, </w:t>
            </w:r>
            <w:proofErr w:type="spellStart"/>
            <w:r w:rsidR="003137AF" w:rsidRPr="003137AF">
              <w:rPr>
                <w:rFonts w:ascii="Times New Roman" w:eastAsia="Times New Roman" w:hAnsi="Times New Roman" w:cs="Times New Roman"/>
                <w:sz w:val="24"/>
                <w:szCs w:val="24"/>
              </w:rPr>
              <w:t>ba</w:t>
            </w:r>
            <w:proofErr w:type="spellEnd"/>
            <w:r w:rsidR="003137AF" w:rsidRPr="003137AF">
              <w:rPr>
                <w:rFonts w:ascii="Times New Roman" w:eastAsia="Times New Roman" w:hAnsi="Times New Roman" w:cs="Times New Roman"/>
                <w:sz w:val="24"/>
                <w:szCs w:val="24"/>
              </w:rPr>
              <w:t>̄</w:t>
            </w:r>
          </w:p>
        </w:tc>
        <w:tc>
          <w:tcPr>
            <w:tcW w:w="2160" w:type="dxa"/>
          </w:tcPr>
          <w:p w14:paraId="5D9850FC" w14:textId="77777777" w:rsidR="00057EB0" w:rsidRPr="00057EB0" w:rsidRDefault="00057EB0" w:rsidP="000B0538">
            <w:pPr>
              <w:pStyle w:val="NoSpacing"/>
              <w:rPr>
                <w:rFonts w:ascii="Times New Roman" w:hAnsi="Times New Roman" w:cs="Times New Roman"/>
                <w:sz w:val="24"/>
                <w:szCs w:val="24"/>
              </w:rPr>
            </w:pPr>
            <w:proofErr w:type="spellStart"/>
            <w:r w:rsidRPr="00057EB0">
              <w:rPr>
                <w:rFonts w:ascii="Times New Roman" w:hAnsi="Times New Roman" w:cs="Times New Roman"/>
                <w:sz w:val="24"/>
                <w:szCs w:val="24"/>
              </w:rPr>
              <w:t>ba</w:t>
            </w:r>
            <w:proofErr w:type="spellEnd"/>
            <w:r w:rsidRPr="00057EB0">
              <w:rPr>
                <w:rFonts w:ascii="Times New Roman" w:hAnsi="Times New Roman" w:cs="Times New Roman"/>
                <w:sz w:val="24"/>
                <w:szCs w:val="24"/>
              </w:rPr>
              <w:t xml:space="preserve">̂ and </w:t>
            </w:r>
            <w:proofErr w:type="spellStart"/>
            <w:r w:rsidRPr="00057EB0">
              <w:rPr>
                <w:rFonts w:ascii="Times New Roman" w:hAnsi="Times New Roman" w:cs="Times New Roman"/>
                <w:sz w:val="24"/>
                <w:szCs w:val="24"/>
              </w:rPr>
              <w:t>bābu</w:t>
            </w:r>
            <w:proofErr w:type="spellEnd"/>
            <w:r w:rsidRPr="00057EB0">
              <w:rPr>
                <w:rFonts w:ascii="Times New Roman" w:hAnsi="Times New Roman" w:cs="Times New Roman"/>
                <w:sz w:val="24"/>
                <w:szCs w:val="24"/>
              </w:rPr>
              <w:t>̀</w:t>
            </w:r>
          </w:p>
        </w:tc>
        <w:tc>
          <w:tcPr>
            <w:tcW w:w="1881" w:type="dxa"/>
          </w:tcPr>
          <w:p w14:paraId="3767B4F4" w14:textId="77777777" w:rsidR="00057EB0" w:rsidRDefault="00057EB0" w:rsidP="000B0538">
            <w:pPr>
              <w:pStyle w:val="NoSpacing"/>
              <w:rPr>
                <w:rFonts w:ascii="Times New Roman" w:hAnsi="Times New Roman" w:cs="Times New Roman"/>
                <w:sz w:val="24"/>
                <w:szCs w:val="24"/>
              </w:rPr>
            </w:pPr>
            <w:r>
              <w:rPr>
                <w:rFonts w:ascii="Times New Roman" w:hAnsi="Times New Roman" w:cs="Times New Roman"/>
                <w:sz w:val="24"/>
                <w:szCs w:val="24"/>
              </w:rPr>
              <w:t>A~B</w:t>
            </w:r>
          </w:p>
        </w:tc>
      </w:tr>
      <w:tr w:rsidR="006A5959" w14:paraId="0DA22CC4" w14:textId="77777777" w:rsidTr="006A5959">
        <w:tc>
          <w:tcPr>
            <w:tcW w:w="2409" w:type="dxa"/>
          </w:tcPr>
          <w:p w14:paraId="2EE28D90" w14:textId="77777777" w:rsidR="006A5959" w:rsidRDefault="006A5959" w:rsidP="000B0538">
            <w:pPr>
              <w:pStyle w:val="NoSpacing"/>
              <w:rPr>
                <w:rFonts w:ascii="Times New Roman" w:hAnsi="Times New Roman" w:cs="Times New Roman"/>
                <w:sz w:val="24"/>
                <w:szCs w:val="24"/>
              </w:rPr>
            </w:pPr>
            <w:proofErr w:type="spellStart"/>
            <w:r>
              <w:rPr>
                <w:rFonts w:ascii="Times New Roman" w:hAnsi="Times New Roman" w:cs="Times New Roman"/>
                <w:sz w:val="24"/>
                <w:szCs w:val="24"/>
              </w:rPr>
              <w:t>Lele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lln</w:t>
            </w:r>
            <w:proofErr w:type="spellEnd"/>
            <w:r>
              <w:rPr>
                <w:rFonts w:ascii="Times New Roman" w:hAnsi="Times New Roman" w:cs="Times New Roman"/>
                <w:sz w:val="24"/>
                <w:szCs w:val="24"/>
              </w:rPr>
              <w:t xml:space="preserve"> – TCD]</w:t>
            </w:r>
          </w:p>
        </w:tc>
        <w:tc>
          <w:tcPr>
            <w:tcW w:w="1381" w:type="dxa"/>
          </w:tcPr>
          <w:p w14:paraId="445D9B03" w14:textId="77777777" w:rsidR="006A5959" w:rsidRPr="006A5959" w:rsidRDefault="006A5959" w:rsidP="000B0538">
            <w:pPr>
              <w:pStyle w:val="NoSpacing"/>
              <w:rPr>
                <w:rFonts w:ascii="Times New Roman" w:hAnsi="Times New Roman" w:cs="Times New Roman"/>
                <w:sz w:val="24"/>
                <w:szCs w:val="24"/>
              </w:rPr>
            </w:pPr>
            <w:proofErr w:type="spellStart"/>
            <w:r w:rsidRPr="006A5959">
              <w:rPr>
                <w:rFonts w:ascii="Times New Roman" w:hAnsi="Times New Roman" w:cs="Times New Roman"/>
                <w:color w:val="000000"/>
                <w:sz w:val="24"/>
                <w:szCs w:val="24"/>
              </w:rPr>
              <w:t>màní</w:t>
            </w:r>
            <w:proofErr w:type="spellEnd"/>
          </w:p>
        </w:tc>
        <w:tc>
          <w:tcPr>
            <w:tcW w:w="1628" w:type="dxa"/>
          </w:tcPr>
          <w:p w14:paraId="5610A9CA" w14:textId="77777777" w:rsidR="006A5959" w:rsidRPr="006A5959" w:rsidRDefault="006A5959" w:rsidP="000B0538">
            <w:pPr>
              <w:pStyle w:val="NoSpacing"/>
              <w:rPr>
                <w:rFonts w:ascii="Times New Roman" w:hAnsi="Times New Roman" w:cs="Times New Roman"/>
                <w:sz w:val="24"/>
                <w:szCs w:val="24"/>
              </w:rPr>
            </w:pPr>
            <w:proofErr w:type="spellStart"/>
            <w:r w:rsidRPr="006A5959">
              <w:rPr>
                <w:rFonts w:ascii="Times New Roman" w:hAnsi="Times New Roman" w:cs="Times New Roman"/>
                <w:color w:val="000000"/>
                <w:sz w:val="24"/>
                <w:szCs w:val="24"/>
              </w:rPr>
              <w:t>ɗé</w:t>
            </w:r>
            <w:proofErr w:type="spellEnd"/>
          </w:p>
        </w:tc>
        <w:tc>
          <w:tcPr>
            <w:tcW w:w="2160" w:type="dxa"/>
          </w:tcPr>
          <w:p w14:paraId="584E9335" w14:textId="77777777" w:rsidR="006A5959" w:rsidRPr="006A5959" w:rsidRDefault="006A5959" w:rsidP="000B0538">
            <w:pPr>
              <w:pStyle w:val="NoSpacing"/>
              <w:rPr>
                <w:rFonts w:ascii="Times New Roman" w:hAnsi="Times New Roman" w:cs="Times New Roman"/>
                <w:sz w:val="24"/>
                <w:szCs w:val="24"/>
              </w:rPr>
            </w:pPr>
            <w:proofErr w:type="spellStart"/>
            <w:r w:rsidRPr="006A5959">
              <w:rPr>
                <w:rFonts w:ascii="Times New Roman" w:hAnsi="Times New Roman" w:cs="Times New Roman"/>
                <w:color w:val="000000"/>
                <w:sz w:val="24"/>
                <w:szCs w:val="24"/>
              </w:rPr>
              <w:t>màní</w:t>
            </w:r>
            <w:proofErr w:type="spellEnd"/>
            <w:r w:rsidRPr="006A5959">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Pr="006A5959">
              <w:rPr>
                <w:rFonts w:ascii="Times New Roman" w:hAnsi="Times New Roman" w:cs="Times New Roman"/>
                <w:color w:val="000000"/>
                <w:sz w:val="24"/>
                <w:szCs w:val="24"/>
              </w:rPr>
              <w:t xml:space="preserve"> </w:t>
            </w:r>
            <w:proofErr w:type="spellStart"/>
            <w:r w:rsidRPr="006A5959">
              <w:rPr>
                <w:rFonts w:ascii="Times New Roman" w:hAnsi="Times New Roman" w:cs="Times New Roman"/>
                <w:color w:val="000000"/>
                <w:sz w:val="24"/>
                <w:szCs w:val="24"/>
              </w:rPr>
              <w:t>ɗé</w:t>
            </w:r>
            <w:proofErr w:type="spellEnd"/>
            <w:r w:rsidRPr="006A5959">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proofErr w:type="spellStart"/>
            <w:r w:rsidRPr="006A5959">
              <w:rPr>
                <w:rFonts w:ascii="Times New Roman" w:hAnsi="Times New Roman" w:cs="Times New Roman"/>
                <w:color w:val="000000"/>
                <w:sz w:val="24"/>
                <w:szCs w:val="24"/>
              </w:rPr>
              <w:t>wíléŋ</w:t>
            </w:r>
            <w:proofErr w:type="spellEnd"/>
          </w:p>
        </w:tc>
        <w:tc>
          <w:tcPr>
            <w:tcW w:w="1881" w:type="dxa"/>
          </w:tcPr>
          <w:p w14:paraId="59723683" w14:textId="77777777" w:rsidR="006A5959" w:rsidRDefault="006A5959" w:rsidP="000B0538">
            <w:pPr>
              <w:pStyle w:val="NoSpacing"/>
              <w:rPr>
                <w:rFonts w:ascii="Times New Roman" w:hAnsi="Times New Roman" w:cs="Times New Roman"/>
                <w:sz w:val="24"/>
                <w:szCs w:val="24"/>
              </w:rPr>
            </w:pPr>
            <w:r>
              <w:rPr>
                <w:rFonts w:ascii="Times New Roman" w:hAnsi="Times New Roman" w:cs="Times New Roman"/>
                <w:sz w:val="24"/>
                <w:szCs w:val="24"/>
              </w:rPr>
              <w:t>A~B</w:t>
            </w:r>
          </w:p>
        </w:tc>
      </w:tr>
      <w:tr w:rsidR="003137AF" w14:paraId="7AED5F9E" w14:textId="77777777" w:rsidTr="006A5959">
        <w:tc>
          <w:tcPr>
            <w:tcW w:w="2409" w:type="dxa"/>
          </w:tcPr>
          <w:p w14:paraId="219C0145" w14:textId="77777777" w:rsidR="003137AF" w:rsidRPr="00C62DD8" w:rsidRDefault="003137AF" w:rsidP="003B0BBB">
            <w:pPr>
              <w:pStyle w:val="NoSpacing"/>
              <w:rPr>
                <w:rFonts w:ascii="Times New Roman" w:hAnsi="Times New Roman" w:cs="Times New Roman"/>
                <w:sz w:val="24"/>
                <w:szCs w:val="24"/>
              </w:rPr>
            </w:pPr>
            <w:r w:rsidRPr="00C62DD8">
              <w:rPr>
                <w:rFonts w:ascii="Times New Roman" w:hAnsi="Times New Roman" w:cs="Times New Roman"/>
                <w:sz w:val="24"/>
                <w:szCs w:val="24"/>
              </w:rPr>
              <w:t>Mina</w:t>
            </w:r>
            <w:r>
              <w:rPr>
                <w:rFonts w:ascii="Times New Roman" w:hAnsi="Times New Roman" w:cs="Times New Roman"/>
                <w:sz w:val="24"/>
                <w:szCs w:val="24"/>
              </w:rPr>
              <w:t xml:space="preserve"> [</w:t>
            </w:r>
            <w:proofErr w:type="spellStart"/>
            <w:r w:rsidRPr="0075005E">
              <w:rPr>
                <w:rFonts w:ascii="Times New Roman" w:eastAsia="Times New Roman" w:hAnsi="Times New Roman" w:cs="Times New Roman"/>
                <w:sz w:val="24"/>
                <w:szCs w:val="24"/>
                <w:lang w:bidi="bo-CN"/>
              </w:rPr>
              <w:t>hna</w:t>
            </w:r>
            <w:proofErr w:type="spellEnd"/>
            <w:r w:rsidRPr="0075005E">
              <w:rPr>
                <w:rFonts w:ascii="Times New Roman" w:eastAsia="Times New Roman" w:hAnsi="Times New Roman" w:cs="Times New Roman"/>
                <w:sz w:val="24"/>
                <w:szCs w:val="24"/>
                <w:lang w:bidi="bo-CN"/>
              </w:rPr>
              <w:t>-CMR</w:t>
            </w:r>
            <w:r>
              <w:rPr>
                <w:rFonts w:ascii="Times New Roman" w:eastAsia="Times New Roman" w:hAnsi="Times New Roman" w:cs="Times New Roman"/>
                <w:sz w:val="24"/>
                <w:szCs w:val="24"/>
                <w:lang w:bidi="bo-CN"/>
              </w:rPr>
              <w:t>]</w:t>
            </w:r>
          </w:p>
        </w:tc>
        <w:tc>
          <w:tcPr>
            <w:tcW w:w="1381" w:type="dxa"/>
          </w:tcPr>
          <w:p w14:paraId="78E97207" w14:textId="77777777" w:rsidR="003137AF" w:rsidRPr="00C62DD8" w:rsidRDefault="003137AF" w:rsidP="003B0BBB">
            <w:pPr>
              <w:pStyle w:val="NoSpacing"/>
              <w:rPr>
                <w:rFonts w:ascii="Times New Roman" w:hAnsi="Times New Roman" w:cs="Times New Roman"/>
                <w:sz w:val="24"/>
                <w:szCs w:val="24"/>
              </w:rPr>
            </w:pPr>
            <w:proofErr w:type="spellStart"/>
            <w:r w:rsidRPr="00C62DD8">
              <w:rPr>
                <w:rFonts w:ascii="Times New Roman" w:hAnsi="Times New Roman" w:cs="Times New Roman"/>
                <w:iCs/>
                <w:sz w:val="24"/>
                <w:szCs w:val="24"/>
              </w:rPr>
              <w:t>ɗáhà</w:t>
            </w:r>
            <w:proofErr w:type="spellEnd"/>
            <w:r w:rsidRPr="00C62DD8">
              <w:rPr>
                <w:rFonts w:ascii="Times New Roman" w:hAnsi="Times New Roman" w:cs="Times New Roman"/>
                <w:iCs/>
                <w:sz w:val="24"/>
                <w:szCs w:val="24"/>
              </w:rPr>
              <w:t>/</w:t>
            </w:r>
            <w:proofErr w:type="spellStart"/>
            <w:r w:rsidRPr="00C62DD8">
              <w:rPr>
                <w:rFonts w:ascii="Times New Roman" w:hAnsi="Times New Roman" w:cs="Times New Roman"/>
                <w:iCs/>
                <w:sz w:val="24"/>
                <w:szCs w:val="24"/>
              </w:rPr>
              <w:t>ɗá</w:t>
            </w:r>
            <w:proofErr w:type="spellEnd"/>
          </w:p>
        </w:tc>
        <w:tc>
          <w:tcPr>
            <w:tcW w:w="1628" w:type="dxa"/>
          </w:tcPr>
          <w:p w14:paraId="2EC87F10" w14:textId="77777777" w:rsidR="003137AF" w:rsidRPr="00C62DD8" w:rsidRDefault="003137AF" w:rsidP="003B0BBB">
            <w:pPr>
              <w:pStyle w:val="NoSpacing"/>
              <w:rPr>
                <w:rFonts w:ascii="Times New Roman" w:hAnsi="Times New Roman" w:cs="Times New Roman"/>
                <w:sz w:val="24"/>
                <w:szCs w:val="24"/>
              </w:rPr>
            </w:pPr>
            <w:proofErr w:type="spellStart"/>
            <w:r w:rsidRPr="00C62DD8">
              <w:rPr>
                <w:rFonts w:ascii="Times New Roman" w:hAnsi="Times New Roman" w:cs="Times New Roman"/>
                <w:iCs/>
                <w:color w:val="000000"/>
                <w:sz w:val="24"/>
                <w:szCs w:val="24"/>
              </w:rPr>
              <w:t>skù</w:t>
            </w:r>
            <w:proofErr w:type="spellEnd"/>
          </w:p>
        </w:tc>
        <w:tc>
          <w:tcPr>
            <w:tcW w:w="2160" w:type="dxa"/>
          </w:tcPr>
          <w:p w14:paraId="5CBF60DA" w14:textId="77777777" w:rsidR="003137AF" w:rsidRPr="00C62DD8" w:rsidRDefault="003137AF" w:rsidP="003B0BBB">
            <w:pPr>
              <w:pStyle w:val="NoSpacing"/>
              <w:rPr>
                <w:rFonts w:ascii="Times New Roman" w:hAnsi="Times New Roman" w:cs="Times New Roman"/>
                <w:sz w:val="24"/>
                <w:szCs w:val="24"/>
              </w:rPr>
            </w:pPr>
            <w:proofErr w:type="spellStart"/>
            <w:r w:rsidRPr="00C62DD8">
              <w:rPr>
                <w:rFonts w:ascii="Times New Roman" w:hAnsi="Times New Roman" w:cs="Times New Roman"/>
                <w:iCs/>
                <w:sz w:val="24"/>
                <w:szCs w:val="24"/>
              </w:rPr>
              <w:t>ɗá</w:t>
            </w:r>
            <w:proofErr w:type="spellEnd"/>
            <w:r w:rsidRPr="00C62DD8">
              <w:rPr>
                <w:rFonts w:ascii="Times New Roman" w:hAnsi="Times New Roman" w:cs="Times New Roman"/>
                <w:iCs/>
                <w:color w:val="000000"/>
                <w:sz w:val="24"/>
                <w:szCs w:val="24"/>
              </w:rPr>
              <w:t xml:space="preserve"> …</w:t>
            </w:r>
            <w:proofErr w:type="spellStart"/>
            <w:r w:rsidRPr="00C62DD8">
              <w:rPr>
                <w:rFonts w:ascii="Times New Roman" w:hAnsi="Times New Roman" w:cs="Times New Roman"/>
                <w:iCs/>
                <w:color w:val="000000"/>
                <w:sz w:val="24"/>
                <w:szCs w:val="24"/>
              </w:rPr>
              <w:t>skù</w:t>
            </w:r>
            <w:proofErr w:type="spellEnd"/>
          </w:p>
        </w:tc>
        <w:tc>
          <w:tcPr>
            <w:tcW w:w="1881" w:type="dxa"/>
          </w:tcPr>
          <w:p w14:paraId="34F37572" w14:textId="77777777" w:rsidR="003137AF" w:rsidRPr="00C62DD8" w:rsidRDefault="003137AF" w:rsidP="003B0BBB">
            <w:pPr>
              <w:pStyle w:val="NoSpacing"/>
              <w:rPr>
                <w:rFonts w:ascii="Times New Roman" w:hAnsi="Times New Roman" w:cs="Times New Roman"/>
                <w:sz w:val="24"/>
                <w:szCs w:val="24"/>
              </w:rPr>
            </w:pPr>
            <w:r>
              <w:rPr>
                <w:rFonts w:ascii="Times New Roman" w:hAnsi="Times New Roman" w:cs="Times New Roman"/>
                <w:sz w:val="24"/>
                <w:szCs w:val="24"/>
              </w:rPr>
              <w:t>Type B</w:t>
            </w:r>
          </w:p>
        </w:tc>
      </w:tr>
      <w:tr w:rsidR="00A224B9" w14:paraId="7D503C3F" w14:textId="77777777" w:rsidTr="006A5959">
        <w:tc>
          <w:tcPr>
            <w:tcW w:w="2409" w:type="dxa"/>
          </w:tcPr>
          <w:p w14:paraId="7F7A1BFE" w14:textId="77777777" w:rsidR="00A224B9" w:rsidRPr="00C62DD8" w:rsidRDefault="00A224B9" w:rsidP="000B0538">
            <w:pPr>
              <w:pStyle w:val="NoSpacing"/>
              <w:rPr>
                <w:rFonts w:ascii="Times New Roman" w:hAnsi="Times New Roman" w:cs="Times New Roman"/>
                <w:sz w:val="24"/>
                <w:szCs w:val="24"/>
              </w:rPr>
            </w:pPr>
            <w:proofErr w:type="spellStart"/>
            <w:r>
              <w:rPr>
                <w:rFonts w:ascii="Times New Roman" w:hAnsi="Times New Roman" w:cs="Times New Roman"/>
                <w:sz w:val="24"/>
                <w:szCs w:val="24"/>
              </w:rPr>
              <w:t>Muyang</w:t>
            </w:r>
            <w:proofErr w:type="spellEnd"/>
            <w:r w:rsidR="003137AF">
              <w:rPr>
                <w:rFonts w:ascii="Times New Roman" w:hAnsi="Times New Roman" w:cs="Times New Roman"/>
                <w:sz w:val="24"/>
                <w:szCs w:val="24"/>
              </w:rPr>
              <w:t xml:space="preserve"> [</w:t>
            </w:r>
            <w:proofErr w:type="spellStart"/>
            <w:r w:rsidR="003137AF" w:rsidRPr="0075005E">
              <w:rPr>
                <w:rFonts w:ascii="Times New Roman" w:eastAsia="Times New Roman" w:hAnsi="Times New Roman" w:cs="Times New Roman"/>
                <w:sz w:val="24"/>
                <w:szCs w:val="24"/>
                <w:lang w:bidi="bo-CN"/>
              </w:rPr>
              <w:t>muy</w:t>
            </w:r>
            <w:proofErr w:type="spellEnd"/>
            <w:r w:rsidR="003137AF" w:rsidRPr="0075005E">
              <w:rPr>
                <w:rFonts w:ascii="Times New Roman" w:eastAsia="Times New Roman" w:hAnsi="Times New Roman" w:cs="Times New Roman"/>
                <w:sz w:val="24"/>
                <w:szCs w:val="24"/>
                <w:lang w:bidi="bo-CN"/>
              </w:rPr>
              <w:t>-CMR</w:t>
            </w:r>
            <w:r w:rsidR="003137AF">
              <w:rPr>
                <w:rFonts w:ascii="Times New Roman" w:eastAsia="Times New Roman" w:hAnsi="Times New Roman" w:cs="Times New Roman"/>
                <w:sz w:val="24"/>
                <w:szCs w:val="24"/>
                <w:lang w:bidi="bo-CN"/>
              </w:rPr>
              <w:t>]</w:t>
            </w:r>
          </w:p>
        </w:tc>
        <w:tc>
          <w:tcPr>
            <w:tcW w:w="1381" w:type="dxa"/>
          </w:tcPr>
          <w:p w14:paraId="0A90D92F" w14:textId="77777777" w:rsidR="00A224B9" w:rsidRPr="00C62DD8" w:rsidRDefault="00A224B9" w:rsidP="000B0538">
            <w:pPr>
              <w:pStyle w:val="NoSpacing"/>
              <w:rPr>
                <w:rFonts w:ascii="Times New Roman" w:hAnsi="Times New Roman" w:cs="Times New Roman"/>
                <w:sz w:val="24"/>
                <w:szCs w:val="24"/>
              </w:rPr>
            </w:pPr>
            <w:proofErr w:type="spellStart"/>
            <w:r w:rsidRPr="003B330C">
              <w:rPr>
                <w:rFonts w:ascii="Times New Roman" w:hAnsi="Times New Roman" w:cs="Times New Roman"/>
                <w:sz w:val="24"/>
                <w:szCs w:val="24"/>
              </w:rPr>
              <w:t>bu</w:t>
            </w:r>
            <w:proofErr w:type="spellEnd"/>
            <w:r w:rsidRPr="003B330C">
              <w:rPr>
                <w:rFonts w:ascii="Times New Roman" w:hAnsi="Times New Roman" w:cs="Times New Roman"/>
                <w:sz w:val="24"/>
                <w:szCs w:val="24"/>
              </w:rPr>
              <w:t>̀</w:t>
            </w:r>
          </w:p>
        </w:tc>
        <w:tc>
          <w:tcPr>
            <w:tcW w:w="1628" w:type="dxa"/>
          </w:tcPr>
          <w:p w14:paraId="71E8A7ED" w14:textId="77777777" w:rsidR="00A224B9" w:rsidRPr="00C62DD8" w:rsidRDefault="00A224B9" w:rsidP="000B0538">
            <w:pPr>
              <w:pStyle w:val="NoSpacing"/>
              <w:rPr>
                <w:rFonts w:ascii="Times New Roman" w:hAnsi="Times New Roman" w:cs="Times New Roman"/>
                <w:sz w:val="24"/>
                <w:szCs w:val="24"/>
              </w:rPr>
            </w:pPr>
            <w:r w:rsidRPr="003B330C">
              <w:rPr>
                <w:rFonts w:ascii="Times New Roman" w:hAnsi="Times New Roman" w:cs="Times New Roman"/>
                <w:sz w:val="24"/>
                <w:szCs w:val="24"/>
              </w:rPr>
              <w:t>bī</w:t>
            </w:r>
          </w:p>
        </w:tc>
        <w:tc>
          <w:tcPr>
            <w:tcW w:w="2160" w:type="dxa"/>
          </w:tcPr>
          <w:p w14:paraId="057F36B9" w14:textId="77777777" w:rsidR="00A224B9" w:rsidRPr="00A224B9" w:rsidRDefault="00A224B9" w:rsidP="000B0538">
            <w:pPr>
              <w:pStyle w:val="NoSpacing"/>
              <w:rPr>
                <w:rFonts w:ascii="Times New Roman" w:hAnsi="Times New Roman" w:cs="Times New Roman"/>
                <w:sz w:val="24"/>
                <w:szCs w:val="24"/>
              </w:rPr>
            </w:pPr>
            <w:r w:rsidRPr="00A224B9">
              <w:rPr>
                <w:rFonts w:ascii="Times New Roman" w:hAnsi="Times New Roman" w:cs="Times New Roman"/>
                <w:color w:val="000000"/>
                <w:sz w:val="24"/>
                <w:szCs w:val="24"/>
              </w:rPr>
              <w:t>dò</w:t>
            </w:r>
          </w:p>
        </w:tc>
        <w:tc>
          <w:tcPr>
            <w:tcW w:w="1881" w:type="dxa"/>
          </w:tcPr>
          <w:p w14:paraId="7C6301FD" w14:textId="77777777" w:rsidR="00A224B9" w:rsidRDefault="00A224B9" w:rsidP="000B0538">
            <w:pPr>
              <w:pStyle w:val="NoSpacing"/>
              <w:rPr>
                <w:rFonts w:ascii="Times New Roman" w:hAnsi="Times New Roman" w:cs="Times New Roman"/>
                <w:sz w:val="24"/>
                <w:szCs w:val="24"/>
              </w:rPr>
            </w:pPr>
            <w:r>
              <w:rPr>
                <w:rFonts w:ascii="Times New Roman" w:hAnsi="Times New Roman" w:cs="Times New Roman"/>
                <w:sz w:val="24"/>
                <w:szCs w:val="24"/>
              </w:rPr>
              <w:t>Type B</w:t>
            </w:r>
          </w:p>
        </w:tc>
      </w:tr>
      <w:tr w:rsidR="003137AF" w14:paraId="1131F0BD" w14:textId="77777777" w:rsidTr="006A5959">
        <w:tc>
          <w:tcPr>
            <w:tcW w:w="2409" w:type="dxa"/>
          </w:tcPr>
          <w:p w14:paraId="0A24281D" w14:textId="77777777" w:rsidR="003137AF" w:rsidRDefault="003137AF" w:rsidP="000B0538">
            <w:pPr>
              <w:pStyle w:val="NoSpacing"/>
              <w:rPr>
                <w:rFonts w:ascii="Times New Roman" w:hAnsi="Times New Roman" w:cs="Times New Roman"/>
                <w:sz w:val="24"/>
                <w:szCs w:val="24"/>
              </w:rPr>
            </w:pPr>
            <w:proofErr w:type="spellStart"/>
            <w:r>
              <w:rPr>
                <w:rFonts w:ascii="Times New Roman" w:hAnsi="Times New Roman" w:cs="Times New Roman"/>
                <w:sz w:val="24"/>
                <w:szCs w:val="24"/>
              </w:rPr>
              <w:t>Hdi</w:t>
            </w:r>
            <w:proofErr w:type="spellEnd"/>
            <w:r>
              <w:rPr>
                <w:rFonts w:ascii="Times New Roman" w:hAnsi="Times New Roman" w:cs="Times New Roman"/>
                <w:sz w:val="24"/>
                <w:szCs w:val="24"/>
              </w:rPr>
              <w:t xml:space="preserve"> [</w:t>
            </w:r>
            <w:proofErr w:type="spellStart"/>
            <w:r w:rsidRPr="0075005E">
              <w:rPr>
                <w:rFonts w:ascii="Times New Roman" w:eastAsia="Times New Roman" w:hAnsi="Times New Roman" w:cs="Times New Roman"/>
                <w:sz w:val="24"/>
                <w:szCs w:val="24"/>
                <w:lang w:bidi="bo-CN"/>
              </w:rPr>
              <w:t>xed</w:t>
            </w:r>
            <w:proofErr w:type="spellEnd"/>
            <w:r w:rsidRPr="0075005E">
              <w:rPr>
                <w:rFonts w:ascii="Times New Roman" w:eastAsia="Times New Roman" w:hAnsi="Times New Roman" w:cs="Times New Roman"/>
                <w:sz w:val="24"/>
                <w:szCs w:val="24"/>
                <w:lang w:bidi="bo-CN"/>
              </w:rPr>
              <w:t>-CMR</w:t>
            </w:r>
            <w:r>
              <w:rPr>
                <w:rFonts w:ascii="Times New Roman" w:eastAsia="Times New Roman" w:hAnsi="Times New Roman" w:cs="Times New Roman"/>
                <w:sz w:val="24"/>
                <w:szCs w:val="24"/>
                <w:lang w:bidi="bo-CN"/>
              </w:rPr>
              <w:t>]</w:t>
            </w:r>
          </w:p>
        </w:tc>
        <w:tc>
          <w:tcPr>
            <w:tcW w:w="1381" w:type="dxa"/>
          </w:tcPr>
          <w:p w14:paraId="28239151" w14:textId="77777777" w:rsidR="003137AF" w:rsidRPr="00C62DD8" w:rsidRDefault="003137AF" w:rsidP="003B0BBB">
            <w:pPr>
              <w:pStyle w:val="NoSpacing"/>
              <w:rPr>
                <w:rFonts w:ascii="Times New Roman" w:hAnsi="Times New Roman" w:cs="Times New Roman"/>
                <w:sz w:val="24"/>
                <w:szCs w:val="24"/>
              </w:rPr>
            </w:pPr>
            <w:proofErr w:type="spellStart"/>
            <w:r w:rsidRPr="00C62DD8">
              <w:rPr>
                <w:rFonts w:ascii="Times New Roman" w:hAnsi="Times New Roman" w:cs="Times New Roman"/>
                <w:iCs/>
                <w:color w:val="000000"/>
                <w:sz w:val="24"/>
                <w:szCs w:val="24"/>
              </w:rPr>
              <w:t>màmú</w:t>
            </w:r>
            <w:proofErr w:type="spellEnd"/>
            <w:r w:rsidRPr="00C62DD8">
              <w:rPr>
                <w:rFonts w:ascii="Times New Roman" w:hAnsi="Times New Roman" w:cs="Times New Roman"/>
                <w:color w:val="000000"/>
                <w:sz w:val="24"/>
                <w:szCs w:val="24"/>
              </w:rPr>
              <w:t xml:space="preserve">/ </w:t>
            </w:r>
            <w:proofErr w:type="spellStart"/>
            <w:r w:rsidRPr="00C62DD8">
              <w:rPr>
                <w:rFonts w:ascii="Times New Roman" w:hAnsi="Times New Roman" w:cs="Times New Roman"/>
                <w:iCs/>
                <w:color w:val="000000"/>
                <w:sz w:val="24"/>
                <w:szCs w:val="24"/>
              </w:rPr>
              <w:t>màá</w:t>
            </w:r>
            <w:proofErr w:type="spellEnd"/>
          </w:p>
        </w:tc>
        <w:tc>
          <w:tcPr>
            <w:tcW w:w="1628" w:type="dxa"/>
          </w:tcPr>
          <w:p w14:paraId="778A8D6A" w14:textId="77777777" w:rsidR="003137AF" w:rsidRPr="00C62DD8" w:rsidRDefault="003137AF" w:rsidP="003B0BBB">
            <w:pPr>
              <w:pStyle w:val="NoSpacing"/>
              <w:rPr>
                <w:rFonts w:ascii="Times New Roman" w:hAnsi="Times New Roman" w:cs="Times New Roman"/>
                <w:sz w:val="24"/>
                <w:szCs w:val="24"/>
              </w:rPr>
            </w:pPr>
            <w:r w:rsidRPr="00C62DD8">
              <w:rPr>
                <w:rFonts w:ascii="Times New Roman" w:hAnsi="Times New Roman" w:cs="Times New Roman"/>
                <w:sz w:val="24"/>
                <w:szCs w:val="24"/>
              </w:rPr>
              <w:t>á …</w:t>
            </w:r>
            <w:proofErr w:type="spellStart"/>
            <w:r w:rsidRPr="00C62DD8">
              <w:rPr>
                <w:rFonts w:ascii="Times New Roman" w:hAnsi="Times New Roman" w:cs="Times New Roman"/>
                <w:sz w:val="24"/>
                <w:szCs w:val="24"/>
              </w:rPr>
              <w:t>wù</w:t>
            </w:r>
            <w:proofErr w:type="spellEnd"/>
            <w:r>
              <w:rPr>
                <w:rFonts w:ascii="Times New Roman" w:hAnsi="Times New Roman" w:cs="Times New Roman"/>
                <w:sz w:val="24"/>
                <w:szCs w:val="24"/>
              </w:rPr>
              <w:t xml:space="preserve">; </w:t>
            </w:r>
            <w:proofErr w:type="spellStart"/>
            <w:r w:rsidRPr="00C62DD8">
              <w:rPr>
                <w:rFonts w:ascii="Times New Roman" w:eastAsia="Times New Roman" w:hAnsi="Times New Roman" w:cs="Times New Roman"/>
                <w:iCs/>
                <w:color w:val="000000"/>
                <w:sz w:val="24"/>
                <w:szCs w:val="24"/>
              </w:rPr>
              <w:t>xàɗú</w:t>
            </w:r>
            <w:proofErr w:type="spellEnd"/>
          </w:p>
        </w:tc>
        <w:tc>
          <w:tcPr>
            <w:tcW w:w="2160" w:type="dxa"/>
          </w:tcPr>
          <w:p w14:paraId="1960162B" w14:textId="77777777" w:rsidR="003137AF" w:rsidRPr="00C62DD8" w:rsidRDefault="003137AF" w:rsidP="003B0BBB">
            <w:pPr>
              <w:pStyle w:val="NoSpacing"/>
              <w:rPr>
                <w:rFonts w:ascii="Times New Roman" w:hAnsi="Times New Roman" w:cs="Times New Roman"/>
                <w:sz w:val="24"/>
                <w:szCs w:val="24"/>
              </w:rPr>
            </w:pPr>
            <w:proofErr w:type="spellStart"/>
            <w:r w:rsidRPr="00C62DD8">
              <w:rPr>
                <w:rFonts w:ascii="Times New Roman" w:eastAsia="Times New Roman" w:hAnsi="Times New Roman" w:cs="Times New Roman"/>
                <w:iCs/>
                <w:color w:val="000000"/>
                <w:sz w:val="24"/>
                <w:szCs w:val="24"/>
              </w:rPr>
              <w:t>xàɗú</w:t>
            </w:r>
            <w:proofErr w:type="spellEnd"/>
          </w:p>
        </w:tc>
        <w:tc>
          <w:tcPr>
            <w:tcW w:w="1881" w:type="dxa"/>
          </w:tcPr>
          <w:p w14:paraId="163F3070" w14:textId="77777777" w:rsidR="003137AF" w:rsidRPr="00C62DD8" w:rsidRDefault="003137AF" w:rsidP="003B0BBB">
            <w:pPr>
              <w:pStyle w:val="NoSpacing"/>
              <w:rPr>
                <w:rFonts w:ascii="Times New Roman" w:hAnsi="Times New Roman" w:cs="Times New Roman"/>
                <w:sz w:val="24"/>
                <w:szCs w:val="24"/>
              </w:rPr>
            </w:pPr>
            <w:r>
              <w:rPr>
                <w:rFonts w:ascii="Times New Roman" w:hAnsi="Times New Roman" w:cs="Times New Roman"/>
                <w:sz w:val="24"/>
                <w:szCs w:val="24"/>
              </w:rPr>
              <w:t>B~</w:t>
            </w:r>
            <w:r w:rsidRPr="00C62DD8">
              <w:rPr>
                <w:rFonts w:ascii="Times New Roman" w:hAnsi="Times New Roman" w:cs="Times New Roman"/>
                <w:sz w:val="24"/>
                <w:szCs w:val="24"/>
              </w:rPr>
              <w:t>C</w:t>
            </w:r>
          </w:p>
        </w:tc>
      </w:tr>
      <w:tr w:rsidR="003137AF" w14:paraId="559F6BA9" w14:textId="77777777" w:rsidTr="006A5959">
        <w:tc>
          <w:tcPr>
            <w:tcW w:w="2409" w:type="dxa"/>
          </w:tcPr>
          <w:p w14:paraId="43ED310A" w14:textId="77777777" w:rsidR="003137AF" w:rsidRPr="00C62DD8" w:rsidRDefault="003137AF" w:rsidP="003B0BBB">
            <w:pPr>
              <w:pStyle w:val="NoSpacing"/>
              <w:rPr>
                <w:rFonts w:ascii="Times New Roman" w:hAnsi="Times New Roman" w:cs="Times New Roman"/>
                <w:sz w:val="24"/>
                <w:szCs w:val="24"/>
              </w:rPr>
            </w:pPr>
            <w:proofErr w:type="spellStart"/>
            <w:r>
              <w:rPr>
                <w:rFonts w:ascii="Times New Roman" w:hAnsi="Times New Roman" w:cs="Times New Roman"/>
                <w:sz w:val="24"/>
                <w:szCs w:val="24"/>
              </w:rPr>
              <w:t>Wandala</w:t>
            </w:r>
            <w:proofErr w:type="spellEnd"/>
            <w:r>
              <w:rPr>
                <w:rFonts w:ascii="Times New Roman" w:hAnsi="Times New Roman" w:cs="Times New Roman"/>
                <w:sz w:val="24"/>
                <w:szCs w:val="24"/>
              </w:rPr>
              <w:t xml:space="preserve"> [</w:t>
            </w:r>
            <w:proofErr w:type="spellStart"/>
            <w:r w:rsidRPr="0075005E">
              <w:rPr>
                <w:rFonts w:ascii="Times New Roman" w:eastAsia="Times New Roman" w:hAnsi="Times New Roman" w:cs="Times New Roman"/>
                <w:sz w:val="24"/>
                <w:szCs w:val="24"/>
                <w:lang w:bidi="bo-CN"/>
              </w:rPr>
              <w:t>mfi</w:t>
            </w:r>
            <w:proofErr w:type="spellEnd"/>
            <w:r w:rsidRPr="0075005E">
              <w:rPr>
                <w:rFonts w:ascii="Times New Roman" w:eastAsia="Times New Roman" w:hAnsi="Times New Roman" w:cs="Times New Roman"/>
                <w:sz w:val="24"/>
                <w:szCs w:val="24"/>
                <w:lang w:bidi="bo-CN"/>
              </w:rPr>
              <w:t>-CMR</w:t>
            </w:r>
            <w:r>
              <w:rPr>
                <w:rFonts w:ascii="Times New Roman" w:eastAsia="Times New Roman" w:hAnsi="Times New Roman" w:cs="Times New Roman"/>
                <w:sz w:val="24"/>
                <w:szCs w:val="24"/>
                <w:lang w:bidi="bo-CN"/>
              </w:rPr>
              <w:t>]</w:t>
            </w:r>
          </w:p>
        </w:tc>
        <w:tc>
          <w:tcPr>
            <w:tcW w:w="1381" w:type="dxa"/>
          </w:tcPr>
          <w:p w14:paraId="7D7F372D" w14:textId="77777777" w:rsidR="003137AF" w:rsidRPr="00842CD3" w:rsidRDefault="003137AF" w:rsidP="003B0BBB">
            <w:pPr>
              <w:pStyle w:val="NoSpacing"/>
              <w:rPr>
                <w:rFonts w:ascii="Times New Roman" w:hAnsi="Times New Roman" w:cs="Times New Roman"/>
                <w:iCs/>
                <w:color w:val="000000"/>
                <w:sz w:val="24"/>
                <w:szCs w:val="24"/>
              </w:rPr>
            </w:pPr>
            <w:proofErr w:type="spellStart"/>
            <w:r w:rsidRPr="00842CD3">
              <w:rPr>
                <w:rFonts w:ascii="Times New Roman" w:hAnsi="Times New Roman" w:cs="Times New Roman"/>
                <w:iCs/>
                <w:sz w:val="24"/>
                <w:szCs w:val="24"/>
              </w:rPr>
              <w:t>áŋkwè</w:t>
            </w:r>
            <w:proofErr w:type="spellEnd"/>
            <w:r w:rsidRPr="00842CD3">
              <w:rPr>
                <w:rFonts w:ascii="Times New Roman" w:hAnsi="Times New Roman" w:cs="Times New Roman"/>
                <w:iCs/>
                <w:sz w:val="24"/>
                <w:szCs w:val="24"/>
              </w:rPr>
              <w:t>/</w:t>
            </w:r>
            <w:r w:rsidRPr="00842CD3">
              <w:rPr>
                <w:rFonts w:ascii="Times New Roman" w:hAnsi="Times New Roman" w:cs="Times New Roman"/>
                <w:sz w:val="24"/>
                <w:szCs w:val="24"/>
              </w:rPr>
              <w:t xml:space="preserve"> </w:t>
            </w:r>
            <w:proofErr w:type="spellStart"/>
            <w:r w:rsidRPr="00842CD3">
              <w:rPr>
                <w:rFonts w:ascii="Times New Roman" w:hAnsi="Times New Roman" w:cs="Times New Roman"/>
                <w:sz w:val="24"/>
                <w:szCs w:val="24"/>
              </w:rPr>
              <w:t>áŋk</w:t>
            </w:r>
            <w:proofErr w:type="spellEnd"/>
          </w:p>
        </w:tc>
        <w:tc>
          <w:tcPr>
            <w:tcW w:w="1628" w:type="dxa"/>
          </w:tcPr>
          <w:p w14:paraId="1474C4CB" w14:textId="77777777" w:rsidR="003137AF" w:rsidRPr="00842CD3" w:rsidRDefault="00990A9F" w:rsidP="003B0BBB">
            <w:pPr>
              <w:pStyle w:val="NoSpacing"/>
              <w:rPr>
                <w:rFonts w:ascii="Times New Roman" w:hAnsi="Times New Roman" w:cs="Times New Roman"/>
                <w:sz w:val="24"/>
                <w:szCs w:val="24"/>
              </w:rPr>
            </w:pPr>
            <w:proofErr w:type="spellStart"/>
            <w:r>
              <w:rPr>
                <w:rFonts w:ascii="Times New Roman" w:hAnsi="Times New Roman" w:cs="Times New Roman"/>
                <w:iCs/>
                <w:sz w:val="24"/>
                <w:szCs w:val="24"/>
              </w:rPr>
              <w:t>kà</w:t>
            </w:r>
            <w:proofErr w:type="spellEnd"/>
            <w:r>
              <w:rPr>
                <w:rFonts w:ascii="Times New Roman" w:hAnsi="Times New Roman" w:cs="Times New Roman"/>
                <w:iCs/>
                <w:sz w:val="24"/>
                <w:szCs w:val="24"/>
              </w:rPr>
              <w:t>/k</w:t>
            </w:r>
          </w:p>
        </w:tc>
        <w:tc>
          <w:tcPr>
            <w:tcW w:w="2160" w:type="dxa"/>
          </w:tcPr>
          <w:p w14:paraId="5EAE5492" w14:textId="77777777" w:rsidR="003137AF" w:rsidRPr="00E0165F" w:rsidRDefault="003137AF" w:rsidP="003B0BBB">
            <w:pPr>
              <w:pStyle w:val="NoSpacing"/>
              <w:rPr>
                <w:rFonts w:ascii="Times New Roman" w:hAnsi="Times New Roman" w:cs="Times New Roman"/>
                <w:sz w:val="24"/>
                <w:szCs w:val="24"/>
              </w:rPr>
            </w:pPr>
            <w:proofErr w:type="spellStart"/>
            <w:r w:rsidRPr="00842CD3">
              <w:rPr>
                <w:rFonts w:ascii="Times New Roman" w:hAnsi="Times New Roman" w:cs="Times New Roman"/>
                <w:iCs/>
                <w:sz w:val="24"/>
                <w:szCs w:val="24"/>
              </w:rPr>
              <w:t>ɓákà</w:t>
            </w:r>
            <w:proofErr w:type="spellEnd"/>
          </w:p>
        </w:tc>
        <w:tc>
          <w:tcPr>
            <w:tcW w:w="1881" w:type="dxa"/>
          </w:tcPr>
          <w:p w14:paraId="60EF410D" w14:textId="77777777" w:rsidR="003137AF" w:rsidRDefault="003137AF" w:rsidP="003B0BBB">
            <w:pPr>
              <w:pStyle w:val="NoSpacing"/>
              <w:rPr>
                <w:rFonts w:ascii="Times New Roman" w:hAnsi="Times New Roman" w:cs="Times New Roman"/>
                <w:sz w:val="24"/>
                <w:szCs w:val="24"/>
              </w:rPr>
            </w:pPr>
            <w:r>
              <w:rPr>
                <w:rFonts w:ascii="Times New Roman" w:hAnsi="Times New Roman" w:cs="Times New Roman"/>
                <w:sz w:val="24"/>
                <w:szCs w:val="24"/>
              </w:rPr>
              <w:t>B~C</w:t>
            </w:r>
          </w:p>
        </w:tc>
      </w:tr>
      <w:tr w:rsidR="003137AF" w14:paraId="1C3E5BA3" w14:textId="77777777" w:rsidTr="006A5959">
        <w:tc>
          <w:tcPr>
            <w:tcW w:w="2409" w:type="dxa"/>
          </w:tcPr>
          <w:p w14:paraId="5FF2075D" w14:textId="77777777" w:rsidR="003137AF" w:rsidRDefault="003137AF" w:rsidP="000B0538">
            <w:pPr>
              <w:pStyle w:val="NoSpacing"/>
              <w:rPr>
                <w:rFonts w:ascii="Times New Roman" w:hAnsi="Times New Roman" w:cs="Times New Roman"/>
                <w:sz w:val="24"/>
                <w:szCs w:val="24"/>
              </w:rPr>
            </w:pPr>
            <w:proofErr w:type="spellStart"/>
            <w:r>
              <w:rPr>
                <w:rFonts w:ascii="Times New Roman" w:hAnsi="Times New Roman" w:cs="Times New Roman"/>
                <w:sz w:val="24"/>
                <w:szCs w:val="24"/>
              </w:rPr>
              <w:t>Gude</w:t>
            </w:r>
            <w:proofErr w:type="spellEnd"/>
            <w:r>
              <w:rPr>
                <w:rFonts w:ascii="Times New Roman" w:hAnsi="Times New Roman" w:cs="Times New Roman"/>
                <w:sz w:val="24"/>
                <w:szCs w:val="24"/>
              </w:rPr>
              <w:t xml:space="preserve"> [</w:t>
            </w:r>
            <w:proofErr w:type="spellStart"/>
            <w:r w:rsidRPr="0075005E">
              <w:rPr>
                <w:rFonts w:ascii="Times New Roman" w:eastAsia="Times New Roman" w:hAnsi="Times New Roman" w:cs="Times New Roman"/>
                <w:sz w:val="24"/>
                <w:szCs w:val="24"/>
                <w:lang w:bidi="bo-CN"/>
              </w:rPr>
              <w:t>gde</w:t>
            </w:r>
            <w:proofErr w:type="spellEnd"/>
            <w:r w:rsidRPr="0075005E">
              <w:rPr>
                <w:rFonts w:ascii="Times New Roman" w:eastAsia="Times New Roman" w:hAnsi="Times New Roman" w:cs="Times New Roman"/>
                <w:sz w:val="24"/>
                <w:szCs w:val="24"/>
                <w:lang w:bidi="bo-CN"/>
              </w:rPr>
              <w:t>-NGA</w:t>
            </w:r>
            <w:r>
              <w:rPr>
                <w:rFonts w:ascii="Times New Roman" w:eastAsia="Times New Roman" w:hAnsi="Times New Roman" w:cs="Times New Roman"/>
                <w:sz w:val="24"/>
                <w:szCs w:val="24"/>
                <w:lang w:bidi="bo-CN"/>
              </w:rPr>
              <w:t>]</w:t>
            </w:r>
          </w:p>
        </w:tc>
        <w:tc>
          <w:tcPr>
            <w:tcW w:w="1381" w:type="dxa"/>
          </w:tcPr>
          <w:p w14:paraId="631153E0" w14:textId="77777777" w:rsidR="003137AF" w:rsidRPr="003B330C" w:rsidRDefault="003137AF" w:rsidP="000B0538">
            <w:pPr>
              <w:pStyle w:val="NoSpacing"/>
              <w:rPr>
                <w:rFonts w:ascii="Times New Roman" w:hAnsi="Times New Roman" w:cs="Times New Roman"/>
                <w:sz w:val="24"/>
                <w:szCs w:val="24"/>
              </w:rPr>
            </w:pPr>
            <w:proofErr w:type="spellStart"/>
            <w:r w:rsidRPr="00C62DD8">
              <w:rPr>
                <w:rFonts w:ascii="Times New Roman" w:hAnsi="Times New Roman" w:cs="Times New Roman"/>
                <w:sz w:val="24"/>
                <w:szCs w:val="24"/>
              </w:rPr>
              <w:t>tə'i</w:t>
            </w:r>
            <w:proofErr w:type="spellEnd"/>
            <w:r w:rsidRPr="00C62DD8">
              <w:rPr>
                <w:rFonts w:ascii="Times New Roman" w:hAnsi="Times New Roman" w:cs="Times New Roman"/>
                <w:sz w:val="24"/>
                <w:szCs w:val="24"/>
              </w:rPr>
              <w:t xml:space="preserve">  </w:t>
            </w:r>
          </w:p>
        </w:tc>
        <w:tc>
          <w:tcPr>
            <w:tcW w:w="1628" w:type="dxa"/>
          </w:tcPr>
          <w:p w14:paraId="2ACB9117" w14:textId="77777777" w:rsidR="003137AF" w:rsidRPr="003B330C" w:rsidRDefault="003137AF" w:rsidP="000B0538">
            <w:pPr>
              <w:pStyle w:val="NoSpacing"/>
              <w:rPr>
                <w:rFonts w:ascii="Times New Roman" w:hAnsi="Times New Roman" w:cs="Times New Roman"/>
                <w:sz w:val="24"/>
                <w:szCs w:val="24"/>
              </w:rPr>
            </w:pPr>
            <w:proofErr w:type="spellStart"/>
            <w:r>
              <w:rPr>
                <w:rFonts w:ascii="Times New Roman" w:hAnsi="Times New Roman" w:cs="Times New Roman"/>
                <w:sz w:val="24"/>
                <w:szCs w:val="24"/>
              </w:rPr>
              <w:t>pooshi</w:t>
            </w:r>
            <w:proofErr w:type="spellEnd"/>
          </w:p>
        </w:tc>
        <w:tc>
          <w:tcPr>
            <w:tcW w:w="2160" w:type="dxa"/>
          </w:tcPr>
          <w:p w14:paraId="5E89FB97" w14:textId="77777777" w:rsidR="003137AF" w:rsidRPr="00A224B9" w:rsidRDefault="003137AF" w:rsidP="000B0538">
            <w:pPr>
              <w:pStyle w:val="NoSpacing"/>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pooshi</w:t>
            </w:r>
            <w:proofErr w:type="spellEnd"/>
          </w:p>
        </w:tc>
        <w:tc>
          <w:tcPr>
            <w:tcW w:w="1881" w:type="dxa"/>
          </w:tcPr>
          <w:p w14:paraId="6E85C0B2" w14:textId="77777777" w:rsidR="003137AF" w:rsidRDefault="003137AF" w:rsidP="000B0538">
            <w:pPr>
              <w:pStyle w:val="NoSpacing"/>
              <w:rPr>
                <w:rFonts w:ascii="Times New Roman" w:hAnsi="Times New Roman" w:cs="Times New Roman"/>
                <w:sz w:val="24"/>
                <w:szCs w:val="24"/>
              </w:rPr>
            </w:pPr>
            <w:r>
              <w:rPr>
                <w:rFonts w:ascii="Times New Roman" w:hAnsi="Times New Roman" w:cs="Times New Roman"/>
                <w:sz w:val="24"/>
                <w:szCs w:val="24"/>
              </w:rPr>
              <w:t>Type C</w:t>
            </w:r>
          </w:p>
        </w:tc>
      </w:tr>
      <w:tr w:rsidR="003137AF" w14:paraId="5177A94E" w14:textId="77777777" w:rsidTr="006A5959">
        <w:tc>
          <w:tcPr>
            <w:tcW w:w="2409" w:type="dxa"/>
          </w:tcPr>
          <w:p w14:paraId="1F4E3024" w14:textId="77777777" w:rsidR="003137AF" w:rsidRPr="00C62DD8" w:rsidRDefault="003137AF" w:rsidP="003B0BBB">
            <w:pPr>
              <w:pStyle w:val="NoSpacing"/>
              <w:rPr>
                <w:rFonts w:ascii="Times New Roman" w:hAnsi="Times New Roman" w:cs="Times New Roman"/>
                <w:sz w:val="24"/>
                <w:szCs w:val="24"/>
              </w:rPr>
            </w:pPr>
            <w:proofErr w:type="spellStart"/>
            <w:r w:rsidRPr="00C62DD8">
              <w:rPr>
                <w:rFonts w:ascii="Times New Roman" w:hAnsi="Times New Roman" w:cs="Times New Roman"/>
                <w:sz w:val="24"/>
                <w:szCs w:val="24"/>
              </w:rPr>
              <w:t>Ngizim</w:t>
            </w:r>
            <w:proofErr w:type="spellEnd"/>
            <w:r>
              <w:rPr>
                <w:rFonts w:ascii="Times New Roman" w:hAnsi="Times New Roman" w:cs="Times New Roman"/>
                <w:sz w:val="24"/>
                <w:szCs w:val="24"/>
              </w:rPr>
              <w:t xml:space="preserve"> [</w:t>
            </w:r>
            <w:proofErr w:type="spellStart"/>
            <w:r w:rsidRPr="0075005E">
              <w:rPr>
                <w:rFonts w:ascii="Times New Roman" w:eastAsia="Times New Roman" w:hAnsi="Times New Roman" w:cs="Times New Roman"/>
                <w:sz w:val="24"/>
                <w:szCs w:val="24"/>
                <w:lang w:bidi="bo-CN"/>
              </w:rPr>
              <w:t>ngi</w:t>
            </w:r>
            <w:proofErr w:type="spellEnd"/>
            <w:r w:rsidRPr="0075005E">
              <w:rPr>
                <w:rFonts w:ascii="Times New Roman" w:eastAsia="Times New Roman" w:hAnsi="Times New Roman" w:cs="Times New Roman"/>
                <w:sz w:val="24"/>
                <w:szCs w:val="24"/>
                <w:lang w:bidi="bo-CN"/>
              </w:rPr>
              <w:t>-CMR</w:t>
            </w:r>
            <w:r>
              <w:rPr>
                <w:rFonts w:ascii="Times New Roman" w:eastAsia="Times New Roman" w:hAnsi="Times New Roman" w:cs="Times New Roman"/>
                <w:sz w:val="24"/>
                <w:szCs w:val="24"/>
                <w:lang w:bidi="bo-CN"/>
              </w:rPr>
              <w:t>]</w:t>
            </w:r>
          </w:p>
        </w:tc>
        <w:tc>
          <w:tcPr>
            <w:tcW w:w="1381" w:type="dxa"/>
          </w:tcPr>
          <w:p w14:paraId="1599AA33" w14:textId="77777777" w:rsidR="003137AF" w:rsidRPr="00C62DD8" w:rsidRDefault="003137AF" w:rsidP="003B0BBB">
            <w:pPr>
              <w:pStyle w:val="NoSpacing"/>
              <w:rPr>
                <w:rFonts w:ascii="Times New Roman" w:hAnsi="Times New Roman" w:cs="Times New Roman"/>
                <w:sz w:val="24"/>
                <w:szCs w:val="24"/>
              </w:rPr>
            </w:pPr>
            <w:proofErr w:type="spellStart"/>
            <w:r w:rsidRPr="00C62DD8">
              <w:rPr>
                <w:rFonts w:ascii="Times New Roman" w:hAnsi="Times New Roman" w:cs="Times New Roman"/>
                <w:sz w:val="24"/>
                <w:szCs w:val="24"/>
              </w:rPr>
              <w:t>naa</w:t>
            </w:r>
            <w:proofErr w:type="spellEnd"/>
          </w:p>
        </w:tc>
        <w:tc>
          <w:tcPr>
            <w:tcW w:w="1628" w:type="dxa"/>
          </w:tcPr>
          <w:p w14:paraId="43232731" w14:textId="77777777" w:rsidR="003137AF" w:rsidRPr="00C62DD8" w:rsidRDefault="003137AF" w:rsidP="003B0BBB">
            <w:pPr>
              <w:pStyle w:val="NoSpacing"/>
              <w:rPr>
                <w:rFonts w:ascii="Times New Roman" w:hAnsi="Times New Roman" w:cs="Times New Roman"/>
                <w:sz w:val="24"/>
                <w:szCs w:val="24"/>
              </w:rPr>
            </w:pPr>
            <w:proofErr w:type="spellStart"/>
            <w:r w:rsidRPr="00C62DD8">
              <w:rPr>
                <w:rFonts w:ascii="Times New Roman" w:eastAsia="Times New Roman" w:hAnsi="Times New Roman" w:cs="Times New Roman"/>
                <w:color w:val="000000"/>
                <w:sz w:val="24"/>
                <w:szCs w:val="24"/>
              </w:rPr>
              <w:t>bai</w:t>
            </w:r>
            <w:proofErr w:type="spellEnd"/>
          </w:p>
        </w:tc>
        <w:tc>
          <w:tcPr>
            <w:tcW w:w="2160" w:type="dxa"/>
          </w:tcPr>
          <w:p w14:paraId="36A35346" w14:textId="77777777" w:rsidR="003137AF" w:rsidRPr="00C62DD8" w:rsidRDefault="003137AF" w:rsidP="003B0BBB">
            <w:pPr>
              <w:pStyle w:val="NoSpacing"/>
              <w:rPr>
                <w:rFonts w:ascii="Times New Roman" w:hAnsi="Times New Roman" w:cs="Times New Roman"/>
                <w:sz w:val="24"/>
                <w:szCs w:val="24"/>
              </w:rPr>
            </w:pPr>
            <w:proofErr w:type="spellStart"/>
            <w:r>
              <w:rPr>
                <w:rFonts w:ascii="Times New Roman" w:hAnsi="Times New Roman" w:cs="Times New Roman"/>
                <w:sz w:val="24"/>
                <w:szCs w:val="24"/>
              </w:rPr>
              <w:t>n</w:t>
            </w:r>
            <w:r w:rsidRPr="00C62DD8">
              <w:rPr>
                <w:rFonts w:ascii="Times New Roman" w:hAnsi="Times New Roman" w:cs="Times New Roman"/>
                <w:sz w:val="24"/>
                <w:szCs w:val="24"/>
              </w:rPr>
              <w:t>aa</w:t>
            </w:r>
            <w:proofErr w:type="spellEnd"/>
            <w:r w:rsidRPr="00C62DD8">
              <w:rPr>
                <w:rFonts w:ascii="Times New Roman" w:hAnsi="Times New Roman" w:cs="Times New Roman"/>
                <w:sz w:val="24"/>
                <w:szCs w:val="24"/>
              </w:rPr>
              <w:t>…</w:t>
            </w:r>
            <w:proofErr w:type="spellStart"/>
            <w:r w:rsidRPr="00C62DD8">
              <w:rPr>
                <w:rFonts w:ascii="Times New Roman" w:hAnsi="Times New Roman" w:cs="Times New Roman"/>
                <w:sz w:val="24"/>
                <w:szCs w:val="24"/>
              </w:rPr>
              <w:t>bai</w:t>
            </w:r>
            <w:proofErr w:type="spellEnd"/>
            <w:r w:rsidRPr="00C62DD8">
              <w:rPr>
                <w:rFonts w:ascii="Times New Roman" w:hAnsi="Times New Roman" w:cs="Times New Roman"/>
                <w:sz w:val="24"/>
                <w:szCs w:val="24"/>
              </w:rPr>
              <w:t xml:space="preserve"> and goo</w:t>
            </w:r>
          </w:p>
        </w:tc>
        <w:tc>
          <w:tcPr>
            <w:tcW w:w="1881" w:type="dxa"/>
          </w:tcPr>
          <w:p w14:paraId="32BE816B" w14:textId="77777777" w:rsidR="003137AF" w:rsidRPr="00C62DD8" w:rsidRDefault="003137AF" w:rsidP="003B0BBB">
            <w:pPr>
              <w:pStyle w:val="NoSpacing"/>
              <w:rPr>
                <w:rFonts w:ascii="Times New Roman" w:hAnsi="Times New Roman" w:cs="Times New Roman"/>
                <w:sz w:val="24"/>
                <w:szCs w:val="24"/>
              </w:rPr>
            </w:pPr>
            <w:r>
              <w:rPr>
                <w:rFonts w:ascii="Times New Roman" w:hAnsi="Times New Roman" w:cs="Times New Roman"/>
                <w:sz w:val="24"/>
                <w:szCs w:val="24"/>
              </w:rPr>
              <w:t>A and B</w:t>
            </w:r>
          </w:p>
        </w:tc>
      </w:tr>
      <w:tr w:rsidR="003137AF" w14:paraId="6330D802" w14:textId="77777777" w:rsidTr="006A5959">
        <w:tc>
          <w:tcPr>
            <w:tcW w:w="2409" w:type="dxa"/>
          </w:tcPr>
          <w:p w14:paraId="76A70174" w14:textId="77777777" w:rsidR="003137AF" w:rsidRDefault="003137AF" w:rsidP="003B0BBB">
            <w:pPr>
              <w:pStyle w:val="NoSpacing"/>
              <w:rPr>
                <w:rFonts w:ascii="Times New Roman" w:hAnsi="Times New Roman" w:cs="Times New Roman"/>
                <w:sz w:val="24"/>
                <w:szCs w:val="24"/>
              </w:rPr>
            </w:pPr>
            <w:proofErr w:type="spellStart"/>
            <w:r w:rsidRPr="00C62DD8">
              <w:rPr>
                <w:rFonts w:ascii="Times New Roman" w:hAnsi="Times New Roman" w:cs="Times New Roman"/>
                <w:sz w:val="24"/>
                <w:szCs w:val="24"/>
              </w:rPr>
              <w:t>Makary</w:t>
            </w:r>
            <w:proofErr w:type="spellEnd"/>
            <w:r w:rsidRPr="00C62DD8">
              <w:rPr>
                <w:rFonts w:ascii="Times New Roman" w:hAnsi="Times New Roman" w:cs="Times New Roman"/>
                <w:sz w:val="24"/>
                <w:szCs w:val="24"/>
              </w:rPr>
              <w:t xml:space="preserve"> </w:t>
            </w:r>
            <w:proofErr w:type="spellStart"/>
            <w:r w:rsidRPr="00C62DD8">
              <w:rPr>
                <w:rFonts w:ascii="Times New Roman" w:hAnsi="Times New Roman" w:cs="Times New Roman"/>
                <w:sz w:val="24"/>
                <w:szCs w:val="24"/>
              </w:rPr>
              <w:t>Kotoko</w:t>
            </w:r>
            <w:proofErr w:type="spellEnd"/>
            <w:r>
              <w:rPr>
                <w:rFonts w:ascii="Times New Roman" w:hAnsi="Times New Roman" w:cs="Times New Roman"/>
                <w:sz w:val="24"/>
                <w:szCs w:val="24"/>
              </w:rPr>
              <w:t xml:space="preserve"> </w:t>
            </w:r>
          </w:p>
          <w:p w14:paraId="7FEFC376" w14:textId="77777777" w:rsidR="003137AF" w:rsidRPr="00C62DD8" w:rsidRDefault="003137AF" w:rsidP="003B0BBB">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sidRPr="0075005E">
              <w:rPr>
                <w:rFonts w:ascii="Times New Roman" w:eastAsia="Times New Roman" w:hAnsi="Times New Roman" w:cs="Times New Roman"/>
                <w:sz w:val="24"/>
                <w:szCs w:val="24"/>
                <w:lang w:bidi="bo-CN"/>
              </w:rPr>
              <w:t>mpi</w:t>
            </w:r>
            <w:proofErr w:type="spellEnd"/>
            <w:r w:rsidRPr="0075005E">
              <w:rPr>
                <w:rFonts w:ascii="Times New Roman" w:eastAsia="Times New Roman" w:hAnsi="Times New Roman" w:cs="Times New Roman"/>
                <w:sz w:val="24"/>
                <w:szCs w:val="24"/>
                <w:lang w:bidi="bo-CN"/>
              </w:rPr>
              <w:t>-CMR</w:t>
            </w:r>
            <w:r>
              <w:rPr>
                <w:rFonts w:ascii="Times New Roman" w:eastAsia="Times New Roman" w:hAnsi="Times New Roman" w:cs="Times New Roman"/>
                <w:sz w:val="24"/>
                <w:szCs w:val="24"/>
                <w:lang w:bidi="bo-CN"/>
              </w:rPr>
              <w:t>]</w:t>
            </w:r>
          </w:p>
        </w:tc>
        <w:tc>
          <w:tcPr>
            <w:tcW w:w="1381" w:type="dxa"/>
          </w:tcPr>
          <w:p w14:paraId="2C2A7DAE" w14:textId="77777777" w:rsidR="003137AF" w:rsidRPr="00C62DD8" w:rsidRDefault="003137AF" w:rsidP="003B0BBB">
            <w:pPr>
              <w:pStyle w:val="NoSpacing"/>
              <w:rPr>
                <w:rFonts w:ascii="Times New Roman" w:hAnsi="Times New Roman" w:cs="Times New Roman"/>
                <w:sz w:val="24"/>
                <w:szCs w:val="24"/>
              </w:rPr>
            </w:pPr>
            <w:proofErr w:type="spellStart"/>
            <w:r w:rsidRPr="00C62DD8">
              <w:rPr>
                <w:rFonts w:ascii="Times New Roman" w:hAnsi="Times New Roman" w:cs="Times New Roman"/>
                <w:sz w:val="24"/>
                <w:szCs w:val="24"/>
              </w:rPr>
              <w:t>nda</w:t>
            </w:r>
            <w:proofErr w:type="spellEnd"/>
          </w:p>
        </w:tc>
        <w:tc>
          <w:tcPr>
            <w:tcW w:w="1628" w:type="dxa"/>
          </w:tcPr>
          <w:p w14:paraId="752440C4" w14:textId="77777777" w:rsidR="003137AF" w:rsidRPr="00C62DD8" w:rsidRDefault="003137AF" w:rsidP="003B0BBB">
            <w:pPr>
              <w:pStyle w:val="NoSpacing"/>
              <w:rPr>
                <w:rFonts w:ascii="Times New Roman" w:hAnsi="Times New Roman" w:cs="Times New Roman"/>
                <w:sz w:val="24"/>
                <w:szCs w:val="24"/>
              </w:rPr>
            </w:pPr>
            <w:proofErr w:type="spellStart"/>
            <w:r>
              <w:rPr>
                <w:rFonts w:ascii="Times New Roman" w:hAnsi="Times New Roman" w:cs="Times New Roman"/>
                <w:sz w:val="24"/>
                <w:szCs w:val="24"/>
              </w:rPr>
              <w:t>wa</w:t>
            </w:r>
            <w:proofErr w:type="spellEnd"/>
          </w:p>
        </w:tc>
        <w:tc>
          <w:tcPr>
            <w:tcW w:w="2160" w:type="dxa"/>
          </w:tcPr>
          <w:p w14:paraId="0AD5A720" w14:textId="77777777" w:rsidR="003137AF" w:rsidRPr="00C62DD8" w:rsidRDefault="003137AF" w:rsidP="003B0BBB">
            <w:pPr>
              <w:pStyle w:val="NoSpacing"/>
              <w:rPr>
                <w:rFonts w:ascii="Times New Roman" w:hAnsi="Times New Roman" w:cs="Times New Roman"/>
                <w:sz w:val="24"/>
                <w:szCs w:val="24"/>
              </w:rPr>
            </w:pPr>
            <w:proofErr w:type="spellStart"/>
            <w:r w:rsidRPr="00C62DD8">
              <w:rPr>
                <w:rFonts w:ascii="Times New Roman" w:hAnsi="Times New Roman" w:cs="Times New Roman"/>
                <w:sz w:val="24"/>
                <w:szCs w:val="24"/>
              </w:rPr>
              <w:t>ɗala</w:t>
            </w:r>
            <w:proofErr w:type="spellEnd"/>
            <w:r w:rsidRPr="00C62DD8">
              <w:rPr>
                <w:rFonts w:ascii="Times New Roman" w:hAnsi="Times New Roman" w:cs="Times New Roman"/>
                <w:sz w:val="24"/>
                <w:szCs w:val="24"/>
              </w:rPr>
              <w:t>́</w:t>
            </w:r>
          </w:p>
        </w:tc>
        <w:tc>
          <w:tcPr>
            <w:tcW w:w="1881" w:type="dxa"/>
          </w:tcPr>
          <w:p w14:paraId="41793D48" w14:textId="77777777" w:rsidR="003137AF" w:rsidRPr="00C62DD8" w:rsidRDefault="003137AF" w:rsidP="003B0BBB">
            <w:pPr>
              <w:pStyle w:val="NoSpacing"/>
              <w:rPr>
                <w:rFonts w:ascii="Times New Roman" w:hAnsi="Times New Roman" w:cs="Times New Roman"/>
                <w:sz w:val="24"/>
                <w:szCs w:val="24"/>
              </w:rPr>
            </w:pPr>
            <w:r>
              <w:rPr>
                <w:rFonts w:ascii="Times New Roman" w:hAnsi="Times New Roman" w:cs="Times New Roman"/>
                <w:sz w:val="24"/>
                <w:szCs w:val="24"/>
              </w:rPr>
              <w:t>A and B</w:t>
            </w:r>
          </w:p>
        </w:tc>
      </w:tr>
      <w:tr w:rsidR="00A766EF" w14:paraId="51D1FDBE" w14:textId="77777777" w:rsidTr="006A5959">
        <w:tc>
          <w:tcPr>
            <w:tcW w:w="2409" w:type="dxa"/>
          </w:tcPr>
          <w:p w14:paraId="63DBB14C" w14:textId="77777777" w:rsidR="00A766EF" w:rsidRPr="003137AF" w:rsidRDefault="00A766EF" w:rsidP="003137AF">
            <w:pPr>
              <w:rPr>
                <w:rFonts w:ascii="Times New Roman" w:eastAsia="Times New Roman" w:hAnsi="Times New Roman" w:cs="Times New Roman"/>
                <w:sz w:val="24"/>
                <w:szCs w:val="24"/>
                <w:lang w:bidi="bo-CN"/>
              </w:rPr>
            </w:pPr>
            <w:proofErr w:type="spellStart"/>
            <w:r w:rsidRPr="00C62DD8">
              <w:rPr>
                <w:rFonts w:ascii="Times New Roman" w:hAnsi="Times New Roman" w:cs="Times New Roman"/>
                <w:sz w:val="24"/>
                <w:szCs w:val="24"/>
              </w:rPr>
              <w:t>Buwal</w:t>
            </w:r>
            <w:proofErr w:type="spellEnd"/>
            <w:r w:rsidR="003137AF">
              <w:rPr>
                <w:rFonts w:ascii="Times New Roman" w:hAnsi="Times New Roman" w:cs="Times New Roman"/>
                <w:sz w:val="24"/>
                <w:szCs w:val="24"/>
              </w:rPr>
              <w:t xml:space="preserve"> [</w:t>
            </w:r>
            <w:proofErr w:type="spellStart"/>
            <w:r w:rsidR="003137AF" w:rsidRPr="0075005E">
              <w:rPr>
                <w:rFonts w:ascii="Times New Roman" w:eastAsia="Times New Roman" w:hAnsi="Times New Roman" w:cs="Times New Roman"/>
                <w:sz w:val="24"/>
                <w:szCs w:val="24"/>
                <w:lang w:bidi="bo-CN"/>
              </w:rPr>
              <w:t>bhs</w:t>
            </w:r>
            <w:proofErr w:type="spellEnd"/>
            <w:r w:rsidR="003137AF" w:rsidRPr="0075005E">
              <w:rPr>
                <w:rFonts w:ascii="Times New Roman" w:eastAsia="Times New Roman" w:hAnsi="Times New Roman" w:cs="Times New Roman"/>
                <w:sz w:val="24"/>
                <w:szCs w:val="24"/>
                <w:lang w:bidi="bo-CN"/>
              </w:rPr>
              <w:t>-C</w:t>
            </w:r>
            <w:r w:rsidR="003137AF">
              <w:rPr>
                <w:rFonts w:ascii="Times New Roman" w:eastAsia="Times New Roman" w:hAnsi="Times New Roman" w:cs="Times New Roman"/>
                <w:sz w:val="24"/>
                <w:szCs w:val="24"/>
                <w:lang w:bidi="bo-CN"/>
              </w:rPr>
              <w:t>MR]</w:t>
            </w:r>
          </w:p>
        </w:tc>
        <w:tc>
          <w:tcPr>
            <w:tcW w:w="1381" w:type="dxa"/>
          </w:tcPr>
          <w:p w14:paraId="7E2D9203" w14:textId="77777777" w:rsidR="00A766EF" w:rsidRPr="00C62DD8" w:rsidRDefault="00A766EF" w:rsidP="000B0538">
            <w:pPr>
              <w:pStyle w:val="NoSpacing"/>
              <w:rPr>
                <w:rFonts w:ascii="Times New Roman" w:hAnsi="Times New Roman" w:cs="Times New Roman"/>
                <w:sz w:val="24"/>
                <w:szCs w:val="24"/>
              </w:rPr>
            </w:pPr>
            <w:proofErr w:type="spellStart"/>
            <w:r w:rsidRPr="00C62DD8">
              <w:rPr>
                <w:rFonts w:ascii="Times New Roman" w:hAnsi="Times New Roman" w:cs="Times New Roman"/>
                <w:iCs/>
                <w:sz w:val="24"/>
                <w:szCs w:val="24"/>
              </w:rPr>
              <w:t>akā</w:t>
            </w:r>
            <w:proofErr w:type="spellEnd"/>
          </w:p>
        </w:tc>
        <w:tc>
          <w:tcPr>
            <w:tcW w:w="1628" w:type="dxa"/>
          </w:tcPr>
          <w:p w14:paraId="35478263" w14:textId="77777777" w:rsidR="00A766EF" w:rsidRPr="00C62DD8" w:rsidRDefault="00A766EF" w:rsidP="000B0538">
            <w:pPr>
              <w:pStyle w:val="NoSpacing"/>
              <w:rPr>
                <w:rFonts w:ascii="Times New Roman" w:hAnsi="Times New Roman" w:cs="Times New Roman"/>
                <w:sz w:val="24"/>
                <w:szCs w:val="24"/>
              </w:rPr>
            </w:pPr>
            <w:proofErr w:type="spellStart"/>
            <w:r w:rsidRPr="00C62DD8">
              <w:rPr>
                <w:rFonts w:ascii="Times New Roman" w:hAnsi="Times New Roman" w:cs="Times New Roman"/>
                <w:color w:val="000000"/>
                <w:sz w:val="24"/>
                <w:szCs w:val="24"/>
              </w:rPr>
              <w:t>kʷáw</w:t>
            </w:r>
            <w:proofErr w:type="spellEnd"/>
          </w:p>
        </w:tc>
        <w:tc>
          <w:tcPr>
            <w:tcW w:w="2160" w:type="dxa"/>
          </w:tcPr>
          <w:p w14:paraId="1361EF34" w14:textId="77777777" w:rsidR="00A766EF" w:rsidRPr="00C62DD8" w:rsidRDefault="00A766EF" w:rsidP="000B0538">
            <w:pPr>
              <w:pStyle w:val="NoSpacing"/>
              <w:rPr>
                <w:rFonts w:ascii="Times New Roman" w:hAnsi="Times New Roman" w:cs="Times New Roman"/>
                <w:sz w:val="24"/>
                <w:szCs w:val="24"/>
              </w:rPr>
            </w:pPr>
            <w:proofErr w:type="spellStart"/>
            <w:r w:rsidRPr="00C62DD8">
              <w:rPr>
                <w:rFonts w:ascii="Times New Roman" w:eastAsia="DoulosSIL" w:hAnsi="Times New Roman" w:cs="Times New Roman"/>
                <w:sz w:val="24"/>
                <w:szCs w:val="24"/>
              </w:rPr>
              <w:t>áskʷāw</w:t>
            </w:r>
            <w:proofErr w:type="spellEnd"/>
            <w:r w:rsidRPr="00C62DD8">
              <w:rPr>
                <w:rFonts w:ascii="Times New Roman" w:eastAsia="DoulosSIL" w:hAnsi="Times New Roman" w:cs="Times New Roman"/>
                <w:sz w:val="24"/>
                <w:szCs w:val="24"/>
              </w:rPr>
              <w:t xml:space="preserve">/ </w:t>
            </w:r>
            <w:proofErr w:type="spellStart"/>
            <w:r w:rsidRPr="00C62DD8">
              <w:rPr>
                <w:rFonts w:ascii="Times New Roman" w:eastAsia="DoulosSIL" w:hAnsi="Times New Roman" w:cs="Times New Roman"/>
                <w:sz w:val="24"/>
                <w:szCs w:val="24"/>
              </w:rPr>
              <w:t>ákʷāw</w:t>
            </w:r>
            <w:proofErr w:type="spellEnd"/>
          </w:p>
        </w:tc>
        <w:tc>
          <w:tcPr>
            <w:tcW w:w="1881" w:type="dxa"/>
          </w:tcPr>
          <w:p w14:paraId="2F224C33" w14:textId="77777777" w:rsidR="00A766EF" w:rsidRPr="00C62DD8" w:rsidRDefault="00057EB0" w:rsidP="004149B6">
            <w:pPr>
              <w:pStyle w:val="NoSpacing"/>
              <w:rPr>
                <w:rFonts w:ascii="Times New Roman" w:hAnsi="Times New Roman" w:cs="Times New Roman"/>
                <w:sz w:val="24"/>
                <w:szCs w:val="24"/>
              </w:rPr>
            </w:pPr>
            <w:r>
              <w:rPr>
                <w:rFonts w:ascii="Times New Roman" w:hAnsi="Times New Roman" w:cs="Times New Roman"/>
                <w:sz w:val="24"/>
                <w:szCs w:val="24"/>
              </w:rPr>
              <w:t xml:space="preserve">A~B and </w:t>
            </w:r>
            <w:r w:rsidR="00A224B9">
              <w:rPr>
                <w:rFonts w:ascii="Times New Roman" w:hAnsi="Times New Roman" w:cs="Times New Roman"/>
                <w:sz w:val="24"/>
                <w:szCs w:val="24"/>
              </w:rPr>
              <w:t>B~C</w:t>
            </w:r>
            <w:r>
              <w:rPr>
                <w:rFonts w:ascii="Times New Roman" w:hAnsi="Times New Roman" w:cs="Times New Roman"/>
                <w:sz w:val="24"/>
                <w:szCs w:val="24"/>
              </w:rPr>
              <w:t xml:space="preserve"> </w:t>
            </w:r>
          </w:p>
        </w:tc>
      </w:tr>
    </w:tbl>
    <w:p w14:paraId="00004B3A" w14:textId="77777777" w:rsidR="00057EB0" w:rsidRDefault="00057EB0" w:rsidP="000B0538">
      <w:pPr>
        <w:pStyle w:val="NoSpacing"/>
        <w:rPr>
          <w:rFonts w:ascii="Times New Roman" w:hAnsi="Times New Roman" w:cs="Times New Roman"/>
          <w:iCs/>
          <w:sz w:val="24"/>
          <w:szCs w:val="24"/>
        </w:rPr>
      </w:pPr>
    </w:p>
    <w:p w14:paraId="2652A472" w14:textId="77777777" w:rsidR="0023709C" w:rsidRDefault="0023709C" w:rsidP="0023709C">
      <w:pPr>
        <w:pStyle w:val="NoSpacing"/>
        <w:jc w:val="center"/>
        <w:rPr>
          <w:rFonts w:ascii="Times New Roman" w:hAnsi="Times New Roman" w:cs="Times New Roman"/>
          <w:i/>
          <w:sz w:val="24"/>
          <w:szCs w:val="24"/>
        </w:rPr>
      </w:pPr>
      <w:r>
        <w:rPr>
          <w:rFonts w:ascii="Times New Roman" w:hAnsi="Times New Roman" w:cs="Times New Roman"/>
          <w:i/>
          <w:sz w:val="24"/>
          <w:szCs w:val="24"/>
        </w:rPr>
        <w:t>Table 1. The NEC cycle forms in Chadic</w:t>
      </w:r>
    </w:p>
    <w:p w14:paraId="4B7B81FB" w14:textId="77777777" w:rsidR="0023709C" w:rsidRPr="0023709C" w:rsidRDefault="0023709C" w:rsidP="0023709C">
      <w:pPr>
        <w:pStyle w:val="NoSpacing"/>
        <w:jc w:val="center"/>
        <w:rPr>
          <w:rFonts w:ascii="Times New Roman" w:hAnsi="Times New Roman" w:cs="Times New Roman"/>
          <w:i/>
          <w:sz w:val="24"/>
          <w:szCs w:val="24"/>
        </w:rPr>
      </w:pPr>
    </w:p>
    <w:p w14:paraId="5C365645" w14:textId="43D195D0" w:rsidR="003137AF" w:rsidRDefault="003137AF" w:rsidP="003137A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have noted in this paper that Type A languages are common in Chadic; indeed, there are </w:t>
      </w:r>
      <w:ins w:id="2734" w:author="Marielle Moraine Butters" w:date="2019-06-17T08:38:00Z">
        <w:r w:rsidR="002A3D63" w:rsidRPr="002A3D63">
          <w:rPr>
            <w:rFonts w:ascii="Times New Roman" w:hAnsi="Times New Roman" w:cs="Times New Roman"/>
            <w:sz w:val="24"/>
            <w:szCs w:val="24"/>
            <w:highlight w:val="yellow"/>
            <w:rPrChange w:id="2735" w:author="Marielle Moraine Butters" w:date="2019-06-17T08:38:00Z">
              <w:rPr>
                <w:rFonts w:ascii="Times New Roman" w:hAnsi="Times New Roman" w:cs="Times New Roman"/>
                <w:sz w:val="24"/>
                <w:szCs w:val="24"/>
              </w:rPr>
            </w:rPrChange>
          </w:rPr>
          <w:t>a fair number of</w:t>
        </w:r>
        <w:r w:rsidR="002A3D63">
          <w:rPr>
            <w:rFonts w:ascii="Times New Roman" w:hAnsi="Times New Roman" w:cs="Times New Roman"/>
            <w:sz w:val="24"/>
            <w:szCs w:val="24"/>
          </w:rPr>
          <w:t xml:space="preserve"> </w:t>
        </w:r>
      </w:ins>
      <w:r>
        <w:rPr>
          <w:rFonts w:ascii="Times New Roman" w:hAnsi="Times New Roman" w:cs="Times New Roman"/>
          <w:sz w:val="24"/>
          <w:szCs w:val="24"/>
        </w:rPr>
        <w:t xml:space="preserve">examples of Type A languages beyond those </w:t>
      </w:r>
      <w:r w:rsidR="00081226">
        <w:rPr>
          <w:rFonts w:ascii="Times New Roman" w:hAnsi="Times New Roman" w:cs="Times New Roman"/>
          <w:sz w:val="24"/>
          <w:szCs w:val="24"/>
        </w:rPr>
        <w:t>included herein.</w:t>
      </w:r>
      <w:r>
        <w:rPr>
          <w:rFonts w:ascii="Times New Roman" w:hAnsi="Times New Roman" w:cs="Times New Roman"/>
          <w:sz w:val="24"/>
          <w:szCs w:val="24"/>
        </w:rPr>
        <w:t xml:space="preserve"> Languages of this type are likely to exist for a considerable </w:t>
      </w:r>
      <w:proofErr w:type="gramStart"/>
      <w:r>
        <w:rPr>
          <w:rFonts w:ascii="Times New Roman" w:hAnsi="Times New Roman" w:cs="Times New Roman"/>
          <w:sz w:val="24"/>
          <w:szCs w:val="24"/>
        </w:rPr>
        <w:t>period of time</w:t>
      </w:r>
      <w:proofErr w:type="gramEnd"/>
      <w:r>
        <w:rPr>
          <w:rFonts w:ascii="Times New Roman" w:hAnsi="Times New Roman" w:cs="Times New Roman"/>
          <w:sz w:val="24"/>
          <w:szCs w:val="24"/>
        </w:rPr>
        <w:t xml:space="preserve"> due to the high level of productivity where the verbal </w:t>
      </w:r>
      <w:proofErr w:type="spellStart"/>
      <w:r>
        <w:rPr>
          <w:rFonts w:ascii="Times New Roman" w:hAnsi="Times New Roman" w:cs="Times New Roman"/>
          <w:sz w:val="24"/>
          <w:szCs w:val="24"/>
        </w:rPr>
        <w:t>negator</w:t>
      </w:r>
      <w:proofErr w:type="spellEnd"/>
      <w:r>
        <w:rPr>
          <w:rFonts w:ascii="Times New Roman" w:hAnsi="Times New Roman" w:cs="Times New Roman"/>
          <w:sz w:val="24"/>
          <w:szCs w:val="24"/>
        </w:rPr>
        <w:t xml:space="preserve"> applies to the existential predicate in a similar manner as it applies in negating other features of a clause. </w:t>
      </w:r>
      <w:del w:id="2736" w:author="Marielle Moraine Butters" w:date="2019-06-17T08:39:00Z">
        <w:r w:rsidRPr="0054316C" w:rsidDel="0054316C">
          <w:rPr>
            <w:rFonts w:ascii="Times New Roman" w:hAnsi="Times New Roman" w:cs="Times New Roman"/>
            <w:sz w:val="24"/>
            <w:szCs w:val="24"/>
            <w:highlight w:val="yellow"/>
            <w:rPrChange w:id="2737" w:author="Marielle Moraine Butters" w:date="2019-06-17T08:39:00Z">
              <w:rPr>
                <w:rFonts w:ascii="Times New Roman" w:hAnsi="Times New Roman" w:cs="Times New Roman"/>
                <w:sz w:val="24"/>
                <w:szCs w:val="24"/>
              </w:rPr>
            </w:rPrChange>
          </w:rPr>
          <w:delText xml:space="preserve">Given </w:delText>
        </w:r>
      </w:del>
      <w:ins w:id="2738" w:author="Marielle Moraine Butters" w:date="2019-06-17T08:39:00Z">
        <w:r w:rsidR="0054316C" w:rsidRPr="0054316C">
          <w:rPr>
            <w:rFonts w:ascii="Times New Roman" w:hAnsi="Times New Roman" w:cs="Times New Roman"/>
            <w:sz w:val="24"/>
            <w:szCs w:val="24"/>
            <w:highlight w:val="yellow"/>
            <w:rPrChange w:id="2739" w:author="Marielle Moraine Butters" w:date="2019-06-17T08:39:00Z">
              <w:rPr>
                <w:rFonts w:ascii="Times New Roman" w:hAnsi="Times New Roman" w:cs="Times New Roman"/>
                <w:sz w:val="24"/>
                <w:szCs w:val="24"/>
              </w:rPr>
            </w:rPrChange>
          </w:rPr>
          <w:t>Because of</w:t>
        </w:r>
        <w:r w:rsidR="0054316C">
          <w:rPr>
            <w:rFonts w:ascii="Times New Roman" w:hAnsi="Times New Roman" w:cs="Times New Roman"/>
            <w:sz w:val="24"/>
            <w:szCs w:val="24"/>
          </w:rPr>
          <w:t xml:space="preserve"> </w:t>
        </w:r>
      </w:ins>
      <w:r>
        <w:rPr>
          <w:rFonts w:ascii="Times New Roman" w:hAnsi="Times New Roman" w:cs="Times New Roman"/>
          <w:sz w:val="24"/>
          <w:szCs w:val="24"/>
        </w:rPr>
        <w:t xml:space="preserve">the period of time that this stage is likely to endure, it is understandable that there are several examples of this type. There are also a number of examples of Type B, some of which (as in Mina) appear to be diachronically young.  </w:t>
      </w:r>
      <w:r w:rsidR="003B0BBB">
        <w:rPr>
          <w:rFonts w:ascii="Times New Roman" w:hAnsi="Times New Roman" w:cs="Times New Roman"/>
          <w:sz w:val="24"/>
          <w:szCs w:val="24"/>
        </w:rPr>
        <w:t>Due to</w:t>
      </w:r>
      <w:r>
        <w:rPr>
          <w:rFonts w:ascii="Times New Roman" w:hAnsi="Times New Roman" w:cs="Times New Roman"/>
          <w:sz w:val="24"/>
          <w:szCs w:val="24"/>
        </w:rPr>
        <w:t xml:space="preserve"> the continued presence of a positive existential predicate, it is difficult to find languages that are purely Type B, </w:t>
      </w:r>
      <w:r w:rsidR="00081226">
        <w:rPr>
          <w:rFonts w:ascii="Times New Roman" w:hAnsi="Times New Roman" w:cs="Times New Roman"/>
          <w:sz w:val="24"/>
          <w:szCs w:val="24"/>
        </w:rPr>
        <w:t>as the</w:t>
      </w:r>
      <w:r>
        <w:rPr>
          <w:rFonts w:ascii="Times New Roman" w:hAnsi="Times New Roman" w:cs="Times New Roman"/>
          <w:sz w:val="24"/>
          <w:szCs w:val="24"/>
        </w:rPr>
        <w:t xml:space="preserve"> Type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strategy </w:t>
      </w:r>
      <w:r w:rsidR="00081226">
        <w:rPr>
          <w:rFonts w:ascii="Times New Roman" w:hAnsi="Times New Roman" w:cs="Times New Roman"/>
          <w:sz w:val="24"/>
          <w:szCs w:val="24"/>
        </w:rPr>
        <w:t>endures</w:t>
      </w:r>
      <w:r>
        <w:rPr>
          <w:rFonts w:ascii="Times New Roman" w:hAnsi="Times New Roman" w:cs="Times New Roman"/>
          <w:sz w:val="24"/>
          <w:szCs w:val="24"/>
        </w:rPr>
        <w:t xml:space="preserve">. </w:t>
      </w:r>
    </w:p>
    <w:p w14:paraId="2B9877F9" w14:textId="77777777" w:rsidR="004149B6" w:rsidRDefault="003B0BBB" w:rsidP="00331F6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Given constraints on</w:t>
      </w:r>
      <w:r w:rsidR="003137AF">
        <w:rPr>
          <w:rFonts w:ascii="Times New Roman" w:hAnsi="Times New Roman" w:cs="Times New Roman"/>
          <w:sz w:val="24"/>
          <w:szCs w:val="24"/>
        </w:rPr>
        <w:t xml:space="preserve"> time and resources,</w:t>
      </w:r>
      <w:r w:rsidR="00331F69">
        <w:rPr>
          <w:rFonts w:ascii="Times New Roman" w:hAnsi="Times New Roman" w:cs="Times New Roman"/>
          <w:sz w:val="24"/>
          <w:szCs w:val="24"/>
        </w:rPr>
        <w:t xml:space="preserve"> I have not addressed every Chadic languag</w:t>
      </w:r>
      <w:r w:rsidR="003137AF">
        <w:rPr>
          <w:rFonts w:ascii="Times New Roman" w:hAnsi="Times New Roman" w:cs="Times New Roman"/>
          <w:sz w:val="24"/>
          <w:szCs w:val="24"/>
        </w:rPr>
        <w:t>e</w:t>
      </w:r>
      <w:r w:rsidR="00331F69">
        <w:rPr>
          <w:rFonts w:ascii="Times New Roman" w:hAnsi="Times New Roman" w:cs="Times New Roman"/>
          <w:sz w:val="24"/>
          <w:szCs w:val="24"/>
        </w:rPr>
        <w:t>, but from the available evidence, Type C certainly appears to be uncommon</w:t>
      </w:r>
      <w:r w:rsidR="003137AF">
        <w:rPr>
          <w:rFonts w:ascii="Times New Roman" w:hAnsi="Times New Roman" w:cs="Times New Roman"/>
          <w:sz w:val="24"/>
          <w:szCs w:val="24"/>
        </w:rPr>
        <w:t xml:space="preserve">. Croft (1991: 18) observes that the rarity of this type </w:t>
      </w:r>
      <w:r w:rsidR="003137AF" w:rsidRPr="00331F69">
        <w:rPr>
          <w:rFonts w:ascii="Times New Roman" w:hAnsi="Times New Roman" w:cs="Times New Roman"/>
          <w:sz w:val="24"/>
          <w:szCs w:val="24"/>
        </w:rPr>
        <w:t>“</w:t>
      </w:r>
      <w:r w:rsidR="003137AF" w:rsidRPr="003137AF">
        <w:rPr>
          <w:rFonts w:ascii="Times New Roman" w:hAnsi="Times New Roman" w:cs="Times New Roman"/>
          <w:sz w:val="24"/>
          <w:szCs w:val="24"/>
        </w:rPr>
        <w:t>is due to the special status of t</w:t>
      </w:r>
      <w:r w:rsidR="00081226">
        <w:rPr>
          <w:rFonts w:ascii="Times New Roman" w:hAnsi="Times New Roman" w:cs="Times New Roman"/>
          <w:sz w:val="24"/>
          <w:szCs w:val="24"/>
        </w:rPr>
        <w:t>he existential situation as a '</w:t>
      </w:r>
      <w:r w:rsidR="003137AF" w:rsidRPr="003137AF">
        <w:rPr>
          <w:rFonts w:ascii="Times New Roman" w:hAnsi="Times New Roman" w:cs="Times New Roman"/>
          <w:sz w:val="24"/>
          <w:szCs w:val="24"/>
        </w:rPr>
        <w:t xml:space="preserve">nonverbal' predication, and to the association of negation and emphasis.”  </w:t>
      </w:r>
      <w:r w:rsidR="00331F69">
        <w:rPr>
          <w:rFonts w:ascii="Times New Roman" w:hAnsi="Times New Roman" w:cs="Times New Roman"/>
          <w:sz w:val="24"/>
          <w:szCs w:val="24"/>
        </w:rPr>
        <w:t xml:space="preserve">Where this type does appear, it is unlikely to endure for long before a distinct existential form crops up alongside the negative existential-cum-verbal </w:t>
      </w:r>
      <w:proofErr w:type="spellStart"/>
      <w:r w:rsidR="00331F69">
        <w:rPr>
          <w:rFonts w:ascii="Times New Roman" w:hAnsi="Times New Roman" w:cs="Times New Roman"/>
          <w:sz w:val="24"/>
          <w:szCs w:val="24"/>
        </w:rPr>
        <w:t>negator</w:t>
      </w:r>
      <w:proofErr w:type="spellEnd"/>
      <w:r w:rsidR="00331F69">
        <w:rPr>
          <w:rFonts w:ascii="Times New Roman" w:hAnsi="Times New Roman" w:cs="Times New Roman"/>
          <w:sz w:val="24"/>
          <w:szCs w:val="24"/>
        </w:rPr>
        <w:t xml:space="preserve">. </w:t>
      </w:r>
    </w:p>
    <w:p w14:paraId="133F5C4F" w14:textId="39FD55F9" w:rsidR="003B0BBB" w:rsidRPr="006A5959" w:rsidRDefault="004149B6" w:rsidP="006A5959">
      <w:pPr>
        <w:pStyle w:val="NoSpacing"/>
        <w:spacing w:line="480" w:lineRule="auto"/>
        <w:ind w:firstLine="720"/>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Generally, it is </w:t>
      </w:r>
      <w:r w:rsidR="00057EB0">
        <w:rPr>
          <w:rFonts w:ascii="Times New Roman" w:hAnsi="Times New Roman" w:cs="Times New Roman"/>
          <w:sz w:val="24"/>
          <w:szCs w:val="24"/>
        </w:rPr>
        <w:t xml:space="preserve">more common to find evidence of variable stages in </w:t>
      </w:r>
      <w:r w:rsidR="00A224B9">
        <w:rPr>
          <w:rFonts w:ascii="Times New Roman" w:hAnsi="Times New Roman" w:cs="Times New Roman"/>
          <w:sz w:val="24"/>
          <w:szCs w:val="24"/>
        </w:rPr>
        <w:t xml:space="preserve">Chadic languages </w:t>
      </w:r>
      <w:r w:rsidR="00057EB0">
        <w:rPr>
          <w:rFonts w:ascii="Times New Roman" w:hAnsi="Times New Roman" w:cs="Times New Roman"/>
          <w:sz w:val="24"/>
          <w:szCs w:val="24"/>
        </w:rPr>
        <w:t>than non-variable stages</w:t>
      </w:r>
      <w:r w:rsidR="00687F65">
        <w:rPr>
          <w:rFonts w:ascii="Times New Roman" w:hAnsi="Times New Roman" w:cs="Times New Roman"/>
          <w:sz w:val="24"/>
          <w:szCs w:val="24"/>
        </w:rPr>
        <w:t xml:space="preserve">, which is unsurprising given that languages are not restricted to any one stage of the NEC at a given time; as new methods for negating existential predicates </w:t>
      </w:r>
      <w:proofErr w:type="gramStart"/>
      <w:r w:rsidR="00687F65">
        <w:rPr>
          <w:rFonts w:ascii="Times New Roman" w:hAnsi="Times New Roman" w:cs="Times New Roman"/>
          <w:sz w:val="24"/>
          <w:szCs w:val="24"/>
        </w:rPr>
        <w:t>emerge,</w:t>
      </w:r>
      <w:proofErr w:type="gramEnd"/>
      <w:r w:rsidR="00687F65">
        <w:rPr>
          <w:rFonts w:ascii="Times New Roman" w:hAnsi="Times New Roman" w:cs="Times New Roman"/>
          <w:sz w:val="24"/>
          <w:szCs w:val="24"/>
        </w:rPr>
        <w:t xml:space="preserve"> old forms are not necessarily lost, though often become restricted</w:t>
      </w:r>
      <w:r w:rsidR="003137AF">
        <w:rPr>
          <w:rFonts w:ascii="Times New Roman" w:hAnsi="Times New Roman" w:cs="Times New Roman"/>
          <w:sz w:val="24"/>
          <w:szCs w:val="24"/>
        </w:rPr>
        <w:t xml:space="preserve"> to certain domains of speech. </w:t>
      </w:r>
      <w:r w:rsidR="00842CD3">
        <w:rPr>
          <w:rFonts w:ascii="Times New Roman" w:hAnsi="Times New Roman" w:cs="Times New Roman"/>
          <w:sz w:val="24"/>
          <w:szCs w:val="24"/>
        </w:rPr>
        <w:t>T</w:t>
      </w:r>
      <w:r w:rsidR="003137AF">
        <w:rPr>
          <w:rFonts w:ascii="Times New Roman" w:hAnsi="Times New Roman" w:cs="Times New Roman"/>
          <w:sz w:val="24"/>
          <w:szCs w:val="24"/>
        </w:rPr>
        <w:t>he</w:t>
      </w:r>
      <w:r w:rsidR="00842CD3">
        <w:rPr>
          <w:rFonts w:ascii="Times New Roman" w:hAnsi="Times New Roman" w:cs="Times New Roman"/>
          <w:sz w:val="24"/>
          <w:szCs w:val="24"/>
        </w:rPr>
        <w:t xml:space="preserve"> B~C </w:t>
      </w:r>
      <w:r w:rsidR="003137AF">
        <w:rPr>
          <w:rFonts w:ascii="Times New Roman" w:hAnsi="Times New Roman" w:cs="Times New Roman"/>
          <w:sz w:val="24"/>
          <w:szCs w:val="24"/>
        </w:rPr>
        <w:t xml:space="preserve">stage is perhaps the most interesting in that </w:t>
      </w:r>
      <w:r w:rsidR="00687F65">
        <w:rPr>
          <w:rFonts w:ascii="Times New Roman" w:hAnsi="Times New Roman" w:cs="Times New Roman"/>
          <w:sz w:val="24"/>
          <w:szCs w:val="24"/>
        </w:rPr>
        <w:t>it sheds</w:t>
      </w:r>
      <w:r w:rsidR="00F9550C">
        <w:rPr>
          <w:rFonts w:ascii="Times New Roman" w:hAnsi="Times New Roman" w:cs="Times New Roman"/>
          <w:sz w:val="24"/>
          <w:szCs w:val="24"/>
        </w:rPr>
        <w:t xml:space="preserve"> the most</w:t>
      </w:r>
      <w:r w:rsidR="00687F65">
        <w:rPr>
          <w:rFonts w:ascii="Times New Roman" w:hAnsi="Times New Roman" w:cs="Times New Roman"/>
          <w:sz w:val="24"/>
          <w:szCs w:val="24"/>
        </w:rPr>
        <w:t xml:space="preserve"> light on the functions of negation and negative existential predicates</w:t>
      </w:r>
      <w:r w:rsidR="003137AF">
        <w:rPr>
          <w:rFonts w:ascii="Times New Roman" w:hAnsi="Times New Roman" w:cs="Times New Roman"/>
          <w:sz w:val="24"/>
          <w:szCs w:val="24"/>
        </w:rPr>
        <w:t xml:space="preserve">, particularly the issue of which domains of the grammar begin to make use of the negative existential to perform verbal functions. Among the languages included in this paper, relevant domains include pragmatic dependence and aspect. For instance, in </w:t>
      </w:r>
      <w:proofErr w:type="spellStart"/>
      <w:r w:rsidR="003137AF">
        <w:rPr>
          <w:rFonts w:ascii="Times New Roman" w:hAnsi="Times New Roman" w:cs="Times New Roman"/>
          <w:sz w:val="24"/>
          <w:szCs w:val="24"/>
        </w:rPr>
        <w:t>Hdi</w:t>
      </w:r>
      <w:proofErr w:type="spellEnd"/>
      <w:r w:rsidR="003137AF">
        <w:rPr>
          <w:rFonts w:ascii="Times New Roman" w:hAnsi="Times New Roman" w:cs="Times New Roman"/>
          <w:sz w:val="24"/>
          <w:szCs w:val="24"/>
        </w:rPr>
        <w:t xml:space="preserve">, the negative existential is beginning to be used to </w:t>
      </w:r>
      <w:r w:rsidR="003137AF">
        <w:rPr>
          <w:rFonts w:ascii="Times New Roman" w:eastAsia="Times New Roman" w:hAnsi="Times New Roman" w:cs="Times New Roman"/>
          <w:color w:val="000000"/>
          <w:sz w:val="24"/>
          <w:szCs w:val="24"/>
          <w:lang w:bidi="bo-CN"/>
        </w:rPr>
        <w:t>code</w:t>
      </w:r>
      <w:r w:rsidR="003137AF" w:rsidRPr="004D4378">
        <w:rPr>
          <w:rFonts w:ascii="Times New Roman" w:eastAsia="Times New Roman" w:hAnsi="Times New Roman" w:cs="Times New Roman"/>
          <w:color w:val="000000"/>
          <w:sz w:val="24"/>
          <w:szCs w:val="24"/>
          <w:lang w:bidi="bo-CN"/>
        </w:rPr>
        <w:t xml:space="preserve"> </w:t>
      </w:r>
      <w:r w:rsidR="003137AF" w:rsidRPr="00720A28">
        <w:rPr>
          <w:rFonts w:ascii="Times New Roman" w:eastAsia="Times New Roman" w:hAnsi="Times New Roman" w:cs="Times New Roman"/>
          <w:color w:val="000000"/>
          <w:sz w:val="24"/>
          <w:szCs w:val="24"/>
          <w:lang w:bidi="bo-CN"/>
        </w:rPr>
        <w:t>negative subjunctive i</w:t>
      </w:r>
      <w:r w:rsidR="003137AF" w:rsidRPr="00BD0934">
        <w:rPr>
          <w:rFonts w:ascii="Times New Roman" w:eastAsia="Times New Roman" w:hAnsi="Times New Roman" w:cs="Times New Roman"/>
          <w:color w:val="000000"/>
          <w:sz w:val="24"/>
          <w:szCs w:val="24"/>
          <w:lang w:bidi="bo-CN"/>
        </w:rPr>
        <w:t>n imperfective as well as negative imperfective in the indicative mood</w:t>
      </w:r>
      <w:r w:rsidR="003137AF">
        <w:rPr>
          <w:rFonts w:ascii="Times New Roman" w:eastAsia="Times New Roman" w:hAnsi="Times New Roman" w:cs="Times New Roman"/>
          <w:color w:val="000000"/>
          <w:sz w:val="24"/>
          <w:szCs w:val="24"/>
          <w:lang w:bidi="bo-CN"/>
        </w:rPr>
        <w:t xml:space="preserve">. </w:t>
      </w:r>
      <w:r w:rsidR="003137AF">
        <w:rPr>
          <w:rFonts w:ascii="Times New Roman" w:eastAsia="Times New Roman" w:hAnsi="Times New Roman" w:cs="Times New Roman"/>
          <w:color w:val="000000"/>
          <w:sz w:val="24"/>
          <w:szCs w:val="24"/>
        </w:rPr>
        <w:t>In</w:t>
      </w:r>
      <w:r w:rsidR="00687F65">
        <w:rPr>
          <w:rFonts w:ascii="Times New Roman" w:eastAsia="Times New Roman" w:hAnsi="Times New Roman" w:cs="Times New Roman"/>
          <w:color w:val="000000"/>
          <w:sz w:val="24"/>
          <w:szCs w:val="24"/>
        </w:rPr>
        <w:t xml:space="preserve"> </w:t>
      </w:r>
      <w:proofErr w:type="spellStart"/>
      <w:r w:rsidR="00687F65">
        <w:rPr>
          <w:rFonts w:ascii="Times New Roman" w:eastAsia="Times New Roman" w:hAnsi="Times New Roman" w:cs="Times New Roman"/>
          <w:color w:val="000000"/>
          <w:sz w:val="24"/>
          <w:szCs w:val="24"/>
        </w:rPr>
        <w:t>Gude</w:t>
      </w:r>
      <w:proofErr w:type="spellEnd"/>
      <w:r w:rsidR="00687F65">
        <w:rPr>
          <w:rFonts w:ascii="Times New Roman" w:eastAsia="Times New Roman" w:hAnsi="Times New Roman" w:cs="Times New Roman"/>
          <w:color w:val="000000"/>
          <w:sz w:val="24"/>
          <w:szCs w:val="24"/>
        </w:rPr>
        <w:t xml:space="preserve">, </w:t>
      </w:r>
      <w:r w:rsidR="003137AF">
        <w:rPr>
          <w:rFonts w:ascii="Times New Roman" w:eastAsia="Times New Roman" w:hAnsi="Times New Roman" w:cs="Times New Roman"/>
          <w:color w:val="000000"/>
          <w:sz w:val="24"/>
          <w:szCs w:val="24"/>
        </w:rPr>
        <w:t xml:space="preserve">though a Type C language, the negative existential performs negation in all aspects, </w:t>
      </w:r>
      <w:r w:rsidR="00687F65">
        <w:rPr>
          <w:rFonts w:ascii="Times New Roman" w:eastAsia="Times New Roman" w:hAnsi="Times New Roman" w:cs="Times New Roman"/>
          <w:color w:val="000000"/>
          <w:sz w:val="24"/>
          <w:szCs w:val="24"/>
        </w:rPr>
        <w:t xml:space="preserve">but </w:t>
      </w:r>
      <w:r w:rsidR="003137AF">
        <w:rPr>
          <w:rFonts w:ascii="Times New Roman" w:eastAsia="Times New Roman" w:hAnsi="Times New Roman" w:cs="Times New Roman"/>
          <w:color w:val="000000"/>
          <w:sz w:val="24"/>
          <w:szCs w:val="24"/>
        </w:rPr>
        <w:t xml:space="preserve">completive aspect has an </w:t>
      </w:r>
      <w:r w:rsidR="003B0BBB">
        <w:rPr>
          <w:rFonts w:ascii="Times New Roman" w:eastAsia="Times New Roman" w:hAnsi="Times New Roman" w:cs="Times New Roman"/>
          <w:color w:val="000000"/>
          <w:sz w:val="24"/>
          <w:szCs w:val="24"/>
        </w:rPr>
        <w:t>alternative</w:t>
      </w:r>
      <w:r w:rsidR="003137AF">
        <w:rPr>
          <w:rFonts w:ascii="Times New Roman" w:eastAsia="Times New Roman" w:hAnsi="Times New Roman" w:cs="Times New Roman"/>
          <w:color w:val="000000"/>
          <w:sz w:val="24"/>
          <w:szCs w:val="24"/>
        </w:rPr>
        <w:t xml:space="preserve"> strategy in the negative. </w:t>
      </w:r>
      <w:proofErr w:type="spellStart"/>
      <w:r w:rsidR="00DD4CA8" w:rsidRPr="00CA2A09">
        <w:rPr>
          <w:rFonts w:ascii="Times New Roman" w:hAnsi="Times New Roman" w:cs="Times New Roman"/>
          <w:sz w:val="24"/>
          <w:szCs w:val="24"/>
        </w:rPr>
        <w:t>Miestamo</w:t>
      </w:r>
      <w:proofErr w:type="spellEnd"/>
      <w:r w:rsidR="00DD4CA8" w:rsidRPr="00CA2A09">
        <w:rPr>
          <w:rFonts w:ascii="Times New Roman" w:hAnsi="Times New Roman" w:cs="Times New Roman"/>
          <w:sz w:val="24"/>
          <w:szCs w:val="24"/>
        </w:rPr>
        <w:t xml:space="preserve"> and van der </w:t>
      </w:r>
      <w:proofErr w:type="spellStart"/>
      <w:r w:rsidR="00DD4CA8" w:rsidRPr="00CA2A09">
        <w:rPr>
          <w:rFonts w:ascii="Times New Roman" w:hAnsi="Times New Roman" w:cs="Times New Roman"/>
          <w:sz w:val="24"/>
          <w:szCs w:val="24"/>
        </w:rPr>
        <w:t>Auwera</w:t>
      </w:r>
      <w:proofErr w:type="spellEnd"/>
      <w:r w:rsidR="00DD4CA8" w:rsidRPr="00CA2A09">
        <w:rPr>
          <w:rFonts w:ascii="Times New Roman" w:hAnsi="Times New Roman" w:cs="Times New Roman"/>
          <w:sz w:val="24"/>
          <w:szCs w:val="24"/>
        </w:rPr>
        <w:t xml:space="preserve"> (</w:t>
      </w:r>
      <w:r w:rsidR="003137AF">
        <w:rPr>
          <w:rFonts w:ascii="Times New Roman" w:hAnsi="Times New Roman" w:cs="Times New Roman"/>
          <w:sz w:val="24"/>
          <w:szCs w:val="24"/>
        </w:rPr>
        <w:t>2011</w:t>
      </w:r>
      <w:r w:rsidR="00DD4CA8" w:rsidRPr="00CA2A09">
        <w:rPr>
          <w:rFonts w:ascii="Times New Roman" w:hAnsi="Times New Roman" w:cs="Times New Roman"/>
          <w:sz w:val="24"/>
          <w:szCs w:val="24"/>
        </w:rPr>
        <w:t xml:space="preserve">) find that the restriction of aspectual categories under negation is </w:t>
      </w:r>
      <w:r w:rsidR="00DD4CA8">
        <w:rPr>
          <w:rFonts w:ascii="Times New Roman" w:hAnsi="Times New Roman" w:cs="Times New Roman"/>
          <w:sz w:val="24"/>
          <w:szCs w:val="24"/>
        </w:rPr>
        <w:t>especially</w:t>
      </w:r>
      <w:r w:rsidR="00DD4CA8" w:rsidRPr="00CA2A09">
        <w:rPr>
          <w:rFonts w:ascii="Times New Roman" w:hAnsi="Times New Roman" w:cs="Times New Roman"/>
          <w:sz w:val="24"/>
          <w:szCs w:val="24"/>
        </w:rPr>
        <w:t xml:space="preserve"> apparent in African languages, </w:t>
      </w:r>
      <w:r w:rsidR="00DD4CA8">
        <w:rPr>
          <w:rFonts w:ascii="Times New Roman" w:hAnsi="Times New Roman" w:cs="Times New Roman"/>
          <w:sz w:val="24"/>
          <w:szCs w:val="24"/>
        </w:rPr>
        <w:t>most notably those grouped in Nigeria (</w:t>
      </w:r>
      <w:r w:rsidR="00DD4CA8" w:rsidRPr="00CA2A09">
        <w:rPr>
          <w:rFonts w:ascii="Times New Roman" w:hAnsi="Times New Roman" w:cs="Times New Roman"/>
          <w:sz w:val="24"/>
          <w:szCs w:val="24"/>
        </w:rPr>
        <w:t>Niger-Co</w:t>
      </w:r>
      <w:r w:rsidR="00DD4CA8">
        <w:rPr>
          <w:rFonts w:ascii="Times New Roman" w:hAnsi="Times New Roman" w:cs="Times New Roman"/>
          <w:sz w:val="24"/>
          <w:szCs w:val="24"/>
        </w:rPr>
        <w:t xml:space="preserve">ngo, Nilo-Saharan and Chadic). </w:t>
      </w:r>
      <w:del w:id="2740" w:author="Marielle Moraine Butters" w:date="2019-06-17T08:41:00Z">
        <w:r w:rsidR="003137AF" w:rsidRPr="0054316C" w:rsidDel="0054316C">
          <w:rPr>
            <w:rFonts w:ascii="Times New Roman" w:hAnsi="Times New Roman" w:cs="Times New Roman"/>
            <w:sz w:val="24"/>
            <w:szCs w:val="24"/>
            <w:highlight w:val="yellow"/>
            <w:rPrChange w:id="2741" w:author="Marielle Moraine Butters" w:date="2019-06-17T08:41:00Z">
              <w:rPr>
                <w:rFonts w:ascii="Times New Roman" w:hAnsi="Times New Roman" w:cs="Times New Roman"/>
                <w:sz w:val="24"/>
                <w:szCs w:val="24"/>
              </w:rPr>
            </w:rPrChange>
          </w:rPr>
          <w:delText>There has been additional</w:delText>
        </w:r>
      </w:del>
      <w:ins w:id="2742" w:author="Marielle Moraine Butters" w:date="2019-06-17T08:41:00Z">
        <w:r w:rsidR="0054316C" w:rsidRPr="0054316C">
          <w:rPr>
            <w:rFonts w:ascii="Times New Roman" w:hAnsi="Times New Roman" w:cs="Times New Roman"/>
            <w:sz w:val="24"/>
            <w:szCs w:val="24"/>
            <w:highlight w:val="yellow"/>
            <w:rPrChange w:id="2743" w:author="Marielle Moraine Butters" w:date="2019-06-17T08:41:00Z">
              <w:rPr>
                <w:rFonts w:ascii="Times New Roman" w:hAnsi="Times New Roman" w:cs="Times New Roman"/>
                <w:sz w:val="24"/>
                <w:szCs w:val="24"/>
              </w:rPr>
            </w:rPrChange>
          </w:rPr>
          <w:t>Additional</w:t>
        </w:r>
      </w:ins>
      <w:r w:rsidR="003137AF" w:rsidRPr="0054316C">
        <w:rPr>
          <w:rFonts w:ascii="Times New Roman" w:hAnsi="Times New Roman" w:cs="Times New Roman"/>
          <w:sz w:val="24"/>
          <w:szCs w:val="24"/>
          <w:highlight w:val="yellow"/>
          <w:rPrChange w:id="2744" w:author="Marielle Moraine Butters" w:date="2019-06-17T08:41:00Z">
            <w:rPr>
              <w:rFonts w:ascii="Times New Roman" w:hAnsi="Times New Roman" w:cs="Times New Roman"/>
              <w:sz w:val="24"/>
              <w:szCs w:val="24"/>
            </w:rPr>
          </w:rPrChange>
        </w:rPr>
        <w:t xml:space="preserve"> cross-linguistic evidence </w:t>
      </w:r>
      <w:ins w:id="2745" w:author="Marielle Moraine Butters" w:date="2019-06-17T08:41:00Z">
        <w:r w:rsidR="0054316C" w:rsidRPr="0054316C">
          <w:rPr>
            <w:rFonts w:ascii="Times New Roman" w:hAnsi="Times New Roman" w:cs="Times New Roman"/>
            <w:sz w:val="24"/>
            <w:szCs w:val="24"/>
            <w:highlight w:val="yellow"/>
            <w:rPrChange w:id="2746" w:author="Marielle Moraine Butters" w:date="2019-06-17T08:41:00Z">
              <w:rPr>
                <w:rFonts w:ascii="Times New Roman" w:hAnsi="Times New Roman" w:cs="Times New Roman"/>
                <w:sz w:val="24"/>
                <w:szCs w:val="24"/>
              </w:rPr>
            </w:rPrChange>
          </w:rPr>
          <w:t>suggests</w:t>
        </w:r>
        <w:r w:rsidR="0054316C">
          <w:rPr>
            <w:rFonts w:ascii="Times New Roman" w:hAnsi="Times New Roman" w:cs="Times New Roman"/>
            <w:sz w:val="24"/>
            <w:szCs w:val="24"/>
          </w:rPr>
          <w:t xml:space="preserve"> </w:t>
        </w:r>
      </w:ins>
      <w:r w:rsidR="003137AF" w:rsidRPr="0054316C">
        <w:rPr>
          <w:rFonts w:ascii="Times New Roman" w:hAnsi="Times New Roman" w:cs="Times New Roman"/>
          <w:sz w:val="24"/>
          <w:szCs w:val="24"/>
          <w:highlight w:val="yellow"/>
          <w:rPrChange w:id="2747" w:author="Marielle Moraine Butters" w:date="2019-06-17T08:42:00Z">
            <w:rPr>
              <w:rFonts w:ascii="Times New Roman" w:hAnsi="Times New Roman" w:cs="Times New Roman"/>
              <w:sz w:val="24"/>
              <w:szCs w:val="24"/>
            </w:rPr>
          </w:rPrChange>
        </w:rPr>
        <w:t>that certain aspects</w:t>
      </w:r>
      <w:ins w:id="2748" w:author="Marielle Moraine Butters" w:date="2019-06-17T08:42:00Z">
        <w:r w:rsidR="0054316C" w:rsidRPr="0054316C">
          <w:rPr>
            <w:rFonts w:ascii="Times New Roman" w:hAnsi="Times New Roman" w:cs="Times New Roman"/>
            <w:sz w:val="24"/>
            <w:szCs w:val="24"/>
            <w:highlight w:val="yellow"/>
            <w:rPrChange w:id="2749" w:author="Marielle Moraine Butters" w:date="2019-06-17T08:42:00Z">
              <w:rPr>
                <w:rFonts w:ascii="Times New Roman" w:hAnsi="Times New Roman" w:cs="Times New Roman"/>
                <w:sz w:val="24"/>
                <w:szCs w:val="24"/>
              </w:rPr>
            </w:rPrChange>
          </w:rPr>
          <w:t xml:space="preserve">, such as </w:t>
        </w:r>
      </w:ins>
      <w:del w:id="2750" w:author="Marielle Moraine Butters" w:date="2019-06-17T08:42:00Z">
        <w:r w:rsidR="003137AF" w:rsidRPr="0054316C" w:rsidDel="0054316C">
          <w:rPr>
            <w:rFonts w:ascii="Times New Roman" w:hAnsi="Times New Roman" w:cs="Times New Roman"/>
            <w:sz w:val="24"/>
            <w:szCs w:val="24"/>
            <w:highlight w:val="yellow"/>
            <w:rPrChange w:id="2751" w:author="Marielle Moraine Butters" w:date="2019-06-17T08:42:00Z">
              <w:rPr>
                <w:rFonts w:ascii="Times New Roman" w:hAnsi="Times New Roman" w:cs="Times New Roman"/>
                <w:sz w:val="24"/>
                <w:szCs w:val="24"/>
              </w:rPr>
            </w:rPrChange>
          </w:rPr>
          <w:delText xml:space="preserve"> like </w:delText>
        </w:r>
      </w:del>
      <w:r w:rsidR="003137AF" w:rsidRPr="0054316C">
        <w:rPr>
          <w:rFonts w:ascii="Times New Roman" w:hAnsi="Times New Roman" w:cs="Times New Roman"/>
          <w:sz w:val="24"/>
          <w:szCs w:val="24"/>
          <w:highlight w:val="yellow"/>
          <w:rPrChange w:id="2752" w:author="Marielle Moraine Butters" w:date="2019-06-17T08:42:00Z">
            <w:rPr>
              <w:rFonts w:ascii="Times New Roman" w:hAnsi="Times New Roman" w:cs="Times New Roman"/>
              <w:sz w:val="24"/>
              <w:szCs w:val="24"/>
            </w:rPr>
          </w:rPrChange>
        </w:rPr>
        <w:t>perfective</w:t>
      </w:r>
      <w:ins w:id="2753" w:author="Marielle Moraine Butters" w:date="2019-06-17T08:42:00Z">
        <w:r w:rsidR="0054316C" w:rsidRPr="0054316C">
          <w:rPr>
            <w:rFonts w:ascii="Times New Roman" w:hAnsi="Times New Roman" w:cs="Times New Roman"/>
            <w:sz w:val="24"/>
            <w:szCs w:val="24"/>
            <w:highlight w:val="yellow"/>
            <w:rPrChange w:id="2754" w:author="Marielle Moraine Butters" w:date="2019-06-17T08:42:00Z">
              <w:rPr>
                <w:rFonts w:ascii="Times New Roman" w:hAnsi="Times New Roman" w:cs="Times New Roman"/>
                <w:sz w:val="24"/>
                <w:szCs w:val="24"/>
              </w:rPr>
            </w:rPrChange>
          </w:rPr>
          <w:t>,</w:t>
        </w:r>
      </w:ins>
      <w:r w:rsidR="003137AF">
        <w:rPr>
          <w:rFonts w:ascii="Times New Roman" w:hAnsi="Times New Roman" w:cs="Times New Roman"/>
          <w:sz w:val="24"/>
          <w:szCs w:val="24"/>
        </w:rPr>
        <w:t xml:space="preserve"> are less compatible with negation (e.g. </w:t>
      </w:r>
      <w:proofErr w:type="spellStart"/>
      <w:r w:rsidR="005D2F70">
        <w:rPr>
          <w:rFonts w:ascii="Times New Roman" w:hAnsi="Times New Roman" w:cs="Times New Roman"/>
          <w:sz w:val="24"/>
          <w:szCs w:val="24"/>
        </w:rPr>
        <w:t>Schmid</w:t>
      </w:r>
      <w:proofErr w:type="spellEnd"/>
      <w:r w:rsidR="005D2F70">
        <w:rPr>
          <w:rFonts w:ascii="Times New Roman" w:hAnsi="Times New Roman" w:cs="Times New Roman"/>
          <w:sz w:val="24"/>
          <w:szCs w:val="24"/>
        </w:rPr>
        <w:t xml:space="preserve"> </w:t>
      </w:r>
      <w:r w:rsidR="005D2F70" w:rsidRPr="003137AF">
        <w:rPr>
          <w:rFonts w:ascii="Times New Roman" w:hAnsi="Times New Roman" w:cs="Times New Roman"/>
          <w:sz w:val="24"/>
          <w:szCs w:val="24"/>
        </w:rPr>
        <w:t>1980</w:t>
      </w:r>
      <w:r w:rsidR="005D2F70">
        <w:rPr>
          <w:rFonts w:ascii="Times New Roman" w:hAnsi="Times New Roman" w:cs="Times New Roman"/>
          <w:sz w:val="24"/>
          <w:szCs w:val="24"/>
        </w:rPr>
        <w:t>; Matthews 1990</w:t>
      </w:r>
      <w:r w:rsidR="00081226">
        <w:rPr>
          <w:rFonts w:ascii="Times New Roman" w:hAnsi="Times New Roman" w:cs="Times New Roman"/>
          <w:sz w:val="24"/>
          <w:szCs w:val="24"/>
        </w:rPr>
        <w:t xml:space="preserve">, though see </w:t>
      </w:r>
      <w:proofErr w:type="spellStart"/>
      <w:r w:rsidR="00081226">
        <w:rPr>
          <w:rFonts w:ascii="Times New Roman" w:hAnsi="Times New Roman" w:cs="Times New Roman"/>
          <w:sz w:val="24"/>
          <w:szCs w:val="24"/>
        </w:rPr>
        <w:t>Miestamo</w:t>
      </w:r>
      <w:proofErr w:type="spellEnd"/>
      <w:r w:rsidR="00081226">
        <w:rPr>
          <w:rFonts w:ascii="Times New Roman" w:hAnsi="Times New Roman" w:cs="Times New Roman"/>
          <w:sz w:val="24"/>
          <w:szCs w:val="24"/>
        </w:rPr>
        <w:t xml:space="preserve"> and van der </w:t>
      </w:r>
      <w:proofErr w:type="spellStart"/>
      <w:r w:rsidR="00081226">
        <w:rPr>
          <w:rFonts w:ascii="Times New Roman" w:hAnsi="Times New Roman" w:cs="Times New Roman"/>
          <w:sz w:val="24"/>
          <w:szCs w:val="24"/>
        </w:rPr>
        <w:t>Auwera</w:t>
      </w:r>
      <w:proofErr w:type="spellEnd"/>
      <w:r w:rsidR="00081226">
        <w:rPr>
          <w:rFonts w:ascii="Times New Roman" w:hAnsi="Times New Roman" w:cs="Times New Roman"/>
          <w:sz w:val="24"/>
          <w:szCs w:val="24"/>
        </w:rPr>
        <w:t xml:space="preserve"> 2011 for counter evidence</w:t>
      </w:r>
      <w:r w:rsidR="003137AF">
        <w:rPr>
          <w:rFonts w:ascii="Times New Roman" w:hAnsi="Times New Roman" w:cs="Times New Roman"/>
          <w:sz w:val="24"/>
          <w:szCs w:val="24"/>
        </w:rPr>
        <w:t xml:space="preserve">). </w:t>
      </w:r>
      <w:r w:rsidR="00687F65">
        <w:rPr>
          <w:rFonts w:ascii="Times New Roman" w:eastAsia="Times New Roman" w:hAnsi="Times New Roman" w:cs="Times New Roman"/>
          <w:color w:val="000000"/>
          <w:sz w:val="24"/>
          <w:szCs w:val="24"/>
        </w:rPr>
        <w:t>The question of the relationship</w:t>
      </w:r>
      <w:r w:rsidR="003137AF">
        <w:rPr>
          <w:rFonts w:ascii="Times New Roman" w:eastAsia="Times New Roman" w:hAnsi="Times New Roman" w:cs="Times New Roman"/>
          <w:color w:val="000000"/>
          <w:sz w:val="24"/>
          <w:szCs w:val="24"/>
        </w:rPr>
        <w:t xml:space="preserve"> between </w:t>
      </w:r>
      <w:r w:rsidR="00CD4031">
        <w:rPr>
          <w:rFonts w:ascii="Times New Roman" w:eastAsia="Times New Roman" w:hAnsi="Times New Roman" w:cs="Times New Roman"/>
          <w:color w:val="000000"/>
          <w:sz w:val="24"/>
          <w:szCs w:val="24"/>
        </w:rPr>
        <w:t>negation and aspect</w:t>
      </w:r>
      <w:r w:rsidR="00081226">
        <w:rPr>
          <w:rFonts w:ascii="Times New Roman" w:eastAsia="Times New Roman" w:hAnsi="Times New Roman" w:cs="Times New Roman"/>
          <w:color w:val="000000"/>
          <w:sz w:val="24"/>
          <w:szCs w:val="24"/>
        </w:rPr>
        <w:t>,</w:t>
      </w:r>
      <w:r w:rsidR="00CD4031">
        <w:rPr>
          <w:rFonts w:ascii="Times New Roman" w:eastAsia="Times New Roman" w:hAnsi="Times New Roman" w:cs="Times New Roman"/>
          <w:color w:val="000000"/>
          <w:sz w:val="24"/>
          <w:szCs w:val="24"/>
        </w:rPr>
        <w:t xml:space="preserve"> </w:t>
      </w:r>
      <w:r w:rsidR="003137AF">
        <w:rPr>
          <w:rFonts w:ascii="Times New Roman" w:eastAsia="Times New Roman" w:hAnsi="Times New Roman" w:cs="Times New Roman"/>
          <w:color w:val="000000"/>
          <w:sz w:val="24"/>
          <w:szCs w:val="24"/>
        </w:rPr>
        <w:t>as well as the role of pragmatic dependence</w:t>
      </w:r>
      <w:r w:rsidR="00081226">
        <w:rPr>
          <w:rFonts w:ascii="Times New Roman" w:eastAsia="Times New Roman" w:hAnsi="Times New Roman" w:cs="Times New Roman"/>
          <w:color w:val="000000"/>
          <w:sz w:val="24"/>
          <w:szCs w:val="24"/>
        </w:rPr>
        <w:t>,</w:t>
      </w:r>
      <w:r w:rsidR="003137AF">
        <w:rPr>
          <w:rFonts w:ascii="Times New Roman" w:eastAsia="Times New Roman" w:hAnsi="Times New Roman" w:cs="Times New Roman"/>
          <w:color w:val="000000"/>
          <w:sz w:val="24"/>
          <w:szCs w:val="24"/>
        </w:rPr>
        <w:t xml:space="preserve"> merits future study in Chadic. </w:t>
      </w:r>
    </w:p>
    <w:p w14:paraId="00C4F5CE" w14:textId="0D9E8C85" w:rsidR="0020668E" w:rsidRDefault="000623FD" w:rsidP="0020668E">
      <w:pPr>
        <w:pStyle w:val="NoSpacing"/>
        <w:spacing w:line="480" w:lineRule="auto"/>
        <w:rPr>
          <w:rFonts w:ascii="Times New Roman" w:eastAsia="DoulosSIL" w:hAnsi="Times New Roman" w:cs="Times New Roman"/>
          <w:b/>
          <w:sz w:val="24"/>
          <w:szCs w:val="24"/>
        </w:rPr>
      </w:pPr>
      <w:r w:rsidRPr="000623FD">
        <w:rPr>
          <w:rFonts w:ascii="Times New Roman" w:eastAsia="DoulosSIL" w:hAnsi="Times New Roman" w:cs="Times New Roman"/>
          <w:b/>
          <w:sz w:val="24"/>
          <w:szCs w:val="24"/>
          <w:highlight w:val="yellow"/>
        </w:rPr>
        <w:t>6</w:t>
      </w:r>
      <w:r w:rsidR="0020668E" w:rsidRPr="000623FD">
        <w:rPr>
          <w:rFonts w:ascii="Times New Roman" w:eastAsia="DoulosSIL" w:hAnsi="Times New Roman" w:cs="Times New Roman"/>
          <w:b/>
          <w:sz w:val="24"/>
          <w:szCs w:val="24"/>
          <w:highlight w:val="yellow"/>
        </w:rPr>
        <w:t>.</w:t>
      </w:r>
      <w:r w:rsidR="0020668E" w:rsidRPr="0020668E">
        <w:rPr>
          <w:rFonts w:ascii="Times New Roman" w:eastAsia="DoulosSIL" w:hAnsi="Times New Roman" w:cs="Times New Roman"/>
          <w:b/>
          <w:sz w:val="24"/>
          <w:szCs w:val="24"/>
        </w:rPr>
        <w:t xml:space="preserve"> </w:t>
      </w:r>
      <w:r w:rsidR="00E37D69" w:rsidRPr="00E37D69">
        <w:rPr>
          <w:rFonts w:ascii="Times New Roman" w:eastAsia="DoulosSIL" w:hAnsi="Times New Roman" w:cs="Times New Roman"/>
          <w:b/>
        </w:rPr>
        <w:t>EXISTENTIALS AS A SOURCE FOR VERBAL NEGATION</w:t>
      </w:r>
    </w:p>
    <w:p w14:paraId="1F168EAB" w14:textId="77777777" w:rsidR="00C92C56" w:rsidRDefault="00C92C56" w:rsidP="005D3199">
      <w:pPr>
        <w:pStyle w:val="NoSpacing"/>
        <w:spacing w:line="480" w:lineRule="auto"/>
        <w:rPr>
          <w:rFonts w:ascii="Times New Roman" w:hAnsi="Times New Roman" w:cs="Times New Roman"/>
          <w:sz w:val="24"/>
          <w:szCs w:val="24"/>
        </w:rPr>
      </w:pPr>
      <w:r>
        <w:rPr>
          <w:rFonts w:ascii="Times New Roman" w:eastAsia="DoulosSIL" w:hAnsi="Times New Roman" w:cs="Times New Roman"/>
          <w:sz w:val="24"/>
          <w:szCs w:val="24"/>
        </w:rPr>
        <w:t>Finally, an</w:t>
      </w:r>
      <w:r w:rsidR="00331F69">
        <w:rPr>
          <w:rFonts w:ascii="Times New Roman" w:eastAsia="DoulosSIL" w:hAnsi="Times New Roman" w:cs="Times New Roman"/>
          <w:sz w:val="24"/>
          <w:szCs w:val="24"/>
        </w:rPr>
        <w:t xml:space="preserve"> exploration of a synchronic and diachronic cycle such as the NEC has additional merit in identifying </w:t>
      </w:r>
      <w:r w:rsidR="0020668E">
        <w:rPr>
          <w:rFonts w:ascii="Times New Roman" w:eastAsia="DoulosSIL" w:hAnsi="Times New Roman" w:cs="Times New Roman"/>
          <w:sz w:val="24"/>
          <w:szCs w:val="24"/>
        </w:rPr>
        <w:t xml:space="preserve">sources of verbal </w:t>
      </w:r>
      <w:proofErr w:type="spellStart"/>
      <w:r w:rsidR="0020668E">
        <w:rPr>
          <w:rFonts w:ascii="Times New Roman" w:eastAsia="DoulosSIL" w:hAnsi="Times New Roman" w:cs="Times New Roman"/>
          <w:sz w:val="24"/>
          <w:szCs w:val="24"/>
        </w:rPr>
        <w:t>negators</w:t>
      </w:r>
      <w:proofErr w:type="spellEnd"/>
      <w:r w:rsidR="003137AF">
        <w:rPr>
          <w:rFonts w:ascii="Times New Roman" w:eastAsia="DoulosSIL" w:hAnsi="Times New Roman" w:cs="Times New Roman"/>
          <w:sz w:val="24"/>
          <w:szCs w:val="24"/>
        </w:rPr>
        <w:t>.</w:t>
      </w:r>
      <w:r>
        <w:rPr>
          <w:rFonts w:ascii="Times New Roman" w:eastAsia="DoulosSIL" w:hAnsi="Times New Roman" w:cs="Times New Roman"/>
          <w:sz w:val="24"/>
          <w:szCs w:val="24"/>
        </w:rPr>
        <w:t xml:space="preserve"> Newman (1977) reconstructs the Proto-Chadic negative marker as *</w:t>
      </w:r>
      <w:proofErr w:type="spellStart"/>
      <w:proofErr w:type="gramStart"/>
      <w:r>
        <w:rPr>
          <w:rFonts w:ascii="Times New Roman" w:eastAsia="DoulosSIL" w:hAnsi="Times New Roman" w:cs="Times New Roman"/>
          <w:sz w:val="24"/>
          <w:szCs w:val="24"/>
        </w:rPr>
        <w:t>wa</w:t>
      </w:r>
      <w:proofErr w:type="spellEnd"/>
      <w:proofErr w:type="gramEnd"/>
      <w:r>
        <w:rPr>
          <w:rFonts w:ascii="Times New Roman" w:eastAsia="DoulosSIL" w:hAnsi="Times New Roman" w:cs="Times New Roman"/>
          <w:sz w:val="24"/>
          <w:szCs w:val="24"/>
        </w:rPr>
        <w:t xml:space="preserve"> in phrase final position. The </w:t>
      </w:r>
      <w:r w:rsidR="003B0BBB">
        <w:rPr>
          <w:rFonts w:ascii="Times New Roman" w:eastAsia="DoulosSIL" w:hAnsi="Times New Roman" w:cs="Times New Roman"/>
          <w:sz w:val="24"/>
          <w:szCs w:val="24"/>
        </w:rPr>
        <w:t xml:space="preserve">verbal </w:t>
      </w:r>
      <w:r>
        <w:rPr>
          <w:rFonts w:ascii="Times New Roman" w:eastAsia="DoulosSIL" w:hAnsi="Times New Roman" w:cs="Times New Roman"/>
          <w:sz w:val="24"/>
          <w:szCs w:val="24"/>
        </w:rPr>
        <w:t xml:space="preserve">negative particles of many Chadic languages differ significantly from this proto-form. Some forms are predictable through regular sound change, whereas other forms seem to have come about through different pathways. </w:t>
      </w:r>
    </w:p>
    <w:p w14:paraId="3F6BFDC1" w14:textId="77777777" w:rsidR="00331F69" w:rsidRDefault="003137AF" w:rsidP="0020668E">
      <w:pPr>
        <w:pStyle w:val="NoSpacing"/>
        <w:spacing w:line="480" w:lineRule="auto"/>
        <w:rPr>
          <w:rFonts w:ascii="Times New Roman" w:eastAsia="DoulosSIL" w:hAnsi="Times New Roman" w:cs="Times New Roman"/>
          <w:sz w:val="24"/>
          <w:szCs w:val="24"/>
        </w:rPr>
      </w:pPr>
      <w:r>
        <w:rPr>
          <w:rFonts w:ascii="Times New Roman" w:eastAsia="DoulosSIL" w:hAnsi="Times New Roman" w:cs="Times New Roman"/>
          <w:sz w:val="24"/>
          <w:szCs w:val="24"/>
        </w:rPr>
        <w:t xml:space="preserve"> </w:t>
      </w:r>
      <w:r w:rsidR="00331F69">
        <w:rPr>
          <w:rFonts w:ascii="Times New Roman" w:eastAsia="DoulosSIL" w:hAnsi="Times New Roman" w:cs="Times New Roman"/>
          <w:sz w:val="24"/>
          <w:szCs w:val="24"/>
        </w:rPr>
        <w:t xml:space="preserve">In this section, I address some potential sources </w:t>
      </w:r>
      <w:r w:rsidR="00081226">
        <w:rPr>
          <w:rFonts w:ascii="Times New Roman" w:eastAsia="DoulosSIL" w:hAnsi="Times New Roman" w:cs="Times New Roman"/>
          <w:sz w:val="24"/>
          <w:szCs w:val="24"/>
        </w:rPr>
        <w:t>of</w:t>
      </w:r>
      <w:r w:rsidR="00331F69">
        <w:rPr>
          <w:rFonts w:ascii="Times New Roman" w:eastAsia="DoulosSIL" w:hAnsi="Times New Roman" w:cs="Times New Roman"/>
          <w:sz w:val="24"/>
          <w:szCs w:val="24"/>
        </w:rPr>
        <w:t xml:space="preserve"> </w:t>
      </w:r>
      <w:r w:rsidR="00081226">
        <w:rPr>
          <w:rFonts w:ascii="Times New Roman" w:eastAsia="DoulosSIL" w:hAnsi="Times New Roman" w:cs="Times New Roman"/>
          <w:sz w:val="24"/>
          <w:szCs w:val="24"/>
        </w:rPr>
        <w:t xml:space="preserve">Chadic verbal </w:t>
      </w:r>
      <w:proofErr w:type="spellStart"/>
      <w:r w:rsidR="00081226">
        <w:rPr>
          <w:rFonts w:ascii="Times New Roman" w:eastAsia="DoulosSIL" w:hAnsi="Times New Roman" w:cs="Times New Roman"/>
          <w:sz w:val="24"/>
          <w:szCs w:val="24"/>
        </w:rPr>
        <w:t>negators</w:t>
      </w:r>
      <w:proofErr w:type="spellEnd"/>
      <w:r w:rsidR="00081226">
        <w:rPr>
          <w:rFonts w:ascii="Times New Roman" w:eastAsia="DoulosSIL" w:hAnsi="Times New Roman" w:cs="Times New Roman"/>
          <w:sz w:val="24"/>
          <w:szCs w:val="24"/>
        </w:rPr>
        <w:t xml:space="preserve">. </w:t>
      </w:r>
    </w:p>
    <w:p w14:paraId="2CF2ACF8" w14:textId="5CCD8491" w:rsidR="00081226" w:rsidRPr="00081226" w:rsidRDefault="00331F69" w:rsidP="00331F6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Cross-linguistically, negation and interrogatives </w:t>
      </w:r>
      <w:proofErr w:type="gramStart"/>
      <w:r>
        <w:rPr>
          <w:rFonts w:ascii="Times New Roman" w:hAnsi="Times New Roman" w:cs="Times New Roman"/>
          <w:sz w:val="24"/>
          <w:szCs w:val="24"/>
        </w:rPr>
        <w:t>are known</w:t>
      </w:r>
      <w:proofErr w:type="gramEnd"/>
      <w:r>
        <w:rPr>
          <w:rFonts w:ascii="Times New Roman" w:hAnsi="Times New Roman" w:cs="Times New Roman"/>
          <w:sz w:val="24"/>
          <w:szCs w:val="24"/>
        </w:rPr>
        <w:t xml:space="preserve"> to share a close relationship. </w:t>
      </w:r>
      <w:r w:rsidR="00AF270E" w:rsidRPr="0019470A">
        <w:rPr>
          <w:rFonts w:ascii="Times New Roman" w:hAnsi="Times New Roman" w:cs="Times New Roman"/>
          <w:sz w:val="24"/>
          <w:szCs w:val="24"/>
        </w:rPr>
        <w:t xml:space="preserve">Interrogatives are far less direct than negation and </w:t>
      </w:r>
      <w:r>
        <w:rPr>
          <w:rFonts w:ascii="Times New Roman" w:hAnsi="Times New Roman" w:cs="Times New Roman"/>
          <w:sz w:val="24"/>
          <w:szCs w:val="24"/>
        </w:rPr>
        <w:t>provide a face-saving strategy</w:t>
      </w:r>
      <w:r w:rsidR="00081226">
        <w:rPr>
          <w:rFonts w:ascii="Times New Roman" w:hAnsi="Times New Roman" w:cs="Times New Roman"/>
          <w:sz w:val="24"/>
          <w:szCs w:val="24"/>
        </w:rPr>
        <w:t xml:space="preserve"> with which</w:t>
      </w:r>
      <w:r>
        <w:rPr>
          <w:rFonts w:ascii="Times New Roman" w:hAnsi="Times New Roman" w:cs="Times New Roman"/>
          <w:sz w:val="24"/>
          <w:szCs w:val="24"/>
        </w:rPr>
        <w:t xml:space="preserve"> to express negation</w:t>
      </w:r>
      <w:r w:rsidR="00AF270E" w:rsidRPr="0019470A">
        <w:rPr>
          <w:rFonts w:ascii="Times New Roman" w:hAnsi="Times New Roman" w:cs="Times New Roman"/>
          <w:sz w:val="24"/>
          <w:szCs w:val="24"/>
        </w:rPr>
        <w:t>.</w:t>
      </w:r>
      <w:r w:rsidR="00081226">
        <w:rPr>
          <w:rFonts w:ascii="Times New Roman" w:hAnsi="Times New Roman" w:cs="Times New Roman"/>
          <w:sz w:val="24"/>
          <w:szCs w:val="24"/>
        </w:rPr>
        <w:t xml:space="preserve"> In </w:t>
      </w:r>
      <w:proofErr w:type="spellStart"/>
      <w:r w:rsidR="00081226">
        <w:rPr>
          <w:rFonts w:ascii="Times New Roman" w:hAnsi="Times New Roman" w:cs="Times New Roman"/>
          <w:sz w:val="24"/>
          <w:szCs w:val="24"/>
        </w:rPr>
        <w:t>Daba</w:t>
      </w:r>
      <w:proofErr w:type="spellEnd"/>
      <w:r w:rsidR="00081226">
        <w:rPr>
          <w:rFonts w:ascii="Times New Roman" w:hAnsi="Times New Roman" w:cs="Times New Roman"/>
          <w:sz w:val="24"/>
          <w:szCs w:val="24"/>
        </w:rPr>
        <w:t xml:space="preserve">, a Central Chadic language, for instance, one strategy of coding negation is </w:t>
      </w:r>
      <w:proofErr w:type="gramStart"/>
      <w:r w:rsidR="00081226">
        <w:rPr>
          <w:rFonts w:ascii="Times New Roman" w:hAnsi="Times New Roman" w:cs="Times New Roman"/>
          <w:sz w:val="24"/>
          <w:szCs w:val="24"/>
        </w:rPr>
        <w:t>through the use of</w:t>
      </w:r>
      <w:proofErr w:type="gramEnd"/>
      <w:r w:rsidR="00081226">
        <w:rPr>
          <w:rFonts w:ascii="Times New Roman" w:hAnsi="Times New Roman" w:cs="Times New Roman"/>
          <w:sz w:val="24"/>
          <w:szCs w:val="24"/>
        </w:rPr>
        <w:t xml:space="preserve"> the interrogative </w:t>
      </w:r>
      <w:r w:rsidR="00081226" w:rsidRPr="00081226">
        <w:rPr>
          <w:rFonts w:ascii="Times New Roman" w:eastAsia="Times New Roman" w:hAnsi="Times New Roman" w:cs="Times New Roman"/>
          <w:i/>
          <w:iCs/>
        </w:rPr>
        <w:t>vú</w:t>
      </w:r>
      <w:r w:rsidR="006A5959">
        <w:rPr>
          <w:rFonts w:ascii="Times New Roman" w:eastAsia="Times New Roman" w:hAnsi="Times New Roman" w:cs="Times New Roman"/>
        </w:rPr>
        <w:t xml:space="preserve"> as in (</w:t>
      </w:r>
      <w:ins w:id="2755" w:author="Marielle Moraine Butters" w:date="2019-06-17T10:37:00Z">
        <w:r w:rsidR="00DB53EA">
          <w:rPr>
            <w:rFonts w:ascii="Times New Roman" w:eastAsia="Times New Roman" w:hAnsi="Times New Roman" w:cs="Times New Roman"/>
            <w:highlight w:val="yellow"/>
          </w:rPr>
          <w:t>13</w:t>
        </w:r>
      </w:ins>
      <w:del w:id="2756" w:author="Marielle Moraine Butters" w:date="2019-06-17T10:37:00Z">
        <w:r w:rsidR="006A5959" w:rsidRPr="009E6ACE" w:rsidDel="00DB53EA">
          <w:rPr>
            <w:rFonts w:ascii="Times New Roman" w:eastAsia="Times New Roman" w:hAnsi="Times New Roman" w:cs="Times New Roman"/>
            <w:highlight w:val="yellow"/>
          </w:rPr>
          <w:delText>4</w:delText>
        </w:r>
        <w:r w:rsidR="009E6ACE" w:rsidRPr="009E6ACE" w:rsidDel="00DB53EA">
          <w:rPr>
            <w:rFonts w:ascii="Times New Roman" w:eastAsia="Times New Roman" w:hAnsi="Times New Roman" w:cs="Times New Roman"/>
            <w:highlight w:val="yellow"/>
          </w:rPr>
          <w:delText>5</w:delText>
        </w:r>
      </w:del>
      <w:r w:rsidR="00081226">
        <w:rPr>
          <w:rFonts w:ascii="Times New Roman" w:eastAsia="Times New Roman" w:hAnsi="Times New Roman" w:cs="Times New Roman"/>
        </w:rPr>
        <w:t xml:space="preserve">). In </w:t>
      </w:r>
      <w:proofErr w:type="gramStart"/>
      <w:r w:rsidR="00081226">
        <w:rPr>
          <w:rFonts w:ascii="Times New Roman" w:eastAsia="Times New Roman" w:hAnsi="Times New Roman" w:cs="Times New Roman"/>
        </w:rPr>
        <w:t>Mina</w:t>
      </w:r>
      <w:proofErr w:type="gramEnd"/>
      <w:r w:rsidR="00081226">
        <w:rPr>
          <w:rFonts w:ascii="Times New Roman" w:eastAsia="Times New Roman" w:hAnsi="Times New Roman" w:cs="Times New Roman"/>
        </w:rPr>
        <w:t xml:space="preserve"> too </w:t>
      </w:r>
      <w:r w:rsidR="00081226">
        <w:rPr>
          <w:rFonts w:ascii="Times New Roman" w:eastAsia="Times New Roman" w:hAnsi="Times New Roman" w:cs="Times New Roman"/>
          <w:sz w:val="24"/>
          <w:szCs w:val="24"/>
        </w:rPr>
        <w:t xml:space="preserve">negation may be coded by the </w:t>
      </w:r>
      <w:proofErr w:type="spellStart"/>
      <w:r w:rsidR="00081226">
        <w:rPr>
          <w:rFonts w:ascii="Times New Roman" w:eastAsia="Times New Roman" w:hAnsi="Times New Roman" w:cs="Times New Roman"/>
          <w:sz w:val="24"/>
          <w:szCs w:val="24"/>
        </w:rPr>
        <w:t>aspectually</w:t>
      </w:r>
      <w:proofErr w:type="spellEnd"/>
      <w:r w:rsidR="00081226">
        <w:rPr>
          <w:rFonts w:ascii="Times New Roman" w:eastAsia="Times New Roman" w:hAnsi="Times New Roman" w:cs="Times New Roman"/>
          <w:sz w:val="24"/>
          <w:szCs w:val="24"/>
        </w:rPr>
        <w:t xml:space="preserve"> dependent habitual marker </w:t>
      </w:r>
      <w:proofErr w:type="spellStart"/>
      <w:r w:rsidR="00081226">
        <w:rPr>
          <w:rFonts w:ascii="Times New Roman" w:eastAsia="Times New Roman" w:hAnsi="Times New Roman" w:cs="Times New Roman"/>
          <w:i/>
          <w:sz w:val="24"/>
          <w:szCs w:val="24"/>
        </w:rPr>
        <w:t>ra</w:t>
      </w:r>
      <w:proofErr w:type="spellEnd"/>
      <w:r w:rsidR="00081226">
        <w:rPr>
          <w:rFonts w:ascii="Times New Roman" w:eastAsia="Times New Roman" w:hAnsi="Times New Roman" w:cs="Times New Roman"/>
          <w:i/>
          <w:sz w:val="24"/>
          <w:szCs w:val="24"/>
        </w:rPr>
        <w:t xml:space="preserve"> </w:t>
      </w:r>
      <w:r w:rsidR="00081226">
        <w:rPr>
          <w:rFonts w:ascii="Times New Roman" w:eastAsia="Times New Roman" w:hAnsi="Times New Roman" w:cs="Times New Roman"/>
          <w:sz w:val="24"/>
          <w:szCs w:val="24"/>
        </w:rPr>
        <w:t xml:space="preserve">and the interrogative </w:t>
      </w:r>
      <w:proofErr w:type="spellStart"/>
      <w:r w:rsidR="00081226">
        <w:rPr>
          <w:rFonts w:ascii="Times New Roman" w:eastAsia="Times New Roman" w:hAnsi="Times New Roman" w:cs="Times New Roman"/>
          <w:i/>
          <w:sz w:val="24"/>
          <w:szCs w:val="24"/>
        </w:rPr>
        <w:t>vù</w:t>
      </w:r>
      <w:proofErr w:type="spellEnd"/>
      <w:r w:rsidR="00081226">
        <w:rPr>
          <w:rFonts w:ascii="Times New Roman" w:eastAsia="Times New Roman" w:hAnsi="Times New Roman" w:cs="Times New Roman"/>
          <w:i/>
          <w:sz w:val="24"/>
          <w:szCs w:val="24"/>
        </w:rPr>
        <w:t xml:space="preserve"> </w:t>
      </w:r>
      <w:r w:rsidR="00081226">
        <w:rPr>
          <w:rFonts w:ascii="Times New Roman" w:eastAsia="Times New Roman" w:hAnsi="Times New Roman" w:cs="Times New Roman"/>
          <w:sz w:val="24"/>
          <w:szCs w:val="24"/>
        </w:rPr>
        <w:t>in</w:t>
      </w:r>
      <w:r w:rsidR="006A5959">
        <w:rPr>
          <w:rFonts w:ascii="Times New Roman" w:eastAsia="Times New Roman" w:hAnsi="Times New Roman" w:cs="Times New Roman"/>
          <w:sz w:val="24"/>
          <w:szCs w:val="24"/>
        </w:rPr>
        <w:t xml:space="preserve"> clause final position as in (</w:t>
      </w:r>
      <w:ins w:id="2757" w:author="Marielle Moraine Butters" w:date="2019-06-17T10:37:00Z">
        <w:r w:rsidR="00DB53EA">
          <w:rPr>
            <w:rFonts w:ascii="Times New Roman" w:eastAsia="Times New Roman" w:hAnsi="Times New Roman" w:cs="Times New Roman"/>
            <w:sz w:val="24"/>
            <w:szCs w:val="24"/>
            <w:highlight w:val="yellow"/>
          </w:rPr>
          <w:t>14</w:t>
        </w:r>
      </w:ins>
      <w:del w:id="2758" w:author="Marielle Moraine Butters" w:date="2019-06-17T10:37:00Z">
        <w:r w:rsidR="006A5959" w:rsidRPr="009E6ACE" w:rsidDel="00DB53EA">
          <w:rPr>
            <w:rFonts w:ascii="Times New Roman" w:eastAsia="Times New Roman" w:hAnsi="Times New Roman" w:cs="Times New Roman"/>
            <w:sz w:val="24"/>
            <w:szCs w:val="24"/>
            <w:highlight w:val="yellow"/>
          </w:rPr>
          <w:delText>4</w:delText>
        </w:r>
        <w:r w:rsidR="009E6ACE" w:rsidRPr="009E6ACE" w:rsidDel="00DB53EA">
          <w:rPr>
            <w:rFonts w:ascii="Times New Roman" w:eastAsia="Times New Roman" w:hAnsi="Times New Roman" w:cs="Times New Roman"/>
            <w:sz w:val="24"/>
            <w:szCs w:val="24"/>
            <w:highlight w:val="yellow"/>
          </w:rPr>
          <w:delText>6</w:delText>
        </w:r>
      </w:del>
      <w:r w:rsidR="00081226">
        <w:rPr>
          <w:rFonts w:ascii="Times New Roman" w:eastAsia="Times New Roman" w:hAnsi="Times New Roman" w:cs="Times New Roman"/>
          <w:sz w:val="24"/>
          <w:szCs w:val="24"/>
        </w:rPr>
        <w:t>). Here, not only is negation coded, but also the emotional state of the speaker, such as displeasure or astonishment.</w:t>
      </w:r>
    </w:p>
    <w:p w14:paraId="131F1B08" w14:textId="701A1574" w:rsidR="00DB53EA" w:rsidRDefault="006A5959" w:rsidP="009E6ACE">
      <w:pPr>
        <w:pStyle w:val="NoSpacing"/>
        <w:rPr>
          <w:ins w:id="2759" w:author="Marielle Moraine Butters" w:date="2019-06-17T10:37:00Z"/>
        </w:rPr>
      </w:pPr>
      <w:r w:rsidRPr="009E6ACE">
        <w:rPr>
          <w:rFonts w:ascii="Times New Roman" w:hAnsi="Times New Roman" w:cs="Times New Roman"/>
          <w:sz w:val="24"/>
          <w:szCs w:val="24"/>
          <w:highlight w:val="yellow"/>
        </w:rPr>
        <w:t>(</w:t>
      </w:r>
      <w:ins w:id="2760" w:author="Marielle Moraine Butters" w:date="2019-06-17T10:37:00Z">
        <w:r w:rsidR="00DB53EA">
          <w:rPr>
            <w:rFonts w:ascii="Times New Roman" w:hAnsi="Times New Roman" w:cs="Times New Roman"/>
            <w:sz w:val="24"/>
            <w:szCs w:val="24"/>
            <w:highlight w:val="yellow"/>
          </w:rPr>
          <w:t>13</w:t>
        </w:r>
      </w:ins>
      <w:del w:id="2761" w:author="Marielle Moraine Butters" w:date="2019-06-17T10:37:00Z">
        <w:r w:rsidRPr="009E6ACE" w:rsidDel="00DB53EA">
          <w:rPr>
            <w:rFonts w:ascii="Times New Roman" w:hAnsi="Times New Roman" w:cs="Times New Roman"/>
            <w:sz w:val="24"/>
            <w:szCs w:val="24"/>
            <w:highlight w:val="yellow"/>
          </w:rPr>
          <w:delText>4</w:delText>
        </w:r>
        <w:r w:rsidR="009E6ACE" w:rsidRPr="009E6ACE" w:rsidDel="00DB53EA">
          <w:rPr>
            <w:rFonts w:ascii="Times New Roman" w:hAnsi="Times New Roman" w:cs="Times New Roman"/>
            <w:sz w:val="24"/>
            <w:szCs w:val="24"/>
            <w:highlight w:val="yellow"/>
          </w:rPr>
          <w:delText>5</w:delText>
        </w:r>
      </w:del>
      <w:r w:rsidR="00081226" w:rsidRPr="009E6ACE">
        <w:rPr>
          <w:rFonts w:ascii="Times New Roman" w:hAnsi="Times New Roman" w:cs="Times New Roman"/>
          <w:sz w:val="24"/>
          <w:szCs w:val="24"/>
          <w:highlight w:val="yellow"/>
        </w:rPr>
        <w:t>)</w:t>
      </w:r>
      <w:r w:rsidR="00081226">
        <w:tab/>
      </w:r>
      <w:proofErr w:type="spellStart"/>
      <w:ins w:id="2762" w:author="Marielle Moraine Butters" w:date="2019-06-17T10:37:00Z">
        <w:r w:rsidR="00DB53EA" w:rsidRPr="00621C07">
          <w:rPr>
            <w:highlight w:val="yellow"/>
            <w:rPrChange w:id="2763" w:author="Marielle Moraine Butters" w:date="2019-06-17T10:45:00Z">
              <w:rPr/>
            </w:rPrChange>
          </w:rPr>
          <w:t>Daba</w:t>
        </w:r>
        <w:proofErr w:type="spellEnd"/>
        <w:r w:rsidR="00DB53EA" w:rsidRPr="00621C07">
          <w:rPr>
            <w:highlight w:val="yellow"/>
            <w:rPrChange w:id="2764" w:author="Marielle Moraine Butters" w:date="2019-06-17T10:45:00Z">
              <w:rPr/>
            </w:rPrChange>
          </w:rPr>
          <w:t xml:space="preserve"> </w:t>
        </w:r>
      </w:ins>
    </w:p>
    <w:p w14:paraId="74E26BC6" w14:textId="4465DEBF" w:rsidR="00081226" w:rsidRPr="00081226" w:rsidRDefault="00081226">
      <w:pPr>
        <w:pStyle w:val="NoSpacing"/>
        <w:ind w:left="720"/>
        <w:rPr>
          <w:rFonts w:ascii="Times New Roman" w:hAnsi="Times New Roman" w:cs="Times New Roman"/>
          <w:sz w:val="24"/>
          <w:szCs w:val="24"/>
        </w:rPr>
        <w:pPrChange w:id="2765" w:author="Marielle Moraine Butters" w:date="2019-06-17T10:37:00Z">
          <w:pPr>
            <w:pStyle w:val="NoSpacing"/>
          </w:pPr>
        </w:pPrChange>
      </w:pPr>
      <w:proofErr w:type="spellStart"/>
      <w:r w:rsidRPr="00081226">
        <w:rPr>
          <w:rFonts w:ascii="Times New Roman" w:hAnsi="Times New Roman" w:cs="Times New Roman"/>
          <w:i/>
          <w:iCs/>
          <w:sz w:val="24"/>
          <w:szCs w:val="24"/>
        </w:rPr>
        <w:t>dàla</w:t>
      </w:r>
      <w:proofErr w:type="spellEnd"/>
      <w:r w:rsidRPr="00081226">
        <w:rPr>
          <w:rFonts w:ascii="Times New Roman" w:hAnsi="Times New Roman" w:cs="Times New Roman"/>
          <w:i/>
          <w:iCs/>
          <w:sz w:val="24"/>
          <w:szCs w:val="24"/>
        </w:rPr>
        <w:t xml:space="preserve">̀          </w:t>
      </w:r>
      <w:proofErr w:type="spellStart"/>
      <w:r w:rsidRPr="00081226">
        <w:rPr>
          <w:rFonts w:ascii="Times New Roman" w:hAnsi="Times New Roman" w:cs="Times New Roman"/>
          <w:i/>
          <w:iCs/>
          <w:sz w:val="24"/>
          <w:szCs w:val="24"/>
        </w:rPr>
        <w:t>ɗa</w:t>
      </w:r>
      <w:proofErr w:type="spellEnd"/>
      <w:r w:rsidRPr="00081226">
        <w:rPr>
          <w:rFonts w:ascii="Times New Roman" w:hAnsi="Times New Roman" w:cs="Times New Roman"/>
          <w:i/>
          <w:iCs/>
          <w:sz w:val="24"/>
          <w:szCs w:val="24"/>
        </w:rPr>
        <w:t xml:space="preserve">̀      </w:t>
      </w:r>
      <w:r w:rsidRPr="00081226">
        <w:rPr>
          <w:rFonts w:ascii="Times New Roman" w:hAnsi="Times New Roman" w:cs="Times New Roman"/>
          <w:b/>
          <w:bCs/>
          <w:i/>
          <w:iCs/>
          <w:sz w:val="24"/>
          <w:szCs w:val="24"/>
        </w:rPr>
        <w:t>vú</w:t>
      </w:r>
    </w:p>
    <w:p w14:paraId="2D4D8849" w14:textId="5805AC5C" w:rsidR="00081226" w:rsidRPr="00081226" w:rsidRDefault="00081226" w:rsidP="00081226">
      <w:pPr>
        <w:pStyle w:val="NoSpacing"/>
        <w:rPr>
          <w:rFonts w:ascii="Times New Roman" w:hAnsi="Times New Roman" w:cs="Times New Roman"/>
          <w:sz w:val="24"/>
          <w:szCs w:val="24"/>
        </w:rPr>
      </w:pPr>
      <w:r w:rsidRPr="00081226">
        <w:rPr>
          <w:rFonts w:ascii="Times New Roman" w:hAnsi="Times New Roman" w:cs="Times New Roman"/>
          <w:sz w:val="24"/>
          <w:szCs w:val="24"/>
        </w:rPr>
        <w:tab/>
      </w:r>
      <w:proofErr w:type="gramStart"/>
      <w:r w:rsidRPr="00081226">
        <w:rPr>
          <w:rFonts w:ascii="Times New Roman" w:hAnsi="Times New Roman" w:cs="Times New Roman"/>
          <w:sz w:val="24"/>
          <w:szCs w:val="24"/>
        </w:rPr>
        <w:t>money</w:t>
      </w:r>
      <w:proofErr w:type="gramEnd"/>
      <w:r>
        <w:rPr>
          <w:rFonts w:ascii="Times New Roman" w:hAnsi="Times New Roman" w:cs="Times New Roman"/>
          <w:sz w:val="24"/>
          <w:szCs w:val="24"/>
        </w:rPr>
        <w:t xml:space="preserve">    </w:t>
      </w:r>
      <w:r w:rsidRPr="00081226">
        <w:rPr>
          <w:rFonts w:ascii="Times New Roman" w:hAnsi="Times New Roman" w:cs="Times New Roman"/>
          <w:sz w:val="24"/>
          <w:szCs w:val="24"/>
        </w:rPr>
        <w:t xml:space="preserve">1SG   </w:t>
      </w:r>
      <w:r w:rsidRPr="00081226">
        <w:rPr>
          <w:rFonts w:ascii="Times New Roman" w:hAnsi="Times New Roman" w:cs="Times New Roman"/>
        </w:rPr>
        <w:t xml:space="preserve"> </w:t>
      </w:r>
      <w:r>
        <w:rPr>
          <w:rFonts w:ascii="Times New Roman" w:hAnsi="Times New Roman" w:cs="Times New Roman"/>
        </w:rPr>
        <w:t>Q</w:t>
      </w:r>
    </w:p>
    <w:p w14:paraId="12722E04" w14:textId="22F9A15F" w:rsidR="00081226" w:rsidRDefault="00081226" w:rsidP="00CA0707">
      <w:pPr>
        <w:pStyle w:val="NoSpacing"/>
        <w:ind w:firstLine="720"/>
        <w:rPr>
          <w:rFonts w:ascii="Times New Roman" w:hAnsi="Times New Roman" w:cs="Times New Roman"/>
          <w:sz w:val="24"/>
          <w:szCs w:val="24"/>
        </w:rPr>
      </w:pPr>
      <w:r w:rsidRPr="00081226">
        <w:rPr>
          <w:rFonts w:ascii="Times New Roman" w:hAnsi="Times New Roman" w:cs="Times New Roman"/>
          <w:sz w:val="24"/>
          <w:szCs w:val="24"/>
        </w:rPr>
        <w:t xml:space="preserve">‘Je </w:t>
      </w:r>
      <w:proofErr w:type="spellStart"/>
      <w:r w:rsidRPr="00081226">
        <w:rPr>
          <w:rFonts w:ascii="Times New Roman" w:hAnsi="Times New Roman" w:cs="Times New Roman"/>
          <w:sz w:val="24"/>
          <w:szCs w:val="24"/>
        </w:rPr>
        <w:t>n’ai</w:t>
      </w:r>
      <w:proofErr w:type="spellEnd"/>
      <w:r w:rsidRPr="00081226">
        <w:rPr>
          <w:rFonts w:ascii="Times New Roman" w:hAnsi="Times New Roman" w:cs="Times New Roman"/>
          <w:sz w:val="24"/>
          <w:szCs w:val="24"/>
        </w:rPr>
        <w:t xml:space="preserve"> pas </w:t>
      </w:r>
      <w:proofErr w:type="spellStart"/>
      <w:r w:rsidRPr="00081226">
        <w:rPr>
          <w:rFonts w:ascii="Times New Roman" w:hAnsi="Times New Roman" w:cs="Times New Roman"/>
          <w:sz w:val="24"/>
          <w:szCs w:val="24"/>
        </w:rPr>
        <w:t>d’argent</w:t>
      </w:r>
      <w:proofErr w:type="spellEnd"/>
      <w:r w:rsidRPr="00081226">
        <w:rPr>
          <w:rFonts w:ascii="Times New Roman" w:hAnsi="Times New Roman" w:cs="Times New Roman"/>
          <w:sz w:val="24"/>
          <w:szCs w:val="24"/>
        </w:rPr>
        <w:t xml:space="preserve">’ </w:t>
      </w:r>
      <w:r>
        <w:rPr>
          <w:rFonts w:ascii="Times New Roman" w:hAnsi="Times New Roman" w:cs="Times New Roman"/>
          <w:sz w:val="24"/>
          <w:szCs w:val="24"/>
        </w:rPr>
        <w:t>(</w:t>
      </w:r>
      <w:r w:rsidRPr="00081226">
        <w:rPr>
          <w:rFonts w:ascii="Times New Roman" w:hAnsi="Times New Roman" w:cs="Times New Roman"/>
          <w:sz w:val="24"/>
          <w:szCs w:val="24"/>
        </w:rPr>
        <w:t>Lit: ‘Est-</w:t>
      </w:r>
      <w:proofErr w:type="spellStart"/>
      <w:r w:rsidRPr="00081226">
        <w:rPr>
          <w:rFonts w:ascii="Times New Roman" w:hAnsi="Times New Roman" w:cs="Times New Roman"/>
          <w:sz w:val="24"/>
          <w:szCs w:val="24"/>
        </w:rPr>
        <w:t>ce</w:t>
      </w:r>
      <w:proofErr w:type="spellEnd"/>
      <w:r w:rsidRPr="00081226">
        <w:rPr>
          <w:rFonts w:ascii="Times New Roman" w:hAnsi="Times New Roman" w:cs="Times New Roman"/>
          <w:sz w:val="24"/>
          <w:szCs w:val="24"/>
        </w:rPr>
        <w:t xml:space="preserve"> </w:t>
      </w:r>
      <w:proofErr w:type="spellStart"/>
      <w:r w:rsidRPr="00081226">
        <w:rPr>
          <w:rFonts w:ascii="Times New Roman" w:hAnsi="Times New Roman" w:cs="Times New Roman"/>
          <w:sz w:val="24"/>
          <w:szCs w:val="24"/>
        </w:rPr>
        <w:t>qu’il</w:t>
      </w:r>
      <w:proofErr w:type="spellEnd"/>
      <w:r w:rsidRPr="00081226">
        <w:rPr>
          <w:rFonts w:ascii="Times New Roman" w:hAnsi="Times New Roman" w:cs="Times New Roman"/>
          <w:sz w:val="24"/>
          <w:szCs w:val="24"/>
        </w:rPr>
        <w:t xml:space="preserve"> y a </w:t>
      </w:r>
      <w:proofErr w:type="spellStart"/>
      <w:r w:rsidRPr="00081226">
        <w:rPr>
          <w:rFonts w:ascii="Times New Roman" w:hAnsi="Times New Roman" w:cs="Times New Roman"/>
          <w:sz w:val="24"/>
          <w:szCs w:val="24"/>
        </w:rPr>
        <w:t>d’argent</w:t>
      </w:r>
      <w:proofErr w:type="spellEnd"/>
      <w:r w:rsidRPr="00081226">
        <w:rPr>
          <w:rFonts w:ascii="Times New Roman" w:hAnsi="Times New Roman" w:cs="Times New Roman"/>
          <w:sz w:val="24"/>
          <w:szCs w:val="24"/>
        </w:rPr>
        <w:t>’</w:t>
      </w:r>
      <w:r>
        <w:rPr>
          <w:rFonts w:ascii="Times New Roman" w:hAnsi="Times New Roman" w:cs="Times New Roman"/>
          <w:sz w:val="24"/>
          <w:szCs w:val="24"/>
        </w:rPr>
        <w:t xml:space="preserve">) </w:t>
      </w:r>
      <w:ins w:id="2766" w:author="Marielle Moraine Butters" w:date="2019-06-19T17:26:00Z">
        <w:r w:rsidR="00A6421E" w:rsidRPr="00446292">
          <w:rPr>
            <w:rFonts w:ascii="Times New Roman" w:hAnsi="Times New Roman" w:cs="Times New Roman"/>
            <w:sz w:val="24"/>
            <w:szCs w:val="24"/>
            <w:highlight w:val="yellow"/>
          </w:rPr>
          <w:t>(</w:t>
        </w:r>
        <w:proofErr w:type="spellStart"/>
        <w:r w:rsidR="00A6421E" w:rsidRPr="00446292">
          <w:rPr>
            <w:rFonts w:ascii="Times New Roman" w:eastAsia="Times New Roman" w:hAnsi="Times New Roman" w:cs="Times New Roman"/>
            <w:highlight w:val="yellow"/>
          </w:rPr>
          <w:t>Lienhard</w:t>
        </w:r>
        <w:proofErr w:type="spellEnd"/>
        <w:r w:rsidR="00A6421E" w:rsidRPr="00446292">
          <w:rPr>
            <w:rFonts w:ascii="Times New Roman" w:eastAsia="Times New Roman" w:hAnsi="Times New Roman" w:cs="Times New Roman"/>
            <w:highlight w:val="yellow"/>
          </w:rPr>
          <w:t xml:space="preserve"> &amp; Giger1975: </w:t>
        </w:r>
        <w:r w:rsidR="00A6421E" w:rsidRPr="00446292">
          <w:rPr>
            <w:rFonts w:ascii="Times New Roman" w:hAnsi="Times New Roman" w:cs="Times New Roman"/>
            <w:sz w:val="24"/>
            <w:szCs w:val="24"/>
            <w:highlight w:val="yellow"/>
          </w:rPr>
          <w:t>86)</w:t>
        </w:r>
        <w:r w:rsidR="00A6421E" w:rsidRPr="00081226" w:rsidDel="00DB53EA">
          <w:rPr>
            <w:rFonts w:ascii="Times New Roman" w:hAnsi="Times New Roman" w:cs="Times New Roman"/>
            <w:sz w:val="24"/>
            <w:szCs w:val="24"/>
          </w:rPr>
          <w:t xml:space="preserve"> </w:t>
        </w:r>
      </w:ins>
      <w:del w:id="2767" w:author="Marielle Moraine Butters" w:date="2019-06-17T10:37:00Z">
        <w:r w:rsidRPr="00081226" w:rsidDel="00DB53EA">
          <w:rPr>
            <w:rFonts w:ascii="Times New Roman" w:hAnsi="Times New Roman" w:cs="Times New Roman"/>
            <w:sz w:val="24"/>
            <w:szCs w:val="24"/>
          </w:rPr>
          <w:delText>(</w:delText>
        </w:r>
        <w:r w:rsidRPr="00621C07" w:rsidDel="00DB53EA">
          <w:rPr>
            <w:rFonts w:ascii="Times New Roman" w:eastAsia="Times New Roman" w:hAnsi="Times New Roman" w:cs="Times New Roman"/>
            <w:highlight w:val="yellow"/>
            <w:rPrChange w:id="2768" w:author="Marielle Moraine Butters" w:date="2019-06-17T10:45:00Z">
              <w:rPr>
                <w:rFonts w:ascii="Times New Roman" w:eastAsia="Times New Roman" w:hAnsi="Times New Roman" w:cs="Times New Roman"/>
              </w:rPr>
            </w:rPrChange>
          </w:rPr>
          <w:delText xml:space="preserve">Lienhard &amp; Giger1975: </w:delText>
        </w:r>
        <w:r w:rsidRPr="00621C07" w:rsidDel="00DB53EA">
          <w:rPr>
            <w:rFonts w:ascii="Times New Roman" w:hAnsi="Times New Roman" w:cs="Times New Roman"/>
            <w:sz w:val="24"/>
            <w:szCs w:val="24"/>
            <w:highlight w:val="yellow"/>
            <w:rPrChange w:id="2769" w:author="Marielle Moraine Butters" w:date="2019-06-17T10:45:00Z">
              <w:rPr>
                <w:rFonts w:ascii="Times New Roman" w:hAnsi="Times New Roman" w:cs="Times New Roman"/>
                <w:sz w:val="24"/>
                <w:szCs w:val="24"/>
              </w:rPr>
            </w:rPrChange>
          </w:rPr>
          <w:delText>86)</w:delText>
        </w:r>
      </w:del>
    </w:p>
    <w:p w14:paraId="415C0C98" w14:textId="77777777" w:rsidR="00081226" w:rsidRDefault="00081226" w:rsidP="00081226">
      <w:pPr>
        <w:pStyle w:val="NoSpacing"/>
        <w:ind w:left="720" w:firstLine="720"/>
        <w:rPr>
          <w:rFonts w:ascii="Times New Roman" w:hAnsi="Times New Roman" w:cs="Times New Roman"/>
          <w:sz w:val="24"/>
          <w:szCs w:val="24"/>
        </w:rPr>
      </w:pPr>
    </w:p>
    <w:p w14:paraId="5956EA13" w14:textId="26DA75B5" w:rsidR="00DB53EA" w:rsidRPr="00621C07" w:rsidRDefault="006A5959" w:rsidP="00081226">
      <w:pPr>
        <w:pStyle w:val="NoSpacing"/>
        <w:rPr>
          <w:ins w:id="2770" w:author="Marielle Moraine Butters" w:date="2019-06-17T10:38:00Z"/>
          <w:highlight w:val="yellow"/>
          <w:rPrChange w:id="2771" w:author="Marielle Moraine Butters" w:date="2019-06-17T10:45:00Z">
            <w:rPr>
              <w:ins w:id="2772" w:author="Marielle Moraine Butters" w:date="2019-06-17T10:38:00Z"/>
            </w:rPr>
          </w:rPrChange>
        </w:rPr>
      </w:pPr>
      <w:r w:rsidRPr="00621C07">
        <w:rPr>
          <w:rFonts w:ascii="Times New Roman" w:hAnsi="Times New Roman" w:cs="Times New Roman"/>
          <w:sz w:val="24"/>
          <w:szCs w:val="24"/>
          <w:highlight w:val="yellow"/>
          <w:rPrChange w:id="2773" w:author="Marielle Moraine Butters" w:date="2019-06-17T10:45:00Z">
            <w:rPr>
              <w:rFonts w:ascii="Times New Roman" w:hAnsi="Times New Roman" w:cs="Times New Roman"/>
              <w:sz w:val="24"/>
              <w:szCs w:val="24"/>
            </w:rPr>
          </w:rPrChange>
        </w:rPr>
        <w:t>(</w:t>
      </w:r>
      <w:ins w:id="2774" w:author="Marielle Moraine Butters" w:date="2019-06-17T10:38:00Z">
        <w:r w:rsidR="00DB53EA" w:rsidRPr="00621C07">
          <w:rPr>
            <w:rFonts w:ascii="Times New Roman" w:hAnsi="Times New Roman" w:cs="Times New Roman"/>
            <w:sz w:val="24"/>
            <w:szCs w:val="24"/>
            <w:highlight w:val="yellow"/>
            <w:rPrChange w:id="2775" w:author="Marielle Moraine Butters" w:date="2019-06-17T10:45:00Z">
              <w:rPr>
                <w:rFonts w:ascii="Times New Roman" w:hAnsi="Times New Roman" w:cs="Times New Roman"/>
                <w:sz w:val="24"/>
                <w:szCs w:val="24"/>
              </w:rPr>
            </w:rPrChange>
          </w:rPr>
          <w:t>14</w:t>
        </w:r>
      </w:ins>
      <w:del w:id="2776" w:author="Marielle Moraine Butters" w:date="2019-06-17T10:38:00Z">
        <w:r w:rsidRPr="00621C07" w:rsidDel="00DB53EA">
          <w:rPr>
            <w:rFonts w:ascii="Times New Roman" w:hAnsi="Times New Roman" w:cs="Times New Roman"/>
            <w:sz w:val="24"/>
            <w:szCs w:val="24"/>
            <w:highlight w:val="yellow"/>
            <w:rPrChange w:id="2777" w:author="Marielle Moraine Butters" w:date="2019-06-17T10:45:00Z">
              <w:rPr>
                <w:rFonts w:ascii="Times New Roman" w:hAnsi="Times New Roman" w:cs="Times New Roman"/>
                <w:sz w:val="24"/>
                <w:szCs w:val="24"/>
              </w:rPr>
            </w:rPrChange>
          </w:rPr>
          <w:delText>4</w:delText>
        </w:r>
      </w:del>
      <w:del w:id="2778" w:author="Marielle Moraine Butters" w:date="2019-06-17T10:37:00Z">
        <w:r w:rsidR="009E6ACE" w:rsidRPr="00621C07" w:rsidDel="00DB53EA">
          <w:rPr>
            <w:rFonts w:ascii="Times New Roman" w:hAnsi="Times New Roman" w:cs="Times New Roman"/>
            <w:sz w:val="24"/>
            <w:szCs w:val="24"/>
            <w:highlight w:val="yellow"/>
            <w:rPrChange w:id="2779" w:author="Marielle Moraine Butters" w:date="2019-06-17T10:45:00Z">
              <w:rPr>
                <w:rFonts w:ascii="Times New Roman" w:hAnsi="Times New Roman" w:cs="Times New Roman"/>
                <w:sz w:val="24"/>
                <w:szCs w:val="24"/>
              </w:rPr>
            </w:rPrChange>
          </w:rPr>
          <w:delText>6</w:delText>
        </w:r>
      </w:del>
      <w:r w:rsidR="00081226" w:rsidRPr="00621C07">
        <w:rPr>
          <w:rFonts w:ascii="Times New Roman" w:hAnsi="Times New Roman" w:cs="Times New Roman"/>
          <w:sz w:val="24"/>
          <w:szCs w:val="24"/>
          <w:highlight w:val="yellow"/>
          <w:rPrChange w:id="2780" w:author="Marielle Moraine Butters" w:date="2019-06-17T10:45:00Z">
            <w:rPr>
              <w:rFonts w:ascii="Times New Roman" w:hAnsi="Times New Roman" w:cs="Times New Roman"/>
              <w:sz w:val="24"/>
              <w:szCs w:val="24"/>
            </w:rPr>
          </w:rPrChange>
        </w:rPr>
        <w:t>)</w:t>
      </w:r>
      <w:r w:rsidR="00081226" w:rsidRPr="00621C07">
        <w:rPr>
          <w:highlight w:val="yellow"/>
          <w:rPrChange w:id="2781" w:author="Marielle Moraine Butters" w:date="2019-06-17T10:45:00Z">
            <w:rPr/>
          </w:rPrChange>
        </w:rPr>
        <w:tab/>
      </w:r>
      <w:ins w:id="2782" w:author="Marielle Moraine Butters" w:date="2019-06-17T10:38:00Z">
        <w:r w:rsidR="00DB53EA" w:rsidRPr="00621C07">
          <w:rPr>
            <w:highlight w:val="yellow"/>
            <w:rPrChange w:id="2783" w:author="Marielle Moraine Butters" w:date="2019-06-17T10:45:00Z">
              <w:rPr/>
            </w:rPrChange>
          </w:rPr>
          <w:t xml:space="preserve">Mina </w:t>
        </w:r>
      </w:ins>
    </w:p>
    <w:p w14:paraId="035C0574" w14:textId="521A630E" w:rsidR="00081226" w:rsidRPr="00621C07" w:rsidRDefault="00081226">
      <w:pPr>
        <w:pStyle w:val="NoSpacing"/>
        <w:ind w:firstLine="720"/>
        <w:rPr>
          <w:rFonts w:ascii="Times New Roman" w:hAnsi="Times New Roman" w:cs="Times New Roman"/>
          <w:sz w:val="24"/>
          <w:szCs w:val="24"/>
          <w:highlight w:val="yellow"/>
          <w:rPrChange w:id="2784" w:author="Marielle Moraine Butters" w:date="2019-06-17T10:45:00Z">
            <w:rPr>
              <w:rFonts w:ascii="Times New Roman" w:hAnsi="Times New Roman" w:cs="Times New Roman"/>
              <w:sz w:val="24"/>
              <w:szCs w:val="24"/>
            </w:rPr>
          </w:rPrChange>
        </w:rPr>
        <w:pPrChange w:id="2785" w:author="Marielle Moraine Butters" w:date="2019-06-17T10:38:00Z">
          <w:pPr>
            <w:pStyle w:val="NoSpacing"/>
          </w:pPr>
        </w:pPrChange>
      </w:pPr>
      <w:proofErr w:type="spellStart"/>
      <w:proofErr w:type="gramStart"/>
      <w:r w:rsidRPr="00621C07">
        <w:rPr>
          <w:rFonts w:ascii="Times New Roman" w:hAnsi="Times New Roman" w:cs="Times New Roman"/>
          <w:i/>
          <w:iCs/>
          <w:sz w:val="24"/>
          <w:szCs w:val="24"/>
          <w:highlight w:val="yellow"/>
          <w:rPrChange w:id="2786" w:author="Marielle Moraine Butters" w:date="2019-06-17T10:45:00Z">
            <w:rPr>
              <w:rFonts w:ascii="Times New Roman" w:hAnsi="Times New Roman" w:cs="Times New Roman"/>
              <w:i/>
              <w:iCs/>
              <w:sz w:val="24"/>
              <w:szCs w:val="24"/>
            </w:rPr>
          </w:rPrChange>
        </w:rPr>
        <w:t>ngùl</w:t>
      </w:r>
      <w:proofErr w:type="spellEnd"/>
      <w:proofErr w:type="gramEnd"/>
      <w:r w:rsidRPr="00621C07">
        <w:rPr>
          <w:rFonts w:ascii="Times New Roman" w:hAnsi="Times New Roman" w:cs="Times New Roman"/>
          <w:i/>
          <w:iCs/>
          <w:sz w:val="24"/>
          <w:szCs w:val="24"/>
          <w:highlight w:val="yellow"/>
          <w:rPrChange w:id="2787" w:author="Marielle Moraine Butters" w:date="2019-06-17T10:45:00Z">
            <w:rPr>
              <w:rFonts w:ascii="Times New Roman" w:hAnsi="Times New Roman" w:cs="Times New Roman"/>
              <w:i/>
              <w:iCs/>
              <w:sz w:val="24"/>
              <w:szCs w:val="24"/>
            </w:rPr>
          </w:rPrChange>
        </w:rPr>
        <w:tab/>
      </w:r>
      <w:r w:rsidRPr="00621C07">
        <w:rPr>
          <w:rFonts w:ascii="Times New Roman" w:hAnsi="Times New Roman" w:cs="Times New Roman"/>
          <w:i/>
          <w:iCs/>
          <w:sz w:val="24"/>
          <w:szCs w:val="24"/>
          <w:highlight w:val="yellow"/>
          <w:rPrChange w:id="2788" w:author="Marielle Moraine Butters" w:date="2019-06-17T10:45:00Z">
            <w:rPr>
              <w:rFonts w:ascii="Times New Roman" w:hAnsi="Times New Roman" w:cs="Times New Roman"/>
              <w:i/>
              <w:iCs/>
              <w:sz w:val="24"/>
              <w:szCs w:val="24"/>
            </w:rPr>
          </w:rPrChange>
        </w:rPr>
        <w:tab/>
      </w:r>
      <w:proofErr w:type="spellStart"/>
      <w:r w:rsidRPr="00621C07">
        <w:rPr>
          <w:rFonts w:ascii="Times New Roman" w:hAnsi="Times New Roman" w:cs="Times New Roman"/>
          <w:i/>
          <w:iCs/>
          <w:sz w:val="24"/>
          <w:szCs w:val="24"/>
          <w:highlight w:val="yellow"/>
          <w:rPrChange w:id="2789" w:author="Marielle Moraine Butters" w:date="2019-06-17T10:45:00Z">
            <w:rPr>
              <w:rFonts w:ascii="Times New Roman" w:hAnsi="Times New Roman" w:cs="Times New Roman"/>
              <w:i/>
              <w:iCs/>
              <w:sz w:val="24"/>
              <w:szCs w:val="24"/>
            </w:rPr>
          </w:rPrChange>
        </w:rPr>
        <w:t>ǹə</w:t>
      </w:r>
      <w:proofErr w:type="spellEnd"/>
      <w:r w:rsidRPr="00621C07">
        <w:rPr>
          <w:rFonts w:ascii="Times New Roman" w:hAnsi="Times New Roman" w:cs="Times New Roman"/>
          <w:i/>
          <w:iCs/>
          <w:sz w:val="24"/>
          <w:szCs w:val="24"/>
          <w:highlight w:val="yellow"/>
          <w:rPrChange w:id="2790" w:author="Marielle Moraine Butters" w:date="2019-06-17T10:45:00Z">
            <w:rPr>
              <w:rFonts w:ascii="Times New Roman" w:hAnsi="Times New Roman" w:cs="Times New Roman"/>
              <w:i/>
              <w:iCs/>
              <w:sz w:val="24"/>
              <w:szCs w:val="24"/>
            </w:rPr>
          </w:rPrChange>
        </w:rPr>
        <w:t>́</w:t>
      </w:r>
      <w:r w:rsidRPr="00621C07">
        <w:rPr>
          <w:rFonts w:ascii="Times New Roman" w:hAnsi="Times New Roman" w:cs="Times New Roman"/>
          <w:i/>
          <w:iCs/>
          <w:sz w:val="24"/>
          <w:szCs w:val="24"/>
          <w:highlight w:val="yellow"/>
          <w:rPrChange w:id="2791" w:author="Marielle Moraine Butters" w:date="2019-06-17T10:45:00Z">
            <w:rPr>
              <w:rFonts w:ascii="Times New Roman" w:hAnsi="Times New Roman" w:cs="Times New Roman"/>
              <w:i/>
              <w:iCs/>
              <w:sz w:val="24"/>
              <w:szCs w:val="24"/>
            </w:rPr>
          </w:rPrChange>
        </w:rPr>
        <w:tab/>
      </w:r>
      <w:proofErr w:type="spellStart"/>
      <w:r w:rsidRPr="00621C07">
        <w:rPr>
          <w:rFonts w:ascii="Times New Roman" w:hAnsi="Times New Roman" w:cs="Times New Roman"/>
          <w:i/>
          <w:iCs/>
          <w:sz w:val="24"/>
          <w:szCs w:val="24"/>
          <w:highlight w:val="yellow"/>
          <w:rPrChange w:id="2792" w:author="Marielle Moraine Butters" w:date="2019-06-17T10:45:00Z">
            <w:rPr>
              <w:rFonts w:ascii="Times New Roman" w:hAnsi="Times New Roman" w:cs="Times New Roman"/>
              <w:i/>
              <w:iCs/>
              <w:sz w:val="24"/>
              <w:szCs w:val="24"/>
            </w:rPr>
          </w:rPrChange>
        </w:rPr>
        <w:t>zə̀m</w:t>
      </w:r>
      <w:proofErr w:type="spellEnd"/>
      <w:r w:rsidRPr="00621C07">
        <w:rPr>
          <w:rFonts w:ascii="Times New Roman" w:hAnsi="Times New Roman" w:cs="Times New Roman"/>
          <w:i/>
          <w:iCs/>
          <w:sz w:val="24"/>
          <w:szCs w:val="24"/>
          <w:highlight w:val="yellow"/>
          <w:rPrChange w:id="2793" w:author="Marielle Moraine Butters" w:date="2019-06-17T10:45:00Z">
            <w:rPr>
              <w:rFonts w:ascii="Times New Roman" w:hAnsi="Times New Roman" w:cs="Times New Roman"/>
              <w:i/>
              <w:iCs/>
              <w:sz w:val="24"/>
              <w:szCs w:val="24"/>
            </w:rPr>
          </w:rPrChange>
        </w:rPr>
        <w:tab/>
      </w:r>
      <w:proofErr w:type="spellStart"/>
      <w:r w:rsidRPr="00621C07">
        <w:rPr>
          <w:rFonts w:ascii="Times New Roman" w:hAnsi="Times New Roman" w:cs="Times New Roman"/>
          <w:i/>
          <w:iCs/>
          <w:sz w:val="24"/>
          <w:szCs w:val="24"/>
          <w:highlight w:val="yellow"/>
          <w:rPrChange w:id="2794" w:author="Marielle Moraine Butters" w:date="2019-06-17T10:45:00Z">
            <w:rPr>
              <w:rFonts w:ascii="Times New Roman" w:hAnsi="Times New Roman" w:cs="Times New Roman"/>
              <w:i/>
              <w:iCs/>
              <w:sz w:val="24"/>
              <w:szCs w:val="24"/>
            </w:rPr>
          </w:rPrChange>
        </w:rPr>
        <w:t>skə̀n</w:t>
      </w:r>
      <w:proofErr w:type="spellEnd"/>
      <w:r w:rsidRPr="00621C07">
        <w:rPr>
          <w:rFonts w:ascii="Times New Roman" w:hAnsi="Times New Roman" w:cs="Times New Roman"/>
          <w:i/>
          <w:iCs/>
          <w:sz w:val="24"/>
          <w:szCs w:val="24"/>
          <w:highlight w:val="yellow"/>
          <w:rPrChange w:id="2795" w:author="Marielle Moraine Butters" w:date="2019-06-17T10:45:00Z">
            <w:rPr>
              <w:rFonts w:ascii="Times New Roman" w:hAnsi="Times New Roman" w:cs="Times New Roman"/>
              <w:i/>
              <w:iCs/>
              <w:sz w:val="24"/>
              <w:szCs w:val="24"/>
            </w:rPr>
          </w:rPrChange>
        </w:rPr>
        <w:tab/>
      </w:r>
      <w:proofErr w:type="spellStart"/>
      <w:r w:rsidRPr="00621C07">
        <w:rPr>
          <w:rFonts w:ascii="Times New Roman" w:hAnsi="Times New Roman" w:cs="Times New Roman"/>
          <w:i/>
          <w:iCs/>
          <w:sz w:val="24"/>
          <w:szCs w:val="24"/>
          <w:highlight w:val="yellow"/>
          <w:rPrChange w:id="2796" w:author="Marielle Moraine Butters" w:date="2019-06-17T10:45:00Z">
            <w:rPr>
              <w:rFonts w:ascii="Times New Roman" w:hAnsi="Times New Roman" w:cs="Times New Roman"/>
              <w:i/>
              <w:iCs/>
              <w:sz w:val="24"/>
              <w:szCs w:val="24"/>
            </w:rPr>
          </w:rPrChange>
        </w:rPr>
        <w:t>ǹə</w:t>
      </w:r>
      <w:proofErr w:type="spellEnd"/>
      <w:r w:rsidRPr="00621C07">
        <w:rPr>
          <w:rFonts w:ascii="Times New Roman" w:hAnsi="Times New Roman" w:cs="Times New Roman"/>
          <w:i/>
          <w:iCs/>
          <w:sz w:val="24"/>
          <w:szCs w:val="24"/>
          <w:highlight w:val="yellow"/>
          <w:rPrChange w:id="2797" w:author="Marielle Moraine Butters" w:date="2019-06-17T10:45:00Z">
            <w:rPr>
              <w:rFonts w:ascii="Times New Roman" w:hAnsi="Times New Roman" w:cs="Times New Roman"/>
              <w:i/>
              <w:iCs/>
              <w:sz w:val="24"/>
              <w:szCs w:val="24"/>
            </w:rPr>
          </w:rPrChange>
        </w:rPr>
        <w:t>́</w:t>
      </w:r>
      <w:r w:rsidRPr="00621C07">
        <w:rPr>
          <w:rFonts w:ascii="Times New Roman" w:hAnsi="Times New Roman" w:cs="Times New Roman"/>
          <w:i/>
          <w:iCs/>
          <w:sz w:val="24"/>
          <w:szCs w:val="24"/>
          <w:highlight w:val="yellow"/>
          <w:rPrChange w:id="2798" w:author="Marielle Moraine Butters" w:date="2019-06-17T10:45:00Z">
            <w:rPr>
              <w:rFonts w:ascii="Times New Roman" w:hAnsi="Times New Roman" w:cs="Times New Roman"/>
              <w:i/>
              <w:iCs/>
              <w:sz w:val="24"/>
              <w:szCs w:val="24"/>
            </w:rPr>
          </w:rPrChange>
        </w:rPr>
        <w:tab/>
      </w:r>
      <w:r w:rsidRPr="00621C07">
        <w:rPr>
          <w:rFonts w:ascii="Times New Roman" w:hAnsi="Times New Roman" w:cs="Times New Roman"/>
          <w:b/>
          <w:bCs/>
          <w:i/>
          <w:iCs/>
          <w:sz w:val="24"/>
          <w:szCs w:val="24"/>
          <w:highlight w:val="yellow"/>
          <w:rPrChange w:id="2799" w:author="Marielle Moraine Butters" w:date="2019-06-17T10:45:00Z">
            <w:rPr>
              <w:rFonts w:ascii="Times New Roman" w:hAnsi="Times New Roman" w:cs="Times New Roman"/>
              <w:b/>
              <w:bCs/>
              <w:i/>
              <w:iCs/>
              <w:sz w:val="24"/>
              <w:szCs w:val="24"/>
            </w:rPr>
          </w:rPrChange>
        </w:rPr>
        <w:t>r</w:t>
      </w:r>
      <w:r w:rsidRPr="00621C07">
        <w:rPr>
          <w:rFonts w:ascii="Times New Roman" w:hAnsi="Times New Roman" w:cs="Times New Roman"/>
          <w:i/>
          <w:iCs/>
          <w:sz w:val="24"/>
          <w:szCs w:val="24"/>
          <w:highlight w:val="yellow"/>
          <w:rPrChange w:id="2800" w:author="Marielle Moraine Butters" w:date="2019-06-17T10:45:00Z">
            <w:rPr>
              <w:rFonts w:ascii="Times New Roman" w:hAnsi="Times New Roman" w:cs="Times New Roman"/>
              <w:i/>
              <w:iCs/>
              <w:sz w:val="24"/>
              <w:szCs w:val="24"/>
            </w:rPr>
          </w:rPrChange>
        </w:rPr>
        <w:tab/>
      </w:r>
      <w:r w:rsidRPr="00621C07">
        <w:rPr>
          <w:rFonts w:ascii="Times New Roman" w:hAnsi="Times New Roman" w:cs="Times New Roman"/>
          <w:i/>
          <w:iCs/>
          <w:sz w:val="24"/>
          <w:szCs w:val="24"/>
          <w:highlight w:val="yellow"/>
          <w:rPrChange w:id="2801" w:author="Marielle Moraine Butters" w:date="2019-06-17T10:45:00Z">
            <w:rPr>
              <w:rFonts w:ascii="Times New Roman" w:hAnsi="Times New Roman" w:cs="Times New Roman"/>
              <w:i/>
              <w:iCs/>
              <w:sz w:val="24"/>
              <w:szCs w:val="24"/>
            </w:rPr>
          </w:rPrChange>
        </w:rPr>
        <w:tab/>
      </w:r>
      <w:proofErr w:type="spellStart"/>
      <w:r w:rsidRPr="00621C07">
        <w:rPr>
          <w:rFonts w:ascii="Times New Roman" w:hAnsi="Times New Roman" w:cs="Times New Roman"/>
          <w:b/>
          <w:bCs/>
          <w:i/>
          <w:iCs/>
          <w:sz w:val="24"/>
          <w:szCs w:val="24"/>
          <w:highlight w:val="yellow"/>
          <w:rPrChange w:id="2802" w:author="Marielle Moraine Butters" w:date="2019-06-17T10:45:00Z">
            <w:rPr>
              <w:rFonts w:ascii="Times New Roman" w:hAnsi="Times New Roman" w:cs="Times New Roman"/>
              <w:b/>
              <w:bCs/>
              <w:i/>
              <w:iCs/>
              <w:sz w:val="24"/>
              <w:szCs w:val="24"/>
            </w:rPr>
          </w:rPrChange>
        </w:rPr>
        <w:t>vù</w:t>
      </w:r>
      <w:proofErr w:type="spellEnd"/>
    </w:p>
    <w:p w14:paraId="7C49EBA2" w14:textId="77777777" w:rsidR="00081226" w:rsidRPr="00621C07" w:rsidRDefault="00081226" w:rsidP="00CA0707">
      <w:pPr>
        <w:pStyle w:val="NoSpacing"/>
        <w:ind w:firstLine="720"/>
        <w:rPr>
          <w:rFonts w:ascii="Times New Roman" w:hAnsi="Times New Roman" w:cs="Times New Roman"/>
          <w:sz w:val="24"/>
          <w:szCs w:val="24"/>
          <w:highlight w:val="yellow"/>
          <w:rPrChange w:id="2803" w:author="Marielle Moraine Butters" w:date="2019-06-17T10:45:00Z">
            <w:rPr>
              <w:rFonts w:ascii="Times New Roman" w:hAnsi="Times New Roman" w:cs="Times New Roman"/>
              <w:sz w:val="24"/>
              <w:szCs w:val="24"/>
            </w:rPr>
          </w:rPrChange>
        </w:rPr>
      </w:pPr>
      <w:proofErr w:type="gramStart"/>
      <w:r w:rsidRPr="00621C07">
        <w:rPr>
          <w:rFonts w:ascii="Times New Roman" w:hAnsi="Times New Roman" w:cs="Times New Roman"/>
          <w:sz w:val="24"/>
          <w:szCs w:val="24"/>
          <w:highlight w:val="yellow"/>
          <w:rPrChange w:id="2804" w:author="Marielle Moraine Butters" w:date="2019-06-17T10:45:00Z">
            <w:rPr>
              <w:rFonts w:ascii="Times New Roman" w:hAnsi="Times New Roman" w:cs="Times New Roman"/>
              <w:sz w:val="24"/>
              <w:szCs w:val="24"/>
            </w:rPr>
          </w:rPrChange>
        </w:rPr>
        <w:t>husband</w:t>
      </w:r>
      <w:proofErr w:type="gramEnd"/>
      <w:r w:rsidRPr="00621C07">
        <w:rPr>
          <w:rFonts w:ascii="Times New Roman" w:hAnsi="Times New Roman" w:cs="Times New Roman"/>
          <w:sz w:val="24"/>
          <w:szCs w:val="24"/>
          <w:highlight w:val="yellow"/>
          <w:rPrChange w:id="2805" w:author="Marielle Moraine Butters" w:date="2019-06-17T10:45:00Z">
            <w:rPr>
              <w:rFonts w:ascii="Times New Roman" w:hAnsi="Times New Roman" w:cs="Times New Roman"/>
              <w:sz w:val="24"/>
              <w:szCs w:val="24"/>
            </w:rPr>
          </w:rPrChange>
        </w:rPr>
        <w:tab/>
        <w:t>1SG</w:t>
      </w:r>
      <w:r w:rsidRPr="00621C07">
        <w:rPr>
          <w:rFonts w:ascii="Times New Roman" w:hAnsi="Times New Roman" w:cs="Times New Roman"/>
          <w:sz w:val="24"/>
          <w:szCs w:val="24"/>
          <w:highlight w:val="yellow"/>
          <w:rPrChange w:id="2806" w:author="Marielle Moraine Butters" w:date="2019-06-17T10:45:00Z">
            <w:rPr>
              <w:rFonts w:ascii="Times New Roman" w:hAnsi="Times New Roman" w:cs="Times New Roman"/>
              <w:sz w:val="24"/>
              <w:szCs w:val="24"/>
            </w:rPr>
          </w:rPrChange>
        </w:rPr>
        <w:tab/>
        <w:t>eat</w:t>
      </w:r>
      <w:r w:rsidRPr="00621C07">
        <w:rPr>
          <w:rFonts w:ascii="Times New Roman" w:hAnsi="Times New Roman" w:cs="Times New Roman"/>
          <w:sz w:val="24"/>
          <w:szCs w:val="24"/>
          <w:highlight w:val="yellow"/>
          <w:rPrChange w:id="2807" w:author="Marielle Moraine Butters" w:date="2019-06-17T10:45:00Z">
            <w:rPr>
              <w:rFonts w:ascii="Times New Roman" w:hAnsi="Times New Roman" w:cs="Times New Roman"/>
              <w:sz w:val="24"/>
              <w:szCs w:val="24"/>
            </w:rPr>
          </w:rPrChange>
        </w:rPr>
        <w:tab/>
        <w:t>thing</w:t>
      </w:r>
      <w:r w:rsidRPr="00621C07">
        <w:rPr>
          <w:rFonts w:ascii="Times New Roman" w:hAnsi="Times New Roman" w:cs="Times New Roman"/>
          <w:sz w:val="24"/>
          <w:szCs w:val="24"/>
          <w:highlight w:val="yellow"/>
          <w:rPrChange w:id="2808" w:author="Marielle Moraine Butters" w:date="2019-06-17T10:45:00Z">
            <w:rPr>
              <w:rFonts w:ascii="Times New Roman" w:hAnsi="Times New Roman" w:cs="Times New Roman"/>
              <w:sz w:val="24"/>
              <w:szCs w:val="24"/>
            </w:rPr>
          </w:rPrChange>
        </w:rPr>
        <w:tab/>
        <w:t>1SG</w:t>
      </w:r>
      <w:r w:rsidRPr="00621C07">
        <w:rPr>
          <w:rFonts w:ascii="Times New Roman" w:hAnsi="Times New Roman" w:cs="Times New Roman"/>
          <w:sz w:val="24"/>
          <w:szCs w:val="24"/>
          <w:highlight w:val="yellow"/>
          <w:rPrChange w:id="2809" w:author="Marielle Moraine Butters" w:date="2019-06-17T10:45:00Z">
            <w:rPr>
              <w:rFonts w:ascii="Times New Roman" w:hAnsi="Times New Roman" w:cs="Times New Roman"/>
              <w:sz w:val="24"/>
              <w:szCs w:val="24"/>
            </w:rPr>
          </w:rPrChange>
        </w:rPr>
        <w:tab/>
        <w:t>D.HAB</w:t>
      </w:r>
      <w:r w:rsidRPr="00621C07">
        <w:rPr>
          <w:rFonts w:ascii="Times New Roman" w:hAnsi="Times New Roman" w:cs="Times New Roman"/>
          <w:sz w:val="24"/>
          <w:szCs w:val="24"/>
          <w:highlight w:val="yellow"/>
          <w:rPrChange w:id="2810" w:author="Marielle Moraine Butters" w:date="2019-06-17T10:45:00Z">
            <w:rPr>
              <w:rFonts w:ascii="Times New Roman" w:hAnsi="Times New Roman" w:cs="Times New Roman"/>
              <w:sz w:val="24"/>
              <w:szCs w:val="24"/>
            </w:rPr>
          </w:rPrChange>
        </w:rPr>
        <w:tab/>
        <w:t>Q</w:t>
      </w:r>
    </w:p>
    <w:p w14:paraId="3AE1A468" w14:textId="7BAEB0B2" w:rsidR="00081226" w:rsidRDefault="00081226" w:rsidP="00CA0707">
      <w:pPr>
        <w:pStyle w:val="NoSpacing"/>
        <w:ind w:firstLine="720"/>
        <w:rPr>
          <w:rFonts w:ascii="Times New Roman" w:hAnsi="Times New Roman" w:cs="Times New Roman"/>
          <w:sz w:val="24"/>
          <w:szCs w:val="24"/>
        </w:rPr>
      </w:pPr>
      <w:r w:rsidRPr="00621C07">
        <w:rPr>
          <w:rFonts w:ascii="Times New Roman" w:hAnsi="Times New Roman" w:cs="Times New Roman"/>
          <w:sz w:val="24"/>
          <w:szCs w:val="24"/>
          <w:highlight w:val="yellow"/>
          <w:rPrChange w:id="2811" w:author="Marielle Moraine Butters" w:date="2019-06-17T10:45:00Z">
            <w:rPr>
              <w:rFonts w:ascii="Times New Roman" w:hAnsi="Times New Roman" w:cs="Times New Roman"/>
              <w:sz w:val="24"/>
              <w:szCs w:val="24"/>
            </w:rPr>
          </w:rPrChange>
        </w:rPr>
        <w:t xml:space="preserve">‘My husband, he does not eat my food!’ </w:t>
      </w:r>
      <w:ins w:id="2812" w:author="Marielle Moraine Butters" w:date="2019-06-19T17:26:00Z">
        <w:r w:rsidR="00A6421E" w:rsidRPr="00446292">
          <w:rPr>
            <w:rFonts w:ascii="Times New Roman" w:hAnsi="Times New Roman" w:cs="Times New Roman"/>
            <w:sz w:val="24"/>
            <w:szCs w:val="24"/>
            <w:highlight w:val="yellow"/>
          </w:rPr>
          <w:t>(</w:t>
        </w:r>
        <w:proofErr w:type="spellStart"/>
        <w:r w:rsidR="00A6421E" w:rsidRPr="00446292">
          <w:rPr>
            <w:rFonts w:ascii="Times New Roman" w:hAnsi="Times New Roman" w:cs="Times New Roman"/>
            <w:color w:val="000000"/>
            <w:sz w:val="24"/>
            <w:szCs w:val="24"/>
            <w:highlight w:val="yellow"/>
          </w:rPr>
          <w:t>Frajzyngier</w:t>
        </w:r>
        <w:proofErr w:type="spellEnd"/>
        <w:r w:rsidR="00A6421E" w:rsidRPr="00446292">
          <w:rPr>
            <w:rFonts w:ascii="Times New Roman" w:hAnsi="Times New Roman" w:cs="Times New Roman"/>
            <w:color w:val="000000"/>
            <w:sz w:val="24"/>
            <w:szCs w:val="24"/>
            <w:highlight w:val="yellow"/>
          </w:rPr>
          <w:t xml:space="preserve"> &amp; Johnston 2005: 242)</w:t>
        </w:r>
        <w:r w:rsidR="00A6421E" w:rsidRPr="00A6421E" w:rsidDel="00DB53EA">
          <w:rPr>
            <w:rFonts w:ascii="Times New Roman" w:hAnsi="Times New Roman" w:cs="Times New Roman"/>
            <w:sz w:val="24"/>
            <w:szCs w:val="24"/>
            <w:highlight w:val="yellow"/>
          </w:rPr>
          <w:t xml:space="preserve"> </w:t>
        </w:r>
      </w:ins>
      <w:del w:id="2813" w:author="Marielle Moraine Butters" w:date="2019-06-17T10:38:00Z">
        <w:r w:rsidRPr="00621C07" w:rsidDel="00DB53EA">
          <w:rPr>
            <w:rFonts w:ascii="Times New Roman" w:hAnsi="Times New Roman" w:cs="Times New Roman"/>
            <w:sz w:val="24"/>
            <w:szCs w:val="24"/>
            <w:highlight w:val="yellow"/>
            <w:rPrChange w:id="2814" w:author="Marielle Moraine Butters" w:date="2019-06-17T10:45:00Z">
              <w:rPr>
                <w:rFonts w:ascii="Times New Roman" w:hAnsi="Times New Roman" w:cs="Times New Roman"/>
                <w:sz w:val="24"/>
                <w:szCs w:val="24"/>
              </w:rPr>
            </w:rPrChange>
          </w:rPr>
          <w:delText>(</w:delText>
        </w:r>
        <w:r w:rsidRPr="00621C07" w:rsidDel="00DB53EA">
          <w:rPr>
            <w:rFonts w:ascii="Times New Roman" w:hAnsi="Times New Roman" w:cs="Times New Roman"/>
            <w:color w:val="000000"/>
            <w:sz w:val="24"/>
            <w:szCs w:val="24"/>
            <w:highlight w:val="yellow"/>
            <w:rPrChange w:id="2815" w:author="Marielle Moraine Butters" w:date="2019-06-17T10:45:00Z">
              <w:rPr>
                <w:rFonts w:ascii="Times New Roman" w:hAnsi="Times New Roman" w:cs="Times New Roman"/>
                <w:color w:val="000000"/>
                <w:sz w:val="24"/>
                <w:szCs w:val="24"/>
              </w:rPr>
            </w:rPrChange>
          </w:rPr>
          <w:delText>Frajzyngier &amp; Johnston 2005: 242)</w:delText>
        </w:r>
      </w:del>
    </w:p>
    <w:p w14:paraId="7D6CFBAD" w14:textId="77777777" w:rsidR="00081226" w:rsidRDefault="00081226" w:rsidP="00081226">
      <w:pPr>
        <w:pStyle w:val="NoSpacing"/>
        <w:ind w:left="720" w:firstLine="720"/>
        <w:rPr>
          <w:rFonts w:ascii="Times New Roman" w:hAnsi="Times New Roman" w:cs="Times New Roman"/>
          <w:sz w:val="24"/>
          <w:szCs w:val="24"/>
        </w:rPr>
      </w:pPr>
    </w:p>
    <w:p w14:paraId="59000A24" w14:textId="507A0620" w:rsidR="0019470A" w:rsidRPr="00331F69" w:rsidRDefault="00081226" w:rsidP="00331F69">
      <w:pPr>
        <w:pStyle w:val="NoSpacing"/>
        <w:spacing w:line="480" w:lineRule="auto"/>
        <w:ind w:firstLine="720"/>
        <w:rPr>
          <w:rFonts w:ascii="Times New Roman" w:eastAsia="DoulosSIL" w:hAnsi="Times New Roman" w:cs="Times New Roman"/>
          <w:sz w:val="24"/>
          <w:szCs w:val="24"/>
        </w:rPr>
      </w:pPr>
      <w:r>
        <w:rPr>
          <w:rFonts w:ascii="Times New Roman" w:hAnsi="Times New Roman" w:cs="Times New Roman"/>
          <w:sz w:val="24"/>
          <w:szCs w:val="24"/>
        </w:rPr>
        <w:t xml:space="preserve"> </w:t>
      </w:r>
      <w:r w:rsidR="0023709C">
        <w:rPr>
          <w:rFonts w:ascii="Times New Roman" w:hAnsi="Times New Roman" w:cs="Times New Roman"/>
          <w:sz w:val="24"/>
          <w:szCs w:val="24"/>
        </w:rPr>
        <w:t>Table 2</w:t>
      </w:r>
      <w:r w:rsidR="00A04E03">
        <w:rPr>
          <w:rFonts w:ascii="Times New Roman" w:hAnsi="Times New Roman" w:cs="Times New Roman"/>
          <w:sz w:val="24"/>
          <w:szCs w:val="24"/>
        </w:rPr>
        <w:t xml:space="preserve"> </w:t>
      </w:r>
      <w:r>
        <w:rPr>
          <w:rFonts w:ascii="Times New Roman" w:hAnsi="Times New Roman" w:cs="Times New Roman"/>
          <w:sz w:val="24"/>
          <w:szCs w:val="24"/>
        </w:rPr>
        <w:t xml:space="preserve">presents </w:t>
      </w:r>
      <w:del w:id="2816" w:author="Marielle Moraine Butters" w:date="2019-06-17T08:45:00Z">
        <w:r w:rsidRPr="0054316C" w:rsidDel="0054316C">
          <w:rPr>
            <w:rFonts w:ascii="Times New Roman" w:hAnsi="Times New Roman" w:cs="Times New Roman"/>
            <w:sz w:val="24"/>
            <w:szCs w:val="24"/>
            <w:highlight w:val="yellow"/>
            <w:rPrChange w:id="2817" w:author="Marielle Moraine Butters" w:date="2019-06-17T08:45:00Z">
              <w:rPr>
                <w:rFonts w:ascii="Times New Roman" w:hAnsi="Times New Roman" w:cs="Times New Roman"/>
                <w:sz w:val="24"/>
                <w:szCs w:val="24"/>
              </w:rPr>
            </w:rPrChange>
          </w:rPr>
          <w:delText>other</w:delText>
        </w:r>
        <w:r w:rsidR="00331F69" w:rsidDel="0054316C">
          <w:rPr>
            <w:rFonts w:ascii="Times New Roman" w:hAnsi="Times New Roman" w:cs="Times New Roman"/>
            <w:sz w:val="24"/>
            <w:szCs w:val="24"/>
          </w:rPr>
          <w:delText xml:space="preserve"> </w:delText>
        </w:r>
      </w:del>
      <w:r w:rsidR="00331F69">
        <w:rPr>
          <w:rFonts w:ascii="Times New Roman" w:hAnsi="Times New Roman" w:cs="Times New Roman"/>
          <w:sz w:val="24"/>
          <w:szCs w:val="24"/>
        </w:rPr>
        <w:t>similarities</w:t>
      </w:r>
      <w:r w:rsidR="00A04E03">
        <w:rPr>
          <w:rFonts w:ascii="Times New Roman" w:hAnsi="Times New Roman" w:cs="Times New Roman"/>
          <w:sz w:val="24"/>
          <w:szCs w:val="24"/>
        </w:rPr>
        <w:t xml:space="preserve"> </w:t>
      </w:r>
      <w:r w:rsidR="00331F69">
        <w:rPr>
          <w:rFonts w:ascii="Times New Roman" w:hAnsi="Times New Roman" w:cs="Times New Roman"/>
          <w:sz w:val="24"/>
          <w:szCs w:val="24"/>
        </w:rPr>
        <w:t xml:space="preserve">between the </w:t>
      </w:r>
      <w:r w:rsidR="003B0BBB">
        <w:rPr>
          <w:rFonts w:ascii="Times New Roman" w:hAnsi="Times New Roman" w:cs="Times New Roman"/>
          <w:sz w:val="24"/>
          <w:szCs w:val="24"/>
        </w:rPr>
        <w:t xml:space="preserve">form of the </w:t>
      </w:r>
      <w:r w:rsidR="003137AF">
        <w:rPr>
          <w:rFonts w:ascii="Times New Roman" w:hAnsi="Times New Roman" w:cs="Times New Roman"/>
          <w:sz w:val="24"/>
          <w:szCs w:val="24"/>
        </w:rPr>
        <w:t xml:space="preserve">verbal </w:t>
      </w:r>
      <w:proofErr w:type="spellStart"/>
      <w:r w:rsidR="003137AF">
        <w:rPr>
          <w:rFonts w:ascii="Times New Roman" w:hAnsi="Times New Roman" w:cs="Times New Roman"/>
          <w:sz w:val="24"/>
          <w:szCs w:val="24"/>
        </w:rPr>
        <w:t>negator</w:t>
      </w:r>
      <w:proofErr w:type="spellEnd"/>
      <w:r w:rsidR="00A04E03">
        <w:rPr>
          <w:rFonts w:ascii="Times New Roman" w:hAnsi="Times New Roman" w:cs="Times New Roman"/>
          <w:sz w:val="24"/>
          <w:szCs w:val="24"/>
        </w:rPr>
        <w:t xml:space="preserve"> and </w:t>
      </w:r>
      <w:r w:rsidR="003B0BBB">
        <w:rPr>
          <w:rFonts w:ascii="Times New Roman" w:hAnsi="Times New Roman" w:cs="Times New Roman"/>
          <w:sz w:val="24"/>
          <w:szCs w:val="24"/>
        </w:rPr>
        <w:t xml:space="preserve">the form of the </w:t>
      </w:r>
      <w:r w:rsidR="00A04E03">
        <w:rPr>
          <w:rFonts w:ascii="Times New Roman" w:hAnsi="Times New Roman" w:cs="Times New Roman"/>
          <w:sz w:val="24"/>
          <w:szCs w:val="24"/>
        </w:rPr>
        <w:t xml:space="preserve">interrogative within the same language. </w:t>
      </w:r>
    </w:p>
    <w:tbl>
      <w:tblPr>
        <w:tblStyle w:val="TableGrid"/>
        <w:tblW w:w="0" w:type="auto"/>
        <w:tblLook w:val="04A0" w:firstRow="1" w:lastRow="0" w:firstColumn="1" w:lastColumn="0" w:noHBand="0" w:noVBand="1"/>
      </w:tblPr>
      <w:tblGrid>
        <w:gridCol w:w="3076"/>
        <w:gridCol w:w="3065"/>
        <w:gridCol w:w="3092"/>
      </w:tblGrid>
      <w:tr w:rsidR="0020668E" w:rsidRPr="0019470A" w14:paraId="64B11EDC" w14:textId="77777777" w:rsidTr="002B4028">
        <w:tc>
          <w:tcPr>
            <w:tcW w:w="3192" w:type="dxa"/>
          </w:tcPr>
          <w:p w14:paraId="7191EF4D" w14:textId="77777777" w:rsidR="0020668E" w:rsidRPr="0019470A" w:rsidRDefault="0020668E" w:rsidP="0019470A">
            <w:pPr>
              <w:pStyle w:val="NoSpacing"/>
              <w:rPr>
                <w:rFonts w:ascii="Times New Roman" w:hAnsi="Times New Roman" w:cs="Times New Roman"/>
                <w:sz w:val="24"/>
                <w:szCs w:val="24"/>
              </w:rPr>
            </w:pPr>
            <w:r w:rsidRPr="0019470A">
              <w:rPr>
                <w:rFonts w:ascii="Times New Roman" w:hAnsi="Times New Roman" w:cs="Times New Roman"/>
                <w:sz w:val="24"/>
                <w:szCs w:val="24"/>
              </w:rPr>
              <w:t>Language</w:t>
            </w:r>
          </w:p>
        </w:tc>
        <w:tc>
          <w:tcPr>
            <w:tcW w:w="3192" w:type="dxa"/>
          </w:tcPr>
          <w:p w14:paraId="06965037" w14:textId="77777777" w:rsidR="0020668E" w:rsidRPr="0019470A" w:rsidRDefault="00331F69" w:rsidP="0019470A">
            <w:pPr>
              <w:pStyle w:val="NoSpacing"/>
              <w:rPr>
                <w:rFonts w:ascii="Times New Roman" w:hAnsi="Times New Roman" w:cs="Times New Roman"/>
                <w:sz w:val="24"/>
                <w:szCs w:val="24"/>
              </w:rPr>
            </w:pPr>
            <w:r>
              <w:rPr>
                <w:rFonts w:ascii="Times New Roman" w:hAnsi="Times New Roman" w:cs="Times New Roman"/>
                <w:sz w:val="24"/>
                <w:szCs w:val="24"/>
              </w:rPr>
              <w:t xml:space="preserve">Verbal </w:t>
            </w:r>
            <w:proofErr w:type="spellStart"/>
            <w:r>
              <w:rPr>
                <w:rFonts w:ascii="Times New Roman" w:hAnsi="Times New Roman" w:cs="Times New Roman"/>
                <w:sz w:val="24"/>
                <w:szCs w:val="24"/>
              </w:rPr>
              <w:t>Negator</w:t>
            </w:r>
            <w:proofErr w:type="spellEnd"/>
          </w:p>
        </w:tc>
        <w:tc>
          <w:tcPr>
            <w:tcW w:w="3192" w:type="dxa"/>
          </w:tcPr>
          <w:p w14:paraId="4F900F8B" w14:textId="77777777" w:rsidR="0020668E" w:rsidRPr="0019470A" w:rsidRDefault="0020668E" w:rsidP="0019470A">
            <w:pPr>
              <w:pStyle w:val="NoSpacing"/>
              <w:rPr>
                <w:rFonts w:ascii="Times New Roman" w:hAnsi="Times New Roman" w:cs="Times New Roman"/>
                <w:sz w:val="24"/>
                <w:szCs w:val="24"/>
              </w:rPr>
            </w:pPr>
            <w:r w:rsidRPr="0019470A">
              <w:rPr>
                <w:rFonts w:ascii="Times New Roman" w:hAnsi="Times New Roman" w:cs="Times New Roman"/>
                <w:sz w:val="24"/>
                <w:szCs w:val="24"/>
              </w:rPr>
              <w:t>Interrogative form</w:t>
            </w:r>
          </w:p>
        </w:tc>
      </w:tr>
      <w:tr w:rsidR="0020668E" w:rsidRPr="0019470A" w14:paraId="245E5CBC" w14:textId="77777777" w:rsidTr="002B4028">
        <w:tc>
          <w:tcPr>
            <w:tcW w:w="3192" w:type="dxa"/>
          </w:tcPr>
          <w:p w14:paraId="79F9D62E" w14:textId="77777777" w:rsidR="0020668E" w:rsidRPr="0019470A" w:rsidRDefault="0020668E" w:rsidP="0019470A">
            <w:pPr>
              <w:pStyle w:val="NoSpacing"/>
              <w:rPr>
                <w:rFonts w:ascii="Times New Roman" w:hAnsi="Times New Roman" w:cs="Times New Roman"/>
                <w:sz w:val="24"/>
                <w:szCs w:val="24"/>
              </w:rPr>
            </w:pPr>
            <w:proofErr w:type="spellStart"/>
            <w:r w:rsidRPr="0019470A">
              <w:rPr>
                <w:rFonts w:ascii="Times New Roman" w:hAnsi="Times New Roman" w:cs="Times New Roman"/>
                <w:sz w:val="24"/>
                <w:szCs w:val="24"/>
              </w:rPr>
              <w:t>Pévé</w:t>
            </w:r>
            <w:proofErr w:type="spellEnd"/>
            <w:r w:rsidRPr="0019470A">
              <w:rPr>
                <w:rFonts w:ascii="Times New Roman" w:hAnsi="Times New Roman" w:cs="Times New Roman"/>
                <w:sz w:val="24"/>
                <w:szCs w:val="24"/>
              </w:rPr>
              <w:t xml:space="preserve"> </w:t>
            </w:r>
          </w:p>
        </w:tc>
        <w:tc>
          <w:tcPr>
            <w:tcW w:w="3192" w:type="dxa"/>
          </w:tcPr>
          <w:p w14:paraId="009A9102" w14:textId="77777777" w:rsidR="0020668E" w:rsidRPr="0019470A" w:rsidRDefault="0020668E" w:rsidP="0019470A">
            <w:pPr>
              <w:pStyle w:val="NoSpacing"/>
              <w:rPr>
                <w:rFonts w:ascii="Times New Roman" w:hAnsi="Times New Roman" w:cs="Times New Roman"/>
                <w:sz w:val="24"/>
                <w:szCs w:val="24"/>
              </w:rPr>
            </w:pPr>
            <w:proofErr w:type="spellStart"/>
            <w:r w:rsidRPr="0019470A">
              <w:rPr>
                <w:rFonts w:ascii="Times New Roman" w:hAnsi="Times New Roman" w:cs="Times New Roman"/>
                <w:sz w:val="24"/>
                <w:szCs w:val="24"/>
              </w:rPr>
              <w:t>tsu</w:t>
            </w:r>
            <w:proofErr w:type="spellEnd"/>
            <w:r w:rsidRPr="0019470A">
              <w:rPr>
                <w:rFonts w:ascii="Times New Roman" w:hAnsi="Times New Roman" w:cs="Times New Roman"/>
                <w:sz w:val="24"/>
                <w:szCs w:val="24"/>
              </w:rPr>
              <w:t>́… mi</w:t>
            </w:r>
          </w:p>
        </w:tc>
        <w:tc>
          <w:tcPr>
            <w:tcW w:w="3192" w:type="dxa"/>
          </w:tcPr>
          <w:p w14:paraId="44B9BB97" w14:textId="77777777" w:rsidR="0020668E" w:rsidRPr="0019470A" w:rsidRDefault="0020668E" w:rsidP="0019470A">
            <w:pPr>
              <w:pStyle w:val="NoSpacing"/>
              <w:rPr>
                <w:rFonts w:ascii="Times New Roman" w:hAnsi="Times New Roman" w:cs="Times New Roman"/>
                <w:sz w:val="24"/>
                <w:szCs w:val="24"/>
              </w:rPr>
            </w:pPr>
            <w:r w:rsidRPr="0019470A">
              <w:rPr>
                <w:rFonts w:ascii="Times New Roman" w:hAnsi="Times New Roman" w:cs="Times New Roman"/>
                <w:sz w:val="24"/>
                <w:szCs w:val="24"/>
              </w:rPr>
              <w:t xml:space="preserve">mi and </w:t>
            </w:r>
            <w:proofErr w:type="spellStart"/>
            <w:r w:rsidRPr="0019470A">
              <w:rPr>
                <w:rFonts w:ascii="Times New Roman" w:hAnsi="Times New Roman" w:cs="Times New Roman"/>
                <w:sz w:val="24"/>
                <w:szCs w:val="24"/>
              </w:rPr>
              <w:t>su</w:t>
            </w:r>
            <w:proofErr w:type="spellEnd"/>
          </w:p>
        </w:tc>
      </w:tr>
      <w:tr w:rsidR="0020668E" w:rsidRPr="0019470A" w14:paraId="0B199B35" w14:textId="77777777" w:rsidTr="002B4028">
        <w:tc>
          <w:tcPr>
            <w:tcW w:w="3192" w:type="dxa"/>
          </w:tcPr>
          <w:p w14:paraId="5318652C" w14:textId="77777777" w:rsidR="0020668E" w:rsidRPr="0019470A" w:rsidRDefault="0020668E" w:rsidP="0019470A">
            <w:pPr>
              <w:pStyle w:val="NoSpacing"/>
              <w:rPr>
                <w:rFonts w:ascii="Times New Roman" w:hAnsi="Times New Roman" w:cs="Times New Roman"/>
                <w:sz w:val="24"/>
                <w:szCs w:val="24"/>
              </w:rPr>
            </w:pPr>
            <w:proofErr w:type="spellStart"/>
            <w:r w:rsidRPr="0019470A">
              <w:rPr>
                <w:rFonts w:ascii="Times New Roman" w:hAnsi="Times New Roman" w:cs="Times New Roman"/>
                <w:sz w:val="24"/>
                <w:szCs w:val="24"/>
              </w:rPr>
              <w:t>Goemai</w:t>
            </w:r>
            <w:proofErr w:type="spellEnd"/>
          </w:p>
        </w:tc>
        <w:tc>
          <w:tcPr>
            <w:tcW w:w="3192" w:type="dxa"/>
          </w:tcPr>
          <w:p w14:paraId="69EE30C2" w14:textId="77777777" w:rsidR="0020668E" w:rsidRPr="0019470A" w:rsidRDefault="0020668E" w:rsidP="0019470A">
            <w:pPr>
              <w:pStyle w:val="NoSpacing"/>
              <w:rPr>
                <w:rFonts w:ascii="Times New Roman" w:hAnsi="Times New Roman" w:cs="Times New Roman"/>
                <w:sz w:val="24"/>
                <w:szCs w:val="24"/>
              </w:rPr>
            </w:pPr>
            <w:proofErr w:type="spellStart"/>
            <w:r w:rsidRPr="0019470A">
              <w:rPr>
                <w:rFonts w:ascii="Times New Roman" w:hAnsi="Times New Roman" w:cs="Times New Roman"/>
                <w:sz w:val="24"/>
                <w:szCs w:val="24"/>
              </w:rPr>
              <w:t>môu</w:t>
            </w:r>
            <w:proofErr w:type="spellEnd"/>
          </w:p>
        </w:tc>
        <w:tc>
          <w:tcPr>
            <w:tcW w:w="3192" w:type="dxa"/>
          </w:tcPr>
          <w:p w14:paraId="71D17244" w14:textId="094DB8B4" w:rsidR="0020668E" w:rsidRPr="0019470A" w:rsidRDefault="0060607E" w:rsidP="0019470A">
            <w:pPr>
              <w:pStyle w:val="NoSpacing"/>
              <w:rPr>
                <w:rFonts w:ascii="Times New Roman" w:hAnsi="Times New Roman" w:cs="Times New Roman"/>
                <w:sz w:val="24"/>
                <w:szCs w:val="24"/>
              </w:rPr>
            </w:pPr>
            <w:proofErr w:type="spellStart"/>
            <w:r w:rsidRPr="0019470A">
              <w:rPr>
                <w:rFonts w:ascii="Times New Roman" w:hAnsi="Times New Roman" w:cs="Times New Roman"/>
                <w:sz w:val="24"/>
                <w:szCs w:val="24"/>
              </w:rPr>
              <w:t>M</w:t>
            </w:r>
            <w:r w:rsidR="0020668E" w:rsidRPr="0019470A">
              <w:rPr>
                <w:rFonts w:ascii="Times New Roman" w:hAnsi="Times New Roman" w:cs="Times New Roman"/>
                <w:sz w:val="24"/>
                <w:szCs w:val="24"/>
              </w:rPr>
              <w:t>moe</w:t>
            </w:r>
            <w:proofErr w:type="spellEnd"/>
          </w:p>
        </w:tc>
      </w:tr>
      <w:tr w:rsidR="0020668E" w:rsidRPr="0019470A" w14:paraId="2C648B87" w14:textId="77777777" w:rsidTr="002B4028">
        <w:tc>
          <w:tcPr>
            <w:tcW w:w="3192" w:type="dxa"/>
          </w:tcPr>
          <w:p w14:paraId="70640782" w14:textId="77777777" w:rsidR="0020668E" w:rsidRPr="0019470A" w:rsidRDefault="0020668E" w:rsidP="00757FDE">
            <w:pPr>
              <w:pStyle w:val="NoSpacing"/>
              <w:rPr>
                <w:rFonts w:ascii="Times New Roman" w:hAnsi="Times New Roman" w:cs="Times New Roman"/>
                <w:sz w:val="24"/>
                <w:szCs w:val="24"/>
              </w:rPr>
            </w:pPr>
            <w:proofErr w:type="spellStart"/>
            <w:r w:rsidRPr="0019470A">
              <w:rPr>
                <w:rFonts w:ascii="Times New Roman" w:hAnsi="Times New Roman" w:cs="Times New Roman"/>
                <w:sz w:val="24"/>
                <w:szCs w:val="24"/>
              </w:rPr>
              <w:t>Buwal</w:t>
            </w:r>
            <w:proofErr w:type="spellEnd"/>
            <w:r w:rsidR="00674A26">
              <w:rPr>
                <w:rFonts w:ascii="Times New Roman" w:hAnsi="Times New Roman" w:cs="Times New Roman"/>
                <w:sz w:val="24"/>
                <w:szCs w:val="24"/>
              </w:rPr>
              <w:t xml:space="preserve"> </w:t>
            </w:r>
          </w:p>
        </w:tc>
        <w:tc>
          <w:tcPr>
            <w:tcW w:w="3192" w:type="dxa"/>
          </w:tcPr>
          <w:p w14:paraId="4880FC77" w14:textId="77777777" w:rsidR="0020668E" w:rsidRPr="0019470A" w:rsidRDefault="0020668E" w:rsidP="0019470A">
            <w:pPr>
              <w:pStyle w:val="NoSpacing"/>
              <w:rPr>
                <w:rFonts w:ascii="Times New Roman" w:hAnsi="Times New Roman" w:cs="Times New Roman"/>
                <w:sz w:val="24"/>
                <w:szCs w:val="24"/>
              </w:rPr>
            </w:pPr>
            <w:proofErr w:type="spellStart"/>
            <w:r w:rsidRPr="0019470A">
              <w:rPr>
                <w:rFonts w:ascii="Times New Roman" w:hAnsi="Times New Roman" w:cs="Times New Roman"/>
                <w:sz w:val="24"/>
                <w:szCs w:val="24"/>
              </w:rPr>
              <w:t>kʷaw</w:t>
            </w:r>
            <w:proofErr w:type="spellEnd"/>
            <w:r w:rsidRPr="0019470A">
              <w:rPr>
                <w:rFonts w:ascii="Times New Roman" w:hAnsi="Times New Roman" w:cs="Times New Roman"/>
                <w:sz w:val="24"/>
                <w:szCs w:val="24"/>
              </w:rPr>
              <w:t xml:space="preserve"> / </w:t>
            </w:r>
            <w:proofErr w:type="spellStart"/>
            <w:r w:rsidRPr="0019470A">
              <w:rPr>
                <w:rFonts w:ascii="Times New Roman" w:hAnsi="Times New Roman" w:cs="Times New Roman"/>
                <w:sz w:val="24"/>
                <w:szCs w:val="24"/>
              </w:rPr>
              <w:t>skāw</w:t>
            </w:r>
            <w:proofErr w:type="spellEnd"/>
          </w:p>
        </w:tc>
        <w:tc>
          <w:tcPr>
            <w:tcW w:w="3192" w:type="dxa"/>
          </w:tcPr>
          <w:p w14:paraId="17622CFC" w14:textId="77777777" w:rsidR="0020668E" w:rsidRPr="0019470A" w:rsidRDefault="0020668E" w:rsidP="0019470A">
            <w:pPr>
              <w:pStyle w:val="NoSpacing"/>
              <w:rPr>
                <w:rFonts w:ascii="Times New Roman" w:hAnsi="Times New Roman" w:cs="Times New Roman"/>
                <w:sz w:val="24"/>
                <w:szCs w:val="24"/>
              </w:rPr>
            </w:pPr>
            <w:proofErr w:type="spellStart"/>
            <w:r w:rsidRPr="0019470A">
              <w:rPr>
                <w:rFonts w:ascii="Times New Roman" w:hAnsi="Times New Roman" w:cs="Times New Roman"/>
                <w:sz w:val="24"/>
                <w:szCs w:val="24"/>
              </w:rPr>
              <w:t>kwá</w:t>
            </w:r>
            <w:proofErr w:type="spellEnd"/>
            <w:r w:rsidRPr="0019470A">
              <w:rPr>
                <w:rFonts w:ascii="Times New Roman" w:hAnsi="Times New Roman" w:cs="Times New Roman"/>
                <w:sz w:val="24"/>
                <w:szCs w:val="24"/>
              </w:rPr>
              <w:t>/</w:t>
            </w:r>
            <w:proofErr w:type="spellStart"/>
            <w:r w:rsidRPr="0019470A">
              <w:rPr>
                <w:rFonts w:ascii="Times New Roman" w:hAnsi="Times New Roman" w:cs="Times New Roman"/>
                <w:sz w:val="24"/>
                <w:szCs w:val="24"/>
              </w:rPr>
              <w:t>skwá</w:t>
            </w:r>
            <w:proofErr w:type="spellEnd"/>
          </w:p>
        </w:tc>
      </w:tr>
      <w:tr w:rsidR="0020668E" w:rsidRPr="0019470A" w14:paraId="33D0BA42" w14:textId="77777777" w:rsidTr="002B4028">
        <w:tc>
          <w:tcPr>
            <w:tcW w:w="3192" w:type="dxa"/>
          </w:tcPr>
          <w:p w14:paraId="28497490" w14:textId="77777777" w:rsidR="0020668E" w:rsidRPr="0019470A" w:rsidRDefault="0020668E" w:rsidP="0019470A">
            <w:pPr>
              <w:pStyle w:val="NoSpacing"/>
              <w:rPr>
                <w:rFonts w:ascii="Times New Roman" w:hAnsi="Times New Roman" w:cs="Times New Roman"/>
                <w:sz w:val="24"/>
                <w:szCs w:val="24"/>
              </w:rPr>
            </w:pPr>
            <w:r w:rsidRPr="0019470A">
              <w:rPr>
                <w:rFonts w:ascii="Times New Roman" w:hAnsi="Times New Roman" w:cs="Times New Roman"/>
                <w:sz w:val="24"/>
                <w:szCs w:val="24"/>
              </w:rPr>
              <w:t>Pero</w:t>
            </w:r>
          </w:p>
        </w:tc>
        <w:tc>
          <w:tcPr>
            <w:tcW w:w="3192" w:type="dxa"/>
          </w:tcPr>
          <w:p w14:paraId="25098CD5" w14:textId="77777777" w:rsidR="0020668E" w:rsidRPr="0019470A" w:rsidRDefault="0020668E" w:rsidP="0019470A">
            <w:pPr>
              <w:pStyle w:val="NoSpacing"/>
              <w:rPr>
                <w:rFonts w:ascii="Times New Roman" w:hAnsi="Times New Roman" w:cs="Times New Roman"/>
                <w:sz w:val="24"/>
                <w:szCs w:val="24"/>
              </w:rPr>
            </w:pPr>
            <w:r w:rsidRPr="0019470A">
              <w:rPr>
                <w:rFonts w:ascii="Times New Roman" w:hAnsi="Times New Roman" w:cs="Times New Roman"/>
                <w:sz w:val="24"/>
                <w:szCs w:val="24"/>
              </w:rPr>
              <w:t>á …m</w:t>
            </w:r>
          </w:p>
        </w:tc>
        <w:tc>
          <w:tcPr>
            <w:tcW w:w="3192" w:type="dxa"/>
          </w:tcPr>
          <w:p w14:paraId="7A6C9D05" w14:textId="54C615C2" w:rsidR="0020668E" w:rsidRPr="0019470A" w:rsidRDefault="0060607E" w:rsidP="0019470A">
            <w:pPr>
              <w:pStyle w:val="NoSpacing"/>
              <w:rPr>
                <w:rFonts w:ascii="Times New Roman" w:hAnsi="Times New Roman" w:cs="Times New Roman"/>
                <w:sz w:val="24"/>
                <w:szCs w:val="24"/>
              </w:rPr>
            </w:pPr>
            <w:r w:rsidRPr="0019470A">
              <w:rPr>
                <w:rFonts w:ascii="Times New Roman" w:hAnsi="Times New Roman" w:cs="Times New Roman"/>
                <w:sz w:val="24"/>
                <w:szCs w:val="24"/>
              </w:rPr>
              <w:t>A</w:t>
            </w:r>
            <w:r w:rsidR="0020668E" w:rsidRPr="0019470A">
              <w:rPr>
                <w:rFonts w:ascii="Times New Roman" w:hAnsi="Times New Roman" w:cs="Times New Roman"/>
                <w:sz w:val="24"/>
                <w:szCs w:val="24"/>
              </w:rPr>
              <w:t>́</w:t>
            </w:r>
          </w:p>
        </w:tc>
      </w:tr>
    </w:tbl>
    <w:p w14:paraId="6986501D" w14:textId="77777777" w:rsidR="00AF270E" w:rsidRDefault="00AF270E" w:rsidP="0019470A">
      <w:pPr>
        <w:pStyle w:val="NoSpacing"/>
        <w:rPr>
          <w:rFonts w:ascii="Times New Roman" w:hAnsi="Times New Roman" w:cs="Times New Roman"/>
          <w:sz w:val="24"/>
          <w:szCs w:val="24"/>
        </w:rPr>
      </w:pPr>
    </w:p>
    <w:p w14:paraId="60BC5614" w14:textId="77777777" w:rsidR="0023709C" w:rsidRDefault="0023709C" w:rsidP="0023709C">
      <w:pPr>
        <w:pStyle w:val="NoSpacing"/>
        <w:jc w:val="center"/>
        <w:rPr>
          <w:rFonts w:ascii="Times New Roman" w:hAnsi="Times New Roman" w:cs="Times New Roman"/>
          <w:i/>
          <w:iCs/>
          <w:sz w:val="24"/>
          <w:szCs w:val="24"/>
        </w:rPr>
      </w:pPr>
      <w:r>
        <w:rPr>
          <w:rFonts w:ascii="Times New Roman" w:hAnsi="Times New Roman" w:cs="Times New Roman"/>
          <w:i/>
          <w:iCs/>
          <w:sz w:val="24"/>
          <w:szCs w:val="24"/>
        </w:rPr>
        <w:t xml:space="preserve">Table 2. Verbal </w:t>
      </w:r>
      <w:proofErr w:type="spellStart"/>
      <w:r>
        <w:rPr>
          <w:rFonts w:ascii="Times New Roman" w:hAnsi="Times New Roman" w:cs="Times New Roman"/>
          <w:i/>
          <w:iCs/>
          <w:sz w:val="24"/>
          <w:szCs w:val="24"/>
        </w:rPr>
        <w:t>negators</w:t>
      </w:r>
      <w:proofErr w:type="spellEnd"/>
      <w:r>
        <w:rPr>
          <w:rFonts w:ascii="Times New Roman" w:hAnsi="Times New Roman" w:cs="Times New Roman"/>
          <w:i/>
          <w:iCs/>
          <w:sz w:val="24"/>
          <w:szCs w:val="24"/>
        </w:rPr>
        <w:t xml:space="preserve"> and interrogative forms</w:t>
      </w:r>
    </w:p>
    <w:p w14:paraId="343F2C89" w14:textId="77777777" w:rsidR="0023709C" w:rsidRPr="0023709C" w:rsidRDefault="0023709C" w:rsidP="0023709C">
      <w:pPr>
        <w:pStyle w:val="NoSpacing"/>
        <w:jc w:val="center"/>
        <w:rPr>
          <w:rFonts w:ascii="Times New Roman" w:hAnsi="Times New Roman" w:cs="Times New Roman"/>
          <w:i/>
          <w:iCs/>
          <w:sz w:val="24"/>
          <w:szCs w:val="24"/>
        </w:rPr>
      </w:pPr>
    </w:p>
    <w:p w14:paraId="769C537D" w14:textId="77777777" w:rsidR="0019470A" w:rsidRPr="0019470A" w:rsidRDefault="00AF270E" w:rsidP="003B0BBB">
      <w:pPr>
        <w:pStyle w:val="NoSpacing"/>
        <w:spacing w:line="480" w:lineRule="auto"/>
        <w:ind w:firstLine="720"/>
        <w:rPr>
          <w:rFonts w:ascii="Times New Roman" w:hAnsi="Times New Roman" w:cs="Times New Roman"/>
          <w:sz w:val="24"/>
          <w:szCs w:val="24"/>
        </w:rPr>
      </w:pPr>
      <w:r w:rsidRPr="0019470A">
        <w:rPr>
          <w:rFonts w:ascii="Times New Roman" w:hAnsi="Times New Roman" w:cs="Times New Roman"/>
          <w:sz w:val="24"/>
          <w:szCs w:val="24"/>
        </w:rPr>
        <w:t xml:space="preserve">An additional source </w:t>
      </w:r>
      <w:r w:rsidR="00331F69">
        <w:rPr>
          <w:rFonts w:ascii="Times New Roman" w:hAnsi="Times New Roman" w:cs="Times New Roman"/>
          <w:sz w:val="24"/>
          <w:szCs w:val="24"/>
        </w:rPr>
        <w:t>for negation, t</w:t>
      </w:r>
      <w:r w:rsidRPr="0019470A">
        <w:rPr>
          <w:rFonts w:ascii="Times New Roman" w:hAnsi="Times New Roman" w:cs="Times New Roman"/>
          <w:sz w:val="24"/>
          <w:szCs w:val="24"/>
        </w:rPr>
        <w:t>he lexical item ‘thing’</w:t>
      </w:r>
      <w:r w:rsidR="00331F69">
        <w:rPr>
          <w:rFonts w:ascii="Times New Roman" w:hAnsi="Times New Roman" w:cs="Times New Roman"/>
          <w:sz w:val="24"/>
          <w:szCs w:val="24"/>
        </w:rPr>
        <w:t xml:space="preserve">, </w:t>
      </w:r>
      <w:proofErr w:type="gramStart"/>
      <w:r w:rsidR="00331F69">
        <w:rPr>
          <w:rFonts w:ascii="Times New Roman" w:hAnsi="Times New Roman" w:cs="Times New Roman"/>
          <w:sz w:val="24"/>
          <w:szCs w:val="24"/>
        </w:rPr>
        <w:t>was noted</w:t>
      </w:r>
      <w:proofErr w:type="gramEnd"/>
      <w:r w:rsidR="00331F69">
        <w:rPr>
          <w:rFonts w:ascii="Times New Roman" w:hAnsi="Times New Roman" w:cs="Times New Roman"/>
          <w:sz w:val="24"/>
          <w:szCs w:val="24"/>
        </w:rPr>
        <w:t xml:space="preserve"> earlier in this paper with Hausa. This lexical item often</w:t>
      </w:r>
      <w:r w:rsidRPr="0019470A">
        <w:rPr>
          <w:rFonts w:ascii="Times New Roman" w:hAnsi="Times New Roman" w:cs="Times New Roman"/>
          <w:sz w:val="24"/>
          <w:szCs w:val="24"/>
        </w:rPr>
        <w:t xml:space="preserve"> combine</w:t>
      </w:r>
      <w:r w:rsidR="00331F69">
        <w:rPr>
          <w:rFonts w:ascii="Times New Roman" w:hAnsi="Times New Roman" w:cs="Times New Roman"/>
          <w:sz w:val="24"/>
          <w:szCs w:val="24"/>
        </w:rPr>
        <w:t xml:space="preserve">s with a </w:t>
      </w:r>
      <w:r w:rsidRPr="0019470A">
        <w:rPr>
          <w:rFonts w:ascii="Times New Roman" w:hAnsi="Times New Roman" w:cs="Times New Roman"/>
          <w:sz w:val="24"/>
          <w:szCs w:val="24"/>
        </w:rPr>
        <w:t xml:space="preserve">lesser used negative form to create </w:t>
      </w:r>
      <w:r w:rsidR="00331F69">
        <w:rPr>
          <w:rFonts w:ascii="Times New Roman" w:hAnsi="Times New Roman" w:cs="Times New Roman"/>
          <w:sz w:val="24"/>
          <w:szCs w:val="24"/>
        </w:rPr>
        <w:t xml:space="preserve">an emphatic negative form. Often, these forms may </w:t>
      </w:r>
      <w:proofErr w:type="gramStart"/>
      <w:r w:rsidR="00331F69">
        <w:rPr>
          <w:rFonts w:ascii="Times New Roman" w:hAnsi="Times New Roman" w:cs="Times New Roman"/>
          <w:sz w:val="24"/>
          <w:szCs w:val="24"/>
        </w:rPr>
        <w:t>be used</w:t>
      </w:r>
      <w:proofErr w:type="gramEnd"/>
      <w:r w:rsidR="00331F69">
        <w:rPr>
          <w:rFonts w:ascii="Times New Roman" w:hAnsi="Times New Roman" w:cs="Times New Roman"/>
          <w:sz w:val="24"/>
          <w:szCs w:val="24"/>
        </w:rPr>
        <w:t xml:space="preserve"> as independent expressions and need not be followe</w:t>
      </w:r>
      <w:r w:rsidR="00750E53">
        <w:rPr>
          <w:rFonts w:ascii="Times New Roman" w:hAnsi="Times New Roman" w:cs="Times New Roman"/>
          <w:sz w:val="24"/>
          <w:szCs w:val="24"/>
        </w:rPr>
        <w:t xml:space="preserve">d by an object or a complement. </w:t>
      </w:r>
      <w:r w:rsidR="0023709C">
        <w:rPr>
          <w:rFonts w:ascii="Times New Roman" w:hAnsi="Times New Roman" w:cs="Times New Roman"/>
          <w:sz w:val="24"/>
          <w:szCs w:val="24"/>
        </w:rPr>
        <w:t xml:space="preserve">These </w:t>
      </w:r>
      <w:proofErr w:type="gramStart"/>
      <w:r w:rsidR="0023709C">
        <w:rPr>
          <w:rFonts w:ascii="Times New Roman" w:hAnsi="Times New Roman" w:cs="Times New Roman"/>
          <w:sz w:val="24"/>
          <w:szCs w:val="24"/>
        </w:rPr>
        <w:t>are represented</w:t>
      </w:r>
      <w:proofErr w:type="gramEnd"/>
      <w:r w:rsidR="0023709C">
        <w:rPr>
          <w:rFonts w:ascii="Times New Roman" w:hAnsi="Times New Roman" w:cs="Times New Roman"/>
          <w:sz w:val="24"/>
          <w:szCs w:val="24"/>
        </w:rPr>
        <w:t xml:space="preserve"> in Table 3. </w:t>
      </w:r>
    </w:p>
    <w:tbl>
      <w:tblPr>
        <w:tblStyle w:val="TableGrid"/>
        <w:tblW w:w="0" w:type="auto"/>
        <w:tblLook w:val="04A0" w:firstRow="1" w:lastRow="0" w:firstColumn="1" w:lastColumn="0" w:noHBand="0" w:noVBand="1"/>
      </w:tblPr>
      <w:tblGrid>
        <w:gridCol w:w="3081"/>
        <w:gridCol w:w="3084"/>
        <w:gridCol w:w="3068"/>
      </w:tblGrid>
      <w:tr w:rsidR="00AF270E" w:rsidRPr="0019470A" w14:paraId="709B5621" w14:textId="77777777" w:rsidTr="00081226">
        <w:tc>
          <w:tcPr>
            <w:tcW w:w="3154" w:type="dxa"/>
          </w:tcPr>
          <w:p w14:paraId="663BECCD" w14:textId="77777777" w:rsidR="00AF270E" w:rsidRPr="0019470A" w:rsidRDefault="00AF270E" w:rsidP="0019470A">
            <w:pPr>
              <w:pStyle w:val="NoSpacing"/>
              <w:rPr>
                <w:rFonts w:ascii="Times New Roman" w:hAnsi="Times New Roman" w:cs="Times New Roman"/>
                <w:sz w:val="24"/>
                <w:szCs w:val="24"/>
              </w:rPr>
            </w:pPr>
            <w:r w:rsidRPr="0019470A">
              <w:rPr>
                <w:rFonts w:ascii="Times New Roman" w:hAnsi="Times New Roman" w:cs="Times New Roman"/>
                <w:sz w:val="24"/>
                <w:szCs w:val="24"/>
              </w:rPr>
              <w:t>Language</w:t>
            </w:r>
          </w:p>
        </w:tc>
        <w:tc>
          <w:tcPr>
            <w:tcW w:w="3155" w:type="dxa"/>
          </w:tcPr>
          <w:p w14:paraId="23F86132" w14:textId="77777777" w:rsidR="00AF270E" w:rsidRPr="0019470A" w:rsidRDefault="00331F69" w:rsidP="0019470A">
            <w:pPr>
              <w:pStyle w:val="NoSpacing"/>
              <w:rPr>
                <w:rFonts w:ascii="Times New Roman" w:hAnsi="Times New Roman" w:cs="Times New Roman"/>
                <w:sz w:val="24"/>
                <w:szCs w:val="24"/>
              </w:rPr>
            </w:pPr>
            <w:r>
              <w:rPr>
                <w:rFonts w:ascii="Times New Roman" w:hAnsi="Times New Roman" w:cs="Times New Roman"/>
                <w:sz w:val="24"/>
                <w:szCs w:val="24"/>
              </w:rPr>
              <w:t xml:space="preserve">Verbal </w:t>
            </w:r>
            <w:proofErr w:type="spellStart"/>
            <w:r>
              <w:rPr>
                <w:rFonts w:ascii="Times New Roman" w:hAnsi="Times New Roman" w:cs="Times New Roman"/>
                <w:sz w:val="24"/>
                <w:szCs w:val="24"/>
              </w:rPr>
              <w:t>Negator</w:t>
            </w:r>
            <w:proofErr w:type="spellEnd"/>
          </w:p>
        </w:tc>
        <w:tc>
          <w:tcPr>
            <w:tcW w:w="3150" w:type="dxa"/>
          </w:tcPr>
          <w:p w14:paraId="0AB58426" w14:textId="77777777" w:rsidR="00AF270E" w:rsidRPr="0019470A" w:rsidRDefault="00AF270E" w:rsidP="0019470A">
            <w:pPr>
              <w:pStyle w:val="NoSpacing"/>
              <w:rPr>
                <w:rFonts w:ascii="Times New Roman" w:hAnsi="Times New Roman" w:cs="Times New Roman"/>
                <w:sz w:val="24"/>
                <w:szCs w:val="24"/>
              </w:rPr>
            </w:pPr>
            <w:r w:rsidRPr="0019470A">
              <w:rPr>
                <w:rFonts w:ascii="Times New Roman" w:hAnsi="Times New Roman" w:cs="Times New Roman"/>
                <w:sz w:val="24"/>
                <w:szCs w:val="24"/>
              </w:rPr>
              <w:t>Lexical item ‘thing’</w:t>
            </w:r>
          </w:p>
        </w:tc>
      </w:tr>
      <w:tr w:rsidR="00AF270E" w:rsidRPr="0019470A" w14:paraId="06B0D4FC" w14:textId="77777777" w:rsidTr="00081226">
        <w:tc>
          <w:tcPr>
            <w:tcW w:w="3154" w:type="dxa"/>
          </w:tcPr>
          <w:p w14:paraId="12443643" w14:textId="77777777" w:rsidR="00AF270E" w:rsidRPr="0019470A" w:rsidRDefault="00AF270E" w:rsidP="0019470A">
            <w:pPr>
              <w:pStyle w:val="NoSpacing"/>
              <w:rPr>
                <w:rFonts w:ascii="Times New Roman" w:hAnsi="Times New Roman" w:cs="Times New Roman"/>
                <w:sz w:val="24"/>
                <w:szCs w:val="24"/>
              </w:rPr>
            </w:pPr>
            <w:proofErr w:type="spellStart"/>
            <w:r w:rsidRPr="0019470A">
              <w:rPr>
                <w:rFonts w:ascii="Times New Roman" w:hAnsi="Times New Roman" w:cs="Times New Roman"/>
                <w:sz w:val="24"/>
                <w:szCs w:val="24"/>
              </w:rPr>
              <w:t>Daba</w:t>
            </w:r>
            <w:proofErr w:type="spellEnd"/>
          </w:p>
        </w:tc>
        <w:tc>
          <w:tcPr>
            <w:tcW w:w="3155" w:type="dxa"/>
          </w:tcPr>
          <w:p w14:paraId="5DE26EFF" w14:textId="77777777" w:rsidR="00AF270E" w:rsidRPr="0019470A" w:rsidRDefault="00AF270E" w:rsidP="0019470A">
            <w:pPr>
              <w:pStyle w:val="NoSpacing"/>
              <w:rPr>
                <w:rFonts w:ascii="Times New Roman" w:hAnsi="Times New Roman" w:cs="Times New Roman"/>
                <w:sz w:val="24"/>
                <w:szCs w:val="24"/>
              </w:rPr>
            </w:pPr>
            <w:proofErr w:type="spellStart"/>
            <w:r w:rsidRPr="0019470A">
              <w:rPr>
                <w:rFonts w:ascii="Times New Roman" w:hAnsi="Times New Roman" w:cs="Times New Roman"/>
                <w:sz w:val="24"/>
                <w:szCs w:val="24"/>
              </w:rPr>
              <w:t>ɗakun</w:t>
            </w:r>
            <w:proofErr w:type="spellEnd"/>
            <w:r w:rsidRPr="0019470A">
              <w:rPr>
                <w:rFonts w:ascii="Times New Roman" w:hAnsi="Times New Roman" w:cs="Times New Roman"/>
                <w:sz w:val="24"/>
                <w:szCs w:val="24"/>
              </w:rPr>
              <w:t>/kun</w:t>
            </w:r>
          </w:p>
        </w:tc>
        <w:tc>
          <w:tcPr>
            <w:tcW w:w="3150" w:type="dxa"/>
          </w:tcPr>
          <w:p w14:paraId="52C9117D" w14:textId="77777777" w:rsidR="00AF270E" w:rsidRPr="0019470A" w:rsidRDefault="00AF270E" w:rsidP="0019470A">
            <w:pPr>
              <w:pStyle w:val="NoSpacing"/>
              <w:rPr>
                <w:rFonts w:ascii="Times New Roman" w:hAnsi="Times New Roman" w:cs="Times New Roman"/>
                <w:sz w:val="24"/>
                <w:szCs w:val="24"/>
              </w:rPr>
            </w:pPr>
            <w:proofErr w:type="spellStart"/>
            <w:r w:rsidRPr="0019470A">
              <w:rPr>
                <w:rFonts w:ascii="Times New Roman" w:hAnsi="Times New Roman" w:cs="Times New Roman"/>
                <w:sz w:val="24"/>
                <w:szCs w:val="24"/>
              </w:rPr>
              <w:t>kə́n</w:t>
            </w:r>
            <w:proofErr w:type="spellEnd"/>
          </w:p>
        </w:tc>
      </w:tr>
      <w:tr w:rsidR="00AF270E" w:rsidRPr="0019470A" w14:paraId="15DCF759" w14:textId="77777777" w:rsidTr="00081226">
        <w:tc>
          <w:tcPr>
            <w:tcW w:w="3154" w:type="dxa"/>
          </w:tcPr>
          <w:p w14:paraId="48E78297" w14:textId="77777777" w:rsidR="00AF270E" w:rsidRPr="0019470A" w:rsidRDefault="00AF270E" w:rsidP="0019470A">
            <w:pPr>
              <w:pStyle w:val="NoSpacing"/>
              <w:rPr>
                <w:rFonts w:ascii="Times New Roman" w:hAnsi="Times New Roman" w:cs="Times New Roman"/>
                <w:sz w:val="24"/>
                <w:szCs w:val="24"/>
              </w:rPr>
            </w:pPr>
            <w:proofErr w:type="spellStart"/>
            <w:r w:rsidRPr="0019470A">
              <w:rPr>
                <w:rFonts w:ascii="Times New Roman" w:hAnsi="Times New Roman" w:cs="Times New Roman"/>
                <w:sz w:val="24"/>
                <w:szCs w:val="24"/>
              </w:rPr>
              <w:t>Gude</w:t>
            </w:r>
            <w:proofErr w:type="spellEnd"/>
          </w:p>
        </w:tc>
        <w:tc>
          <w:tcPr>
            <w:tcW w:w="3155" w:type="dxa"/>
          </w:tcPr>
          <w:p w14:paraId="7489B9C9" w14:textId="77777777" w:rsidR="00AF270E" w:rsidRPr="0019470A" w:rsidRDefault="00AF270E" w:rsidP="0019470A">
            <w:pPr>
              <w:pStyle w:val="NoSpacing"/>
              <w:rPr>
                <w:rFonts w:ascii="Times New Roman" w:hAnsi="Times New Roman" w:cs="Times New Roman"/>
                <w:sz w:val="24"/>
                <w:szCs w:val="24"/>
              </w:rPr>
            </w:pPr>
            <w:proofErr w:type="spellStart"/>
            <w:r w:rsidRPr="0019470A">
              <w:rPr>
                <w:rFonts w:ascii="Times New Roman" w:hAnsi="Times New Roman" w:cs="Times New Roman"/>
                <w:sz w:val="24"/>
                <w:szCs w:val="24"/>
              </w:rPr>
              <w:t>pooshi</w:t>
            </w:r>
            <w:proofErr w:type="spellEnd"/>
          </w:p>
        </w:tc>
        <w:tc>
          <w:tcPr>
            <w:tcW w:w="3150" w:type="dxa"/>
          </w:tcPr>
          <w:p w14:paraId="62A9598A" w14:textId="267DAA06" w:rsidR="00AF270E" w:rsidRPr="0019470A" w:rsidRDefault="0054316C" w:rsidP="0019470A">
            <w:pPr>
              <w:pStyle w:val="NoSpacing"/>
              <w:rPr>
                <w:rFonts w:ascii="Times New Roman" w:hAnsi="Times New Roman" w:cs="Times New Roman"/>
                <w:sz w:val="24"/>
                <w:szCs w:val="24"/>
              </w:rPr>
            </w:pPr>
            <w:proofErr w:type="spellStart"/>
            <w:r w:rsidRPr="0019470A">
              <w:rPr>
                <w:rFonts w:ascii="Times New Roman" w:hAnsi="Times New Roman" w:cs="Times New Roman"/>
                <w:sz w:val="24"/>
                <w:szCs w:val="24"/>
              </w:rPr>
              <w:t>O</w:t>
            </w:r>
            <w:r w:rsidR="00AF270E" w:rsidRPr="0019470A">
              <w:rPr>
                <w:rFonts w:ascii="Times New Roman" w:hAnsi="Times New Roman" w:cs="Times New Roman"/>
                <w:sz w:val="24"/>
                <w:szCs w:val="24"/>
              </w:rPr>
              <w:t>oshi</w:t>
            </w:r>
            <w:proofErr w:type="spellEnd"/>
          </w:p>
        </w:tc>
      </w:tr>
      <w:tr w:rsidR="00AF270E" w:rsidRPr="0019470A" w14:paraId="675506DE" w14:textId="77777777" w:rsidTr="00081226">
        <w:tc>
          <w:tcPr>
            <w:tcW w:w="3154" w:type="dxa"/>
          </w:tcPr>
          <w:p w14:paraId="5909E09B" w14:textId="77777777" w:rsidR="00AF270E" w:rsidRPr="0019470A" w:rsidRDefault="00AF270E" w:rsidP="0019470A">
            <w:pPr>
              <w:pStyle w:val="NoSpacing"/>
              <w:rPr>
                <w:rFonts w:ascii="Times New Roman" w:hAnsi="Times New Roman" w:cs="Times New Roman"/>
                <w:sz w:val="24"/>
                <w:szCs w:val="24"/>
              </w:rPr>
            </w:pPr>
            <w:r w:rsidRPr="0019470A">
              <w:rPr>
                <w:rFonts w:ascii="Times New Roman" w:hAnsi="Times New Roman" w:cs="Times New Roman"/>
                <w:sz w:val="24"/>
                <w:szCs w:val="24"/>
              </w:rPr>
              <w:t>Mina</w:t>
            </w:r>
          </w:p>
        </w:tc>
        <w:tc>
          <w:tcPr>
            <w:tcW w:w="3155" w:type="dxa"/>
          </w:tcPr>
          <w:p w14:paraId="6AFA7AE4" w14:textId="77777777" w:rsidR="00AF270E" w:rsidRPr="0019470A" w:rsidRDefault="00AF270E" w:rsidP="0019470A">
            <w:pPr>
              <w:pStyle w:val="NoSpacing"/>
              <w:rPr>
                <w:rFonts w:ascii="Times New Roman" w:hAnsi="Times New Roman" w:cs="Times New Roman"/>
                <w:sz w:val="24"/>
                <w:szCs w:val="24"/>
              </w:rPr>
            </w:pPr>
            <w:proofErr w:type="spellStart"/>
            <w:r w:rsidRPr="0019470A">
              <w:rPr>
                <w:rFonts w:ascii="Times New Roman" w:hAnsi="Times New Roman" w:cs="Times New Roman"/>
                <w:sz w:val="24"/>
                <w:szCs w:val="24"/>
              </w:rPr>
              <w:t>sku</w:t>
            </w:r>
            <w:proofErr w:type="spellEnd"/>
            <w:r w:rsidRPr="0019470A">
              <w:rPr>
                <w:rFonts w:ascii="Times New Roman" w:hAnsi="Times New Roman" w:cs="Times New Roman"/>
                <w:sz w:val="24"/>
                <w:szCs w:val="24"/>
              </w:rPr>
              <w:t>̀</w:t>
            </w:r>
          </w:p>
        </w:tc>
        <w:tc>
          <w:tcPr>
            <w:tcW w:w="3150" w:type="dxa"/>
          </w:tcPr>
          <w:p w14:paraId="26495BD7" w14:textId="77777777" w:rsidR="00AF270E" w:rsidRPr="0019470A" w:rsidRDefault="00AF270E" w:rsidP="0019470A">
            <w:pPr>
              <w:pStyle w:val="NoSpacing"/>
              <w:rPr>
                <w:rFonts w:ascii="Times New Roman" w:hAnsi="Times New Roman" w:cs="Times New Roman"/>
                <w:sz w:val="24"/>
                <w:szCs w:val="24"/>
              </w:rPr>
            </w:pPr>
            <w:proofErr w:type="spellStart"/>
            <w:r w:rsidRPr="0019470A">
              <w:rPr>
                <w:rFonts w:ascii="Times New Roman" w:hAnsi="Times New Roman" w:cs="Times New Roman"/>
                <w:sz w:val="24"/>
                <w:szCs w:val="24"/>
              </w:rPr>
              <w:t>skə̀n</w:t>
            </w:r>
            <w:proofErr w:type="spellEnd"/>
          </w:p>
        </w:tc>
      </w:tr>
      <w:tr w:rsidR="00AF270E" w:rsidRPr="0019470A" w14:paraId="01B0CDDD" w14:textId="77777777" w:rsidTr="00081226">
        <w:tc>
          <w:tcPr>
            <w:tcW w:w="3154" w:type="dxa"/>
          </w:tcPr>
          <w:p w14:paraId="43F56297" w14:textId="77777777" w:rsidR="00081226" w:rsidRPr="0019470A" w:rsidRDefault="00AF270E" w:rsidP="0019470A">
            <w:pPr>
              <w:pStyle w:val="NoSpacing"/>
              <w:rPr>
                <w:rFonts w:ascii="Times New Roman" w:hAnsi="Times New Roman" w:cs="Times New Roman"/>
                <w:sz w:val="24"/>
                <w:szCs w:val="24"/>
              </w:rPr>
            </w:pPr>
            <w:proofErr w:type="spellStart"/>
            <w:r w:rsidRPr="0019470A">
              <w:rPr>
                <w:rFonts w:ascii="Times New Roman" w:hAnsi="Times New Roman" w:cs="Times New Roman"/>
                <w:sz w:val="24"/>
                <w:szCs w:val="24"/>
              </w:rPr>
              <w:t>Kanakuru</w:t>
            </w:r>
            <w:proofErr w:type="spellEnd"/>
          </w:p>
        </w:tc>
        <w:tc>
          <w:tcPr>
            <w:tcW w:w="3155" w:type="dxa"/>
          </w:tcPr>
          <w:p w14:paraId="37D422EF" w14:textId="77777777" w:rsidR="00AF270E" w:rsidRPr="0019470A" w:rsidRDefault="00AF270E" w:rsidP="0019470A">
            <w:pPr>
              <w:pStyle w:val="NoSpacing"/>
              <w:rPr>
                <w:rFonts w:ascii="Times New Roman" w:hAnsi="Times New Roman" w:cs="Times New Roman"/>
                <w:sz w:val="24"/>
                <w:szCs w:val="24"/>
              </w:rPr>
            </w:pPr>
            <w:proofErr w:type="spellStart"/>
            <w:r w:rsidRPr="0019470A">
              <w:rPr>
                <w:rFonts w:ascii="Times New Roman" w:hAnsi="Times New Roman" w:cs="Times New Roman"/>
                <w:sz w:val="24"/>
                <w:szCs w:val="24"/>
              </w:rPr>
              <w:t>woi</w:t>
            </w:r>
            <w:proofErr w:type="spellEnd"/>
            <w:r w:rsidRPr="0019470A">
              <w:rPr>
                <w:rFonts w:ascii="Times New Roman" w:hAnsi="Times New Roman" w:cs="Times New Roman"/>
                <w:sz w:val="24"/>
                <w:szCs w:val="24"/>
              </w:rPr>
              <w:t>…u</w:t>
            </w:r>
          </w:p>
        </w:tc>
        <w:tc>
          <w:tcPr>
            <w:tcW w:w="3150" w:type="dxa"/>
          </w:tcPr>
          <w:p w14:paraId="604CE9C3" w14:textId="4A4C3E71" w:rsidR="00AF270E" w:rsidRPr="0019470A" w:rsidRDefault="0054316C" w:rsidP="0019470A">
            <w:pPr>
              <w:pStyle w:val="NoSpacing"/>
              <w:rPr>
                <w:rFonts w:ascii="Times New Roman" w:hAnsi="Times New Roman" w:cs="Times New Roman"/>
                <w:sz w:val="24"/>
                <w:szCs w:val="24"/>
              </w:rPr>
            </w:pPr>
            <w:proofErr w:type="spellStart"/>
            <w:r w:rsidRPr="0019470A">
              <w:rPr>
                <w:rFonts w:ascii="Times New Roman" w:hAnsi="Times New Roman" w:cs="Times New Roman"/>
                <w:sz w:val="24"/>
                <w:szCs w:val="24"/>
              </w:rPr>
              <w:t>W</w:t>
            </w:r>
            <w:r w:rsidR="00AF270E" w:rsidRPr="0019470A">
              <w:rPr>
                <w:rFonts w:ascii="Times New Roman" w:hAnsi="Times New Roman" w:cs="Times New Roman"/>
                <w:sz w:val="24"/>
                <w:szCs w:val="24"/>
              </w:rPr>
              <w:t>ói</w:t>
            </w:r>
            <w:proofErr w:type="spellEnd"/>
          </w:p>
        </w:tc>
      </w:tr>
      <w:tr w:rsidR="00081226" w:rsidRPr="0019470A" w14:paraId="65ACC345" w14:textId="77777777" w:rsidTr="00081226">
        <w:tc>
          <w:tcPr>
            <w:tcW w:w="3154" w:type="dxa"/>
          </w:tcPr>
          <w:p w14:paraId="76D63999" w14:textId="77777777" w:rsidR="00081226" w:rsidRPr="0019470A" w:rsidRDefault="00081226" w:rsidP="0019470A">
            <w:pPr>
              <w:pStyle w:val="NoSpacing"/>
              <w:rPr>
                <w:rFonts w:ascii="Times New Roman" w:hAnsi="Times New Roman" w:cs="Times New Roman"/>
                <w:sz w:val="24"/>
                <w:szCs w:val="24"/>
              </w:rPr>
            </w:pPr>
            <w:proofErr w:type="spellStart"/>
            <w:r>
              <w:rPr>
                <w:rFonts w:ascii="Times New Roman" w:hAnsi="Times New Roman" w:cs="Times New Roman"/>
                <w:sz w:val="24"/>
                <w:szCs w:val="24"/>
              </w:rPr>
              <w:t>Ngizim</w:t>
            </w:r>
            <w:proofErr w:type="spellEnd"/>
            <w:r>
              <w:rPr>
                <w:rFonts w:ascii="Times New Roman" w:hAnsi="Times New Roman" w:cs="Times New Roman"/>
                <w:sz w:val="24"/>
                <w:szCs w:val="24"/>
              </w:rPr>
              <w:t xml:space="preserve"> </w:t>
            </w:r>
          </w:p>
        </w:tc>
        <w:tc>
          <w:tcPr>
            <w:tcW w:w="3155" w:type="dxa"/>
          </w:tcPr>
          <w:p w14:paraId="136CAA22" w14:textId="77777777" w:rsidR="00081226" w:rsidRPr="00BF4BA9" w:rsidRDefault="00081226" w:rsidP="003B0BBB">
            <w:pPr>
              <w:pStyle w:val="NoSpacing"/>
              <w:rPr>
                <w:rFonts w:ascii="Times New Roman" w:hAnsi="Times New Roman" w:cs="Times New Roman"/>
                <w:sz w:val="24"/>
                <w:szCs w:val="24"/>
              </w:rPr>
            </w:pPr>
            <w:proofErr w:type="spellStart"/>
            <w:r w:rsidRPr="00BF4BA9">
              <w:rPr>
                <w:rFonts w:ascii="Times New Roman" w:hAnsi="Times New Roman" w:cs="Times New Roman"/>
                <w:sz w:val="24"/>
                <w:szCs w:val="24"/>
              </w:rPr>
              <w:t>bai</w:t>
            </w:r>
            <w:proofErr w:type="spellEnd"/>
          </w:p>
        </w:tc>
        <w:tc>
          <w:tcPr>
            <w:tcW w:w="3150" w:type="dxa"/>
          </w:tcPr>
          <w:p w14:paraId="4AC79505" w14:textId="441F3DCF" w:rsidR="00081226" w:rsidRPr="00BF4BA9" w:rsidRDefault="0054316C" w:rsidP="003B0BBB">
            <w:pPr>
              <w:pStyle w:val="NoSpacing"/>
              <w:rPr>
                <w:rFonts w:ascii="Times New Roman" w:hAnsi="Times New Roman" w:cs="Times New Roman"/>
                <w:sz w:val="24"/>
                <w:szCs w:val="24"/>
              </w:rPr>
            </w:pPr>
            <w:proofErr w:type="spellStart"/>
            <w:r w:rsidRPr="00BF4BA9">
              <w:rPr>
                <w:rFonts w:ascii="Times New Roman" w:hAnsi="Times New Roman" w:cs="Times New Roman"/>
                <w:sz w:val="24"/>
                <w:szCs w:val="24"/>
              </w:rPr>
              <w:t>B</w:t>
            </w:r>
            <w:r w:rsidR="00081226" w:rsidRPr="00BF4BA9">
              <w:rPr>
                <w:rFonts w:ascii="Times New Roman" w:hAnsi="Times New Roman" w:cs="Times New Roman"/>
                <w:sz w:val="24"/>
                <w:szCs w:val="24"/>
              </w:rPr>
              <w:t>ài</w:t>
            </w:r>
            <w:proofErr w:type="spellEnd"/>
          </w:p>
        </w:tc>
      </w:tr>
    </w:tbl>
    <w:p w14:paraId="2FCC21D5" w14:textId="77777777" w:rsidR="00AF270E" w:rsidRDefault="00AF270E" w:rsidP="0019470A">
      <w:pPr>
        <w:pStyle w:val="NoSpacing"/>
        <w:rPr>
          <w:rFonts w:ascii="Times New Roman" w:hAnsi="Times New Roman" w:cs="Times New Roman"/>
          <w:sz w:val="24"/>
          <w:szCs w:val="24"/>
        </w:rPr>
      </w:pPr>
    </w:p>
    <w:p w14:paraId="453AB435" w14:textId="77777777" w:rsidR="0023709C" w:rsidRDefault="0023709C" w:rsidP="0023709C">
      <w:pPr>
        <w:pStyle w:val="NoSpacing"/>
        <w:jc w:val="center"/>
        <w:rPr>
          <w:rFonts w:ascii="Times New Roman" w:hAnsi="Times New Roman" w:cs="Times New Roman"/>
          <w:i/>
          <w:iCs/>
          <w:sz w:val="24"/>
          <w:szCs w:val="24"/>
        </w:rPr>
      </w:pPr>
      <w:r>
        <w:rPr>
          <w:rFonts w:ascii="Times New Roman" w:hAnsi="Times New Roman" w:cs="Times New Roman"/>
          <w:i/>
          <w:iCs/>
          <w:sz w:val="24"/>
          <w:szCs w:val="24"/>
        </w:rPr>
        <w:t xml:space="preserve">Table 3. Verbal </w:t>
      </w:r>
      <w:proofErr w:type="spellStart"/>
      <w:r>
        <w:rPr>
          <w:rFonts w:ascii="Times New Roman" w:hAnsi="Times New Roman" w:cs="Times New Roman"/>
          <w:i/>
          <w:iCs/>
          <w:sz w:val="24"/>
          <w:szCs w:val="24"/>
        </w:rPr>
        <w:t>negators</w:t>
      </w:r>
      <w:proofErr w:type="spellEnd"/>
      <w:r>
        <w:rPr>
          <w:rFonts w:ascii="Times New Roman" w:hAnsi="Times New Roman" w:cs="Times New Roman"/>
          <w:i/>
          <w:iCs/>
          <w:sz w:val="24"/>
          <w:szCs w:val="24"/>
        </w:rPr>
        <w:t xml:space="preserve"> and ‘thing’</w:t>
      </w:r>
    </w:p>
    <w:p w14:paraId="78202832" w14:textId="77777777" w:rsidR="0023709C" w:rsidRPr="0023709C" w:rsidRDefault="0023709C" w:rsidP="0023709C">
      <w:pPr>
        <w:pStyle w:val="NoSpacing"/>
        <w:jc w:val="center"/>
        <w:rPr>
          <w:rFonts w:ascii="Times New Roman" w:hAnsi="Times New Roman" w:cs="Times New Roman"/>
          <w:i/>
          <w:iCs/>
          <w:sz w:val="24"/>
          <w:szCs w:val="24"/>
        </w:rPr>
      </w:pPr>
    </w:p>
    <w:p w14:paraId="04B3094B" w14:textId="77777777" w:rsidR="00750E53" w:rsidRDefault="00750E53" w:rsidP="00625DF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fusion of a </w:t>
      </w:r>
      <w:proofErr w:type="spellStart"/>
      <w:r>
        <w:rPr>
          <w:rFonts w:ascii="Times New Roman" w:hAnsi="Times New Roman" w:cs="Times New Roman"/>
          <w:sz w:val="24"/>
          <w:szCs w:val="24"/>
        </w:rPr>
        <w:t>negator</w:t>
      </w:r>
      <w:proofErr w:type="spellEnd"/>
      <w:r>
        <w:rPr>
          <w:rFonts w:ascii="Times New Roman" w:hAnsi="Times New Roman" w:cs="Times New Roman"/>
          <w:sz w:val="24"/>
          <w:szCs w:val="24"/>
        </w:rPr>
        <w:t xml:space="preserve"> and ‘thing’ can lead to a negative existential or to a verbal </w:t>
      </w:r>
      <w:proofErr w:type="spellStart"/>
      <w:r>
        <w:rPr>
          <w:rFonts w:ascii="Times New Roman" w:hAnsi="Times New Roman" w:cs="Times New Roman"/>
          <w:sz w:val="24"/>
          <w:szCs w:val="24"/>
        </w:rPr>
        <w:t>negator</w:t>
      </w:r>
      <w:proofErr w:type="spellEnd"/>
      <w:r>
        <w:rPr>
          <w:rFonts w:ascii="Times New Roman" w:hAnsi="Times New Roman" w:cs="Times New Roman"/>
          <w:sz w:val="24"/>
          <w:szCs w:val="24"/>
        </w:rPr>
        <w:t xml:space="preserve">, though if a verbal </w:t>
      </w:r>
      <w:proofErr w:type="spellStart"/>
      <w:r>
        <w:rPr>
          <w:rFonts w:ascii="Times New Roman" w:hAnsi="Times New Roman" w:cs="Times New Roman"/>
          <w:sz w:val="24"/>
          <w:szCs w:val="24"/>
        </w:rPr>
        <w:t>negator</w:t>
      </w:r>
      <w:proofErr w:type="spellEnd"/>
      <w:r>
        <w:rPr>
          <w:rFonts w:ascii="Times New Roman" w:hAnsi="Times New Roman" w:cs="Times New Roman"/>
          <w:sz w:val="24"/>
          <w:szCs w:val="24"/>
        </w:rPr>
        <w:t xml:space="preserve">, it </w:t>
      </w:r>
      <w:proofErr w:type="gramStart"/>
      <w:r>
        <w:rPr>
          <w:rFonts w:ascii="Times New Roman" w:hAnsi="Times New Roman" w:cs="Times New Roman"/>
          <w:sz w:val="24"/>
          <w:szCs w:val="24"/>
        </w:rPr>
        <w:t>has likely become semantically bleached</w:t>
      </w:r>
      <w:proofErr w:type="gramEnd"/>
      <w:r>
        <w:rPr>
          <w:rFonts w:ascii="Times New Roman" w:hAnsi="Times New Roman" w:cs="Times New Roman"/>
          <w:sz w:val="24"/>
          <w:szCs w:val="24"/>
        </w:rPr>
        <w:t>. An examination of the proce</w:t>
      </w:r>
      <w:r w:rsidR="00990A9F">
        <w:rPr>
          <w:rFonts w:ascii="Times New Roman" w:hAnsi="Times New Roman" w:cs="Times New Roman"/>
          <w:sz w:val="24"/>
          <w:szCs w:val="24"/>
        </w:rPr>
        <w:t>sses involved in the NEC is</w:t>
      </w:r>
      <w:r>
        <w:rPr>
          <w:rFonts w:ascii="Times New Roman" w:hAnsi="Times New Roman" w:cs="Times New Roman"/>
          <w:sz w:val="24"/>
          <w:szCs w:val="24"/>
        </w:rPr>
        <w:t xml:space="preserve"> informative regarding the relationship of these ‘nothing’ forms to negative existence. </w:t>
      </w:r>
    </w:p>
    <w:p w14:paraId="637830ED" w14:textId="77777777" w:rsidR="00331F69" w:rsidRDefault="00331F69" w:rsidP="00625DF9">
      <w:pPr>
        <w:pStyle w:val="NoSpacing"/>
        <w:spacing w:line="480" w:lineRule="auto"/>
        <w:ind w:firstLine="720"/>
        <w:rPr>
          <w:rFonts w:ascii="Times New Roman" w:hAnsi="Times New Roman" w:cs="Times New Roman"/>
          <w:iCs/>
          <w:sz w:val="24"/>
          <w:szCs w:val="24"/>
        </w:rPr>
      </w:pPr>
      <w:r>
        <w:rPr>
          <w:rFonts w:ascii="Times New Roman" w:hAnsi="Times New Roman" w:cs="Times New Roman"/>
          <w:sz w:val="24"/>
          <w:szCs w:val="24"/>
        </w:rPr>
        <w:t>There remain</w:t>
      </w:r>
      <w:r w:rsidR="00A04E03" w:rsidRPr="00625DF9">
        <w:rPr>
          <w:rFonts w:ascii="Times New Roman" w:hAnsi="Times New Roman" w:cs="Times New Roman"/>
          <w:sz w:val="24"/>
          <w:szCs w:val="24"/>
        </w:rPr>
        <w:t xml:space="preserve"> several negative markers unaccounted for by these findings. </w:t>
      </w:r>
      <w:r w:rsidR="00C92C56">
        <w:rPr>
          <w:rFonts w:ascii="Times New Roman" w:hAnsi="Times New Roman" w:cs="Times New Roman"/>
          <w:sz w:val="24"/>
          <w:szCs w:val="24"/>
        </w:rPr>
        <w:t xml:space="preserve">Some of these appear to come from existential sources. In </w:t>
      </w:r>
      <w:proofErr w:type="spellStart"/>
      <w:r w:rsidR="00C92C56">
        <w:rPr>
          <w:rFonts w:ascii="Times New Roman" w:hAnsi="Times New Roman" w:cs="Times New Roman"/>
          <w:sz w:val="24"/>
          <w:szCs w:val="24"/>
        </w:rPr>
        <w:t>Wandala</w:t>
      </w:r>
      <w:proofErr w:type="spellEnd"/>
      <w:r w:rsidR="00C92C56">
        <w:rPr>
          <w:rFonts w:ascii="Times New Roman" w:hAnsi="Times New Roman" w:cs="Times New Roman"/>
          <w:sz w:val="24"/>
          <w:szCs w:val="24"/>
        </w:rPr>
        <w:t xml:space="preserve">, </w:t>
      </w:r>
      <w:r w:rsidR="00AF270E" w:rsidRPr="00625DF9">
        <w:rPr>
          <w:rFonts w:ascii="Times New Roman" w:hAnsi="Times New Roman" w:cs="Times New Roman"/>
          <w:sz w:val="24"/>
          <w:szCs w:val="24"/>
        </w:rPr>
        <w:t xml:space="preserve">the negative existential </w:t>
      </w:r>
      <w:proofErr w:type="spellStart"/>
      <w:r w:rsidR="00AF270E" w:rsidRPr="00625DF9">
        <w:rPr>
          <w:rFonts w:ascii="Times New Roman" w:hAnsi="Times New Roman" w:cs="Times New Roman"/>
          <w:bCs/>
          <w:i/>
          <w:iCs/>
          <w:sz w:val="24"/>
          <w:szCs w:val="24"/>
        </w:rPr>
        <w:t>ɓákà</w:t>
      </w:r>
      <w:proofErr w:type="spellEnd"/>
      <w:r w:rsidR="00AF270E" w:rsidRPr="00625DF9">
        <w:rPr>
          <w:rFonts w:ascii="Times New Roman" w:hAnsi="Times New Roman" w:cs="Times New Roman"/>
          <w:bCs/>
          <w:i/>
          <w:iCs/>
          <w:sz w:val="24"/>
          <w:szCs w:val="24"/>
        </w:rPr>
        <w:t xml:space="preserve"> </w:t>
      </w:r>
      <w:r w:rsidR="00AF270E" w:rsidRPr="00625DF9">
        <w:rPr>
          <w:rFonts w:ascii="Times New Roman" w:hAnsi="Times New Roman" w:cs="Times New Roman"/>
          <w:bCs/>
          <w:iCs/>
          <w:sz w:val="24"/>
          <w:szCs w:val="24"/>
        </w:rPr>
        <w:t xml:space="preserve">has come to occur in the same clause final position as the verbal </w:t>
      </w:r>
      <w:proofErr w:type="spellStart"/>
      <w:proofErr w:type="gramStart"/>
      <w:r w:rsidR="00AF270E" w:rsidRPr="00625DF9">
        <w:rPr>
          <w:rFonts w:ascii="Times New Roman" w:hAnsi="Times New Roman" w:cs="Times New Roman"/>
          <w:bCs/>
          <w:iCs/>
          <w:sz w:val="24"/>
          <w:szCs w:val="24"/>
        </w:rPr>
        <w:t>negator</w:t>
      </w:r>
      <w:proofErr w:type="spellEnd"/>
      <w:r w:rsidR="00AF270E" w:rsidRPr="00625DF9">
        <w:rPr>
          <w:rFonts w:ascii="Times New Roman" w:hAnsi="Times New Roman" w:cs="Times New Roman"/>
          <w:bCs/>
          <w:iCs/>
          <w:sz w:val="24"/>
          <w:szCs w:val="24"/>
        </w:rPr>
        <w:t xml:space="preserve"> which</w:t>
      </w:r>
      <w:proofErr w:type="gramEnd"/>
      <w:r w:rsidR="00AF270E" w:rsidRPr="00625DF9">
        <w:rPr>
          <w:rFonts w:ascii="Times New Roman" w:hAnsi="Times New Roman" w:cs="Times New Roman"/>
          <w:bCs/>
          <w:iCs/>
          <w:sz w:val="24"/>
          <w:szCs w:val="24"/>
        </w:rPr>
        <w:t xml:space="preserve"> is </w:t>
      </w:r>
      <w:proofErr w:type="spellStart"/>
      <w:r w:rsidR="00AF270E" w:rsidRPr="00625DF9">
        <w:rPr>
          <w:rFonts w:ascii="Times New Roman" w:hAnsi="Times New Roman" w:cs="Times New Roman"/>
          <w:i/>
          <w:iCs/>
          <w:sz w:val="24"/>
          <w:szCs w:val="24"/>
        </w:rPr>
        <w:t>kà</w:t>
      </w:r>
      <w:proofErr w:type="spellEnd"/>
      <w:r w:rsidR="00AF270E" w:rsidRPr="00625DF9">
        <w:rPr>
          <w:rFonts w:ascii="Times New Roman" w:hAnsi="Times New Roman" w:cs="Times New Roman"/>
          <w:i/>
          <w:iCs/>
          <w:sz w:val="24"/>
          <w:szCs w:val="24"/>
        </w:rPr>
        <w:t xml:space="preserve">. </w:t>
      </w:r>
      <w:r w:rsidR="00AF270E" w:rsidRPr="00625DF9">
        <w:rPr>
          <w:rFonts w:ascii="Times New Roman" w:hAnsi="Times New Roman" w:cs="Times New Roman"/>
          <w:iCs/>
          <w:sz w:val="24"/>
          <w:szCs w:val="24"/>
        </w:rPr>
        <w:t xml:space="preserve">It may well be that </w:t>
      </w:r>
      <w:proofErr w:type="spellStart"/>
      <w:r w:rsidR="00AF270E" w:rsidRPr="00625DF9">
        <w:rPr>
          <w:rFonts w:ascii="Times New Roman" w:hAnsi="Times New Roman" w:cs="Times New Roman"/>
          <w:i/>
          <w:iCs/>
          <w:sz w:val="24"/>
          <w:szCs w:val="24"/>
        </w:rPr>
        <w:t>kà</w:t>
      </w:r>
      <w:proofErr w:type="spellEnd"/>
      <w:r w:rsidR="00AF270E" w:rsidRPr="00625DF9">
        <w:rPr>
          <w:rFonts w:ascii="Times New Roman" w:hAnsi="Times New Roman" w:cs="Times New Roman"/>
          <w:i/>
          <w:iCs/>
          <w:sz w:val="24"/>
          <w:szCs w:val="24"/>
        </w:rPr>
        <w:t xml:space="preserve"> </w:t>
      </w:r>
      <w:r w:rsidR="00AF270E" w:rsidRPr="00625DF9">
        <w:rPr>
          <w:rFonts w:ascii="Times New Roman" w:hAnsi="Times New Roman" w:cs="Times New Roman"/>
          <w:iCs/>
          <w:sz w:val="24"/>
          <w:szCs w:val="24"/>
        </w:rPr>
        <w:t xml:space="preserve">is a clipped form of </w:t>
      </w:r>
      <w:proofErr w:type="spellStart"/>
      <w:r w:rsidR="00AF270E" w:rsidRPr="00625DF9">
        <w:rPr>
          <w:rFonts w:ascii="Times New Roman" w:hAnsi="Times New Roman" w:cs="Times New Roman"/>
          <w:bCs/>
          <w:i/>
          <w:iCs/>
          <w:sz w:val="24"/>
          <w:szCs w:val="24"/>
        </w:rPr>
        <w:t>ɓákà</w:t>
      </w:r>
      <w:proofErr w:type="spellEnd"/>
      <w:r w:rsidR="00AF270E" w:rsidRPr="00625DF9">
        <w:rPr>
          <w:rFonts w:ascii="Times New Roman" w:hAnsi="Times New Roman" w:cs="Times New Roman"/>
          <w:bCs/>
          <w:i/>
          <w:iCs/>
          <w:sz w:val="24"/>
          <w:szCs w:val="24"/>
        </w:rPr>
        <w:t>.</w:t>
      </w:r>
      <w:r w:rsidR="001C0DDE" w:rsidRPr="00625DF9">
        <w:rPr>
          <w:rFonts w:ascii="Times New Roman" w:hAnsi="Times New Roman" w:cs="Times New Roman"/>
          <w:i/>
          <w:sz w:val="24"/>
          <w:szCs w:val="24"/>
        </w:rPr>
        <w:t xml:space="preserve"> </w:t>
      </w:r>
      <w:r>
        <w:rPr>
          <w:rFonts w:ascii="Times New Roman" w:hAnsi="Times New Roman" w:cs="Times New Roman"/>
          <w:sz w:val="24"/>
          <w:szCs w:val="24"/>
        </w:rPr>
        <w:t>In</w:t>
      </w:r>
      <w:r w:rsidR="0019470A" w:rsidRPr="00625DF9">
        <w:rPr>
          <w:rFonts w:ascii="Times New Roman" w:hAnsi="Times New Roman" w:cs="Times New Roman"/>
          <w:sz w:val="24"/>
          <w:szCs w:val="24"/>
        </w:rPr>
        <w:t xml:space="preserve"> </w:t>
      </w:r>
      <w:proofErr w:type="spellStart"/>
      <w:r w:rsidR="0019470A" w:rsidRPr="00625DF9">
        <w:rPr>
          <w:rFonts w:ascii="Times New Roman" w:hAnsi="Times New Roman" w:cs="Times New Roman"/>
          <w:sz w:val="24"/>
          <w:szCs w:val="24"/>
        </w:rPr>
        <w:t>Buwal</w:t>
      </w:r>
      <w:proofErr w:type="spellEnd"/>
      <w:r w:rsidR="0019470A" w:rsidRPr="00625DF9">
        <w:rPr>
          <w:rFonts w:ascii="Times New Roman" w:hAnsi="Times New Roman" w:cs="Times New Roman"/>
          <w:sz w:val="24"/>
          <w:szCs w:val="24"/>
        </w:rPr>
        <w:t xml:space="preserve">, there is a clear relationship between the affirmative existential </w:t>
      </w:r>
      <w:proofErr w:type="spellStart"/>
      <w:r w:rsidR="0019470A" w:rsidRPr="00625DF9">
        <w:rPr>
          <w:rFonts w:ascii="Times New Roman" w:hAnsi="Times New Roman" w:cs="Times New Roman"/>
          <w:i/>
          <w:iCs/>
          <w:sz w:val="24"/>
          <w:szCs w:val="24"/>
        </w:rPr>
        <w:t>akā</w:t>
      </w:r>
      <w:proofErr w:type="spellEnd"/>
      <w:r w:rsidR="0019470A" w:rsidRPr="00625DF9">
        <w:rPr>
          <w:rFonts w:ascii="Times New Roman" w:hAnsi="Times New Roman" w:cs="Times New Roman"/>
          <w:iCs/>
          <w:sz w:val="24"/>
          <w:szCs w:val="24"/>
        </w:rPr>
        <w:t xml:space="preserve">, the verbal </w:t>
      </w:r>
      <w:proofErr w:type="spellStart"/>
      <w:r w:rsidR="0019470A" w:rsidRPr="00625DF9">
        <w:rPr>
          <w:rFonts w:ascii="Times New Roman" w:hAnsi="Times New Roman" w:cs="Times New Roman"/>
          <w:iCs/>
          <w:sz w:val="24"/>
          <w:szCs w:val="24"/>
        </w:rPr>
        <w:t>negator</w:t>
      </w:r>
      <w:proofErr w:type="spellEnd"/>
      <w:r w:rsidR="0019470A" w:rsidRPr="00625DF9">
        <w:rPr>
          <w:rFonts w:ascii="Times New Roman" w:hAnsi="Times New Roman" w:cs="Times New Roman"/>
          <w:iCs/>
          <w:sz w:val="24"/>
          <w:szCs w:val="24"/>
        </w:rPr>
        <w:t xml:space="preserve"> </w:t>
      </w:r>
      <w:proofErr w:type="spellStart"/>
      <w:r w:rsidR="00C92C56">
        <w:rPr>
          <w:rFonts w:ascii="Times New Roman" w:hAnsi="Times New Roman" w:cs="Times New Roman"/>
          <w:i/>
          <w:color w:val="000000"/>
          <w:sz w:val="24"/>
          <w:szCs w:val="24"/>
        </w:rPr>
        <w:t>kʷáw</w:t>
      </w:r>
      <w:proofErr w:type="spellEnd"/>
      <w:r w:rsidR="00C92C56">
        <w:rPr>
          <w:rFonts w:ascii="Times New Roman" w:hAnsi="Times New Roman" w:cs="Times New Roman"/>
          <w:i/>
          <w:color w:val="000000"/>
          <w:sz w:val="24"/>
          <w:szCs w:val="24"/>
        </w:rPr>
        <w:t xml:space="preserve">, </w:t>
      </w:r>
      <w:r w:rsidR="0019470A" w:rsidRPr="00625DF9">
        <w:rPr>
          <w:rFonts w:ascii="Times New Roman" w:hAnsi="Times New Roman" w:cs="Times New Roman"/>
          <w:color w:val="000000"/>
          <w:sz w:val="24"/>
          <w:szCs w:val="24"/>
        </w:rPr>
        <w:t xml:space="preserve">and the negative existential predicator </w:t>
      </w:r>
      <w:proofErr w:type="spellStart"/>
      <w:r w:rsidR="0019470A" w:rsidRPr="00625DF9">
        <w:rPr>
          <w:rFonts w:ascii="Times New Roman" w:hAnsi="Times New Roman" w:cs="Times New Roman"/>
          <w:i/>
          <w:sz w:val="24"/>
          <w:szCs w:val="24"/>
        </w:rPr>
        <w:t>áskʷāw</w:t>
      </w:r>
      <w:proofErr w:type="spellEnd"/>
      <w:r w:rsidR="0019470A" w:rsidRPr="00625DF9">
        <w:rPr>
          <w:rFonts w:ascii="Times New Roman" w:hAnsi="Times New Roman" w:cs="Times New Roman"/>
          <w:i/>
          <w:sz w:val="24"/>
          <w:szCs w:val="24"/>
        </w:rPr>
        <w:t xml:space="preserve">/ </w:t>
      </w:r>
      <w:proofErr w:type="spellStart"/>
      <w:r w:rsidR="0019470A" w:rsidRPr="00625DF9">
        <w:rPr>
          <w:rFonts w:ascii="Times New Roman" w:hAnsi="Times New Roman" w:cs="Times New Roman"/>
          <w:i/>
          <w:sz w:val="24"/>
          <w:szCs w:val="24"/>
        </w:rPr>
        <w:t>ákʷāw</w:t>
      </w:r>
      <w:proofErr w:type="spellEnd"/>
      <w:r w:rsidR="00A04E03" w:rsidRPr="00625DF9">
        <w:rPr>
          <w:rFonts w:ascii="Times New Roman" w:hAnsi="Times New Roman" w:cs="Times New Roman"/>
          <w:i/>
          <w:sz w:val="24"/>
          <w:szCs w:val="24"/>
        </w:rPr>
        <w:t xml:space="preserve">. </w:t>
      </w:r>
    </w:p>
    <w:p w14:paraId="14F9D429" w14:textId="77777777" w:rsidR="00AF270E" w:rsidRPr="00625DF9" w:rsidRDefault="00A04E03" w:rsidP="00625DF9">
      <w:pPr>
        <w:pStyle w:val="NoSpacing"/>
        <w:spacing w:line="480" w:lineRule="auto"/>
        <w:ind w:firstLine="720"/>
        <w:rPr>
          <w:rFonts w:ascii="Times New Roman" w:hAnsi="Times New Roman" w:cs="Times New Roman"/>
          <w:sz w:val="24"/>
          <w:szCs w:val="24"/>
        </w:rPr>
      </w:pPr>
      <w:r w:rsidRPr="00625DF9">
        <w:rPr>
          <w:rFonts w:ascii="Times New Roman" w:hAnsi="Times New Roman" w:cs="Times New Roman"/>
          <w:sz w:val="24"/>
          <w:szCs w:val="24"/>
        </w:rPr>
        <w:t xml:space="preserve">Many existential forms – both positive and negative – also contain </w:t>
      </w:r>
      <w:proofErr w:type="gramStart"/>
      <w:r w:rsidRPr="00625DF9">
        <w:rPr>
          <w:rFonts w:ascii="Times New Roman" w:hAnsi="Times New Roman" w:cs="Times New Roman"/>
          <w:sz w:val="24"/>
          <w:szCs w:val="24"/>
        </w:rPr>
        <w:t>d(</w:t>
      </w:r>
      <w:proofErr w:type="gramEnd"/>
      <w:r w:rsidRPr="00625DF9">
        <w:rPr>
          <w:rFonts w:ascii="Times New Roman" w:hAnsi="Times New Roman" w:cs="Times New Roman"/>
          <w:sz w:val="24"/>
          <w:szCs w:val="24"/>
        </w:rPr>
        <w:t xml:space="preserve">v) particles which </w:t>
      </w:r>
      <w:r w:rsidR="00625DF9" w:rsidRPr="00625DF9">
        <w:rPr>
          <w:rFonts w:ascii="Times New Roman" w:hAnsi="Times New Roman" w:cs="Times New Roman"/>
          <w:sz w:val="24"/>
          <w:szCs w:val="24"/>
        </w:rPr>
        <w:t xml:space="preserve">occur in mostly </w:t>
      </w:r>
      <w:proofErr w:type="spellStart"/>
      <w:r w:rsidR="00625DF9" w:rsidRPr="00625DF9">
        <w:rPr>
          <w:rFonts w:ascii="Times New Roman" w:hAnsi="Times New Roman" w:cs="Times New Roman"/>
          <w:sz w:val="24"/>
          <w:szCs w:val="24"/>
        </w:rPr>
        <w:t>bisyllabic</w:t>
      </w:r>
      <w:proofErr w:type="spellEnd"/>
      <w:r w:rsidR="00625DF9" w:rsidRPr="00625DF9">
        <w:rPr>
          <w:rFonts w:ascii="Times New Roman" w:hAnsi="Times New Roman" w:cs="Times New Roman"/>
          <w:sz w:val="24"/>
          <w:szCs w:val="24"/>
        </w:rPr>
        <w:t xml:space="preserve"> form. </w:t>
      </w:r>
      <w:r w:rsidR="0023709C">
        <w:rPr>
          <w:rFonts w:ascii="Times New Roman" w:hAnsi="Times New Roman" w:cs="Times New Roman"/>
          <w:sz w:val="24"/>
          <w:szCs w:val="24"/>
        </w:rPr>
        <w:t>Table 4</w:t>
      </w:r>
      <w:r w:rsidR="00625DF9" w:rsidRPr="00625DF9">
        <w:rPr>
          <w:rFonts w:ascii="Times New Roman" w:hAnsi="Times New Roman" w:cs="Times New Roman"/>
          <w:sz w:val="24"/>
          <w:szCs w:val="24"/>
        </w:rPr>
        <w:t xml:space="preserve"> lists some examples. </w:t>
      </w:r>
    </w:p>
    <w:tbl>
      <w:tblPr>
        <w:tblStyle w:val="TableGrid"/>
        <w:tblW w:w="0" w:type="auto"/>
        <w:tblLook w:val="04A0" w:firstRow="1" w:lastRow="0" w:firstColumn="1" w:lastColumn="0" w:noHBand="0" w:noVBand="1"/>
      </w:tblPr>
      <w:tblGrid>
        <w:gridCol w:w="3076"/>
        <w:gridCol w:w="3079"/>
        <w:gridCol w:w="3078"/>
      </w:tblGrid>
      <w:tr w:rsidR="00A70ABA" w:rsidRPr="00625DF9" w14:paraId="1E46D344" w14:textId="77777777" w:rsidTr="002B4028">
        <w:tc>
          <w:tcPr>
            <w:tcW w:w="3192" w:type="dxa"/>
          </w:tcPr>
          <w:p w14:paraId="4F4CD720" w14:textId="77777777" w:rsidR="00A70ABA" w:rsidRPr="00625DF9" w:rsidRDefault="00A70ABA" w:rsidP="00625DF9">
            <w:pPr>
              <w:pStyle w:val="NoSpacing"/>
              <w:rPr>
                <w:rFonts w:ascii="Times New Roman" w:hAnsi="Times New Roman" w:cs="Times New Roman"/>
                <w:sz w:val="24"/>
                <w:szCs w:val="24"/>
              </w:rPr>
            </w:pPr>
            <w:r w:rsidRPr="00625DF9">
              <w:rPr>
                <w:rFonts w:ascii="Times New Roman" w:hAnsi="Times New Roman" w:cs="Times New Roman"/>
                <w:sz w:val="24"/>
                <w:szCs w:val="24"/>
              </w:rPr>
              <w:t>Language</w:t>
            </w:r>
          </w:p>
        </w:tc>
        <w:tc>
          <w:tcPr>
            <w:tcW w:w="3192" w:type="dxa"/>
          </w:tcPr>
          <w:p w14:paraId="51E5C33C" w14:textId="77777777" w:rsidR="00A70ABA" w:rsidRPr="00625DF9" w:rsidRDefault="00331F69" w:rsidP="00625DF9">
            <w:pPr>
              <w:pStyle w:val="NoSpacing"/>
              <w:rPr>
                <w:rFonts w:ascii="Times New Roman" w:hAnsi="Times New Roman" w:cs="Times New Roman"/>
                <w:sz w:val="24"/>
                <w:szCs w:val="24"/>
              </w:rPr>
            </w:pPr>
            <w:r>
              <w:rPr>
                <w:rFonts w:ascii="Times New Roman" w:hAnsi="Times New Roman" w:cs="Times New Roman"/>
                <w:sz w:val="24"/>
                <w:szCs w:val="24"/>
              </w:rPr>
              <w:t xml:space="preserve">Verbal </w:t>
            </w:r>
            <w:proofErr w:type="spellStart"/>
            <w:r>
              <w:rPr>
                <w:rFonts w:ascii="Times New Roman" w:hAnsi="Times New Roman" w:cs="Times New Roman"/>
                <w:sz w:val="24"/>
                <w:szCs w:val="24"/>
              </w:rPr>
              <w:t>negator</w:t>
            </w:r>
            <w:proofErr w:type="spellEnd"/>
          </w:p>
        </w:tc>
        <w:tc>
          <w:tcPr>
            <w:tcW w:w="3192" w:type="dxa"/>
          </w:tcPr>
          <w:p w14:paraId="767FC21D" w14:textId="77777777" w:rsidR="00A70ABA" w:rsidRPr="00625DF9" w:rsidRDefault="00A70ABA" w:rsidP="00625DF9">
            <w:pPr>
              <w:pStyle w:val="NoSpacing"/>
              <w:rPr>
                <w:rFonts w:ascii="Times New Roman" w:hAnsi="Times New Roman" w:cs="Times New Roman"/>
                <w:sz w:val="24"/>
                <w:szCs w:val="24"/>
              </w:rPr>
            </w:pPr>
            <w:r w:rsidRPr="00625DF9">
              <w:rPr>
                <w:rFonts w:ascii="Times New Roman" w:hAnsi="Times New Roman" w:cs="Times New Roman"/>
                <w:sz w:val="24"/>
                <w:szCs w:val="24"/>
              </w:rPr>
              <w:t>Negative existential</w:t>
            </w:r>
          </w:p>
        </w:tc>
      </w:tr>
      <w:tr w:rsidR="00A70ABA" w:rsidRPr="00625DF9" w14:paraId="7A0EE9FC" w14:textId="77777777" w:rsidTr="002B4028">
        <w:tc>
          <w:tcPr>
            <w:tcW w:w="3192" w:type="dxa"/>
          </w:tcPr>
          <w:p w14:paraId="1E238D94" w14:textId="77777777" w:rsidR="00A70ABA" w:rsidRPr="00625DF9" w:rsidRDefault="00A70ABA" w:rsidP="00625DF9">
            <w:pPr>
              <w:pStyle w:val="NoSpacing"/>
              <w:rPr>
                <w:rFonts w:ascii="Times New Roman" w:hAnsi="Times New Roman" w:cs="Times New Roman"/>
                <w:sz w:val="24"/>
                <w:szCs w:val="24"/>
              </w:rPr>
            </w:pPr>
            <w:proofErr w:type="spellStart"/>
            <w:r w:rsidRPr="00625DF9">
              <w:rPr>
                <w:rFonts w:ascii="Times New Roman" w:hAnsi="Times New Roman" w:cs="Times New Roman"/>
                <w:sz w:val="24"/>
                <w:szCs w:val="24"/>
              </w:rPr>
              <w:t>Daba</w:t>
            </w:r>
            <w:proofErr w:type="spellEnd"/>
            <w:r w:rsidRPr="00625DF9">
              <w:rPr>
                <w:rFonts w:ascii="Times New Roman" w:hAnsi="Times New Roman" w:cs="Times New Roman"/>
                <w:sz w:val="24"/>
                <w:szCs w:val="24"/>
              </w:rPr>
              <w:t xml:space="preserve"> </w:t>
            </w:r>
          </w:p>
        </w:tc>
        <w:tc>
          <w:tcPr>
            <w:tcW w:w="3192" w:type="dxa"/>
          </w:tcPr>
          <w:p w14:paraId="54FB313E" w14:textId="77777777" w:rsidR="00A70ABA" w:rsidRPr="00625DF9" w:rsidRDefault="00A70ABA" w:rsidP="00625DF9">
            <w:pPr>
              <w:pStyle w:val="NoSpacing"/>
              <w:rPr>
                <w:rFonts w:ascii="Times New Roman" w:hAnsi="Times New Roman" w:cs="Times New Roman"/>
                <w:sz w:val="24"/>
                <w:szCs w:val="24"/>
              </w:rPr>
            </w:pPr>
            <w:proofErr w:type="spellStart"/>
            <w:r w:rsidRPr="00625DF9">
              <w:rPr>
                <w:rFonts w:ascii="Times New Roman" w:hAnsi="Times New Roman" w:cs="Times New Roman"/>
                <w:sz w:val="24"/>
                <w:szCs w:val="24"/>
              </w:rPr>
              <w:t>ɗakun</w:t>
            </w:r>
            <w:proofErr w:type="spellEnd"/>
            <w:r w:rsidRPr="00625DF9">
              <w:rPr>
                <w:rFonts w:ascii="Times New Roman" w:hAnsi="Times New Roman" w:cs="Times New Roman"/>
                <w:sz w:val="24"/>
                <w:szCs w:val="24"/>
              </w:rPr>
              <w:t>/kun</w:t>
            </w:r>
          </w:p>
        </w:tc>
        <w:tc>
          <w:tcPr>
            <w:tcW w:w="3192" w:type="dxa"/>
          </w:tcPr>
          <w:p w14:paraId="439D067E" w14:textId="77777777" w:rsidR="00A70ABA" w:rsidRPr="00625DF9" w:rsidRDefault="00A70ABA" w:rsidP="00625DF9">
            <w:pPr>
              <w:pStyle w:val="NoSpacing"/>
              <w:rPr>
                <w:rFonts w:ascii="Times New Roman" w:hAnsi="Times New Roman" w:cs="Times New Roman"/>
                <w:sz w:val="24"/>
                <w:szCs w:val="24"/>
              </w:rPr>
            </w:pPr>
            <w:proofErr w:type="spellStart"/>
            <w:r w:rsidRPr="00625DF9">
              <w:rPr>
                <w:rFonts w:ascii="Times New Roman" w:hAnsi="Times New Roman" w:cs="Times New Roman"/>
                <w:sz w:val="24"/>
                <w:szCs w:val="24"/>
              </w:rPr>
              <w:t>ɗaha</w:t>
            </w:r>
            <w:proofErr w:type="spellEnd"/>
          </w:p>
        </w:tc>
      </w:tr>
      <w:tr w:rsidR="00A70ABA" w:rsidRPr="00625DF9" w14:paraId="1009D19D" w14:textId="77777777" w:rsidTr="002B4028">
        <w:tc>
          <w:tcPr>
            <w:tcW w:w="3192" w:type="dxa"/>
          </w:tcPr>
          <w:p w14:paraId="29335D10" w14:textId="77777777" w:rsidR="00A70ABA" w:rsidRPr="00625DF9" w:rsidRDefault="00A70ABA" w:rsidP="00625DF9">
            <w:pPr>
              <w:pStyle w:val="NoSpacing"/>
              <w:rPr>
                <w:rFonts w:ascii="Times New Roman" w:hAnsi="Times New Roman" w:cs="Times New Roman"/>
                <w:sz w:val="24"/>
                <w:szCs w:val="24"/>
              </w:rPr>
            </w:pPr>
            <w:proofErr w:type="spellStart"/>
            <w:r w:rsidRPr="00625DF9">
              <w:rPr>
                <w:rFonts w:ascii="Times New Roman" w:hAnsi="Times New Roman" w:cs="Times New Roman"/>
                <w:sz w:val="24"/>
                <w:szCs w:val="24"/>
              </w:rPr>
              <w:t>Zoɗi</w:t>
            </w:r>
            <w:proofErr w:type="spellEnd"/>
            <w:r w:rsidRPr="00625DF9">
              <w:rPr>
                <w:rFonts w:ascii="Times New Roman" w:hAnsi="Times New Roman" w:cs="Times New Roman"/>
                <w:sz w:val="24"/>
                <w:szCs w:val="24"/>
              </w:rPr>
              <w:t xml:space="preserve"> </w:t>
            </w:r>
          </w:p>
        </w:tc>
        <w:tc>
          <w:tcPr>
            <w:tcW w:w="3192" w:type="dxa"/>
          </w:tcPr>
          <w:p w14:paraId="3285F3AC" w14:textId="77777777" w:rsidR="00A70ABA" w:rsidRPr="00625DF9" w:rsidRDefault="00A70ABA" w:rsidP="00625DF9">
            <w:pPr>
              <w:pStyle w:val="NoSpacing"/>
              <w:rPr>
                <w:rFonts w:ascii="Times New Roman" w:hAnsi="Times New Roman" w:cs="Times New Roman"/>
                <w:sz w:val="24"/>
                <w:szCs w:val="24"/>
              </w:rPr>
            </w:pPr>
            <w:proofErr w:type="spellStart"/>
            <w:r w:rsidRPr="00625DF9">
              <w:rPr>
                <w:rFonts w:ascii="Times New Roman" w:hAnsi="Times New Roman" w:cs="Times New Roman"/>
                <w:sz w:val="24"/>
                <w:szCs w:val="24"/>
              </w:rPr>
              <w:t>ɗi</w:t>
            </w:r>
            <w:proofErr w:type="spellEnd"/>
            <w:r w:rsidRPr="00625DF9">
              <w:rPr>
                <w:rFonts w:ascii="Times New Roman" w:hAnsi="Times New Roman" w:cs="Times New Roman"/>
                <w:sz w:val="24"/>
                <w:szCs w:val="24"/>
              </w:rPr>
              <w:t>:….</w:t>
            </w:r>
            <w:proofErr w:type="spellStart"/>
            <w:r w:rsidRPr="00625DF9">
              <w:rPr>
                <w:rFonts w:ascii="Times New Roman" w:hAnsi="Times New Roman" w:cs="Times New Roman"/>
                <w:sz w:val="24"/>
                <w:szCs w:val="24"/>
              </w:rPr>
              <w:t>ndi</w:t>
            </w:r>
            <w:proofErr w:type="spellEnd"/>
          </w:p>
        </w:tc>
        <w:tc>
          <w:tcPr>
            <w:tcW w:w="3192" w:type="dxa"/>
          </w:tcPr>
          <w:p w14:paraId="57E1E48D" w14:textId="77777777" w:rsidR="00A70ABA" w:rsidRPr="00625DF9" w:rsidRDefault="00081226" w:rsidP="00625DF9">
            <w:pPr>
              <w:pStyle w:val="NoSpacing"/>
              <w:rPr>
                <w:rFonts w:ascii="Times New Roman" w:hAnsi="Times New Roman" w:cs="Times New Roman"/>
                <w:sz w:val="24"/>
                <w:szCs w:val="24"/>
              </w:rPr>
            </w:pPr>
            <w:proofErr w:type="spellStart"/>
            <w:r w:rsidRPr="00625DF9">
              <w:rPr>
                <w:rFonts w:ascii="Times New Roman" w:hAnsi="Times New Roman" w:cs="Times New Roman"/>
                <w:sz w:val="24"/>
                <w:szCs w:val="24"/>
              </w:rPr>
              <w:t>ɑ</w:t>
            </w:r>
            <w:r w:rsidR="00A70ABA" w:rsidRPr="00625DF9">
              <w:rPr>
                <w:rFonts w:ascii="Times New Roman" w:hAnsi="Times New Roman" w:cs="Times New Roman"/>
                <w:sz w:val="24"/>
                <w:szCs w:val="24"/>
              </w:rPr>
              <w:t>ɗɑ</w:t>
            </w:r>
            <w:proofErr w:type="spellEnd"/>
          </w:p>
        </w:tc>
      </w:tr>
      <w:tr w:rsidR="00A70ABA" w:rsidRPr="00625DF9" w14:paraId="7602654E" w14:textId="77777777" w:rsidTr="002B4028">
        <w:tc>
          <w:tcPr>
            <w:tcW w:w="3192" w:type="dxa"/>
          </w:tcPr>
          <w:p w14:paraId="63BB2616" w14:textId="77777777" w:rsidR="00A70ABA" w:rsidRPr="00625DF9" w:rsidRDefault="00A70ABA" w:rsidP="00625DF9">
            <w:pPr>
              <w:pStyle w:val="NoSpacing"/>
              <w:rPr>
                <w:rFonts w:ascii="Times New Roman" w:hAnsi="Times New Roman" w:cs="Times New Roman"/>
                <w:sz w:val="24"/>
                <w:szCs w:val="24"/>
              </w:rPr>
            </w:pPr>
            <w:proofErr w:type="spellStart"/>
            <w:r w:rsidRPr="00625DF9">
              <w:rPr>
                <w:rFonts w:ascii="Times New Roman" w:hAnsi="Times New Roman" w:cs="Times New Roman"/>
                <w:sz w:val="24"/>
                <w:szCs w:val="24"/>
              </w:rPr>
              <w:t>Baraїn</w:t>
            </w:r>
            <w:proofErr w:type="spellEnd"/>
            <w:r w:rsidRPr="00625DF9">
              <w:rPr>
                <w:rFonts w:ascii="Times New Roman" w:hAnsi="Times New Roman" w:cs="Times New Roman"/>
                <w:sz w:val="24"/>
                <w:szCs w:val="24"/>
              </w:rPr>
              <w:t xml:space="preserve"> </w:t>
            </w:r>
          </w:p>
        </w:tc>
        <w:tc>
          <w:tcPr>
            <w:tcW w:w="3192" w:type="dxa"/>
          </w:tcPr>
          <w:p w14:paraId="1DB100B9" w14:textId="77777777" w:rsidR="00A70ABA" w:rsidRPr="00625DF9" w:rsidRDefault="00A70ABA" w:rsidP="00625DF9">
            <w:pPr>
              <w:pStyle w:val="NoSpacing"/>
              <w:rPr>
                <w:rFonts w:ascii="Times New Roman" w:hAnsi="Times New Roman" w:cs="Times New Roman"/>
                <w:sz w:val="24"/>
                <w:szCs w:val="24"/>
              </w:rPr>
            </w:pPr>
            <w:r w:rsidRPr="00625DF9">
              <w:rPr>
                <w:rFonts w:ascii="Times New Roman" w:hAnsi="Times New Roman" w:cs="Times New Roman"/>
                <w:sz w:val="24"/>
                <w:szCs w:val="24"/>
              </w:rPr>
              <w:t>dō</w:t>
            </w:r>
          </w:p>
        </w:tc>
        <w:tc>
          <w:tcPr>
            <w:tcW w:w="3192" w:type="dxa"/>
          </w:tcPr>
          <w:p w14:paraId="2A756DCF" w14:textId="54BFD318" w:rsidR="00A70ABA" w:rsidRPr="00625DF9" w:rsidRDefault="0054316C" w:rsidP="00625DF9">
            <w:pPr>
              <w:pStyle w:val="NoSpacing"/>
              <w:rPr>
                <w:rFonts w:ascii="Times New Roman" w:hAnsi="Times New Roman" w:cs="Times New Roman"/>
                <w:sz w:val="24"/>
                <w:szCs w:val="24"/>
              </w:rPr>
            </w:pPr>
            <w:proofErr w:type="spellStart"/>
            <w:r w:rsidRPr="00625DF9">
              <w:rPr>
                <w:rFonts w:ascii="Times New Roman" w:hAnsi="Times New Roman" w:cs="Times New Roman"/>
                <w:sz w:val="24"/>
                <w:szCs w:val="24"/>
              </w:rPr>
              <w:t>D</w:t>
            </w:r>
            <w:r w:rsidR="00A70ABA" w:rsidRPr="00625DF9">
              <w:rPr>
                <w:rFonts w:ascii="Times New Roman" w:hAnsi="Times New Roman" w:cs="Times New Roman"/>
                <w:sz w:val="24"/>
                <w:szCs w:val="24"/>
              </w:rPr>
              <w:t>íjò</w:t>
            </w:r>
            <w:proofErr w:type="spellEnd"/>
          </w:p>
        </w:tc>
      </w:tr>
    </w:tbl>
    <w:p w14:paraId="54F549A3" w14:textId="77777777" w:rsidR="00A70ABA" w:rsidRDefault="00A70ABA" w:rsidP="00625DF9">
      <w:pPr>
        <w:pStyle w:val="NoSpacing"/>
        <w:rPr>
          <w:rFonts w:ascii="Times New Roman" w:hAnsi="Times New Roman" w:cs="Times New Roman"/>
          <w:sz w:val="24"/>
          <w:szCs w:val="24"/>
        </w:rPr>
      </w:pPr>
    </w:p>
    <w:p w14:paraId="6116C60F" w14:textId="77777777" w:rsidR="0023709C" w:rsidRDefault="0023709C" w:rsidP="0023709C">
      <w:pPr>
        <w:pStyle w:val="NoSpacing"/>
        <w:jc w:val="center"/>
        <w:rPr>
          <w:rFonts w:ascii="Times New Roman" w:hAnsi="Times New Roman" w:cs="Times New Roman"/>
          <w:i/>
          <w:iCs/>
          <w:sz w:val="24"/>
          <w:szCs w:val="24"/>
        </w:rPr>
      </w:pPr>
      <w:r>
        <w:rPr>
          <w:rFonts w:ascii="Times New Roman" w:hAnsi="Times New Roman" w:cs="Times New Roman"/>
          <w:i/>
          <w:iCs/>
          <w:sz w:val="24"/>
          <w:szCs w:val="24"/>
        </w:rPr>
        <w:t xml:space="preserve">Table 4. Verbal </w:t>
      </w:r>
      <w:proofErr w:type="spellStart"/>
      <w:r>
        <w:rPr>
          <w:rFonts w:ascii="Times New Roman" w:hAnsi="Times New Roman" w:cs="Times New Roman"/>
          <w:i/>
          <w:iCs/>
          <w:sz w:val="24"/>
          <w:szCs w:val="24"/>
        </w:rPr>
        <w:t>negators</w:t>
      </w:r>
      <w:proofErr w:type="spellEnd"/>
      <w:r>
        <w:rPr>
          <w:rFonts w:ascii="Times New Roman" w:hAnsi="Times New Roman" w:cs="Times New Roman"/>
          <w:i/>
          <w:iCs/>
          <w:sz w:val="24"/>
          <w:szCs w:val="24"/>
        </w:rPr>
        <w:t xml:space="preserve"> and negative </w:t>
      </w:r>
      <w:proofErr w:type="spellStart"/>
      <w:r>
        <w:rPr>
          <w:rFonts w:ascii="Times New Roman" w:hAnsi="Times New Roman" w:cs="Times New Roman"/>
          <w:i/>
          <w:iCs/>
          <w:sz w:val="24"/>
          <w:szCs w:val="24"/>
        </w:rPr>
        <w:t>existentials</w:t>
      </w:r>
      <w:proofErr w:type="spellEnd"/>
    </w:p>
    <w:p w14:paraId="41B9111B" w14:textId="77777777" w:rsidR="0023709C" w:rsidRPr="0023709C" w:rsidRDefault="0023709C" w:rsidP="0023709C">
      <w:pPr>
        <w:pStyle w:val="NoSpacing"/>
        <w:jc w:val="center"/>
        <w:rPr>
          <w:rFonts w:ascii="Times New Roman" w:hAnsi="Times New Roman" w:cs="Times New Roman"/>
          <w:i/>
          <w:iCs/>
          <w:sz w:val="24"/>
          <w:szCs w:val="24"/>
        </w:rPr>
      </w:pPr>
    </w:p>
    <w:p w14:paraId="73D2029C" w14:textId="77777777" w:rsidR="00312F19" w:rsidRPr="00625DF9" w:rsidRDefault="00331F69" w:rsidP="0019470A">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Daba</w:t>
      </w:r>
      <w:proofErr w:type="spellEnd"/>
      <w:r>
        <w:rPr>
          <w:rFonts w:ascii="Times New Roman" w:hAnsi="Times New Roman" w:cs="Times New Roman"/>
          <w:sz w:val="24"/>
          <w:szCs w:val="24"/>
        </w:rPr>
        <w:t xml:space="preserve">, </w:t>
      </w:r>
      <w:r w:rsidR="00312F19">
        <w:rPr>
          <w:rFonts w:ascii="Times New Roman" w:hAnsi="Times New Roman" w:cs="Times New Roman"/>
          <w:sz w:val="24"/>
          <w:szCs w:val="24"/>
        </w:rPr>
        <w:t xml:space="preserve">the negative existential </w:t>
      </w:r>
      <w:r>
        <w:rPr>
          <w:rFonts w:ascii="Times New Roman" w:hAnsi="Times New Roman" w:cs="Times New Roman"/>
          <w:sz w:val="24"/>
          <w:szCs w:val="24"/>
        </w:rPr>
        <w:t xml:space="preserve">is </w:t>
      </w:r>
      <w:proofErr w:type="spellStart"/>
      <w:r w:rsidR="00312F19" w:rsidRPr="00312F19">
        <w:rPr>
          <w:rFonts w:ascii="Times New Roman" w:hAnsi="Times New Roman" w:cs="Times New Roman"/>
          <w:i/>
          <w:sz w:val="24"/>
          <w:szCs w:val="24"/>
        </w:rPr>
        <w:t>ɗaha</w:t>
      </w:r>
      <w:proofErr w:type="spellEnd"/>
      <w:r>
        <w:rPr>
          <w:rFonts w:ascii="Times New Roman" w:hAnsi="Times New Roman" w:cs="Times New Roman"/>
          <w:i/>
          <w:sz w:val="24"/>
          <w:szCs w:val="24"/>
        </w:rPr>
        <w:t>,</w:t>
      </w:r>
      <w:r w:rsidR="00312F19">
        <w:rPr>
          <w:rFonts w:ascii="Times New Roman" w:hAnsi="Times New Roman" w:cs="Times New Roman"/>
          <w:i/>
          <w:sz w:val="24"/>
          <w:szCs w:val="24"/>
        </w:rPr>
        <w:t xml:space="preserve"> </w:t>
      </w:r>
      <w:r w:rsidR="00312F19">
        <w:rPr>
          <w:rFonts w:ascii="Times New Roman" w:hAnsi="Times New Roman" w:cs="Times New Roman"/>
          <w:sz w:val="24"/>
          <w:szCs w:val="24"/>
        </w:rPr>
        <w:t>which</w:t>
      </w:r>
      <w:r w:rsidR="00625DF9">
        <w:rPr>
          <w:rFonts w:ascii="Times New Roman" w:hAnsi="Times New Roman" w:cs="Times New Roman"/>
          <w:sz w:val="24"/>
          <w:szCs w:val="24"/>
        </w:rPr>
        <w:t xml:space="preserve"> is nearly identical in form to the </w:t>
      </w:r>
      <w:r w:rsidR="00312F19">
        <w:rPr>
          <w:rFonts w:ascii="Times New Roman" w:hAnsi="Times New Roman" w:cs="Times New Roman"/>
          <w:sz w:val="24"/>
          <w:szCs w:val="24"/>
        </w:rPr>
        <w:t>affirmative existential</w:t>
      </w:r>
      <w:r w:rsidR="00625DF9">
        <w:rPr>
          <w:rFonts w:ascii="Times New Roman" w:hAnsi="Times New Roman" w:cs="Times New Roman"/>
          <w:sz w:val="24"/>
          <w:szCs w:val="24"/>
        </w:rPr>
        <w:t xml:space="preserve"> in the neighboring language, Mina, which is</w:t>
      </w:r>
      <w:r w:rsidR="00312F19">
        <w:rPr>
          <w:rFonts w:ascii="Times New Roman" w:hAnsi="Times New Roman" w:cs="Times New Roman"/>
          <w:sz w:val="24"/>
          <w:szCs w:val="24"/>
        </w:rPr>
        <w:t xml:space="preserve"> </w:t>
      </w:r>
      <w:proofErr w:type="spellStart"/>
      <w:r w:rsidR="00312F19" w:rsidRPr="00312F19">
        <w:rPr>
          <w:rFonts w:ascii="Times New Roman" w:hAnsi="Times New Roman" w:cs="Times New Roman"/>
          <w:i/>
          <w:iCs/>
          <w:sz w:val="24"/>
          <w:szCs w:val="24"/>
        </w:rPr>
        <w:t>ɗáhà</w:t>
      </w:r>
      <w:proofErr w:type="spellEnd"/>
      <w:r w:rsidR="00312F19">
        <w:rPr>
          <w:rFonts w:ascii="Times New Roman" w:hAnsi="Times New Roman" w:cs="Times New Roman"/>
          <w:i/>
          <w:iCs/>
          <w:sz w:val="24"/>
          <w:szCs w:val="24"/>
        </w:rPr>
        <w:t xml:space="preserve">. </w:t>
      </w:r>
      <w:proofErr w:type="spellStart"/>
      <w:r w:rsidR="00312F19">
        <w:rPr>
          <w:rFonts w:ascii="Times New Roman" w:hAnsi="Times New Roman" w:cs="Times New Roman"/>
          <w:iCs/>
          <w:sz w:val="24"/>
          <w:szCs w:val="24"/>
        </w:rPr>
        <w:t>Lamang</w:t>
      </w:r>
      <w:proofErr w:type="spellEnd"/>
      <w:r w:rsidR="00312F19">
        <w:rPr>
          <w:rFonts w:ascii="Times New Roman" w:hAnsi="Times New Roman" w:cs="Times New Roman"/>
          <w:iCs/>
          <w:sz w:val="24"/>
          <w:szCs w:val="24"/>
        </w:rPr>
        <w:t xml:space="preserve">, which is to the West of these languages, has the existential form </w:t>
      </w:r>
      <w:r w:rsidR="00312F19" w:rsidRPr="007E43AE">
        <w:rPr>
          <w:rFonts w:ascii="Times New Roman" w:hAnsi="Times New Roman" w:cs="Times New Roman"/>
          <w:i/>
          <w:sz w:val="24"/>
          <w:szCs w:val="24"/>
        </w:rPr>
        <w:t>hà</w:t>
      </w:r>
      <w:r w:rsidR="00312F19">
        <w:rPr>
          <w:rFonts w:ascii="Times New Roman" w:hAnsi="Times New Roman" w:cs="Times New Roman"/>
          <w:i/>
          <w:sz w:val="24"/>
          <w:szCs w:val="24"/>
        </w:rPr>
        <w:t>/</w:t>
      </w:r>
      <w:r w:rsidR="00312F19" w:rsidRPr="00312F19">
        <w:rPr>
          <w:rFonts w:ascii="Times New Roman" w:hAnsi="Times New Roman" w:cs="Times New Roman"/>
          <w:i/>
          <w:sz w:val="24"/>
          <w:szCs w:val="24"/>
        </w:rPr>
        <w:t xml:space="preserve"> </w:t>
      </w:r>
      <w:proofErr w:type="spellStart"/>
      <w:r w:rsidR="00312F19">
        <w:rPr>
          <w:rFonts w:ascii="Times New Roman" w:hAnsi="Times New Roman" w:cs="Times New Roman"/>
          <w:i/>
          <w:sz w:val="24"/>
          <w:szCs w:val="24"/>
        </w:rPr>
        <w:t>x</w:t>
      </w:r>
      <w:r w:rsidR="00312F19" w:rsidRPr="007E43AE">
        <w:rPr>
          <w:rFonts w:ascii="Times New Roman" w:hAnsi="Times New Roman" w:cs="Times New Roman"/>
          <w:i/>
          <w:sz w:val="24"/>
          <w:szCs w:val="24"/>
        </w:rPr>
        <w:t>a</w:t>
      </w:r>
      <w:proofErr w:type="spellEnd"/>
      <w:r w:rsidR="00312F19" w:rsidRPr="007E43AE">
        <w:rPr>
          <w:rFonts w:ascii="Times New Roman" w:hAnsi="Times New Roman" w:cs="Times New Roman"/>
          <w:i/>
          <w:sz w:val="24"/>
          <w:szCs w:val="24"/>
        </w:rPr>
        <w:t>̀</w:t>
      </w:r>
      <w:r w:rsidR="00312F19">
        <w:rPr>
          <w:rFonts w:ascii="Times New Roman" w:hAnsi="Times New Roman" w:cs="Times New Roman"/>
          <w:sz w:val="24"/>
          <w:szCs w:val="24"/>
        </w:rPr>
        <w:t xml:space="preserve"> and </w:t>
      </w:r>
      <w:proofErr w:type="spellStart"/>
      <w:r w:rsidR="00312F19">
        <w:rPr>
          <w:rFonts w:ascii="Times New Roman" w:hAnsi="Times New Roman" w:cs="Times New Roman"/>
          <w:sz w:val="24"/>
          <w:szCs w:val="24"/>
        </w:rPr>
        <w:t>Wandala</w:t>
      </w:r>
      <w:proofErr w:type="spellEnd"/>
      <w:r w:rsidR="00312F19">
        <w:rPr>
          <w:rFonts w:ascii="Times New Roman" w:hAnsi="Times New Roman" w:cs="Times New Roman"/>
          <w:sz w:val="24"/>
          <w:szCs w:val="24"/>
        </w:rPr>
        <w:t xml:space="preserve"> to the Northeast has the affirmative existential </w:t>
      </w:r>
      <w:proofErr w:type="spellStart"/>
      <w:r w:rsidR="00312F19" w:rsidRPr="00312F19">
        <w:rPr>
          <w:rFonts w:ascii="Times New Roman" w:hAnsi="Times New Roman" w:cs="Times New Roman"/>
          <w:i/>
          <w:iCs/>
          <w:color w:val="000000"/>
          <w:sz w:val="24"/>
          <w:szCs w:val="24"/>
        </w:rPr>
        <w:t>xàɗú</w:t>
      </w:r>
      <w:proofErr w:type="spellEnd"/>
      <w:r w:rsidR="00312F19">
        <w:rPr>
          <w:rFonts w:ascii="Times New Roman" w:hAnsi="Times New Roman" w:cs="Times New Roman"/>
          <w:i/>
          <w:iCs/>
          <w:color w:val="000000"/>
          <w:sz w:val="24"/>
          <w:szCs w:val="24"/>
        </w:rPr>
        <w:t xml:space="preserve">. </w:t>
      </w:r>
      <w:r w:rsidR="00625DF9">
        <w:rPr>
          <w:rFonts w:ascii="Times New Roman" w:hAnsi="Times New Roman" w:cs="Times New Roman"/>
          <w:iCs/>
          <w:color w:val="000000"/>
          <w:sz w:val="24"/>
          <w:szCs w:val="24"/>
        </w:rPr>
        <w:t xml:space="preserve">It may be that this </w:t>
      </w:r>
      <w:proofErr w:type="gramStart"/>
      <w:r w:rsidR="00625DF9">
        <w:rPr>
          <w:rFonts w:ascii="Times New Roman" w:hAnsi="Times New Roman" w:cs="Times New Roman"/>
          <w:iCs/>
          <w:color w:val="000000"/>
          <w:sz w:val="24"/>
          <w:szCs w:val="24"/>
        </w:rPr>
        <w:t>h(</w:t>
      </w:r>
      <w:proofErr w:type="gramEnd"/>
      <w:r w:rsidR="00625DF9">
        <w:rPr>
          <w:rFonts w:ascii="Times New Roman" w:hAnsi="Times New Roman" w:cs="Times New Roman"/>
          <w:iCs/>
          <w:color w:val="000000"/>
          <w:sz w:val="24"/>
          <w:szCs w:val="24"/>
        </w:rPr>
        <w:t xml:space="preserve">v) or x(v) form is related to the </w:t>
      </w:r>
      <w:proofErr w:type="spellStart"/>
      <w:r w:rsidR="00625DF9">
        <w:rPr>
          <w:rFonts w:ascii="Times New Roman" w:hAnsi="Times New Roman" w:cs="Times New Roman"/>
          <w:iCs/>
          <w:color w:val="000000"/>
          <w:sz w:val="24"/>
          <w:szCs w:val="24"/>
        </w:rPr>
        <w:t>stative</w:t>
      </w:r>
      <w:proofErr w:type="spellEnd"/>
      <w:r w:rsidR="00625DF9">
        <w:rPr>
          <w:rFonts w:ascii="Times New Roman" w:hAnsi="Times New Roman" w:cs="Times New Roman"/>
          <w:iCs/>
          <w:color w:val="000000"/>
          <w:sz w:val="24"/>
          <w:szCs w:val="24"/>
        </w:rPr>
        <w:t xml:space="preserve"> locative/general locative form</w:t>
      </w:r>
      <w:r w:rsidR="00625DF9" w:rsidRPr="00625DF9">
        <w:rPr>
          <w:rFonts w:ascii="Times New Roman" w:hAnsi="Times New Roman" w:cs="Times New Roman"/>
          <w:iCs/>
          <w:color w:val="000000"/>
          <w:sz w:val="24"/>
          <w:szCs w:val="24"/>
        </w:rPr>
        <w:t xml:space="preserve"> </w:t>
      </w:r>
      <w:r w:rsidR="00625DF9" w:rsidRPr="00625DF9">
        <w:rPr>
          <w:rFonts w:ascii="Times New Roman" w:hAnsi="Times New Roman" w:cs="Times New Roman"/>
          <w:i/>
          <w:color w:val="000000"/>
          <w:sz w:val="24"/>
          <w:szCs w:val="24"/>
        </w:rPr>
        <w:t>á</w:t>
      </w:r>
      <w:r w:rsidR="00625DF9">
        <w:rPr>
          <w:rFonts w:ascii="Times New Roman" w:hAnsi="Times New Roman" w:cs="Times New Roman"/>
          <w:iCs/>
          <w:color w:val="000000"/>
          <w:sz w:val="24"/>
          <w:szCs w:val="24"/>
        </w:rPr>
        <w:t xml:space="preserve"> that is attested in so many languages (</w:t>
      </w:r>
      <w:proofErr w:type="spellStart"/>
      <w:r w:rsidR="00625DF9">
        <w:rPr>
          <w:rFonts w:ascii="Times New Roman" w:hAnsi="Times New Roman" w:cs="Times New Roman"/>
          <w:iCs/>
          <w:color w:val="000000"/>
          <w:sz w:val="24"/>
          <w:szCs w:val="24"/>
        </w:rPr>
        <w:t>Uldeme</w:t>
      </w:r>
      <w:proofErr w:type="spellEnd"/>
      <w:r w:rsidR="00625DF9">
        <w:rPr>
          <w:rFonts w:ascii="Times New Roman" w:hAnsi="Times New Roman" w:cs="Times New Roman"/>
          <w:iCs/>
          <w:color w:val="000000"/>
          <w:sz w:val="24"/>
          <w:szCs w:val="24"/>
        </w:rPr>
        <w:t xml:space="preserve">, </w:t>
      </w:r>
      <w:proofErr w:type="spellStart"/>
      <w:r w:rsidR="00625DF9">
        <w:rPr>
          <w:rFonts w:ascii="Times New Roman" w:hAnsi="Times New Roman" w:cs="Times New Roman"/>
          <w:iCs/>
          <w:color w:val="000000"/>
          <w:sz w:val="24"/>
          <w:szCs w:val="24"/>
        </w:rPr>
        <w:t>Gidar</w:t>
      </w:r>
      <w:proofErr w:type="spellEnd"/>
      <w:r w:rsidR="00625DF9">
        <w:rPr>
          <w:rFonts w:ascii="Times New Roman" w:hAnsi="Times New Roman" w:cs="Times New Roman"/>
          <w:iCs/>
          <w:color w:val="000000"/>
          <w:sz w:val="24"/>
          <w:szCs w:val="24"/>
        </w:rPr>
        <w:t xml:space="preserve">, South </w:t>
      </w:r>
      <w:proofErr w:type="spellStart"/>
      <w:r w:rsidR="00625DF9">
        <w:rPr>
          <w:rFonts w:ascii="Times New Roman" w:hAnsi="Times New Roman" w:cs="Times New Roman"/>
          <w:iCs/>
          <w:color w:val="000000"/>
          <w:sz w:val="24"/>
          <w:szCs w:val="24"/>
        </w:rPr>
        <w:t>Giziga</w:t>
      </w:r>
      <w:proofErr w:type="spellEnd"/>
      <w:r w:rsidR="00625DF9">
        <w:rPr>
          <w:rFonts w:ascii="Times New Roman" w:hAnsi="Times New Roman" w:cs="Times New Roman"/>
          <w:iCs/>
          <w:color w:val="000000"/>
          <w:sz w:val="24"/>
          <w:szCs w:val="24"/>
        </w:rPr>
        <w:t xml:space="preserve">, </w:t>
      </w:r>
      <w:proofErr w:type="spellStart"/>
      <w:r w:rsidR="00625DF9">
        <w:rPr>
          <w:rFonts w:ascii="Times New Roman" w:hAnsi="Times New Roman" w:cs="Times New Roman"/>
          <w:iCs/>
          <w:color w:val="000000"/>
          <w:sz w:val="24"/>
          <w:szCs w:val="24"/>
        </w:rPr>
        <w:t>Makary</w:t>
      </w:r>
      <w:proofErr w:type="spellEnd"/>
      <w:r w:rsidR="00625DF9">
        <w:rPr>
          <w:rFonts w:ascii="Times New Roman" w:hAnsi="Times New Roman" w:cs="Times New Roman"/>
          <w:iCs/>
          <w:color w:val="000000"/>
          <w:sz w:val="24"/>
          <w:szCs w:val="24"/>
        </w:rPr>
        <w:t xml:space="preserve"> </w:t>
      </w:r>
      <w:proofErr w:type="spellStart"/>
      <w:r w:rsidR="00625DF9">
        <w:rPr>
          <w:rFonts w:ascii="Times New Roman" w:hAnsi="Times New Roman" w:cs="Times New Roman"/>
          <w:iCs/>
          <w:color w:val="000000"/>
          <w:sz w:val="24"/>
          <w:szCs w:val="24"/>
        </w:rPr>
        <w:t>Kotoko</w:t>
      </w:r>
      <w:proofErr w:type="spellEnd"/>
      <w:r w:rsidR="00625DF9">
        <w:rPr>
          <w:rFonts w:ascii="Times New Roman" w:hAnsi="Times New Roman" w:cs="Times New Roman"/>
          <w:iCs/>
          <w:color w:val="000000"/>
          <w:sz w:val="24"/>
          <w:szCs w:val="24"/>
        </w:rPr>
        <w:t xml:space="preserve">, </w:t>
      </w:r>
      <w:proofErr w:type="spellStart"/>
      <w:r w:rsidR="00625DF9">
        <w:rPr>
          <w:rFonts w:ascii="Times New Roman" w:hAnsi="Times New Roman" w:cs="Times New Roman"/>
          <w:iCs/>
          <w:color w:val="000000"/>
          <w:sz w:val="24"/>
          <w:szCs w:val="24"/>
        </w:rPr>
        <w:t>Zaar</w:t>
      </w:r>
      <w:proofErr w:type="spellEnd"/>
      <w:r w:rsidR="00625DF9">
        <w:rPr>
          <w:rFonts w:ascii="Times New Roman" w:hAnsi="Times New Roman" w:cs="Times New Roman"/>
          <w:iCs/>
          <w:color w:val="000000"/>
          <w:sz w:val="24"/>
          <w:szCs w:val="24"/>
        </w:rPr>
        <w:t xml:space="preserve">, </w:t>
      </w:r>
      <w:proofErr w:type="spellStart"/>
      <w:r w:rsidR="00625DF9">
        <w:rPr>
          <w:rFonts w:ascii="Times New Roman" w:hAnsi="Times New Roman" w:cs="Times New Roman"/>
          <w:iCs/>
          <w:color w:val="000000"/>
          <w:sz w:val="24"/>
          <w:szCs w:val="24"/>
        </w:rPr>
        <w:t>Hona</w:t>
      </w:r>
      <w:proofErr w:type="spellEnd"/>
      <w:r w:rsidR="00625DF9">
        <w:rPr>
          <w:rFonts w:ascii="Times New Roman" w:hAnsi="Times New Roman" w:cs="Times New Roman"/>
          <w:iCs/>
          <w:color w:val="000000"/>
          <w:sz w:val="24"/>
          <w:szCs w:val="24"/>
        </w:rPr>
        <w:t xml:space="preserve">, etc.). This </w:t>
      </w:r>
      <w:proofErr w:type="gramStart"/>
      <w:r w:rsidR="00625DF9">
        <w:rPr>
          <w:rFonts w:ascii="Times New Roman" w:hAnsi="Times New Roman" w:cs="Times New Roman"/>
          <w:iCs/>
          <w:color w:val="000000"/>
          <w:sz w:val="24"/>
          <w:szCs w:val="24"/>
        </w:rPr>
        <w:t>d(</w:t>
      </w:r>
      <w:proofErr w:type="gramEnd"/>
      <w:r w:rsidR="00625DF9">
        <w:rPr>
          <w:rFonts w:ascii="Times New Roman" w:hAnsi="Times New Roman" w:cs="Times New Roman"/>
          <w:iCs/>
          <w:color w:val="000000"/>
          <w:sz w:val="24"/>
          <w:szCs w:val="24"/>
        </w:rPr>
        <w:t>v) form, which frequently su</w:t>
      </w:r>
      <w:r w:rsidR="00990A9F">
        <w:rPr>
          <w:rFonts w:ascii="Times New Roman" w:hAnsi="Times New Roman" w:cs="Times New Roman"/>
          <w:iCs/>
          <w:color w:val="000000"/>
          <w:sz w:val="24"/>
          <w:szCs w:val="24"/>
        </w:rPr>
        <w:t>rfaces in East Chadic and some C</w:t>
      </w:r>
      <w:r w:rsidR="00625DF9">
        <w:rPr>
          <w:rFonts w:ascii="Times New Roman" w:hAnsi="Times New Roman" w:cs="Times New Roman"/>
          <w:iCs/>
          <w:color w:val="000000"/>
          <w:sz w:val="24"/>
          <w:szCs w:val="24"/>
        </w:rPr>
        <w:t xml:space="preserve">entral Chadic languages as verbal </w:t>
      </w:r>
      <w:proofErr w:type="spellStart"/>
      <w:r w:rsidR="00625DF9">
        <w:rPr>
          <w:rFonts w:ascii="Times New Roman" w:hAnsi="Times New Roman" w:cs="Times New Roman"/>
          <w:iCs/>
          <w:color w:val="000000"/>
          <w:sz w:val="24"/>
          <w:szCs w:val="24"/>
        </w:rPr>
        <w:t>negators</w:t>
      </w:r>
      <w:proofErr w:type="spellEnd"/>
      <w:r w:rsidR="00625DF9">
        <w:rPr>
          <w:rFonts w:ascii="Times New Roman" w:hAnsi="Times New Roman" w:cs="Times New Roman"/>
          <w:iCs/>
          <w:color w:val="000000"/>
          <w:sz w:val="24"/>
          <w:szCs w:val="24"/>
        </w:rPr>
        <w:t xml:space="preserve">, is not entirely clear, but may have been borrowed from outside the family. In any case, </w:t>
      </w:r>
      <w:r>
        <w:rPr>
          <w:rFonts w:ascii="Times New Roman" w:hAnsi="Times New Roman" w:cs="Times New Roman"/>
          <w:iCs/>
          <w:color w:val="000000"/>
          <w:sz w:val="24"/>
          <w:szCs w:val="24"/>
        </w:rPr>
        <w:t xml:space="preserve">verbal </w:t>
      </w:r>
      <w:r w:rsidR="00625DF9">
        <w:rPr>
          <w:rFonts w:ascii="Times New Roman" w:hAnsi="Times New Roman" w:cs="Times New Roman"/>
          <w:iCs/>
          <w:color w:val="000000"/>
          <w:sz w:val="24"/>
          <w:szCs w:val="24"/>
        </w:rPr>
        <w:t xml:space="preserve">negative forms are found in affirmative </w:t>
      </w:r>
      <w:proofErr w:type="spellStart"/>
      <w:proofErr w:type="gramStart"/>
      <w:r w:rsidR="00625DF9">
        <w:rPr>
          <w:rFonts w:ascii="Times New Roman" w:hAnsi="Times New Roman" w:cs="Times New Roman"/>
          <w:iCs/>
          <w:color w:val="000000"/>
          <w:sz w:val="24"/>
          <w:szCs w:val="24"/>
        </w:rPr>
        <w:t>existentials</w:t>
      </w:r>
      <w:proofErr w:type="spellEnd"/>
      <w:r w:rsidR="00625DF9">
        <w:rPr>
          <w:rFonts w:ascii="Times New Roman" w:hAnsi="Times New Roman" w:cs="Times New Roman"/>
          <w:iCs/>
          <w:color w:val="000000"/>
          <w:sz w:val="24"/>
          <w:szCs w:val="24"/>
        </w:rPr>
        <w:t xml:space="preserve"> which</w:t>
      </w:r>
      <w:proofErr w:type="gramEnd"/>
      <w:r w:rsidR="00625DF9">
        <w:rPr>
          <w:rFonts w:ascii="Times New Roman" w:hAnsi="Times New Roman" w:cs="Times New Roman"/>
          <w:iCs/>
          <w:color w:val="000000"/>
          <w:sz w:val="24"/>
          <w:szCs w:val="24"/>
        </w:rPr>
        <w:t xml:space="preserve"> supports the notion in NEC that </w:t>
      </w:r>
      <w:r w:rsidR="005044DE">
        <w:rPr>
          <w:rFonts w:ascii="Times New Roman" w:hAnsi="Times New Roman" w:cs="Times New Roman"/>
          <w:iCs/>
          <w:color w:val="000000"/>
          <w:sz w:val="24"/>
          <w:szCs w:val="24"/>
        </w:rPr>
        <w:t xml:space="preserve">existential forms come to take on and lose negative functions in a cyclical manner. </w:t>
      </w:r>
    </w:p>
    <w:p w14:paraId="5ABB17A7" w14:textId="06132E0B" w:rsidR="00C62DD8" w:rsidRDefault="000623FD" w:rsidP="0019470A">
      <w:pPr>
        <w:pStyle w:val="NoSpacing"/>
        <w:spacing w:line="480" w:lineRule="auto"/>
        <w:rPr>
          <w:rFonts w:ascii="Times New Roman" w:hAnsi="Times New Roman" w:cs="Times New Roman"/>
          <w:b/>
          <w:sz w:val="24"/>
          <w:szCs w:val="24"/>
        </w:rPr>
      </w:pPr>
      <w:r w:rsidRPr="000623FD">
        <w:rPr>
          <w:rFonts w:ascii="Times New Roman" w:hAnsi="Times New Roman" w:cs="Times New Roman"/>
          <w:b/>
          <w:sz w:val="24"/>
          <w:szCs w:val="24"/>
          <w:highlight w:val="yellow"/>
        </w:rPr>
        <w:t>7</w:t>
      </w:r>
      <w:r w:rsidR="00C62DD8">
        <w:rPr>
          <w:rFonts w:ascii="Times New Roman" w:hAnsi="Times New Roman" w:cs="Times New Roman"/>
          <w:b/>
          <w:sz w:val="24"/>
          <w:szCs w:val="24"/>
        </w:rPr>
        <w:t xml:space="preserve">. </w:t>
      </w:r>
      <w:r w:rsidR="00C62DD8" w:rsidRPr="00E37D69">
        <w:rPr>
          <w:rFonts w:ascii="Times New Roman" w:hAnsi="Times New Roman" w:cs="Times New Roman"/>
          <w:b/>
        </w:rPr>
        <w:t>C</w:t>
      </w:r>
      <w:r w:rsidR="00E37D69" w:rsidRPr="00E37D69">
        <w:rPr>
          <w:rFonts w:ascii="Times New Roman" w:hAnsi="Times New Roman" w:cs="Times New Roman"/>
          <w:b/>
        </w:rPr>
        <w:t>ONCLUSION</w:t>
      </w:r>
    </w:p>
    <w:p w14:paraId="56873A9B" w14:textId="2C7AE4EA" w:rsidR="00674A26" w:rsidRDefault="0019470A" w:rsidP="001347A2">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In this </w:t>
      </w:r>
      <w:proofErr w:type="gramStart"/>
      <w:r>
        <w:rPr>
          <w:rFonts w:ascii="Times New Roman" w:hAnsi="Times New Roman" w:cs="Times New Roman"/>
          <w:sz w:val="24"/>
          <w:szCs w:val="24"/>
        </w:rPr>
        <w:t>paper</w:t>
      </w:r>
      <w:proofErr w:type="gramEnd"/>
      <w:r>
        <w:rPr>
          <w:rFonts w:ascii="Times New Roman" w:hAnsi="Times New Roman" w:cs="Times New Roman"/>
          <w:sz w:val="24"/>
          <w:szCs w:val="24"/>
        </w:rPr>
        <w:t xml:space="preserve"> I have </w:t>
      </w:r>
      <w:r w:rsidR="003137AF">
        <w:rPr>
          <w:rFonts w:ascii="Times New Roman" w:hAnsi="Times New Roman" w:cs="Times New Roman"/>
          <w:sz w:val="24"/>
          <w:szCs w:val="24"/>
        </w:rPr>
        <w:t xml:space="preserve">identified most of the types and stages of Croft’s (1991) </w:t>
      </w:r>
      <w:r>
        <w:rPr>
          <w:rFonts w:ascii="Times New Roman" w:hAnsi="Times New Roman" w:cs="Times New Roman"/>
          <w:sz w:val="24"/>
          <w:szCs w:val="24"/>
        </w:rPr>
        <w:t xml:space="preserve">Negative Existential </w:t>
      </w:r>
      <w:r w:rsidR="003137AF">
        <w:rPr>
          <w:rFonts w:ascii="Times New Roman" w:hAnsi="Times New Roman" w:cs="Times New Roman"/>
          <w:sz w:val="24"/>
          <w:szCs w:val="24"/>
        </w:rPr>
        <w:t xml:space="preserve">Cycle in </w:t>
      </w:r>
      <w:r>
        <w:rPr>
          <w:rFonts w:ascii="Times New Roman" w:hAnsi="Times New Roman" w:cs="Times New Roman"/>
          <w:sz w:val="24"/>
          <w:szCs w:val="24"/>
        </w:rPr>
        <w:t xml:space="preserve">Chadic languages. </w:t>
      </w:r>
      <w:r w:rsidR="003137AF">
        <w:rPr>
          <w:rFonts w:ascii="Times New Roman" w:hAnsi="Times New Roman" w:cs="Times New Roman"/>
          <w:sz w:val="24"/>
          <w:szCs w:val="24"/>
        </w:rPr>
        <w:t>Additionally, I have</w:t>
      </w:r>
      <w:r>
        <w:rPr>
          <w:rFonts w:ascii="Times New Roman" w:hAnsi="Times New Roman" w:cs="Times New Roman"/>
          <w:sz w:val="24"/>
          <w:szCs w:val="24"/>
        </w:rPr>
        <w:t xml:space="preserve"> </w:t>
      </w:r>
      <w:r w:rsidR="00990A9F">
        <w:rPr>
          <w:rFonts w:ascii="Times New Roman" w:hAnsi="Times New Roman" w:cs="Times New Roman"/>
          <w:sz w:val="24"/>
          <w:szCs w:val="24"/>
        </w:rPr>
        <w:t xml:space="preserve">followed </w:t>
      </w:r>
      <w:proofErr w:type="spellStart"/>
      <w:r w:rsidR="00990A9F">
        <w:rPr>
          <w:rFonts w:ascii="Times New Roman" w:hAnsi="Times New Roman" w:cs="Times New Roman"/>
          <w:sz w:val="24"/>
          <w:szCs w:val="24"/>
        </w:rPr>
        <w:t>Veselinova</w:t>
      </w:r>
      <w:proofErr w:type="spellEnd"/>
      <w:r w:rsidR="00990A9F">
        <w:rPr>
          <w:rFonts w:ascii="Times New Roman" w:hAnsi="Times New Roman" w:cs="Times New Roman"/>
          <w:sz w:val="24"/>
          <w:szCs w:val="24"/>
        </w:rPr>
        <w:t xml:space="preserve"> </w:t>
      </w:r>
      <w:r w:rsidR="003137AF">
        <w:rPr>
          <w:rFonts w:ascii="Times New Roman" w:hAnsi="Times New Roman" w:cs="Times New Roman"/>
          <w:sz w:val="24"/>
          <w:szCs w:val="24"/>
        </w:rPr>
        <w:t>(2016)</w:t>
      </w:r>
      <w:r>
        <w:rPr>
          <w:rFonts w:ascii="Times New Roman" w:hAnsi="Times New Roman" w:cs="Times New Roman"/>
          <w:sz w:val="24"/>
          <w:szCs w:val="24"/>
        </w:rPr>
        <w:t xml:space="preserve"> </w:t>
      </w:r>
      <w:r w:rsidR="00990A9F">
        <w:rPr>
          <w:rFonts w:ascii="Times New Roman" w:hAnsi="Times New Roman" w:cs="Times New Roman"/>
          <w:sz w:val="24"/>
          <w:szCs w:val="24"/>
        </w:rPr>
        <w:t>in observing</w:t>
      </w:r>
      <w:r>
        <w:rPr>
          <w:rFonts w:ascii="Times New Roman" w:hAnsi="Times New Roman" w:cs="Times New Roman"/>
          <w:sz w:val="24"/>
          <w:szCs w:val="24"/>
        </w:rPr>
        <w:t xml:space="preserve"> that</w:t>
      </w:r>
      <w:r w:rsidR="003137AF">
        <w:rPr>
          <w:rFonts w:ascii="Times New Roman" w:hAnsi="Times New Roman" w:cs="Times New Roman"/>
          <w:sz w:val="24"/>
          <w:szCs w:val="24"/>
        </w:rPr>
        <w:t xml:space="preserve"> not all languages fit neatly into a type or a stage and therefore it </w:t>
      </w:r>
      <w:proofErr w:type="gramStart"/>
      <w:r w:rsidR="003137AF">
        <w:rPr>
          <w:rFonts w:ascii="Times New Roman" w:hAnsi="Times New Roman" w:cs="Times New Roman"/>
          <w:sz w:val="24"/>
          <w:szCs w:val="24"/>
        </w:rPr>
        <w:t>is also</w:t>
      </w:r>
      <w:proofErr w:type="gramEnd"/>
      <w:r w:rsidR="003137AF">
        <w:rPr>
          <w:rFonts w:ascii="Times New Roman" w:hAnsi="Times New Roman" w:cs="Times New Roman"/>
          <w:sz w:val="24"/>
          <w:szCs w:val="24"/>
        </w:rPr>
        <w:t xml:space="preserve"> useful to consider</w:t>
      </w:r>
      <w:r>
        <w:rPr>
          <w:rFonts w:ascii="Times New Roman" w:hAnsi="Times New Roman" w:cs="Times New Roman"/>
          <w:sz w:val="24"/>
          <w:szCs w:val="24"/>
        </w:rPr>
        <w:t xml:space="preserve"> overlap of types and </w:t>
      </w:r>
      <w:r w:rsidR="003137AF">
        <w:rPr>
          <w:rFonts w:ascii="Times New Roman" w:hAnsi="Times New Roman" w:cs="Times New Roman"/>
          <w:sz w:val="24"/>
          <w:szCs w:val="24"/>
        </w:rPr>
        <w:t>stages</w:t>
      </w:r>
      <w:r>
        <w:rPr>
          <w:rFonts w:ascii="Times New Roman" w:hAnsi="Times New Roman" w:cs="Times New Roman"/>
          <w:sz w:val="24"/>
          <w:szCs w:val="24"/>
        </w:rPr>
        <w:t>.</w:t>
      </w:r>
      <w:r w:rsidR="003137AF">
        <w:rPr>
          <w:rFonts w:ascii="Times New Roman" w:hAnsi="Times New Roman" w:cs="Times New Roman"/>
          <w:sz w:val="24"/>
          <w:szCs w:val="24"/>
        </w:rPr>
        <w:t xml:space="preserve"> </w:t>
      </w:r>
      <w:r>
        <w:rPr>
          <w:rFonts w:ascii="Times New Roman" w:hAnsi="Times New Roman" w:cs="Times New Roman"/>
          <w:sz w:val="24"/>
          <w:szCs w:val="24"/>
        </w:rPr>
        <w:t>I have found that negative</w:t>
      </w:r>
      <w:r w:rsidR="003137AF">
        <w:rPr>
          <w:rFonts w:ascii="Times New Roman" w:hAnsi="Times New Roman" w:cs="Times New Roman"/>
          <w:sz w:val="24"/>
          <w:szCs w:val="24"/>
        </w:rPr>
        <w:t xml:space="preserve"> </w:t>
      </w:r>
      <w:proofErr w:type="spellStart"/>
      <w:r w:rsidR="003137AF">
        <w:rPr>
          <w:rFonts w:ascii="Times New Roman" w:hAnsi="Times New Roman" w:cs="Times New Roman"/>
          <w:sz w:val="24"/>
          <w:szCs w:val="24"/>
        </w:rPr>
        <w:t>existentials</w:t>
      </w:r>
      <w:proofErr w:type="spellEnd"/>
      <w:r w:rsidR="003137AF">
        <w:rPr>
          <w:rFonts w:ascii="Times New Roman" w:hAnsi="Times New Roman" w:cs="Times New Roman"/>
          <w:sz w:val="24"/>
          <w:szCs w:val="24"/>
        </w:rPr>
        <w:t xml:space="preserve"> may sometimes be</w:t>
      </w:r>
      <w:r>
        <w:rPr>
          <w:rFonts w:ascii="Times New Roman" w:hAnsi="Times New Roman" w:cs="Times New Roman"/>
          <w:sz w:val="24"/>
          <w:szCs w:val="24"/>
        </w:rPr>
        <w:t xml:space="preserve"> source</w:t>
      </w:r>
      <w:r w:rsidR="003137AF">
        <w:rPr>
          <w:rFonts w:ascii="Times New Roman" w:hAnsi="Times New Roman" w:cs="Times New Roman"/>
          <w:sz w:val="24"/>
          <w:szCs w:val="24"/>
        </w:rPr>
        <w:t xml:space="preserve">s of verbal </w:t>
      </w:r>
      <w:proofErr w:type="spellStart"/>
      <w:r w:rsidR="003137AF">
        <w:rPr>
          <w:rFonts w:ascii="Times New Roman" w:hAnsi="Times New Roman" w:cs="Times New Roman"/>
          <w:sz w:val="24"/>
          <w:szCs w:val="24"/>
        </w:rPr>
        <w:t>negators</w:t>
      </w:r>
      <w:proofErr w:type="spellEnd"/>
      <w:r w:rsidR="003137AF">
        <w:rPr>
          <w:rFonts w:ascii="Times New Roman" w:hAnsi="Times New Roman" w:cs="Times New Roman"/>
          <w:sz w:val="24"/>
          <w:szCs w:val="24"/>
        </w:rPr>
        <w:t xml:space="preserve"> in Chadic</w:t>
      </w:r>
      <w:r>
        <w:rPr>
          <w:rFonts w:ascii="Times New Roman" w:hAnsi="Times New Roman" w:cs="Times New Roman"/>
          <w:sz w:val="24"/>
          <w:szCs w:val="24"/>
        </w:rPr>
        <w:t>, though interrogatives and the lexical item ‘thing’</w:t>
      </w:r>
      <w:r w:rsidR="001347A2">
        <w:rPr>
          <w:rFonts w:ascii="Times New Roman" w:hAnsi="Times New Roman" w:cs="Times New Roman"/>
          <w:sz w:val="24"/>
          <w:szCs w:val="24"/>
        </w:rPr>
        <w:t xml:space="preserve"> appear more often to provide pathways to verbal </w:t>
      </w:r>
      <w:proofErr w:type="spellStart"/>
      <w:r w:rsidR="001347A2">
        <w:rPr>
          <w:rFonts w:ascii="Times New Roman" w:hAnsi="Times New Roman" w:cs="Times New Roman"/>
          <w:sz w:val="24"/>
          <w:szCs w:val="24"/>
        </w:rPr>
        <w:t>negators</w:t>
      </w:r>
      <w:proofErr w:type="spellEnd"/>
      <w:r w:rsidR="001347A2">
        <w:rPr>
          <w:rFonts w:ascii="Times New Roman" w:hAnsi="Times New Roman" w:cs="Times New Roman"/>
          <w:sz w:val="24"/>
          <w:szCs w:val="24"/>
        </w:rPr>
        <w:t xml:space="preserve"> </w:t>
      </w:r>
      <w:r w:rsidR="003137AF">
        <w:rPr>
          <w:rFonts w:ascii="Times New Roman" w:hAnsi="Times New Roman" w:cs="Times New Roman"/>
          <w:sz w:val="24"/>
          <w:szCs w:val="24"/>
        </w:rPr>
        <w:t>in this particular family</w:t>
      </w:r>
      <w:r w:rsidR="001347A2">
        <w:rPr>
          <w:rFonts w:ascii="Times New Roman" w:hAnsi="Times New Roman" w:cs="Times New Roman"/>
          <w:sz w:val="24"/>
          <w:szCs w:val="24"/>
        </w:rPr>
        <w:t xml:space="preserve">. I suggest </w:t>
      </w:r>
      <w:ins w:id="2818" w:author="Marielle Moraine Butters" w:date="2019-06-17T08:47:00Z">
        <w:r w:rsidR="0054316C" w:rsidRPr="0054316C">
          <w:rPr>
            <w:rFonts w:ascii="Times New Roman" w:hAnsi="Times New Roman" w:cs="Times New Roman"/>
            <w:sz w:val="24"/>
            <w:szCs w:val="24"/>
            <w:highlight w:val="yellow"/>
            <w:rPrChange w:id="2819" w:author="Marielle Moraine Butters" w:date="2019-06-17T08:47:00Z">
              <w:rPr>
                <w:rFonts w:ascii="Times New Roman" w:hAnsi="Times New Roman" w:cs="Times New Roman"/>
                <w:sz w:val="24"/>
                <w:szCs w:val="24"/>
              </w:rPr>
            </w:rPrChange>
          </w:rPr>
          <w:t>that</w:t>
        </w:r>
        <w:r w:rsidR="0054316C">
          <w:rPr>
            <w:rFonts w:ascii="Times New Roman" w:hAnsi="Times New Roman" w:cs="Times New Roman"/>
            <w:sz w:val="24"/>
            <w:szCs w:val="24"/>
          </w:rPr>
          <w:t xml:space="preserve"> </w:t>
        </w:r>
      </w:ins>
      <w:r w:rsidR="001347A2">
        <w:rPr>
          <w:rFonts w:ascii="Times New Roman" w:hAnsi="Times New Roman" w:cs="Times New Roman"/>
          <w:sz w:val="24"/>
          <w:szCs w:val="24"/>
        </w:rPr>
        <w:t xml:space="preserve">Croft’s (1991) </w:t>
      </w:r>
      <w:r w:rsidR="003137AF">
        <w:rPr>
          <w:rFonts w:ascii="Times New Roman" w:hAnsi="Times New Roman" w:cs="Times New Roman"/>
          <w:sz w:val="24"/>
          <w:szCs w:val="24"/>
        </w:rPr>
        <w:t xml:space="preserve">framework – especially identification of the B~C stages - </w:t>
      </w:r>
      <w:r w:rsidR="001347A2">
        <w:rPr>
          <w:rFonts w:ascii="Times New Roman" w:hAnsi="Times New Roman" w:cs="Times New Roman"/>
          <w:sz w:val="24"/>
          <w:szCs w:val="24"/>
        </w:rPr>
        <w:t>sheds light on processes of negation</w:t>
      </w:r>
      <w:r w:rsidR="003137AF">
        <w:rPr>
          <w:rFonts w:ascii="Times New Roman" w:hAnsi="Times New Roman" w:cs="Times New Roman"/>
          <w:sz w:val="24"/>
          <w:szCs w:val="24"/>
        </w:rPr>
        <w:t xml:space="preserve"> and the relationship between negation and negative existential predication, as well as their relationship to other domains in the grammar. In Chadic, two domains of interest are aspect</w:t>
      </w:r>
      <w:r w:rsidR="000E5039">
        <w:rPr>
          <w:rFonts w:ascii="Times New Roman" w:hAnsi="Times New Roman" w:cs="Times New Roman"/>
          <w:sz w:val="24"/>
          <w:szCs w:val="24"/>
        </w:rPr>
        <w:t xml:space="preserve"> (especially imperfective and perfective)</w:t>
      </w:r>
      <w:r w:rsidR="003137AF">
        <w:rPr>
          <w:rFonts w:ascii="Times New Roman" w:hAnsi="Times New Roman" w:cs="Times New Roman"/>
          <w:sz w:val="24"/>
          <w:szCs w:val="24"/>
        </w:rPr>
        <w:t xml:space="preserve"> and pragmatic dependence. </w:t>
      </w:r>
    </w:p>
    <w:p w14:paraId="1CE03D74" w14:textId="77777777" w:rsidR="00990A9F" w:rsidRDefault="00990A9F" w:rsidP="00990A9F">
      <w:pPr>
        <w:pStyle w:val="NoSpacing"/>
        <w:spacing w:line="480" w:lineRule="auto"/>
        <w:rPr>
          <w:rFonts w:ascii="Times New Roman" w:hAnsi="Times New Roman" w:cs="Times New Roman"/>
          <w:sz w:val="24"/>
          <w:szCs w:val="24"/>
        </w:rPr>
      </w:pPr>
    </w:p>
    <w:p w14:paraId="61A24941" w14:textId="77777777" w:rsidR="0032449B" w:rsidRDefault="0032449B" w:rsidP="0032449B">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ISO 693-3 codes for languages included</w:t>
      </w:r>
    </w:p>
    <w:p w14:paraId="29E132B5" w14:textId="77777777" w:rsidR="0032449B" w:rsidRPr="0075005E" w:rsidRDefault="0032449B" w:rsidP="0032449B">
      <w:pPr>
        <w:spacing w:after="0" w:line="240" w:lineRule="auto"/>
        <w:rPr>
          <w:rFonts w:ascii="Times New Roman" w:eastAsia="Times New Roman" w:hAnsi="Times New Roman" w:cs="Times New Roman"/>
          <w:sz w:val="24"/>
          <w:szCs w:val="24"/>
          <w:lang w:bidi="bo-CN"/>
        </w:rPr>
      </w:pPr>
      <w:r w:rsidRPr="0075005E">
        <w:rPr>
          <w:rFonts w:ascii="Times New Roman" w:eastAsia="Times New Roman" w:hAnsi="Times New Roman" w:cs="Times New Roman"/>
          <w:sz w:val="24"/>
          <w:szCs w:val="24"/>
          <w:lang w:bidi="bo-CN"/>
        </w:rPr>
        <w:t xml:space="preserve">Mina </w:t>
      </w:r>
      <w:r>
        <w:rPr>
          <w:rFonts w:ascii="Times New Roman" w:eastAsia="Times New Roman" w:hAnsi="Times New Roman" w:cs="Times New Roman"/>
          <w:sz w:val="24"/>
          <w:szCs w:val="24"/>
          <w:lang w:bidi="bo-CN"/>
        </w:rPr>
        <w:tab/>
      </w:r>
      <w:r>
        <w:rPr>
          <w:rFonts w:ascii="Times New Roman" w:eastAsia="Times New Roman" w:hAnsi="Times New Roman" w:cs="Times New Roman"/>
          <w:sz w:val="24"/>
          <w:szCs w:val="24"/>
          <w:lang w:bidi="bo-CN"/>
        </w:rPr>
        <w:tab/>
      </w:r>
      <w:r>
        <w:rPr>
          <w:rFonts w:ascii="Times New Roman" w:eastAsia="Times New Roman" w:hAnsi="Times New Roman" w:cs="Times New Roman"/>
          <w:sz w:val="24"/>
          <w:szCs w:val="24"/>
          <w:lang w:bidi="bo-CN"/>
        </w:rPr>
        <w:tab/>
      </w:r>
      <w:proofErr w:type="spellStart"/>
      <w:r w:rsidRPr="0075005E">
        <w:rPr>
          <w:rFonts w:ascii="Times New Roman" w:eastAsia="Times New Roman" w:hAnsi="Times New Roman" w:cs="Times New Roman"/>
          <w:sz w:val="24"/>
          <w:szCs w:val="24"/>
          <w:lang w:bidi="bo-CN"/>
        </w:rPr>
        <w:t>hna</w:t>
      </w:r>
      <w:proofErr w:type="spellEnd"/>
      <w:r w:rsidRPr="0075005E">
        <w:rPr>
          <w:rFonts w:ascii="Times New Roman" w:eastAsia="Times New Roman" w:hAnsi="Times New Roman" w:cs="Times New Roman"/>
          <w:sz w:val="24"/>
          <w:szCs w:val="24"/>
          <w:lang w:bidi="bo-CN"/>
        </w:rPr>
        <w:t>-CMR</w:t>
      </w:r>
    </w:p>
    <w:p w14:paraId="3F631967" w14:textId="77777777" w:rsidR="0032449B" w:rsidRPr="0075005E" w:rsidRDefault="0032449B" w:rsidP="0032449B">
      <w:pPr>
        <w:spacing w:after="0" w:line="240" w:lineRule="auto"/>
        <w:rPr>
          <w:rFonts w:ascii="Times New Roman" w:eastAsia="Times New Roman" w:hAnsi="Times New Roman" w:cs="Times New Roman"/>
          <w:sz w:val="24"/>
          <w:szCs w:val="24"/>
          <w:lang w:bidi="bo-CN"/>
        </w:rPr>
      </w:pPr>
      <w:proofErr w:type="spellStart"/>
      <w:r w:rsidRPr="0075005E">
        <w:rPr>
          <w:rFonts w:ascii="Times New Roman" w:eastAsia="Times New Roman" w:hAnsi="Times New Roman" w:cs="Times New Roman"/>
          <w:sz w:val="24"/>
          <w:szCs w:val="24"/>
          <w:lang w:bidi="bo-CN"/>
        </w:rPr>
        <w:t>Pa'anci</w:t>
      </w:r>
      <w:proofErr w:type="spellEnd"/>
      <w:r w:rsidRPr="0075005E">
        <w:rPr>
          <w:rFonts w:ascii="Times New Roman" w:eastAsia="Times New Roman" w:hAnsi="Times New Roman" w:cs="Times New Roman"/>
          <w:sz w:val="24"/>
          <w:szCs w:val="24"/>
          <w:lang w:bidi="bo-CN"/>
        </w:rPr>
        <w:t xml:space="preserve"> </w:t>
      </w:r>
      <w:r>
        <w:rPr>
          <w:rFonts w:ascii="Times New Roman" w:eastAsia="Times New Roman" w:hAnsi="Times New Roman" w:cs="Times New Roman"/>
          <w:sz w:val="24"/>
          <w:szCs w:val="24"/>
          <w:lang w:bidi="bo-CN"/>
        </w:rPr>
        <w:tab/>
      </w:r>
      <w:r>
        <w:rPr>
          <w:rFonts w:ascii="Times New Roman" w:eastAsia="Times New Roman" w:hAnsi="Times New Roman" w:cs="Times New Roman"/>
          <w:sz w:val="24"/>
          <w:szCs w:val="24"/>
          <w:lang w:bidi="bo-CN"/>
        </w:rPr>
        <w:tab/>
      </w:r>
      <w:proofErr w:type="spellStart"/>
      <w:r w:rsidRPr="0075005E">
        <w:rPr>
          <w:rFonts w:ascii="Times New Roman" w:eastAsia="Times New Roman" w:hAnsi="Times New Roman" w:cs="Times New Roman"/>
          <w:sz w:val="24"/>
          <w:szCs w:val="24"/>
          <w:lang w:bidi="bo-CN"/>
        </w:rPr>
        <w:t>pqa</w:t>
      </w:r>
      <w:proofErr w:type="spellEnd"/>
      <w:r w:rsidRPr="0075005E">
        <w:rPr>
          <w:rFonts w:ascii="Times New Roman" w:eastAsia="Times New Roman" w:hAnsi="Times New Roman" w:cs="Times New Roman"/>
          <w:sz w:val="24"/>
          <w:szCs w:val="24"/>
          <w:lang w:bidi="bo-CN"/>
        </w:rPr>
        <w:t>-NGA</w:t>
      </w:r>
    </w:p>
    <w:p w14:paraId="57D2617A" w14:textId="77777777" w:rsidR="0032449B" w:rsidRPr="0075005E" w:rsidRDefault="0032449B" w:rsidP="0032449B">
      <w:pPr>
        <w:spacing w:after="0" w:line="240" w:lineRule="auto"/>
        <w:rPr>
          <w:rFonts w:ascii="Times New Roman" w:eastAsia="Times New Roman" w:hAnsi="Times New Roman" w:cs="Times New Roman"/>
          <w:sz w:val="24"/>
          <w:szCs w:val="24"/>
          <w:lang w:bidi="bo-CN"/>
        </w:rPr>
      </w:pPr>
      <w:proofErr w:type="spellStart"/>
      <w:r w:rsidRPr="0075005E">
        <w:rPr>
          <w:rFonts w:ascii="Times New Roman" w:eastAsia="Times New Roman" w:hAnsi="Times New Roman" w:cs="Times New Roman"/>
          <w:sz w:val="24"/>
          <w:szCs w:val="24"/>
          <w:lang w:bidi="bo-CN"/>
        </w:rPr>
        <w:t>Gidar</w:t>
      </w:r>
      <w:proofErr w:type="spellEnd"/>
      <w:r w:rsidRPr="0075005E">
        <w:rPr>
          <w:rFonts w:ascii="Times New Roman" w:eastAsia="Times New Roman" w:hAnsi="Times New Roman" w:cs="Times New Roman"/>
          <w:sz w:val="24"/>
          <w:szCs w:val="24"/>
          <w:lang w:bidi="bo-CN"/>
        </w:rPr>
        <w:t xml:space="preserve"> </w:t>
      </w:r>
      <w:r>
        <w:rPr>
          <w:rFonts w:ascii="Times New Roman" w:eastAsia="Times New Roman" w:hAnsi="Times New Roman" w:cs="Times New Roman"/>
          <w:sz w:val="24"/>
          <w:szCs w:val="24"/>
          <w:lang w:bidi="bo-CN"/>
        </w:rPr>
        <w:tab/>
      </w:r>
      <w:r>
        <w:rPr>
          <w:rFonts w:ascii="Times New Roman" w:eastAsia="Times New Roman" w:hAnsi="Times New Roman" w:cs="Times New Roman"/>
          <w:sz w:val="24"/>
          <w:szCs w:val="24"/>
          <w:lang w:bidi="bo-CN"/>
        </w:rPr>
        <w:tab/>
      </w:r>
      <w:r>
        <w:rPr>
          <w:rFonts w:ascii="Times New Roman" w:eastAsia="Times New Roman" w:hAnsi="Times New Roman" w:cs="Times New Roman"/>
          <w:sz w:val="24"/>
          <w:szCs w:val="24"/>
          <w:lang w:bidi="bo-CN"/>
        </w:rPr>
        <w:tab/>
      </w:r>
      <w:proofErr w:type="spellStart"/>
      <w:r w:rsidRPr="0075005E">
        <w:rPr>
          <w:rFonts w:ascii="Times New Roman" w:eastAsia="Times New Roman" w:hAnsi="Times New Roman" w:cs="Times New Roman"/>
          <w:sz w:val="24"/>
          <w:szCs w:val="24"/>
          <w:lang w:bidi="bo-CN"/>
        </w:rPr>
        <w:t>gid</w:t>
      </w:r>
      <w:proofErr w:type="spellEnd"/>
      <w:r w:rsidRPr="0075005E">
        <w:rPr>
          <w:rFonts w:ascii="Times New Roman" w:eastAsia="Times New Roman" w:hAnsi="Times New Roman" w:cs="Times New Roman"/>
          <w:sz w:val="24"/>
          <w:szCs w:val="24"/>
          <w:lang w:bidi="bo-CN"/>
        </w:rPr>
        <w:t>-CMR</w:t>
      </w:r>
    </w:p>
    <w:p w14:paraId="3CF27617" w14:textId="77777777" w:rsidR="0032449B" w:rsidRPr="0075005E" w:rsidRDefault="0032449B" w:rsidP="0032449B">
      <w:pPr>
        <w:spacing w:after="0" w:line="240" w:lineRule="auto"/>
        <w:rPr>
          <w:rFonts w:ascii="Times New Roman" w:eastAsia="Times New Roman" w:hAnsi="Times New Roman" w:cs="Times New Roman"/>
          <w:sz w:val="24"/>
          <w:szCs w:val="24"/>
          <w:lang w:bidi="bo-CN"/>
        </w:rPr>
      </w:pPr>
      <w:proofErr w:type="spellStart"/>
      <w:r w:rsidRPr="0075005E">
        <w:rPr>
          <w:rFonts w:ascii="Times New Roman" w:eastAsia="Times New Roman" w:hAnsi="Times New Roman" w:cs="Times New Roman"/>
          <w:sz w:val="24"/>
          <w:szCs w:val="24"/>
          <w:lang w:bidi="bo-CN"/>
        </w:rPr>
        <w:t>Ngizim</w:t>
      </w:r>
      <w:proofErr w:type="spellEnd"/>
      <w:r w:rsidRPr="0075005E">
        <w:rPr>
          <w:rFonts w:ascii="Times New Roman" w:eastAsia="Times New Roman" w:hAnsi="Times New Roman" w:cs="Times New Roman"/>
          <w:sz w:val="24"/>
          <w:szCs w:val="24"/>
          <w:lang w:bidi="bo-CN"/>
        </w:rPr>
        <w:t xml:space="preserve"> </w:t>
      </w:r>
      <w:r>
        <w:rPr>
          <w:rFonts w:ascii="Times New Roman" w:eastAsia="Times New Roman" w:hAnsi="Times New Roman" w:cs="Times New Roman"/>
          <w:sz w:val="24"/>
          <w:szCs w:val="24"/>
          <w:lang w:bidi="bo-CN"/>
        </w:rPr>
        <w:tab/>
      </w:r>
      <w:r>
        <w:rPr>
          <w:rFonts w:ascii="Times New Roman" w:eastAsia="Times New Roman" w:hAnsi="Times New Roman" w:cs="Times New Roman"/>
          <w:sz w:val="24"/>
          <w:szCs w:val="24"/>
          <w:lang w:bidi="bo-CN"/>
        </w:rPr>
        <w:tab/>
      </w:r>
      <w:proofErr w:type="spellStart"/>
      <w:r w:rsidRPr="0075005E">
        <w:rPr>
          <w:rFonts w:ascii="Times New Roman" w:eastAsia="Times New Roman" w:hAnsi="Times New Roman" w:cs="Times New Roman"/>
          <w:sz w:val="24"/>
          <w:szCs w:val="24"/>
          <w:lang w:bidi="bo-CN"/>
        </w:rPr>
        <w:t>ngi</w:t>
      </w:r>
      <w:proofErr w:type="spellEnd"/>
      <w:r w:rsidRPr="0075005E">
        <w:rPr>
          <w:rFonts w:ascii="Times New Roman" w:eastAsia="Times New Roman" w:hAnsi="Times New Roman" w:cs="Times New Roman"/>
          <w:sz w:val="24"/>
          <w:szCs w:val="24"/>
          <w:lang w:bidi="bo-CN"/>
        </w:rPr>
        <w:t>-CMR</w:t>
      </w:r>
    </w:p>
    <w:p w14:paraId="3CA911FE" w14:textId="77777777" w:rsidR="0032449B" w:rsidRPr="0075005E" w:rsidRDefault="0032449B" w:rsidP="0032449B">
      <w:pPr>
        <w:spacing w:after="0" w:line="240" w:lineRule="auto"/>
        <w:rPr>
          <w:rFonts w:ascii="Times New Roman" w:eastAsia="Times New Roman" w:hAnsi="Times New Roman" w:cs="Times New Roman"/>
          <w:sz w:val="24"/>
          <w:szCs w:val="24"/>
          <w:lang w:bidi="bo-CN"/>
        </w:rPr>
      </w:pPr>
      <w:proofErr w:type="spellStart"/>
      <w:r w:rsidRPr="0075005E">
        <w:rPr>
          <w:rFonts w:ascii="Times New Roman" w:eastAsia="Times New Roman" w:hAnsi="Times New Roman" w:cs="Times New Roman"/>
          <w:sz w:val="24"/>
          <w:szCs w:val="24"/>
          <w:lang w:bidi="bo-CN"/>
        </w:rPr>
        <w:t>Makary</w:t>
      </w:r>
      <w:proofErr w:type="spellEnd"/>
      <w:r w:rsidRPr="0075005E">
        <w:rPr>
          <w:rFonts w:ascii="Times New Roman" w:eastAsia="Times New Roman" w:hAnsi="Times New Roman" w:cs="Times New Roman"/>
          <w:sz w:val="24"/>
          <w:szCs w:val="24"/>
          <w:lang w:bidi="bo-CN"/>
        </w:rPr>
        <w:t xml:space="preserve"> </w:t>
      </w:r>
      <w:proofErr w:type="spellStart"/>
      <w:r w:rsidRPr="0075005E">
        <w:rPr>
          <w:rFonts w:ascii="Times New Roman" w:eastAsia="Times New Roman" w:hAnsi="Times New Roman" w:cs="Times New Roman"/>
          <w:sz w:val="24"/>
          <w:szCs w:val="24"/>
          <w:lang w:bidi="bo-CN"/>
        </w:rPr>
        <w:t>Kotoko</w:t>
      </w:r>
      <w:proofErr w:type="spellEnd"/>
      <w:r>
        <w:rPr>
          <w:rFonts w:ascii="Times New Roman" w:eastAsia="Times New Roman" w:hAnsi="Times New Roman" w:cs="Times New Roman"/>
          <w:sz w:val="24"/>
          <w:szCs w:val="24"/>
          <w:lang w:bidi="bo-CN"/>
        </w:rPr>
        <w:tab/>
      </w:r>
      <w:proofErr w:type="spellStart"/>
      <w:r w:rsidRPr="0075005E">
        <w:rPr>
          <w:rFonts w:ascii="Times New Roman" w:eastAsia="Times New Roman" w:hAnsi="Times New Roman" w:cs="Times New Roman"/>
          <w:sz w:val="24"/>
          <w:szCs w:val="24"/>
          <w:lang w:bidi="bo-CN"/>
        </w:rPr>
        <w:t>mpi</w:t>
      </w:r>
      <w:proofErr w:type="spellEnd"/>
      <w:r w:rsidRPr="0075005E">
        <w:rPr>
          <w:rFonts w:ascii="Times New Roman" w:eastAsia="Times New Roman" w:hAnsi="Times New Roman" w:cs="Times New Roman"/>
          <w:sz w:val="24"/>
          <w:szCs w:val="24"/>
          <w:lang w:bidi="bo-CN"/>
        </w:rPr>
        <w:t>-CMR</w:t>
      </w:r>
    </w:p>
    <w:p w14:paraId="3D241B9C" w14:textId="77777777" w:rsidR="0032449B" w:rsidRPr="006033D2" w:rsidRDefault="0032449B" w:rsidP="0032449B">
      <w:pPr>
        <w:spacing w:after="0" w:line="240" w:lineRule="auto"/>
        <w:rPr>
          <w:rFonts w:ascii="Times New Roman" w:eastAsia="Times New Roman" w:hAnsi="Times New Roman" w:cs="Times New Roman"/>
          <w:sz w:val="24"/>
          <w:szCs w:val="24"/>
          <w:lang w:bidi="bo-CN"/>
          <w:rPrChange w:id="2820" w:author="Manner, Niina J" w:date="2019-09-02T14:05:00Z">
            <w:rPr>
              <w:rFonts w:ascii="Times New Roman" w:eastAsia="Times New Roman" w:hAnsi="Times New Roman" w:cs="Times New Roman"/>
              <w:sz w:val="24"/>
              <w:szCs w:val="24"/>
              <w:lang w:val="sv-SE" w:bidi="bo-CN"/>
            </w:rPr>
          </w:rPrChange>
        </w:rPr>
      </w:pPr>
      <w:r w:rsidRPr="006033D2">
        <w:rPr>
          <w:rFonts w:ascii="Times New Roman" w:eastAsia="Times New Roman" w:hAnsi="Times New Roman" w:cs="Times New Roman"/>
          <w:sz w:val="24"/>
          <w:szCs w:val="24"/>
          <w:lang w:bidi="bo-CN"/>
          <w:rPrChange w:id="2821" w:author="Manner, Niina J" w:date="2019-09-02T14:05:00Z">
            <w:rPr>
              <w:rFonts w:ascii="Times New Roman" w:eastAsia="Times New Roman" w:hAnsi="Times New Roman" w:cs="Times New Roman"/>
              <w:sz w:val="24"/>
              <w:szCs w:val="24"/>
              <w:lang w:val="sv-SE" w:bidi="bo-CN"/>
            </w:rPr>
          </w:rPrChange>
        </w:rPr>
        <w:t xml:space="preserve">Hausa </w:t>
      </w:r>
      <w:r w:rsidRPr="006033D2">
        <w:rPr>
          <w:rFonts w:ascii="Times New Roman" w:eastAsia="Times New Roman" w:hAnsi="Times New Roman" w:cs="Times New Roman"/>
          <w:sz w:val="24"/>
          <w:szCs w:val="24"/>
          <w:lang w:bidi="bo-CN"/>
          <w:rPrChange w:id="2822" w:author="Manner, Niina J" w:date="2019-09-02T14:05:00Z">
            <w:rPr>
              <w:rFonts w:ascii="Times New Roman" w:eastAsia="Times New Roman" w:hAnsi="Times New Roman" w:cs="Times New Roman"/>
              <w:sz w:val="24"/>
              <w:szCs w:val="24"/>
              <w:lang w:val="sv-SE" w:bidi="bo-CN"/>
            </w:rPr>
          </w:rPrChange>
        </w:rPr>
        <w:tab/>
      </w:r>
      <w:r w:rsidRPr="006033D2">
        <w:rPr>
          <w:rFonts w:ascii="Times New Roman" w:eastAsia="Times New Roman" w:hAnsi="Times New Roman" w:cs="Times New Roman"/>
          <w:sz w:val="24"/>
          <w:szCs w:val="24"/>
          <w:lang w:bidi="bo-CN"/>
          <w:rPrChange w:id="2823" w:author="Manner, Niina J" w:date="2019-09-02T14:05:00Z">
            <w:rPr>
              <w:rFonts w:ascii="Times New Roman" w:eastAsia="Times New Roman" w:hAnsi="Times New Roman" w:cs="Times New Roman"/>
              <w:sz w:val="24"/>
              <w:szCs w:val="24"/>
              <w:lang w:val="sv-SE" w:bidi="bo-CN"/>
            </w:rPr>
          </w:rPrChange>
        </w:rPr>
        <w:tab/>
      </w:r>
      <w:r w:rsidRPr="006033D2">
        <w:rPr>
          <w:rFonts w:ascii="Times New Roman" w:eastAsia="Times New Roman" w:hAnsi="Times New Roman" w:cs="Times New Roman"/>
          <w:sz w:val="24"/>
          <w:szCs w:val="24"/>
          <w:lang w:bidi="bo-CN"/>
          <w:rPrChange w:id="2824" w:author="Manner, Niina J" w:date="2019-09-02T14:05:00Z">
            <w:rPr>
              <w:rFonts w:ascii="Times New Roman" w:eastAsia="Times New Roman" w:hAnsi="Times New Roman" w:cs="Times New Roman"/>
              <w:sz w:val="24"/>
              <w:szCs w:val="24"/>
              <w:lang w:val="sv-SE" w:bidi="bo-CN"/>
            </w:rPr>
          </w:rPrChange>
        </w:rPr>
        <w:tab/>
      </w:r>
      <w:proofErr w:type="spellStart"/>
      <w:r w:rsidRPr="006033D2">
        <w:rPr>
          <w:rFonts w:ascii="Times New Roman" w:eastAsia="Times New Roman" w:hAnsi="Times New Roman" w:cs="Times New Roman"/>
          <w:sz w:val="24"/>
          <w:szCs w:val="24"/>
          <w:lang w:bidi="bo-CN"/>
          <w:rPrChange w:id="2825" w:author="Manner, Niina J" w:date="2019-09-02T14:05:00Z">
            <w:rPr>
              <w:rFonts w:ascii="Times New Roman" w:eastAsia="Times New Roman" w:hAnsi="Times New Roman" w:cs="Times New Roman"/>
              <w:sz w:val="24"/>
              <w:szCs w:val="24"/>
              <w:lang w:val="sv-SE" w:bidi="bo-CN"/>
            </w:rPr>
          </w:rPrChange>
        </w:rPr>
        <w:t>hau</w:t>
      </w:r>
      <w:proofErr w:type="spellEnd"/>
      <w:r w:rsidRPr="006033D2">
        <w:rPr>
          <w:rFonts w:ascii="Times New Roman" w:eastAsia="Times New Roman" w:hAnsi="Times New Roman" w:cs="Times New Roman"/>
          <w:sz w:val="24"/>
          <w:szCs w:val="24"/>
          <w:lang w:bidi="bo-CN"/>
          <w:rPrChange w:id="2826" w:author="Manner, Niina J" w:date="2019-09-02T14:05:00Z">
            <w:rPr>
              <w:rFonts w:ascii="Times New Roman" w:eastAsia="Times New Roman" w:hAnsi="Times New Roman" w:cs="Times New Roman"/>
              <w:sz w:val="24"/>
              <w:szCs w:val="24"/>
              <w:lang w:val="sv-SE" w:bidi="bo-CN"/>
            </w:rPr>
          </w:rPrChange>
        </w:rPr>
        <w:t>-NGA</w:t>
      </w:r>
    </w:p>
    <w:p w14:paraId="2D43FD73" w14:textId="77777777" w:rsidR="00E26D4E" w:rsidRPr="006033D2" w:rsidRDefault="00E26D4E" w:rsidP="0032449B">
      <w:pPr>
        <w:spacing w:after="0" w:line="240" w:lineRule="auto"/>
        <w:rPr>
          <w:rFonts w:ascii="Times New Roman" w:eastAsia="Times New Roman" w:hAnsi="Times New Roman" w:cs="Times New Roman"/>
          <w:sz w:val="24"/>
          <w:szCs w:val="24"/>
          <w:lang w:bidi="bo-CN"/>
          <w:rPrChange w:id="2827" w:author="Manner, Niina J" w:date="2019-09-02T14:05:00Z">
            <w:rPr>
              <w:rFonts w:ascii="Times New Roman" w:eastAsia="Times New Roman" w:hAnsi="Times New Roman" w:cs="Times New Roman"/>
              <w:sz w:val="24"/>
              <w:szCs w:val="24"/>
              <w:lang w:val="sv-SE" w:bidi="bo-CN"/>
            </w:rPr>
          </w:rPrChange>
        </w:rPr>
      </w:pPr>
      <w:proofErr w:type="spellStart"/>
      <w:r w:rsidRPr="006033D2">
        <w:rPr>
          <w:rFonts w:ascii="Times New Roman" w:hAnsi="Times New Roman" w:cs="Times New Roman"/>
          <w:sz w:val="24"/>
          <w:szCs w:val="24"/>
          <w:rPrChange w:id="2828" w:author="Manner, Niina J" w:date="2019-09-02T14:05:00Z">
            <w:rPr>
              <w:rFonts w:ascii="Times New Roman" w:hAnsi="Times New Roman" w:cs="Times New Roman"/>
              <w:sz w:val="24"/>
              <w:szCs w:val="24"/>
              <w:lang w:val="sv-SE"/>
            </w:rPr>
          </w:rPrChange>
        </w:rPr>
        <w:t>Lele</w:t>
      </w:r>
      <w:proofErr w:type="spellEnd"/>
      <w:r w:rsidRPr="006033D2">
        <w:rPr>
          <w:rFonts w:ascii="Times New Roman" w:hAnsi="Times New Roman" w:cs="Times New Roman"/>
          <w:sz w:val="24"/>
          <w:szCs w:val="24"/>
          <w:rPrChange w:id="2829" w:author="Manner, Niina J" w:date="2019-09-02T14:05:00Z">
            <w:rPr>
              <w:rFonts w:ascii="Times New Roman" w:hAnsi="Times New Roman" w:cs="Times New Roman"/>
              <w:sz w:val="24"/>
              <w:szCs w:val="24"/>
              <w:lang w:val="sv-SE"/>
            </w:rPr>
          </w:rPrChange>
        </w:rPr>
        <w:t xml:space="preserve"> </w:t>
      </w:r>
      <w:r w:rsidRPr="006033D2">
        <w:rPr>
          <w:rFonts w:ascii="Times New Roman" w:hAnsi="Times New Roman" w:cs="Times New Roman"/>
          <w:sz w:val="24"/>
          <w:szCs w:val="24"/>
          <w:rPrChange w:id="2830" w:author="Manner, Niina J" w:date="2019-09-02T14:05:00Z">
            <w:rPr>
              <w:rFonts w:ascii="Times New Roman" w:hAnsi="Times New Roman" w:cs="Times New Roman"/>
              <w:sz w:val="24"/>
              <w:szCs w:val="24"/>
              <w:lang w:val="sv-SE"/>
            </w:rPr>
          </w:rPrChange>
        </w:rPr>
        <w:tab/>
      </w:r>
      <w:r w:rsidRPr="006033D2">
        <w:rPr>
          <w:rFonts w:ascii="Times New Roman" w:hAnsi="Times New Roman" w:cs="Times New Roman"/>
          <w:sz w:val="24"/>
          <w:szCs w:val="24"/>
          <w:rPrChange w:id="2831" w:author="Manner, Niina J" w:date="2019-09-02T14:05:00Z">
            <w:rPr>
              <w:rFonts w:ascii="Times New Roman" w:hAnsi="Times New Roman" w:cs="Times New Roman"/>
              <w:sz w:val="24"/>
              <w:szCs w:val="24"/>
              <w:lang w:val="sv-SE"/>
            </w:rPr>
          </w:rPrChange>
        </w:rPr>
        <w:tab/>
      </w:r>
      <w:r w:rsidRPr="006033D2">
        <w:rPr>
          <w:rFonts w:ascii="Times New Roman" w:hAnsi="Times New Roman" w:cs="Times New Roman"/>
          <w:sz w:val="24"/>
          <w:szCs w:val="24"/>
          <w:rPrChange w:id="2832" w:author="Manner, Niina J" w:date="2019-09-02T14:05:00Z">
            <w:rPr>
              <w:rFonts w:ascii="Times New Roman" w:hAnsi="Times New Roman" w:cs="Times New Roman"/>
              <w:sz w:val="24"/>
              <w:szCs w:val="24"/>
              <w:lang w:val="sv-SE"/>
            </w:rPr>
          </w:rPrChange>
        </w:rPr>
        <w:tab/>
      </w:r>
      <w:proofErr w:type="spellStart"/>
      <w:r w:rsidRPr="006033D2">
        <w:rPr>
          <w:rFonts w:ascii="Times New Roman" w:hAnsi="Times New Roman" w:cs="Times New Roman"/>
          <w:sz w:val="24"/>
          <w:szCs w:val="24"/>
          <w:rPrChange w:id="2833" w:author="Manner, Niina J" w:date="2019-09-02T14:05:00Z">
            <w:rPr>
              <w:rFonts w:ascii="Times New Roman" w:hAnsi="Times New Roman" w:cs="Times New Roman"/>
              <w:sz w:val="24"/>
              <w:szCs w:val="24"/>
              <w:lang w:val="sv-SE"/>
            </w:rPr>
          </w:rPrChange>
        </w:rPr>
        <w:t>lln</w:t>
      </w:r>
      <w:proofErr w:type="spellEnd"/>
      <w:r w:rsidRPr="006033D2">
        <w:rPr>
          <w:rFonts w:ascii="Times New Roman" w:hAnsi="Times New Roman" w:cs="Times New Roman"/>
          <w:sz w:val="24"/>
          <w:szCs w:val="24"/>
          <w:rPrChange w:id="2834" w:author="Manner, Niina J" w:date="2019-09-02T14:05:00Z">
            <w:rPr>
              <w:rFonts w:ascii="Times New Roman" w:hAnsi="Times New Roman" w:cs="Times New Roman"/>
              <w:sz w:val="24"/>
              <w:szCs w:val="24"/>
              <w:lang w:val="sv-SE"/>
            </w:rPr>
          </w:rPrChange>
        </w:rPr>
        <w:t xml:space="preserve"> – TCD</w:t>
      </w:r>
    </w:p>
    <w:p w14:paraId="245EED16" w14:textId="77777777" w:rsidR="0032449B" w:rsidRPr="0075005E" w:rsidRDefault="0032449B" w:rsidP="0032449B">
      <w:pPr>
        <w:spacing w:after="0" w:line="240" w:lineRule="auto"/>
        <w:rPr>
          <w:rFonts w:ascii="Times New Roman" w:eastAsia="Times New Roman" w:hAnsi="Times New Roman" w:cs="Times New Roman"/>
          <w:sz w:val="24"/>
          <w:szCs w:val="24"/>
          <w:lang w:bidi="bo-CN"/>
        </w:rPr>
      </w:pPr>
      <w:proofErr w:type="spellStart"/>
      <w:r w:rsidRPr="0075005E">
        <w:rPr>
          <w:rFonts w:ascii="Times New Roman" w:eastAsia="Times New Roman" w:hAnsi="Times New Roman" w:cs="Times New Roman"/>
          <w:sz w:val="24"/>
          <w:szCs w:val="24"/>
          <w:lang w:bidi="bo-CN"/>
        </w:rPr>
        <w:t>Muyang</w:t>
      </w:r>
      <w:proofErr w:type="spellEnd"/>
      <w:r w:rsidRPr="0075005E">
        <w:rPr>
          <w:rFonts w:ascii="Times New Roman" w:eastAsia="Times New Roman" w:hAnsi="Times New Roman" w:cs="Times New Roman"/>
          <w:sz w:val="24"/>
          <w:szCs w:val="24"/>
          <w:lang w:bidi="bo-CN"/>
        </w:rPr>
        <w:t xml:space="preserve"> </w:t>
      </w:r>
      <w:r>
        <w:rPr>
          <w:rFonts w:ascii="Times New Roman" w:eastAsia="Times New Roman" w:hAnsi="Times New Roman" w:cs="Times New Roman"/>
          <w:sz w:val="24"/>
          <w:szCs w:val="24"/>
          <w:lang w:bidi="bo-CN"/>
        </w:rPr>
        <w:tab/>
      </w:r>
      <w:r>
        <w:rPr>
          <w:rFonts w:ascii="Times New Roman" w:eastAsia="Times New Roman" w:hAnsi="Times New Roman" w:cs="Times New Roman"/>
          <w:sz w:val="24"/>
          <w:szCs w:val="24"/>
          <w:lang w:bidi="bo-CN"/>
        </w:rPr>
        <w:tab/>
      </w:r>
      <w:proofErr w:type="spellStart"/>
      <w:r w:rsidRPr="0075005E">
        <w:rPr>
          <w:rFonts w:ascii="Times New Roman" w:eastAsia="Times New Roman" w:hAnsi="Times New Roman" w:cs="Times New Roman"/>
          <w:sz w:val="24"/>
          <w:szCs w:val="24"/>
          <w:lang w:bidi="bo-CN"/>
        </w:rPr>
        <w:t>muy</w:t>
      </w:r>
      <w:proofErr w:type="spellEnd"/>
      <w:r w:rsidRPr="0075005E">
        <w:rPr>
          <w:rFonts w:ascii="Times New Roman" w:eastAsia="Times New Roman" w:hAnsi="Times New Roman" w:cs="Times New Roman"/>
          <w:sz w:val="24"/>
          <w:szCs w:val="24"/>
          <w:lang w:bidi="bo-CN"/>
        </w:rPr>
        <w:t>-CMR</w:t>
      </w:r>
    </w:p>
    <w:p w14:paraId="68BA2355" w14:textId="77777777" w:rsidR="0032449B" w:rsidRPr="0075005E" w:rsidRDefault="0032449B" w:rsidP="0032449B">
      <w:pPr>
        <w:spacing w:after="0" w:line="240" w:lineRule="auto"/>
        <w:rPr>
          <w:rFonts w:ascii="Times New Roman" w:eastAsia="Times New Roman" w:hAnsi="Times New Roman" w:cs="Times New Roman"/>
          <w:sz w:val="24"/>
          <w:szCs w:val="24"/>
          <w:lang w:bidi="bo-CN"/>
        </w:rPr>
      </w:pPr>
      <w:r w:rsidRPr="0075005E">
        <w:rPr>
          <w:rFonts w:ascii="Times New Roman" w:eastAsia="Times New Roman" w:hAnsi="Times New Roman" w:cs="Times New Roman"/>
          <w:sz w:val="24"/>
          <w:szCs w:val="24"/>
          <w:lang w:bidi="bo-CN"/>
        </w:rPr>
        <w:t xml:space="preserve">South </w:t>
      </w:r>
      <w:proofErr w:type="spellStart"/>
      <w:r w:rsidRPr="0075005E">
        <w:rPr>
          <w:rFonts w:ascii="Times New Roman" w:eastAsia="Times New Roman" w:hAnsi="Times New Roman" w:cs="Times New Roman"/>
          <w:sz w:val="24"/>
          <w:szCs w:val="24"/>
          <w:lang w:bidi="bo-CN"/>
        </w:rPr>
        <w:t>Giziga</w:t>
      </w:r>
      <w:proofErr w:type="spellEnd"/>
      <w:r w:rsidRPr="0075005E">
        <w:rPr>
          <w:rFonts w:ascii="Times New Roman" w:eastAsia="Times New Roman" w:hAnsi="Times New Roman" w:cs="Times New Roman"/>
          <w:sz w:val="24"/>
          <w:szCs w:val="24"/>
          <w:lang w:bidi="bo-CN"/>
        </w:rPr>
        <w:t xml:space="preserve"> </w:t>
      </w:r>
      <w:r>
        <w:rPr>
          <w:rFonts w:ascii="Times New Roman" w:eastAsia="Times New Roman" w:hAnsi="Times New Roman" w:cs="Times New Roman"/>
          <w:sz w:val="24"/>
          <w:szCs w:val="24"/>
          <w:lang w:bidi="bo-CN"/>
        </w:rPr>
        <w:tab/>
      </w:r>
      <w:r>
        <w:rPr>
          <w:rFonts w:ascii="Times New Roman" w:eastAsia="Times New Roman" w:hAnsi="Times New Roman" w:cs="Times New Roman"/>
          <w:sz w:val="24"/>
          <w:szCs w:val="24"/>
          <w:lang w:bidi="bo-CN"/>
        </w:rPr>
        <w:tab/>
      </w:r>
      <w:proofErr w:type="spellStart"/>
      <w:r w:rsidRPr="0075005E">
        <w:rPr>
          <w:rFonts w:ascii="Times New Roman" w:eastAsia="Times New Roman" w:hAnsi="Times New Roman" w:cs="Times New Roman"/>
          <w:sz w:val="24"/>
          <w:szCs w:val="24"/>
          <w:lang w:bidi="bo-CN"/>
        </w:rPr>
        <w:t>giz</w:t>
      </w:r>
      <w:proofErr w:type="spellEnd"/>
      <w:r w:rsidRPr="0075005E">
        <w:rPr>
          <w:rFonts w:ascii="Times New Roman" w:eastAsia="Times New Roman" w:hAnsi="Times New Roman" w:cs="Times New Roman"/>
          <w:sz w:val="24"/>
          <w:szCs w:val="24"/>
          <w:lang w:bidi="bo-CN"/>
        </w:rPr>
        <w:t>-CMR</w:t>
      </w:r>
    </w:p>
    <w:p w14:paraId="47EA5283" w14:textId="77777777" w:rsidR="0032449B" w:rsidRPr="0075005E" w:rsidRDefault="0032449B" w:rsidP="0032449B">
      <w:pPr>
        <w:spacing w:after="0" w:line="240" w:lineRule="auto"/>
        <w:rPr>
          <w:rFonts w:ascii="Times New Roman" w:eastAsia="Times New Roman" w:hAnsi="Times New Roman" w:cs="Times New Roman"/>
          <w:sz w:val="24"/>
          <w:szCs w:val="24"/>
          <w:lang w:bidi="bo-CN"/>
        </w:rPr>
      </w:pPr>
      <w:proofErr w:type="spellStart"/>
      <w:r w:rsidRPr="0075005E">
        <w:rPr>
          <w:rFonts w:ascii="Times New Roman" w:eastAsia="Times New Roman" w:hAnsi="Times New Roman" w:cs="Times New Roman"/>
          <w:sz w:val="24"/>
          <w:szCs w:val="24"/>
          <w:lang w:bidi="bo-CN"/>
        </w:rPr>
        <w:t>Buwal</w:t>
      </w:r>
      <w:proofErr w:type="spellEnd"/>
      <w:r w:rsidRPr="0075005E">
        <w:rPr>
          <w:rFonts w:ascii="Times New Roman" w:eastAsia="Times New Roman" w:hAnsi="Times New Roman" w:cs="Times New Roman"/>
          <w:sz w:val="24"/>
          <w:szCs w:val="24"/>
          <w:lang w:bidi="bo-CN"/>
        </w:rPr>
        <w:t xml:space="preserve"> </w:t>
      </w:r>
      <w:r>
        <w:rPr>
          <w:rFonts w:ascii="Times New Roman" w:eastAsia="Times New Roman" w:hAnsi="Times New Roman" w:cs="Times New Roman"/>
          <w:sz w:val="24"/>
          <w:szCs w:val="24"/>
          <w:lang w:bidi="bo-CN"/>
        </w:rPr>
        <w:tab/>
      </w:r>
      <w:r>
        <w:rPr>
          <w:rFonts w:ascii="Times New Roman" w:eastAsia="Times New Roman" w:hAnsi="Times New Roman" w:cs="Times New Roman"/>
          <w:sz w:val="24"/>
          <w:szCs w:val="24"/>
          <w:lang w:bidi="bo-CN"/>
        </w:rPr>
        <w:tab/>
      </w:r>
      <w:r>
        <w:rPr>
          <w:rFonts w:ascii="Times New Roman" w:eastAsia="Times New Roman" w:hAnsi="Times New Roman" w:cs="Times New Roman"/>
          <w:sz w:val="24"/>
          <w:szCs w:val="24"/>
          <w:lang w:bidi="bo-CN"/>
        </w:rPr>
        <w:tab/>
      </w:r>
      <w:proofErr w:type="spellStart"/>
      <w:r w:rsidRPr="0075005E">
        <w:rPr>
          <w:rFonts w:ascii="Times New Roman" w:eastAsia="Times New Roman" w:hAnsi="Times New Roman" w:cs="Times New Roman"/>
          <w:sz w:val="24"/>
          <w:szCs w:val="24"/>
          <w:lang w:bidi="bo-CN"/>
        </w:rPr>
        <w:t>bhs</w:t>
      </w:r>
      <w:proofErr w:type="spellEnd"/>
      <w:r w:rsidRPr="0075005E">
        <w:rPr>
          <w:rFonts w:ascii="Times New Roman" w:eastAsia="Times New Roman" w:hAnsi="Times New Roman" w:cs="Times New Roman"/>
          <w:sz w:val="24"/>
          <w:szCs w:val="24"/>
          <w:lang w:bidi="bo-CN"/>
        </w:rPr>
        <w:t>-CMR</w:t>
      </w:r>
    </w:p>
    <w:p w14:paraId="036C553E" w14:textId="77777777" w:rsidR="0032449B" w:rsidRPr="0075005E" w:rsidRDefault="0032449B" w:rsidP="0032449B">
      <w:pPr>
        <w:spacing w:after="0" w:line="240" w:lineRule="auto"/>
        <w:rPr>
          <w:rFonts w:ascii="Times New Roman" w:eastAsia="Times New Roman" w:hAnsi="Times New Roman" w:cs="Times New Roman"/>
          <w:sz w:val="24"/>
          <w:szCs w:val="24"/>
          <w:lang w:bidi="bo-CN"/>
        </w:rPr>
      </w:pPr>
      <w:proofErr w:type="spellStart"/>
      <w:r w:rsidRPr="0075005E">
        <w:rPr>
          <w:rFonts w:ascii="Times New Roman" w:eastAsia="Times New Roman" w:hAnsi="Times New Roman" w:cs="Times New Roman"/>
          <w:sz w:val="24"/>
          <w:szCs w:val="24"/>
          <w:lang w:bidi="bo-CN"/>
        </w:rPr>
        <w:t>Hdi</w:t>
      </w:r>
      <w:proofErr w:type="spellEnd"/>
      <w:r w:rsidRPr="0075005E">
        <w:rPr>
          <w:rFonts w:ascii="Times New Roman" w:eastAsia="Times New Roman" w:hAnsi="Times New Roman" w:cs="Times New Roman"/>
          <w:sz w:val="24"/>
          <w:szCs w:val="24"/>
          <w:lang w:bidi="bo-CN"/>
        </w:rPr>
        <w:t xml:space="preserve"> </w:t>
      </w:r>
      <w:r>
        <w:rPr>
          <w:rFonts w:ascii="Times New Roman" w:eastAsia="Times New Roman" w:hAnsi="Times New Roman" w:cs="Times New Roman"/>
          <w:sz w:val="24"/>
          <w:szCs w:val="24"/>
          <w:lang w:bidi="bo-CN"/>
        </w:rPr>
        <w:tab/>
      </w:r>
      <w:r>
        <w:rPr>
          <w:rFonts w:ascii="Times New Roman" w:eastAsia="Times New Roman" w:hAnsi="Times New Roman" w:cs="Times New Roman"/>
          <w:sz w:val="24"/>
          <w:szCs w:val="24"/>
          <w:lang w:bidi="bo-CN"/>
        </w:rPr>
        <w:tab/>
      </w:r>
      <w:r>
        <w:rPr>
          <w:rFonts w:ascii="Times New Roman" w:eastAsia="Times New Roman" w:hAnsi="Times New Roman" w:cs="Times New Roman"/>
          <w:sz w:val="24"/>
          <w:szCs w:val="24"/>
          <w:lang w:bidi="bo-CN"/>
        </w:rPr>
        <w:tab/>
      </w:r>
      <w:proofErr w:type="spellStart"/>
      <w:r w:rsidRPr="0075005E">
        <w:rPr>
          <w:rFonts w:ascii="Times New Roman" w:eastAsia="Times New Roman" w:hAnsi="Times New Roman" w:cs="Times New Roman"/>
          <w:sz w:val="24"/>
          <w:szCs w:val="24"/>
          <w:lang w:bidi="bo-CN"/>
        </w:rPr>
        <w:t>xed</w:t>
      </w:r>
      <w:proofErr w:type="spellEnd"/>
      <w:r w:rsidRPr="0075005E">
        <w:rPr>
          <w:rFonts w:ascii="Times New Roman" w:eastAsia="Times New Roman" w:hAnsi="Times New Roman" w:cs="Times New Roman"/>
          <w:sz w:val="24"/>
          <w:szCs w:val="24"/>
          <w:lang w:bidi="bo-CN"/>
        </w:rPr>
        <w:t>-CMR</w:t>
      </w:r>
    </w:p>
    <w:p w14:paraId="6E0EE358" w14:textId="77777777" w:rsidR="0032449B" w:rsidRPr="006033D2" w:rsidRDefault="0032449B" w:rsidP="0032449B">
      <w:pPr>
        <w:pStyle w:val="NoSpacing"/>
        <w:rPr>
          <w:rFonts w:ascii="Times New Roman" w:hAnsi="Times New Roman" w:cs="Times New Roman"/>
          <w:sz w:val="24"/>
          <w:szCs w:val="24"/>
          <w:lang w:bidi="bo-CN"/>
          <w:rPrChange w:id="2835" w:author="Manner, Niina J" w:date="2019-09-02T14:05:00Z">
            <w:rPr>
              <w:rFonts w:ascii="Times New Roman" w:hAnsi="Times New Roman" w:cs="Times New Roman"/>
              <w:sz w:val="24"/>
              <w:szCs w:val="24"/>
              <w:lang w:val="sv-SE" w:bidi="bo-CN"/>
            </w:rPr>
          </w:rPrChange>
        </w:rPr>
      </w:pPr>
      <w:proofErr w:type="spellStart"/>
      <w:r w:rsidRPr="006033D2">
        <w:rPr>
          <w:rFonts w:ascii="Times New Roman" w:hAnsi="Times New Roman" w:cs="Times New Roman"/>
          <w:sz w:val="24"/>
          <w:szCs w:val="24"/>
          <w:lang w:bidi="bo-CN"/>
          <w:rPrChange w:id="2836" w:author="Manner, Niina J" w:date="2019-09-02T14:05:00Z">
            <w:rPr>
              <w:rFonts w:ascii="Times New Roman" w:hAnsi="Times New Roman" w:cs="Times New Roman"/>
              <w:sz w:val="24"/>
              <w:szCs w:val="24"/>
              <w:lang w:val="sv-SE" w:bidi="bo-CN"/>
            </w:rPr>
          </w:rPrChange>
        </w:rPr>
        <w:t>Wandala</w:t>
      </w:r>
      <w:proofErr w:type="spellEnd"/>
      <w:r w:rsidRPr="006033D2">
        <w:rPr>
          <w:rFonts w:ascii="Times New Roman" w:hAnsi="Times New Roman" w:cs="Times New Roman"/>
          <w:sz w:val="24"/>
          <w:szCs w:val="24"/>
          <w:lang w:bidi="bo-CN"/>
          <w:rPrChange w:id="2837" w:author="Manner, Niina J" w:date="2019-09-02T14:05:00Z">
            <w:rPr>
              <w:rFonts w:ascii="Times New Roman" w:hAnsi="Times New Roman" w:cs="Times New Roman"/>
              <w:sz w:val="24"/>
              <w:szCs w:val="24"/>
              <w:lang w:val="sv-SE" w:bidi="bo-CN"/>
            </w:rPr>
          </w:rPrChange>
        </w:rPr>
        <w:t xml:space="preserve"> </w:t>
      </w:r>
      <w:r w:rsidRPr="006033D2">
        <w:rPr>
          <w:rFonts w:ascii="Times New Roman" w:hAnsi="Times New Roman" w:cs="Times New Roman"/>
          <w:sz w:val="24"/>
          <w:szCs w:val="24"/>
          <w:lang w:bidi="bo-CN"/>
          <w:rPrChange w:id="2838" w:author="Manner, Niina J" w:date="2019-09-02T14:05:00Z">
            <w:rPr>
              <w:rFonts w:ascii="Times New Roman" w:hAnsi="Times New Roman" w:cs="Times New Roman"/>
              <w:sz w:val="24"/>
              <w:szCs w:val="24"/>
              <w:lang w:val="sv-SE" w:bidi="bo-CN"/>
            </w:rPr>
          </w:rPrChange>
        </w:rPr>
        <w:tab/>
      </w:r>
      <w:r w:rsidRPr="006033D2">
        <w:rPr>
          <w:rFonts w:ascii="Times New Roman" w:hAnsi="Times New Roman" w:cs="Times New Roman"/>
          <w:sz w:val="24"/>
          <w:szCs w:val="24"/>
          <w:lang w:bidi="bo-CN"/>
          <w:rPrChange w:id="2839" w:author="Manner, Niina J" w:date="2019-09-02T14:05:00Z">
            <w:rPr>
              <w:rFonts w:ascii="Times New Roman" w:hAnsi="Times New Roman" w:cs="Times New Roman"/>
              <w:sz w:val="24"/>
              <w:szCs w:val="24"/>
              <w:lang w:val="sv-SE" w:bidi="bo-CN"/>
            </w:rPr>
          </w:rPrChange>
        </w:rPr>
        <w:tab/>
      </w:r>
      <w:proofErr w:type="spellStart"/>
      <w:r w:rsidRPr="006033D2">
        <w:rPr>
          <w:rFonts w:ascii="Times New Roman" w:hAnsi="Times New Roman" w:cs="Times New Roman"/>
          <w:sz w:val="24"/>
          <w:szCs w:val="24"/>
          <w:lang w:bidi="bo-CN"/>
          <w:rPrChange w:id="2840" w:author="Manner, Niina J" w:date="2019-09-02T14:05:00Z">
            <w:rPr>
              <w:rFonts w:ascii="Times New Roman" w:hAnsi="Times New Roman" w:cs="Times New Roman"/>
              <w:sz w:val="24"/>
              <w:szCs w:val="24"/>
              <w:lang w:val="sv-SE" w:bidi="bo-CN"/>
            </w:rPr>
          </w:rPrChange>
        </w:rPr>
        <w:t>mfi</w:t>
      </w:r>
      <w:proofErr w:type="spellEnd"/>
      <w:r w:rsidRPr="006033D2">
        <w:rPr>
          <w:rFonts w:ascii="Times New Roman" w:hAnsi="Times New Roman" w:cs="Times New Roman"/>
          <w:sz w:val="24"/>
          <w:szCs w:val="24"/>
          <w:lang w:bidi="bo-CN"/>
          <w:rPrChange w:id="2841" w:author="Manner, Niina J" w:date="2019-09-02T14:05:00Z">
            <w:rPr>
              <w:rFonts w:ascii="Times New Roman" w:hAnsi="Times New Roman" w:cs="Times New Roman"/>
              <w:sz w:val="24"/>
              <w:szCs w:val="24"/>
              <w:lang w:val="sv-SE" w:bidi="bo-CN"/>
            </w:rPr>
          </w:rPrChange>
        </w:rPr>
        <w:t>-CMR</w:t>
      </w:r>
    </w:p>
    <w:p w14:paraId="4C348D2C" w14:textId="77777777" w:rsidR="0032449B" w:rsidRPr="006033D2" w:rsidRDefault="0032449B" w:rsidP="0032449B">
      <w:pPr>
        <w:pStyle w:val="NoSpacing"/>
        <w:rPr>
          <w:rFonts w:ascii="Times New Roman" w:hAnsi="Times New Roman" w:cs="Times New Roman"/>
          <w:sz w:val="24"/>
          <w:szCs w:val="24"/>
          <w:lang w:bidi="bo-CN"/>
          <w:rPrChange w:id="2842" w:author="Manner, Niina J" w:date="2019-09-02T14:05:00Z">
            <w:rPr>
              <w:rFonts w:ascii="Times New Roman" w:hAnsi="Times New Roman" w:cs="Times New Roman"/>
              <w:sz w:val="24"/>
              <w:szCs w:val="24"/>
              <w:lang w:val="sv-SE" w:bidi="bo-CN"/>
            </w:rPr>
          </w:rPrChange>
        </w:rPr>
      </w:pPr>
      <w:proofErr w:type="spellStart"/>
      <w:r w:rsidRPr="006033D2">
        <w:rPr>
          <w:rFonts w:ascii="Times New Roman" w:hAnsi="Times New Roman" w:cs="Times New Roman"/>
          <w:sz w:val="24"/>
          <w:szCs w:val="24"/>
          <w:lang w:bidi="bo-CN"/>
          <w:rPrChange w:id="2843" w:author="Manner, Niina J" w:date="2019-09-02T14:05:00Z">
            <w:rPr>
              <w:rFonts w:ascii="Times New Roman" w:hAnsi="Times New Roman" w:cs="Times New Roman"/>
              <w:sz w:val="24"/>
              <w:szCs w:val="24"/>
              <w:lang w:val="sv-SE" w:bidi="bo-CN"/>
            </w:rPr>
          </w:rPrChange>
        </w:rPr>
        <w:t>Gude</w:t>
      </w:r>
      <w:proofErr w:type="spellEnd"/>
      <w:r w:rsidRPr="006033D2">
        <w:rPr>
          <w:rFonts w:ascii="Times New Roman" w:hAnsi="Times New Roman" w:cs="Times New Roman"/>
          <w:sz w:val="24"/>
          <w:szCs w:val="24"/>
          <w:lang w:bidi="bo-CN"/>
          <w:rPrChange w:id="2844" w:author="Manner, Niina J" w:date="2019-09-02T14:05:00Z">
            <w:rPr>
              <w:rFonts w:ascii="Times New Roman" w:hAnsi="Times New Roman" w:cs="Times New Roman"/>
              <w:sz w:val="24"/>
              <w:szCs w:val="24"/>
              <w:lang w:val="sv-SE" w:bidi="bo-CN"/>
            </w:rPr>
          </w:rPrChange>
        </w:rPr>
        <w:t xml:space="preserve"> </w:t>
      </w:r>
      <w:r w:rsidRPr="006033D2">
        <w:rPr>
          <w:rFonts w:ascii="Times New Roman" w:hAnsi="Times New Roman" w:cs="Times New Roman"/>
          <w:sz w:val="24"/>
          <w:szCs w:val="24"/>
          <w:lang w:bidi="bo-CN"/>
          <w:rPrChange w:id="2845" w:author="Manner, Niina J" w:date="2019-09-02T14:05:00Z">
            <w:rPr>
              <w:rFonts w:ascii="Times New Roman" w:hAnsi="Times New Roman" w:cs="Times New Roman"/>
              <w:sz w:val="24"/>
              <w:szCs w:val="24"/>
              <w:lang w:val="sv-SE" w:bidi="bo-CN"/>
            </w:rPr>
          </w:rPrChange>
        </w:rPr>
        <w:tab/>
      </w:r>
      <w:r w:rsidRPr="006033D2">
        <w:rPr>
          <w:rFonts w:ascii="Times New Roman" w:hAnsi="Times New Roman" w:cs="Times New Roman"/>
          <w:sz w:val="24"/>
          <w:szCs w:val="24"/>
          <w:lang w:bidi="bo-CN"/>
          <w:rPrChange w:id="2846" w:author="Manner, Niina J" w:date="2019-09-02T14:05:00Z">
            <w:rPr>
              <w:rFonts w:ascii="Times New Roman" w:hAnsi="Times New Roman" w:cs="Times New Roman"/>
              <w:sz w:val="24"/>
              <w:szCs w:val="24"/>
              <w:lang w:val="sv-SE" w:bidi="bo-CN"/>
            </w:rPr>
          </w:rPrChange>
        </w:rPr>
        <w:tab/>
      </w:r>
      <w:r w:rsidRPr="006033D2">
        <w:rPr>
          <w:rFonts w:ascii="Times New Roman" w:hAnsi="Times New Roman" w:cs="Times New Roman"/>
          <w:sz w:val="24"/>
          <w:szCs w:val="24"/>
          <w:lang w:bidi="bo-CN"/>
          <w:rPrChange w:id="2847" w:author="Manner, Niina J" w:date="2019-09-02T14:05:00Z">
            <w:rPr>
              <w:rFonts w:ascii="Times New Roman" w:hAnsi="Times New Roman" w:cs="Times New Roman"/>
              <w:sz w:val="24"/>
              <w:szCs w:val="24"/>
              <w:lang w:val="sv-SE" w:bidi="bo-CN"/>
            </w:rPr>
          </w:rPrChange>
        </w:rPr>
        <w:tab/>
      </w:r>
      <w:proofErr w:type="spellStart"/>
      <w:r w:rsidRPr="006033D2">
        <w:rPr>
          <w:rFonts w:ascii="Times New Roman" w:hAnsi="Times New Roman" w:cs="Times New Roman"/>
          <w:sz w:val="24"/>
          <w:szCs w:val="24"/>
          <w:lang w:bidi="bo-CN"/>
          <w:rPrChange w:id="2848" w:author="Manner, Niina J" w:date="2019-09-02T14:05:00Z">
            <w:rPr>
              <w:rFonts w:ascii="Times New Roman" w:hAnsi="Times New Roman" w:cs="Times New Roman"/>
              <w:sz w:val="24"/>
              <w:szCs w:val="24"/>
              <w:lang w:val="sv-SE" w:bidi="bo-CN"/>
            </w:rPr>
          </w:rPrChange>
        </w:rPr>
        <w:t>gde</w:t>
      </w:r>
      <w:proofErr w:type="spellEnd"/>
      <w:r w:rsidRPr="006033D2">
        <w:rPr>
          <w:rFonts w:ascii="Times New Roman" w:hAnsi="Times New Roman" w:cs="Times New Roman"/>
          <w:sz w:val="24"/>
          <w:szCs w:val="24"/>
          <w:lang w:bidi="bo-CN"/>
          <w:rPrChange w:id="2849" w:author="Manner, Niina J" w:date="2019-09-02T14:05:00Z">
            <w:rPr>
              <w:rFonts w:ascii="Times New Roman" w:hAnsi="Times New Roman" w:cs="Times New Roman"/>
              <w:sz w:val="24"/>
              <w:szCs w:val="24"/>
              <w:lang w:val="sv-SE" w:bidi="bo-CN"/>
            </w:rPr>
          </w:rPrChange>
        </w:rPr>
        <w:t>-NGA</w:t>
      </w:r>
    </w:p>
    <w:p w14:paraId="1718A189" w14:textId="77777777" w:rsidR="0032449B" w:rsidRPr="006033D2" w:rsidRDefault="0032449B" w:rsidP="0032449B">
      <w:pPr>
        <w:pStyle w:val="NoSpacing"/>
        <w:rPr>
          <w:rFonts w:ascii="Times New Roman" w:hAnsi="Times New Roman" w:cs="Times New Roman"/>
          <w:sz w:val="24"/>
          <w:szCs w:val="24"/>
          <w:lang w:bidi="bo-CN"/>
          <w:rPrChange w:id="2850" w:author="Manner, Niina J" w:date="2019-09-02T14:05:00Z">
            <w:rPr>
              <w:rFonts w:ascii="Times New Roman" w:hAnsi="Times New Roman" w:cs="Times New Roman"/>
              <w:sz w:val="24"/>
              <w:szCs w:val="24"/>
              <w:lang w:val="sv-SE" w:bidi="bo-CN"/>
            </w:rPr>
          </w:rPrChange>
        </w:rPr>
      </w:pPr>
      <w:proofErr w:type="spellStart"/>
      <w:r w:rsidRPr="006033D2">
        <w:rPr>
          <w:rFonts w:ascii="Times New Roman" w:hAnsi="Times New Roman" w:cs="Times New Roman"/>
          <w:sz w:val="24"/>
          <w:szCs w:val="24"/>
          <w:rPrChange w:id="2851" w:author="Manner, Niina J" w:date="2019-09-02T14:05:00Z">
            <w:rPr>
              <w:rFonts w:ascii="Times New Roman" w:hAnsi="Times New Roman" w:cs="Times New Roman"/>
              <w:sz w:val="24"/>
              <w:szCs w:val="24"/>
              <w:lang w:val="sv-SE"/>
            </w:rPr>
          </w:rPrChange>
        </w:rPr>
        <w:t>Pévé</w:t>
      </w:r>
      <w:proofErr w:type="spellEnd"/>
      <w:r w:rsidRPr="006033D2">
        <w:rPr>
          <w:rFonts w:ascii="Times New Roman" w:hAnsi="Times New Roman" w:cs="Times New Roman"/>
          <w:sz w:val="24"/>
          <w:szCs w:val="24"/>
          <w:rPrChange w:id="2852" w:author="Manner, Niina J" w:date="2019-09-02T14:05:00Z">
            <w:rPr>
              <w:rFonts w:ascii="Times New Roman" w:hAnsi="Times New Roman" w:cs="Times New Roman"/>
              <w:sz w:val="24"/>
              <w:szCs w:val="24"/>
              <w:lang w:val="sv-SE"/>
            </w:rPr>
          </w:rPrChange>
        </w:rPr>
        <w:t xml:space="preserve">   </w:t>
      </w:r>
      <w:r w:rsidRPr="006033D2">
        <w:rPr>
          <w:rFonts w:ascii="Times New Roman" w:hAnsi="Times New Roman" w:cs="Times New Roman"/>
          <w:sz w:val="24"/>
          <w:szCs w:val="24"/>
          <w:rPrChange w:id="2853" w:author="Manner, Niina J" w:date="2019-09-02T14:05:00Z">
            <w:rPr>
              <w:rFonts w:ascii="Times New Roman" w:hAnsi="Times New Roman" w:cs="Times New Roman"/>
              <w:sz w:val="24"/>
              <w:szCs w:val="24"/>
              <w:lang w:val="sv-SE"/>
            </w:rPr>
          </w:rPrChange>
        </w:rPr>
        <w:tab/>
      </w:r>
      <w:r w:rsidRPr="006033D2">
        <w:rPr>
          <w:rFonts w:ascii="Times New Roman" w:hAnsi="Times New Roman" w:cs="Times New Roman"/>
          <w:sz w:val="24"/>
          <w:szCs w:val="24"/>
          <w:rPrChange w:id="2854" w:author="Manner, Niina J" w:date="2019-09-02T14:05:00Z">
            <w:rPr>
              <w:rFonts w:ascii="Times New Roman" w:hAnsi="Times New Roman" w:cs="Times New Roman"/>
              <w:sz w:val="24"/>
              <w:szCs w:val="24"/>
              <w:lang w:val="sv-SE"/>
            </w:rPr>
          </w:rPrChange>
        </w:rPr>
        <w:tab/>
      </w:r>
      <w:r w:rsidRPr="006033D2">
        <w:rPr>
          <w:rFonts w:ascii="Times New Roman" w:hAnsi="Times New Roman" w:cs="Times New Roman"/>
          <w:sz w:val="24"/>
          <w:szCs w:val="24"/>
          <w:rPrChange w:id="2855" w:author="Manner, Niina J" w:date="2019-09-02T14:05:00Z">
            <w:rPr>
              <w:rFonts w:ascii="Times New Roman" w:hAnsi="Times New Roman" w:cs="Times New Roman"/>
              <w:sz w:val="24"/>
              <w:szCs w:val="24"/>
              <w:lang w:val="sv-SE"/>
            </w:rPr>
          </w:rPrChange>
        </w:rPr>
        <w:tab/>
      </w:r>
      <w:proofErr w:type="spellStart"/>
      <w:r w:rsidRPr="006033D2">
        <w:rPr>
          <w:rFonts w:ascii="Times New Roman" w:hAnsi="Times New Roman" w:cs="Times New Roman"/>
          <w:sz w:val="24"/>
          <w:szCs w:val="24"/>
          <w:rPrChange w:id="2856" w:author="Manner, Niina J" w:date="2019-09-02T14:05:00Z">
            <w:rPr>
              <w:rFonts w:ascii="Times New Roman" w:hAnsi="Times New Roman" w:cs="Times New Roman"/>
              <w:sz w:val="24"/>
              <w:szCs w:val="24"/>
              <w:lang w:val="sv-SE"/>
            </w:rPr>
          </w:rPrChange>
        </w:rPr>
        <w:t>lme</w:t>
      </w:r>
      <w:proofErr w:type="spellEnd"/>
      <w:r w:rsidRPr="006033D2">
        <w:rPr>
          <w:rFonts w:ascii="Times New Roman" w:hAnsi="Times New Roman" w:cs="Times New Roman"/>
          <w:sz w:val="24"/>
          <w:szCs w:val="24"/>
          <w:rPrChange w:id="2857" w:author="Manner, Niina J" w:date="2019-09-02T14:05:00Z">
            <w:rPr>
              <w:rFonts w:ascii="Times New Roman" w:hAnsi="Times New Roman" w:cs="Times New Roman"/>
              <w:sz w:val="24"/>
              <w:szCs w:val="24"/>
              <w:lang w:val="sv-SE"/>
            </w:rPr>
          </w:rPrChange>
        </w:rPr>
        <w:t>-TCD</w:t>
      </w:r>
    </w:p>
    <w:p w14:paraId="26F9C25D" w14:textId="77777777" w:rsidR="0032449B" w:rsidRPr="00FC04C9" w:rsidRDefault="0032449B" w:rsidP="0032449B">
      <w:pPr>
        <w:pStyle w:val="NoSpacing"/>
        <w:rPr>
          <w:rFonts w:ascii="Times New Roman" w:hAnsi="Times New Roman" w:cs="Times New Roman"/>
          <w:sz w:val="24"/>
          <w:szCs w:val="24"/>
          <w:lang w:val="sv-SE"/>
        </w:rPr>
      </w:pPr>
      <w:proofErr w:type="spellStart"/>
      <w:r w:rsidRPr="00FC04C9">
        <w:rPr>
          <w:rFonts w:ascii="Times New Roman" w:hAnsi="Times New Roman" w:cs="Times New Roman"/>
          <w:sz w:val="24"/>
          <w:szCs w:val="24"/>
          <w:lang w:val="sv-SE"/>
        </w:rPr>
        <w:t>Goemai</w:t>
      </w:r>
      <w:proofErr w:type="spellEnd"/>
      <w:r w:rsidRPr="00FC04C9">
        <w:rPr>
          <w:rFonts w:ascii="Times New Roman" w:hAnsi="Times New Roman" w:cs="Times New Roman"/>
          <w:sz w:val="24"/>
          <w:szCs w:val="24"/>
          <w:lang w:val="sv-SE"/>
        </w:rPr>
        <w:t xml:space="preserve"> </w:t>
      </w:r>
      <w:r w:rsidRPr="00FC04C9">
        <w:rPr>
          <w:rFonts w:ascii="Times New Roman" w:hAnsi="Times New Roman" w:cs="Times New Roman"/>
          <w:sz w:val="24"/>
          <w:szCs w:val="24"/>
          <w:lang w:val="sv-SE"/>
        </w:rPr>
        <w:tab/>
      </w:r>
      <w:r w:rsidRPr="00FC04C9">
        <w:rPr>
          <w:rFonts w:ascii="Times New Roman" w:hAnsi="Times New Roman" w:cs="Times New Roman"/>
          <w:sz w:val="24"/>
          <w:szCs w:val="24"/>
          <w:lang w:val="sv-SE"/>
        </w:rPr>
        <w:tab/>
        <w:t>ank-NGA</w:t>
      </w:r>
    </w:p>
    <w:p w14:paraId="56A22919" w14:textId="77777777" w:rsidR="0032449B" w:rsidRPr="00FC04C9" w:rsidRDefault="0032449B" w:rsidP="0032449B">
      <w:pPr>
        <w:pStyle w:val="NoSpacing"/>
        <w:rPr>
          <w:rFonts w:ascii="Times New Roman" w:hAnsi="Times New Roman" w:cs="Times New Roman"/>
          <w:sz w:val="24"/>
          <w:szCs w:val="24"/>
          <w:lang w:val="sv-SE"/>
        </w:rPr>
      </w:pPr>
      <w:proofErr w:type="spellStart"/>
      <w:r w:rsidRPr="00FC04C9">
        <w:rPr>
          <w:rFonts w:ascii="Times New Roman" w:hAnsi="Times New Roman" w:cs="Times New Roman"/>
          <w:sz w:val="24"/>
          <w:szCs w:val="24"/>
          <w:lang w:val="sv-SE"/>
        </w:rPr>
        <w:t>Pero</w:t>
      </w:r>
      <w:proofErr w:type="spellEnd"/>
      <w:r w:rsidRPr="00FC04C9">
        <w:rPr>
          <w:rFonts w:ascii="Times New Roman" w:hAnsi="Times New Roman" w:cs="Times New Roman"/>
          <w:sz w:val="24"/>
          <w:szCs w:val="24"/>
          <w:lang w:val="sv-SE"/>
        </w:rPr>
        <w:tab/>
      </w:r>
      <w:r w:rsidRPr="00FC04C9">
        <w:rPr>
          <w:rFonts w:ascii="Times New Roman" w:hAnsi="Times New Roman" w:cs="Times New Roman"/>
          <w:sz w:val="24"/>
          <w:szCs w:val="24"/>
          <w:lang w:val="sv-SE"/>
        </w:rPr>
        <w:tab/>
      </w:r>
      <w:r w:rsidRPr="00FC04C9">
        <w:rPr>
          <w:rFonts w:ascii="Times New Roman" w:hAnsi="Times New Roman" w:cs="Times New Roman"/>
          <w:sz w:val="24"/>
          <w:szCs w:val="24"/>
          <w:lang w:val="sv-SE"/>
        </w:rPr>
        <w:tab/>
        <w:t>pip-NGA</w:t>
      </w:r>
    </w:p>
    <w:p w14:paraId="260F9095" w14:textId="77777777" w:rsidR="0032449B" w:rsidRPr="00FC04C9" w:rsidRDefault="0032449B" w:rsidP="0032449B">
      <w:pPr>
        <w:pStyle w:val="NoSpacing"/>
        <w:rPr>
          <w:rFonts w:ascii="Times New Roman" w:hAnsi="Times New Roman" w:cs="Times New Roman"/>
          <w:sz w:val="24"/>
          <w:szCs w:val="24"/>
          <w:lang w:val="sv-SE"/>
        </w:rPr>
      </w:pPr>
      <w:proofErr w:type="spellStart"/>
      <w:r w:rsidRPr="00FC04C9">
        <w:rPr>
          <w:rFonts w:ascii="Times New Roman" w:hAnsi="Times New Roman" w:cs="Times New Roman"/>
          <w:sz w:val="24"/>
          <w:szCs w:val="24"/>
          <w:lang w:val="sv-SE"/>
        </w:rPr>
        <w:t>Daba</w:t>
      </w:r>
      <w:proofErr w:type="spellEnd"/>
      <w:r w:rsidRPr="00FC04C9">
        <w:rPr>
          <w:rFonts w:ascii="Times New Roman" w:hAnsi="Times New Roman" w:cs="Times New Roman"/>
          <w:sz w:val="24"/>
          <w:szCs w:val="24"/>
          <w:lang w:val="sv-SE"/>
        </w:rPr>
        <w:tab/>
      </w:r>
      <w:r w:rsidRPr="00FC04C9">
        <w:rPr>
          <w:rFonts w:ascii="Times New Roman" w:hAnsi="Times New Roman" w:cs="Times New Roman"/>
          <w:sz w:val="24"/>
          <w:szCs w:val="24"/>
          <w:lang w:val="sv-SE"/>
        </w:rPr>
        <w:tab/>
      </w:r>
      <w:r w:rsidRPr="00FC04C9">
        <w:rPr>
          <w:rFonts w:ascii="Times New Roman" w:hAnsi="Times New Roman" w:cs="Times New Roman"/>
          <w:sz w:val="24"/>
          <w:szCs w:val="24"/>
          <w:lang w:val="sv-SE"/>
        </w:rPr>
        <w:tab/>
      </w:r>
      <w:proofErr w:type="spellStart"/>
      <w:r w:rsidRPr="00FC04C9">
        <w:rPr>
          <w:rFonts w:ascii="Times New Roman" w:hAnsi="Times New Roman" w:cs="Times New Roman"/>
          <w:sz w:val="24"/>
          <w:szCs w:val="24"/>
          <w:lang w:val="sv-SE"/>
        </w:rPr>
        <w:t>dbq</w:t>
      </w:r>
      <w:proofErr w:type="spellEnd"/>
      <w:r w:rsidRPr="00FC04C9">
        <w:rPr>
          <w:rFonts w:ascii="Times New Roman" w:hAnsi="Times New Roman" w:cs="Times New Roman"/>
          <w:sz w:val="24"/>
          <w:szCs w:val="24"/>
          <w:lang w:val="sv-SE"/>
        </w:rPr>
        <w:t>-CMR</w:t>
      </w:r>
    </w:p>
    <w:p w14:paraId="3E2A5834" w14:textId="77777777" w:rsidR="0032449B" w:rsidRPr="00FC04C9" w:rsidRDefault="0032449B" w:rsidP="0032449B">
      <w:pPr>
        <w:pStyle w:val="NoSpacing"/>
        <w:rPr>
          <w:rFonts w:ascii="Times New Roman" w:hAnsi="Times New Roman" w:cs="Times New Roman"/>
          <w:sz w:val="24"/>
          <w:szCs w:val="24"/>
          <w:lang w:val="sv-SE"/>
        </w:rPr>
      </w:pPr>
      <w:proofErr w:type="spellStart"/>
      <w:r w:rsidRPr="00FC04C9">
        <w:rPr>
          <w:rFonts w:ascii="Times New Roman" w:hAnsi="Times New Roman" w:cs="Times New Roman"/>
          <w:sz w:val="24"/>
          <w:szCs w:val="24"/>
          <w:lang w:val="sv-SE"/>
        </w:rPr>
        <w:t>Kanakuru</w:t>
      </w:r>
      <w:proofErr w:type="spellEnd"/>
      <w:r w:rsidRPr="00FC04C9">
        <w:rPr>
          <w:rFonts w:ascii="Times New Roman" w:hAnsi="Times New Roman" w:cs="Times New Roman"/>
          <w:sz w:val="24"/>
          <w:szCs w:val="24"/>
          <w:lang w:val="sv-SE"/>
        </w:rPr>
        <w:tab/>
      </w:r>
      <w:r w:rsidRPr="00FC04C9">
        <w:rPr>
          <w:rFonts w:ascii="Times New Roman" w:hAnsi="Times New Roman" w:cs="Times New Roman"/>
          <w:sz w:val="24"/>
          <w:szCs w:val="24"/>
          <w:lang w:val="sv-SE"/>
        </w:rPr>
        <w:tab/>
      </w:r>
      <w:proofErr w:type="spellStart"/>
      <w:r w:rsidRPr="00FC04C9">
        <w:rPr>
          <w:rFonts w:ascii="Times New Roman" w:hAnsi="Times New Roman" w:cs="Times New Roman"/>
          <w:sz w:val="24"/>
          <w:szCs w:val="24"/>
          <w:lang w:val="sv-SE"/>
        </w:rPr>
        <w:t>kna</w:t>
      </w:r>
      <w:proofErr w:type="spellEnd"/>
      <w:r w:rsidRPr="00FC04C9">
        <w:rPr>
          <w:rFonts w:ascii="Times New Roman" w:hAnsi="Times New Roman" w:cs="Times New Roman"/>
          <w:sz w:val="24"/>
          <w:szCs w:val="24"/>
          <w:lang w:val="sv-SE"/>
        </w:rPr>
        <w:t>-NGA</w:t>
      </w:r>
    </w:p>
    <w:p w14:paraId="7986A5F1" w14:textId="77777777" w:rsidR="0032449B" w:rsidRPr="00FC04C9" w:rsidRDefault="0032449B" w:rsidP="0032449B">
      <w:pPr>
        <w:pStyle w:val="NoSpacing"/>
        <w:rPr>
          <w:rFonts w:ascii="Times New Roman" w:hAnsi="Times New Roman" w:cs="Times New Roman"/>
          <w:sz w:val="24"/>
          <w:szCs w:val="24"/>
          <w:lang w:val="sv-SE"/>
        </w:rPr>
      </w:pPr>
      <w:proofErr w:type="spellStart"/>
      <w:r w:rsidRPr="00FC04C9">
        <w:rPr>
          <w:rFonts w:ascii="Times New Roman" w:hAnsi="Times New Roman" w:cs="Times New Roman"/>
          <w:sz w:val="24"/>
          <w:szCs w:val="24"/>
          <w:lang w:val="sv-SE"/>
        </w:rPr>
        <w:t>Zoɗi</w:t>
      </w:r>
      <w:proofErr w:type="spellEnd"/>
      <w:r w:rsidRPr="00FC04C9">
        <w:rPr>
          <w:rFonts w:ascii="Times New Roman" w:hAnsi="Times New Roman" w:cs="Times New Roman"/>
          <w:sz w:val="24"/>
          <w:szCs w:val="24"/>
          <w:lang w:val="sv-SE"/>
        </w:rPr>
        <w:tab/>
      </w:r>
      <w:r w:rsidRPr="00FC04C9">
        <w:rPr>
          <w:rFonts w:ascii="Times New Roman" w:hAnsi="Times New Roman" w:cs="Times New Roman"/>
          <w:sz w:val="24"/>
          <w:szCs w:val="24"/>
          <w:lang w:val="sv-SE"/>
        </w:rPr>
        <w:tab/>
      </w:r>
      <w:r w:rsidRPr="00FC04C9">
        <w:rPr>
          <w:rFonts w:ascii="Times New Roman" w:hAnsi="Times New Roman" w:cs="Times New Roman"/>
          <w:sz w:val="24"/>
          <w:szCs w:val="24"/>
          <w:lang w:val="sv-SE"/>
        </w:rPr>
        <w:tab/>
      </w:r>
      <w:proofErr w:type="spellStart"/>
      <w:r w:rsidRPr="00FC04C9">
        <w:rPr>
          <w:rFonts w:ascii="Times New Roman" w:hAnsi="Times New Roman" w:cs="Times New Roman"/>
          <w:sz w:val="24"/>
          <w:szCs w:val="24"/>
          <w:lang w:val="sv-SE"/>
        </w:rPr>
        <w:t>dot</w:t>
      </w:r>
      <w:proofErr w:type="spellEnd"/>
      <w:r w:rsidRPr="00FC04C9">
        <w:rPr>
          <w:rFonts w:ascii="Times New Roman" w:hAnsi="Times New Roman" w:cs="Times New Roman"/>
          <w:sz w:val="24"/>
          <w:szCs w:val="24"/>
          <w:lang w:val="sv-SE"/>
        </w:rPr>
        <w:t>-NGA</w:t>
      </w:r>
    </w:p>
    <w:p w14:paraId="3D9913B3" w14:textId="77777777" w:rsidR="0032449B" w:rsidRPr="006033D2" w:rsidRDefault="0032449B" w:rsidP="0032449B">
      <w:pPr>
        <w:pStyle w:val="NoSpacing"/>
        <w:rPr>
          <w:rFonts w:ascii="Times New Roman" w:hAnsi="Times New Roman" w:cs="Times New Roman"/>
          <w:sz w:val="24"/>
          <w:szCs w:val="24"/>
          <w:lang w:val="sv-SE"/>
          <w:rPrChange w:id="2858" w:author="Manner, Niina J" w:date="2019-09-02T14:05:00Z">
            <w:rPr>
              <w:rFonts w:ascii="Times New Roman" w:hAnsi="Times New Roman" w:cs="Times New Roman"/>
              <w:sz w:val="24"/>
              <w:szCs w:val="24"/>
            </w:rPr>
          </w:rPrChange>
        </w:rPr>
      </w:pPr>
      <w:r w:rsidRPr="006033D2">
        <w:rPr>
          <w:rFonts w:ascii="Times New Roman" w:hAnsi="Times New Roman" w:cs="Times New Roman"/>
          <w:sz w:val="24"/>
          <w:szCs w:val="24"/>
          <w:lang w:val="sv-SE"/>
          <w:rPrChange w:id="2859" w:author="Manner, Niina J" w:date="2019-09-02T14:05:00Z">
            <w:rPr>
              <w:rFonts w:ascii="Times New Roman" w:hAnsi="Times New Roman" w:cs="Times New Roman"/>
              <w:sz w:val="24"/>
              <w:szCs w:val="24"/>
            </w:rPr>
          </w:rPrChange>
        </w:rPr>
        <w:t>Bara</w:t>
      </w:r>
      <w:r w:rsidRPr="00757FDE">
        <w:rPr>
          <w:rFonts w:ascii="Times New Roman" w:hAnsi="Times New Roman" w:cs="Times New Roman"/>
          <w:sz w:val="24"/>
          <w:szCs w:val="24"/>
        </w:rPr>
        <w:t>ї</w:t>
      </w:r>
      <w:r w:rsidRPr="006033D2">
        <w:rPr>
          <w:rFonts w:ascii="Times New Roman" w:hAnsi="Times New Roman" w:cs="Times New Roman"/>
          <w:sz w:val="24"/>
          <w:szCs w:val="24"/>
          <w:lang w:val="sv-SE"/>
          <w:rPrChange w:id="2860" w:author="Manner, Niina J" w:date="2019-09-02T14:05:00Z">
            <w:rPr>
              <w:rFonts w:ascii="Times New Roman" w:hAnsi="Times New Roman" w:cs="Times New Roman"/>
              <w:sz w:val="24"/>
              <w:szCs w:val="24"/>
            </w:rPr>
          </w:rPrChange>
        </w:rPr>
        <w:t>n</w:t>
      </w:r>
      <w:r w:rsidRPr="006033D2">
        <w:rPr>
          <w:rFonts w:ascii="Times New Roman" w:hAnsi="Times New Roman" w:cs="Times New Roman"/>
          <w:sz w:val="24"/>
          <w:szCs w:val="24"/>
          <w:lang w:val="sv-SE"/>
          <w:rPrChange w:id="2861" w:author="Manner, Niina J" w:date="2019-09-02T14:05:00Z">
            <w:rPr>
              <w:rFonts w:ascii="Times New Roman" w:hAnsi="Times New Roman" w:cs="Times New Roman"/>
              <w:sz w:val="24"/>
              <w:szCs w:val="24"/>
            </w:rPr>
          </w:rPrChange>
        </w:rPr>
        <w:tab/>
      </w:r>
      <w:r w:rsidRPr="006033D2">
        <w:rPr>
          <w:rFonts w:ascii="Times New Roman" w:hAnsi="Times New Roman" w:cs="Times New Roman"/>
          <w:sz w:val="24"/>
          <w:szCs w:val="24"/>
          <w:lang w:val="sv-SE"/>
          <w:rPrChange w:id="2862" w:author="Manner, Niina J" w:date="2019-09-02T14:05:00Z">
            <w:rPr>
              <w:rFonts w:ascii="Times New Roman" w:hAnsi="Times New Roman" w:cs="Times New Roman"/>
              <w:sz w:val="24"/>
              <w:szCs w:val="24"/>
            </w:rPr>
          </w:rPrChange>
        </w:rPr>
        <w:tab/>
      </w:r>
      <w:r w:rsidRPr="006033D2">
        <w:rPr>
          <w:rFonts w:ascii="Times New Roman" w:hAnsi="Times New Roman" w:cs="Times New Roman"/>
          <w:sz w:val="24"/>
          <w:szCs w:val="24"/>
          <w:lang w:val="sv-SE"/>
          <w:rPrChange w:id="2863" w:author="Manner, Niina J" w:date="2019-09-02T14:05:00Z">
            <w:rPr>
              <w:rFonts w:ascii="Times New Roman" w:hAnsi="Times New Roman" w:cs="Times New Roman"/>
              <w:sz w:val="24"/>
              <w:szCs w:val="24"/>
            </w:rPr>
          </w:rPrChange>
        </w:rPr>
        <w:tab/>
      </w:r>
      <w:proofErr w:type="spellStart"/>
      <w:r w:rsidRPr="006033D2">
        <w:rPr>
          <w:rFonts w:ascii="Times New Roman" w:hAnsi="Times New Roman" w:cs="Times New Roman"/>
          <w:sz w:val="24"/>
          <w:szCs w:val="24"/>
          <w:lang w:val="sv-SE"/>
          <w:rPrChange w:id="2864" w:author="Manner, Niina J" w:date="2019-09-02T14:05:00Z">
            <w:rPr>
              <w:rFonts w:ascii="Times New Roman" w:hAnsi="Times New Roman" w:cs="Times New Roman"/>
              <w:sz w:val="24"/>
              <w:szCs w:val="24"/>
            </w:rPr>
          </w:rPrChange>
        </w:rPr>
        <w:t>bva</w:t>
      </w:r>
      <w:proofErr w:type="spellEnd"/>
      <w:r w:rsidRPr="006033D2">
        <w:rPr>
          <w:rFonts w:ascii="Times New Roman" w:hAnsi="Times New Roman" w:cs="Times New Roman"/>
          <w:sz w:val="24"/>
          <w:szCs w:val="24"/>
          <w:lang w:val="sv-SE"/>
          <w:rPrChange w:id="2865" w:author="Manner, Niina J" w:date="2019-09-02T14:05:00Z">
            <w:rPr>
              <w:rFonts w:ascii="Times New Roman" w:hAnsi="Times New Roman" w:cs="Times New Roman"/>
              <w:sz w:val="24"/>
              <w:szCs w:val="24"/>
            </w:rPr>
          </w:rPrChange>
        </w:rPr>
        <w:t>-TCD</w:t>
      </w:r>
    </w:p>
    <w:p w14:paraId="34958B53" w14:textId="77777777" w:rsidR="0032449B" w:rsidRPr="006033D2" w:rsidRDefault="0032449B" w:rsidP="001347A2">
      <w:pPr>
        <w:pStyle w:val="NoSpacing"/>
        <w:spacing w:line="480" w:lineRule="auto"/>
        <w:rPr>
          <w:rFonts w:ascii="Times New Roman" w:hAnsi="Times New Roman" w:cs="Times New Roman"/>
          <w:sz w:val="24"/>
          <w:szCs w:val="24"/>
          <w:lang w:val="sv-SE"/>
          <w:rPrChange w:id="2866" w:author="Manner, Niina J" w:date="2019-09-02T14:05:00Z">
            <w:rPr>
              <w:rFonts w:ascii="Times New Roman" w:hAnsi="Times New Roman" w:cs="Times New Roman"/>
              <w:sz w:val="24"/>
              <w:szCs w:val="24"/>
            </w:rPr>
          </w:rPrChange>
        </w:rPr>
      </w:pPr>
    </w:p>
    <w:p w14:paraId="680ECC10" w14:textId="77777777" w:rsidR="0032449B" w:rsidRPr="006033D2" w:rsidRDefault="0032449B" w:rsidP="0032449B">
      <w:pPr>
        <w:pStyle w:val="NoSpacing"/>
        <w:spacing w:line="480" w:lineRule="auto"/>
        <w:jc w:val="center"/>
        <w:rPr>
          <w:rFonts w:ascii="Times New Roman" w:hAnsi="Times New Roman" w:cs="Times New Roman"/>
          <w:b/>
          <w:bCs/>
          <w:lang w:val="sv-SE"/>
          <w:rPrChange w:id="2867" w:author="Manner, Niina J" w:date="2019-09-02T14:05:00Z">
            <w:rPr>
              <w:rFonts w:ascii="Times New Roman" w:hAnsi="Times New Roman" w:cs="Times New Roman"/>
              <w:b/>
              <w:bCs/>
            </w:rPr>
          </w:rPrChange>
        </w:rPr>
      </w:pPr>
    </w:p>
    <w:p w14:paraId="1AB764A5" w14:textId="77777777" w:rsidR="0032449B" w:rsidRPr="006033D2" w:rsidRDefault="0032449B" w:rsidP="0032449B">
      <w:pPr>
        <w:pStyle w:val="NoSpacing"/>
        <w:spacing w:line="480" w:lineRule="auto"/>
        <w:jc w:val="center"/>
        <w:rPr>
          <w:rFonts w:ascii="Times New Roman" w:hAnsi="Times New Roman" w:cs="Times New Roman"/>
          <w:b/>
          <w:bCs/>
          <w:lang w:val="sv-SE"/>
          <w:rPrChange w:id="2868" w:author="Manner, Niina J" w:date="2019-09-02T14:05:00Z">
            <w:rPr>
              <w:rFonts w:ascii="Times New Roman" w:hAnsi="Times New Roman" w:cs="Times New Roman"/>
              <w:b/>
              <w:bCs/>
            </w:rPr>
          </w:rPrChange>
        </w:rPr>
      </w:pPr>
    </w:p>
    <w:p w14:paraId="089CD7D3" w14:textId="77777777" w:rsidR="0032449B" w:rsidRPr="006033D2" w:rsidRDefault="0032449B" w:rsidP="0032449B">
      <w:pPr>
        <w:pStyle w:val="NoSpacing"/>
        <w:spacing w:line="480" w:lineRule="auto"/>
        <w:jc w:val="center"/>
        <w:rPr>
          <w:rFonts w:ascii="Times New Roman" w:hAnsi="Times New Roman" w:cs="Times New Roman"/>
          <w:b/>
          <w:bCs/>
          <w:lang w:val="sv-SE"/>
          <w:rPrChange w:id="2869" w:author="Manner, Niina J" w:date="2019-09-02T14:05:00Z">
            <w:rPr>
              <w:rFonts w:ascii="Times New Roman" w:hAnsi="Times New Roman" w:cs="Times New Roman"/>
              <w:b/>
              <w:bCs/>
            </w:rPr>
          </w:rPrChange>
        </w:rPr>
      </w:pPr>
    </w:p>
    <w:p w14:paraId="041070E1" w14:textId="77777777" w:rsidR="0032449B" w:rsidRPr="006033D2" w:rsidRDefault="003B0BBB" w:rsidP="003B0BBB">
      <w:pPr>
        <w:pStyle w:val="NoSpacing"/>
        <w:tabs>
          <w:tab w:val="left" w:pos="7785"/>
        </w:tabs>
        <w:spacing w:line="480" w:lineRule="auto"/>
        <w:rPr>
          <w:rFonts w:ascii="Times New Roman" w:hAnsi="Times New Roman" w:cs="Times New Roman"/>
          <w:b/>
          <w:bCs/>
          <w:lang w:val="sv-SE"/>
          <w:rPrChange w:id="2870" w:author="Manner, Niina J" w:date="2019-09-02T14:05:00Z">
            <w:rPr>
              <w:rFonts w:ascii="Times New Roman" w:hAnsi="Times New Roman" w:cs="Times New Roman"/>
              <w:b/>
              <w:bCs/>
            </w:rPr>
          </w:rPrChange>
        </w:rPr>
      </w:pPr>
      <w:r w:rsidRPr="006033D2">
        <w:rPr>
          <w:rFonts w:ascii="Times New Roman" w:hAnsi="Times New Roman" w:cs="Times New Roman"/>
          <w:b/>
          <w:bCs/>
          <w:lang w:val="sv-SE"/>
          <w:rPrChange w:id="2871" w:author="Manner, Niina J" w:date="2019-09-02T14:05:00Z">
            <w:rPr>
              <w:rFonts w:ascii="Times New Roman" w:hAnsi="Times New Roman" w:cs="Times New Roman"/>
              <w:b/>
              <w:bCs/>
            </w:rPr>
          </w:rPrChange>
        </w:rPr>
        <w:tab/>
      </w:r>
    </w:p>
    <w:p w14:paraId="05C71633" w14:textId="77777777" w:rsidR="0032449B" w:rsidRPr="006033D2" w:rsidRDefault="0032449B" w:rsidP="0032449B">
      <w:pPr>
        <w:pStyle w:val="NoSpacing"/>
        <w:spacing w:line="480" w:lineRule="auto"/>
        <w:jc w:val="center"/>
        <w:rPr>
          <w:rFonts w:ascii="Times New Roman" w:hAnsi="Times New Roman" w:cs="Times New Roman"/>
          <w:b/>
          <w:bCs/>
          <w:lang w:val="sv-SE"/>
          <w:rPrChange w:id="2872" w:author="Manner, Niina J" w:date="2019-09-02T14:05:00Z">
            <w:rPr>
              <w:rFonts w:ascii="Times New Roman" w:hAnsi="Times New Roman" w:cs="Times New Roman"/>
              <w:b/>
              <w:bCs/>
            </w:rPr>
          </w:rPrChange>
        </w:rPr>
      </w:pPr>
    </w:p>
    <w:p w14:paraId="41AB4751" w14:textId="77777777" w:rsidR="0032449B" w:rsidRPr="006033D2" w:rsidRDefault="0032449B" w:rsidP="0032449B">
      <w:pPr>
        <w:pStyle w:val="NoSpacing"/>
        <w:spacing w:line="480" w:lineRule="auto"/>
        <w:jc w:val="center"/>
        <w:rPr>
          <w:rFonts w:ascii="Times New Roman" w:hAnsi="Times New Roman" w:cs="Times New Roman"/>
          <w:b/>
          <w:bCs/>
          <w:lang w:val="sv-SE"/>
          <w:rPrChange w:id="2873" w:author="Manner, Niina J" w:date="2019-09-02T14:05:00Z">
            <w:rPr>
              <w:rFonts w:ascii="Times New Roman" w:hAnsi="Times New Roman" w:cs="Times New Roman"/>
              <w:b/>
              <w:bCs/>
            </w:rPr>
          </w:rPrChange>
        </w:rPr>
      </w:pPr>
    </w:p>
    <w:p w14:paraId="62DBCF62" w14:textId="77777777" w:rsidR="00757FDE" w:rsidRPr="006033D2" w:rsidRDefault="00757FDE" w:rsidP="00674A26">
      <w:pPr>
        <w:pStyle w:val="NoSpacing"/>
        <w:rPr>
          <w:rFonts w:ascii="Times New Roman" w:hAnsi="Times New Roman" w:cs="Times New Roman"/>
          <w:sz w:val="24"/>
          <w:szCs w:val="24"/>
          <w:lang w:val="sv-SE"/>
          <w:rPrChange w:id="2874" w:author="Manner, Niina J" w:date="2019-09-02T14:05:00Z">
            <w:rPr>
              <w:rFonts w:ascii="Times New Roman" w:hAnsi="Times New Roman" w:cs="Times New Roman"/>
              <w:sz w:val="24"/>
              <w:szCs w:val="24"/>
            </w:rPr>
          </w:rPrChange>
        </w:rPr>
        <w:sectPr w:rsidR="00757FDE" w:rsidRPr="006033D2" w:rsidSect="0032449B">
          <w:headerReference w:type="even" r:id="rId10"/>
          <w:headerReference w:type="default" r:id="rId11"/>
          <w:footerReference w:type="first" r:id="rId12"/>
          <w:type w:val="continuous"/>
          <w:pgSz w:w="11907" w:h="16839" w:code="9"/>
          <w:pgMar w:top="965" w:right="965" w:bottom="1022" w:left="1699" w:header="720" w:footer="720" w:gutter="0"/>
          <w:cols w:space="720"/>
          <w:titlePg/>
          <w:docGrid w:linePitch="360"/>
        </w:sectPr>
      </w:pPr>
    </w:p>
    <w:p w14:paraId="25AFBE17" w14:textId="77777777" w:rsidR="0032449B" w:rsidRPr="0032449B" w:rsidRDefault="0032449B" w:rsidP="00E54017">
      <w:pPr>
        <w:pStyle w:val="NoSpacing"/>
        <w:jc w:val="center"/>
        <w:rPr>
          <w:rFonts w:ascii="Times New Roman" w:hAnsi="Times New Roman" w:cs="Times New Roman"/>
          <w:b/>
          <w:bCs/>
        </w:rPr>
      </w:pPr>
      <w:r w:rsidRPr="0032449B">
        <w:rPr>
          <w:rFonts w:ascii="Times New Roman" w:hAnsi="Times New Roman" w:cs="Times New Roman"/>
          <w:b/>
          <w:bCs/>
        </w:rPr>
        <w:t>ABBREVIATIONS</w:t>
      </w:r>
    </w:p>
    <w:p w14:paraId="621C49E0" w14:textId="77777777" w:rsidR="0032449B" w:rsidRDefault="0032449B" w:rsidP="00674A26">
      <w:pPr>
        <w:pStyle w:val="NoSpacing"/>
        <w:rPr>
          <w:rFonts w:ascii="Times New Roman" w:hAnsi="Times New Roman" w:cs="Times New Roman"/>
        </w:rPr>
      </w:pPr>
    </w:p>
    <w:p w14:paraId="724B0830" w14:textId="77777777" w:rsidR="0032449B" w:rsidRDefault="0032449B" w:rsidP="00674A26">
      <w:pPr>
        <w:pStyle w:val="NoSpacing"/>
        <w:rPr>
          <w:rFonts w:ascii="Times New Roman" w:hAnsi="Times New Roman" w:cs="Times New Roman"/>
        </w:rPr>
        <w:sectPr w:rsidR="0032449B" w:rsidSect="0032449B">
          <w:pgSz w:w="12240" w:h="15840"/>
          <w:pgMar w:top="965" w:right="965" w:bottom="1022" w:left="1699" w:header="720" w:footer="720" w:gutter="0"/>
          <w:cols w:space="720"/>
          <w:docGrid w:linePitch="360"/>
        </w:sectPr>
      </w:pPr>
    </w:p>
    <w:p w14:paraId="43861645" w14:textId="77777777" w:rsidR="00970F5F" w:rsidRDefault="00970F5F" w:rsidP="00674A26">
      <w:pPr>
        <w:pStyle w:val="NoSpacing"/>
        <w:rPr>
          <w:rFonts w:ascii="Times New Roman" w:hAnsi="Times New Roman" w:cs="Times New Roman"/>
          <w:sz w:val="24"/>
          <w:szCs w:val="24"/>
        </w:rPr>
      </w:pPr>
      <w:r w:rsidRPr="002245D3">
        <w:rPr>
          <w:rFonts w:ascii="Times New Roman" w:hAnsi="Times New Roman" w:cs="Times New Roman"/>
        </w:rPr>
        <w:t>1</w:t>
      </w:r>
      <w:r>
        <w:rPr>
          <w:rFonts w:ascii="Times New Roman" w:hAnsi="Times New Roman" w:cs="Times New Roman"/>
          <w:sz w:val="24"/>
          <w:szCs w:val="24"/>
        </w:rPr>
        <w:tab/>
      </w:r>
      <w:r>
        <w:rPr>
          <w:rFonts w:ascii="Times New Roman" w:hAnsi="Times New Roman" w:cs="Times New Roman"/>
          <w:sz w:val="24"/>
          <w:szCs w:val="24"/>
        </w:rPr>
        <w:tab/>
        <w:t>First person</w:t>
      </w:r>
    </w:p>
    <w:p w14:paraId="0A112039" w14:textId="77777777" w:rsidR="00970F5F" w:rsidRDefault="00970F5F" w:rsidP="00674A26">
      <w:pPr>
        <w:pStyle w:val="NoSpacing"/>
        <w:rPr>
          <w:rFonts w:ascii="Times New Roman" w:hAnsi="Times New Roman" w:cs="Times New Roman"/>
          <w:sz w:val="24"/>
          <w:szCs w:val="24"/>
        </w:rPr>
      </w:pPr>
      <w:r w:rsidRPr="002245D3">
        <w:rPr>
          <w:rFonts w:ascii="Times New Roman" w:hAnsi="Times New Roman" w:cs="Times New Roman"/>
        </w:rPr>
        <w:t>2</w:t>
      </w:r>
      <w:r>
        <w:rPr>
          <w:rFonts w:ascii="Times New Roman" w:hAnsi="Times New Roman" w:cs="Times New Roman"/>
          <w:sz w:val="24"/>
          <w:szCs w:val="24"/>
        </w:rPr>
        <w:tab/>
      </w:r>
      <w:r>
        <w:rPr>
          <w:rFonts w:ascii="Times New Roman" w:hAnsi="Times New Roman" w:cs="Times New Roman"/>
          <w:sz w:val="24"/>
          <w:szCs w:val="24"/>
        </w:rPr>
        <w:tab/>
        <w:t>Second person</w:t>
      </w:r>
    </w:p>
    <w:p w14:paraId="4E0DE54D" w14:textId="77777777" w:rsidR="00970F5F" w:rsidRDefault="00970F5F" w:rsidP="00674A26">
      <w:pPr>
        <w:pStyle w:val="NoSpacing"/>
        <w:rPr>
          <w:rFonts w:ascii="Times New Roman" w:hAnsi="Times New Roman" w:cs="Times New Roman"/>
          <w:sz w:val="24"/>
          <w:szCs w:val="24"/>
        </w:rPr>
      </w:pPr>
      <w:r w:rsidRPr="002245D3">
        <w:rPr>
          <w:rFonts w:ascii="Times New Roman" w:hAnsi="Times New Roman" w:cs="Times New Roman"/>
        </w:rPr>
        <w:t>3</w:t>
      </w:r>
      <w:r>
        <w:rPr>
          <w:rFonts w:ascii="Times New Roman" w:hAnsi="Times New Roman" w:cs="Times New Roman"/>
          <w:sz w:val="24"/>
          <w:szCs w:val="24"/>
        </w:rPr>
        <w:tab/>
      </w:r>
      <w:r>
        <w:rPr>
          <w:rFonts w:ascii="Times New Roman" w:hAnsi="Times New Roman" w:cs="Times New Roman"/>
          <w:sz w:val="24"/>
          <w:szCs w:val="24"/>
        </w:rPr>
        <w:tab/>
        <w:t>Third person</w:t>
      </w:r>
    </w:p>
    <w:p w14:paraId="06229677" w14:textId="77777777" w:rsidR="00970F5F" w:rsidRPr="00810001" w:rsidRDefault="00970F5F" w:rsidP="00674A26">
      <w:pPr>
        <w:pStyle w:val="NoSpacing"/>
        <w:rPr>
          <w:rFonts w:ascii="Times New Roman" w:hAnsi="Times New Roman" w:cs="Times New Roman"/>
          <w:sz w:val="24"/>
          <w:szCs w:val="24"/>
        </w:rPr>
      </w:pPr>
      <w:r w:rsidRPr="002245D3">
        <w:rPr>
          <w:rFonts w:ascii="Times New Roman" w:hAnsi="Times New Roman" w:cs="Times New Roman"/>
        </w:rPr>
        <w:t>ABSTR</w:t>
      </w:r>
      <w:r w:rsidRPr="00810001">
        <w:rPr>
          <w:rFonts w:ascii="Times New Roman" w:hAnsi="Times New Roman" w:cs="Times New Roman"/>
          <w:sz w:val="24"/>
          <w:szCs w:val="24"/>
        </w:rPr>
        <w:tab/>
      </w:r>
      <w:r w:rsidR="002245D3">
        <w:rPr>
          <w:rFonts w:ascii="Times New Roman" w:hAnsi="Times New Roman" w:cs="Times New Roman"/>
          <w:sz w:val="24"/>
          <w:szCs w:val="24"/>
        </w:rPr>
        <w:tab/>
      </w:r>
      <w:r w:rsidRPr="00810001">
        <w:rPr>
          <w:rFonts w:ascii="Times New Roman" w:hAnsi="Times New Roman" w:cs="Times New Roman"/>
          <w:sz w:val="24"/>
          <w:szCs w:val="24"/>
        </w:rPr>
        <w:t>Abstract</w:t>
      </w:r>
    </w:p>
    <w:p w14:paraId="77F2FE63" w14:textId="77777777" w:rsidR="00970F5F" w:rsidRPr="00810001" w:rsidRDefault="00970F5F" w:rsidP="00674A26">
      <w:pPr>
        <w:pStyle w:val="NoSpacing"/>
        <w:rPr>
          <w:rFonts w:ascii="Times New Roman" w:hAnsi="Times New Roman" w:cs="Times New Roman"/>
          <w:sz w:val="24"/>
          <w:szCs w:val="24"/>
        </w:rPr>
      </w:pPr>
      <w:r w:rsidRPr="002245D3">
        <w:rPr>
          <w:rFonts w:ascii="Times New Roman" w:hAnsi="Times New Roman" w:cs="Times New Roman"/>
        </w:rPr>
        <w:t>ACC</w:t>
      </w:r>
      <w:r w:rsidRPr="00810001">
        <w:rPr>
          <w:rFonts w:ascii="Times New Roman" w:hAnsi="Times New Roman" w:cs="Times New Roman"/>
          <w:sz w:val="24"/>
          <w:szCs w:val="24"/>
        </w:rPr>
        <w:tab/>
      </w:r>
      <w:r>
        <w:rPr>
          <w:rFonts w:ascii="Times New Roman" w:hAnsi="Times New Roman" w:cs="Times New Roman"/>
          <w:sz w:val="24"/>
          <w:szCs w:val="24"/>
        </w:rPr>
        <w:tab/>
      </w:r>
      <w:r w:rsidRPr="00810001">
        <w:rPr>
          <w:rFonts w:ascii="Times New Roman" w:hAnsi="Times New Roman" w:cs="Times New Roman"/>
          <w:sz w:val="24"/>
          <w:szCs w:val="24"/>
        </w:rPr>
        <w:t>Accomplishment</w:t>
      </w:r>
    </w:p>
    <w:p w14:paraId="40160DC8" w14:textId="77777777" w:rsidR="00970F5F" w:rsidRPr="00810001" w:rsidRDefault="00970F5F" w:rsidP="00674A26">
      <w:pPr>
        <w:pStyle w:val="NoSpacing"/>
        <w:rPr>
          <w:rFonts w:ascii="Times New Roman" w:hAnsi="Times New Roman" w:cs="Times New Roman"/>
          <w:sz w:val="24"/>
          <w:szCs w:val="24"/>
        </w:rPr>
      </w:pPr>
      <w:r w:rsidRPr="002245D3">
        <w:rPr>
          <w:rFonts w:ascii="Times New Roman" w:hAnsi="Times New Roman" w:cs="Times New Roman"/>
        </w:rPr>
        <w:t xml:space="preserve">ASSC </w:t>
      </w:r>
      <w:r w:rsidRPr="00810001">
        <w:rPr>
          <w:rFonts w:ascii="Times New Roman" w:hAnsi="Times New Roman" w:cs="Times New Roman"/>
          <w:sz w:val="24"/>
          <w:szCs w:val="24"/>
        </w:rPr>
        <w:t xml:space="preserve"> </w:t>
      </w:r>
      <w:r>
        <w:rPr>
          <w:rFonts w:ascii="Times New Roman" w:hAnsi="Times New Roman" w:cs="Times New Roman"/>
          <w:sz w:val="24"/>
          <w:szCs w:val="24"/>
        </w:rPr>
        <w:tab/>
      </w:r>
      <w:r w:rsidR="002245D3">
        <w:rPr>
          <w:rFonts w:ascii="Times New Roman" w:hAnsi="Times New Roman" w:cs="Times New Roman"/>
          <w:sz w:val="24"/>
          <w:szCs w:val="24"/>
        </w:rPr>
        <w:tab/>
      </w:r>
      <w:r w:rsidRPr="00810001">
        <w:rPr>
          <w:rFonts w:ascii="Times New Roman" w:hAnsi="Times New Roman" w:cs="Times New Roman"/>
          <w:sz w:val="24"/>
          <w:szCs w:val="24"/>
        </w:rPr>
        <w:t>Associative</w:t>
      </w:r>
    </w:p>
    <w:p w14:paraId="291B8833" w14:textId="77777777" w:rsidR="00970F5F" w:rsidRPr="00810001" w:rsidRDefault="00970F5F" w:rsidP="00674A26">
      <w:pPr>
        <w:pStyle w:val="NoSpacing"/>
        <w:rPr>
          <w:rFonts w:ascii="Times New Roman" w:hAnsi="Times New Roman" w:cs="Times New Roman"/>
          <w:sz w:val="24"/>
          <w:szCs w:val="24"/>
        </w:rPr>
      </w:pPr>
      <w:r w:rsidRPr="002245D3">
        <w:rPr>
          <w:rFonts w:ascii="Times New Roman" w:hAnsi="Times New Roman" w:cs="Times New Roman"/>
        </w:rPr>
        <w:t>C.FOC</w:t>
      </w:r>
      <w:r w:rsidR="00674A26" w:rsidRPr="002245D3">
        <w:rPr>
          <w:rFonts w:ascii="Times New Roman" w:hAnsi="Times New Roman" w:cs="Times New Roman"/>
        </w:rPr>
        <w:tab/>
      </w:r>
      <w:r w:rsidR="00674A26">
        <w:rPr>
          <w:rFonts w:ascii="Times New Roman" w:hAnsi="Times New Roman" w:cs="Times New Roman"/>
          <w:sz w:val="24"/>
          <w:szCs w:val="24"/>
        </w:rPr>
        <w:tab/>
        <w:t>Focus</w:t>
      </w:r>
    </w:p>
    <w:p w14:paraId="2044DE80" w14:textId="77777777" w:rsidR="00970F5F" w:rsidRPr="00810001" w:rsidRDefault="00970F5F" w:rsidP="00674A26">
      <w:pPr>
        <w:pStyle w:val="NoSpacing"/>
        <w:rPr>
          <w:rFonts w:ascii="Times New Roman" w:hAnsi="Times New Roman" w:cs="Times New Roman"/>
          <w:sz w:val="24"/>
          <w:szCs w:val="24"/>
        </w:rPr>
      </w:pPr>
      <w:r w:rsidRPr="002245D3">
        <w:rPr>
          <w:rFonts w:ascii="Times New Roman" w:hAnsi="Times New Roman" w:cs="Times New Roman"/>
        </w:rPr>
        <w:t>COMP</w:t>
      </w:r>
      <w:r w:rsidRPr="002245D3">
        <w:rPr>
          <w:rFonts w:ascii="Times New Roman" w:hAnsi="Times New Roman" w:cs="Times New Roman"/>
        </w:rPr>
        <w:tab/>
      </w:r>
      <w:r w:rsidRPr="00810001">
        <w:rPr>
          <w:rFonts w:ascii="Times New Roman" w:hAnsi="Times New Roman" w:cs="Times New Roman"/>
          <w:sz w:val="24"/>
          <w:szCs w:val="24"/>
        </w:rPr>
        <w:tab/>
      </w:r>
      <w:proofErr w:type="spellStart"/>
      <w:r w:rsidRPr="00810001">
        <w:rPr>
          <w:rFonts w:ascii="Times New Roman" w:hAnsi="Times New Roman" w:cs="Times New Roman"/>
          <w:sz w:val="24"/>
          <w:szCs w:val="24"/>
        </w:rPr>
        <w:t>Complementizer</w:t>
      </w:r>
      <w:proofErr w:type="spellEnd"/>
    </w:p>
    <w:p w14:paraId="0D18A367" w14:textId="77777777" w:rsidR="00970F5F" w:rsidRDefault="00970F5F" w:rsidP="00674A26">
      <w:pPr>
        <w:pStyle w:val="NoSpacing"/>
        <w:rPr>
          <w:rFonts w:ascii="Times New Roman" w:hAnsi="Times New Roman" w:cs="Times New Roman"/>
          <w:sz w:val="24"/>
          <w:szCs w:val="24"/>
        </w:rPr>
      </w:pPr>
      <w:r w:rsidRPr="002245D3">
        <w:rPr>
          <w:rFonts w:ascii="Times New Roman" w:hAnsi="Times New Roman" w:cs="Times New Roman"/>
        </w:rPr>
        <w:t>CONT</w:t>
      </w:r>
      <w:r w:rsidRPr="002245D3">
        <w:rPr>
          <w:rFonts w:ascii="Times New Roman" w:hAnsi="Times New Roman" w:cs="Times New Roman"/>
        </w:rPr>
        <w:tab/>
      </w:r>
      <w:r>
        <w:rPr>
          <w:rFonts w:ascii="Times New Roman" w:hAnsi="Times New Roman" w:cs="Times New Roman"/>
          <w:sz w:val="24"/>
          <w:szCs w:val="24"/>
        </w:rPr>
        <w:tab/>
      </w:r>
      <w:r w:rsidRPr="00810001">
        <w:rPr>
          <w:rFonts w:ascii="Times New Roman" w:hAnsi="Times New Roman" w:cs="Times New Roman"/>
          <w:sz w:val="24"/>
          <w:szCs w:val="24"/>
        </w:rPr>
        <w:t>Continuous</w:t>
      </w:r>
    </w:p>
    <w:p w14:paraId="0541642A" w14:textId="77777777" w:rsidR="00081226" w:rsidRPr="00810001" w:rsidRDefault="00081226" w:rsidP="00674A26">
      <w:pPr>
        <w:pStyle w:val="NoSpacing"/>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Pr>
          <w:rFonts w:ascii="Times New Roman" w:hAnsi="Times New Roman" w:cs="Times New Roman"/>
          <w:sz w:val="24"/>
          <w:szCs w:val="24"/>
        </w:rPr>
        <w:tab/>
        <w:t>Dependent (aspect)</w:t>
      </w:r>
    </w:p>
    <w:p w14:paraId="38AC4625" w14:textId="77777777" w:rsidR="00970F5F" w:rsidRPr="006033D2" w:rsidRDefault="00970F5F" w:rsidP="00674A26">
      <w:pPr>
        <w:pStyle w:val="NoSpacing"/>
        <w:rPr>
          <w:rFonts w:ascii="Times New Roman" w:hAnsi="Times New Roman" w:cs="Times New Roman"/>
          <w:sz w:val="24"/>
          <w:szCs w:val="24"/>
          <w:rPrChange w:id="2875" w:author="Manner, Niina J" w:date="2019-09-02T14:05:00Z">
            <w:rPr>
              <w:rFonts w:ascii="Times New Roman" w:hAnsi="Times New Roman" w:cs="Times New Roman"/>
              <w:sz w:val="24"/>
              <w:szCs w:val="24"/>
              <w:lang w:val="sv-SE"/>
            </w:rPr>
          </w:rPrChange>
        </w:rPr>
      </w:pPr>
      <w:r w:rsidRPr="006033D2">
        <w:rPr>
          <w:rFonts w:ascii="Times New Roman" w:hAnsi="Times New Roman" w:cs="Times New Roman"/>
          <w:rPrChange w:id="2876" w:author="Manner, Niina J" w:date="2019-09-02T14:05:00Z">
            <w:rPr>
              <w:rFonts w:ascii="Times New Roman" w:hAnsi="Times New Roman" w:cs="Times New Roman"/>
              <w:lang w:val="sv-SE"/>
            </w:rPr>
          </w:rPrChange>
        </w:rPr>
        <w:t>DEF</w:t>
      </w:r>
      <w:r w:rsidRPr="006033D2">
        <w:rPr>
          <w:rFonts w:ascii="Times New Roman" w:hAnsi="Times New Roman" w:cs="Times New Roman"/>
          <w:sz w:val="24"/>
          <w:szCs w:val="24"/>
          <w:rPrChange w:id="2877" w:author="Manner, Niina J" w:date="2019-09-02T14:05:00Z">
            <w:rPr>
              <w:rFonts w:ascii="Times New Roman" w:hAnsi="Times New Roman" w:cs="Times New Roman"/>
              <w:sz w:val="24"/>
              <w:szCs w:val="24"/>
              <w:lang w:val="sv-SE"/>
            </w:rPr>
          </w:rPrChange>
        </w:rPr>
        <w:tab/>
      </w:r>
      <w:r w:rsidRPr="006033D2">
        <w:rPr>
          <w:rFonts w:ascii="Times New Roman" w:hAnsi="Times New Roman" w:cs="Times New Roman"/>
          <w:sz w:val="24"/>
          <w:szCs w:val="24"/>
          <w:rPrChange w:id="2878" w:author="Manner, Niina J" w:date="2019-09-02T14:05:00Z">
            <w:rPr>
              <w:rFonts w:ascii="Times New Roman" w:hAnsi="Times New Roman" w:cs="Times New Roman"/>
              <w:sz w:val="24"/>
              <w:szCs w:val="24"/>
              <w:lang w:val="sv-SE"/>
            </w:rPr>
          </w:rPrChange>
        </w:rPr>
        <w:tab/>
        <w:t>Definite marker</w:t>
      </w:r>
    </w:p>
    <w:p w14:paraId="440BDDB2" w14:textId="77777777" w:rsidR="00970F5F" w:rsidRPr="00FC04C9" w:rsidRDefault="00970F5F" w:rsidP="00674A26">
      <w:pPr>
        <w:pStyle w:val="NoSpacing"/>
        <w:rPr>
          <w:rFonts w:ascii="Times New Roman" w:hAnsi="Times New Roman" w:cs="Times New Roman"/>
          <w:sz w:val="24"/>
          <w:szCs w:val="24"/>
          <w:lang w:val="sv-SE"/>
        </w:rPr>
      </w:pPr>
      <w:r w:rsidRPr="00FC04C9">
        <w:rPr>
          <w:rFonts w:ascii="Times New Roman" w:hAnsi="Times New Roman" w:cs="Times New Roman"/>
          <w:lang w:val="sv-SE"/>
        </w:rPr>
        <w:t>DEM</w:t>
      </w:r>
      <w:r w:rsidRPr="00FC04C9">
        <w:rPr>
          <w:rFonts w:ascii="Times New Roman" w:hAnsi="Times New Roman" w:cs="Times New Roman"/>
          <w:sz w:val="24"/>
          <w:szCs w:val="24"/>
          <w:lang w:val="sv-SE"/>
        </w:rPr>
        <w:tab/>
      </w:r>
      <w:r w:rsidRPr="00FC04C9">
        <w:rPr>
          <w:rFonts w:ascii="Times New Roman" w:hAnsi="Times New Roman" w:cs="Times New Roman"/>
          <w:sz w:val="24"/>
          <w:szCs w:val="24"/>
          <w:lang w:val="sv-SE"/>
        </w:rPr>
        <w:tab/>
        <w:t>Demonstrative</w:t>
      </w:r>
    </w:p>
    <w:p w14:paraId="1644D0DB" w14:textId="77777777" w:rsidR="00970F5F" w:rsidRPr="00FC04C9" w:rsidRDefault="00970F5F" w:rsidP="00674A26">
      <w:pPr>
        <w:pStyle w:val="NoSpacing"/>
        <w:rPr>
          <w:rFonts w:ascii="Times New Roman" w:hAnsi="Times New Roman" w:cs="Times New Roman"/>
          <w:sz w:val="24"/>
          <w:szCs w:val="24"/>
          <w:lang w:val="sv-SE"/>
        </w:rPr>
      </w:pPr>
      <w:r w:rsidRPr="00FC04C9">
        <w:rPr>
          <w:rFonts w:ascii="Times New Roman" w:hAnsi="Times New Roman" w:cs="Times New Roman"/>
          <w:lang w:val="sv-SE"/>
        </w:rPr>
        <w:t>DET</w:t>
      </w:r>
      <w:r w:rsidRPr="00FC04C9">
        <w:rPr>
          <w:rFonts w:ascii="Times New Roman" w:hAnsi="Times New Roman" w:cs="Times New Roman"/>
          <w:sz w:val="24"/>
          <w:szCs w:val="24"/>
          <w:lang w:val="sv-SE"/>
        </w:rPr>
        <w:tab/>
      </w:r>
      <w:r w:rsidRPr="00FC04C9">
        <w:rPr>
          <w:rFonts w:ascii="Times New Roman" w:hAnsi="Times New Roman" w:cs="Times New Roman"/>
          <w:sz w:val="24"/>
          <w:szCs w:val="24"/>
          <w:lang w:val="sv-SE"/>
        </w:rPr>
        <w:tab/>
      </w:r>
      <w:proofErr w:type="spellStart"/>
      <w:r w:rsidRPr="00FC04C9">
        <w:rPr>
          <w:rFonts w:ascii="Times New Roman" w:hAnsi="Times New Roman" w:cs="Times New Roman"/>
          <w:sz w:val="24"/>
          <w:szCs w:val="24"/>
          <w:lang w:val="sv-SE"/>
        </w:rPr>
        <w:t>Determiner</w:t>
      </w:r>
      <w:proofErr w:type="spellEnd"/>
    </w:p>
    <w:p w14:paraId="690D1734" w14:textId="77777777" w:rsidR="00970F5F" w:rsidRPr="006033D2" w:rsidRDefault="00970F5F" w:rsidP="00674A26">
      <w:pPr>
        <w:pStyle w:val="NoSpacing"/>
        <w:rPr>
          <w:rFonts w:ascii="Times New Roman" w:hAnsi="Times New Roman" w:cs="Times New Roman"/>
          <w:sz w:val="24"/>
          <w:szCs w:val="24"/>
          <w:lang w:val="sv-SE"/>
          <w:rPrChange w:id="2879" w:author="Manner, Niina J" w:date="2019-09-02T14:05:00Z">
            <w:rPr>
              <w:rFonts w:ascii="Times New Roman" w:hAnsi="Times New Roman" w:cs="Times New Roman"/>
              <w:sz w:val="24"/>
              <w:szCs w:val="24"/>
            </w:rPr>
          </w:rPrChange>
        </w:rPr>
      </w:pPr>
      <w:r w:rsidRPr="006033D2">
        <w:rPr>
          <w:rFonts w:ascii="Times New Roman" w:hAnsi="Times New Roman" w:cs="Times New Roman"/>
          <w:lang w:val="sv-SE"/>
          <w:rPrChange w:id="2880" w:author="Manner, Niina J" w:date="2019-09-02T14:05:00Z">
            <w:rPr>
              <w:rFonts w:ascii="Times New Roman" w:hAnsi="Times New Roman" w:cs="Times New Roman"/>
            </w:rPr>
          </w:rPrChange>
        </w:rPr>
        <w:t xml:space="preserve">D.PROG  </w:t>
      </w:r>
      <w:r w:rsidRPr="006033D2">
        <w:rPr>
          <w:rFonts w:ascii="Times New Roman" w:hAnsi="Times New Roman" w:cs="Times New Roman"/>
          <w:sz w:val="24"/>
          <w:szCs w:val="24"/>
          <w:lang w:val="sv-SE"/>
          <w:rPrChange w:id="2881" w:author="Manner, Niina J" w:date="2019-09-02T14:05:00Z">
            <w:rPr>
              <w:rFonts w:ascii="Times New Roman" w:hAnsi="Times New Roman" w:cs="Times New Roman"/>
              <w:sz w:val="24"/>
              <w:szCs w:val="24"/>
            </w:rPr>
          </w:rPrChange>
        </w:rPr>
        <w:tab/>
      </w:r>
      <w:proofErr w:type="spellStart"/>
      <w:r w:rsidRPr="006033D2">
        <w:rPr>
          <w:rFonts w:ascii="Times New Roman" w:hAnsi="Times New Roman" w:cs="Times New Roman"/>
          <w:sz w:val="24"/>
          <w:szCs w:val="24"/>
          <w:lang w:val="sv-SE"/>
          <w:rPrChange w:id="2882" w:author="Manner, Niina J" w:date="2019-09-02T14:05:00Z">
            <w:rPr>
              <w:rFonts w:ascii="Times New Roman" w:hAnsi="Times New Roman" w:cs="Times New Roman"/>
              <w:sz w:val="24"/>
              <w:szCs w:val="24"/>
            </w:rPr>
          </w:rPrChange>
        </w:rPr>
        <w:t>Dependent</w:t>
      </w:r>
      <w:proofErr w:type="spellEnd"/>
      <w:r w:rsidRPr="006033D2">
        <w:rPr>
          <w:rFonts w:ascii="Times New Roman" w:hAnsi="Times New Roman" w:cs="Times New Roman"/>
          <w:sz w:val="24"/>
          <w:szCs w:val="24"/>
          <w:lang w:val="sv-SE"/>
          <w:rPrChange w:id="2883" w:author="Manner, Niina J" w:date="2019-09-02T14:05:00Z">
            <w:rPr>
              <w:rFonts w:ascii="Times New Roman" w:hAnsi="Times New Roman" w:cs="Times New Roman"/>
              <w:sz w:val="24"/>
              <w:szCs w:val="24"/>
            </w:rPr>
          </w:rPrChange>
        </w:rPr>
        <w:t xml:space="preserve"> progressive</w:t>
      </w:r>
    </w:p>
    <w:p w14:paraId="36402831" w14:textId="77777777" w:rsidR="00970F5F" w:rsidRPr="00810001" w:rsidRDefault="00970F5F" w:rsidP="00674A26">
      <w:pPr>
        <w:pStyle w:val="NoSpacing"/>
        <w:rPr>
          <w:rFonts w:ascii="Times New Roman" w:hAnsi="Times New Roman" w:cs="Times New Roman"/>
          <w:sz w:val="24"/>
          <w:szCs w:val="24"/>
        </w:rPr>
      </w:pPr>
      <w:r w:rsidRPr="002245D3">
        <w:rPr>
          <w:rFonts w:ascii="Times New Roman" w:hAnsi="Times New Roman" w:cs="Times New Roman"/>
        </w:rPr>
        <w:t>EE</w:t>
      </w:r>
      <w:r w:rsidRPr="00810001">
        <w:rPr>
          <w:rFonts w:ascii="Times New Roman" w:hAnsi="Times New Roman" w:cs="Times New Roman"/>
          <w:sz w:val="24"/>
          <w:szCs w:val="24"/>
        </w:rPr>
        <w:tab/>
      </w:r>
      <w:r>
        <w:rPr>
          <w:rFonts w:ascii="Times New Roman" w:hAnsi="Times New Roman" w:cs="Times New Roman"/>
          <w:sz w:val="24"/>
          <w:szCs w:val="24"/>
        </w:rPr>
        <w:tab/>
      </w:r>
      <w:r w:rsidRPr="00810001">
        <w:rPr>
          <w:rFonts w:ascii="Times New Roman" w:hAnsi="Times New Roman" w:cs="Times New Roman"/>
          <w:sz w:val="24"/>
          <w:szCs w:val="24"/>
        </w:rPr>
        <w:t>End of event marker</w:t>
      </w:r>
    </w:p>
    <w:p w14:paraId="5652B4C5" w14:textId="77777777" w:rsidR="00970F5F" w:rsidRPr="00810001" w:rsidRDefault="00970F5F" w:rsidP="00674A26">
      <w:pPr>
        <w:pStyle w:val="NoSpacing"/>
        <w:rPr>
          <w:rFonts w:ascii="Times New Roman" w:hAnsi="Times New Roman" w:cs="Times New Roman"/>
          <w:sz w:val="24"/>
          <w:szCs w:val="24"/>
        </w:rPr>
      </w:pPr>
      <w:r w:rsidRPr="002245D3">
        <w:rPr>
          <w:rFonts w:ascii="Times New Roman" w:hAnsi="Times New Roman" w:cs="Times New Roman"/>
        </w:rPr>
        <w:t>EMPH</w:t>
      </w:r>
      <w:r w:rsidRPr="00810001">
        <w:rPr>
          <w:rFonts w:ascii="Times New Roman" w:hAnsi="Times New Roman" w:cs="Times New Roman"/>
          <w:sz w:val="24"/>
          <w:szCs w:val="24"/>
        </w:rPr>
        <w:tab/>
      </w:r>
      <w:r>
        <w:rPr>
          <w:rFonts w:ascii="Times New Roman" w:hAnsi="Times New Roman" w:cs="Times New Roman"/>
          <w:sz w:val="24"/>
          <w:szCs w:val="24"/>
        </w:rPr>
        <w:tab/>
      </w:r>
      <w:r w:rsidRPr="00810001">
        <w:rPr>
          <w:rFonts w:ascii="Times New Roman" w:hAnsi="Times New Roman" w:cs="Times New Roman"/>
          <w:sz w:val="24"/>
          <w:szCs w:val="24"/>
        </w:rPr>
        <w:t>Emphatic</w:t>
      </w:r>
    </w:p>
    <w:p w14:paraId="3DEDC2A8" w14:textId="77777777" w:rsidR="00970F5F" w:rsidRPr="00810001" w:rsidRDefault="00970F5F" w:rsidP="00674A26">
      <w:pPr>
        <w:pStyle w:val="NoSpacing"/>
        <w:rPr>
          <w:rFonts w:ascii="Times New Roman" w:hAnsi="Times New Roman" w:cs="Times New Roman"/>
          <w:sz w:val="24"/>
          <w:szCs w:val="24"/>
        </w:rPr>
      </w:pPr>
      <w:r w:rsidRPr="002245D3">
        <w:rPr>
          <w:rFonts w:ascii="Times New Roman" w:hAnsi="Times New Roman" w:cs="Times New Roman"/>
        </w:rPr>
        <w:t>EXIST</w:t>
      </w:r>
      <w:r w:rsidRPr="002245D3">
        <w:rPr>
          <w:rFonts w:ascii="Times New Roman" w:hAnsi="Times New Roman" w:cs="Times New Roman"/>
        </w:rPr>
        <w:tab/>
      </w:r>
      <w:r>
        <w:rPr>
          <w:rFonts w:ascii="Times New Roman" w:hAnsi="Times New Roman" w:cs="Times New Roman"/>
          <w:sz w:val="24"/>
          <w:szCs w:val="24"/>
        </w:rPr>
        <w:tab/>
      </w:r>
      <w:r w:rsidRPr="00810001">
        <w:rPr>
          <w:rFonts w:ascii="Times New Roman" w:hAnsi="Times New Roman" w:cs="Times New Roman"/>
          <w:sz w:val="24"/>
          <w:szCs w:val="24"/>
        </w:rPr>
        <w:t>Affirmative existential</w:t>
      </w:r>
    </w:p>
    <w:p w14:paraId="65517FBF" w14:textId="77777777" w:rsidR="00970F5F" w:rsidRPr="00810001" w:rsidRDefault="00970F5F" w:rsidP="00674A26">
      <w:pPr>
        <w:pStyle w:val="NoSpacing"/>
        <w:rPr>
          <w:rFonts w:ascii="Times New Roman" w:hAnsi="Times New Roman" w:cs="Times New Roman"/>
          <w:sz w:val="24"/>
          <w:szCs w:val="24"/>
        </w:rPr>
      </w:pPr>
      <w:r w:rsidRPr="002245D3">
        <w:rPr>
          <w:rFonts w:ascii="Times New Roman" w:hAnsi="Times New Roman" w:cs="Times New Roman"/>
        </w:rPr>
        <w:t>F</w:t>
      </w:r>
      <w:r w:rsidRPr="00810001">
        <w:rPr>
          <w:rFonts w:ascii="Times New Roman" w:hAnsi="Times New Roman" w:cs="Times New Roman"/>
          <w:sz w:val="24"/>
          <w:szCs w:val="24"/>
        </w:rPr>
        <w:tab/>
      </w:r>
      <w:r>
        <w:rPr>
          <w:rFonts w:ascii="Times New Roman" w:hAnsi="Times New Roman" w:cs="Times New Roman"/>
          <w:sz w:val="24"/>
          <w:szCs w:val="24"/>
        </w:rPr>
        <w:tab/>
      </w:r>
      <w:r w:rsidRPr="00810001">
        <w:rPr>
          <w:rFonts w:ascii="Times New Roman" w:hAnsi="Times New Roman" w:cs="Times New Roman"/>
          <w:sz w:val="24"/>
          <w:szCs w:val="24"/>
        </w:rPr>
        <w:t>Feminine</w:t>
      </w:r>
    </w:p>
    <w:p w14:paraId="029E9EA1" w14:textId="77777777" w:rsidR="00970F5F" w:rsidRPr="00810001" w:rsidRDefault="00970F5F" w:rsidP="00674A26">
      <w:pPr>
        <w:pStyle w:val="NoSpacing"/>
        <w:rPr>
          <w:rFonts w:ascii="Times New Roman" w:hAnsi="Times New Roman" w:cs="Times New Roman"/>
          <w:sz w:val="24"/>
          <w:szCs w:val="24"/>
        </w:rPr>
      </w:pPr>
      <w:r w:rsidRPr="002245D3">
        <w:rPr>
          <w:rFonts w:ascii="Times New Roman" w:hAnsi="Times New Roman" w:cs="Times New Roman"/>
        </w:rPr>
        <w:t>FUT</w:t>
      </w:r>
      <w:r w:rsidRPr="00810001">
        <w:rPr>
          <w:rFonts w:ascii="Times New Roman" w:hAnsi="Times New Roman" w:cs="Times New Roman"/>
          <w:sz w:val="24"/>
          <w:szCs w:val="24"/>
        </w:rPr>
        <w:tab/>
      </w:r>
      <w:r>
        <w:rPr>
          <w:rFonts w:ascii="Times New Roman" w:hAnsi="Times New Roman" w:cs="Times New Roman"/>
          <w:sz w:val="24"/>
          <w:szCs w:val="24"/>
        </w:rPr>
        <w:tab/>
      </w:r>
      <w:r w:rsidRPr="00810001">
        <w:rPr>
          <w:rFonts w:ascii="Times New Roman" w:hAnsi="Times New Roman" w:cs="Times New Roman"/>
          <w:sz w:val="24"/>
          <w:szCs w:val="24"/>
        </w:rPr>
        <w:t>Future</w:t>
      </w:r>
    </w:p>
    <w:p w14:paraId="1A382A9B" w14:textId="77777777" w:rsidR="00970F5F" w:rsidRPr="00810001" w:rsidRDefault="00970F5F" w:rsidP="00674A26">
      <w:pPr>
        <w:pStyle w:val="NoSpacing"/>
        <w:rPr>
          <w:rFonts w:ascii="Times New Roman" w:hAnsi="Times New Roman" w:cs="Times New Roman"/>
          <w:sz w:val="24"/>
          <w:szCs w:val="24"/>
        </w:rPr>
      </w:pPr>
      <w:r w:rsidRPr="002245D3">
        <w:rPr>
          <w:rFonts w:ascii="Times New Roman" w:hAnsi="Times New Roman" w:cs="Times New Roman"/>
        </w:rPr>
        <w:t>GEN</w:t>
      </w:r>
      <w:r w:rsidRPr="00810001">
        <w:rPr>
          <w:rFonts w:ascii="Times New Roman" w:hAnsi="Times New Roman" w:cs="Times New Roman"/>
          <w:sz w:val="24"/>
          <w:szCs w:val="24"/>
        </w:rPr>
        <w:tab/>
      </w:r>
      <w:r>
        <w:rPr>
          <w:rFonts w:ascii="Times New Roman" w:hAnsi="Times New Roman" w:cs="Times New Roman"/>
          <w:sz w:val="24"/>
          <w:szCs w:val="24"/>
        </w:rPr>
        <w:tab/>
      </w:r>
      <w:r w:rsidRPr="00810001">
        <w:rPr>
          <w:rFonts w:ascii="Times New Roman" w:hAnsi="Times New Roman" w:cs="Times New Roman"/>
          <w:sz w:val="24"/>
          <w:szCs w:val="24"/>
        </w:rPr>
        <w:t>Marker of modification</w:t>
      </w:r>
    </w:p>
    <w:p w14:paraId="77C744EA" w14:textId="77777777" w:rsidR="00970F5F" w:rsidRDefault="00970F5F" w:rsidP="00674A26">
      <w:pPr>
        <w:pStyle w:val="NoSpacing"/>
        <w:rPr>
          <w:rFonts w:ascii="Times New Roman" w:hAnsi="Times New Roman" w:cs="Times New Roman"/>
          <w:sz w:val="24"/>
          <w:szCs w:val="24"/>
        </w:rPr>
      </w:pPr>
      <w:r w:rsidRPr="002245D3">
        <w:rPr>
          <w:rFonts w:ascii="Times New Roman" w:hAnsi="Times New Roman" w:cs="Times New Roman"/>
        </w:rPr>
        <w:t>GO</w:t>
      </w:r>
      <w:r w:rsidRPr="00810001">
        <w:rPr>
          <w:rFonts w:ascii="Times New Roman" w:hAnsi="Times New Roman" w:cs="Times New Roman"/>
          <w:sz w:val="24"/>
          <w:szCs w:val="24"/>
        </w:rPr>
        <w:tab/>
      </w:r>
      <w:r>
        <w:rPr>
          <w:rFonts w:ascii="Times New Roman" w:hAnsi="Times New Roman" w:cs="Times New Roman"/>
          <w:sz w:val="24"/>
          <w:szCs w:val="24"/>
        </w:rPr>
        <w:tab/>
      </w:r>
      <w:r w:rsidRPr="00810001">
        <w:rPr>
          <w:rFonts w:ascii="Times New Roman" w:hAnsi="Times New Roman" w:cs="Times New Roman"/>
          <w:sz w:val="24"/>
          <w:szCs w:val="24"/>
        </w:rPr>
        <w:t>Goal orientation</w:t>
      </w:r>
    </w:p>
    <w:p w14:paraId="32ABB63A" w14:textId="77777777" w:rsidR="00081226" w:rsidRPr="00810001" w:rsidRDefault="00081226" w:rsidP="00674A26">
      <w:pPr>
        <w:pStyle w:val="NoSpacing"/>
        <w:rPr>
          <w:rFonts w:ascii="Times New Roman" w:hAnsi="Times New Roman" w:cs="Times New Roman"/>
          <w:sz w:val="24"/>
          <w:szCs w:val="24"/>
        </w:rPr>
      </w:pPr>
      <w:r>
        <w:rPr>
          <w:rFonts w:ascii="Times New Roman" w:hAnsi="Times New Roman" w:cs="Times New Roman"/>
          <w:sz w:val="24"/>
          <w:szCs w:val="24"/>
        </w:rPr>
        <w:t>HAB</w:t>
      </w:r>
      <w:r>
        <w:rPr>
          <w:rFonts w:ascii="Times New Roman" w:hAnsi="Times New Roman" w:cs="Times New Roman"/>
          <w:sz w:val="24"/>
          <w:szCs w:val="24"/>
        </w:rPr>
        <w:tab/>
      </w:r>
      <w:r>
        <w:rPr>
          <w:rFonts w:ascii="Times New Roman" w:hAnsi="Times New Roman" w:cs="Times New Roman"/>
          <w:sz w:val="24"/>
          <w:szCs w:val="24"/>
        </w:rPr>
        <w:tab/>
        <w:t>Habitual</w:t>
      </w:r>
    </w:p>
    <w:p w14:paraId="007A943C" w14:textId="77777777" w:rsidR="00970F5F" w:rsidRPr="00810001" w:rsidRDefault="00970F5F" w:rsidP="00674A26">
      <w:pPr>
        <w:pStyle w:val="NoSpacing"/>
        <w:rPr>
          <w:rFonts w:ascii="Times New Roman" w:hAnsi="Times New Roman" w:cs="Times New Roman"/>
          <w:sz w:val="24"/>
          <w:szCs w:val="24"/>
        </w:rPr>
      </w:pPr>
      <w:r w:rsidRPr="002245D3">
        <w:rPr>
          <w:rFonts w:ascii="Times New Roman" w:hAnsi="Times New Roman" w:cs="Times New Roman"/>
        </w:rPr>
        <w:t>IMPF</w:t>
      </w:r>
      <w:r w:rsidRPr="00810001">
        <w:rPr>
          <w:rFonts w:ascii="Times New Roman" w:hAnsi="Times New Roman" w:cs="Times New Roman"/>
          <w:sz w:val="24"/>
          <w:szCs w:val="24"/>
        </w:rPr>
        <w:tab/>
      </w:r>
      <w:r>
        <w:rPr>
          <w:rFonts w:ascii="Times New Roman" w:hAnsi="Times New Roman" w:cs="Times New Roman"/>
          <w:sz w:val="24"/>
          <w:szCs w:val="24"/>
        </w:rPr>
        <w:tab/>
      </w:r>
      <w:r w:rsidRPr="00810001">
        <w:rPr>
          <w:rFonts w:ascii="Times New Roman" w:hAnsi="Times New Roman" w:cs="Times New Roman"/>
          <w:sz w:val="24"/>
          <w:szCs w:val="24"/>
        </w:rPr>
        <w:t>Imperfective</w:t>
      </w:r>
    </w:p>
    <w:p w14:paraId="79956802" w14:textId="77777777" w:rsidR="00970F5F" w:rsidRPr="00810001" w:rsidRDefault="00970F5F" w:rsidP="00674A26">
      <w:pPr>
        <w:pStyle w:val="NoSpacing"/>
        <w:rPr>
          <w:rFonts w:ascii="Times New Roman" w:hAnsi="Times New Roman" w:cs="Times New Roman"/>
          <w:sz w:val="24"/>
          <w:szCs w:val="24"/>
        </w:rPr>
      </w:pPr>
      <w:r w:rsidRPr="002245D3">
        <w:rPr>
          <w:rFonts w:ascii="Times New Roman" w:hAnsi="Times New Roman" w:cs="Times New Roman"/>
        </w:rPr>
        <w:t>INDEF</w:t>
      </w:r>
      <w:r w:rsidRPr="002245D3">
        <w:rPr>
          <w:rFonts w:ascii="Times New Roman" w:hAnsi="Times New Roman" w:cs="Times New Roman"/>
        </w:rPr>
        <w:tab/>
      </w:r>
      <w:r>
        <w:rPr>
          <w:rFonts w:ascii="Times New Roman" w:hAnsi="Times New Roman" w:cs="Times New Roman"/>
          <w:sz w:val="24"/>
          <w:szCs w:val="24"/>
        </w:rPr>
        <w:tab/>
      </w:r>
      <w:r w:rsidRPr="00810001">
        <w:rPr>
          <w:rFonts w:ascii="Times New Roman" w:hAnsi="Times New Roman" w:cs="Times New Roman"/>
          <w:sz w:val="24"/>
          <w:szCs w:val="24"/>
        </w:rPr>
        <w:t>Indefinite particle</w:t>
      </w:r>
    </w:p>
    <w:p w14:paraId="73C406FE" w14:textId="77777777" w:rsidR="00970F5F" w:rsidRPr="00810001" w:rsidRDefault="00970F5F" w:rsidP="00674A26">
      <w:pPr>
        <w:pStyle w:val="NoSpacing"/>
        <w:rPr>
          <w:rFonts w:ascii="Times New Roman" w:hAnsi="Times New Roman" w:cs="Times New Roman"/>
          <w:sz w:val="24"/>
          <w:szCs w:val="24"/>
        </w:rPr>
      </w:pPr>
      <w:r w:rsidRPr="002245D3">
        <w:rPr>
          <w:rFonts w:ascii="Times New Roman" w:hAnsi="Times New Roman" w:cs="Times New Roman"/>
        </w:rPr>
        <w:t>IO</w:t>
      </w:r>
      <w:r w:rsidRPr="00810001">
        <w:rPr>
          <w:rFonts w:ascii="Times New Roman" w:hAnsi="Times New Roman" w:cs="Times New Roman"/>
          <w:sz w:val="24"/>
          <w:szCs w:val="24"/>
        </w:rPr>
        <w:tab/>
      </w:r>
      <w:r>
        <w:rPr>
          <w:rFonts w:ascii="Times New Roman" w:hAnsi="Times New Roman" w:cs="Times New Roman"/>
          <w:sz w:val="24"/>
          <w:szCs w:val="24"/>
        </w:rPr>
        <w:tab/>
      </w:r>
      <w:r w:rsidRPr="00810001">
        <w:rPr>
          <w:rFonts w:ascii="Times New Roman" w:hAnsi="Times New Roman" w:cs="Times New Roman"/>
          <w:sz w:val="24"/>
          <w:szCs w:val="24"/>
        </w:rPr>
        <w:t>Indirect object</w:t>
      </w:r>
    </w:p>
    <w:p w14:paraId="424D23CD" w14:textId="77777777" w:rsidR="00970F5F" w:rsidRPr="00810001" w:rsidRDefault="00970F5F" w:rsidP="00674A26">
      <w:pPr>
        <w:pStyle w:val="NoSpacing"/>
        <w:rPr>
          <w:rFonts w:ascii="Times New Roman" w:hAnsi="Times New Roman" w:cs="Times New Roman"/>
          <w:sz w:val="24"/>
          <w:szCs w:val="24"/>
        </w:rPr>
      </w:pPr>
      <w:r w:rsidRPr="002245D3">
        <w:rPr>
          <w:rFonts w:ascii="Times New Roman" w:hAnsi="Times New Roman" w:cs="Times New Roman"/>
        </w:rPr>
        <w:t>IRR</w:t>
      </w:r>
      <w:r w:rsidRPr="00810001">
        <w:rPr>
          <w:rFonts w:ascii="Times New Roman" w:hAnsi="Times New Roman" w:cs="Times New Roman"/>
          <w:sz w:val="24"/>
          <w:szCs w:val="24"/>
        </w:rPr>
        <w:tab/>
      </w:r>
      <w:r>
        <w:rPr>
          <w:rFonts w:ascii="Times New Roman" w:hAnsi="Times New Roman" w:cs="Times New Roman"/>
          <w:sz w:val="24"/>
          <w:szCs w:val="24"/>
        </w:rPr>
        <w:tab/>
      </w:r>
      <w:proofErr w:type="spellStart"/>
      <w:r w:rsidRPr="00810001">
        <w:rPr>
          <w:rFonts w:ascii="Times New Roman" w:hAnsi="Times New Roman" w:cs="Times New Roman"/>
          <w:sz w:val="24"/>
          <w:szCs w:val="24"/>
        </w:rPr>
        <w:t>Irrealis</w:t>
      </w:r>
      <w:proofErr w:type="spellEnd"/>
    </w:p>
    <w:p w14:paraId="24634E1C" w14:textId="77777777" w:rsidR="00970F5F" w:rsidRPr="00810001" w:rsidRDefault="00970F5F" w:rsidP="00674A26">
      <w:pPr>
        <w:pStyle w:val="NoSpacing"/>
        <w:rPr>
          <w:rFonts w:ascii="Times New Roman" w:hAnsi="Times New Roman" w:cs="Times New Roman"/>
          <w:sz w:val="24"/>
          <w:szCs w:val="24"/>
        </w:rPr>
      </w:pPr>
      <w:r w:rsidRPr="002245D3">
        <w:rPr>
          <w:rFonts w:ascii="Times New Roman" w:hAnsi="Times New Roman" w:cs="Times New Roman"/>
        </w:rPr>
        <w:t>LOC</w:t>
      </w:r>
      <w:r w:rsidRPr="00810001">
        <w:rPr>
          <w:rFonts w:ascii="Times New Roman" w:hAnsi="Times New Roman" w:cs="Times New Roman"/>
          <w:sz w:val="24"/>
          <w:szCs w:val="24"/>
        </w:rPr>
        <w:tab/>
      </w:r>
      <w:r>
        <w:rPr>
          <w:rFonts w:ascii="Times New Roman" w:hAnsi="Times New Roman" w:cs="Times New Roman"/>
          <w:sz w:val="24"/>
          <w:szCs w:val="24"/>
        </w:rPr>
        <w:tab/>
      </w:r>
      <w:r w:rsidRPr="00810001">
        <w:rPr>
          <w:rFonts w:ascii="Times New Roman" w:hAnsi="Times New Roman" w:cs="Times New Roman"/>
          <w:sz w:val="24"/>
          <w:szCs w:val="24"/>
        </w:rPr>
        <w:t>Locative</w:t>
      </w:r>
    </w:p>
    <w:p w14:paraId="10B84B76" w14:textId="77777777" w:rsidR="00970F5F" w:rsidRPr="00810001" w:rsidRDefault="00970F5F" w:rsidP="00674A26">
      <w:pPr>
        <w:pStyle w:val="NoSpacing"/>
        <w:rPr>
          <w:rFonts w:ascii="Times New Roman" w:hAnsi="Times New Roman" w:cs="Times New Roman"/>
          <w:sz w:val="24"/>
          <w:szCs w:val="24"/>
        </w:rPr>
      </w:pPr>
      <w:r w:rsidRPr="002245D3">
        <w:rPr>
          <w:rFonts w:ascii="Times New Roman" w:hAnsi="Times New Roman" w:cs="Times New Roman"/>
        </w:rPr>
        <w:t xml:space="preserve">L.P. </w:t>
      </w:r>
      <w:r>
        <w:rPr>
          <w:rFonts w:ascii="Times New Roman" w:hAnsi="Times New Roman" w:cs="Times New Roman"/>
          <w:sz w:val="24"/>
          <w:szCs w:val="24"/>
        </w:rPr>
        <w:tab/>
      </w:r>
      <w:r>
        <w:rPr>
          <w:rFonts w:ascii="Times New Roman" w:hAnsi="Times New Roman" w:cs="Times New Roman"/>
          <w:sz w:val="24"/>
          <w:szCs w:val="24"/>
        </w:rPr>
        <w:tab/>
      </w:r>
      <w:r w:rsidRPr="00810001">
        <w:rPr>
          <w:rFonts w:ascii="Times New Roman" w:hAnsi="Times New Roman" w:cs="Times New Roman"/>
          <w:sz w:val="24"/>
          <w:szCs w:val="24"/>
        </w:rPr>
        <w:t>Locative particle</w:t>
      </w:r>
    </w:p>
    <w:p w14:paraId="0933A5B1" w14:textId="77777777" w:rsidR="00970F5F" w:rsidRPr="00810001" w:rsidRDefault="00970F5F" w:rsidP="00674A26">
      <w:pPr>
        <w:pStyle w:val="NoSpacing"/>
        <w:rPr>
          <w:rFonts w:ascii="Times New Roman" w:hAnsi="Times New Roman" w:cs="Times New Roman"/>
          <w:sz w:val="24"/>
          <w:szCs w:val="24"/>
        </w:rPr>
      </w:pPr>
      <w:r w:rsidRPr="002245D3">
        <w:rPr>
          <w:rFonts w:ascii="Times New Roman" w:hAnsi="Times New Roman" w:cs="Times New Roman"/>
        </w:rPr>
        <w:t>M</w:t>
      </w:r>
      <w:r w:rsidRPr="00810001">
        <w:rPr>
          <w:rFonts w:ascii="Times New Roman" w:hAnsi="Times New Roman" w:cs="Times New Roman"/>
          <w:sz w:val="24"/>
          <w:szCs w:val="24"/>
        </w:rPr>
        <w:tab/>
      </w:r>
      <w:r>
        <w:rPr>
          <w:rFonts w:ascii="Times New Roman" w:hAnsi="Times New Roman" w:cs="Times New Roman"/>
          <w:sz w:val="24"/>
          <w:szCs w:val="24"/>
        </w:rPr>
        <w:tab/>
      </w:r>
      <w:r w:rsidRPr="00810001">
        <w:rPr>
          <w:rFonts w:ascii="Times New Roman" w:hAnsi="Times New Roman" w:cs="Times New Roman"/>
          <w:sz w:val="24"/>
          <w:szCs w:val="24"/>
        </w:rPr>
        <w:t>Masculine</w:t>
      </w:r>
    </w:p>
    <w:p w14:paraId="1D683724" w14:textId="77777777" w:rsidR="00970F5F" w:rsidRPr="00810001" w:rsidRDefault="00970F5F" w:rsidP="00674A26">
      <w:pPr>
        <w:pStyle w:val="NoSpacing"/>
        <w:ind w:left="1440" w:hanging="1440"/>
        <w:rPr>
          <w:rFonts w:ascii="Times New Roman" w:hAnsi="Times New Roman" w:cs="Times New Roman"/>
          <w:sz w:val="24"/>
          <w:szCs w:val="24"/>
        </w:rPr>
      </w:pPr>
      <w:r w:rsidRPr="002245D3">
        <w:rPr>
          <w:rFonts w:ascii="Times New Roman" w:hAnsi="Times New Roman" w:cs="Times New Roman"/>
        </w:rPr>
        <w:t>MOD</w:t>
      </w:r>
      <w:r w:rsidRPr="00810001">
        <w:rPr>
          <w:rFonts w:ascii="Times New Roman" w:hAnsi="Times New Roman" w:cs="Times New Roman"/>
          <w:sz w:val="24"/>
          <w:szCs w:val="24"/>
        </w:rPr>
        <w:tab/>
      </w:r>
      <w:proofErr w:type="gramStart"/>
      <w:r w:rsidRPr="00810001">
        <w:rPr>
          <w:rFonts w:ascii="Times New Roman" w:hAnsi="Times New Roman" w:cs="Times New Roman"/>
          <w:sz w:val="24"/>
          <w:szCs w:val="24"/>
        </w:rPr>
        <w:t>Non noun</w:t>
      </w:r>
      <w:proofErr w:type="gramEnd"/>
      <w:r w:rsidRPr="00810001">
        <w:rPr>
          <w:rFonts w:ascii="Times New Roman" w:hAnsi="Times New Roman" w:cs="Times New Roman"/>
          <w:sz w:val="24"/>
          <w:szCs w:val="24"/>
        </w:rPr>
        <w:t xml:space="preserve"> modification marker</w:t>
      </w:r>
    </w:p>
    <w:p w14:paraId="421830A0" w14:textId="77777777" w:rsidR="00970F5F" w:rsidRPr="00810001" w:rsidRDefault="00970F5F" w:rsidP="00674A26">
      <w:pPr>
        <w:pStyle w:val="NoSpacing"/>
        <w:rPr>
          <w:rFonts w:ascii="Times New Roman" w:hAnsi="Times New Roman" w:cs="Times New Roman"/>
          <w:sz w:val="24"/>
          <w:szCs w:val="24"/>
        </w:rPr>
      </w:pPr>
      <w:r w:rsidRPr="002245D3">
        <w:rPr>
          <w:rFonts w:ascii="Times New Roman" w:hAnsi="Times New Roman" w:cs="Times New Roman"/>
        </w:rPr>
        <w:t>NEG</w:t>
      </w:r>
      <w:r w:rsidRPr="00810001">
        <w:rPr>
          <w:rFonts w:ascii="Times New Roman" w:hAnsi="Times New Roman" w:cs="Times New Roman"/>
          <w:sz w:val="24"/>
          <w:szCs w:val="24"/>
        </w:rPr>
        <w:tab/>
      </w:r>
      <w:r>
        <w:rPr>
          <w:rFonts w:ascii="Times New Roman" w:hAnsi="Times New Roman" w:cs="Times New Roman"/>
          <w:sz w:val="24"/>
          <w:szCs w:val="24"/>
        </w:rPr>
        <w:tab/>
      </w:r>
      <w:r w:rsidRPr="00810001">
        <w:rPr>
          <w:rFonts w:ascii="Times New Roman" w:hAnsi="Times New Roman" w:cs="Times New Roman"/>
          <w:sz w:val="24"/>
          <w:szCs w:val="24"/>
        </w:rPr>
        <w:t>Negative</w:t>
      </w:r>
    </w:p>
    <w:p w14:paraId="350E4E15" w14:textId="77777777" w:rsidR="00970F5F" w:rsidRPr="00810001" w:rsidRDefault="00970F5F" w:rsidP="00674A26">
      <w:pPr>
        <w:pStyle w:val="NoSpacing"/>
        <w:rPr>
          <w:rFonts w:ascii="Times New Roman" w:hAnsi="Times New Roman" w:cs="Times New Roman"/>
          <w:sz w:val="24"/>
          <w:szCs w:val="24"/>
        </w:rPr>
      </w:pPr>
      <w:r w:rsidRPr="002245D3">
        <w:rPr>
          <w:rFonts w:ascii="Times New Roman" w:hAnsi="Times New Roman" w:cs="Times New Roman"/>
        </w:rPr>
        <w:t xml:space="preserve">NEG.EX  </w:t>
      </w:r>
      <w:r>
        <w:rPr>
          <w:rFonts w:ascii="Times New Roman" w:hAnsi="Times New Roman" w:cs="Times New Roman"/>
          <w:sz w:val="24"/>
          <w:szCs w:val="24"/>
        </w:rPr>
        <w:tab/>
      </w:r>
      <w:r w:rsidRPr="00810001">
        <w:rPr>
          <w:rFonts w:ascii="Times New Roman" w:hAnsi="Times New Roman" w:cs="Times New Roman"/>
          <w:sz w:val="24"/>
          <w:szCs w:val="24"/>
        </w:rPr>
        <w:t>Negative existential</w:t>
      </w:r>
    </w:p>
    <w:p w14:paraId="00D63AF3" w14:textId="77777777" w:rsidR="00970F5F" w:rsidRPr="00810001" w:rsidRDefault="00970F5F" w:rsidP="00674A26">
      <w:pPr>
        <w:pStyle w:val="NoSpacing"/>
        <w:rPr>
          <w:rFonts w:ascii="Times New Roman" w:hAnsi="Times New Roman" w:cs="Times New Roman"/>
          <w:sz w:val="24"/>
          <w:szCs w:val="24"/>
        </w:rPr>
      </w:pPr>
      <w:r w:rsidRPr="002245D3">
        <w:rPr>
          <w:rFonts w:ascii="Times New Roman" w:hAnsi="Times New Roman" w:cs="Times New Roman"/>
        </w:rPr>
        <w:t>NEUT</w:t>
      </w:r>
      <w:r w:rsidRPr="00810001">
        <w:rPr>
          <w:rFonts w:ascii="Times New Roman" w:hAnsi="Times New Roman" w:cs="Times New Roman"/>
          <w:sz w:val="24"/>
          <w:szCs w:val="24"/>
        </w:rPr>
        <w:tab/>
      </w:r>
      <w:r>
        <w:rPr>
          <w:rFonts w:ascii="Times New Roman" w:hAnsi="Times New Roman" w:cs="Times New Roman"/>
          <w:sz w:val="24"/>
          <w:szCs w:val="24"/>
        </w:rPr>
        <w:tab/>
      </w:r>
      <w:r w:rsidRPr="00810001">
        <w:rPr>
          <w:rFonts w:ascii="Times New Roman" w:hAnsi="Times New Roman" w:cs="Times New Roman"/>
          <w:sz w:val="24"/>
          <w:szCs w:val="24"/>
        </w:rPr>
        <w:t>Neutral aspect</w:t>
      </w:r>
    </w:p>
    <w:p w14:paraId="35A01C0C" w14:textId="77777777" w:rsidR="00970F5F" w:rsidRPr="00810001" w:rsidRDefault="00970F5F" w:rsidP="00674A26">
      <w:pPr>
        <w:pStyle w:val="NoSpacing"/>
        <w:rPr>
          <w:rFonts w:ascii="Times New Roman" w:hAnsi="Times New Roman" w:cs="Times New Roman"/>
          <w:sz w:val="24"/>
          <w:szCs w:val="24"/>
        </w:rPr>
      </w:pPr>
      <w:r w:rsidRPr="002245D3">
        <w:rPr>
          <w:rFonts w:ascii="Times New Roman" w:hAnsi="Times New Roman" w:cs="Times New Roman"/>
        </w:rPr>
        <w:t>OBJ</w:t>
      </w:r>
      <w:r w:rsidRPr="00810001">
        <w:rPr>
          <w:rFonts w:ascii="Times New Roman" w:hAnsi="Times New Roman" w:cs="Times New Roman"/>
          <w:sz w:val="24"/>
          <w:szCs w:val="24"/>
        </w:rPr>
        <w:tab/>
      </w:r>
      <w:r>
        <w:rPr>
          <w:rFonts w:ascii="Times New Roman" w:hAnsi="Times New Roman" w:cs="Times New Roman"/>
          <w:sz w:val="24"/>
          <w:szCs w:val="24"/>
        </w:rPr>
        <w:tab/>
      </w:r>
      <w:r w:rsidRPr="00810001">
        <w:rPr>
          <w:rFonts w:ascii="Times New Roman" w:hAnsi="Times New Roman" w:cs="Times New Roman"/>
          <w:sz w:val="24"/>
          <w:szCs w:val="24"/>
        </w:rPr>
        <w:t xml:space="preserve">Object </w:t>
      </w:r>
    </w:p>
    <w:p w14:paraId="5A60D2CC" w14:textId="77777777" w:rsidR="00970F5F" w:rsidRPr="00810001" w:rsidRDefault="00970F5F" w:rsidP="00674A26">
      <w:pPr>
        <w:pStyle w:val="NoSpacing"/>
        <w:rPr>
          <w:rFonts w:ascii="Times New Roman" w:hAnsi="Times New Roman" w:cs="Times New Roman"/>
          <w:sz w:val="24"/>
          <w:szCs w:val="24"/>
        </w:rPr>
      </w:pPr>
      <w:r w:rsidRPr="002245D3">
        <w:rPr>
          <w:rFonts w:ascii="Times New Roman" w:hAnsi="Times New Roman" w:cs="Times New Roman"/>
        </w:rPr>
        <w:t>PASS</w:t>
      </w:r>
      <w:r w:rsidRPr="00810001">
        <w:rPr>
          <w:rFonts w:ascii="Times New Roman" w:hAnsi="Times New Roman" w:cs="Times New Roman"/>
          <w:sz w:val="24"/>
          <w:szCs w:val="24"/>
        </w:rPr>
        <w:tab/>
      </w:r>
      <w:r>
        <w:rPr>
          <w:rFonts w:ascii="Times New Roman" w:hAnsi="Times New Roman" w:cs="Times New Roman"/>
          <w:sz w:val="24"/>
          <w:szCs w:val="24"/>
        </w:rPr>
        <w:tab/>
      </w:r>
      <w:r w:rsidRPr="00810001">
        <w:rPr>
          <w:rFonts w:ascii="Times New Roman" w:hAnsi="Times New Roman" w:cs="Times New Roman"/>
          <w:sz w:val="24"/>
          <w:szCs w:val="24"/>
        </w:rPr>
        <w:t>Passive</w:t>
      </w:r>
    </w:p>
    <w:p w14:paraId="4F83CAA1" w14:textId="77777777" w:rsidR="00970F5F" w:rsidRPr="00810001" w:rsidRDefault="00970F5F" w:rsidP="00674A26">
      <w:pPr>
        <w:pStyle w:val="NoSpacing"/>
        <w:rPr>
          <w:rFonts w:ascii="Times New Roman" w:hAnsi="Times New Roman" w:cs="Times New Roman"/>
          <w:sz w:val="24"/>
          <w:szCs w:val="24"/>
        </w:rPr>
      </w:pPr>
      <w:r w:rsidRPr="002245D3">
        <w:rPr>
          <w:rFonts w:ascii="Times New Roman" w:hAnsi="Times New Roman" w:cs="Times New Roman"/>
        </w:rPr>
        <w:t>PFV</w:t>
      </w:r>
      <w:r w:rsidRPr="00810001">
        <w:rPr>
          <w:rFonts w:ascii="Times New Roman" w:hAnsi="Times New Roman" w:cs="Times New Roman"/>
          <w:sz w:val="24"/>
          <w:szCs w:val="24"/>
        </w:rPr>
        <w:tab/>
      </w:r>
      <w:r>
        <w:rPr>
          <w:rFonts w:ascii="Times New Roman" w:hAnsi="Times New Roman" w:cs="Times New Roman"/>
          <w:sz w:val="24"/>
          <w:szCs w:val="24"/>
        </w:rPr>
        <w:tab/>
      </w:r>
      <w:r w:rsidRPr="00810001">
        <w:rPr>
          <w:rFonts w:ascii="Times New Roman" w:hAnsi="Times New Roman" w:cs="Times New Roman"/>
          <w:sz w:val="24"/>
          <w:szCs w:val="24"/>
        </w:rPr>
        <w:t>Perfective</w:t>
      </w:r>
    </w:p>
    <w:p w14:paraId="0E015942" w14:textId="77777777" w:rsidR="00970F5F" w:rsidRPr="00810001" w:rsidRDefault="00970F5F" w:rsidP="00674A26">
      <w:pPr>
        <w:pStyle w:val="NoSpacing"/>
        <w:rPr>
          <w:rFonts w:ascii="Times New Roman" w:hAnsi="Times New Roman" w:cs="Times New Roman"/>
          <w:sz w:val="24"/>
          <w:szCs w:val="24"/>
        </w:rPr>
      </w:pPr>
      <w:r w:rsidRPr="002245D3">
        <w:rPr>
          <w:rFonts w:ascii="Times New Roman" w:hAnsi="Times New Roman" w:cs="Times New Roman"/>
        </w:rPr>
        <w:t>PL</w:t>
      </w:r>
      <w:r w:rsidRPr="00810001">
        <w:rPr>
          <w:rFonts w:ascii="Times New Roman" w:hAnsi="Times New Roman" w:cs="Times New Roman"/>
          <w:sz w:val="24"/>
          <w:szCs w:val="24"/>
        </w:rPr>
        <w:tab/>
      </w:r>
      <w:r>
        <w:rPr>
          <w:rFonts w:ascii="Times New Roman" w:hAnsi="Times New Roman" w:cs="Times New Roman"/>
          <w:sz w:val="24"/>
          <w:szCs w:val="24"/>
        </w:rPr>
        <w:tab/>
      </w:r>
      <w:r w:rsidRPr="00810001">
        <w:rPr>
          <w:rFonts w:ascii="Times New Roman" w:hAnsi="Times New Roman" w:cs="Times New Roman"/>
          <w:sz w:val="24"/>
          <w:szCs w:val="24"/>
        </w:rPr>
        <w:t>Plural marker</w:t>
      </w:r>
    </w:p>
    <w:p w14:paraId="64C9F97D" w14:textId="77777777" w:rsidR="00970F5F" w:rsidRPr="00810001" w:rsidRDefault="00970F5F" w:rsidP="00674A26">
      <w:pPr>
        <w:pStyle w:val="NoSpacing"/>
        <w:rPr>
          <w:rFonts w:ascii="Times New Roman" w:hAnsi="Times New Roman" w:cs="Times New Roman"/>
          <w:sz w:val="24"/>
          <w:szCs w:val="24"/>
        </w:rPr>
      </w:pPr>
      <w:r w:rsidRPr="002245D3">
        <w:rPr>
          <w:rFonts w:ascii="Times New Roman" w:hAnsi="Times New Roman" w:cs="Times New Roman"/>
        </w:rPr>
        <w:t>POSS</w:t>
      </w:r>
      <w:r w:rsidRPr="00810001">
        <w:rPr>
          <w:rFonts w:ascii="Times New Roman" w:hAnsi="Times New Roman" w:cs="Times New Roman"/>
          <w:sz w:val="24"/>
          <w:szCs w:val="24"/>
        </w:rPr>
        <w:tab/>
      </w:r>
      <w:r>
        <w:rPr>
          <w:rFonts w:ascii="Times New Roman" w:hAnsi="Times New Roman" w:cs="Times New Roman"/>
          <w:sz w:val="24"/>
          <w:szCs w:val="24"/>
        </w:rPr>
        <w:tab/>
      </w:r>
      <w:r w:rsidRPr="00810001">
        <w:rPr>
          <w:rFonts w:ascii="Times New Roman" w:hAnsi="Times New Roman" w:cs="Times New Roman"/>
          <w:sz w:val="24"/>
          <w:szCs w:val="24"/>
        </w:rPr>
        <w:t>Possessive</w:t>
      </w:r>
    </w:p>
    <w:p w14:paraId="33751950" w14:textId="77777777" w:rsidR="00970F5F" w:rsidRPr="00810001" w:rsidRDefault="00970F5F" w:rsidP="00674A26">
      <w:pPr>
        <w:pStyle w:val="NoSpacing"/>
        <w:rPr>
          <w:rFonts w:ascii="Times New Roman" w:hAnsi="Times New Roman" w:cs="Times New Roman"/>
          <w:sz w:val="24"/>
          <w:szCs w:val="24"/>
        </w:rPr>
      </w:pPr>
      <w:r w:rsidRPr="002245D3">
        <w:rPr>
          <w:rFonts w:ascii="Times New Roman" w:hAnsi="Times New Roman" w:cs="Times New Roman"/>
        </w:rPr>
        <w:t>PREP</w:t>
      </w:r>
      <w:r w:rsidRPr="00810001">
        <w:rPr>
          <w:rFonts w:ascii="Times New Roman" w:hAnsi="Times New Roman" w:cs="Times New Roman"/>
          <w:sz w:val="24"/>
          <w:szCs w:val="24"/>
        </w:rPr>
        <w:tab/>
      </w:r>
      <w:r>
        <w:rPr>
          <w:rFonts w:ascii="Times New Roman" w:hAnsi="Times New Roman" w:cs="Times New Roman"/>
          <w:sz w:val="24"/>
          <w:szCs w:val="24"/>
        </w:rPr>
        <w:tab/>
      </w:r>
      <w:r w:rsidRPr="00810001">
        <w:rPr>
          <w:rFonts w:ascii="Times New Roman" w:hAnsi="Times New Roman" w:cs="Times New Roman"/>
          <w:sz w:val="24"/>
          <w:szCs w:val="24"/>
        </w:rPr>
        <w:t>Preposition</w:t>
      </w:r>
    </w:p>
    <w:p w14:paraId="2E58D0EE" w14:textId="77777777" w:rsidR="00970F5F" w:rsidRDefault="00970F5F" w:rsidP="00674A26">
      <w:pPr>
        <w:pStyle w:val="NoSpacing"/>
        <w:ind w:left="1440" w:hanging="1440"/>
        <w:rPr>
          <w:rFonts w:ascii="Times New Roman" w:hAnsi="Times New Roman" w:cs="Times New Roman"/>
          <w:sz w:val="24"/>
          <w:szCs w:val="24"/>
        </w:rPr>
      </w:pPr>
      <w:r w:rsidRPr="002245D3">
        <w:rPr>
          <w:rFonts w:ascii="Times New Roman" w:hAnsi="Times New Roman" w:cs="Times New Roman"/>
        </w:rPr>
        <w:t>PRO</w:t>
      </w:r>
      <w:r w:rsidRPr="00810001">
        <w:rPr>
          <w:rFonts w:ascii="Times New Roman" w:hAnsi="Times New Roman" w:cs="Times New Roman"/>
          <w:sz w:val="24"/>
          <w:szCs w:val="24"/>
        </w:rPr>
        <w:tab/>
        <w:t>Non-human/ locative pronoun</w:t>
      </w:r>
    </w:p>
    <w:p w14:paraId="2053FD26" w14:textId="77777777" w:rsidR="00081226" w:rsidRPr="00810001" w:rsidRDefault="00081226" w:rsidP="00674A26">
      <w:pPr>
        <w:pStyle w:val="NoSpacing"/>
        <w:ind w:left="1440" w:hanging="1440"/>
        <w:rPr>
          <w:rFonts w:ascii="Times New Roman" w:hAnsi="Times New Roman" w:cs="Times New Roman"/>
          <w:sz w:val="24"/>
          <w:szCs w:val="24"/>
        </w:rPr>
      </w:pPr>
      <w:r>
        <w:rPr>
          <w:rFonts w:ascii="Times New Roman" w:hAnsi="Times New Roman" w:cs="Times New Roman"/>
          <w:sz w:val="24"/>
          <w:szCs w:val="24"/>
        </w:rPr>
        <w:t>Q</w:t>
      </w:r>
      <w:r>
        <w:rPr>
          <w:rFonts w:ascii="Times New Roman" w:hAnsi="Times New Roman" w:cs="Times New Roman"/>
          <w:sz w:val="24"/>
          <w:szCs w:val="24"/>
        </w:rPr>
        <w:tab/>
        <w:t>Question</w:t>
      </w:r>
    </w:p>
    <w:p w14:paraId="5123679B" w14:textId="77777777" w:rsidR="00970F5F" w:rsidRPr="00810001" w:rsidRDefault="00970F5F" w:rsidP="00674A26">
      <w:pPr>
        <w:pStyle w:val="NoSpacing"/>
        <w:rPr>
          <w:rFonts w:ascii="Times New Roman" w:hAnsi="Times New Roman" w:cs="Times New Roman"/>
          <w:sz w:val="24"/>
          <w:szCs w:val="24"/>
        </w:rPr>
      </w:pPr>
      <w:r w:rsidRPr="002245D3">
        <w:rPr>
          <w:rFonts w:ascii="Times New Roman" w:hAnsi="Times New Roman" w:cs="Times New Roman"/>
        </w:rPr>
        <w:t>QUANT</w:t>
      </w:r>
      <w:r w:rsidRPr="00810001">
        <w:rPr>
          <w:rFonts w:ascii="Times New Roman" w:hAnsi="Times New Roman" w:cs="Times New Roman"/>
          <w:sz w:val="24"/>
          <w:szCs w:val="24"/>
        </w:rPr>
        <w:tab/>
        <w:t>Quantifier</w:t>
      </w:r>
    </w:p>
    <w:p w14:paraId="564A861D" w14:textId="77777777" w:rsidR="00970F5F" w:rsidRPr="00810001" w:rsidRDefault="00970F5F" w:rsidP="00674A26">
      <w:pPr>
        <w:pStyle w:val="NoSpacing"/>
        <w:rPr>
          <w:rFonts w:ascii="Times New Roman" w:hAnsi="Times New Roman" w:cs="Times New Roman"/>
          <w:sz w:val="24"/>
          <w:szCs w:val="24"/>
        </w:rPr>
      </w:pPr>
      <w:r w:rsidRPr="002245D3">
        <w:rPr>
          <w:rFonts w:ascii="Times New Roman" w:hAnsi="Times New Roman" w:cs="Times New Roman"/>
        </w:rPr>
        <w:t>REF</w:t>
      </w:r>
      <w:r w:rsidR="00674A26">
        <w:rPr>
          <w:rFonts w:ascii="Times New Roman" w:hAnsi="Times New Roman" w:cs="Times New Roman"/>
          <w:sz w:val="24"/>
          <w:szCs w:val="24"/>
        </w:rPr>
        <w:tab/>
      </w:r>
      <w:r w:rsidR="00674A26">
        <w:rPr>
          <w:rFonts w:ascii="Times New Roman" w:hAnsi="Times New Roman" w:cs="Times New Roman"/>
          <w:sz w:val="24"/>
          <w:szCs w:val="24"/>
        </w:rPr>
        <w:tab/>
        <w:t>Referential</w:t>
      </w:r>
    </w:p>
    <w:p w14:paraId="0407FA74" w14:textId="77777777" w:rsidR="00970F5F" w:rsidRPr="00810001" w:rsidRDefault="00970F5F" w:rsidP="00674A26">
      <w:pPr>
        <w:pStyle w:val="NoSpacing"/>
        <w:rPr>
          <w:rFonts w:ascii="Times New Roman" w:hAnsi="Times New Roman" w:cs="Times New Roman"/>
          <w:sz w:val="24"/>
          <w:szCs w:val="24"/>
        </w:rPr>
      </w:pPr>
      <w:r w:rsidRPr="002245D3">
        <w:rPr>
          <w:rFonts w:ascii="Times New Roman" w:hAnsi="Times New Roman" w:cs="Times New Roman"/>
        </w:rPr>
        <w:t>REL</w:t>
      </w:r>
      <w:r w:rsidRPr="00810001">
        <w:rPr>
          <w:rFonts w:ascii="Times New Roman" w:hAnsi="Times New Roman" w:cs="Times New Roman"/>
          <w:sz w:val="24"/>
          <w:szCs w:val="24"/>
        </w:rPr>
        <w:t xml:space="preserve"> </w:t>
      </w:r>
      <w:r w:rsidRPr="00810001">
        <w:rPr>
          <w:rFonts w:ascii="Times New Roman" w:hAnsi="Times New Roman" w:cs="Times New Roman"/>
          <w:sz w:val="24"/>
          <w:szCs w:val="24"/>
        </w:rPr>
        <w:tab/>
      </w:r>
      <w:r>
        <w:rPr>
          <w:rFonts w:ascii="Times New Roman" w:hAnsi="Times New Roman" w:cs="Times New Roman"/>
          <w:sz w:val="24"/>
          <w:szCs w:val="24"/>
        </w:rPr>
        <w:tab/>
      </w:r>
      <w:r w:rsidRPr="00810001">
        <w:rPr>
          <w:rFonts w:ascii="Times New Roman" w:hAnsi="Times New Roman" w:cs="Times New Roman"/>
          <w:sz w:val="24"/>
          <w:szCs w:val="24"/>
        </w:rPr>
        <w:t>Relative marker</w:t>
      </w:r>
    </w:p>
    <w:p w14:paraId="411FE78B" w14:textId="77777777" w:rsidR="00970F5F" w:rsidRPr="00810001" w:rsidRDefault="00970F5F" w:rsidP="00674A26">
      <w:pPr>
        <w:pStyle w:val="NoSpacing"/>
        <w:rPr>
          <w:rFonts w:ascii="Times New Roman" w:hAnsi="Times New Roman" w:cs="Times New Roman"/>
          <w:sz w:val="24"/>
          <w:szCs w:val="24"/>
        </w:rPr>
      </w:pPr>
      <w:r w:rsidRPr="002245D3">
        <w:rPr>
          <w:rFonts w:ascii="Times New Roman" w:hAnsi="Times New Roman" w:cs="Times New Roman"/>
        </w:rPr>
        <w:t>SBJ</w:t>
      </w:r>
      <w:r w:rsidRPr="00810001">
        <w:rPr>
          <w:rFonts w:ascii="Times New Roman" w:hAnsi="Times New Roman" w:cs="Times New Roman"/>
          <w:sz w:val="24"/>
          <w:szCs w:val="24"/>
        </w:rPr>
        <w:tab/>
      </w:r>
      <w:r>
        <w:rPr>
          <w:rFonts w:ascii="Times New Roman" w:hAnsi="Times New Roman" w:cs="Times New Roman"/>
          <w:sz w:val="24"/>
          <w:szCs w:val="24"/>
        </w:rPr>
        <w:tab/>
      </w:r>
      <w:r w:rsidRPr="00810001">
        <w:rPr>
          <w:rFonts w:ascii="Times New Roman" w:hAnsi="Times New Roman" w:cs="Times New Roman"/>
          <w:sz w:val="24"/>
          <w:szCs w:val="24"/>
        </w:rPr>
        <w:t>Subject</w:t>
      </w:r>
    </w:p>
    <w:p w14:paraId="00028A34" w14:textId="77777777" w:rsidR="00970F5F" w:rsidRDefault="00970F5F" w:rsidP="00674A26">
      <w:pPr>
        <w:pStyle w:val="NoSpacing"/>
        <w:rPr>
          <w:rFonts w:ascii="Times New Roman" w:hAnsi="Times New Roman" w:cs="Times New Roman"/>
          <w:sz w:val="24"/>
          <w:szCs w:val="24"/>
        </w:rPr>
      </w:pPr>
      <w:r w:rsidRPr="002245D3">
        <w:rPr>
          <w:rFonts w:ascii="Times New Roman" w:hAnsi="Times New Roman" w:cs="Times New Roman"/>
        </w:rPr>
        <w:t>SEQ</w:t>
      </w:r>
      <w:r w:rsidRPr="00810001">
        <w:rPr>
          <w:rFonts w:ascii="Times New Roman" w:hAnsi="Times New Roman" w:cs="Times New Roman"/>
          <w:sz w:val="24"/>
          <w:szCs w:val="24"/>
        </w:rPr>
        <w:tab/>
      </w:r>
      <w:r>
        <w:rPr>
          <w:rFonts w:ascii="Times New Roman" w:hAnsi="Times New Roman" w:cs="Times New Roman"/>
          <w:sz w:val="24"/>
          <w:szCs w:val="24"/>
        </w:rPr>
        <w:tab/>
      </w:r>
      <w:r w:rsidR="00674A26" w:rsidRPr="00810001">
        <w:rPr>
          <w:rFonts w:ascii="Times New Roman" w:hAnsi="Times New Roman" w:cs="Times New Roman"/>
          <w:sz w:val="24"/>
          <w:szCs w:val="24"/>
        </w:rPr>
        <w:t>Sequent</w:t>
      </w:r>
      <w:r w:rsidR="00674A26">
        <w:rPr>
          <w:rFonts w:ascii="Times New Roman" w:hAnsi="Times New Roman" w:cs="Times New Roman"/>
          <w:sz w:val="24"/>
          <w:szCs w:val="24"/>
        </w:rPr>
        <w:t>ial</w:t>
      </w:r>
    </w:p>
    <w:p w14:paraId="7C7CA409" w14:textId="77777777" w:rsidR="00970F5F" w:rsidRPr="00810001" w:rsidRDefault="00970F5F" w:rsidP="00674A26">
      <w:pPr>
        <w:pStyle w:val="NoSpacing"/>
        <w:rPr>
          <w:rFonts w:ascii="Times New Roman" w:hAnsi="Times New Roman" w:cs="Times New Roman"/>
          <w:sz w:val="24"/>
          <w:szCs w:val="24"/>
        </w:rPr>
      </w:pPr>
      <w:r w:rsidRPr="002245D3">
        <w:rPr>
          <w:rFonts w:ascii="Times New Roman" w:hAnsi="Times New Roman" w:cs="Times New Roman"/>
        </w:rPr>
        <w:t>SG</w:t>
      </w:r>
      <w:r>
        <w:rPr>
          <w:rFonts w:ascii="Times New Roman" w:hAnsi="Times New Roman" w:cs="Times New Roman"/>
          <w:sz w:val="24"/>
          <w:szCs w:val="24"/>
        </w:rPr>
        <w:tab/>
      </w:r>
      <w:r>
        <w:rPr>
          <w:rFonts w:ascii="Times New Roman" w:hAnsi="Times New Roman" w:cs="Times New Roman"/>
          <w:sz w:val="24"/>
          <w:szCs w:val="24"/>
        </w:rPr>
        <w:tab/>
        <w:t>Singular</w:t>
      </w:r>
    </w:p>
    <w:p w14:paraId="54ADE17C" w14:textId="77777777" w:rsidR="00970F5F" w:rsidRPr="00810001" w:rsidRDefault="00970F5F" w:rsidP="00674A26">
      <w:pPr>
        <w:pStyle w:val="NoSpacing"/>
        <w:rPr>
          <w:rFonts w:ascii="Times New Roman" w:hAnsi="Times New Roman" w:cs="Times New Roman"/>
          <w:sz w:val="24"/>
          <w:szCs w:val="24"/>
        </w:rPr>
      </w:pPr>
      <w:r w:rsidRPr="002245D3">
        <w:rPr>
          <w:rFonts w:ascii="Times New Roman" w:hAnsi="Times New Roman" w:cs="Times New Roman"/>
        </w:rPr>
        <w:t xml:space="preserve">S.R. </w:t>
      </w:r>
      <w:r>
        <w:rPr>
          <w:rFonts w:ascii="Times New Roman" w:hAnsi="Times New Roman" w:cs="Times New Roman"/>
          <w:sz w:val="24"/>
          <w:szCs w:val="24"/>
        </w:rPr>
        <w:tab/>
      </w:r>
      <w:r>
        <w:rPr>
          <w:rFonts w:ascii="Times New Roman" w:hAnsi="Times New Roman" w:cs="Times New Roman"/>
          <w:sz w:val="24"/>
          <w:szCs w:val="24"/>
        </w:rPr>
        <w:tab/>
      </w:r>
      <w:r w:rsidRPr="00810001">
        <w:rPr>
          <w:rFonts w:ascii="Times New Roman" w:hAnsi="Times New Roman" w:cs="Times New Roman"/>
          <w:sz w:val="24"/>
          <w:szCs w:val="24"/>
        </w:rPr>
        <w:t>Switch reference marker</w:t>
      </w:r>
    </w:p>
    <w:p w14:paraId="2DB02F2F" w14:textId="77777777" w:rsidR="00970F5F" w:rsidRPr="00810001" w:rsidRDefault="00970F5F" w:rsidP="00674A26">
      <w:pPr>
        <w:pStyle w:val="NoSpacing"/>
        <w:rPr>
          <w:rFonts w:ascii="Times New Roman" w:hAnsi="Times New Roman" w:cs="Times New Roman"/>
          <w:sz w:val="24"/>
          <w:szCs w:val="24"/>
        </w:rPr>
      </w:pPr>
      <w:r w:rsidRPr="002245D3">
        <w:rPr>
          <w:rFonts w:ascii="Times New Roman" w:hAnsi="Times New Roman" w:cs="Times New Roman"/>
        </w:rPr>
        <w:t>STAT</w:t>
      </w:r>
      <w:r w:rsidRPr="00810001">
        <w:rPr>
          <w:rFonts w:ascii="Times New Roman" w:hAnsi="Times New Roman" w:cs="Times New Roman"/>
          <w:sz w:val="24"/>
          <w:szCs w:val="24"/>
        </w:rPr>
        <w:tab/>
      </w:r>
      <w:r>
        <w:rPr>
          <w:rFonts w:ascii="Times New Roman" w:hAnsi="Times New Roman" w:cs="Times New Roman"/>
          <w:sz w:val="24"/>
          <w:szCs w:val="24"/>
        </w:rPr>
        <w:tab/>
      </w:r>
      <w:proofErr w:type="spellStart"/>
      <w:r w:rsidRPr="00810001">
        <w:rPr>
          <w:rFonts w:ascii="Times New Roman" w:hAnsi="Times New Roman" w:cs="Times New Roman"/>
          <w:sz w:val="24"/>
          <w:szCs w:val="24"/>
        </w:rPr>
        <w:t>Stative</w:t>
      </w:r>
      <w:proofErr w:type="spellEnd"/>
    </w:p>
    <w:p w14:paraId="5B0EEF72" w14:textId="77777777" w:rsidR="00970F5F" w:rsidRPr="00810001" w:rsidRDefault="00970F5F" w:rsidP="00674A26">
      <w:pPr>
        <w:pStyle w:val="NoSpacing"/>
        <w:rPr>
          <w:rFonts w:ascii="Times New Roman" w:hAnsi="Times New Roman" w:cs="Times New Roman"/>
          <w:sz w:val="24"/>
          <w:szCs w:val="24"/>
        </w:rPr>
      </w:pPr>
      <w:r w:rsidRPr="002245D3">
        <w:rPr>
          <w:rFonts w:ascii="Times New Roman" w:hAnsi="Times New Roman" w:cs="Times New Roman"/>
        </w:rPr>
        <w:t>TO</w:t>
      </w:r>
      <w:r w:rsidR="00674A26">
        <w:rPr>
          <w:rFonts w:ascii="Times New Roman" w:hAnsi="Times New Roman" w:cs="Times New Roman"/>
          <w:sz w:val="24"/>
          <w:szCs w:val="24"/>
        </w:rPr>
        <w:tab/>
      </w:r>
      <w:r w:rsidR="00674A26">
        <w:rPr>
          <w:rFonts w:ascii="Times New Roman" w:hAnsi="Times New Roman" w:cs="Times New Roman"/>
          <w:sz w:val="24"/>
          <w:szCs w:val="24"/>
        </w:rPr>
        <w:tab/>
      </w:r>
      <w:proofErr w:type="spellStart"/>
      <w:r w:rsidR="00674A26">
        <w:rPr>
          <w:rFonts w:ascii="Times New Roman" w:hAnsi="Times New Roman" w:cs="Times New Roman"/>
          <w:sz w:val="24"/>
          <w:szCs w:val="24"/>
        </w:rPr>
        <w:t>Destinative</w:t>
      </w:r>
      <w:proofErr w:type="spellEnd"/>
      <w:r w:rsidR="00674A26">
        <w:rPr>
          <w:rFonts w:ascii="Times New Roman" w:hAnsi="Times New Roman" w:cs="Times New Roman"/>
          <w:sz w:val="24"/>
          <w:szCs w:val="24"/>
        </w:rPr>
        <w:t xml:space="preserve"> preposition ‘to’</w:t>
      </w:r>
    </w:p>
    <w:p w14:paraId="6704CC4B" w14:textId="77777777" w:rsidR="00970F5F" w:rsidRPr="00810001" w:rsidRDefault="00970F5F" w:rsidP="002245D3">
      <w:pPr>
        <w:pStyle w:val="NoSpacing"/>
        <w:ind w:left="1440" w:hanging="1440"/>
        <w:rPr>
          <w:rFonts w:ascii="Times New Roman" w:hAnsi="Times New Roman" w:cs="Times New Roman"/>
          <w:sz w:val="24"/>
          <w:szCs w:val="24"/>
        </w:rPr>
      </w:pPr>
      <w:r w:rsidRPr="002245D3">
        <w:rPr>
          <w:rFonts w:ascii="Times New Roman" w:hAnsi="Times New Roman" w:cs="Times New Roman"/>
        </w:rPr>
        <w:t>UP</w:t>
      </w:r>
      <w:r w:rsidR="002245D3">
        <w:rPr>
          <w:rFonts w:ascii="Times New Roman" w:hAnsi="Times New Roman" w:cs="Times New Roman"/>
          <w:sz w:val="24"/>
          <w:szCs w:val="24"/>
        </w:rPr>
        <w:tab/>
      </w:r>
      <w:r w:rsidR="00674A26">
        <w:rPr>
          <w:rFonts w:ascii="Times New Roman" w:hAnsi="Times New Roman" w:cs="Times New Roman"/>
          <w:sz w:val="24"/>
          <w:szCs w:val="24"/>
        </w:rPr>
        <w:t>Verbal extension indicating movement upward</w:t>
      </w:r>
    </w:p>
    <w:p w14:paraId="3E1E37F5" w14:textId="77777777" w:rsidR="00970F5F" w:rsidRDefault="00970F5F" w:rsidP="00674A26">
      <w:pPr>
        <w:pStyle w:val="NoSpacing"/>
        <w:rPr>
          <w:rFonts w:ascii="Times New Roman" w:hAnsi="Times New Roman" w:cs="Times New Roman"/>
          <w:sz w:val="24"/>
          <w:szCs w:val="24"/>
        </w:rPr>
        <w:sectPr w:rsidR="00970F5F" w:rsidSect="0032449B">
          <w:type w:val="continuous"/>
          <w:pgSz w:w="12240" w:h="15840"/>
          <w:pgMar w:top="965" w:right="965" w:bottom="1022" w:left="1699" w:header="720" w:footer="720" w:gutter="0"/>
          <w:cols w:num="2" w:space="720"/>
          <w:docGrid w:linePitch="360"/>
        </w:sectPr>
      </w:pPr>
      <w:r w:rsidRPr="002245D3">
        <w:rPr>
          <w:rFonts w:ascii="Times New Roman" w:hAnsi="Times New Roman" w:cs="Times New Roman"/>
        </w:rPr>
        <w:t>VENT</w:t>
      </w:r>
      <w:r w:rsidRPr="002245D3">
        <w:rPr>
          <w:rFonts w:ascii="Times New Roman" w:hAnsi="Times New Roman" w:cs="Times New Roman"/>
        </w:rPr>
        <w:tab/>
      </w:r>
      <w:r>
        <w:rPr>
          <w:rFonts w:ascii="Times New Roman" w:hAnsi="Times New Roman" w:cs="Times New Roman"/>
          <w:sz w:val="24"/>
          <w:szCs w:val="24"/>
        </w:rPr>
        <w:tab/>
      </w:r>
      <w:proofErr w:type="spellStart"/>
      <w:r>
        <w:rPr>
          <w:rFonts w:ascii="Times New Roman" w:hAnsi="Times New Roman" w:cs="Times New Roman"/>
          <w:sz w:val="24"/>
          <w:szCs w:val="24"/>
        </w:rPr>
        <w:t>Ventive</w:t>
      </w:r>
      <w:proofErr w:type="spellEnd"/>
    </w:p>
    <w:p w14:paraId="28557C42" w14:textId="77777777" w:rsidR="00970F5F" w:rsidRDefault="00970F5F" w:rsidP="00970F5F">
      <w:pPr>
        <w:rPr>
          <w:rFonts w:ascii="Times New Roman" w:hAnsi="Times New Roman" w:cs="Times New Roman"/>
          <w:sz w:val="24"/>
          <w:szCs w:val="24"/>
        </w:rPr>
        <w:sectPr w:rsidR="00970F5F" w:rsidSect="005D3199">
          <w:type w:val="continuous"/>
          <w:pgSz w:w="12240" w:h="15840"/>
          <w:pgMar w:top="965" w:right="965" w:bottom="1022" w:left="1699" w:header="720" w:footer="720" w:gutter="0"/>
          <w:cols w:space="720"/>
          <w:docGrid w:linePitch="360"/>
        </w:sectPr>
      </w:pPr>
    </w:p>
    <w:p w14:paraId="728CCA0A" w14:textId="77777777" w:rsidR="00E4036C" w:rsidRPr="00E95F42" w:rsidRDefault="00E95F42" w:rsidP="00E95F42">
      <w:pPr>
        <w:pStyle w:val="NoSpacing"/>
        <w:jc w:val="center"/>
        <w:rPr>
          <w:rFonts w:ascii="Times New Roman" w:hAnsi="Times New Roman" w:cs="Times New Roman"/>
        </w:rPr>
      </w:pPr>
      <w:r w:rsidRPr="00E95F42">
        <w:rPr>
          <w:rFonts w:ascii="Times New Roman" w:hAnsi="Times New Roman" w:cs="Times New Roman"/>
          <w:b/>
        </w:rPr>
        <w:t>REFERENCES</w:t>
      </w:r>
    </w:p>
    <w:p w14:paraId="1E2FC836" w14:textId="77777777" w:rsidR="00E4036C" w:rsidRDefault="00E4036C" w:rsidP="000B0538">
      <w:pPr>
        <w:pStyle w:val="NoSpacing"/>
        <w:rPr>
          <w:rFonts w:ascii="Times New Roman" w:hAnsi="Times New Roman" w:cs="Times New Roman"/>
          <w:sz w:val="24"/>
          <w:szCs w:val="24"/>
        </w:rPr>
      </w:pPr>
    </w:p>
    <w:p w14:paraId="2A208CB8" w14:textId="77777777" w:rsidR="00E4036C" w:rsidRPr="00CD4031" w:rsidRDefault="00CD4031" w:rsidP="00E95F42">
      <w:pPr>
        <w:pStyle w:val="NoSpacing"/>
        <w:ind w:left="720" w:hanging="720"/>
        <w:rPr>
          <w:rFonts w:ascii="Times New Roman" w:hAnsi="Times New Roman" w:cs="Times New Roman"/>
          <w:sz w:val="24"/>
          <w:szCs w:val="24"/>
        </w:rPr>
      </w:pPr>
      <w:r w:rsidRPr="00CD4031">
        <w:rPr>
          <w:rFonts w:ascii="Times New Roman" w:eastAsia="Times New Roman" w:hAnsi="Times New Roman" w:cs="Times New Roman"/>
          <w:sz w:val="24"/>
          <w:szCs w:val="24"/>
        </w:rPr>
        <w:t>Allison, S</w:t>
      </w:r>
      <w:r w:rsidR="005D2F70">
        <w:rPr>
          <w:rFonts w:ascii="Times New Roman" w:eastAsia="Times New Roman" w:hAnsi="Times New Roman" w:cs="Times New Roman"/>
          <w:sz w:val="24"/>
          <w:szCs w:val="24"/>
        </w:rPr>
        <w:t>ean D</w:t>
      </w:r>
      <w:r w:rsidRPr="00CD4031">
        <w:rPr>
          <w:rFonts w:ascii="Times New Roman" w:eastAsia="Times New Roman" w:hAnsi="Times New Roman" w:cs="Times New Roman"/>
          <w:sz w:val="24"/>
          <w:szCs w:val="24"/>
        </w:rPr>
        <w:t>. 2012</w:t>
      </w:r>
      <w:r w:rsidR="00E4036C" w:rsidRPr="00CD4031">
        <w:rPr>
          <w:rFonts w:ascii="Times New Roman" w:eastAsia="Times New Roman" w:hAnsi="Times New Roman" w:cs="Times New Roman"/>
          <w:sz w:val="24"/>
          <w:szCs w:val="24"/>
        </w:rPr>
        <w:t xml:space="preserve">. </w:t>
      </w:r>
      <w:r w:rsidR="00E4036C" w:rsidRPr="00CD4031">
        <w:rPr>
          <w:rFonts w:ascii="Times New Roman" w:eastAsia="Times New Roman" w:hAnsi="Times New Roman" w:cs="Times New Roman"/>
          <w:i/>
          <w:sz w:val="24"/>
          <w:szCs w:val="24"/>
        </w:rPr>
        <w:t xml:space="preserve">Aspects of a grammar of </w:t>
      </w:r>
      <w:proofErr w:type="spellStart"/>
      <w:r w:rsidR="00E4036C" w:rsidRPr="00CD4031">
        <w:rPr>
          <w:rFonts w:ascii="Times New Roman" w:eastAsia="Times New Roman" w:hAnsi="Times New Roman" w:cs="Times New Roman"/>
          <w:i/>
          <w:sz w:val="24"/>
          <w:szCs w:val="24"/>
        </w:rPr>
        <w:t>Makary-Kotoko</w:t>
      </w:r>
      <w:proofErr w:type="spellEnd"/>
      <w:r w:rsidR="00E4036C" w:rsidRPr="00CD4031">
        <w:rPr>
          <w:rFonts w:ascii="Times New Roman" w:eastAsia="Times New Roman" w:hAnsi="Times New Roman" w:cs="Times New Roman"/>
          <w:i/>
          <w:sz w:val="24"/>
          <w:szCs w:val="24"/>
        </w:rPr>
        <w:t xml:space="preserve"> (Chadic-Cameroon). </w:t>
      </w:r>
      <w:r w:rsidR="00E4036C" w:rsidRPr="00CD4031">
        <w:rPr>
          <w:rFonts w:ascii="Times New Roman" w:eastAsia="Times New Roman" w:hAnsi="Times New Roman" w:cs="Times New Roman"/>
          <w:sz w:val="24"/>
          <w:szCs w:val="24"/>
        </w:rPr>
        <w:t xml:space="preserve">University of Colorado at Boulder. </w:t>
      </w:r>
      <w:r w:rsidR="008D5125" w:rsidRPr="00CD4031">
        <w:rPr>
          <w:rFonts w:ascii="Times New Roman" w:eastAsia="Times New Roman" w:hAnsi="Times New Roman" w:cs="Times New Roman"/>
          <w:sz w:val="24"/>
          <w:szCs w:val="24"/>
        </w:rPr>
        <w:t>(Doctoral Dissertation).</w:t>
      </w:r>
    </w:p>
    <w:p w14:paraId="3DC34529" w14:textId="77777777" w:rsidR="00CD4031" w:rsidRPr="00CD4031" w:rsidRDefault="00CD4031" w:rsidP="00E95F42">
      <w:pPr>
        <w:pStyle w:val="NoSpacing"/>
        <w:ind w:left="720" w:hanging="720"/>
        <w:rPr>
          <w:rFonts w:ascii="Times New Roman" w:hAnsi="Times New Roman" w:cs="Times New Roman"/>
          <w:sz w:val="24"/>
          <w:szCs w:val="24"/>
        </w:rPr>
      </w:pPr>
      <w:r w:rsidRPr="00CD4031">
        <w:rPr>
          <w:rFonts w:ascii="Times New Roman" w:hAnsi="Times New Roman" w:cs="Times New Roman"/>
          <w:sz w:val="24"/>
          <w:szCs w:val="24"/>
        </w:rPr>
        <w:t>Croft, W</w:t>
      </w:r>
      <w:r w:rsidR="005D2F70">
        <w:rPr>
          <w:rFonts w:ascii="Times New Roman" w:hAnsi="Times New Roman" w:cs="Times New Roman"/>
          <w:sz w:val="24"/>
          <w:szCs w:val="24"/>
        </w:rPr>
        <w:t>illiam</w:t>
      </w:r>
      <w:r w:rsidRPr="00CD4031">
        <w:rPr>
          <w:rFonts w:ascii="Times New Roman" w:hAnsi="Times New Roman" w:cs="Times New Roman"/>
          <w:sz w:val="24"/>
          <w:szCs w:val="24"/>
        </w:rPr>
        <w:t>. 1991</w:t>
      </w:r>
      <w:r w:rsidR="00E4036C" w:rsidRPr="00CD4031">
        <w:rPr>
          <w:rFonts w:ascii="Times New Roman" w:hAnsi="Times New Roman" w:cs="Times New Roman"/>
          <w:sz w:val="24"/>
          <w:szCs w:val="24"/>
        </w:rPr>
        <w:t xml:space="preserve">. The evolution of negation. </w:t>
      </w:r>
      <w:r w:rsidR="00E4036C" w:rsidRPr="00CD4031">
        <w:rPr>
          <w:rFonts w:ascii="Times New Roman" w:hAnsi="Times New Roman" w:cs="Times New Roman"/>
          <w:i/>
          <w:sz w:val="24"/>
          <w:szCs w:val="24"/>
        </w:rPr>
        <w:t>Journal of Linguistics</w:t>
      </w:r>
      <w:r w:rsidR="00E4036C" w:rsidRPr="00CD4031">
        <w:rPr>
          <w:rFonts w:ascii="Times New Roman" w:hAnsi="Times New Roman" w:cs="Times New Roman"/>
          <w:sz w:val="24"/>
          <w:szCs w:val="24"/>
        </w:rPr>
        <w:t xml:space="preserve"> 27: 1-39. </w:t>
      </w:r>
    </w:p>
    <w:p w14:paraId="07411954" w14:textId="77777777" w:rsidR="00E4036C" w:rsidRPr="00CD4031" w:rsidRDefault="00CD4031" w:rsidP="00E95F42">
      <w:pPr>
        <w:pStyle w:val="NoSpacing"/>
        <w:ind w:left="720" w:hanging="720"/>
        <w:rPr>
          <w:rFonts w:ascii="Times New Roman" w:hAnsi="Times New Roman" w:cs="Times New Roman"/>
          <w:sz w:val="24"/>
          <w:szCs w:val="24"/>
        </w:rPr>
      </w:pPr>
      <w:r w:rsidRPr="00CD4031">
        <w:rPr>
          <w:rFonts w:ascii="Times New Roman" w:hAnsi="Times New Roman" w:cs="Times New Roman"/>
          <w:sz w:val="24"/>
          <w:szCs w:val="24"/>
        </w:rPr>
        <w:t xml:space="preserve">Dahl, </w:t>
      </w:r>
      <w:proofErr w:type="spellStart"/>
      <w:r w:rsidRPr="00CD4031">
        <w:rPr>
          <w:rFonts w:ascii="Times New Roman" w:hAnsi="Times New Roman" w:cs="Times New Roman"/>
          <w:sz w:val="24"/>
          <w:szCs w:val="24"/>
        </w:rPr>
        <w:t>Östen</w:t>
      </w:r>
      <w:proofErr w:type="spellEnd"/>
      <w:r w:rsidRPr="00CD4031">
        <w:rPr>
          <w:rFonts w:ascii="Times New Roman" w:hAnsi="Times New Roman" w:cs="Times New Roman"/>
          <w:sz w:val="24"/>
          <w:szCs w:val="24"/>
        </w:rPr>
        <w:t xml:space="preserve">. 1979. Typology of sentence negation. </w:t>
      </w:r>
      <w:r w:rsidRPr="00CD4031">
        <w:rPr>
          <w:rFonts w:ascii="Times New Roman" w:hAnsi="Times New Roman" w:cs="Times New Roman"/>
          <w:i/>
          <w:iCs/>
          <w:sz w:val="24"/>
          <w:szCs w:val="24"/>
        </w:rPr>
        <w:t>Linguistics</w:t>
      </w:r>
      <w:r>
        <w:rPr>
          <w:rFonts w:ascii="Times New Roman" w:hAnsi="Times New Roman" w:cs="Times New Roman"/>
          <w:sz w:val="24"/>
          <w:szCs w:val="24"/>
        </w:rPr>
        <w:t xml:space="preserve"> 17: </w:t>
      </w:r>
      <w:r w:rsidRPr="00CD4031">
        <w:rPr>
          <w:rFonts w:ascii="Times New Roman" w:hAnsi="Times New Roman" w:cs="Times New Roman"/>
          <w:sz w:val="24"/>
          <w:szCs w:val="24"/>
        </w:rPr>
        <w:t>79-106.</w:t>
      </w:r>
    </w:p>
    <w:p w14:paraId="6775606A" w14:textId="77777777" w:rsidR="00E4036C" w:rsidRPr="00CD4031" w:rsidRDefault="00CD4031" w:rsidP="00E95F42">
      <w:pPr>
        <w:pStyle w:val="NoSpacing"/>
        <w:ind w:left="720" w:hanging="720"/>
        <w:rPr>
          <w:rFonts w:ascii="Times New Roman" w:hAnsi="Times New Roman" w:cs="Times New Roman"/>
          <w:sz w:val="24"/>
          <w:szCs w:val="24"/>
        </w:rPr>
      </w:pPr>
      <w:r>
        <w:rPr>
          <w:rFonts w:ascii="Times New Roman" w:hAnsi="Times New Roman" w:cs="Times New Roman"/>
          <w:sz w:val="24"/>
          <w:szCs w:val="24"/>
        </w:rPr>
        <w:t>----- 2010</w:t>
      </w:r>
      <w:r w:rsidR="00E4036C" w:rsidRPr="00CD4031">
        <w:rPr>
          <w:rFonts w:ascii="Times New Roman" w:hAnsi="Times New Roman" w:cs="Times New Roman"/>
          <w:sz w:val="24"/>
          <w:szCs w:val="24"/>
        </w:rPr>
        <w:t xml:space="preserve">. Typology of negation. </w:t>
      </w:r>
      <w:r w:rsidR="00E4036C" w:rsidRPr="00CD4031">
        <w:rPr>
          <w:rFonts w:ascii="Times New Roman" w:hAnsi="Times New Roman" w:cs="Times New Roman"/>
          <w:i/>
          <w:sz w:val="24"/>
          <w:szCs w:val="24"/>
        </w:rPr>
        <w:t>Expression of Negation</w:t>
      </w:r>
      <w:r w:rsidR="00E4036C" w:rsidRPr="00CD4031">
        <w:rPr>
          <w:rFonts w:ascii="Times New Roman" w:hAnsi="Times New Roman" w:cs="Times New Roman"/>
          <w:sz w:val="24"/>
          <w:szCs w:val="24"/>
        </w:rPr>
        <w:t xml:space="preserve">, Laurence R. Horn (ed.), </w:t>
      </w:r>
      <w:r w:rsidR="00831AE7" w:rsidRPr="00CD4031">
        <w:rPr>
          <w:rFonts w:ascii="Times New Roman" w:hAnsi="Times New Roman" w:cs="Times New Roman"/>
          <w:sz w:val="24"/>
          <w:szCs w:val="24"/>
        </w:rPr>
        <w:t xml:space="preserve">9-38. Berlin: Mouton de </w:t>
      </w:r>
      <w:proofErr w:type="spellStart"/>
      <w:r w:rsidR="00831AE7" w:rsidRPr="00CD4031">
        <w:rPr>
          <w:rFonts w:ascii="Times New Roman" w:hAnsi="Times New Roman" w:cs="Times New Roman"/>
          <w:sz w:val="24"/>
          <w:szCs w:val="24"/>
        </w:rPr>
        <w:t>Gruyter</w:t>
      </w:r>
      <w:proofErr w:type="spellEnd"/>
      <w:r w:rsidR="00831AE7" w:rsidRPr="00CD4031">
        <w:rPr>
          <w:rFonts w:ascii="Times New Roman" w:hAnsi="Times New Roman" w:cs="Times New Roman"/>
          <w:sz w:val="24"/>
          <w:szCs w:val="24"/>
        </w:rPr>
        <w:t xml:space="preserve">. </w:t>
      </w:r>
      <w:r w:rsidR="00E95F42">
        <w:rPr>
          <w:rFonts w:ascii="Times New Roman" w:hAnsi="Times New Roman" w:cs="Times New Roman"/>
          <w:sz w:val="24"/>
          <w:szCs w:val="24"/>
        </w:rPr>
        <w:t xml:space="preserve"> </w:t>
      </w:r>
    </w:p>
    <w:p w14:paraId="1D00A57E" w14:textId="48B843B3" w:rsidR="00CD4031" w:rsidRPr="00CD4031" w:rsidRDefault="00CD4031" w:rsidP="00E95F42">
      <w:pPr>
        <w:pStyle w:val="NoSpacing"/>
        <w:ind w:left="720" w:hanging="720"/>
        <w:rPr>
          <w:rFonts w:ascii="Times New Roman" w:hAnsi="Times New Roman" w:cs="Times New Roman"/>
          <w:sz w:val="24"/>
          <w:szCs w:val="24"/>
        </w:rPr>
      </w:pPr>
      <w:r w:rsidRPr="005D1BA4">
        <w:rPr>
          <w:rFonts w:ascii="Times New Roman" w:hAnsi="Times New Roman" w:cs="Times New Roman"/>
          <w:sz w:val="24"/>
          <w:szCs w:val="24"/>
          <w:highlight w:val="yellow"/>
          <w:rPrChange w:id="2884" w:author="Marielle Moraine Butters" w:date="2019-06-17T07:41:00Z">
            <w:rPr>
              <w:rFonts w:ascii="Times New Roman" w:hAnsi="Times New Roman" w:cs="Times New Roman"/>
              <w:sz w:val="24"/>
              <w:szCs w:val="24"/>
            </w:rPr>
          </w:rPrChange>
        </w:rPr>
        <w:t>Dryer, M</w:t>
      </w:r>
      <w:r w:rsidR="005D2F70" w:rsidRPr="005D1BA4">
        <w:rPr>
          <w:rFonts w:ascii="Times New Roman" w:hAnsi="Times New Roman" w:cs="Times New Roman"/>
          <w:sz w:val="24"/>
          <w:szCs w:val="24"/>
          <w:highlight w:val="yellow"/>
          <w:rPrChange w:id="2885" w:author="Marielle Moraine Butters" w:date="2019-06-17T07:41:00Z">
            <w:rPr>
              <w:rFonts w:ascii="Times New Roman" w:hAnsi="Times New Roman" w:cs="Times New Roman"/>
              <w:sz w:val="24"/>
              <w:szCs w:val="24"/>
            </w:rPr>
          </w:rPrChange>
        </w:rPr>
        <w:t xml:space="preserve">atthew </w:t>
      </w:r>
      <w:r w:rsidRPr="005D1BA4">
        <w:rPr>
          <w:rFonts w:ascii="Times New Roman" w:hAnsi="Times New Roman" w:cs="Times New Roman"/>
          <w:sz w:val="24"/>
          <w:szCs w:val="24"/>
          <w:highlight w:val="yellow"/>
          <w:rPrChange w:id="2886" w:author="Marielle Moraine Butters" w:date="2019-06-17T07:41:00Z">
            <w:rPr>
              <w:rFonts w:ascii="Times New Roman" w:hAnsi="Times New Roman" w:cs="Times New Roman"/>
              <w:sz w:val="24"/>
              <w:szCs w:val="24"/>
            </w:rPr>
          </w:rPrChange>
        </w:rPr>
        <w:t xml:space="preserve">S. </w:t>
      </w:r>
      <w:ins w:id="2887" w:author="Marielle Moraine Butters" w:date="2019-06-17T07:36:00Z">
        <w:r w:rsidR="005D1BA4" w:rsidRPr="005D1BA4">
          <w:rPr>
            <w:rFonts w:ascii="Times New Roman" w:hAnsi="Times New Roman" w:cs="Times New Roman"/>
            <w:sz w:val="24"/>
            <w:szCs w:val="24"/>
            <w:highlight w:val="yellow"/>
            <w:rPrChange w:id="2888" w:author="Marielle Moraine Butters" w:date="2019-06-17T07:41:00Z">
              <w:rPr>
                <w:rFonts w:ascii="Times New Roman" w:hAnsi="Times New Roman" w:cs="Times New Roman"/>
                <w:sz w:val="24"/>
                <w:szCs w:val="24"/>
              </w:rPr>
            </w:rPrChange>
          </w:rPr>
          <w:t xml:space="preserve">2009. Verb-object-negative order in central Africa. </w:t>
        </w:r>
      </w:ins>
      <w:ins w:id="2889" w:author="Marielle Moraine Butters" w:date="2019-06-17T07:37:00Z">
        <w:r w:rsidR="005D1BA4" w:rsidRPr="005D1BA4">
          <w:rPr>
            <w:rFonts w:ascii="Times New Roman" w:hAnsi="Times New Roman" w:cs="Times New Roman"/>
            <w:i/>
            <w:sz w:val="24"/>
            <w:szCs w:val="24"/>
            <w:highlight w:val="yellow"/>
            <w:rPrChange w:id="2890" w:author="Marielle Moraine Butters" w:date="2019-06-17T07:41:00Z">
              <w:rPr>
                <w:rFonts w:ascii="Times New Roman" w:hAnsi="Times New Roman" w:cs="Times New Roman"/>
                <w:i/>
                <w:sz w:val="24"/>
                <w:szCs w:val="24"/>
              </w:rPr>
            </w:rPrChange>
          </w:rPr>
          <w:t>Negation patterns in West African languages and beyond</w:t>
        </w:r>
      </w:ins>
      <w:ins w:id="2891" w:author="Marielle Moraine Butters" w:date="2019-06-17T07:38:00Z">
        <w:r w:rsidR="005D1BA4" w:rsidRPr="005D1BA4">
          <w:rPr>
            <w:rFonts w:ascii="Times New Roman" w:hAnsi="Times New Roman" w:cs="Times New Roman"/>
            <w:i/>
            <w:sz w:val="24"/>
            <w:szCs w:val="24"/>
            <w:highlight w:val="yellow"/>
            <w:rPrChange w:id="2892" w:author="Marielle Moraine Butters" w:date="2019-06-17T07:41:00Z">
              <w:rPr>
                <w:rFonts w:ascii="Times New Roman" w:hAnsi="Times New Roman" w:cs="Times New Roman"/>
                <w:i/>
                <w:sz w:val="24"/>
                <w:szCs w:val="24"/>
              </w:rPr>
            </w:rPrChange>
          </w:rPr>
          <w:t xml:space="preserve">. </w:t>
        </w:r>
        <w:r w:rsidR="005D1BA4" w:rsidRPr="005D1BA4">
          <w:rPr>
            <w:rFonts w:ascii="Times New Roman" w:hAnsi="Times New Roman" w:cs="Times New Roman"/>
            <w:sz w:val="24"/>
            <w:szCs w:val="24"/>
            <w:highlight w:val="yellow"/>
            <w:rPrChange w:id="2893" w:author="Marielle Moraine Butters" w:date="2019-06-17T07:41:00Z">
              <w:rPr>
                <w:rFonts w:ascii="Times New Roman" w:hAnsi="Times New Roman" w:cs="Times New Roman"/>
                <w:sz w:val="24"/>
                <w:szCs w:val="24"/>
              </w:rPr>
            </w:rPrChange>
          </w:rPr>
          <w:t xml:space="preserve">Norbert </w:t>
        </w:r>
        <w:proofErr w:type="spellStart"/>
        <w:r w:rsidR="005D1BA4" w:rsidRPr="005D1BA4">
          <w:rPr>
            <w:rFonts w:ascii="Times New Roman" w:hAnsi="Times New Roman" w:cs="Times New Roman"/>
            <w:sz w:val="24"/>
            <w:szCs w:val="24"/>
            <w:highlight w:val="yellow"/>
            <w:rPrChange w:id="2894" w:author="Marielle Moraine Butters" w:date="2019-06-17T07:41:00Z">
              <w:rPr>
                <w:rFonts w:ascii="Times New Roman" w:hAnsi="Times New Roman" w:cs="Times New Roman"/>
                <w:sz w:val="24"/>
                <w:szCs w:val="24"/>
              </w:rPr>
            </w:rPrChange>
          </w:rPr>
          <w:t>Cyffer</w:t>
        </w:r>
        <w:proofErr w:type="spellEnd"/>
        <w:r w:rsidR="005D1BA4" w:rsidRPr="005D1BA4">
          <w:rPr>
            <w:rFonts w:ascii="Times New Roman" w:hAnsi="Times New Roman" w:cs="Times New Roman"/>
            <w:sz w:val="24"/>
            <w:szCs w:val="24"/>
            <w:highlight w:val="yellow"/>
            <w:rPrChange w:id="2895" w:author="Marielle Moraine Butters" w:date="2019-06-17T07:41:00Z">
              <w:rPr>
                <w:rFonts w:ascii="Times New Roman" w:hAnsi="Times New Roman" w:cs="Times New Roman"/>
                <w:sz w:val="24"/>
                <w:szCs w:val="24"/>
              </w:rPr>
            </w:rPrChange>
          </w:rPr>
          <w:t xml:space="preserve">, Erwin </w:t>
        </w:r>
        <w:proofErr w:type="spellStart"/>
        <w:r w:rsidR="005D1BA4" w:rsidRPr="005D1BA4">
          <w:rPr>
            <w:rFonts w:ascii="Times New Roman" w:hAnsi="Times New Roman" w:cs="Times New Roman"/>
            <w:sz w:val="24"/>
            <w:szCs w:val="24"/>
            <w:highlight w:val="yellow"/>
            <w:rPrChange w:id="2896" w:author="Marielle Moraine Butters" w:date="2019-06-17T07:41:00Z">
              <w:rPr>
                <w:rFonts w:ascii="Times New Roman" w:hAnsi="Times New Roman" w:cs="Times New Roman"/>
                <w:sz w:val="24"/>
                <w:szCs w:val="24"/>
              </w:rPr>
            </w:rPrChange>
          </w:rPr>
          <w:t>Ebermann</w:t>
        </w:r>
        <w:proofErr w:type="spellEnd"/>
        <w:r w:rsidR="005D1BA4" w:rsidRPr="005D1BA4">
          <w:rPr>
            <w:rFonts w:ascii="Times New Roman" w:hAnsi="Times New Roman" w:cs="Times New Roman"/>
            <w:sz w:val="24"/>
            <w:szCs w:val="24"/>
            <w:highlight w:val="yellow"/>
            <w:rPrChange w:id="2897" w:author="Marielle Moraine Butters" w:date="2019-06-17T07:41:00Z">
              <w:rPr>
                <w:rFonts w:ascii="Times New Roman" w:hAnsi="Times New Roman" w:cs="Times New Roman"/>
                <w:sz w:val="24"/>
                <w:szCs w:val="24"/>
              </w:rPr>
            </w:rPrChange>
          </w:rPr>
          <w:t xml:space="preserve">, and Georg </w:t>
        </w:r>
        <w:proofErr w:type="spellStart"/>
        <w:r w:rsidR="005D1BA4" w:rsidRPr="005D1BA4">
          <w:rPr>
            <w:rFonts w:ascii="Times New Roman" w:hAnsi="Times New Roman" w:cs="Times New Roman"/>
            <w:sz w:val="24"/>
            <w:szCs w:val="24"/>
            <w:highlight w:val="yellow"/>
            <w:rPrChange w:id="2898" w:author="Marielle Moraine Butters" w:date="2019-06-17T07:41:00Z">
              <w:rPr>
                <w:rFonts w:ascii="Times New Roman" w:hAnsi="Times New Roman" w:cs="Times New Roman"/>
                <w:sz w:val="24"/>
                <w:szCs w:val="24"/>
              </w:rPr>
            </w:rPrChange>
          </w:rPr>
          <w:t>Ziegelmeyer</w:t>
        </w:r>
        <w:proofErr w:type="spellEnd"/>
        <w:r w:rsidR="005D1BA4" w:rsidRPr="005D1BA4">
          <w:rPr>
            <w:rFonts w:ascii="Times New Roman" w:hAnsi="Times New Roman" w:cs="Times New Roman"/>
            <w:sz w:val="24"/>
            <w:szCs w:val="24"/>
            <w:highlight w:val="yellow"/>
            <w:rPrChange w:id="2899" w:author="Marielle Moraine Butters" w:date="2019-06-17T07:41:00Z">
              <w:rPr>
                <w:rFonts w:ascii="Times New Roman" w:hAnsi="Times New Roman" w:cs="Times New Roman"/>
                <w:sz w:val="24"/>
                <w:szCs w:val="24"/>
              </w:rPr>
            </w:rPrChange>
          </w:rPr>
          <w:t xml:space="preserve"> (ed.)</w:t>
        </w:r>
      </w:ins>
      <w:ins w:id="2900" w:author="Marielle Moraine Butters" w:date="2019-06-17T10:47:00Z">
        <w:r w:rsidR="00316F7B">
          <w:rPr>
            <w:rFonts w:ascii="Times New Roman" w:hAnsi="Times New Roman" w:cs="Times New Roman"/>
            <w:sz w:val="24"/>
            <w:szCs w:val="24"/>
            <w:highlight w:val="yellow"/>
          </w:rPr>
          <w:t>, 307-362.</w:t>
        </w:r>
      </w:ins>
      <w:ins w:id="2901" w:author="Marielle Moraine Butters" w:date="2019-06-17T07:40:00Z">
        <w:r w:rsidR="005D1BA4" w:rsidRPr="005D1BA4">
          <w:rPr>
            <w:rFonts w:ascii="Times New Roman" w:hAnsi="Times New Roman" w:cs="Times New Roman"/>
            <w:sz w:val="24"/>
            <w:szCs w:val="24"/>
            <w:highlight w:val="yellow"/>
            <w:rPrChange w:id="2902" w:author="Marielle Moraine Butters" w:date="2019-06-17T07:41:00Z">
              <w:rPr>
                <w:rFonts w:ascii="Times New Roman" w:hAnsi="Times New Roman" w:cs="Times New Roman"/>
                <w:sz w:val="24"/>
                <w:szCs w:val="24"/>
              </w:rPr>
            </w:rPrChange>
          </w:rPr>
          <w:t xml:space="preserve"> John </w:t>
        </w:r>
        <w:proofErr w:type="spellStart"/>
        <w:r w:rsidR="005D1BA4" w:rsidRPr="005D1BA4">
          <w:rPr>
            <w:rFonts w:ascii="Times New Roman" w:hAnsi="Times New Roman" w:cs="Times New Roman"/>
            <w:sz w:val="24"/>
            <w:szCs w:val="24"/>
            <w:highlight w:val="yellow"/>
            <w:rPrChange w:id="2903" w:author="Marielle Moraine Butters" w:date="2019-06-17T07:41:00Z">
              <w:rPr>
                <w:rFonts w:ascii="Times New Roman" w:hAnsi="Times New Roman" w:cs="Times New Roman"/>
                <w:sz w:val="24"/>
                <w:szCs w:val="24"/>
              </w:rPr>
            </w:rPrChange>
          </w:rPr>
          <w:t>Benjamins</w:t>
        </w:r>
        <w:proofErr w:type="spellEnd"/>
        <w:r w:rsidR="005D1BA4" w:rsidRPr="005D1BA4">
          <w:rPr>
            <w:rFonts w:ascii="Times New Roman" w:hAnsi="Times New Roman" w:cs="Times New Roman"/>
            <w:sz w:val="24"/>
            <w:szCs w:val="24"/>
            <w:highlight w:val="yellow"/>
            <w:rPrChange w:id="2904" w:author="Marielle Moraine Butters" w:date="2019-06-17T07:41:00Z">
              <w:rPr>
                <w:rFonts w:ascii="Times New Roman" w:hAnsi="Times New Roman" w:cs="Times New Roman"/>
                <w:sz w:val="24"/>
                <w:szCs w:val="24"/>
              </w:rPr>
            </w:rPrChange>
          </w:rPr>
          <w:t xml:space="preserve"> Publishing Company</w:t>
        </w:r>
      </w:ins>
      <w:ins w:id="2905" w:author="Marielle Moraine Butters" w:date="2019-06-17T07:41:00Z">
        <w:r w:rsidR="005D1BA4" w:rsidRPr="005D1BA4">
          <w:rPr>
            <w:rFonts w:ascii="Times New Roman" w:hAnsi="Times New Roman" w:cs="Times New Roman"/>
            <w:sz w:val="24"/>
            <w:szCs w:val="24"/>
            <w:highlight w:val="yellow"/>
            <w:rPrChange w:id="2906" w:author="Marielle Moraine Butters" w:date="2019-06-17T07:41:00Z">
              <w:rPr>
                <w:rFonts w:ascii="Times New Roman" w:hAnsi="Times New Roman" w:cs="Times New Roman"/>
                <w:sz w:val="24"/>
                <w:szCs w:val="24"/>
              </w:rPr>
            </w:rPrChange>
          </w:rPr>
          <w:t>.</w:t>
        </w:r>
      </w:ins>
      <w:ins w:id="2907" w:author="Marielle Moraine Butters" w:date="2019-06-17T07:39:00Z">
        <w:r w:rsidR="005D1BA4" w:rsidRPr="005D1BA4">
          <w:rPr>
            <w:rFonts w:ascii="Times New Roman" w:hAnsi="Times New Roman" w:cs="Times New Roman"/>
            <w:sz w:val="24"/>
            <w:szCs w:val="24"/>
            <w:highlight w:val="yellow"/>
            <w:rPrChange w:id="2908" w:author="Marielle Moraine Butters" w:date="2019-06-17T07:41:00Z">
              <w:rPr>
                <w:rFonts w:ascii="Times New Roman" w:hAnsi="Times New Roman" w:cs="Times New Roman"/>
                <w:sz w:val="24"/>
                <w:szCs w:val="24"/>
              </w:rPr>
            </w:rPrChange>
          </w:rPr>
          <w:t xml:space="preserve"> </w:t>
        </w:r>
      </w:ins>
      <w:del w:id="2909" w:author="Marielle Moraine Butters" w:date="2019-06-17T07:36:00Z">
        <w:r w:rsidR="00E4036C" w:rsidRPr="005D1BA4" w:rsidDel="005D1BA4">
          <w:rPr>
            <w:rFonts w:ascii="Times New Roman" w:hAnsi="Times New Roman" w:cs="Times New Roman"/>
            <w:sz w:val="24"/>
            <w:szCs w:val="24"/>
            <w:highlight w:val="yellow"/>
            <w:rPrChange w:id="2910" w:author="Marielle Moraine Butters" w:date="2019-06-17T07:41:00Z">
              <w:rPr>
                <w:rFonts w:ascii="Times New Roman" w:hAnsi="Times New Roman" w:cs="Times New Roman"/>
                <w:sz w:val="24"/>
                <w:szCs w:val="24"/>
              </w:rPr>
            </w:rPrChange>
          </w:rPr>
          <w:delText xml:space="preserve">1988. Universals of Negative Position. </w:delText>
        </w:r>
        <w:r w:rsidR="00E4036C" w:rsidRPr="005D1BA4" w:rsidDel="005D1BA4">
          <w:rPr>
            <w:rFonts w:ascii="Times New Roman" w:hAnsi="Times New Roman" w:cs="Times New Roman"/>
            <w:i/>
            <w:iCs/>
            <w:sz w:val="24"/>
            <w:szCs w:val="24"/>
            <w:highlight w:val="yellow"/>
            <w:rPrChange w:id="2911" w:author="Marielle Moraine Butters" w:date="2019-06-17T07:41:00Z">
              <w:rPr>
                <w:rFonts w:ascii="Times New Roman" w:hAnsi="Times New Roman" w:cs="Times New Roman"/>
                <w:i/>
                <w:iCs/>
                <w:sz w:val="24"/>
                <w:szCs w:val="24"/>
              </w:rPr>
            </w:rPrChange>
          </w:rPr>
          <w:delText>Studies in Syntactic Typology</w:delText>
        </w:r>
        <w:r w:rsidR="00E4036C" w:rsidRPr="005D1BA4" w:rsidDel="005D1BA4">
          <w:rPr>
            <w:rFonts w:ascii="Times New Roman" w:hAnsi="Times New Roman" w:cs="Times New Roman"/>
            <w:sz w:val="24"/>
            <w:szCs w:val="24"/>
            <w:highlight w:val="yellow"/>
            <w:rPrChange w:id="2912" w:author="Marielle Moraine Butters" w:date="2019-06-17T07:41:00Z">
              <w:rPr>
                <w:rFonts w:ascii="Times New Roman" w:hAnsi="Times New Roman" w:cs="Times New Roman"/>
                <w:sz w:val="24"/>
                <w:szCs w:val="24"/>
              </w:rPr>
            </w:rPrChange>
          </w:rPr>
          <w:delText>, edited by M. Hammond, E. Moravcsik, &amp; J. Wirth. Amsterdam: John Benjamins, pp. 93-124.</w:delText>
        </w:r>
      </w:del>
    </w:p>
    <w:p w14:paraId="3CD9843A" w14:textId="77777777" w:rsidR="00CD4031" w:rsidRDefault="00CD4031" w:rsidP="00E4036C">
      <w:pPr>
        <w:pStyle w:val="NoSpacing"/>
        <w:ind w:left="720" w:hanging="720"/>
        <w:rPr>
          <w:rFonts w:ascii="Times New Roman" w:hAnsi="Times New Roman" w:cs="Times New Roman"/>
          <w:sz w:val="24"/>
          <w:szCs w:val="24"/>
        </w:rPr>
      </w:pPr>
      <w:proofErr w:type="spellStart"/>
      <w:r>
        <w:rPr>
          <w:rFonts w:ascii="Times New Roman" w:hAnsi="Times New Roman" w:cs="Times New Roman"/>
          <w:sz w:val="24"/>
          <w:szCs w:val="24"/>
        </w:rPr>
        <w:t>Eulenberg</w:t>
      </w:r>
      <w:proofErr w:type="spellEnd"/>
      <w:r>
        <w:rPr>
          <w:rFonts w:ascii="Times New Roman" w:hAnsi="Times New Roman" w:cs="Times New Roman"/>
          <w:sz w:val="24"/>
          <w:szCs w:val="24"/>
        </w:rPr>
        <w:t>, J</w:t>
      </w:r>
      <w:r w:rsidR="005D2F70">
        <w:rPr>
          <w:rFonts w:ascii="Times New Roman" w:hAnsi="Times New Roman" w:cs="Times New Roman"/>
          <w:sz w:val="24"/>
          <w:szCs w:val="24"/>
        </w:rPr>
        <w:t>ohn</w:t>
      </w:r>
      <w:r w:rsidRPr="00CD4031">
        <w:rPr>
          <w:rFonts w:ascii="Times New Roman" w:hAnsi="Times New Roman" w:cs="Times New Roman"/>
          <w:sz w:val="24"/>
          <w:szCs w:val="24"/>
        </w:rPr>
        <w:t xml:space="preserve">. 1971. A new look at predicating particles in Hausa. SAL 2: 105-15. </w:t>
      </w:r>
    </w:p>
    <w:p w14:paraId="7FB27A69" w14:textId="77777777" w:rsidR="00A23AD7" w:rsidRDefault="00A23AD7" w:rsidP="00A23AD7">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Frajzyngier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Zygmunt</w:t>
      </w:r>
      <w:proofErr w:type="spellEnd"/>
      <w:r>
        <w:rPr>
          <w:rFonts w:ascii="Times New Roman" w:hAnsi="Times New Roman" w:cs="Times New Roman"/>
          <w:sz w:val="24"/>
          <w:szCs w:val="24"/>
        </w:rPr>
        <w:t xml:space="preserve">. </w:t>
      </w:r>
      <w:r w:rsidRPr="0092497D">
        <w:rPr>
          <w:rFonts w:ascii="Times New Roman" w:hAnsi="Times New Roman" w:cs="Times New Roman"/>
          <w:sz w:val="24"/>
          <w:szCs w:val="24"/>
        </w:rPr>
        <w:t xml:space="preserve">2001. </w:t>
      </w:r>
      <w:r w:rsidRPr="0092497D">
        <w:rPr>
          <w:rFonts w:ascii="Times New Roman" w:hAnsi="Times New Roman" w:cs="Times New Roman"/>
          <w:i/>
          <w:iCs/>
          <w:sz w:val="24"/>
          <w:szCs w:val="24"/>
        </w:rPr>
        <w:t xml:space="preserve">A Grammar of </w:t>
      </w:r>
      <w:proofErr w:type="spellStart"/>
      <w:r w:rsidRPr="0092497D">
        <w:rPr>
          <w:rFonts w:ascii="Times New Roman" w:hAnsi="Times New Roman" w:cs="Times New Roman"/>
          <w:i/>
          <w:iCs/>
          <w:sz w:val="24"/>
          <w:szCs w:val="24"/>
        </w:rPr>
        <w:t>Lele</w:t>
      </w:r>
      <w:proofErr w:type="spellEnd"/>
      <w:r w:rsidRPr="0092497D">
        <w:rPr>
          <w:rFonts w:ascii="Times New Roman" w:hAnsi="Times New Roman" w:cs="Times New Roman"/>
          <w:sz w:val="24"/>
          <w:szCs w:val="24"/>
        </w:rPr>
        <w:t>. Stanford: CSLI Publications.</w:t>
      </w:r>
    </w:p>
    <w:p w14:paraId="7D0F0A13" w14:textId="77777777" w:rsidR="00CD4031" w:rsidRPr="00CD4031" w:rsidRDefault="00A23AD7" w:rsidP="00CD403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00CD4031">
        <w:rPr>
          <w:rFonts w:ascii="Times New Roman" w:hAnsi="Times New Roman" w:cs="Times New Roman"/>
          <w:sz w:val="24"/>
          <w:szCs w:val="24"/>
        </w:rPr>
        <w:t xml:space="preserve"> 2008</w:t>
      </w:r>
      <w:r w:rsidR="00CD4031" w:rsidRPr="00CD4031">
        <w:rPr>
          <w:rFonts w:ascii="Times New Roman" w:hAnsi="Times New Roman" w:cs="Times New Roman"/>
          <w:sz w:val="24"/>
          <w:szCs w:val="24"/>
        </w:rPr>
        <w:t xml:space="preserve">. </w:t>
      </w:r>
      <w:r w:rsidR="00CD4031" w:rsidRPr="00CD4031">
        <w:rPr>
          <w:rFonts w:ascii="Times New Roman" w:hAnsi="Times New Roman" w:cs="Times New Roman"/>
          <w:i/>
          <w:sz w:val="24"/>
          <w:szCs w:val="24"/>
        </w:rPr>
        <w:t xml:space="preserve">A Grammar of </w:t>
      </w:r>
      <w:proofErr w:type="spellStart"/>
      <w:r w:rsidR="00CD4031" w:rsidRPr="00CD4031">
        <w:rPr>
          <w:rFonts w:ascii="Times New Roman" w:hAnsi="Times New Roman" w:cs="Times New Roman"/>
          <w:i/>
          <w:sz w:val="24"/>
          <w:szCs w:val="24"/>
        </w:rPr>
        <w:t>Gidar</w:t>
      </w:r>
      <w:proofErr w:type="spellEnd"/>
      <w:r w:rsidR="00CD4031" w:rsidRPr="00CD4031">
        <w:rPr>
          <w:rFonts w:ascii="Times New Roman" w:hAnsi="Times New Roman" w:cs="Times New Roman"/>
          <w:i/>
          <w:sz w:val="24"/>
          <w:szCs w:val="24"/>
        </w:rPr>
        <w:t xml:space="preserve">. </w:t>
      </w:r>
      <w:r w:rsidR="00CD4031" w:rsidRPr="00CD4031">
        <w:rPr>
          <w:rFonts w:ascii="Times New Roman" w:hAnsi="Times New Roman" w:cs="Times New Roman"/>
          <w:sz w:val="24"/>
          <w:szCs w:val="24"/>
        </w:rPr>
        <w:t>New York: Peter Lang Incorporated.</w:t>
      </w:r>
    </w:p>
    <w:p w14:paraId="45026586" w14:textId="77777777" w:rsidR="00CD4031" w:rsidRPr="00CD4031" w:rsidRDefault="00CD4031" w:rsidP="00E95F42">
      <w:pPr>
        <w:pStyle w:val="NoSpacing"/>
        <w:rPr>
          <w:rFonts w:ascii="Times New Roman" w:hAnsi="Times New Roman" w:cs="Times New Roman"/>
          <w:sz w:val="24"/>
          <w:szCs w:val="24"/>
        </w:rPr>
      </w:pPr>
      <w:r>
        <w:rPr>
          <w:rFonts w:ascii="Times New Roman" w:eastAsia="Times New Roman" w:hAnsi="Times New Roman" w:cs="Times New Roman"/>
          <w:sz w:val="24"/>
          <w:szCs w:val="24"/>
        </w:rPr>
        <w:t>----- 2012</w:t>
      </w:r>
      <w:r w:rsidRPr="00CD4031">
        <w:rPr>
          <w:rFonts w:ascii="Times New Roman" w:eastAsia="Times New Roman" w:hAnsi="Times New Roman" w:cs="Times New Roman"/>
          <w:sz w:val="24"/>
          <w:szCs w:val="24"/>
        </w:rPr>
        <w:t xml:space="preserve">. </w:t>
      </w:r>
      <w:r w:rsidRPr="00CD4031">
        <w:rPr>
          <w:rFonts w:ascii="Times New Roman" w:eastAsia="Times New Roman" w:hAnsi="Times New Roman" w:cs="Times New Roman"/>
          <w:i/>
          <w:sz w:val="24"/>
          <w:szCs w:val="24"/>
        </w:rPr>
        <w:t xml:space="preserve">A Grammar of </w:t>
      </w:r>
      <w:proofErr w:type="spellStart"/>
      <w:r w:rsidRPr="00CD4031">
        <w:rPr>
          <w:rFonts w:ascii="Times New Roman" w:eastAsia="Times New Roman" w:hAnsi="Times New Roman" w:cs="Times New Roman"/>
          <w:i/>
          <w:sz w:val="24"/>
          <w:szCs w:val="24"/>
        </w:rPr>
        <w:t>Wandala</w:t>
      </w:r>
      <w:proofErr w:type="spellEnd"/>
      <w:r w:rsidRPr="00CD4031">
        <w:rPr>
          <w:rFonts w:ascii="Times New Roman" w:eastAsia="Times New Roman" w:hAnsi="Times New Roman" w:cs="Times New Roman"/>
          <w:sz w:val="24"/>
          <w:szCs w:val="24"/>
        </w:rPr>
        <w:t xml:space="preserve">. Berlin: Walter de </w:t>
      </w:r>
      <w:proofErr w:type="spellStart"/>
      <w:r w:rsidRPr="00CD4031">
        <w:rPr>
          <w:rFonts w:ascii="Times New Roman" w:eastAsia="Times New Roman" w:hAnsi="Times New Roman" w:cs="Times New Roman"/>
          <w:sz w:val="24"/>
          <w:szCs w:val="24"/>
        </w:rPr>
        <w:t>Gruyter</w:t>
      </w:r>
      <w:proofErr w:type="spellEnd"/>
      <w:r w:rsidRPr="00CD4031">
        <w:rPr>
          <w:rFonts w:ascii="Times New Roman" w:eastAsia="Times New Roman" w:hAnsi="Times New Roman" w:cs="Times New Roman"/>
          <w:sz w:val="24"/>
          <w:szCs w:val="24"/>
        </w:rPr>
        <w:t xml:space="preserve"> H &amp; Co.</w:t>
      </w:r>
    </w:p>
    <w:p w14:paraId="07FDB1CE" w14:textId="77777777" w:rsidR="0019403B" w:rsidRPr="00FC04C9" w:rsidRDefault="0019403B" w:rsidP="0019403B">
      <w:pPr>
        <w:autoSpaceDE w:val="0"/>
        <w:autoSpaceDN w:val="0"/>
        <w:adjustRightInd w:val="0"/>
        <w:spacing w:after="0" w:line="240" w:lineRule="auto"/>
        <w:rPr>
          <w:rFonts w:ascii="Times New Roman" w:hAnsi="Times New Roman" w:cs="Times New Roman"/>
          <w:sz w:val="24"/>
          <w:szCs w:val="24"/>
          <w:lang w:val="sv-SE"/>
        </w:rPr>
      </w:pPr>
      <w:proofErr w:type="spellStart"/>
      <w:r w:rsidRPr="00CD4031">
        <w:rPr>
          <w:rFonts w:ascii="Times New Roman" w:hAnsi="Times New Roman" w:cs="Times New Roman"/>
          <w:sz w:val="24"/>
          <w:szCs w:val="24"/>
        </w:rPr>
        <w:t>Frajzyngier</w:t>
      </w:r>
      <w:proofErr w:type="spellEnd"/>
      <w:r w:rsidRPr="00CD4031">
        <w:rPr>
          <w:rFonts w:ascii="Times New Roman" w:hAnsi="Times New Roman" w:cs="Times New Roman"/>
          <w:sz w:val="24"/>
          <w:szCs w:val="24"/>
        </w:rPr>
        <w:t xml:space="preserve">, </w:t>
      </w:r>
      <w:proofErr w:type="spellStart"/>
      <w:r w:rsidRPr="00CD4031">
        <w:rPr>
          <w:rFonts w:ascii="Times New Roman" w:hAnsi="Times New Roman" w:cs="Times New Roman"/>
          <w:sz w:val="24"/>
          <w:szCs w:val="24"/>
        </w:rPr>
        <w:t>Z</w:t>
      </w:r>
      <w:r w:rsidR="005D2F70">
        <w:rPr>
          <w:rFonts w:ascii="Times New Roman" w:hAnsi="Times New Roman" w:cs="Times New Roman"/>
          <w:sz w:val="24"/>
          <w:szCs w:val="24"/>
        </w:rPr>
        <w:t>ygmunt</w:t>
      </w:r>
      <w:proofErr w:type="spellEnd"/>
      <w:r w:rsidRPr="00CD4031">
        <w:rPr>
          <w:rFonts w:ascii="Times New Roman" w:hAnsi="Times New Roman" w:cs="Times New Roman"/>
          <w:sz w:val="24"/>
          <w:szCs w:val="24"/>
        </w:rPr>
        <w:t xml:space="preserve"> &amp; </w:t>
      </w:r>
      <w:r w:rsidR="00CD4031">
        <w:rPr>
          <w:rFonts w:ascii="Times New Roman" w:hAnsi="Times New Roman" w:cs="Times New Roman"/>
          <w:sz w:val="24"/>
          <w:szCs w:val="24"/>
        </w:rPr>
        <w:t>Shay</w:t>
      </w:r>
      <w:r w:rsidR="00984343">
        <w:rPr>
          <w:rFonts w:ascii="Times New Roman" w:hAnsi="Times New Roman" w:cs="Times New Roman"/>
          <w:sz w:val="24"/>
          <w:szCs w:val="24"/>
        </w:rPr>
        <w:t>, Erin</w:t>
      </w:r>
      <w:r w:rsidR="00CD4031">
        <w:rPr>
          <w:rFonts w:ascii="Times New Roman" w:hAnsi="Times New Roman" w:cs="Times New Roman"/>
          <w:sz w:val="24"/>
          <w:szCs w:val="24"/>
        </w:rPr>
        <w:t>.</w:t>
      </w:r>
      <w:r w:rsidRPr="00CD4031">
        <w:rPr>
          <w:rFonts w:ascii="Times New Roman" w:hAnsi="Times New Roman" w:cs="Times New Roman"/>
          <w:sz w:val="24"/>
          <w:szCs w:val="24"/>
        </w:rPr>
        <w:t xml:space="preserve"> 2002. </w:t>
      </w:r>
      <w:r w:rsidRPr="00CD4031">
        <w:rPr>
          <w:rFonts w:ascii="Times New Roman" w:hAnsi="Times New Roman" w:cs="Times New Roman"/>
          <w:i/>
          <w:iCs/>
          <w:sz w:val="24"/>
          <w:szCs w:val="24"/>
        </w:rPr>
        <w:t xml:space="preserve">A Grammar of </w:t>
      </w:r>
      <w:proofErr w:type="spellStart"/>
      <w:r w:rsidRPr="00CD4031">
        <w:rPr>
          <w:rFonts w:ascii="Times New Roman" w:hAnsi="Times New Roman" w:cs="Times New Roman"/>
          <w:i/>
          <w:iCs/>
          <w:sz w:val="24"/>
          <w:szCs w:val="24"/>
        </w:rPr>
        <w:t>Hdi</w:t>
      </w:r>
      <w:proofErr w:type="spellEnd"/>
      <w:r w:rsidRPr="00CD4031">
        <w:rPr>
          <w:rFonts w:ascii="Times New Roman" w:hAnsi="Times New Roman" w:cs="Times New Roman"/>
          <w:sz w:val="24"/>
          <w:szCs w:val="24"/>
        </w:rPr>
        <w:t xml:space="preserve">. </w:t>
      </w:r>
      <w:r w:rsidRPr="00FC04C9">
        <w:rPr>
          <w:rFonts w:ascii="Times New Roman" w:hAnsi="Times New Roman" w:cs="Times New Roman"/>
          <w:sz w:val="24"/>
          <w:szCs w:val="24"/>
          <w:lang w:val="sv-SE"/>
        </w:rPr>
        <w:t xml:space="preserve">Berlin: </w:t>
      </w:r>
      <w:proofErr w:type="spellStart"/>
      <w:r w:rsidRPr="00FC04C9">
        <w:rPr>
          <w:rFonts w:ascii="Times New Roman" w:hAnsi="Times New Roman" w:cs="Times New Roman"/>
          <w:sz w:val="24"/>
          <w:szCs w:val="24"/>
          <w:lang w:val="sv-SE"/>
        </w:rPr>
        <w:t>Mouton</w:t>
      </w:r>
      <w:proofErr w:type="spellEnd"/>
      <w:r w:rsidRPr="00FC04C9">
        <w:rPr>
          <w:rFonts w:ascii="Times New Roman" w:hAnsi="Times New Roman" w:cs="Times New Roman"/>
          <w:sz w:val="24"/>
          <w:szCs w:val="24"/>
          <w:lang w:val="sv-SE"/>
        </w:rPr>
        <w:t xml:space="preserve"> de </w:t>
      </w:r>
      <w:proofErr w:type="spellStart"/>
      <w:r w:rsidRPr="00FC04C9">
        <w:rPr>
          <w:rFonts w:ascii="Times New Roman" w:hAnsi="Times New Roman" w:cs="Times New Roman"/>
          <w:sz w:val="24"/>
          <w:szCs w:val="24"/>
          <w:lang w:val="sv-SE"/>
        </w:rPr>
        <w:t>Gruyter</w:t>
      </w:r>
      <w:proofErr w:type="spellEnd"/>
      <w:r w:rsidRPr="00FC04C9">
        <w:rPr>
          <w:rFonts w:ascii="Times New Roman" w:hAnsi="Times New Roman" w:cs="Times New Roman"/>
          <w:sz w:val="24"/>
          <w:szCs w:val="24"/>
          <w:lang w:val="sv-SE"/>
        </w:rPr>
        <w:t>.</w:t>
      </w:r>
    </w:p>
    <w:p w14:paraId="2A9AE36F" w14:textId="77777777" w:rsidR="00E4036C" w:rsidRPr="00FC04C9" w:rsidRDefault="00CD4031" w:rsidP="00E4036C">
      <w:pPr>
        <w:autoSpaceDE w:val="0"/>
        <w:autoSpaceDN w:val="0"/>
        <w:adjustRightInd w:val="0"/>
        <w:spacing w:after="0" w:line="240" w:lineRule="auto"/>
        <w:rPr>
          <w:rFonts w:ascii="Times New Roman" w:hAnsi="Times New Roman" w:cs="Times New Roman"/>
          <w:sz w:val="24"/>
          <w:szCs w:val="24"/>
          <w:lang w:val="sv-SE"/>
        </w:rPr>
      </w:pPr>
      <w:proofErr w:type="spellStart"/>
      <w:r w:rsidRPr="00FC04C9">
        <w:rPr>
          <w:rFonts w:ascii="Times New Roman" w:hAnsi="Times New Roman" w:cs="Times New Roman"/>
          <w:sz w:val="24"/>
          <w:szCs w:val="24"/>
          <w:lang w:val="sv-SE"/>
        </w:rPr>
        <w:t>Frajzyngier</w:t>
      </w:r>
      <w:proofErr w:type="spellEnd"/>
      <w:r w:rsidRPr="00FC04C9">
        <w:rPr>
          <w:rFonts w:ascii="Times New Roman" w:hAnsi="Times New Roman" w:cs="Times New Roman"/>
          <w:sz w:val="24"/>
          <w:szCs w:val="24"/>
          <w:lang w:val="sv-SE"/>
        </w:rPr>
        <w:t xml:space="preserve">, </w:t>
      </w:r>
      <w:proofErr w:type="spellStart"/>
      <w:r w:rsidRPr="00FC04C9">
        <w:rPr>
          <w:rFonts w:ascii="Times New Roman" w:hAnsi="Times New Roman" w:cs="Times New Roman"/>
          <w:sz w:val="24"/>
          <w:szCs w:val="24"/>
          <w:lang w:val="sv-SE"/>
        </w:rPr>
        <w:t>Z</w:t>
      </w:r>
      <w:r w:rsidR="005D2F70" w:rsidRPr="00FC04C9">
        <w:rPr>
          <w:rFonts w:ascii="Times New Roman" w:hAnsi="Times New Roman" w:cs="Times New Roman"/>
          <w:sz w:val="24"/>
          <w:szCs w:val="24"/>
          <w:lang w:val="sv-SE"/>
        </w:rPr>
        <w:t>ygmunt</w:t>
      </w:r>
      <w:proofErr w:type="spellEnd"/>
      <w:r w:rsidRPr="00FC04C9">
        <w:rPr>
          <w:rFonts w:ascii="Times New Roman" w:hAnsi="Times New Roman" w:cs="Times New Roman"/>
          <w:sz w:val="24"/>
          <w:szCs w:val="24"/>
          <w:lang w:val="sv-SE"/>
        </w:rPr>
        <w:t xml:space="preserve"> &amp; Johnston</w:t>
      </w:r>
      <w:r w:rsidR="00984343" w:rsidRPr="00FC04C9">
        <w:rPr>
          <w:rFonts w:ascii="Times New Roman" w:hAnsi="Times New Roman" w:cs="Times New Roman"/>
          <w:sz w:val="24"/>
          <w:szCs w:val="24"/>
          <w:lang w:val="sv-SE"/>
        </w:rPr>
        <w:t>, Eric</w:t>
      </w:r>
      <w:r w:rsidRPr="00FC04C9">
        <w:rPr>
          <w:rFonts w:ascii="Times New Roman" w:hAnsi="Times New Roman" w:cs="Times New Roman"/>
          <w:sz w:val="24"/>
          <w:szCs w:val="24"/>
          <w:lang w:val="sv-SE"/>
        </w:rPr>
        <w:t>. 2005</w:t>
      </w:r>
      <w:r w:rsidR="00E4036C" w:rsidRPr="00FC04C9">
        <w:rPr>
          <w:rFonts w:ascii="Times New Roman" w:hAnsi="Times New Roman" w:cs="Times New Roman"/>
          <w:sz w:val="24"/>
          <w:szCs w:val="24"/>
          <w:lang w:val="sv-SE"/>
        </w:rPr>
        <w:t xml:space="preserve">. </w:t>
      </w:r>
      <w:r w:rsidR="00E4036C" w:rsidRPr="00FC04C9">
        <w:rPr>
          <w:rFonts w:ascii="Times New Roman" w:hAnsi="Times New Roman" w:cs="Times New Roman"/>
          <w:i/>
          <w:sz w:val="24"/>
          <w:szCs w:val="24"/>
          <w:lang w:val="sv-SE"/>
        </w:rPr>
        <w:t xml:space="preserve">A </w:t>
      </w:r>
      <w:proofErr w:type="spellStart"/>
      <w:r w:rsidR="00E4036C" w:rsidRPr="00FC04C9">
        <w:rPr>
          <w:rFonts w:ascii="Times New Roman" w:hAnsi="Times New Roman" w:cs="Times New Roman"/>
          <w:i/>
          <w:sz w:val="24"/>
          <w:szCs w:val="24"/>
          <w:lang w:val="sv-SE"/>
        </w:rPr>
        <w:t>Grammar</w:t>
      </w:r>
      <w:proofErr w:type="spellEnd"/>
      <w:r w:rsidR="00E4036C" w:rsidRPr="00FC04C9">
        <w:rPr>
          <w:rFonts w:ascii="Times New Roman" w:hAnsi="Times New Roman" w:cs="Times New Roman"/>
          <w:i/>
          <w:sz w:val="24"/>
          <w:szCs w:val="24"/>
          <w:lang w:val="sv-SE"/>
        </w:rPr>
        <w:t xml:space="preserve"> </w:t>
      </w:r>
      <w:proofErr w:type="spellStart"/>
      <w:r w:rsidR="00E4036C" w:rsidRPr="00FC04C9">
        <w:rPr>
          <w:rFonts w:ascii="Times New Roman" w:hAnsi="Times New Roman" w:cs="Times New Roman"/>
          <w:i/>
          <w:sz w:val="24"/>
          <w:szCs w:val="24"/>
          <w:lang w:val="sv-SE"/>
        </w:rPr>
        <w:t>of</w:t>
      </w:r>
      <w:proofErr w:type="spellEnd"/>
      <w:r w:rsidR="00E4036C" w:rsidRPr="00FC04C9">
        <w:rPr>
          <w:rFonts w:ascii="Times New Roman" w:hAnsi="Times New Roman" w:cs="Times New Roman"/>
          <w:i/>
          <w:sz w:val="24"/>
          <w:szCs w:val="24"/>
          <w:lang w:val="sv-SE"/>
        </w:rPr>
        <w:t xml:space="preserve"> Mina</w:t>
      </w:r>
      <w:r w:rsidR="00E4036C" w:rsidRPr="00FC04C9">
        <w:rPr>
          <w:rFonts w:ascii="Times New Roman" w:hAnsi="Times New Roman" w:cs="Times New Roman"/>
          <w:sz w:val="24"/>
          <w:szCs w:val="24"/>
          <w:lang w:val="sv-SE"/>
        </w:rPr>
        <w:t xml:space="preserve">. Berlin: </w:t>
      </w:r>
      <w:proofErr w:type="spellStart"/>
      <w:r w:rsidR="00E4036C" w:rsidRPr="00FC04C9">
        <w:rPr>
          <w:rFonts w:ascii="Times New Roman" w:hAnsi="Times New Roman" w:cs="Times New Roman"/>
          <w:sz w:val="24"/>
          <w:szCs w:val="24"/>
          <w:lang w:val="sv-SE"/>
        </w:rPr>
        <w:t>Mouton</w:t>
      </w:r>
      <w:proofErr w:type="spellEnd"/>
      <w:r w:rsidR="00E4036C" w:rsidRPr="00FC04C9">
        <w:rPr>
          <w:rFonts w:ascii="Times New Roman" w:hAnsi="Times New Roman" w:cs="Times New Roman"/>
          <w:sz w:val="24"/>
          <w:szCs w:val="24"/>
          <w:lang w:val="sv-SE"/>
        </w:rPr>
        <w:t xml:space="preserve"> de </w:t>
      </w:r>
      <w:proofErr w:type="spellStart"/>
      <w:r w:rsidR="00E4036C" w:rsidRPr="00FC04C9">
        <w:rPr>
          <w:rFonts w:ascii="Times New Roman" w:hAnsi="Times New Roman" w:cs="Times New Roman"/>
          <w:sz w:val="24"/>
          <w:szCs w:val="24"/>
          <w:lang w:val="sv-SE"/>
        </w:rPr>
        <w:t>Gruyter</w:t>
      </w:r>
      <w:proofErr w:type="spellEnd"/>
      <w:r w:rsidR="00E4036C" w:rsidRPr="00FC04C9">
        <w:rPr>
          <w:rFonts w:ascii="Times New Roman" w:hAnsi="Times New Roman" w:cs="Times New Roman"/>
          <w:sz w:val="24"/>
          <w:szCs w:val="24"/>
          <w:lang w:val="sv-SE"/>
        </w:rPr>
        <w:t>.</w:t>
      </w:r>
    </w:p>
    <w:p w14:paraId="1313EAA0" w14:textId="303D6B65" w:rsidR="00E4036C" w:rsidRPr="00680DF4" w:rsidRDefault="001A7925" w:rsidP="00E95F42">
      <w:pPr>
        <w:autoSpaceDE w:val="0"/>
        <w:autoSpaceDN w:val="0"/>
        <w:adjustRightInd w:val="0"/>
        <w:spacing w:after="0" w:line="240" w:lineRule="auto"/>
        <w:ind w:left="720" w:hanging="720"/>
        <w:rPr>
          <w:ins w:id="2913" w:author="Marielle Moraine Butters" w:date="2019-06-17T08:17:00Z"/>
          <w:rFonts w:ascii="Times New Roman" w:hAnsi="Times New Roman" w:cs="Times New Roman"/>
          <w:sz w:val="24"/>
          <w:szCs w:val="24"/>
        </w:rPr>
      </w:pPr>
      <w:r w:rsidRPr="00FC04C9">
        <w:rPr>
          <w:rFonts w:ascii="Times New Roman" w:hAnsi="Times New Roman" w:cs="Times New Roman"/>
          <w:sz w:val="24"/>
          <w:szCs w:val="24"/>
          <w:lang w:val="sv-SE"/>
        </w:rPr>
        <w:t>Hammarström, Harald</w:t>
      </w:r>
      <w:r w:rsidR="00984343" w:rsidRPr="00FC04C9">
        <w:rPr>
          <w:rFonts w:ascii="Times New Roman" w:hAnsi="Times New Roman" w:cs="Times New Roman"/>
          <w:sz w:val="24"/>
          <w:szCs w:val="24"/>
          <w:lang w:val="sv-SE"/>
        </w:rPr>
        <w:t xml:space="preserve"> &amp; </w:t>
      </w:r>
      <w:r w:rsidRPr="00FC04C9">
        <w:rPr>
          <w:rFonts w:ascii="Times New Roman" w:hAnsi="Times New Roman" w:cs="Times New Roman"/>
          <w:sz w:val="24"/>
          <w:szCs w:val="24"/>
          <w:lang w:val="sv-SE"/>
        </w:rPr>
        <w:t>Bank,</w:t>
      </w:r>
      <w:r w:rsidR="00984343" w:rsidRPr="00FC04C9">
        <w:rPr>
          <w:rFonts w:ascii="Times New Roman" w:hAnsi="Times New Roman" w:cs="Times New Roman"/>
          <w:sz w:val="24"/>
          <w:szCs w:val="24"/>
          <w:lang w:val="sv-SE"/>
        </w:rPr>
        <w:t xml:space="preserve"> Sebastian</w:t>
      </w:r>
      <w:r w:rsidRPr="00FC04C9">
        <w:rPr>
          <w:rFonts w:ascii="Times New Roman" w:hAnsi="Times New Roman" w:cs="Times New Roman"/>
          <w:sz w:val="24"/>
          <w:szCs w:val="24"/>
          <w:lang w:val="sv-SE"/>
        </w:rPr>
        <w:t xml:space="preserve"> </w:t>
      </w:r>
      <w:r w:rsidR="00984343" w:rsidRPr="00FC04C9">
        <w:rPr>
          <w:rFonts w:ascii="Times New Roman" w:hAnsi="Times New Roman" w:cs="Times New Roman"/>
          <w:sz w:val="24"/>
          <w:szCs w:val="24"/>
          <w:lang w:val="sv-SE"/>
        </w:rPr>
        <w:t xml:space="preserve">&amp; </w:t>
      </w:r>
      <w:proofErr w:type="spellStart"/>
      <w:r w:rsidRPr="00FC04C9">
        <w:rPr>
          <w:rFonts w:ascii="Times New Roman" w:hAnsi="Times New Roman" w:cs="Times New Roman"/>
          <w:sz w:val="24"/>
          <w:szCs w:val="24"/>
          <w:lang w:val="sv-SE"/>
        </w:rPr>
        <w:t>Forkel</w:t>
      </w:r>
      <w:proofErr w:type="spellEnd"/>
      <w:r w:rsidRPr="00FC04C9">
        <w:rPr>
          <w:rFonts w:ascii="Times New Roman" w:hAnsi="Times New Roman" w:cs="Times New Roman"/>
          <w:sz w:val="24"/>
          <w:szCs w:val="24"/>
          <w:lang w:val="sv-SE"/>
        </w:rPr>
        <w:t>,</w:t>
      </w:r>
      <w:r w:rsidR="00984343" w:rsidRPr="00FC04C9">
        <w:rPr>
          <w:rFonts w:ascii="Times New Roman" w:hAnsi="Times New Roman" w:cs="Times New Roman"/>
          <w:sz w:val="24"/>
          <w:szCs w:val="24"/>
          <w:lang w:val="sv-SE"/>
        </w:rPr>
        <w:t xml:space="preserve"> Robert</w:t>
      </w:r>
      <w:r w:rsidRPr="00FC04C9">
        <w:rPr>
          <w:rFonts w:ascii="Times New Roman" w:hAnsi="Times New Roman" w:cs="Times New Roman"/>
          <w:sz w:val="24"/>
          <w:szCs w:val="24"/>
          <w:lang w:val="sv-SE"/>
        </w:rPr>
        <w:t xml:space="preserve"> </w:t>
      </w:r>
      <w:r w:rsidR="00984343" w:rsidRPr="00FC04C9">
        <w:rPr>
          <w:rFonts w:ascii="Times New Roman" w:hAnsi="Times New Roman" w:cs="Times New Roman"/>
          <w:sz w:val="24"/>
          <w:szCs w:val="24"/>
          <w:lang w:val="sv-SE"/>
        </w:rPr>
        <w:t>&amp;</w:t>
      </w:r>
      <w:r w:rsidR="005D2F70" w:rsidRPr="00FC04C9">
        <w:rPr>
          <w:rFonts w:ascii="Times New Roman" w:hAnsi="Times New Roman" w:cs="Times New Roman"/>
          <w:sz w:val="24"/>
          <w:szCs w:val="24"/>
          <w:lang w:val="sv-SE"/>
        </w:rPr>
        <w:t xml:space="preserve"> </w:t>
      </w:r>
      <w:proofErr w:type="spellStart"/>
      <w:r w:rsidR="005D2F70" w:rsidRPr="00FC04C9">
        <w:rPr>
          <w:rFonts w:ascii="Times New Roman" w:hAnsi="Times New Roman" w:cs="Times New Roman"/>
          <w:sz w:val="24"/>
          <w:szCs w:val="24"/>
          <w:lang w:val="sv-SE"/>
        </w:rPr>
        <w:t>Haspelmath</w:t>
      </w:r>
      <w:proofErr w:type="spellEnd"/>
      <w:r w:rsidR="00984343" w:rsidRPr="00FC04C9">
        <w:rPr>
          <w:rFonts w:ascii="Times New Roman" w:hAnsi="Times New Roman" w:cs="Times New Roman"/>
          <w:sz w:val="24"/>
          <w:szCs w:val="24"/>
          <w:lang w:val="sv-SE"/>
        </w:rPr>
        <w:t>, Martin</w:t>
      </w:r>
      <w:r w:rsidR="00DB78EB" w:rsidRPr="00FC04C9">
        <w:rPr>
          <w:rFonts w:ascii="Times New Roman" w:hAnsi="Times New Roman" w:cs="Times New Roman"/>
          <w:sz w:val="24"/>
          <w:szCs w:val="24"/>
          <w:lang w:val="sv-SE"/>
        </w:rPr>
        <w:t xml:space="preserve">. 2018. </w:t>
      </w:r>
      <w:r w:rsidR="00DB78EB" w:rsidRPr="00FC04C9">
        <w:rPr>
          <w:rFonts w:ascii="Times New Roman" w:hAnsi="Times New Roman" w:cs="Times New Roman"/>
          <w:sz w:val="24"/>
          <w:szCs w:val="24"/>
          <w:lang w:val="sv-SE"/>
        </w:rPr>
        <w:br/>
      </w:r>
      <w:proofErr w:type="spellStart"/>
      <w:r w:rsidR="00DB78EB" w:rsidRPr="00FC04C9">
        <w:rPr>
          <w:rFonts w:ascii="Times New Roman" w:hAnsi="Times New Roman" w:cs="Times New Roman"/>
          <w:sz w:val="24"/>
          <w:szCs w:val="24"/>
          <w:lang w:val="sv-SE"/>
        </w:rPr>
        <w:t>Glottolog</w:t>
      </w:r>
      <w:proofErr w:type="spellEnd"/>
      <w:r w:rsidR="00DB78EB" w:rsidRPr="00FC04C9">
        <w:rPr>
          <w:rFonts w:ascii="Times New Roman" w:hAnsi="Times New Roman" w:cs="Times New Roman"/>
          <w:sz w:val="24"/>
          <w:szCs w:val="24"/>
          <w:lang w:val="sv-SE"/>
        </w:rPr>
        <w:t xml:space="preserve"> 3.2. </w:t>
      </w:r>
      <w:r w:rsidRPr="00CD4031">
        <w:rPr>
          <w:rFonts w:ascii="Times New Roman" w:hAnsi="Times New Roman" w:cs="Times New Roman"/>
          <w:sz w:val="24"/>
          <w:szCs w:val="24"/>
        </w:rPr>
        <w:t xml:space="preserve">Jena: Max Planck Institute for the Science of Human History. </w:t>
      </w:r>
      <w:r w:rsidRPr="00CD4031">
        <w:rPr>
          <w:rFonts w:ascii="Times New Roman" w:hAnsi="Times New Roman" w:cs="Times New Roman"/>
          <w:sz w:val="24"/>
          <w:szCs w:val="24"/>
        </w:rPr>
        <w:br/>
      </w:r>
      <w:r w:rsidRPr="00680DF4">
        <w:rPr>
          <w:rFonts w:ascii="Times New Roman" w:hAnsi="Times New Roman" w:cs="Times New Roman"/>
          <w:sz w:val="24"/>
          <w:szCs w:val="24"/>
        </w:rPr>
        <w:t>(Available online at http://glotto</w:t>
      </w:r>
      <w:r w:rsidR="00EB18F2" w:rsidRPr="00680DF4">
        <w:rPr>
          <w:rFonts w:ascii="Times New Roman" w:hAnsi="Times New Roman" w:cs="Times New Roman"/>
          <w:sz w:val="24"/>
          <w:szCs w:val="24"/>
        </w:rPr>
        <w:t>log.org, Accessed on 2018-06-19</w:t>
      </w:r>
      <w:r w:rsidRPr="00680DF4">
        <w:rPr>
          <w:rFonts w:ascii="Times New Roman" w:hAnsi="Times New Roman" w:cs="Times New Roman"/>
          <w:sz w:val="24"/>
          <w:szCs w:val="24"/>
        </w:rPr>
        <w:t>)</w:t>
      </w:r>
      <w:r w:rsidR="00EB18F2" w:rsidRPr="00680DF4">
        <w:rPr>
          <w:rFonts w:ascii="Times New Roman" w:hAnsi="Times New Roman" w:cs="Times New Roman"/>
          <w:sz w:val="24"/>
          <w:szCs w:val="24"/>
        </w:rPr>
        <w:t>.</w:t>
      </w:r>
    </w:p>
    <w:p w14:paraId="3F4DD995" w14:textId="2A754D26" w:rsidR="00680DF4" w:rsidRPr="00680DF4" w:rsidRDefault="00680DF4">
      <w:pPr>
        <w:spacing w:after="0" w:line="240" w:lineRule="auto"/>
        <w:rPr>
          <w:rFonts w:ascii="Times New Roman" w:eastAsia="Times New Roman" w:hAnsi="Times New Roman" w:cs="Times New Roman"/>
          <w:sz w:val="24"/>
          <w:szCs w:val="24"/>
          <w:lang w:val="en-ID"/>
          <w:rPrChange w:id="2914" w:author="Marielle Moraine Butters" w:date="2019-06-17T08:17:00Z">
            <w:rPr>
              <w:rFonts w:ascii="Times New Roman" w:eastAsia="Times New Roman" w:hAnsi="Times New Roman" w:cs="Times New Roman"/>
              <w:sz w:val="24"/>
              <w:szCs w:val="24"/>
            </w:rPr>
          </w:rPrChange>
        </w:rPr>
        <w:pPrChange w:id="2915" w:author="Marielle Moraine Butters" w:date="2019-06-17T08:17:00Z">
          <w:pPr>
            <w:autoSpaceDE w:val="0"/>
            <w:autoSpaceDN w:val="0"/>
            <w:adjustRightInd w:val="0"/>
            <w:spacing w:after="0" w:line="240" w:lineRule="auto"/>
            <w:ind w:left="720" w:hanging="720"/>
          </w:pPr>
        </w:pPrChange>
      </w:pPr>
      <w:proofErr w:type="spellStart"/>
      <w:ins w:id="2916" w:author="Marielle Moraine Butters" w:date="2019-06-17T08:17:00Z">
        <w:r w:rsidRPr="00680DF4">
          <w:rPr>
            <w:rFonts w:ascii="Times New Roman" w:eastAsia="Times New Roman" w:hAnsi="Times New Roman" w:cs="Times New Roman"/>
            <w:color w:val="333333"/>
            <w:sz w:val="24"/>
            <w:szCs w:val="24"/>
            <w:highlight w:val="yellow"/>
            <w:shd w:val="clear" w:color="auto" w:fill="FFFFFF"/>
            <w:lang w:val="en-ID"/>
            <w:rPrChange w:id="2917" w:author="Marielle Moraine Butters" w:date="2019-06-17T08:17:00Z">
              <w:rPr>
                <w:rFonts w:ascii="Helvetica Neue" w:eastAsia="Times New Roman" w:hAnsi="Helvetica Neue" w:cs="Times New Roman"/>
                <w:color w:val="333333"/>
                <w:sz w:val="21"/>
                <w:szCs w:val="21"/>
                <w:shd w:val="clear" w:color="auto" w:fill="FFFFFF"/>
                <w:lang w:val="en-ID"/>
              </w:rPr>
            </w:rPrChange>
          </w:rPr>
          <w:t>Haspelmath</w:t>
        </w:r>
        <w:proofErr w:type="spellEnd"/>
        <w:r w:rsidRPr="00680DF4">
          <w:rPr>
            <w:rFonts w:ascii="Times New Roman" w:eastAsia="Times New Roman" w:hAnsi="Times New Roman" w:cs="Times New Roman"/>
            <w:color w:val="333333"/>
            <w:sz w:val="24"/>
            <w:szCs w:val="24"/>
            <w:highlight w:val="yellow"/>
            <w:shd w:val="clear" w:color="auto" w:fill="FFFFFF"/>
            <w:lang w:val="en-ID"/>
            <w:rPrChange w:id="2918" w:author="Marielle Moraine Butters" w:date="2019-06-17T08:17:00Z">
              <w:rPr>
                <w:rFonts w:ascii="Helvetica Neue" w:eastAsia="Times New Roman" w:hAnsi="Helvetica Neue" w:cs="Times New Roman"/>
                <w:color w:val="333333"/>
                <w:sz w:val="21"/>
                <w:szCs w:val="21"/>
                <w:shd w:val="clear" w:color="auto" w:fill="FFFFFF"/>
                <w:lang w:val="en-ID"/>
              </w:rPr>
            </w:rPrChange>
          </w:rPr>
          <w:t xml:space="preserve">, Martin. 1997. </w:t>
        </w:r>
        <w:r w:rsidRPr="00680DF4">
          <w:rPr>
            <w:rFonts w:ascii="Times New Roman" w:eastAsia="Times New Roman" w:hAnsi="Times New Roman" w:cs="Times New Roman"/>
            <w:i/>
            <w:color w:val="333333"/>
            <w:sz w:val="24"/>
            <w:szCs w:val="24"/>
            <w:highlight w:val="yellow"/>
            <w:shd w:val="clear" w:color="auto" w:fill="FFFFFF"/>
            <w:lang w:val="en-ID"/>
            <w:rPrChange w:id="2919" w:author="Marielle Moraine Butters" w:date="2019-06-17T08:17:00Z">
              <w:rPr>
                <w:rFonts w:ascii="Helvetica Neue" w:eastAsia="Times New Roman" w:hAnsi="Helvetica Neue" w:cs="Times New Roman"/>
                <w:color w:val="333333"/>
                <w:sz w:val="21"/>
                <w:szCs w:val="21"/>
                <w:shd w:val="clear" w:color="auto" w:fill="FFFFFF"/>
                <w:lang w:val="en-ID"/>
              </w:rPr>
            </w:rPrChange>
          </w:rPr>
          <w:t>Indefinite Pronouns</w:t>
        </w:r>
        <w:r w:rsidRPr="00680DF4">
          <w:rPr>
            <w:rFonts w:ascii="Times New Roman" w:eastAsia="Times New Roman" w:hAnsi="Times New Roman" w:cs="Times New Roman"/>
            <w:color w:val="333333"/>
            <w:sz w:val="24"/>
            <w:szCs w:val="24"/>
            <w:highlight w:val="yellow"/>
            <w:shd w:val="clear" w:color="auto" w:fill="FFFFFF"/>
            <w:lang w:val="en-ID"/>
            <w:rPrChange w:id="2920" w:author="Marielle Moraine Butters" w:date="2019-06-17T08:17:00Z">
              <w:rPr>
                <w:rFonts w:ascii="Helvetica Neue" w:eastAsia="Times New Roman" w:hAnsi="Helvetica Neue" w:cs="Times New Roman"/>
                <w:color w:val="333333"/>
                <w:sz w:val="21"/>
                <w:szCs w:val="21"/>
                <w:shd w:val="clear" w:color="auto" w:fill="FFFFFF"/>
                <w:lang w:val="en-ID"/>
              </w:rPr>
            </w:rPrChange>
          </w:rPr>
          <w:t>. Oxford: Oxford University Press.</w:t>
        </w:r>
      </w:ins>
    </w:p>
    <w:p w14:paraId="7E1CB2AB" w14:textId="77777777" w:rsidR="00CD4031" w:rsidRPr="00CD4031" w:rsidRDefault="005D2F70" w:rsidP="00E95F42">
      <w:pPr>
        <w:autoSpaceDE w:val="0"/>
        <w:autoSpaceDN w:val="0"/>
        <w:adjustRightInd w:val="0"/>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Hoskison</w:t>
      </w:r>
      <w:proofErr w:type="spellEnd"/>
      <w:r>
        <w:rPr>
          <w:rFonts w:ascii="Times New Roman" w:hAnsi="Times New Roman" w:cs="Times New Roman"/>
          <w:sz w:val="24"/>
          <w:szCs w:val="24"/>
        </w:rPr>
        <w:t>, James T.</w:t>
      </w:r>
      <w:r w:rsidR="00E4036C" w:rsidRPr="00CD4031">
        <w:rPr>
          <w:rFonts w:ascii="Times New Roman" w:hAnsi="Times New Roman" w:cs="Times New Roman"/>
          <w:sz w:val="24"/>
          <w:szCs w:val="24"/>
        </w:rPr>
        <w:t xml:space="preserve"> 1983. </w:t>
      </w:r>
      <w:r w:rsidR="00E4036C" w:rsidRPr="00CD4031">
        <w:rPr>
          <w:rFonts w:ascii="Times New Roman" w:hAnsi="Times New Roman" w:cs="Times New Roman"/>
          <w:i/>
          <w:iCs/>
          <w:sz w:val="24"/>
          <w:szCs w:val="24"/>
        </w:rPr>
        <w:t xml:space="preserve">A Grammar and Dictionary of the </w:t>
      </w:r>
      <w:proofErr w:type="spellStart"/>
      <w:r w:rsidR="00E4036C" w:rsidRPr="00CD4031">
        <w:rPr>
          <w:rFonts w:ascii="Times New Roman" w:hAnsi="Times New Roman" w:cs="Times New Roman"/>
          <w:i/>
          <w:iCs/>
          <w:sz w:val="24"/>
          <w:szCs w:val="24"/>
        </w:rPr>
        <w:t>Gude</w:t>
      </w:r>
      <w:proofErr w:type="spellEnd"/>
      <w:r w:rsidR="00E4036C" w:rsidRPr="00CD4031">
        <w:rPr>
          <w:rFonts w:ascii="Times New Roman" w:hAnsi="Times New Roman" w:cs="Times New Roman"/>
          <w:i/>
          <w:iCs/>
          <w:sz w:val="24"/>
          <w:szCs w:val="24"/>
        </w:rPr>
        <w:t xml:space="preserve"> Language</w:t>
      </w:r>
      <w:r w:rsidR="00E4036C" w:rsidRPr="00CD4031">
        <w:rPr>
          <w:rFonts w:ascii="Times New Roman" w:hAnsi="Times New Roman" w:cs="Times New Roman"/>
          <w:sz w:val="24"/>
          <w:szCs w:val="24"/>
        </w:rPr>
        <w:t>. Ohio State University.</w:t>
      </w:r>
      <w:r w:rsidR="008D5125">
        <w:rPr>
          <w:rFonts w:ascii="Times New Roman" w:hAnsi="Times New Roman" w:cs="Times New Roman"/>
          <w:sz w:val="24"/>
          <w:szCs w:val="24"/>
        </w:rPr>
        <w:t xml:space="preserve"> </w:t>
      </w:r>
      <w:r w:rsidR="008D5125" w:rsidRPr="00CD4031">
        <w:rPr>
          <w:rFonts w:ascii="Times New Roman" w:hAnsi="Times New Roman" w:cs="Times New Roman"/>
          <w:sz w:val="24"/>
          <w:szCs w:val="24"/>
        </w:rPr>
        <w:t>(Doctoral Dissertation)</w:t>
      </w:r>
      <w:r w:rsidR="008D5125">
        <w:rPr>
          <w:rFonts w:ascii="Times New Roman" w:hAnsi="Times New Roman" w:cs="Times New Roman"/>
          <w:sz w:val="24"/>
          <w:szCs w:val="24"/>
        </w:rPr>
        <w:t>.</w:t>
      </w:r>
    </w:p>
    <w:p w14:paraId="2DFF5351" w14:textId="77777777" w:rsidR="00CD4031" w:rsidRDefault="00CD4031" w:rsidP="00E95F42">
      <w:pPr>
        <w:autoSpaceDE w:val="0"/>
        <w:autoSpaceDN w:val="0"/>
        <w:adjustRightInd w:val="0"/>
        <w:spacing w:after="0" w:line="240" w:lineRule="auto"/>
        <w:ind w:left="720" w:hanging="720"/>
        <w:rPr>
          <w:rStyle w:val="value"/>
          <w:rFonts w:ascii="Times New Roman" w:hAnsi="Times New Roman" w:cs="Times New Roman"/>
          <w:sz w:val="24"/>
          <w:szCs w:val="24"/>
        </w:rPr>
      </w:pPr>
      <w:r w:rsidRPr="00CD4031">
        <w:rPr>
          <w:rFonts w:ascii="Times New Roman" w:hAnsi="Times New Roman" w:cs="Times New Roman"/>
          <w:sz w:val="24"/>
          <w:szCs w:val="24"/>
        </w:rPr>
        <w:t xml:space="preserve">Jespersen, Otto. 1917. </w:t>
      </w:r>
      <w:r w:rsidRPr="00EB18F2">
        <w:rPr>
          <w:rFonts w:ascii="Times New Roman" w:hAnsi="Times New Roman" w:cs="Times New Roman"/>
          <w:i/>
          <w:iCs/>
          <w:sz w:val="24"/>
          <w:szCs w:val="24"/>
        </w:rPr>
        <w:t>Negation in English and other languages</w:t>
      </w:r>
      <w:r w:rsidRPr="00CD4031">
        <w:rPr>
          <w:rFonts w:ascii="Times New Roman" w:hAnsi="Times New Roman" w:cs="Times New Roman"/>
          <w:sz w:val="24"/>
          <w:szCs w:val="24"/>
        </w:rPr>
        <w:t xml:space="preserve">. </w:t>
      </w:r>
      <w:proofErr w:type="spellStart"/>
      <w:r w:rsidRPr="00CD4031">
        <w:rPr>
          <w:rStyle w:val="value"/>
          <w:rFonts w:ascii="Times New Roman" w:hAnsi="Times New Roman" w:cs="Times New Roman"/>
          <w:sz w:val="24"/>
          <w:szCs w:val="24"/>
        </w:rPr>
        <w:t>København</w:t>
      </w:r>
      <w:proofErr w:type="spellEnd"/>
      <w:r w:rsidRPr="00CD4031">
        <w:rPr>
          <w:rStyle w:val="value"/>
          <w:rFonts w:ascii="Times New Roman" w:hAnsi="Times New Roman" w:cs="Times New Roman"/>
          <w:sz w:val="24"/>
          <w:szCs w:val="24"/>
        </w:rPr>
        <w:t xml:space="preserve">, A. F. </w:t>
      </w:r>
      <w:proofErr w:type="spellStart"/>
      <w:r w:rsidRPr="00CD4031">
        <w:rPr>
          <w:rStyle w:val="value"/>
          <w:rFonts w:ascii="Times New Roman" w:hAnsi="Times New Roman" w:cs="Times New Roman"/>
          <w:sz w:val="24"/>
          <w:szCs w:val="24"/>
        </w:rPr>
        <w:t>Høst</w:t>
      </w:r>
      <w:proofErr w:type="spellEnd"/>
    </w:p>
    <w:p w14:paraId="372C1462" w14:textId="77777777" w:rsidR="00081226" w:rsidRPr="00081226" w:rsidRDefault="00081226" w:rsidP="00E95F42">
      <w:pPr>
        <w:autoSpaceDE w:val="0"/>
        <w:autoSpaceDN w:val="0"/>
        <w:adjustRightInd w:val="0"/>
        <w:spacing w:after="0" w:line="240" w:lineRule="auto"/>
        <w:ind w:left="720" w:hanging="720"/>
        <w:rPr>
          <w:rStyle w:val="value"/>
          <w:rFonts w:ascii="Times New Roman" w:hAnsi="Times New Roman" w:cs="Times New Roman"/>
          <w:sz w:val="24"/>
          <w:szCs w:val="24"/>
        </w:rPr>
      </w:pPr>
      <w:proofErr w:type="spellStart"/>
      <w:r w:rsidRPr="00081226">
        <w:rPr>
          <w:rFonts w:ascii="Times New Roman" w:eastAsia="Times New Roman" w:hAnsi="Times New Roman" w:cs="Times New Roman"/>
          <w:sz w:val="24"/>
          <w:szCs w:val="24"/>
        </w:rPr>
        <w:t>Lienhard</w:t>
      </w:r>
      <w:proofErr w:type="spellEnd"/>
      <w:r w:rsidRPr="00081226">
        <w:rPr>
          <w:rFonts w:ascii="Times New Roman" w:eastAsia="Times New Roman" w:hAnsi="Times New Roman" w:cs="Times New Roman"/>
          <w:sz w:val="24"/>
          <w:szCs w:val="24"/>
        </w:rPr>
        <w:t xml:space="preserve">, Ruth and Giger, Martha. 1975. </w:t>
      </w:r>
      <w:proofErr w:type="spellStart"/>
      <w:r w:rsidRPr="00081226">
        <w:rPr>
          <w:rFonts w:ascii="Times New Roman" w:hAnsi="Times New Roman" w:cs="Times New Roman"/>
          <w:i/>
          <w:iCs/>
          <w:sz w:val="24"/>
          <w:szCs w:val="24"/>
        </w:rPr>
        <w:t>Daba</w:t>
      </w:r>
      <w:proofErr w:type="spellEnd"/>
      <w:r w:rsidRPr="00081226">
        <w:rPr>
          <w:rFonts w:ascii="Times New Roman" w:hAnsi="Times New Roman" w:cs="Times New Roman"/>
          <w:i/>
          <w:iCs/>
          <w:sz w:val="24"/>
          <w:szCs w:val="24"/>
        </w:rPr>
        <w:t xml:space="preserve"> (</w:t>
      </w:r>
      <w:proofErr w:type="spellStart"/>
      <w:r w:rsidRPr="00081226">
        <w:rPr>
          <w:rFonts w:ascii="Times New Roman" w:hAnsi="Times New Roman" w:cs="Times New Roman"/>
          <w:i/>
          <w:iCs/>
          <w:sz w:val="24"/>
          <w:szCs w:val="24"/>
        </w:rPr>
        <w:t>parler</w:t>
      </w:r>
      <w:proofErr w:type="spellEnd"/>
      <w:r w:rsidRPr="00081226">
        <w:rPr>
          <w:rFonts w:ascii="Times New Roman" w:hAnsi="Times New Roman" w:cs="Times New Roman"/>
          <w:i/>
          <w:iCs/>
          <w:sz w:val="24"/>
          <w:szCs w:val="24"/>
        </w:rPr>
        <w:t xml:space="preserve"> de </w:t>
      </w:r>
      <w:proofErr w:type="spellStart"/>
      <w:r w:rsidRPr="00081226">
        <w:rPr>
          <w:rFonts w:ascii="Times New Roman" w:hAnsi="Times New Roman" w:cs="Times New Roman"/>
          <w:i/>
          <w:iCs/>
          <w:sz w:val="24"/>
          <w:szCs w:val="24"/>
        </w:rPr>
        <w:t>Pologozom</w:t>
      </w:r>
      <w:proofErr w:type="spellEnd"/>
      <w:r w:rsidRPr="00081226">
        <w:rPr>
          <w:rFonts w:ascii="Times New Roman" w:hAnsi="Times New Roman" w:cs="Times New Roman"/>
          <w:i/>
          <w:iCs/>
          <w:sz w:val="24"/>
          <w:szCs w:val="24"/>
        </w:rPr>
        <w:t xml:space="preserve">): Description </w:t>
      </w:r>
      <w:proofErr w:type="spellStart"/>
      <w:r w:rsidRPr="00081226">
        <w:rPr>
          <w:rFonts w:ascii="Times New Roman" w:hAnsi="Times New Roman" w:cs="Times New Roman"/>
          <w:i/>
          <w:iCs/>
          <w:sz w:val="24"/>
          <w:szCs w:val="24"/>
        </w:rPr>
        <w:t>phonologique</w:t>
      </w:r>
      <w:proofErr w:type="spellEnd"/>
      <w:r w:rsidRPr="00081226">
        <w:rPr>
          <w:rFonts w:ascii="Times New Roman" w:hAnsi="Times New Roman" w:cs="Times New Roman"/>
          <w:sz w:val="24"/>
          <w:szCs w:val="24"/>
        </w:rPr>
        <w:t xml:space="preserve">. </w:t>
      </w:r>
      <w:proofErr w:type="spellStart"/>
      <w:r w:rsidRPr="00081226">
        <w:rPr>
          <w:rFonts w:ascii="Times New Roman" w:hAnsi="Times New Roman" w:cs="Times New Roman"/>
          <w:sz w:val="24"/>
          <w:szCs w:val="24"/>
        </w:rPr>
        <w:t>Yaounde</w:t>
      </w:r>
      <w:proofErr w:type="spellEnd"/>
      <w:proofErr w:type="gramStart"/>
      <w:r w:rsidRPr="00081226">
        <w:rPr>
          <w:rFonts w:ascii="Times New Roman" w:hAnsi="Times New Roman" w:cs="Times New Roman"/>
          <w:sz w:val="24"/>
          <w:szCs w:val="24"/>
        </w:rPr>
        <w:t>́ :</w:t>
      </w:r>
      <w:proofErr w:type="gramEnd"/>
      <w:r w:rsidRPr="00081226">
        <w:rPr>
          <w:rFonts w:ascii="Times New Roman" w:hAnsi="Times New Roman" w:cs="Times New Roman"/>
          <w:sz w:val="24"/>
          <w:szCs w:val="24"/>
        </w:rPr>
        <w:t xml:space="preserve"> </w:t>
      </w:r>
      <w:proofErr w:type="spellStart"/>
      <w:r w:rsidRPr="00081226">
        <w:rPr>
          <w:rFonts w:ascii="Times New Roman" w:hAnsi="Times New Roman" w:cs="Times New Roman"/>
          <w:sz w:val="24"/>
          <w:szCs w:val="24"/>
        </w:rPr>
        <w:t>Sociéte</w:t>
      </w:r>
      <w:proofErr w:type="spellEnd"/>
      <w:r w:rsidRPr="00081226">
        <w:rPr>
          <w:rFonts w:ascii="Times New Roman" w:hAnsi="Times New Roman" w:cs="Times New Roman"/>
          <w:sz w:val="24"/>
          <w:szCs w:val="24"/>
        </w:rPr>
        <w:t xml:space="preserve">́ </w:t>
      </w:r>
      <w:proofErr w:type="spellStart"/>
      <w:r w:rsidRPr="00081226">
        <w:rPr>
          <w:rFonts w:ascii="Times New Roman" w:hAnsi="Times New Roman" w:cs="Times New Roman"/>
          <w:sz w:val="24"/>
          <w:szCs w:val="24"/>
        </w:rPr>
        <w:t>Internationale</w:t>
      </w:r>
      <w:proofErr w:type="spellEnd"/>
      <w:r w:rsidRPr="00081226">
        <w:rPr>
          <w:rFonts w:ascii="Times New Roman" w:hAnsi="Times New Roman" w:cs="Times New Roman"/>
          <w:sz w:val="24"/>
          <w:szCs w:val="24"/>
        </w:rPr>
        <w:t xml:space="preserve"> de </w:t>
      </w:r>
      <w:proofErr w:type="spellStart"/>
      <w:r w:rsidRPr="00081226">
        <w:rPr>
          <w:rFonts w:ascii="Times New Roman" w:hAnsi="Times New Roman" w:cs="Times New Roman"/>
          <w:sz w:val="24"/>
          <w:szCs w:val="24"/>
        </w:rPr>
        <w:t>Linguistique</w:t>
      </w:r>
      <w:proofErr w:type="spellEnd"/>
    </w:p>
    <w:p w14:paraId="3116B1CB" w14:textId="77777777" w:rsidR="00E4036C" w:rsidRPr="00CD4031" w:rsidRDefault="00DB78EB" w:rsidP="00E95F42">
      <w:pPr>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Matthews, S. 1990. A cognitive a</w:t>
      </w:r>
      <w:r w:rsidR="00A64007" w:rsidRPr="00CD4031">
        <w:rPr>
          <w:rFonts w:ascii="Times New Roman" w:hAnsi="Times New Roman" w:cs="Times New Roman"/>
          <w:sz w:val="24"/>
          <w:szCs w:val="24"/>
        </w:rPr>
        <w:t>ppr</w:t>
      </w:r>
      <w:r>
        <w:rPr>
          <w:rFonts w:ascii="Times New Roman" w:hAnsi="Times New Roman" w:cs="Times New Roman"/>
          <w:sz w:val="24"/>
          <w:szCs w:val="24"/>
        </w:rPr>
        <w:t>oach to the typology of verbal a</w:t>
      </w:r>
      <w:r w:rsidR="00A64007" w:rsidRPr="00CD4031">
        <w:rPr>
          <w:rFonts w:ascii="Times New Roman" w:hAnsi="Times New Roman" w:cs="Times New Roman"/>
          <w:sz w:val="24"/>
          <w:szCs w:val="24"/>
        </w:rPr>
        <w:t>spect</w:t>
      </w:r>
      <w:r w:rsidR="008D5125">
        <w:rPr>
          <w:rFonts w:ascii="Times New Roman" w:hAnsi="Times New Roman" w:cs="Times New Roman"/>
          <w:sz w:val="24"/>
          <w:szCs w:val="24"/>
        </w:rPr>
        <w:t>.</w:t>
      </w:r>
      <w:r>
        <w:rPr>
          <w:rFonts w:ascii="Times New Roman" w:hAnsi="Times New Roman" w:cs="Times New Roman"/>
          <w:sz w:val="24"/>
          <w:szCs w:val="24"/>
        </w:rPr>
        <w:tab/>
      </w:r>
      <w:r w:rsidR="00A64007" w:rsidRPr="00CD4031">
        <w:rPr>
          <w:rFonts w:ascii="Times New Roman" w:hAnsi="Times New Roman" w:cs="Times New Roman"/>
          <w:sz w:val="24"/>
          <w:szCs w:val="24"/>
        </w:rPr>
        <w:t xml:space="preserve">University of Southern California. </w:t>
      </w:r>
      <w:r w:rsidR="008D5125">
        <w:rPr>
          <w:rFonts w:ascii="Times New Roman" w:hAnsi="Times New Roman" w:cs="Times New Roman"/>
          <w:sz w:val="24"/>
          <w:szCs w:val="24"/>
        </w:rPr>
        <w:t>(Doctoral Dissertation).</w:t>
      </w:r>
    </w:p>
    <w:p w14:paraId="4EAF8971" w14:textId="77777777" w:rsidR="00CD4031" w:rsidRPr="00FC04C9" w:rsidRDefault="00DB78EB" w:rsidP="00E95F42">
      <w:pPr>
        <w:autoSpaceDE w:val="0"/>
        <w:autoSpaceDN w:val="0"/>
        <w:adjustRightInd w:val="0"/>
        <w:spacing w:after="0" w:line="240" w:lineRule="auto"/>
        <w:ind w:left="720" w:hanging="720"/>
        <w:rPr>
          <w:rFonts w:ascii="Times New Roman" w:hAnsi="Times New Roman" w:cs="Times New Roman"/>
          <w:sz w:val="24"/>
          <w:szCs w:val="24"/>
          <w:lang w:val="sv-SE"/>
        </w:rPr>
      </w:pPr>
      <w:proofErr w:type="spellStart"/>
      <w:r>
        <w:rPr>
          <w:rFonts w:ascii="Times New Roman" w:hAnsi="Times New Roman" w:cs="Times New Roman"/>
          <w:sz w:val="24"/>
          <w:szCs w:val="24"/>
        </w:rPr>
        <w:t>Miestamo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005D2F70">
        <w:rPr>
          <w:rFonts w:ascii="Times New Roman" w:hAnsi="Times New Roman" w:cs="Times New Roman"/>
          <w:sz w:val="24"/>
          <w:szCs w:val="24"/>
        </w:rPr>
        <w:t>atti</w:t>
      </w:r>
      <w:proofErr w:type="spellEnd"/>
      <w:r>
        <w:rPr>
          <w:rFonts w:ascii="Times New Roman" w:hAnsi="Times New Roman" w:cs="Times New Roman"/>
          <w:sz w:val="24"/>
          <w:szCs w:val="24"/>
        </w:rPr>
        <w:t>. 2005</w:t>
      </w:r>
      <w:r w:rsidR="00E4036C" w:rsidRPr="00CD4031">
        <w:rPr>
          <w:rFonts w:ascii="Times New Roman" w:hAnsi="Times New Roman" w:cs="Times New Roman"/>
          <w:sz w:val="24"/>
          <w:szCs w:val="24"/>
        </w:rPr>
        <w:t xml:space="preserve">. </w:t>
      </w:r>
      <w:r w:rsidR="00E4036C" w:rsidRPr="00CD4031">
        <w:rPr>
          <w:rFonts w:ascii="Times New Roman" w:hAnsi="Times New Roman" w:cs="Times New Roman"/>
          <w:i/>
          <w:sz w:val="24"/>
          <w:szCs w:val="24"/>
        </w:rPr>
        <w:t>Standard negation: The negation of declarative verbal clauses in a typological perspective</w:t>
      </w:r>
      <w:r w:rsidR="00E4036C" w:rsidRPr="00CD4031">
        <w:rPr>
          <w:rFonts w:ascii="Times New Roman" w:hAnsi="Times New Roman" w:cs="Times New Roman"/>
          <w:sz w:val="24"/>
          <w:szCs w:val="24"/>
        </w:rPr>
        <w:t xml:space="preserve">. </w:t>
      </w:r>
      <w:r w:rsidR="00E4036C" w:rsidRPr="00FC04C9">
        <w:rPr>
          <w:rFonts w:ascii="Times New Roman" w:hAnsi="Times New Roman" w:cs="Times New Roman"/>
          <w:sz w:val="24"/>
          <w:szCs w:val="24"/>
          <w:lang w:val="sv-SE"/>
        </w:rPr>
        <w:t xml:space="preserve">Berlin: </w:t>
      </w:r>
      <w:proofErr w:type="spellStart"/>
      <w:r w:rsidR="00E4036C" w:rsidRPr="00FC04C9">
        <w:rPr>
          <w:rFonts w:ascii="Times New Roman" w:hAnsi="Times New Roman" w:cs="Times New Roman"/>
          <w:sz w:val="24"/>
          <w:szCs w:val="24"/>
          <w:lang w:val="sv-SE"/>
        </w:rPr>
        <w:t>Mouton</w:t>
      </w:r>
      <w:proofErr w:type="spellEnd"/>
      <w:r w:rsidR="00E4036C" w:rsidRPr="00FC04C9">
        <w:rPr>
          <w:rFonts w:ascii="Times New Roman" w:hAnsi="Times New Roman" w:cs="Times New Roman"/>
          <w:sz w:val="24"/>
          <w:szCs w:val="24"/>
          <w:lang w:val="sv-SE"/>
        </w:rPr>
        <w:t xml:space="preserve"> de </w:t>
      </w:r>
      <w:proofErr w:type="spellStart"/>
      <w:r w:rsidR="00E4036C" w:rsidRPr="00FC04C9">
        <w:rPr>
          <w:rFonts w:ascii="Times New Roman" w:hAnsi="Times New Roman" w:cs="Times New Roman"/>
          <w:sz w:val="24"/>
          <w:szCs w:val="24"/>
          <w:lang w:val="sv-SE"/>
        </w:rPr>
        <w:t>Gruyter</w:t>
      </w:r>
      <w:proofErr w:type="spellEnd"/>
      <w:r w:rsidR="00E4036C" w:rsidRPr="00FC04C9">
        <w:rPr>
          <w:rFonts w:ascii="Times New Roman" w:hAnsi="Times New Roman" w:cs="Times New Roman"/>
          <w:sz w:val="24"/>
          <w:szCs w:val="24"/>
          <w:lang w:val="sv-SE"/>
        </w:rPr>
        <w:t xml:space="preserve">. </w:t>
      </w:r>
    </w:p>
    <w:p w14:paraId="3F38A5F1" w14:textId="77777777" w:rsidR="00CD4031" w:rsidRPr="00CD4031" w:rsidRDefault="00A64007" w:rsidP="00E95F42">
      <w:pPr>
        <w:autoSpaceDE w:val="0"/>
        <w:autoSpaceDN w:val="0"/>
        <w:adjustRightInd w:val="0"/>
        <w:spacing w:after="0" w:line="240" w:lineRule="auto"/>
        <w:ind w:left="720" w:hanging="720"/>
        <w:rPr>
          <w:rFonts w:ascii="Times New Roman" w:hAnsi="Times New Roman" w:cs="Times New Roman"/>
          <w:sz w:val="24"/>
          <w:szCs w:val="24"/>
        </w:rPr>
      </w:pPr>
      <w:proofErr w:type="spellStart"/>
      <w:r w:rsidRPr="00FC04C9">
        <w:rPr>
          <w:rFonts w:ascii="Times New Roman" w:hAnsi="Times New Roman" w:cs="Times New Roman"/>
          <w:sz w:val="24"/>
          <w:szCs w:val="24"/>
          <w:lang w:val="sv-SE"/>
        </w:rPr>
        <w:t>Miestamo</w:t>
      </w:r>
      <w:proofErr w:type="spellEnd"/>
      <w:r w:rsidRPr="00FC04C9">
        <w:rPr>
          <w:rFonts w:ascii="Times New Roman" w:hAnsi="Times New Roman" w:cs="Times New Roman"/>
          <w:sz w:val="24"/>
          <w:szCs w:val="24"/>
          <w:lang w:val="sv-SE"/>
        </w:rPr>
        <w:t xml:space="preserve">, Matti </w:t>
      </w:r>
      <w:r w:rsidR="00984343" w:rsidRPr="00FC04C9">
        <w:rPr>
          <w:rFonts w:ascii="Times New Roman" w:hAnsi="Times New Roman" w:cs="Times New Roman"/>
          <w:sz w:val="24"/>
          <w:szCs w:val="24"/>
          <w:lang w:val="sv-SE"/>
        </w:rPr>
        <w:t xml:space="preserve">&amp; </w:t>
      </w:r>
      <w:r w:rsidRPr="00FC04C9">
        <w:rPr>
          <w:rFonts w:ascii="Times New Roman" w:hAnsi="Times New Roman" w:cs="Times New Roman"/>
          <w:sz w:val="24"/>
          <w:szCs w:val="24"/>
          <w:lang w:val="sv-SE"/>
        </w:rPr>
        <w:t xml:space="preserve">van </w:t>
      </w:r>
      <w:proofErr w:type="spellStart"/>
      <w:r w:rsidRPr="00FC04C9">
        <w:rPr>
          <w:rFonts w:ascii="Times New Roman" w:hAnsi="Times New Roman" w:cs="Times New Roman"/>
          <w:sz w:val="24"/>
          <w:szCs w:val="24"/>
          <w:lang w:val="sv-SE"/>
        </w:rPr>
        <w:t>der</w:t>
      </w:r>
      <w:proofErr w:type="spellEnd"/>
      <w:r w:rsidRPr="00FC04C9">
        <w:rPr>
          <w:rFonts w:ascii="Times New Roman" w:hAnsi="Times New Roman" w:cs="Times New Roman"/>
          <w:sz w:val="24"/>
          <w:szCs w:val="24"/>
          <w:lang w:val="sv-SE"/>
        </w:rPr>
        <w:t xml:space="preserve"> </w:t>
      </w:r>
      <w:proofErr w:type="spellStart"/>
      <w:r w:rsidRPr="00FC04C9">
        <w:rPr>
          <w:rFonts w:ascii="Times New Roman" w:hAnsi="Times New Roman" w:cs="Times New Roman"/>
          <w:sz w:val="24"/>
          <w:szCs w:val="24"/>
          <w:lang w:val="sv-SE"/>
        </w:rPr>
        <w:t>Auwera</w:t>
      </w:r>
      <w:proofErr w:type="spellEnd"/>
      <w:r w:rsidR="00984343" w:rsidRPr="00FC04C9">
        <w:rPr>
          <w:rFonts w:ascii="Times New Roman" w:hAnsi="Times New Roman" w:cs="Times New Roman"/>
          <w:sz w:val="24"/>
          <w:szCs w:val="24"/>
          <w:lang w:val="sv-SE"/>
        </w:rPr>
        <w:t>, Johan</w:t>
      </w:r>
      <w:r w:rsidRPr="00FC04C9">
        <w:rPr>
          <w:rFonts w:ascii="Times New Roman" w:hAnsi="Times New Roman" w:cs="Times New Roman"/>
          <w:sz w:val="24"/>
          <w:szCs w:val="24"/>
          <w:lang w:val="sv-SE"/>
        </w:rPr>
        <w:t xml:space="preserve">. </w:t>
      </w:r>
      <w:r w:rsidRPr="00CD4031">
        <w:rPr>
          <w:rFonts w:ascii="Times New Roman" w:hAnsi="Times New Roman" w:cs="Times New Roman"/>
          <w:sz w:val="24"/>
          <w:szCs w:val="24"/>
        </w:rPr>
        <w:t xml:space="preserve">2011. Negation and perfective vs. imperfective aspect. </w:t>
      </w:r>
      <w:r w:rsidR="008D5125">
        <w:rPr>
          <w:rFonts w:ascii="Times New Roman" w:hAnsi="Times New Roman" w:cs="Times New Roman"/>
          <w:i/>
          <w:iCs/>
          <w:sz w:val="24"/>
          <w:szCs w:val="24"/>
          <w:lang w:val="fr-FR"/>
        </w:rPr>
        <w:t xml:space="preserve">Cahiers Chronos </w:t>
      </w:r>
      <w:r w:rsidR="008D5125">
        <w:rPr>
          <w:rFonts w:ascii="Times New Roman" w:hAnsi="Times New Roman" w:cs="Times New Roman"/>
          <w:sz w:val="24"/>
          <w:szCs w:val="24"/>
          <w:lang w:val="fr-FR"/>
        </w:rPr>
        <w:t>22</w:t>
      </w:r>
      <w:r w:rsidRPr="00CD4031">
        <w:rPr>
          <w:rFonts w:ascii="Times New Roman" w:hAnsi="Times New Roman" w:cs="Times New Roman"/>
          <w:sz w:val="24"/>
          <w:szCs w:val="24"/>
          <w:lang w:val="fr-FR"/>
        </w:rPr>
        <w:t xml:space="preserve">: 65-84. </w:t>
      </w:r>
    </w:p>
    <w:p w14:paraId="7B42EBFC" w14:textId="77777777" w:rsidR="00CD4031" w:rsidRPr="00CD4031" w:rsidRDefault="00CD4031" w:rsidP="00E95F42">
      <w:pPr>
        <w:autoSpaceDE w:val="0"/>
        <w:autoSpaceDN w:val="0"/>
        <w:adjustRightInd w:val="0"/>
        <w:spacing w:after="0" w:line="240" w:lineRule="auto"/>
        <w:ind w:left="720" w:hanging="720"/>
        <w:rPr>
          <w:rFonts w:ascii="Times New Roman" w:hAnsi="Times New Roman" w:cs="Times New Roman"/>
          <w:sz w:val="24"/>
          <w:szCs w:val="24"/>
        </w:rPr>
      </w:pPr>
      <w:r w:rsidRPr="00CD4031">
        <w:rPr>
          <w:rFonts w:ascii="Times New Roman" w:hAnsi="Times New Roman" w:cs="Times New Roman"/>
          <w:sz w:val="24"/>
          <w:szCs w:val="24"/>
        </w:rPr>
        <w:t xml:space="preserve">Newman, Paul. 1971. The Hausa negative markers. </w:t>
      </w:r>
      <w:r w:rsidRPr="00DB78EB">
        <w:rPr>
          <w:rFonts w:ascii="Times New Roman" w:hAnsi="Times New Roman" w:cs="Times New Roman"/>
          <w:i/>
          <w:iCs/>
          <w:sz w:val="24"/>
          <w:szCs w:val="24"/>
        </w:rPr>
        <w:t>SAL</w:t>
      </w:r>
      <w:r w:rsidRPr="00CD4031">
        <w:rPr>
          <w:rFonts w:ascii="Times New Roman" w:hAnsi="Times New Roman" w:cs="Times New Roman"/>
          <w:sz w:val="24"/>
          <w:szCs w:val="24"/>
        </w:rPr>
        <w:t xml:space="preserve"> 2: 183-95. </w:t>
      </w:r>
    </w:p>
    <w:p w14:paraId="51640FCB" w14:textId="77777777" w:rsidR="00C73A6F" w:rsidRPr="00CD4031" w:rsidRDefault="00DB78EB" w:rsidP="00E95F42">
      <w:pPr>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 </w:t>
      </w:r>
      <w:r w:rsidR="00CD4031" w:rsidRPr="00CD4031">
        <w:rPr>
          <w:rFonts w:ascii="Times New Roman" w:hAnsi="Times New Roman" w:cs="Times New Roman"/>
          <w:sz w:val="24"/>
          <w:szCs w:val="24"/>
        </w:rPr>
        <w:t xml:space="preserve">1977. Chadic classification and reconstructions. </w:t>
      </w:r>
      <w:proofErr w:type="spellStart"/>
      <w:r w:rsidR="00CD4031" w:rsidRPr="00DB78EB">
        <w:rPr>
          <w:rFonts w:ascii="Times New Roman" w:hAnsi="Times New Roman" w:cs="Times New Roman"/>
          <w:i/>
          <w:iCs/>
          <w:sz w:val="24"/>
          <w:szCs w:val="24"/>
        </w:rPr>
        <w:t>Afroasiatic</w:t>
      </w:r>
      <w:proofErr w:type="spellEnd"/>
      <w:r w:rsidR="00CD4031" w:rsidRPr="00DB78EB">
        <w:rPr>
          <w:rFonts w:ascii="Times New Roman" w:hAnsi="Times New Roman" w:cs="Times New Roman"/>
          <w:i/>
          <w:iCs/>
          <w:sz w:val="24"/>
          <w:szCs w:val="24"/>
        </w:rPr>
        <w:t xml:space="preserve"> Linguistics</w:t>
      </w:r>
      <w:r w:rsidR="00CD4031" w:rsidRPr="00CD4031">
        <w:rPr>
          <w:rFonts w:ascii="Times New Roman" w:hAnsi="Times New Roman" w:cs="Times New Roman"/>
          <w:sz w:val="24"/>
          <w:szCs w:val="24"/>
        </w:rPr>
        <w:t xml:space="preserve"> 5: 1–42.</w:t>
      </w:r>
    </w:p>
    <w:p w14:paraId="06BEB24C" w14:textId="77777777" w:rsidR="00CD4031" w:rsidRPr="00CD4031" w:rsidRDefault="00DB78EB" w:rsidP="00E95F42">
      <w:pPr>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 </w:t>
      </w:r>
      <w:r w:rsidR="00C73A6F" w:rsidRPr="00CD4031">
        <w:rPr>
          <w:rFonts w:ascii="Times New Roman" w:hAnsi="Times New Roman" w:cs="Times New Roman"/>
          <w:sz w:val="24"/>
          <w:szCs w:val="24"/>
        </w:rPr>
        <w:t xml:space="preserve">2000. </w:t>
      </w:r>
      <w:r w:rsidR="00C73A6F" w:rsidRPr="00CD4031">
        <w:rPr>
          <w:rFonts w:ascii="Times New Roman" w:hAnsi="Times New Roman" w:cs="Times New Roman"/>
          <w:i/>
          <w:iCs/>
          <w:sz w:val="24"/>
          <w:szCs w:val="24"/>
        </w:rPr>
        <w:t>The Hausa language: An encyclopedic reference grammar</w:t>
      </w:r>
      <w:r w:rsidR="00C73A6F" w:rsidRPr="00CD4031">
        <w:rPr>
          <w:rFonts w:ascii="Times New Roman" w:hAnsi="Times New Roman" w:cs="Times New Roman"/>
          <w:sz w:val="24"/>
          <w:szCs w:val="24"/>
        </w:rPr>
        <w:t>. New Haven and London: Yale University Press.</w:t>
      </w:r>
    </w:p>
    <w:p w14:paraId="5CCAAF07" w14:textId="77777777" w:rsidR="00E4036C" w:rsidRPr="00CD4031" w:rsidRDefault="00A64007" w:rsidP="00E95F42">
      <w:pPr>
        <w:autoSpaceDE w:val="0"/>
        <w:autoSpaceDN w:val="0"/>
        <w:adjustRightInd w:val="0"/>
        <w:spacing w:after="0" w:line="240" w:lineRule="auto"/>
        <w:ind w:left="720" w:hanging="720"/>
        <w:rPr>
          <w:rFonts w:ascii="Times New Roman" w:hAnsi="Times New Roman" w:cs="Times New Roman"/>
          <w:sz w:val="24"/>
          <w:szCs w:val="24"/>
        </w:rPr>
      </w:pPr>
      <w:proofErr w:type="spellStart"/>
      <w:r w:rsidRPr="00CD4031">
        <w:rPr>
          <w:rFonts w:ascii="Times New Roman" w:hAnsi="Times New Roman" w:cs="Times New Roman"/>
          <w:sz w:val="24"/>
          <w:szCs w:val="24"/>
        </w:rPr>
        <w:t>Schmid</w:t>
      </w:r>
      <w:proofErr w:type="spellEnd"/>
      <w:r w:rsidR="00DB78EB">
        <w:rPr>
          <w:rFonts w:ascii="Times New Roman" w:hAnsi="Times New Roman" w:cs="Times New Roman"/>
          <w:sz w:val="24"/>
          <w:szCs w:val="24"/>
        </w:rPr>
        <w:t>, M</w:t>
      </w:r>
      <w:r w:rsidR="005D2F70">
        <w:rPr>
          <w:rFonts w:ascii="Times New Roman" w:hAnsi="Times New Roman" w:cs="Times New Roman"/>
          <w:sz w:val="24"/>
          <w:szCs w:val="24"/>
        </w:rPr>
        <w:t>aureen</w:t>
      </w:r>
      <w:r w:rsidR="00DB78EB">
        <w:rPr>
          <w:rFonts w:ascii="Times New Roman" w:hAnsi="Times New Roman" w:cs="Times New Roman"/>
          <w:sz w:val="24"/>
          <w:szCs w:val="24"/>
        </w:rPr>
        <w:t>. A. 1980</w:t>
      </w:r>
      <w:r w:rsidRPr="00CD4031">
        <w:rPr>
          <w:rFonts w:ascii="Times New Roman" w:hAnsi="Times New Roman" w:cs="Times New Roman"/>
          <w:sz w:val="24"/>
          <w:szCs w:val="24"/>
        </w:rPr>
        <w:t>. Co-Occurrence Restrictions in Negative, Interrogative, and Conditional Clauses: a Cross-Linguistic Study</w:t>
      </w:r>
      <w:r w:rsidR="00DB78EB">
        <w:rPr>
          <w:rFonts w:ascii="Times New Roman" w:hAnsi="Times New Roman" w:cs="Times New Roman"/>
          <w:sz w:val="24"/>
          <w:szCs w:val="24"/>
        </w:rPr>
        <w:t xml:space="preserve">. </w:t>
      </w:r>
      <w:r w:rsidRPr="00CD4031">
        <w:rPr>
          <w:rFonts w:ascii="Times New Roman" w:hAnsi="Times New Roman" w:cs="Times New Roman"/>
          <w:sz w:val="24"/>
          <w:szCs w:val="24"/>
        </w:rPr>
        <w:t xml:space="preserve">SUNY Buffalo. </w:t>
      </w:r>
      <w:r w:rsidR="008D5125">
        <w:rPr>
          <w:rFonts w:ascii="Times New Roman" w:hAnsi="Times New Roman" w:cs="Times New Roman"/>
          <w:sz w:val="24"/>
          <w:szCs w:val="24"/>
        </w:rPr>
        <w:t>(Doctoral Dissertation).</w:t>
      </w:r>
    </w:p>
    <w:p w14:paraId="66A979D4" w14:textId="77777777" w:rsidR="00E4036C" w:rsidRPr="00CD4031" w:rsidRDefault="00E4036C" w:rsidP="00E95F42">
      <w:pPr>
        <w:autoSpaceDE w:val="0"/>
        <w:autoSpaceDN w:val="0"/>
        <w:adjustRightInd w:val="0"/>
        <w:spacing w:after="0" w:line="240" w:lineRule="auto"/>
        <w:ind w:left="720" w:hanging="720"/>
        <w:rPr>
          <w:rFonts w:ascii="Times New Roman" w:hAnsi="Times New Roman" w:cs="Times New Roman"/>
          <w:sz w:val="24"/>
          <w:szCs w:val="24"/>
        </w:rPr>
      </w:pPr>
      <w:proofErr w:type="spellStart"/>
      <w:r w:rsidRPr="00CD4031">
        <w:rPr>
          <w:rFonts w:ascii="Times New Roman" w:hAnsi="Times New Roman" w:cs="Times New Roman"/>
          <w:sz w:val="24"/>
          <w:szCs w:val="24"/>
        </w:rPr>
        <w:t>Schuh</w:t>
      </w:r>
      <w:proofErr w:type="spellEnd"/>
      <w:r w:rsidRPr="00CD4031">
        <w:rPr>
          <w:rFonts w:ascii="Times New Roman" w:hAnsi="Times New Roman" w:cs="Times New Roman"/>
          <w:sz w:val="24"/>
          <w:szCs w:val="24"/>
        </w:rPr>
        <w:t xml:space="preserve">, </w:t>
      </w:r>
      <w:proofErr w:type="gramStart"/>
      <w:r w:rsidRPr="00CD4031">
        <w:rPr>
          <w:rFonts w:ascii="Times New Roman" w:hAnsi="Times New Roman" w:cs="Times New Roman"/>
          <w:sz w:val="24"/>
          <w:szCs w:val="24"/>
        </w:rPr>
        <w:t>R</w:t>
      </w:r>
      <w:r w:rsidR="005D2F70">
        <w:rPr>
          <w:rFonts w:ascii="Times New Roman" w:hAnsi="Times New Roman" w:cs="Times New Roman"/>
          <w:sz w:val="24"/>
          <w:szCs w:val="24"/>
        </w:rPr>
        <w:t xml:space="preserve">ussell  </w:t>
      </w:r>
      <w:r w:rsidRPr="00CD4031">
        <w:rPr>
          <w:rFonts w:ascii="Times New Roman" w:hAnsi="Times New Roman" w:cs="Times New Roman"/>
          <w:sz w:val="24"/>
          <w:szCs w:val="24"/>
        </w:rPr>
        <w:t>G</w:t>
      </w:r>
      <w:proofErr w:type="gramEnd"/>
      <w:r w:rsidRPr="00CD4031">
        <w:rPr>
          <w:rFonts w:ascii="Times New Roman" w:hAnsi="Times New Roman" w:cs="Times New Roman"/>
          <w:sz w:val="24"/>
          <w:szCs w:val="24"/>
        </w:rPr>
        <w:t xml:space="preserve">. 1972. </w:t>
      </w:r>
      <w:r w:rsidRPr="00CD4031">
        <w:rPr>
          <w:rFonts w:ascii="Times New Roman" w:hAnsi="Times New Roman" w:cs="Times New Roman"/>
          <w:i/>
          <w:iCs/>
          <w:sz w:val="24"/>
          <w:szCs w:val="24"/>
        </w:rPr>
        <w:t xml:space="preserve">Aspects of </w:t>
      </w:r>
      <w:proofErr w:type="spellStart"/>
      <w:r w:rsidRPr="00CD4031">
        <w:rPr>
          <w:rFonts w:ascii="Times New Roman" w:hAnsi="Times New Roman" w:cs="Times New Roman"/>
          <w:i/>
          <w:iCs/>
          <w:sz w:val="24"/>
          <w:szCs w:val="24"/>
        </w:rPr>
        <w:t>Ngizim</w:t>
      </w:r>
      <w:proofErr w:type="spellEnd"/>
      <w:r w:rsidRPr="00CD4031">
        <w:rPr>
          <w:rFonts w:ascii="Times New Roman" w:hAnsi="Times New Roman" w:cs="Times New Roman"/>
          <w:i/>
          <w:iCs/>
          <w:sz w:val="24"/>
          <w:szCs w:val="24"/>
        </w:rPr>
        <w:t xml:space="preserve"> Syntax</w:t>
      </w:r>
      <w:r w:rsidRPr="00CD4031">
        <w:rPr>
          <w:rFonts w:ascii="Times New Roman" w:hAnsi="Times New Roman" w:cs="Times New Roman"/>
          <w:sz w:val="24"/>
          <w:szCs w:val="24"/>
        </w:rPr>
        <w:t>. University of California.</w:t>
      </w:r>
      <w:r w:rsidR="008D5125" w:rsidRPr="008D5125">
        <w:rPr>
          <w:rFonts w:ascii="Times New Roman" w:hAnsi="Times New Roman" w:cs="Times New Roman"/>
          <w:sz w:val="24"/>
          <w:szCs w:val="24"/>
        </w:rPr>
        <w:t xml:space="preserve"> </w:t>
      </w:r>
      <w:r w:rsidR="008D5125" w:rsidRPr="00CD4031">
        <w:rPr>
          <w:rFonts w:ascii="Times New Roman" w:hAnsi="Times New Roman" w:cs="Times New Roman"/>
          <w:sz w:val="24"/>
          <w:szCs w:val="24"/>
        </w:rPr>
        <w:t>(Doctoral Dissertation).</w:t>
      </w:r>
    </w:p>
    <w:p w14:paraId="0EB3B580" w14:textId="77777777" w:rsidR="00C73A6F" w:rsidRPr="00CD4031" w:rsidRDefault="00E4036C" w:rsidP="00E95F42">
      <w:pPr>
        <w:autoSpaceDE w:val="0"/>
        <w:autoSpaceDN w:val="0"/>
        <w:adjustRightInd w:val="0"/>
        <w:spacing w:after="0" w:line="240" w:lineRule="auto"/>
        <w:ind w:left="720" w:hanging="720"/>
        <w:rPr>
          <w:rFonts w:ascii="Times New Roman" w:hAnsi="Times New Roman" w:cs="Times New Roman"/>
          <w:sz w:val="24"/>
          <w:szCs w:val="24"/>
        </w:rPr>
      </w:pPr>
      <w:r w:rsidRPr="00CD4031">
        <w:rPr>
          <w:rFonts w:ascii="Times New Roman" w:hAnsi="Times New Roman" w:cs="Times New Roman"/>
          <w:sz w:val="24"/>
          <w:szCs w:val="24"/>
        </w:rPr>
        <w:t xml:space="preserve">Skinner, </w:t>
      </w:r>
      <w:r w:rsidR="005D2F70">
        <w:rPr>
          <w:rFonts w:ascii="Times New Roman" w:hAnsi="Times New Roman" w:cs="Times New Roman"/>
          <w:sz w:val="24"/>
          <w:szCs w:val="24"/>
        </w:rPr>
        <w:t xml:space="preserve">Margaret </w:t>
      </w:r>
      <w:r w:rsidRPr="00CD4031">
        <w:rPr>
          <w:rFonts w:ascii="Times New Roman" w:hAnsi="Times New Roman" w:cs="Times New Roman"/>
          <w:sz w:val="24"/>
          <w:szCs w:val="24"/>
        </w:rPr>
        <w:t xml:space="preserve">G. 1979. </w:t>
      </w:r>
      <w:r w:rsidRPr="00CD4031">
        <w:rPr>
          <w:rFonts w:ascii="Times New Roman" w:hAnsi="Times New Roman" w:cs="Times New Roman"/>
          <w:i/>
          <w:iCs/>
          <w:sz w:val="24"/>
          <w:szCs w:val="24"/>
        </w:rPr>
        <w:t xml:space="preserve">Aspects of </w:t>
      </w:r>
      <w:proofErr w:type="spellStart"/>
      <w:r w:rsidRPr="00CD4031">
        <w:rPr>
          <w:rFonts w:ascii="Times New Roman" w:hAnsi="Times New Roman" w:cs="Times New Roman"/>
          <w:i/>
          <w:iCs/>
          <w:sz w:val="24"/>
          <w:szCs w:val="24"/>
        </w:rPr>
        <w:t>Paʹanci</w:t>
      </w:r>
      <w:proofErr w:type="spellEnd"/>
      <w:r w:rsidRPr="00CD4031">
        <w:rPr>
          <w:rFonts w:ascii="Times New Roman" w:hAnsi="Times New Roman" w:cs="Times New Roman"/>
          <w:i/>
          <w:iCs/>
          <w:sz w:val="24"/>
          <w:szCs w:val="24"/>
        </w:rPr>
        <w:t xml:space="preserve"> Grammar</w:t>
      </w:r>
      <w:r w:rsidRPr="00CD4031">
        <w:rPr>
          <w:rFonts w:ascii="Times New Roman" w:hAnsi="Times New Roman" w:cs="Times New Roman"/>
          <w:sz w:val="24"/>
          <w:szCs w:val="24"/>
        </w:rPr>
        <w:t>. University of Wisconsin.</w:t>
      </w:r>
      <w:r w:rsidR="008D5125">
        <w:rPr>
          <w:rFonts w:ascii="Times New Roman" w:hAnsi="Times New Roman" w:cs="Times New Roman"/>
          <w:sz w:val="24"/>
          <w:szCs w:val="24"/>
        </w:rPr>
        <w:t xml:space="preserve"> </w:t>
      </w:r>
      <w:r w:rsidR="008D5125" w:rsidRPr="00CD4031">
        <w:rPr>
          <w:rFonts w:ascii="Times New Roman" w:hAnsi="Times New Roman" w:cs="Times New Roman"/>
          <w:sz w:val="24"/>
          <w:szCs w:val="24"/>
        </w:rPr>
        <w:t>(Doctoral Dissertation).</w:t>
      </w:r>
    </w:p>
    <w:p w14:paraId="1F46B02A" w14:textId="77777777" w:rsidR="00983DDE" w:rsidRDefault="005D2F70" w:rsidP="00E95F42">
      <w:pPr>
        <w:pStyle w:val="NoSpacing"/>
        <w:ind w:left="720" w:hanging="720"/>
        <w:rPr>
          <w:rFonts w:ascii="Times New Roman" w:hAnsi="Times New Roman" w:cs="Times New Roman"/>
          <w:color w:val="000000"/>
          <w:sz w:val="24"/>
          <w:szCs w:val="24"/>
        </w:rPr>
      </w:pPr>
      <w:r>
        <w:rPr>
          <w:rFonts w:ascii="Times New Roman" w:hAnsi="Times New Roman" w:cs="Times New Roman"/>
          <w:color w:val="000000"/>
          <w:sz w:val="24"/>
          <w:szCs w:val="24"/>
        </w:rPr>
        <w:t xml:space="preserve">Smith, </w:t>
      </w:r>
      <w:r w:rsidR="00C73A6F" w:rsidRPr="00CD4031">
        <w:rPr>
          <w:rFonts w:ascii="Times New Roman" w:hAnsi="Times New Roman" w:cs="Times New Roman"/>
          <w:color w:val="000000"/>
          <w:sz w:val="24"/>
          <w:szCs w:val="24"/>
        </w:rPr>
        <w:t>T</w:t>
      </w:r>
      <w:r>
        <w:rPr>
          <w:rFonts w:ascii="Times New Roman" w:hAnsi="Times New Roman" w:cs="Times New Roman"/>
          <w:color w:val="000000"/>
          <w:sz w:val="24"/>
          <w:szCs w:val="24"/>
        </w:rPr>
        <w:t>ony</w:t>
      </w:r>
      <w:r w:rsidR="00984343">
        <w:rPr>
          <w:rFonts w:ascii="Times New Roman" w:hAnsi="Times New Roman" w:cs="Times New Roman"/>
          <w:color w:val="000000"/>
          <w:sz w:val="24"/>
          <w:szCs w:val="24"/>
        </w:rPr>
        <w:t xml:space="preserve"> &amp; </w:t>
      </w:r>
      <w:proofErr w:type="spellStart"/>
      <w:r>
        <w:rPr>
          <w:rFonts w:ascii="Times New Roman" w:hAnsi="Times New Roman" w:cs="Times New Roman"/>
          <w:color w:val="000000"/>
          <w:sz w:val="24"/>
          <w:szCs w:val="24"/>
        </w:rPr>
        <w:t>Gravina</w:t>
      </w:r>
      <w:proofErr w:type="spellEnd"/>
      <w:r w:rsidR="00984343">
        <w:rPr>
          <w:rFonts w:ascii="Times New Roman" w:hAnsi="Times New Roman" w:cs="Times New Roman"/>
          <w:color w:val="000000"/>
          <w:sz w:val="24"/>
          <w:szCs w:val="24"/>
        </w:rPr>
        <w:t>, Richard</w:t>
      </w:r>
      <w:r w:rsidR="00DB78EB">
        <w:rPr>
          <w:rFonts w:ascii="Times New Roman" w:hAnsi="Times New Roman" w:cs="Times New Roman"/>
          <w:color w:val="000000"/>
          <w:sz w:val="24"/>
          <w:szCs w:val="24"/>
        </w:rPr>
        <w:t>. 2010</w:t>
      </w:r>
      <w:r w:rsidR="00C73A6F" w:rsidRPr="00CD4031">
        <w:rPr>
          <w:rFonts w:ascii="Times New Roman" w:hAnsi="Times New Roman" w:cs="Times New Roman"/>
          <w:color w:val="000000"/>
          <w:sz w:val="24"/>
          <w:szCs w:val="24"/>
        </w:rPr>
        <w:t xml:space="preserve">. </w:t>
      </w:r>
      <w:r w:rsidR="00C73A6F" w:rsidRPr="00CD4031">
        <w:rPr>
          <w:rFonts w:ascii="Times New Roman" w:hAnsi="Times New Roman" w:cs="Times New Roman"/>
          <w:i/>
          <w:color w:val="000000"/>
          <w:sz w:val="24"/>
          <w:szCs w:val="24"/>
        </w:rPr>
        <w:t>The Phonology of Two Central Chadic Languages</w:t>
      </w:r>
      <w:r w:rsidR="00C73A6F" w:rsidRPr="00CD4031">
        <w:rPr>
          <w:rFonts w:ascii="Times New Roman" w:hAnsi="Times New Roman" w:cs="Times New Roman"/>
          <w:color w:val="000000"/>
          <w:sz w:val="24"/>
          <w:szCs w:val="24"/>
        </w:rPr>
        <w:t xml:space="preserve">. USA: SIL International. </w:t>
      </w:r>
    </w:p>
    <w:p w14:paraId="75E10BBA" w14:textId="77777777" w:rsidR="00C73A6F" w:rsidRPr="00E95F42" w:rsidRDefault="00983DDE" w:rsidP="00E95F42">
      <w:pPr>
        <w:pStyle w:val="NoSpacing"/>
        <w:ind w:left="720" w:hanging="720"/>
        <w:rPr>
          <w:rFonts w:ascii="Times New Roman" w:hAnsi="Times New Roman" w:cs="Times New Roman"/>
          <w:sz w:val="24"/>
          <w:szCs w:val="24"/>
        </w:rPr>
      </w:pPr>
      <w:proofErr w:type="spellStart"/>
      <w:r w:rsidRPr="00E95F42">
        <w:rPr>
          <w:rFonts w:ascii="Times New Roman" w:hAnsi="Times New Roman" w:cs="Times New Roman"/>
          <w:sz w:val="24"/>
          <w:szCs w:val="24"/>
        </w:rPr>
        <w:t>Veselinova</w:t>
      </w:r>
      <w:proofErr w:type="spellEnd"/>
      <w:r w:rsidRPr="00E95F42">
        <w:rPr>
          <w:rFonts w:ascii="Times New Roman" w:hAnsi="Times New Roman" w:cs="Times New Roman"/>
          <w:sz w:val="24"/>
          <w:szCs w:val="24"/>
        </w:rPr>
        <w:t xml:space="preserve">, </w:t>
      </w:r>
      <w:proofErr w:type="spellStart"/>
      <w:r w:rsidRPr="00E95F42">
        <w:rPr>
          <w:rFonts w:ascii="Times New Roman" w:hAnsi="Times New Roman" w:cs="Times New Roman"/>
          <w:sz w:val="24"/>
          <w:szCs w:val="24"/>
        </w:rPr>
        <w:t>L</w:t>
      </w:r>
      <w:r w:rsidR="005D2F70" w:rsidRPr="00E95F42">
        <w:rPr>
          <w:rFonts w:ascii="Times New Roman" w:hAnsi="Times New Roman" w:cs="Times New Roman"/>
          <w:sz w:val="24"/>
          <w:szCs w:val="24"/>
        </w:rPr>
        <w:t>juba</w:t>
      </w:r>
      <w:proofErr w:type="spellEnd"/>
      <w:r w:rsidRPr="00E95F42">
        <w:rPr>
          <w:rFonts w:ascii="Times New Roman" w:hAnsi="Times New Roman" w:cs="Times New Roman"/>
          <w:sz w:val="24"/>
          <w:szCs w:val="24"/>
        </w:rPr>
        <w:t xml:space="preserve">. 2013. </w:t>
      </w:r>
      <w:hyperlink r:id="rId13" w:history="1">
        <w:r w:rsidRPr="00E95F42">
          <w:rPr>
            <w:rStyle w:val="Hyperlink"/>
            <w:rFonts w:ascii="Times New Roman" w:hAnsi="Times New Roman" w:cs="Times New Roman"/>
            <w:color w:val="auto"/>
            <w:sz w:val="24"/>
            <w:szCs w:val="24"/>
            <w:u w:val="none"/>
          </w:rPr>
          <w:t xml:space="preserve">Negative </w:t>
        </w:r>
        <w:proofErr w:type="spellStart"/>
        <w:r w:rsidRPr="00E95F42">
          <w:rPr>
            <w:rStyle w:val="Hyperlink"/>
            <w:rFonts w:ascii="Times New Roman" w:hAnsi="Times New Roman" w:cs="Times New Roman"/>
            <w:color w:val="auto"/>
            <w:sz w:val="24"/>
            <w:szCs w:val="24"/>
            <w:u w:val="none"/>
          </w:rPr>
          <w:t>existentials</w:t>
        </w:r>
        <w:proofErr w:type="spellEnd"/>
        <w:r w:rsidRPr="00E95F42">
          <w:rPr>
            <w:rStyle w:val="Hyperlink"/>
            <w:rFonts w:ascii="Times New Roman" w:hAnsi="Times New Roman" w:cs="Times New Roman"/>
            <w:color w:val="auto"/>
            <w:sz w:val="24"/>
            <w:szCs w:val="24"/>
            <w:u w:val="none"/>
          </w:rPr>
          <w:t>: A cross-linguistic study</w:t>
        </w:r>
      </w:hyperlink>
      <w:r w:rsidRPr="00E95F42">
        <w:rPr>
          <w:rFonts w:ascii="Times New Roman" w:hAnsi="Times New Roman" w:cs="Times New Roman"/>
          <w:sz w:val="24"/>
          <w:szCs w:val="24"/>
        </w:rPr>
        <w:t xml:space="preserve">. </w:t>
      </w:r>
      <w:proofErr w:type="spellStart"/>
      <w:r w:rsidRPr="00E95F42">
        <w:rPr>
          <w:rFonts w:ascii="Times New Roman" w:hAnsi="Times New Roman" w:cs="Times New Roman"/>
          <w:i/>
          <w:iCs/>
          <w:sz w:val="24"/>
          <w:szCs w:val="24"/>
        </w:rPr>
        <w:t>Rivista</w:t>
      </w:r>
      <w:proofErr w:type="spellEnd"/>
      <w:r w:rsidRPr="00E95F42">
        <w:rPr>
          <w:rFonts w:ascii="Times New Roman" w:hAnsi="Times New Roman" w:cs="Times New Roman"/>
          <w:i/>
          <w:iCs/>
          <w:sz w:val="24"/>
          <w:szCs w:val="24"/>
        </w:rPr>
        <w:t xml:space="preserve"> di </w:t>
      </w:r>
      <w:proofErr w:type="spellStart"/>
      <w:r w:rsidRPr="00E95F42">
        <w:rPr>
          <w:rFonts w:ascii="Times New Roman" w:hAnsi="Times New Roman" w:cs="Times New Roman"/>
          <w:i/>
          <w:iCs/>
          <w:sz w:val="24"/>
          <w:szCs w:val="24"/>
        </w:rPr>
        <w:t>Linguistica</w:t>
      </w:r>
      <w:proofErr w:type="spellEnd"/>
      <w:r w:rsidRPr="00E95F42">
        <w:rPr>
          <w:rFonts w:ascii="Times New Roman" w:hAnsi="Times New Roman" w:cs="Times New Roman"/>
          <w:i/>
          <w:iCs/>
          <w:sz w:val="24"/>
          <w:szCs w:val="24"/>
        </w:rPr>
        <w:t xml:space="preserve"> = Italian Journal of Linguistics</w:t>
      </w:r>
      <w:r w:rsidRPr="00E95F42">
        <w:rPr>
          <w:rFonts w:ascii="Times New Roman" w:hAnsi="Times New Roman" w:cs="Times New Roman"/>
          <w:sz w:val="24"/>
          <w:szCs w:val="24"/>
        </w:rPr>
        <w:t xml:space="preserve"> 25 (1), 107-146</w:t>
      </w:r>
      <w:r w:rsidR="00EB18F2">
        <w:rPr>
          <w:rFonts w:ascii="Times New Roman" w:hAnsi="Times New Roman" w:cs="Times New Roman"/>
          <w:sz w:val="24"/>
          <w:szCs w:val="24"/>
        </w:rPr>
        <w:t>.</w:t>
      </w:r>
    </w:p>
    <w:p w14:paraId="558BE1EB" w14:textId="77777777" w:rsidR="00983DDE" w:rsidRPr="00E95F42" w:rsidRDefault="005D2F70" w:rsidP="00E95F42">
      <w:pPr>
        <w:pStyle w:val="NoSpacing"/>
        <w:ind w:left="720" w:hanging="720"/>
        <w:rPr>
          <w:rFonts w:ascii="Times New Roman" w:hAnsi="Times New Roman" w:cs="Times New Roman"/>
          <w:sz w:val="24"/>
          <w:szCs w:val="24"/>
        </w:rPr>
      </w:pPr>
      <w:r w:rsidRPr="00E95F42">
        <w:rPr>
          <w:rFonts w:ascii="Times New Roman" w:hAnsi="Times New Roman" w:cs="Times New Roman"/>
          <w:sz w:val="24"/>
          <w:szCs w:val="24"/>
        </w:rPr>
        <w:t>-----</w:t>
      </w:r>
      <w:r w:rsidR="003B7032" w:rsidRPr="00E95F42">
        <w:rPr>
          <w:rFonts w:ascii="Times New Roman" w:eastAsia="Times New Roman" w:hAnsi="Times New Roman" w:cs="Times New Roman"/>
          <w:sz w:val="24"/>
          <w:szCs w:val="24"/>
        </w:rPr>
        <w:t xml:space="preserve"> </w:t>
      </w:r>
      <w:r w:rsidRPr="00E95F42">
        <w:rPr>
          <w:rFonts w:ascii="Times New Roman" w:eastAsia="Times New Roman" w:hAnsi="Times New Roman" w:cs="Times New Roman"/>
          <w:sz w:val="24"/>
          <w:szCs w:val="24"/>
        </w:rPr>
        <w:t xml:space="preserve">2016. </w:t>
      </w:r>
      <w:r w:rsidR="003B7032" w:rsidRPr="00E95F42">
        <w:rPr>
          <w:rFonts w:ascii="Times New Roman" w:eastAsia="Times New Roman" w:hAnsi="Times New Roman" w:cs="Times New Roman"/>
          <w:sz w:val="24"/>
          <w:szCs w:val="24"/>
        </w:rPr>
        <w:t xml:space="preserve">The negative existential cycle viewed through the lens of comparative data. </w:t>
      </w:r>
      <w:hyperlink r:id="rId14" w:anchor="catalog/books/la.227" w:history="1">
        <w:r w:rsidR="003B7032" w:rsidRPr="00E95F42">
          <w:rPr>
            <w:rStyle w:val="Hyperlink"/>
            <w:rFonts w:ascii="Times New Roman" w:hAnsi="Times New Roman" w:cs="Times New Roman"/>
            <w:i/>
            <w:color w:val="auto"/>
            <w:sz w:val="24"/>
            <w:szCs w:val="24"/>
            <w:u w:val="none"/>
          </w:rPr>
          <w:t>Cyclical Change Continued</w:t>
        </w:r>
      </w:hyperlink>
      <w:r w:rsidR="003B7032" w:rsidRPr="00E95F42">
        <w:rPr>
          <w:rFonts w:ascii="Times New Roman" w:hAnsi="Times New Roman" w:cs="Times New Roman"/>
          <w:sz w:val="24"/>
          <w:szCs w:val="24"/>
        </w:rPr>
        <w:t xml:space="preserve">. </w:t>
      </w:r>
      <w:proofErr w:type="spellStart"/>
      <w:r w:rsidR="003B7032" w:rsidRPr="00E95F42">
        <w:rPr>
          <w:rFonts w:ascii="Times New Roman" w:hAnsi="Times New Roman" w:cs="Times New Roman"/>
          <w:sz w:val="24"/>
          <w:szCs w:val="24"/>
        </w:rPr>
        <w:t>Elly</w:t>
      </w:r>
      <w:proofErr w:type="spellEnd"/>
      <w:r w:rsidR="003B7032" w:rsidRPr="00E95F42">
        <w:rPr>
          <w:rFonts w:ascii="Times New Roman" w:hAnsi="Times New Roman" w:cs="Times New Roman"/>
          <w:sz w:val="24"/>
          <w:szCs w:val="24"/>
        </w:rPr>
        <w:t xml:space="preserve"> van </w:t>
      </w:r>
      <w:proofErr w:type="spellStart"/>
      <w:r w:rsidR="003B7032" w:rsidRPr="00E95F42">
        <w:rPr>
          <w:rFonts w:ascii="Times New Roman" w:hAnsi="Times New Roman" w:cs="Times New Roman"/>
          <w:sz w:val="24"/>
          <w:szCs w:val="24"/>
        </w:rPr>
        <w:t>Gelderen</w:t>
      </w:r>
      <w:proofErr w:type="spellEnd"/>
      <w:r w:rsidR="008D5125" w:rsidRPr="00E95F42">
        <w:rPr>
          <w:rFonts w:ascii="Times New Roman" w:hAnsi="Times New Roman" w:cs="Times New Roman"/>
          <w:sz w:val="24"/>
          <w:szCs w:val="24"/>
        </w:rPr>
        <w:t xml:space="preserve"> (</w:t>
      </w:r>
      <w:proofErr w:type="gramStart"/>
      <w:r w:rsidR="008D5125" w:rsidRPr="00E95F42">
        <w:rPr>
          <w:rFonts w:ascii="Times New Roman" w:hAnsi="Times New Roman" w:cs="Times New Roman"/>
          <w:sz w:val="24"/>
          <w:szCs w:val="24"/>
        </w:rPr>
        <w:t>ed</w:t>
      </w:r>
      <w:proofErr w:type="gramEnd"/>
      <w:r w:rsidR="008D5125" w:rsidRPr="00E95F42">
        <w:rPr>
          <w:rFonts w:ascii="Times New Roman" w:hAnsi="Times New Roman" w:cs="Times New Roman"/>
          <w:sz w:val="24"/>
          <w:szCs w:val="24"/>
        </w:rPr>
        <w:t>.)</w:t>
      </w:r>
      <w:r w:rsidR="003B7032" w:rsidRPr="00E95F42">
        <w:rPr>
          <w:rFonts w:ascii="Times New Roman" w:hAnsi="Times New Roman" w:cs="Times New Roman"/>
          <w:sz w:val="24"/>
          <w:szCs w:val="24"/>
        </w:rPr>
        <w:t xml:space="preserve">. </w:t>
      </w:r>
      <w:hyperlink r:id="rId15" w:anchor="catalog/books/la" w:history="1">
        <w:proofErr w:type="spellStart"/>
        <w:r w:rsidR="003B7032" w:rsidRPr="00E95F42">
          <w:rPr>
            <w:rStyle w:val="Hyperlink"/>
            <w:rFonts w:ascii="Times New Roman" w:hAnsi="Times New Roman" w:cs="Times New Roman"/>
            <w:color w:val="auto"/>
            <w:sz w:val="24"/>
            <w:szCs w:val="24"/>
            <w:u w:val="none"/>
          </w:rPr>
          <w:t>Linguistik</w:t>
        </w:r>
        <w:proofErr w:type="spellEnd"/>
        <w:r w:rsidR="003B7032" w:rsidRPr="00E95F42">
          <w:rPr>
            <w:rStyle w:val="Hyperlink"/>
            <w:rFonts w:ascii="Times New Roman" w:hAnsi="Times New Roman" w:cs="Times New Roman"/>
            <w:color w:val="auto"/>
            <w:sz w:val="24"/>
            <w:szCs w:val="24"/>
            <w:u w:val="none"/>
          </w:rPr>
          <w:t xml:space="preserve"> </w:t>
        </w:r>
        <w:proofErr w:type="spellStart"/>
        <w:r w:rsidR="003B7032" w:rsidRPr="00E95F42">
          <w:rPr>
            <w:rStyle w:val="Hyperlink"/>
            <w:rFonts w:ascii="Times New Roman" w:hAnsi="Times New Roman" w:cs="Times New Roman"/>
            <w:color w:val="auto"/>
            <w:sz w:val="24"/>
            <w:szCs w:val="24"/>
            <w:u w:val="none"/>
          </w:rPr>
          <w:t>Aktuell</w:t>
        </w:r>
        <w:proofErr w:type="spellEnd"/>
        <w:r w:rsidR="003B7032" w:rsidRPr="00E95F42">
          <w:rPr>
            <w:rStyle w:val="Hyperlink"/>
            <w:rFonts w:ascii="Times New Roman" w:hAnsi="Times New Roman" w:cs="Times New Roman"/>
            <w:color w:val="auto"/>
            <w:sz w:val="24"/>
            <w:szCs w:val="24"/>
            <w:u w:val="none"/>
          </w:rPr>
          <w:t>/Linguistics Today</w:t>
        </w:r>
      </w:hyperlink>
      <w:r w:rsidR="003B7032" w:rsidRPr="00E95F42">
        <w:rPr>
          <w:rFonts w:ascii="Times New Roman" w:hAnsi="Times New Roman" w:cs="Times New Roman"/>
          <w:sz w:val="24"/>
          <w:szCs w:val="24"/>
        </w:rPr>
        <w:t xml:space="preserve"> 227: 139–188</w:t>
      </w:r>
      <w:r w:rsidR="00EB18F2">
        <w:rPr>
          <w:rFonts w:ascii="Times New Roman" w:hAnsi="Times New Roman" w:cs="Times New Roman"/>
          <w:sz w:val="24"/>
          <w:szCs w:val="24"/>
        </w:rPr>
        <w:t>.</w:t>
      </w:r>
    </w:p>
    <w:p w14:paraId="7266DE3E" w14:textId="77777777" w:rsidR="00E4036C" w:rsidRPr="00E26D4E" w:rsidRDefault="00E4036C" w:rsidP="00E26D4E">
      <w:pPr>
        <w:pStyle w:val="NoSpacing"/>
        <w:ind w:left="720" w:hanging="720"/>
        <w:rPr>
          <w:rFonts w:ascii="Times New Roman" w:eastAsia="Times New Roman" w:hAnsi="Times New Roman" w:cs="Times New Roman"/>
          <w:sz w:val="24"/>
          <w:szCs w:val="24"/>
        </w:rPr>
      </w:pPr>
      <w:proofErr w:type="spellStart"/>
      <w:r w:rsidRPr="00CD4031">
        <w:rPr>
          <w:rFonts w:ascii="Times New Roman" w:eastAsia="Times New Roman" w:hAnsi="Times New Roman" w:cs="Times New Roman"/>
          <w:sz w:val="24"/>
          <w:szCs w:val="24"/>
        </w:rPr>
        <w:t>Viljoen</w:t>
      </w:r>
      <w:proofErr w:type="spellEnd"/>
      <w:r w:rsidRPr="00CD4031">
        <w:rPr>
          <w:rFonts w:ascii="Times New Roman" w:eastAsia="Times New Roman" w:hAnsi="Times New Roman" w:cs="Times New Roman"/>
          <w:sz w:val="24"/>
          <w:szCs w:val="24"/>
        </w:rPr>
        <w:t>, M</w:t>
      </w:r>
      <w:r w:rsidR="005D2F70">
        <w:rPr>
          <w:rFonts w:ascii="Times New Roman" w:eastAsia="Times New Roman" w:hAnsi="Times New Roman" w:cs="Times New Roman"/>
          <w:sz w:val="24"/>
          <w:szCs w:val="24"/>
        </w:rPr>
        <w:t>elanie H</w:t>
      </w:r>
      <w:r w:rsidRPr="00CD4031">
        <w:rPr>
          <w:rFonts w:ascii="Times New Roman" w:eastAsia="Times New Roman" w:hAnsi="Times New Roman" w:cs="Times New Roman"/>
          <w:sz w:val="24"/>
          <w:szCs w:val="24"/>
        </w:rPr>
        <w:t xml:space="preserve">. 2013. </w:t>
      </w:r>
      <w:r w:rsidRPr="00CD4031">
        <w:rPr>
          <w:rFonts w:ascii="Times New Roman" w:eastAsia="Times New Roman" w:hAnsi="Times New Roman" w:cs="Times New Roman"/>
          <w:i/>
          <w:sz w:val="24"/>
          <w:szCs w:val="24"/>
        </w:rPr>
        <w:t xml:space="preserve">A Grammatical Description of the </w:t>
      </w:r>
      <w:proofErr w:type="spellStart"/>
      <w:r w:rsidRPr="00CD4031">
        <w:rPr>
          <w:rFonts w:ascii="Times New Roman" w:eastAsia="Times New Roman" w:hAnsi="Times New Roman" w:cs="Times New Roman"/>
          <w:i/>
          <w:sz w:val="24"/>
          <w:szCs w:val="24"/>
        </w:rPr>
        <w:t>Buwal</w:t>
      </w:r>
      <w:proofErr w:type="spellEnd"/>
      <w:r w:rsidRPr="00CD4031">
        <w:rPr>
          <w:rFonts w:ascii="Times New Roman" w:eastAsia="Times New Roman" w:hAnsi="Times New Roman" w:cs="Times New Roman"/>
          <w:i/>
          <w:sz w:val="24"/>
          <w:szCs w:val="24"/>
        </w:rPr>
        <w:t xml:space="preserve"> Language</w:t>
      </w:r>
      <w:r w:rsidRPr="00CD4031">
        <w:rPr>
          <w:rFonts w:ascii="Times New Roman" w:eastAsia="Times New Roman" w:hAnsi="Times New Roman" w:cs="Times New Roman"/>
          <w:sz w:val="24"/>
          <w:szCs w:val="24"/>
        </w:rPr>
        <w:t xml:space="preserve">. Australia: La Trobe University. </w:t>
      </w:r>
      <w:r w:rsidR="008D5125" w:rsidRPr="00CD4031">
        <w:rPr>
          <w:rFonts w:ascii="Times New Roman" w:eastAsia="Times New Roman" w:hAnsi="Times New Roman" w:cs="Times New Roman"/>
          <w:sz w:val="24"/>
          <w:szCs w:val="24"/>
        </w:rPr>
        <w:t>(Doctoral Dissertation).</w:t>
      </w:r>
    </w:p>
    <w:sectPr w:rsidR="00E4036C" w:rsidRPr="00E26D4E" w:rsidSect="005D3199">
      <w:pgSz w:w="12240" w:h="15840"/>
      <w:pgMar w:top="965" w:right="965" w:bottom="1022" w:left="1699"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uba Nikolova Vesselinova" w:date="2019-06-08T08:25:00Z" w:initials="LNV">
    <w:p w14:paraId="40AF6A77" w14:textId="77777777" w:rsidR="006033D2" w:rsidRDefault="006033D2">
      <w:pPr>
        <w:pStyle w:val="CommentText"/>
      </w:pPr>
      <w:r>
        <w:rPr>
          <w:rStyle w:val="CommentReference"/>
        </w:rPr>
        <w:annotationRef/>
      </w:r>
      <w:r>
        <w:t>An abstract of about 200 words has to come in here</w:t>
      </w:r>
    </w:p>
  </w:comment>
  <w:comment w:id="1" w:author="Luba Nikolova Vesselinova" w:date="2019-06-08T08:28:00Z" w:initials="LNV">
    <w:p w14:paraId="77FAEC22" w14:textId="77777777" w:rsidR="006033D2" w:rsidRDefault="006033D2" w:rsidP="000613AB">
      <w:pPr>
        <w:pStyle w:val="CommentText"/>
      </w:pPr>
      <w:r>
        <w:rPr>
          <w:rStyle w:val="CommentReference"/>
        </w:rPr>
        <w:annotationRef/>
      </w:r>
      <w:r>
        <w:t>Please add: but is restricted to specific contexts</w:t>
      </w:r>
    </w:p>
  </w:comment>
  <w:comment w:id="2" w:author="Luba Nikolova Vesselinova" w:date="2019-06-08T08:26:00Z" w:initials="LNV">
    <w:p w14:paraId="7041CABC" w14:textId="77777777" w:rsidR="006033D2" w:rsidRDefault="006033D2" w:rsidP="000613AB">
      <w:pPr>
        <w:pStyle w:val="CommentText"/>
      </w:pPr>
      <w:r>
        <w:rPr>
          <w:rStyle w:val="CommentReference"/>
        </w:rPr>
        <w:annotationRef/>
      </w:r>
      <w:r>
        <w:t>The</w:t>
      </w:r>
    </w:p>
  </w:comment>
  <w:comment w:id="3" w:author="Luba Nikolova Vesselinova" w:date="2019-06-08T08:27:00Z" w:initials="LNV">
    <w:p w14:paraId="270B8E34" w14:textId="77777777" w:rsidR="006033D2" w:rsidRDefault="006033D2" w:rsidP="000613AB">
      <w:pPr>
        <w:pStyle w:val="CommentText"/>
      </w:pPr>
      <w:r>
        <w:rPr>
          <w:rStyle w:val="CommentReference"/>
        </w:rPr>
        <w:annotationRef/>
      </w:r>
      <w:r>
        <w:t>The transitional stages should come in between the types without variation</w:t>
      </w:r>
    </w:p>
  </w:comment>
  <w:comment w:id="61" w:author="Luba Nikolova Vesselinova" w:date="2019-06-08T08:34:00Z" w:initials="LNV">
    <w:p w14:paraId="572A678C" w14:textId="77777777" w:rsidR="006033D2" w:rsidRDefault="006033D2">
      <w:pPr>
        <w:pStyle w:val="CommentText"/>
      </w:pPr>
      <w:r>
        <w:rPr>
          <w:rStyle w:val="CommentReference"/>
        </w:rPr>
        <w:annotationRef/>
      </w:r>
      <w:r>
        <w:t xml:space="preserve">I would say </w:t>
      </w:r>
      <w:r w:rsidRPr="00022487">
        <w:rPr>
          <w:i/>
        </w:rPr>
        <w:t>the verb</w:t>
      </w:r>
    </w:p>
  </w:comment>
  <w:comment w:id="63" w:author="Luba Nikolova Vesselinova" w:date="2019-06-08T08:35:00Z" w:initials="LNV">
    <w:p w14:paraId="10D34C24" w14:textId="77777777" w:rsidR="006033D2" w:rsidRDefault="006033D2">
      <w:pPr>
        <w:pStyle w:val="CommentText"/>
      </w:pPr>
      <w:r>
        <w:rPr>
          <w:rStyle w:val="CommentReference"/>
        </w:rPr>
        <w:annotationRef/>
      </w:r>
      <w:r>
        <w:t>If you mean bi-partite negation markers, just say that.</w:t>
      </w:r>
    </w:p>
  </w:comment>
  <w:comment w:id="840" w:author="Luba Nikolova Vesselinova" w:date="2019-06-10T11:31:00Z" w:initials="LNV">
    <w:p w14:paraId="404D826D" w14:textId="75D813EC" w:rsidR="006033D2" w:rsidRDefault="006033D2">
      <w:pPr>
        <w:pStyle w:val="CommentText"/>
      </w:pPr>
      <w:r>
        <w:rPr>
          <w:rStyle w:val="CommentReference"/>
        </w:rPr>
        <w:annotationRef/>
      </w:r>
      <w:r>
        <w:t>All examples should be introduced following the stylesheet of Language Science Press.</w:t>
      </w:r>
    </w:p>
  </w:comment>
  <w:comment w:id="1191" w:author="Luba Nikolova Vesselinova" w:date="2019-06-10T11:34:00Z" w:initials="LNV">
    <w:p w14:paraId="745F55BE" w14:textId="3772AAAC" w:rsidR="006033D2" w:rsidRDefault="006033D2">
      <w:pPr>
        <w:pStyle w:val="CommentText"/>
      </w:pPr>
      <w:r>
        <w:rPr>
          <w:rStyle w:val="CommentReference"/>
        </w:rPr>
        <w:annotationRef/>
      </w:r>
      <w:r>
        <w:t xml:space="preserve">You can make your case stronger If you put a reference to </w:t>
      </w:r>
      <w:proofErr w:type="spellStart"/>
      <w:r>
        <w:t>Haspelmath</w:t>
      </w:r>
      <w:proofErr w:type="spellEnd"/>
      <w:r>
        <w:t xml:space="preserve"> (1997) where he points out that negative </w:t>
      </w:r>
      <w:proofErr w:type="spellStart"/>
      <w:r>
        <w:t>existentials</w:t>
      </w:r>
      <w:proofErr w:type="spellEnd"/>
      <w:r>
        <w:t xml:space="preserve"> perform the function of indefinite pronouns in many Oceanic languages.</w:t>
      </w:r>
    </w:p>
  </w:comment>
  <w:comment w:id="2053" w:author="Marielle Moraine Butters" w:date="2019-06-17T08:21:00Z" w:initials="MMB">
    <w:p w14:paraId="1A5F42C1" w14:textId="3818BD4B" w:rsidR="006033D2" w:rsidRDefault="006033D2">
      <w:pPr>
        <w:pStyle w:val="CommentText"/>
      </w:pPr>
      <w:r>
        <w:rPr>
          <w:rStyle w:val="CommentReference"/>
        </w:rPr>
        <w:annotationRef/>
      </w:r>
      <w:r>
        <w:rPr>
          <w:noProof/>
        </w:rPr>
        <w:t>No I mean Type C because a language would rarely stay on the C stage long enough to be recognized before returning to A</w:t>
      </w:r>
    </w:p>
  </w:comment>
  <w:comment w:id="2052" w:author="Luba Nikolova Vesselinova" w:date="2019-06-10T11:57:00Z" w:initials="LNV">
    <w:p w14:paraId="0BA1A46F" w14:textId="0DFB805C" w:rsidR="006033D2" w:rsidRDefault="006033D2">
      <w:pPr>
        <w:pStyle w:val="CommentText"/>
      </w:pPr>
      <w:r>
        <w:rPr>
          <w:rStyle w:val="CommentReference"/>
        </w:rPr>
        <w:annotationRef/>
      </w:r>
      <w:r>
        <w:t>Don’t you mean C~A here</w:t>
      </w:r>
    </w:p>
  </w:comment>
  <w:comment w:id="2496" w:author="Luba Nikolova Vesselinova" w:date="2019-06-10T12:08:00Z" w:initials="LNV">
    <w:p w14:paraId="015BD192" w14:textId="77777777" w:rsidR="006033D2" w:rsidRDefault="006033D2" w:rsidP="003C25A1">
      <w:pPr>
        <w:pStyle w:val="CommentText"/>
      </w:pPr>
      <w:r>
        <w:rPr>
          <w:rStyle w:val="CommentReference"/>
        </w:rPr>
        <w:annotationRef/>
      </w:r>
      <w:r>
        <w:t xml:space="preserve">It would be good to show one of these 22 examples. Otherwise, the reader has to just accept that </w:t>
      </w:r>
      <w:proofErr w:type="spellStart"/>
      <w:r>
        <w:t>Buwal</w:t>
      </w:r>
      <w:proofErr w:type="spellEnd"/>
      <w:r>
        <w:t xml:space="preserve"> might belong to type C.</w:t>
      </w:r>
    </w:p>
  </w:comment>
  <w:comment w:id="2733" w:author="Luba Nikolova Vesselinova" w:date="2019-06-10T12:09:00Z" w:initials="LNV">
    <w:p w14:paraId="30C5BC0E" w14:textId="7D994E7B" w:rsidR="006033D2" w:rsidRDefault="006033D2">
      <w:pPr>
        <w:pStyle w:val="CommentText"/>
      </w:pPr>
      <w:r>
        <w:rPr>
          <w:rStyle w:val="CommentReference"/>
        </w:rPr>
        <w:annotationRef/>
      </w:r>
      <w:r>
        <w:t>The section numbering appears messy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AF6A77" w15:done="0"/>
  <w15:commentEx w15:paraId="77FAEC22" w15:done="0"/>
  <w15:commentEx w15:paraId="7041CABC" w15:done="0"/>
  <w15:commentEx w15:paraId="270B8E34" w15:paraIdParent="7041CABC" w15:done="0"/>
  <w15:commentEx w15:paraId="572A678C" w15:done="0"/>
  <w15:commentEx w15:paraId="10D34C24" w15:done="0"/>
  <w15:commentEx w15:paraId="404D826D" w15:done="0"/>
  <w15:commentEx w15:paraId="745F55BE" w15:done="0"/>
  <w15:commentEx w15:paraId="1A5F42C1" w15:done="0"/>
  <w15:commentEx w15:paraId="0BA1A46F" w15:done="0"/>
  <w15:commentEx w15:paraId="015BD192" w15:done="0"/>
  <w15:commentEx w15:paraId="30C5BC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AF6A77" w16cid:durableId="20AF3D42"/>
  <w16cid:commentId w16cid:paraId="77FAEC22" w16cid:durableId="20AF3D43"/>
  <w16cid:commentId w16cid:paraId="7041CABC" w16cid:durableId="20B1EF82"/>
  <w16cid:commentId w16cid:paraId="270B8E34" w16cid:durableId="20B1EF83"/>
  <w16cid:commentId w16cid:paraId="572A678C" w16cid:durableId="20AF3D47"/>
  <w16cid:commentId w16cid:paraId="10D34C24" w16cid:durableId="20AF3D48"/>
  <w16cid:commentId w16cid:paraId="404D826D" w16cid:durableId="20AF3D4B"/>
  <w16cid:commentId w16cid:paraId="745F55BE" w16cid:durableId="20AF3D4C"/>
  <w16cid:commentId w16cid:paraId="1A5F42C1" w16cid:durableId="20B1CC09"/>
  <w16cid:commentId w16cid:paraId="0BA1A46F" w16cid:durableId="20AF3D4D"/>
  <w16cid:commentId w16cid:paraId="015BD192" w16cid:durableId="20B1EF8A"/>
  <w16cid:commentId w16cid:paraId="30C5BC0E" w16cid:durableId="20AF3D4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698015" w14:textId="77777777" w:rsidR="006033D2" w:rsidRDefault="006033D2" w:rsidP="00063727">
      <w:pPr>
        <w:spacing w:after="0" w:line="240" w:lineRule="auto"/>
      </w:pPr>
      <w:r>
        <w:separator/>
      </w:r>
    </w:p>
  </w:endnote>
  <w:endnote w:type="continuationSeparator" w:id="0">
    <w:p w14:paraId="58AE6ED7" w14:textId="77777777" w:rsidR="006033D2" w:rsidRDefault="006033D2" w:rsidP="00063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Tahoma">
    <w:panose1 w:val="020B0604030504040204"/>
    <w:charset w:val="00"/>
    <w:family w:val="swiss"/>
    <w:pitch w:val="variable"/>
    <w:sig w:usb0="E1002EFF" w:usb1="C000605B" w:usb2="00000029" w:usb3="00000000" w:csb0="000101FF" w:csb1="00000000"/>
  </w:font>
  <w:font w:name="SILDoulosIPA-Regular">
    <w:altName w:val="Cochin"/>
    <w:charset w:val="00"/>
    <w:family w:val="auto"/>
    <w:pitch w:val="variable"/>
    <w:sig w:usb0="03000000" w:usb1="00000000" w:usb2="00000000" w:usb3="00000000" w:csb0="00000001" w:csb1="00000000"/>
  </w:font>
  <w:font w:name="TT269t00">
    <w:altName w:val="Times New Roman"/>
    <w:panose1 w:val="00000000000000000000"/>
    <w:charset w:val="A3"/>
    <w:family w:val="auto"/>
    <w:notTrueType/>
    <w:pitch w:val="default"/>
    <w:sig w:usb0="20000003" w:usb1="00000000" w:usb2="00000000" w:usb3="00000000" w:csb0="00000101" w:csb1="00000000"/>
  </w:font>
  <w:font w:name="TimesNewRomanPS-ItalicMT">
    <w:altName w:val="MS Mincho"/>
    <w:panose1 w:val="00000000000000000000"/>
    <w:charset w:val="80"/>
    <w:family w:val="auto"/>
    <w:notTrueType/>
    <w:pitch w:val="default"/>
    <w:sig w:usb0="00000003" w:usb1="08070000" w:usb2="00000010" w:usb3="00000000" w:csb0="00020001" w:csb1="00000000"/>
  </w:font>
  <w:font w:name="DoulosSIL">
    <w:altName w:val="Malgun Gothic Semilight"/>
    <w:panose1 w:val="00000000000000000000"/>
    <w:charset w:val="00"/>
    <w:family w:val="swiss"/>
    <w:notTrueType/>
    <w:pitch w:val="default"/>
    <w:sig w:usb0="00000000" w:usb1="090F0000" w:usb2="00000010" w:usb3="00000000" w:csb0="001A01FF" w:csb1="00000000"/>
  </w:font>
  <w:font w:name="DoulosSIL,Bold">
    <w:altName w:val="Cambria"/>
    <w:panose1 w:val="00000000000000000000"/>
    <w:charset w:val="00"/>
    <w:family w:val="roman"/>
    <w:notTrueType/>
    <w:pitch w:val="default"/>
  </w:font>
  <w:font w:name="TimesNewRomanPSMT">
    <w:altName w:val="Yu Gothic UI"/>
    <w:panose1 w:val="00000000000000000000"/>
    <w:charset w:val="80"/>
    <w:family w:val="auto"/>
    <w:notTrueType/>
    <w:pitch w:val="default"/>
    <w:sig w:usb0="00002A87" w:usb1="08070000" w:usb2="00000010" w:usb3="00000000" w:csb0="000201FF" w:csb1="00000000"/>
  </w:font>
  <w:font w:name="TimesNewRomanPS">
    <w:altName w:val="Times New Roman"/>
    <w:panose1 w:val="00000000000000000000"/>
    <w:charset w:val="00"/>
    <w:family w:val="roman"/>
    <w:notTrueType/>
    <w:pitch w:val="default"/>
  </w:font>
  <w:font w:name="Helvetica Neue">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9111396"/>
      <w:docPartObj>
        <w:docPartGallery w:val="Page Numbers (Bottom of Page)"/>
        <w:docPartUnique/>
      </w:docPartObj>
    </w:sdtPr>
    <w:sdtEndPr>
      <w:rPr>
        <w:noProof/>
      </w:rPr>
    </w:sdtEndPr>
    <w:sdtContent>
      <w:p w14:paraId="077134A5" w14:textId="69E417ED" w:rsidR="006033D2" w:rsidRDefault="006033D2">
        <w:pPr>
          <w:pStyle w:val="Footer"/>
          <w:jc w:val="center"/>
        </w:pPr>
        <w:r>
          <w:fldChar w:fldCharType="begin"/>
        </w:r>
        <w:r>
          <w:instrText xml:space="preserve"> PAGE   \* MERGEFORMAT </w:instrText>
        </w:r>
        <w:r>
          <w:fldChar w:fldCharType="separate"/>
        </w:r>
        <w:r w:rsidR="00EB6F1F">
          <w:rPr>
            <w:noProof/>
          </w:rPr>
          <w:t>1</w:t>
        </w:r>
        <w:r>
          <w:rPr>
            <w:noProof/>
          </w:rPr>
          <w:fldChar w:fldCharType="end"/>
        </w:r>
      </w:p>
    </w:sdtContent>
  </w:sdt>
  <w:p w14:paraId="1CFD47D4" w14:textId="77777777" w:rsidR="006033D2" w:rsidRDefault="006033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172D13" w14:textId="77777777" w:rsidR="006033D2" w:rsidRDefault="006033D2" w:rsidP="00063727">
      <w:pPr>
        <w:spacing w:after="0" w:line="240" w:lineRule="auto"/>
      </w:pPr>
      <w:r>
        <w:separator/>
      </w:r>
    </w:p>
  </w:footnote>
  <w:footnote w:type="continuationSeparator" w:id="0">
    <w:p w14:paraId="6A455F4F" w14:textId="77777777" w:rsidR="006033D2" w:rsidRDefault="006033D2" w:rsidP="00063727">
      <w:pPr>
        <w:spacing w:after="0" w:line="240" w:lineRule="auto"/>
      </w:pPr>
      <w:r>
        <w:continuationSeparator/>
      </w:r>
    </w:p>
  </w:footnote>
  <w:footnote w:id="1">
    <w:p w14:paraId="47C450BC" w14:textId="77777777" w:rsidR="006033D2" w:rsidRDefault="006033D2">
      <w:pPr>
        <w:pStyle w:val="FootnoteText"/>
      </w:pPr>
      <w:r>
        <w:rPr>
          <w:rStyle w:val="FootnoteReference"/>
        </w:rPr>
        <w:footnoteRef/>
      </w:r>
      <w:r>
        <w:t xml:space="preserve"> </w:t>
      </w:r>
      <w:r>
        <w:rPr>
          <w:rFonts w:ascii="Times New Roman" w:hAnsi="Times New Roman" w:cs="Times New Roman"/>
        </w:rPr>
        <w:t>All</w:t>
      </w:r>
      <w:r w:rsidRPr="00713AEB">
        <w:rPr>
          <w:rFonts w:ascii="Times New Roman" w:hAnsi="Times New Roman" w:cs="Times New Roman"/>
        </w:rPr>
        <w:t xml:space="preserve"> </w:t>
      </w:r>
      <w:proofErr w:type="spellStart"/>
      <w:r w:rsidRPr="00713AEB">
        <w:rPr>
          <w:rFonts w:ascii="Times New Roman" w:hAnsi="Times New Roman" w:cs="Times New Roman"/>
        </w:rPr>
        <w:t>Pa’</w:t>
      </w:r>
      <w:r>
        <w:rPr>
          <w:rFonts w:ascii="Times New Roman" w:hAnsi="Times New Roman" w:cs="Times New Roman"/>
        </w:rPr>
        <w:t>anci</w:t>
      </w:r>
      <w:proofErr w:type="spellEnd"/>
      <w:r>
        <w:rPr>
          <w:rFonts w:ascii="Times New Roman" w:hAnsi="Times New Roman" w:cs="Times New Roman"/>
        </w:rPr>
        <w:t xml:space="preserve"> glosses were</w:t>
      </w:r>
      <w:r w:rsidRPr="00713AEB">
        <w:rPr>
          <w:rFonts w:ascii="Times New Roman" w:hAnsi="Times New Roman" w:cs="Times New Roman"/>
        </w:rPr>
        <w:t xml:space="preserve"> constructed by the author</w:t>
      </w:r>
    </w:p>
  </w:footnote>
  <w:footnote w:id="2">
    <w:p w14:paraId="17982BBE" w14:textId="77777777" w:rsidR="006033D2" w:rsidRDefault="006033D2" w:rsidP="009C2006">
      <w:pPr>
        <w:pStyle w:val="FootnoteText"/>
        <w:rPr>
          <w:ins w:id="487" w:author="Marielle Moraine Butters" w:date="2019-06-17T10:02:00Z"/>
        </w:rPr>
      </w:pPr>
      <w:ins w:id="488" w:author="Marielle Moraine Butters" w:date="2019-06-17T10:02:00Z">
        <w:r>
          <w:rPr>
            <w:rStyle w:val="FootnoteReference"/>
          </w:rPr>
          <w:footnoteRef/>
        </w:r>
        <w:r>
          <w:t xml:space="preserve"> </w:t>
        </w:r>
        <w:proofErr w:type="spellStart"/>
        <w:proofErr w:type="gramStart"/>
        <w:r w:rsidRPr="00D40557">
          <w:rPr>
            <w:rFonts w:ascii="Times New Roman" w:hAnsi="Times New Roman" w:cs="Times New Roman"/>
            <w:i/>
            <w:iCs/>
          </w:rPr>
          <w:t>dà</w:t>
        </w:r>
        <w:proofErr w:type="spellEnd"/>
        <w:proofErr w:type="gramEnd"/>
        <w:r w:rsidRPr="00D40557">
          <w:rPr>
            <w:rFonts w:ascii="Times New Roman" w:hAnsi="Times New Roman" w:cs="Times New Roman"/>
            <w:i/>
            <w:iCs/>
          </w:rPr>
          <w:t xml:space="preserve"> </w:t>
        </w:r>
        <w:r w:rsidRPr="00D40557">
          <w:rPr>
            <w:rFonts w:ascii="Times New Roman" w:hAnsi="Times New Roman" w:cs="Times New Roman"/>
          </w:rPr>
          <w:t xml:space="preserve">shares the same morpheme as the preposition ‘with’. While </w:t>
        </w:r>
        <w:proofErr w:type="spellStart"/>
        <w:r w:rsidRPr="00D40557">
          <w:rPr>
            <w:rFonts w:ascii="Times New Roman" w:hAnsi="Times New Roman" w:cs="Times New Roman"/>
            <w:i/>
            <w:iCs/>
          </w:rPr>
          <w:t>dà</w:t>
        </w:r>
        <w:proofErr w:type="spellEnd"/>
        <w:r w:rsidRPr="00D40557">
          <w:rPr>
            <w:rFonts w:ascii="Times New Roman" w:hAnsi="Times New Roman" w:cs="Times New Roman"/>
            <w:i/>
            <w:iCs/>
          </w:rPr>
          <w:t xml:space="preserve"> </w:t>
        </w:r>
        <w:proofErr w:type="gramStart"/>
        <w:r w:rsidRPr="00D40557">
          <w:rPr>
            <w:rFonts w:ascii="Times New Roman" w:hAnsi="Times New Roman" w:cs="Times New Roman"/>
          </w:rPr>
          <w:t>is only followed</w:t>
        </w:r>
        <w:proofErr w:type="gramEnd"/>
        <w:r w:rsidRPr="00D40557">
          <w:rPr>
            <w:rFonts w:ascii="Times New Roman" w:hAnsi="Times New Roman" w:cs="Times New Roman"/>
          </w:rPr>
          <w:t xml:space="preserve"> by an independent, </w:t>
        </w:r>
        <w:proofErr w:type="spellStart"/>
        <w:r w:rsidRPr="00D40557">
          <w:rPr>
            <w:rFonts w:ascii="Times New Roman" w:hAnsi="Times New Roman" w:cs="Times New Roman"/>
            <w:i/>
          </w:rPr>
          <w:t>àkwai</w:t>
        </w:r>
        <w:proofErr w:type="spellEnd"/>
        <w:r w:rsidRPr="00D40557">
          <w:rPr>
            <w:rFonts w:ascii="Times New Roman" w:hAnsi="Times New Roman" w:cs="Times New Roman"/>
            <w:i/>
          </w:rPr>
          <w:t xml:space="preserve"> </w:t>
        </w:r>
        <w:r w:rsidRPr="00D40557">
          <w:rPr>
            <w:rFonts w:ascii="Times New Roman" w:hAnsi="Times New Roman" w:cs="Times New Roman"/>
            <w:iCs/>
          </w:rPr>
          <w:t xml:space="preserve">makes use of weak object pronouns. Furthermore, </w:t>
        </w:r>
        <w:proofErr w:type="spellStart"/>
        <w:r w:rsidRPr="00D40557">
          <w:rPr>
            <w:rFonts w:ascii="Times New Roman" w:hAnsi="Times New Roman" w:cs="Times New Roman"/>
            <w:i/>
            <w:iCs/>
          </w:rPr>
          <w:t>dà</w:t>
        </w:r>
        <w:proofErr w:type="spellEnd"/>
        <w:r w:rsidRPr="00D40557">
          <w:rPr>
            <w:rFonts w:ascii="Times New Roman" w:hAnsi="Times New Roman" w:cs="Times New Roman"/>
          </w:rPr>
          <w:t xml:space="preserve">, unlike </w:t>
        </w:r>
        <w:proofErr w:type="spellStart"/>
        <w:r w:rsidRPr="00D40557">
          <w:rPr>
            <w:rFonts w:ascii="Times New Roman" w:hAnsi="Times New Roman" w:cs="Times New Roman"/>
            <w:i/>
          </w:rPr>
          <w:t>à</w:t>
        </w:r>
        <w:proofErr w:type="gramStart"/>
        <w:r w:rsidRPr="00D40557">
          <w:rPr>
            <w:rFonts w:ascii="Times New Roman" w:hAnsi="Times New Roman" w:cs="Times New Roman"/>
            <w:i/>
          </w:rPr>
          <w:t>kwai</w:t>
        </w:r>
        <w:proofErr w:type="spellEnd"/>
        <w:r w:rsidRPr="00D40557">
          <w:rPr>
            <w:rFonts w:ascii="Times New Roman" w:hAnsi="Times New Roman" w:cs="Times New Roman"/>
          </w:rPr>
          <w:t xml:space="preserve"> ,</w:t>
        </w:r>
        <w:proofErr w:type="gramEnd"/>
        <w:r w:rsidRPr="00D40557">
          <w:rPr>
            <w:rFonts w:ascii="Times New Roman" w:hAnsi="Times New Roman" w:cs="Times New Roman"/>
          </w:rPr>
          <w:t xml:space="preserve"> can never be stranded unless it is followed by </w:t>
        </w:r>
        <w:proofErr w:type="spellStart"/>
        <w:r w:rsidRPr="00D40557">
          <w:rPr>
            <w:rFonts w:ascii="Times New Roman" w:hAnsi="Times New Roman" w:cs="Times New Roman"/>
            <w:i/>
          </w:rPr>
          <w:t>àkwai</w:t>
        </w:r>
        <w:proofErr w:type="spellEnd"/>
        <w:r w:rsidRPr="00D40557">
          <w:rPr>
            <w:rFonts w:ascii="Times New Roman" w:hAnsi="Times New Roman" w:cs="Times New Roman"/>
            <w:iCs/>
          </w:rPr>
          <w:t xml:space="preserve">; indeed, in some dialects, </w:t>
        </w:r>
        <w:proofErr w:type="spellStart"/>
        <w:r w:rsidRPr="00D40557">
          <w:rPr>
            <w:rFonts w:ascii="Times New Roman" w:hAnsi="Times New Roman" w:cs="Times New Roman"/>
            <w:i/>
            <w:iCs/>
          </w:rPr>
          <w:t>d</w:t>
        </w:r>
        <w:r w:rsidRPr="00D40557">
          <w:rPr>
            <w:rFonts w:ascii="Times New Roman" w:hAnsi="Times New Roman" w:cs="Times New Roman"/>
            <w:i/>
          </w:rPr>
          <w:t>àkwai</w:t>
        </w:r>
        <w:proofErr w:type="spellEnd"/>
        <w:r w:rsidRPr="00D40557">
          <w:rPr>
            <w:rFonts w:ascii="Times New Roman" w:hAnsi="Times New Roman" w:cs="Times New Roman"/>
            <w:iCs/>
          </w:rPr>
          <w:t xml:space="preserve"> has fused into a single word.</w:t>
        </w:r>
      </w:ins>
    </w:p>
  </w:footnote>
  <w:footnote w:id="3">
    <w:p w14:paraId="515A24D2" w14:textId="77777777" w:rsidR="006033D2" w:rsidRDefault="006033D2">
      <w:pPr>
        <w:pStyle w:val="FootnoteText"/>
      </w:pPr>
      <w:r>
        <w:rPr>
          <w:rStyle w:val="FootnoteReference"/>
        </w:rPr>
        <w:footnoteRef/>
      </w:r>
      <w:r>
        <w:t xml:space="preserve"> </w:t>
      </w:r>
      <w:r w:rsidRPr="00713AEB">
        <w:rPr>
          <w:rFonts w:ascii="Times New Roman" w:hAnsi="Times New Roman" w:cs="Times New Roman"/>
        </w:rPr>
        <w:t>All Hausa glosses have been constructed by the author</w:t>
      </w:r>
    </w:p>
  </w:footnote>
  <w:footnote w:id="4">
    <w:p w14:paraId="0A43750B" w14:textId="77777777" w:rsidR="006033D2" w:rsidDel="009C2006" w:rsidRDefault="006033D2">
      <w:pPr>
        <w:pStyle w:val="FootnoteText"/>
        <w:rPr>
          <w:del w:id="570" w:author="Marielle Moraine Butters" w:date="2019-06-17T10:02:00Z"/>
        </w:rPr>
      </w:pPr>
      <w:del w:id="571" w:author="Marielle Moraine Butters" w:date="2019-06-17T10:02:00Z">
        <w:r w:rsidDel="009C2006">
          <w:rPr>
            <w:rStyle w:val="FootnoteReference"/>
          </w:rPr>
          <w:footnoteRef/>
        </w:r>
        <w:r w:rsidDel="009C2006">
          <w:delText xml:space="preserve"> </w:delText>
        </w:r>
        <w:r w:rsidRPr="00D40557" w:rsidDel="009C2006">
          <w:rPr>
            <w:rFonts w:ascii="Times New Roman" w:hAnsi="Times New Roman" w:cs="Times New Roman"/>
            <w:i/>
            <w:iCs/>
          </w:rPr>
          <w:delText xml:space="preserve">dà </w:delText>
        </w:r>
        <w:r w:rsidRPr="00D40557" w:rsidDel="009C2006">
          <w:rPr>
            <w:rFonts w:ascii="Times New Roman" w:hAnsi="Times New Roman" w:cs="Times New Roman"/>
          </w:rPr>
          <w:delText xml:space="preserve">shares the same morpheme as the preposition ‘with’. While </w:delText>
        </w:r>
        <w:r w:rsidRPr="00D40557" w:rsidDel="009C2006">
          <w:rPr>
            <w:rFonts w:ascii="Times New Roman" w:hAnsi="Times New Roman" w:cs="Times New Roman"/>
            <w:i/>
            <w:iCs/>
          </w:rPr>
          <w:delText xml:space="preserve">dà </w:delText>
        </w:r>
        <w:r w:rsidRPr="00D40557" w:rsidDel="009C2006">
          <w:rPr>
            <w:rFonts w:ascii="Times New Roman" w:hAnsi="Times New Roman" w:cs="Times New Roman"/>
          </w:rPr>
          <w:delText xml:space="preserve">is only followed by an independent, </w:delText>
        </w:r>
        <w:r w:rsidRPr="00D40557" w:rsidDel="009C2006">
          <w:rPr>
            <w:rFonts w:ascii="Times New Roman" w:hAnsi="Times New Roman" w:cs="Times New Roman"/>
            <w:i/>
          </w:rPr>
          <w:delText xml:space="preserve">àkwai </w:delText>
        </w:r>
        <w:r w:rsidRPr="00D40557" w:rsidDel="009C2006">
          <w:rPr>
            <w:rFonts w:ascii="Times New Roman" w:hAnsi="Times New Roman" w:cs="Times New Roman"/>
            <w:iCs/>
          </w:rPr>
          <w:delText xml:space="preserve">makes use of weak object pronouns. Furthermore, </w:delText>
        </w:r>
        <w:r w:rsidRPr="00D40557" w:rsidDel="009C2006">
          <w:rPr>
            <w:rFonts w:ascii="Times New Roman" w:hAnsi="Times New Roman" w:cs="Times New Roman"/>
            <w:i/>
            <w:iCs/>
          </w:rPr>
          <w:delText>dà</w:delText>
        </w:r>
        <w:r w:rsidRPr="00D40557" w:rsidDel="009C2006">
          <w:rPr>
            <w:rFonts w:ascii="Times New Roman" w:hAnsi="Times New Roman" w:cs="Times New Roman"/>
          </w:rPr>
          <w:delText xml:space="preserve">, unlike </w:delText>
        </w:r>
        <w:r w:rsidRPr="00D40557" w:rsidDel="009C2006">
          <w:rPr>
            <w:rFonts w:ascii="Times New Roman" w:hAnsi="Times New Roman" w:cs="Times New Roman"/>
            <w:i/>
          </w:rPr>
          <w:delText>àkwai</w:delText>
        </w:r>
        <w:r w:rsidRPr="00D40557" w:rsidDel="009C2006">
          <w:rPr>
            <w:rFonts w:ascii="Times New Roman" w:hAnsi="Times New Roman" w:cs="Times New Roman"/>
          </w:rPr>
          <w:delText xml:space="preserve"> , can never be stranded unless it is followed by </w:delText>
        </w:r>
        <w:r w:rsidRPr="00D40557" w:rsidDel="009C2006">
          <w:rPr>
            <w:rFonts w:ascii="Times New Roman" w:hAnsi="Times New Roman" w:cs="Times New Roman"/>
            <w:i/>
          </w:rPr>
          <w:delText>àkwai</w:delText>
        </w:r>
        <w:r w:rsidRPr="00D40557" w:rsidDel="009C2006">
          <w:rPr>
            <w:rFonts w:ascii="Times New Roman" w:hAnsi="Times New Roman" w:cs="Times New Roman"/>
            <w:iCs/>
          </w:rPr>
          <w:delText xml:space="preserve">; indeed, in some dialects, </w:delText>
        </w:r>
        <w:r w:rsidRPr="00D40557" w:rsidDel="009C2006">
          <w:rPr>
            <w:rFonts w:ascii="Times New Roman" w:hAnsi="Times New Roman" w:cs="Times New Roman"/>
            <w:i/>
            <w:iCs/>
          </w:rPr>
          <w:delText>d</w:delText>
        </w:r>
        <w:r w:rsidRPr="00D40557" w:rsidDel="009C2006">
          <w:rPr>
            <w:rFonts w:ascii="Times New Roman" w:hAnsi="Times New Roman" w:cs="Times New Roman"/>
            <w:i/>
          </w:rPr>
          <w:delText>àkwai</w:delText>
        </w:r>
        <w:r w:rsidRPr="00D40557" w:rsidDel="009C2006">
          <w:rPr>
            <w:rFonts w:ascii="Times New Roman" w:hAnsi="Times New Roman" w:cs="Times New Roman"/>
            <w:iCs/>
          </w:rPr>
          <w:delText xml:space="preserve"> has fused into a single word.</w:delText>
        </w:r>
      </w:del>
    </w:p>
  </w:footnote>
  <w:footnote w:id="5">
    <w:p w14:paraId="58EDD7EC" w14:textId="77777777" w:rsidR="006033D2" w:rsidRDefault="006033D2">
      <w:pPr>
        <w:pStyle w:val="FootnoteText"/>
      </w:pPr>
      <w:r>
        <w:rPr>
          <w:rStyle w:val="FootnoteReference"/>
        </w:rPr>
        <w:footnoteRef/>
      </w:r>
      <w:r>
        <w:t xml:space="preserve"> </w:t>
      </w:r>
      <w:r w:rsidRPr="001E29E9">
        <w:rPr>
          <w:rFonts w:ascii="Times New Roman" w:hAnsi="Times New Roman" w:cs="Times New Roman"/>
        </w:rPr>
        <w:t xml:space="preserve">It </w:t>
      </w:r>
      <w:proofErr w:type="gramStart"/>
      <w:r w:rsidRPr="001E29E9">
        <w:rPr>
          <w:rFonts w:ascii="Times New Roman" w:hAnsi="Times New Roman" w:cs="Times New Roman"/>
        </w:rPr>
        <w:t>should be noted</w:t>
      </w:r>
      <w:proofErr w:type="gramEnd"/>
      <w:r w:rsidRPr="001E29E9">
        <w:rPr>
          <w:rFonts w:ascii="Times New Roman" w:hAnsi="Times New Roman" w:cs="Times New Roman"/>
        </w:rPr>
        <w:t xml:space="preserve"> that the primary role of </w:t>
      </w:r>
      <w:proofErr w:type="spellStart"/>
      <w:r w:rsidRPr="001E29E9">
        <w:rPr>
          <w:rFonts w:ascii="Times New Roman" w:hAnsi="Times New Roman" w:cs="Times New Roman"/>
          <w:i/>
          <w:iCs/>
          <w:color w:val="000000"/>
        </w:rPr>
        <w:t>màní</w:t>
      </w:r>
      <w:proofErr w:type="spellEnd"/>
      <w:r w:rsidRPr="001E29E9">
        <w:rPr>
          <w:rFonts w:ascii="Times New Roman" w:hAnsi="Times New Roman" w:cs="Times New Roman"/>
          <w:i/>
          <w:iCs/>
          <w:color w:val="000000"/>
        </w:rPr>
        <w:t xml:space="preserve"> </w:t>
      </w:r>
      <w:r w:rsidRPr="001E29E9">
        <w:rPr>
          <w:rFonts w:ascii="Times New Roman" w:hAnsi="Times New Roman" w:cs="Times New Roman"/>
          <w:color w:val="000000"/>
        </w:rPr>
        <w:t>is locative anaphora, though it is used on occasion to mark affirmative existence as in the examples given.</w:t>
      </w:r>
      <w:r>
        <w:rPr>
          <w:color w:val="000000"/>
        </w:rPr>
        <w:t xml:space="preserve"> </w:t>
      </w:r>
    </w:p>
  </w:footnote>
  <w:footnote w:id="6">
    <w:p w14:paraId="37816A07" w14:textId="77777777" w:rsidR="006033D2" w:rsidRPr="00FB38E2" w:rsidRDefault="006033D2" w:rsidP="00FB38E2">
      <w:pPr>
        <w:pStyle w:val="NoSpacing"/>
        <w:rPr>
          <w:rFonts w:ascii="Times New Roman" w:hAnsi="Times New Roman" w:cs="Times New Roman"/>
          <w:sz w:val="24"/>
          <w:szCs w:val="24"/>
        </w:rPr>
      </w:pPr>
      <w:r>
        <w:rPr>
          <w:rStyle w:val="FootnoteReference"/>
        </w:rPr>
        <w:footnoteRef/>
      </w:r>
      <w:r>
        <w:t xml:space="preserve"> </w:t>
      </w:r>
      <w:r w:rsidRPr="00FB38E2">
        <w:rPr>
          <w:rFonts w:ascii="Times New Roman" w:hAnsi="Times New Roman" w:cs="Times New Roman"/>
          <w:sz w:val="20"/>
          <w:szCs w:val="20"/>
        </w:rPr>
        <w:t xml:space="preserve">It is quite common for negative </w:t>
      </w:r>
      <w:proofErr w:type="spellStart"/>
      <w:r w:rsidRPr="00FB38E2">
        <w:rPr>
          <w:rFonts w:ascii="Times New Roman" w:hAnsi="Times New Roman" w:cs="Times New Roman"/>
          <w:sz w:val="20"/>
          <w:szCs w:val="20"/>
        </w:rPr>
        <w:t>existentials</w:t>
      </w:r>
      <w:proofErr w:type="spellEnd"/>
      <w:r w:rsidRPr="00FB38E2">
        <w:rPr>
          <w:rFonts w:ascii="Times New Roman" w:hAnsi="Times New Roman" w:cs="Times New Roman"/>
          <w:sz w:val="20"/>
          <w:szCs w:val="20"/>
        </w:rPr>
        <w:t xml:space="preserve"> to have an additional ‘without’ meaning (</w:t>
      </w:r>
      <w:proofErr w:type="spellStart"/>
      <w:r w:rsidRPr="00FB38E2">
        <w:rPr>
          <w:rFonts w:ascii="Times New Roman" w:hAnsi="Times New Roman" w:cs="Times New Roman"/>
          <w:sz w:val="20"/>
          <w:szCs w:val="20"/>
        </w:rPr>
        <w:t>Veselinova</w:t>
      </w:r>
      <w:proofErr w:type="spellEnd"/>
      <w:r w:rsidRPr="00FB38E2">
        <w:rPr>
          <w:rFonts w:ascii="Times New Roman" w:hAnsi="Times New Roman" w:cs="Times New Roman"/>
          <w:sz w:val="20"/>
          <w:szCs w:val="20"/>
        </w:rPr>
        <w:t xml:space="preserve"> 2013).</w:t>
      </w:r>
      <w:r>
        <w:rPr>
          <w:rFonts w:ascii="Times New Roman" w:hAnsi="Times New Roman" w:cs="Times New Roman"/>
          <w:sz w:val="24"/>
          <w:szCs w:val="24"/>
        </w:rPr>
        <w:t xml:space="preserve"> </w:t>
      </w:r>
    </w:p>
  </w:footnote>
  <w:footnote w:id="7">
    <w:p w14:paraId="7ACD5A98" w14:textId="77777777" w:rsidR="006033D2" w:rsidRDefault="006033D2" w:rsidP="00FB38E2">
      <w:pPr>
        <w:pStyle w:val="FootnoteText"/>
      </w:pPr>
      <w:r>
        <w:rPr>
          <w:rStyle w:val="FootnoteReference"/>
        </w:rPr>
        <w:footnoteRef/>
      </w:r>
      <w:r>
        <w:t xml:space="preserve"> </w:t>
      </w:r>
      <w:r w:rsidRPr="00713AEB">
        <w:rPr>
          <w:rFonts w:ascii="Times New Roman" w:hAnsi="Times New Roman" w:cs="Times New Roman"/>
        </w:rPr>
        <w:t xml:space="preserve">All </w:t>
      </w:r>
      <w:proofErr w:type="spellStart"/>
      <w:r w:rsidRPr="00713AEB">
        <w:rPr>
          <w:rFonts w:ascii="Times New Roman" w:hAnsi="Times New Roman" w:cs="Times New Roman"/>
        </w:rPr>
        <w:t>Ngizim</w:t>
      </w:r>
      <w:proofErr w:type="spellEnd"/>
      <w:r w:rsidRPr="00713AEB">
        <w:rPr>
          <w:rFonts w:ascii="Times New Roman" w:hAnsi="Times New Roman" w:cs="Times New Roman"/>
        </w:rPr>
        <w:t xml:space="preserve"> glosses constructed by the author</w:t>
      </w:r>
    </w:p>
  </w:footnote>
  <w:footnote w:id="8">
    <w:p w14:paraId="2C994FC7" w14:textId="77777777" w:rsidR="006033D2" w:rsidRDefault="006033D2" w:rsidP="003C25A1">
      <w:pPr>
        <w:pStyle w:val="FootnoteText"/>
        <w:rPr>
          <w:ins w:id="2265" w:author="Marielle Moraine Butters" w:date="2019-06-17T10:29:00Z"/>
        </w:rPr>
      </w:pPr>
      <w:ins w:id="2266" w:author="Marielle Moraine Butters" w:date="2019-06-17T10:29:00Z">
        <w:r>
          <w:rPr>
            <w:rStyle w:val="FootnoteReference"/>
          </w:rPr>
          <w:footnoteRef/>
        </w:r>
        <w:r>
          <w:t xml:space="preserve"> </w:t>
        </w:r>
        <w:r w:rsidRPr="00FB38E2">
          <w:rPr>
            <w:rFonts w:ascii="Times New Roman" w:hAnsi="Times New Roman" w:cs="Times New Roman"/>
          </w:rPr>
          <w:t>There are examples in Allison (2012) where this marker is purely existential</w:t>
        </w:r>
      </w:ins>
    </w:p>
  </w:footnote>
  <w:footnote w:id="9">
    <w:p w14:paraId="33196112" w14:textId="77777777" w:rsidR="006033D2" w:rsidDel="003C25A1" w:rsidRDefault="006033D2">
      <w:pPr>
        <w:pStyle w:val="FootnoteText"/>
        <w:rPr>
          <w:del w:id="2394" w:author="Marielle Moraine Butters" w:date="2019-06-17T10:29:00Z"/>
        </w:rPr>
      </w:pPr>
      <w:del w:id="2395" w:author="Marielle Moraine Butters" w:date="2019-06-17T10:29:00Z">
        <w:r w:rsidDel="003C25A1">
          <w:rPr>
            <w:rStyle w:val="FootnoteReference"/>
          </w:rPr>
          <w:footnoteRef/>
        </w:r>
        <w:r w:rsidDel="003C25A1">
          <w:delText xml:space="preserve"> </w:delText>
        </w:r>
        <w:r w:rsidRPr="00FB38E2" w:rsidDel="003C25A1">
          <w:rPr>
            <w:rFonts w:ascii="Times New Roman" w:hAnsi="Times New Roman" w:cs="Times New Roman"/>
          </w:rPr>
          <w:delText>There are examples in Allison (2012) where this marker is purely existential</w:delText>
        </w:r>
      </w:del>
    </w:p>
  </w:footnote>
  <w:footnote w:id="10">
    <w:p w14:paraId="6FADC016" w14:textId="77777777" w:rsidR="006033D2" w:rsidRPr="00FB38E2" w:rsidRDefault="006033D2" w:rsidP="00FB38E2">
      <w:pPr>
        <w:pStyle w:val="FootnoteText"/>
        <w:rPr>
          <w:iCs/>
        </w:rPr>
      </w:pPr>
      <w:r>
        <w:rPr>
          <w:rStyle w:val="FootnoteReference"/>
        </w:rPr>
        <w:footnoteRef/>
      </w:r>
      <w:r>
        <w:t xml:space="preserve"> </w:t>
      </w:r>
      <w:r w:rsidRPr="00FB38E2">
        <w:rPr>
          <w:rFonts w:ascii="Times New Roman" w:hAnsi="Times New Roman" w:cs="Times New Roman"/>
        </w:rPr>
        <w:t xml:space="preserve">The form </w:t>
      </w:r>
      <w:proofErr w:type="spellStart"/>
      <w:r w:rsidRPr="00FB38E2">
        <w:rPr>
          <w:rFonts w:ascii="Times New Roman" w:hAnsi="Times New Roman" w:cs="Times New Roman"/>
          <w:i/>
          <w:iCs/>
        </w:rPr>
        <w:t>aká</w:t>
      </w:r>
      <w:proofErr w:type="spellEnd"/>
      <w:r w:rsidRPr="00FB38E2">
        <w:rPr>
          <w:rFonts w:ascii="Times New Roman" w:hAnsi="Times New Roman" w:cs="Times New Roman"/>
          <w:i/>
          <w:iCs/>
        </w:rPr>
        <w:t xml:space="preserve"> </w:t>
      </w:r>
      <w:proofErr w:type="spellStart"/>
      <w:r w:rsidRPr="00FB38E2">
        <w:rPr>
          <w:rFonts w:ascii="Times New Roman" w:eastAsia="DoulosSIL" w:hAnsi="Times New Roman" w:cs="Times New Roman"/>
          <w:i/>
        </w:rPr>
        <w:t>kʷāw</w:t>
      </w:r>
      <w:proofErr w:type="spellEnd"/>
      <w:r w:rsidRPr="00FB38E2">
        <w:rPr>
          <w:rFonts w:ascii="Times New Roman" w:eastAsia="DoulosSIL" w:hAnsi="Times New Roman" w:cs="Times New Roman"/>
          <w:iCs/>
        </w:rPr>
        <w:t xml:space="preserve"> is never found</w:t>
      </w:r>
      <w:r>
        <w:rPr>
          <w:rFonts w:ascii="Times New Roman" w:eastAsia="DoulosSIL" w:hAnsi="Times New Roman" w:cs="Times New Roman"/>
          <w:iCs/>
          <w:sz w:val="24"/>
          <w:szCs w:val="2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7176913"/>
      <w:docPartObj>
        <w:docPartGallery w:val="Page Numbers (Top of Page)"/>
        <w:docPartUnique/>
      </w:docPartObj>
    </w:sdtPr>
    <w:sdtEndPr>
      <w:rPr>
        <w:noProof/>
      </w:rPr>
    </w:sdtEndPr>
    <w:sdtContent>
      <w:p w14:paraId="4FEA8BA6" w14:textId="622846D0" w:rsidR="006033D2" w:rsidRDefault="006033D2">
        <w:pPr>
          <w:pStyle w:val="Header"/>
        </w:pPr>
        <w:r>
          <w:fldChar w:fldCharType="begin"/>
        </w:r>
        <w:r>
          <w:instrText xml:space="preserve"> PAGE   \* MERGEFORMAT </w:instrText>
        </w:r>
        <w:r>
          <w:fldChar w:fldCharType="separate"/>
        </w:r>
        <w:r w:rsidR="00EB6F1F">
          <w:rPr>
            <w:noProof/>
          </w:rPr>
          <w:t>20</w:t>
        </w:r>
        <w:r>
          <w:rPr>
            <w:noProof/>
          </w:rPr>
          <w:fldChar w:fldCharType="end"/>
        </w:r>
      </w:p>
    </w:sdtContent>
  </w:sdt>
  <w:p w14:paraId="73FC2F8D" w14:textId="77777777" w:rsidR="006033D2" w:rsidRDefault="006033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5224724"/>
      <w:docPartObj>
        <w:docPartGallery w:val="Page Numbers (Top of Page)"/>
        <w:docPartUnique/>
      </w:docPartObj>
    </w:sdtPr>
    <w:sdtEndPr>
      <w:rPr>
        <w:noProof/>
      </w:rPr>
    </w:sdtEndPr>
    <w:sdtContent>
      <w:p w14:paraId="5573CA12" w14:textId="0D94A085" w:rsidR="006033D2" w:rsidRDefault="006033D2">
        <w:pPr>
          <w:pStyle w:val="Header"/>
          <w:jc w:val="right"/>
        </w:pPr>
        <w:r>
          <w:fldChar w:fldCharType="begin"/>
        </w:r>
        <w:r>
          <w:instrText xml:space="preserve"> PAGE   \* MERGEFORMAT </w:instrText>
        </w:r>
        <w:r>
          <w:fldChar w:fldCharType="separate"/>
        </w:r>
        <w:r w:rsidR="00EB6F1F">
          <w:rPr>
            <w:noProof/>
          </w:rPr>
          <w:t>21</w:t>
        </w:r>
        <w:r>
          <w:rPr>
            <w:noProof/>
          </w:rPr>
          <w:fldChar w:fldCharType="end"/>
        </w:r>
      </w:p>
    </w:sdtContent>
  </w:sdt>
  <w:p w14:paraId="561BE71C" w14:textId="77777777" w:rsidR="006033D2" w:rsidRDefault="006033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F24F0"/>
    <w:multiLevelType w:val="hybridMultilevel"/>
    <w:tmpl w:val="AF5259B2"/>
    <w:lvl w:ilvl="0" w:tplc="8F16D5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E61755"/>
    <w:multiLevelType w:val="hybridMultilevel"/>
    <w:tmpl w:val="5D0AC696"/>
    <w:lvl w:ilvl="0" w:tplc="17B4DA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955C84"/>
    <w:multiLevelType w:val="hybridMultilevel"/>
    <w:tmpl w:val="9AD69DC4"/>
    <w:lvl w:ilvl="0" w:tplc="B1BAE1F2">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674589"/>
    <w:multiLevelType w:val="hybridMultilevel"/>
    <w:tmpl w:val="BA803262"/>
    <w:lvl w:ilvl="0" w:tplc="5B64A888">
      <w:start w:val="1"/>
      <w:numFmt w:val="bullet"/>
      <w:lvlText w:val=""/>
      <w:lvlJc w:val="left"/>
      <w:pPr>
        <w:tabs>
          <w:tab w:val="num" w:pos="720"/>
        </w:tabs>
        <w:ind w:left="720" w:hanging="360"/>
      </w:pPr>
      <w:rPr>
        <w:rFonts w:ascii="Wingdings 3" w:hAnsi="Wingdings 3" w:hint="default"/>
      </w:rPr>
    </w:lvl>
    <w:lvl w:ilvl="1" w:tplc="FD8C6986" w:tentative="1">
      <w:start w:val="1"/>
      <w:numFmt w:val="bullet"/>
      <w:lvlText w:val=""/>
      <w:lvlJc w:val="left"/>
      <w:pPr>
        <w:tabs>
          <w:tab w:val="num" w:pos="1440"/>
        </w:tabs>
        <w:ind w:left="1440" w:hanging="360"/>
      </w:pPr>
      <w:rPr>
        <w:rFonts w:ascii="Wingdings 3" w:hAnsi="Wingdings 3" w:hint="default"/>
      </w:rPr>
    </w:lvl>
    <w:lvl w:ilvl="2" w:tplc="C76ACB96" w:tentative="1">
      <w:start w:val="1"/>
      <w:numFmt w:val="bullet"/>
      <w:lvlText w:val=""/>
      <w:lvlJc w:val="left"/>
      <w:pPr>
        <w:tabs>
          <w:tab w:val="num" w:pos="2160"/>
        </w:tabs>
        <w:ind w:left="2160" w:hanging="360"/>
      </w:pPr>
      <w:rPr>
        <w:rFonts w:ascii="Wingdings 3" w:hAnsi="Wingdings 3" w:hint="default"/>
      </w:rPr>
    </w:lvl>
    <w:lvl w:ilvl="3" w:tplc="E54C1CAC" w:tentative="1">
      <w:start w:val="1"/>
      <w:numFmt w:val="bullet"/>
      <w:lvlText w:val=""/>
      <w:lvlJc w:val="left"/>
      <w:pPr>
        <w:tabs>
          <w:tab w:val="num" w:pos="2880"/>
        </w:tabs>
        <w:ind w:left="2880" w:hanging="360"/>
      </w:pPr>
      <w:rPr>
        <w:rFonts w:ascii="Wingdings 3" w:hAnsi="Wingdings 3" w:hint="default"/>
      </w:rPr>
    </w:lvl>
    <w:lvl w:ilvl="4" w:tplc="49163458" w:tentative="1">
      <w:start w:val="1"/>
      <w:numFmt w:val="bullet"/>
      <w:lvlText w:val=""/>
      <w:lvlJc w:val="left"/>
      <w:pPr>
        <w:tabs>
          <w:tab w:val="num" w:pos="3600"/>
        </w:tabs>
        <w:ind w:left="3600" w:hanging="360"/>
      </w:pPr>
      <w:rPr>
        <w:rFonts w:ascii="Wingdings 3" w:hAnsi="Wingdings 3" w:hint="default"/>
      </w:rPr>
    </w:lvl>
    <w:lvl w:ilvl="5" w:tplc="801AFFD8" w:tentative="1">
      <w:start w:val="1"/>
      <w:numFmt w:val="bullet"/>
      <w:lvlText w:val=""/>
      <w:lvlJc w:val="left"/>
      <w:pPr>
        <w:tabs>
          <w:tab w:val="num" w:pos="4320"/>
        </w:tabs>
        <w:ind w:left="4320" w:hanging="360"/>
      </w:pPr>
      <w:rPr>
        <w:rFonts w:ascii="Wingdings 3" w:hAnsi="Wingdings 3" w:hint="default"/>
      </w:rPr>
    </w:lvl>
    <w:lvl w:ilvl="6" w:tplc="A0E4F71E" w:tentative="1">
      <w:start w:val="1"/>
      <w:numFmt w:val="bullet"/>
      <w:lvlText w:val=""/>
      <w:lvlJc w:val="left"/>
      <w:pPr>
        <w:tabs>
          <w:tab w:val="num" w:pos="5040"/>
        </w:tabs>
        <w:ind w:left="5040" w:hanging="360"/>
      </w:pPr>
      <w:rPr>
        <w:rFonts w:ascii="Wingdings 3" w:hAnsi="Wingdings 3" w:hint="default"/>
      </w:rPr>
    </w:lvl>
    <w:lvl w:ilvl="7" w:tplc="E7CACB0C" w:tentative="1">
      <w:start w:val="1"/>
      <w:numFmt w:val="bullet"/>
      <w:lvlText w:val=""/>
      <w:lvlJc w:val="left"/>
      <w:pPr>
        <w:tabs>
          <w:tab w:val="num" w:pos="5760"/>
        </w:tabs>
        <w:ind w:left="5760" w:hanging="360"/>
      </w:pPr>
      <w:rPr>
        <w:rFonts w:ascii="Wingdings 3" w:hAnsi="Wingdings 3" w:hint="default"/>
      </w:rPr>
    </w:lvl>
    <w:lvl w:ilvl="8" w:tplc="378EC12A"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EBD1015"/>
    <w:multiLevelType w:val="hybridMultilevel"/>
    <w:tmpl w:val="2C1EFEF8"/>
    <w:lvl w:ilvl="0" w:tplc="C9FE8A60">
      <w:start w:val="1"/>
      <w:numFmt w:val="lowerLetter"/>
      <w:lvlText w:val="%1."/>
      <w:lvlJc w:val="left"/>
      <w:pPr>
        <w:ind w:left="1080" w:hanging="360"/>
      </w:pPr>
      <w:rPr>
        <w:rFonts w:eastAsia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7C4F62"/>
    <w:multiLevelType w:val="hybridMultilevel"/>
    <w:tmpl w:val="34C26894"/>
    <w:lvl w:ilvl="0" w:tplc="ACC6C6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AE74C6"/>
    <w:multiLevelType w:val="hybridMultilevel"/>
    <w:tmpl w:val="751661F4"/>
    <w:lvl w:ilvl="0" w:tplc="60C00EFE">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341020"/>
    <w:multiLevelType w:val="hybridMultilevel"/>
    <w:tmpl w:val="26A2921C"/>
    <w:lvl w:ilvl="0" w:tplc="F43677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042081"/>
    <w:multiLevelType w:val="hybridMultilevel"/>
    <w:tmpl w:val="E6829DE4"/>
    <w:lvl w:ilvl="0" w:tplc="36221B40">
      <w:start w:val="29"/>
      <w:numFmt w:val="lowerLetter"/>
      <w:lvlText w:val="%1."/>
      <w:lvlJc w:val="left"/>
      <w:pPr>
        <w:ind w:left="1080" w:hanging="360"/>
      </w:pPr>
      <w:rPr>
        <w:rFonts w:eastAsiaTheme="minorHAnsi"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D05241"/>
    <w:multiLevelType w:val="hybridMultilevel"/>
    <w:tmpl w:val="568EF92C"/>
    <w:lvl w:ilvl="0" w:tplc="13540072">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F0E0938"/>
    <w:multiLevelType w:val="hybridMultilevel"/>
    <w:tmpl w:val="93D84C80"/>
    <w:lvl w:ilvl="0" w:tplc="57968A8A">
      <w:start w:val="1"/>
      <w:numFmt w:val="bullet"/>
      <w:lvlText w:val=""/>
      <w:lvlJc w:val="left"/>
      <w:pPr>
        <w:tabs>
          <w:tab w:val="num" w:pos="720"/>
        </w:tabs>
        <w:ind w:left="720" w:hanging="360"/>
      </w:pPr>
      <w:rPr>
        <w:rFonts w:ascii="Wingdings 3" w:hAnsi="Wingdings 3" w:hint="default"/>
      </w:rPr>
    </w:lvl>
    <w:lvl w:ilvl="1" w:tplc="6D082500" w:tentative="1">
      <w:start w:val="1"/>
      <w:numFmt w:val="bullet"/>
      <w:lvlText w:val=""/>
      <w:lvlJc w:val="left"/>
      <w:pPr>
        <w:tabs>
          <w:tab w:val="num" w:pos="1440"/>
        </w:tabs>
        <w:ind w:left="1440" w:hanging="360"/>
      </w:pPr>
      <w:rPr>
        <w:rFonts w:ascii="Wingdings 3" w:hAnsi="Wingdings 3" w:hint="default"/>
      </w:rPr>
    </w:lvl>
    <w:lvl w:ilvl="2" w:tplc="BE707FE6" w:tentative="1">
      <w:start w:val="1"/>
      <w:numFmt w:val="bullet"/>
      <w:lvlText w:val=""/>
      <w:lvlJc w:val="left"/>
      <w:pPr>
        <w:tabs>
          <w:tab w:val="num" w:pos="2160"/>
        </w:tabs>
        <w:ind w:left="2160" w:hanging="360"/>
      </w:pPr>
      <w:rPr>
        <w:rFonts w:ascii="Wingdings 3" w:hAnsi="Wingdings 3" w:hint="default"/>
      </w:rPr>
    </w:lvl>
    <w:lvl w:ilvl="3" w:tplc="2A72A90A" w:tentative="1">
      <w:start w:val="1"/>
      <w:numFmt w:val="bullet"/>
      <w:lvlText w:val=""/>
      <w:lvlJc w:val="left"/>
      <w:pPr>
        <w:tabs>
          <w:tab w:val="num" w:pos="2880"/>
        </w:tabs>
        <w:ind w:left="2880" w:hanging="360"/>
      </w:pPr>
      <w:rPr>
        <w:rFonts w:ascii="Wingdings 3" w:hAnsi="Wingdings 3" w:hint="default"/>
      </w:rPr>
    </w:lvl>
    <w:lvl w:ilvl="4" w:tplc="549E8496" w:tentative="1">
      <w:start w:val="1"/>
      <w:numFmt w:val="bullet"/>
      <w:lvlText w:val=""/>
      <w:lvlJc w:val="left"/>
      <w:pPr>
        <w:tabs>
          <w:tab w:val="num" w:pos="3600"/>
        </w:tabs>
        <w:ind w:left="3600" w:hanging="360"/>
      </w:pPr>
      <w:rPr>
        <w:rFonts w:ascii="Wingdings 3" w:hAnsi="Wingdings 3" w:hint="default"/>
      </w:rPr>
    </w:lvl>
    <w:lvl w:ilvl="5" w:tplc="129EA796" w:tentative="1">
      <w:start w:val="1"/>
      <w:numFmt w:val="bullet"/>
      <w:lvlText w:val=""/>
      <w:lvlJc w:val="left"/>
      <w:pPr>
        <w:tabs>
          <w:tab w:val="num" w:pos="4320"/>
        </w:tabs>
        <w:ind w:left="4320" w:hanging="360"/>
      </w:pPr>
      <w:rPr>
        <w:rFonts w:ascii="Wingdings 3" w:hAnsi="Wingdings 3" w:hint="default"/>
      </w:rPr>
    </w:lvl>
    <w:lvl w:ilvl="6" w:tplc="BAA6F13A" w:tentative="1">
      <w:start w:val="1"/>
      <w:numFmt w:val="bullet"/>
      <w:lvlText w:val=""/>
      <w:lvlJc w:val="left"/>
      <w:pPr>
        <w:tabs>
          <w:tab w:val="num" w:pos="5040"/>
        </w:tabs>
        <w:ind w:left="5040" w:hanging="360"/>
      </w:pPr>
      <w:rPr>
        <w:rFonts w:ascii="Wingdings 3" w:hAnsi="Wingdings 3" w:hint="default"/>
      </w:rPr>
    </w:lvl>
    <w:lvl w:ilvl="7" w:tplc="F3DE4712" w:tentative="1">
      <w:start w:val="1"/>
      <w:numFmt w:val="bullet"/>
      <w:lvlText w:val=""/>
      <w:lvlJc w:val="left"/>
      <w:pPr>
        <w:tabs>
          <w:tab w:val="num" w:pos="5760"/>
        </w:tabs>
        <w:ind w:left="5760" w:hanging="360"/>
      </w:pPr>
      <w:rPr>
        <w:rFonts w:ascii="Wingdings 3" w:hAnsi="Wingdings 3" w:hint="default"/>
      </w:rPr>
    </w:lvl>
    <w:lvl w:ilvl="8" w:tplc="F47AAC16"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68A1370A"/>
    <w:multiLevelType w:val="hybridMultilevel"/>
    <w:tmpl w:val="17A21486"/>
    <w:lvl w:ilvl="0" w:tplc="AFAAB172">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8E26AF6"/>
    <w:multiLevelType w:val="hybridMultilevel"/>
    <w:tmpl w:val="B0703B5E"/>
    <w:lvl w:ilvl="0" w:tplc="13BC62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65B4A5F"/>
    <w:multiLevelType w:val="hybridMultilevel"/>
    <w:tmpl w:val="ABBA77F8"/>
    <w:lvl w:ilvl="0" w:tplc="FC12DB0A">
      <w:start w:val="1"/>
      <w:numFmt w:val="bullet"/>
      <w:lvlText w:val=""/>
      <w:lvlJc w:val="left"/>
      <w:pPr>
        <w:tabs>
          <w:tab w:val="num" w:pos="720"/>
        </w:tabs>
        <w:ind w:left="720" w:hanging="360"/>
      </w:pPr>
      <w:rPr>
        <w:rFonts w:ascii="Wingdings 3" w:hAnsi="Wingdings 3" w:hint="default"/>
      </w:rPr>
    </w:lvl>
    <w:lvl w:ilvl="1" w:tplc="C87A9218" w:tentative="1">
      <w:start w:val="1"/>
      <w:numFmt w:val="bullet"/>
      <w:lvlText w:val=""/>
      <w:lvlJc w:val="left"/>
      <w:pPr>
        <w:tabs>
          <w:tab w:val="num" w:pos="1440"/>
        </w:tabs>
        <w:ind w:left="1440" w:hanging="360"/>
      </w:pPr>
      <w:rPr>
        <w:rFonts w:ascii="Wingdings 3" w:hAnsi="Wingdings 3" w:hint="default"/>
      </w:rPr>
    </w:lvl>
    <w:lvl w:ilvl="2" w:tplc="3754067A" w:tentative="1">
      <w:start w:val="1"/>
      <w:numFmt w:val="bullet"/>
      <w:lvlText w:val=""/>
      <w:lvlJc w:val="left"/>
      <w:pPr>
        <w:tabs>
          <w:tab w:val="num" w:pos="2160"/>
        </w:tabs>
        <w:ind w:left="2160" w:hanging="360"/>
      </w:pPr>
      <w:rPr>
        <w:rFonts w:ascii="Wingdings 3" w:hAnsi="Wingdings 3" w:hint="default"/>
      </w:rPr>
    </w:lvl>
    <w:lvl w:ilvl="3" w:tplc="CF9640AE" w:tentative="1">
      <w:start w:val="1"/>
      <w:numFmt w:val="bullet"/>
      <w:lvlText w:val=""/>
      <w:lvlJc w:val="left"/>
      <w:pPr>
        <w:tabs>
          <w:tab w:val="num" w:pos="2880"/>
        </w:tabs>
        <w:ind w:left="2880" w:hanging="360"/>
      </w:pPr>
      <w:rPr>
        <w:rFonts w:ascii="Wingdings 3" w:hAnsi="Wingdings 3" w:hint="default"/>
      </w:rPr>
    </w:lvl>
    <w:lvl w:ilvl="4" w:tplc="E4841864" w:tentative="1">
      <w:start w:val="1"/>
      <w:numFmt w:val="bullet"/>
      <w:lvlText w:val=""/>
      <w:lvlJc w:val="left"/>
      <w:pPr>
        <w:tabs>
          <w:tab w:val="num" w:pos="3600"/>
        </w:tabs>
        <w:ind w:left="3600" w:hanging="360"/>
      </w:pPr>
      <w:rPr>
        <w:rFonts w:ascii="Wingdings 3" w:hAnsi="Wingdings 3" w:hint="default"/>
      </w:rPr>
    </w:lvl>
    <w:lvl w:ilvl="5" w:tplc="11A68DCC" w:tentative="1">
      <w:start w:val="1"/>
      <w:numFmt w:val="bullet"/>
      <w:lvlText w:val=""/>
      <w:lvlJc w:val="left"/>
      <w:pPr>
        <w:tabs>
          <w:tab w:val="num" w:pos="4320"/>
        </w:tabs>
        <w:ind w:left="4320" w:hanging="360"/>
      </w:pPr>
      <w:rPr>
        <w:rFonts w:ascii="Wingdings 3" w:hAnsi="Wingdings 3" w:hint="default"/>
      </w:rPr>
    </w:lvl>
    <w:lvl w:ilvl="6" w:tplc="498AC402" w:tentative="1">
      <w:start w:val="1"/>
      <w:numFmt w:val="bullet"/>
      <w:lvlText w:val=""/>
      <w:lvlJc w:val="left"/>
      <w:pPr>
        <w:tabs>
          <w:tab w:val="num" w:pos="5040"/>
        </w:tabs>
        <w:ind w:left="5040" w:hanging="360"/>
      </w:pPr>
      <w:rPr>
        <w:rFonts w:ascii="Wingdings 3" w:hAnsi="Wingdings 3" w:hint="default"/>
      </w:rPr>
    </w:lvl>
    <w:lvl w:ilvl="7" w:tplc="2E362736" w:tentative="1">
      <w:start w:val="1"/>
      <w:numFmt w:val="bullet"/>
      <w:lvlText w:val=""/>
      <w:lvlJc w:val="left"/>
      <w:pPr>
        <w:tabs>
          <w:tab w:val="num" w:pos="5760"/>
        </w:tabs>
        <w:ind w:left="5760" w:hanging="360"/>
      </w:pPr>
      <w:rPr>
        <w:rFonts w:ascii="Wingdings 3" w:hAnsi="Wingdings 3" w:hint="default"/>
      </w:rPr>
    </w:lvl>
    <w:lvl w:ilvl="8" w:tplc="BC385B40"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7A456A48"/>
    <w:multiLevelType w:val="hybridMultilevel"/>
    <w:tmpl w:val="D1402930"/>
    <w:lvl w:ilvl="0" w:tplc="482AD8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F6D487E"/>
    <w:multiLevelType w:val="hybridMultilevel"/>
    <w:tmpl w:val="EA2633E6"/>
    <w:lvl w:ilvl="0" w:tplc="0C2C746C">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FA23E4C"/>
    <w:multiLevelType w:val="hybridMultilevel"/>
    <w:tmpl w:val="920415A6"/>
    <w:lvl w:ilvl="0" w:tplc="3CC24E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0"/>
  </w:num>
  <w:num w:numId="3">
    <w:abstractNumId w:val="13"/>
  </w:num>
  <w:num w:numId="4">
    <w:abstractNumId w:val="15"/>
  </w:num>
  <w:num w:numId="5">
    <w:abstractNumId w:val="9"/>
  </w:num>
  <w:num w:numId="6">
    <w:abstractNumId w:val="7"/>
  </w:num>
  <w:num w:numId="7">
    <w:abstractNumId w:val="11"/>
  </w:num>
  <w:num w:numId="8">
    <w:abstractNumId w:val="2"/>
  </w:num>
  <w:num w:numId="9">
    <w:abstractNumId w:val="12"/>
  </w:num>
  <w:num w:numId="10">
    <w:abstractNumId w:val="14"/>
  </w:num>
  <w:num w:numId="11">
    <w:abstractNumId w:val="8"/>
  </w:num>
  <w:num w:numId="12">
    <w:abstractNumId w:val="16"/>
  </w:num>
  <w:num w:numId="13">
    <w:abstractNumId w:val="1"/>
  </w:num>
  <w:num w:numId="14">
    <w:abstractNumId w:val="0"/>
  </w:num>
  <w:num w:numId="15">
    <w:abstractNumId w:val="5"/>
  </w:num>
  <w:num w:numId="16">
    <w:abstractNumId w:val="4"/>
  </w:num>
  <w:num w:numId="1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ba Nikolova Vesselinova">
    <w15:presenceInfo w15:providerId="None" w15:userId="Luba Nikolova Vesselinova"/>
  </w15:person>
  <w15:person w15:author="Marielle Moraine Butters">
    <w15:presenceInfo w15:providerId="AD" w15:userId="S::butters@colorado.edu::dab39b0a-ea95-44bc-afdf-68439c8124c8"/>
  </w15:person>
  <w15:person w15:author="Manner, Niina J">
    <w15:presenceInfo w15:providerId="AD" w15:userId="S-1-5-21-16020293-282541685-632688529-1795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trackRevisions/>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2B7"/>
    <w:rsid w:val="00006694"/>
    <w:rsid w:val="00022487"/>
    <w:rsid w:val="00031FD1"/>
    <w:rsid w:val="000400FB"/>
    <w:rsid w:val="00057EB0"/>
    <w:rsid w:val="00060C2C"/>
    <w:rsid w:val="000613AB"/>
    <w:rsid w:val="000623FD"/>
    <w:rsid w:val="00063727"/>
    <w:rsid w:val="00073C8F"/>
    <w:rsid w:val="00081226"/>
    <w:rsid w:val="00086469"/>
    <w:rsid w:val="00094324"/>
    <w:rsid w:val="000A193B"/>
    <w:rsid w:val="000B0538"/>
    <w:rsid w:val="000C20A0"/>
    <w:rsid w:val="000E060B"/>
    <w:rsid w:val="000E5039"/>
    <w:rsid w:val="000F4D21"/>
    <w:rsid w:val="00110AF6"/>
    <w:rsid w:val="001260E9"/>
    <w:rsid w:val="001310B6"/>
    <w:rsid w:val="00133204"/>
    <w:rsid w:val="001347A2"/>
    <w:rsid w:val="00143A2E"/>
    <w:rsid w:val="0014665C"/>
    <w:rsid w:val="00161843"/>
    <w:rsid w:val="001677AE"/>
    <w:rsid w:val="00182F7F"/>
    <w:rsid w:val="0019403B"/>
    <w:rsid w:val="0019470A"/>
    <w:rsid w:val="0019649D"/>
    <w:rsid w:val="00196DF0"/>
    <w:rsid w:val="001A7925"/>
    <w:rsid w:val="001C0625"/>
    <w:rsid w:val="001C0DDE"/>
    <w:rsid w:val="001D3DB4"/>
    <w:rsid w:val="001D6813"/>
    <w:rsid w:val="001E29E9"/>
    <w:rsid w:val="002017BF"/>
    <w:rsid w:val="002042DB"/>
    <w:rsid w:val="0020668E"/>
    <w:rsid w:val="002245D3"/>
    <w:rsid w:val="0023709C"/>
    <w:rsid w:val="0025130F"/>
    <w:rsid w:val="002702B7"/>
    <w:rsid w:val="0027655F"/>
    <w:rsid w:val="00294884"/>
    <w:rsid w:val="002A3D63"/>
    <w:rsid w:val="002B4028"/>
    <w:rsid w:val="002B59DA"/>
    <w:rsid w:val="002B5DED"/>
    <w:rsid w:val="002B6B58"/>
    <w:rsid w:val="002D4FED"/>
    <w:rsid w:val="002D5DC2"/>
    <w:rsid w:val="002E5A45"/>
    <w:rsid w:val="002E7672"/>
    <w:rsid w:val="002F2DA5"/>
    <w:rsid w:val="00301DC0"/>
    <w:rsid w:val="0030696B"/>
    <w:rsid w:val="00312F19"/>
    <w:rsid w:val="003137AF"/>
    <w:rsid w:val="00313EDE"/>
    <w:rsid w:val="00316F7B"/>
    <w:rsid w:val="00321E8C"/>
    <w:rsid w:val="0032449B"/>
    <w:rsid w:val="00325F53"/>
    <w:rsid w:val="00331F69"/>
    <w:rsid w:val="00355B5D"/>
    <w:rsid w:val="003612B7"/>
    <w:rsid w:val="003669FD"/>
    <w:rsid w:val="00371827"/>
    <w:rsid w:val="003847EE"/>
    <w:rsid w:val="0039603F"/>
    <w:rsid w:val="003A7618"/>
    <w:rsid w:val="003B0516"/>
    <w:rsid w:val="003B0BBB"/>
    <w:rsid w:val="003B330C"/>
    <w:rsid w:val="003B3E06"/>
    <w:rsid w:val="003B7032"/>
    <w:rsid w:val="003C25A1"/>
    <w:rsid w:val="003C7759"/>
    <w:rsid w:val="003E0FB2"/>
    <w:rsid w:val="003E795D"/>
    <w:rsid w:val="003F1F44"/>
    <w:rsid w:val="003F7BDB"/>
    <w:rsid w:val="0040155B"/>
    <w:rsid w:val="004149B6"/>
    <w:rsid w:val="00424B48"/>
    <w:rsid w:val="00442E56"/>
    <w:rsid w:val="00462C45"/>
    <w:rsid w:val="00480E46"/>
    <w:rsid w:val="00486B0E"/>
    <w:rsid w:val="00494963"/>
    <w:rsid w:val="004A091E"/>
    <w:rsid w:val="004A098E"/>
    <w:rsid w:val="004A7B24"/>
    <w:rsid w:val="004C3FB7"/>
    <w:rsid w:val="004C7263"/>
    <w:rsid w:val="004D2765"/>
    <w:rsid w:val="004D4378"/>
    <w:rsid w:val="004F0C62"/>
    <w:rsid w:val="005014CB"/>
    <w:rsid w:val="00503719"/>
    <w:rsid w:val="005044DE"/>
    <w:rsid w:val="005123ED"/>
    <w:rsid w:val="00527989"/>
    <w:rsid w:val="0053686F"/>
    <w:rsid w:val="00537939"/>
    <w:rsid w:val="00541ABA"/>
    <w:rsid w:val="0054316C"/>
    <w:rsid w:val="00554CE1"/>
    <w:rsid w:val="00593B2F"/>
    <w:rsid w:val="005A2CBB"/>
    <w:rsid w:val="005C5264"/>
    <w:rsid w:val="005D1BA4"/>
    <w:rsid w:val="005D2F70"/>
    <w:rsid w:val="005D3199"/>
    <w:rsid w:val="006033D2"/>
    <w:rsid w:val="0060607E"/>
    <w:rsid w:val="0060611B"/>
    <w:rsid w:val="00611BAE"/>
    <w:rsid w:val="006204CB"/>
    <w:rsid w:val="00621C07"/>
    <w:rsid w:val="00625DF9"/>
    <w:rsid w:val="00626F4C"/>
    <w:rsid w:val="00636524"/>
    <w:rsid w:val="00674A26"/>
    <w:rsid w:val="00680DF4"/>
    <w:rsid w:val="00681AB7"/>
    <w:rsid w:val="00687A7E"/>
    <w:rsid w:val="00687F65"/>
    <w:rsid w:val="006A5959"/>
    <w:rsid w:val="006A7B67"/>
    <w:rsid w:val="006C71E5"/>
    <w:rsid w:val="006F7C01"/>
    <w:rsid w:val="007048CF"/>
    <w:rsid w:val="00713AEB"/>
    <w:rsid w:val="00720A28"/>
    <w:rsid w:val="00721063"/>
    <w:rsid w:val="00721334"/>
    <w:rsid w:val="007234DD"/>
    <w:rsid w:val="00724181"/>
    <w:rsid w:val="00726684"/>
    <w:rsid w:val="00750E53"/>
    <w:rsid w:val="007530D7"/>
    <w:rsid w:val="00757FDE"/>
    <w:rsid w:val="007A54C4"/>
    <w:rsid w:val="007A6B72"/>
    <w:rsid w:val="007E31B5"/>
    <w:rsid w:val="007E43AE"/>
    <w:rsid w:val="007E4C11"/>
    <w:rsid w:val="007F1639"/>
    <w:rsid w:val="007F1805"/>
    <w:rsid w:val="007F5A85"/>
    <w:rsid w:val="00821089"/>
    <w:rsid w:val="00831AE7"/>
    <w:rsid w:val="00842CD3"/>
    <w:rsid w:val="00844592"/>
    <w:rsid w:val="00855AA8"/>
    <w:rsid w:val="00867E12"/>
    <w:rsid w:val="00877667"/>
    <w:rsid w:val="008B7A20"/>
    <w:rsid w:val="008C3A0B"/>
    <w:rsid w:val="008D1C25"/>
    <w:rsid w:val="008D317B"/>
    <w:rsid w:val="008D3611"/>
    <w:rsid w:val="008D5125"/>
    <w:rsid w:val="008E2110"/>
    <w:rsid w:val="008E299A"/>
    <w:rsid w:val="008E6EDD"/>
    <w:rsid w:val="009004A3"/>
    <w:rsid w:val="00903405"/>
    <w:rsid w:val="00920C1D"/>
    <w:rsid w:val="00934C3B"/>
    <w:rsid w:val="009361BC"/>
    <w:rsid w:val="00943B40"/>
    <w:rsid w:val="009539DB"/>
    <w:rsid w:val="00955B5A"/>
    <w:rsid w:val="00963E7B"/>
    <w:rsid w:val="00970F5F"/>
    <w:rsid w:val="00973E2F"/>
    <w:rsid w:val="00983DDE"/>
    <w:rsid w:val="00984343"/>
    <w:rsid w:val="00985730"/>
    <w:rsid w:val="00987D55"/>
    <w:rsid w:val="00990A9F"/>
    <w:rsid w:val="009A2BE9"/>
    <w:rsid w:val="009B1D09"/>
    <w:rsid w:val="009B3347"/>
    <w:rsid w:val="009B4D25"/>
    <w:rsid w:val="009C2006"/>
    <w:rsid w:val="009C7BA2"/>
    <w:rsid w:val="009D0C96"/>
    <w:rsid w:val="009D1AAE"/>
    <w:rsid w:val="009E2F84"/>
    <w:rsid w:val="009E3008"/>
    <w:rsid w:val="009E6ACE"/>
    <w:rsid w:val="00A04E03"/>
    <w:rsid w:val="00A11653"/>
    <w:rsid w:val="00A224B9"/>
    <w:rsid w:val="00A23AD7"/>
    <w:rsid w:val="00A37AB4"/>
    <w:rsid w:val="00A52B4C"/>
    <w:rsid w:val="00A53607"/>
    <w:rsid w:val="00A57F9E"/>
    <w:rsid w:val="00A64007"/>
    <w:rsid w:val="00A6421E"/>
    <w:rsid w:val="00A70ABA"/>
    <w:rsid w:val="00A73C20"/>
    <w:rsid w:val="00A7410B"/>
    <w:rsid w:val="00A766EF"/>
    <w:rsid w:val="00AA04B8"/>
    <w:rsid w:val="00AA412C"/>
    <w:rsid w:val="00AA6107"/>
    <w:rsid w:val="00AB5AEA"/>
    <w:rsid w:val="00AF270E"/>
    <w:rsid w:val="00B062BE"/>
    <w:rsid w:val="00B21689"/>
    <w:rsid w:val="00B45A58"/>
    <w:rsid w:val="00B5780F"/>
    <w:rsid w:val="00B774DF"/>
    <w:rsid w:val="00B908FE"/>
    <w:rsid w:val="00B959F4"/>
    <w:rsid w:val="00BB5E92"/>
    <w:rsid w:val="00BB7674"/>
    <w:rsid w:val="00BC49F3"/>
    <w:rsid w:val="00BD0934"/>
    <w:rsid w:val="00BD5EEB"/>
    <w:rsid w:val="00BD72CE"/>
    <w:rsid w:val="00BE27A2"/>
    <w:rsid w:val="00C037FC"/>
    <w:rsid w:val="00C05118"/>
    <w:rsid w:val="00C10D5B"/>
    <w:rsid w:val="00C20364"/>
    <w:rsid w:val="00C62DD8"/>
    <w:rsid w:val="00C6343E"/>
    <w:rsid w:val="00C65242"/>
    <w:rsid w:val="00C66398"/>
    <w:rsid w:val="00C70420"/>
    <w:rsid w:val="00C73A6F"/>
    <w:rsid w:val="00C92C56"/>
    <w:rsid w:val="00CA0707"/>
    <w:rsid w:val="00CB02A1"/>
    <w:rsid w:val="00CC3A3C"/>
    <w:rsid w:val="00CD4031"/>
    <w:rsid w:val="00CD7010"/>
    <w:rsid w:val="00CE44FB"/>
    <w:rsid w:val="00CF004B"/>
    <w:rsid w:val="00D0492A"/>
    <w:rsid w:val="00D06F35"/>
    <w:rsid w:val="00D30AE2"/>
    <w:rsid w:val="00D30F64"/>
    <w:rsid w:val="00D31CDE"/>
    <w:rsid w:val="00D342CF"/>
    <w:rsid w:val="00D34FEB"/>
    <w:rsid w:val="00D35CBB"/>
    <w:rsid w:val="00D40557"/>
    <w:rsid w:val="00D40C7B"/>
    <w:rsid w:val="00D45A5A"/>
    <w:rsid w:val="00D56058"/>
    <w:rsid w:val="00D62934"/>
    <w:rsid w:val="00D8300B"/>
    <w:rsid w:val="00DA6CB1"/>
    <w:rsid w:val="00DA7A5B"/>
    <w:rsid w:val="00DB15E4"/>
    <w:rsid w:val="00DB53EA"/>
    <w:rsid w:val="00DB78EB"/>
    <w:rsid w:val="00DC00A5"/>
    <w:rsid w:val="00DC30C5"/>
    <w:rsid w:val="00DD4CA8"/>
    <w:rsid w:val="00DD5773"/>
    <w:rsid w:val="00DE2EB7"/>
    <w:rsid w:val="00DF14EB"/>
    <w:rsid w:val="00E0165F"/>
    <w:rsid w:val="00E01D47"/>
    <w:rsid w:val="00E15173"/>
    <w:rsid w:val="00E26D4E"/>
    <w:rsid w:val="00E2782C"/>
    <w:rsid w:val="00E37D69"/>
    <w:rsid w:val="00E4036C"/>
    <w:rsid w:val="00E41195"/>
    <w:rsid w:val="00E465B1"/>
    <w:rsid w:val="00E46910"/>
    <w:rsid w:val="00E46DD7"/>
    <w:rsid w:val="00E53939"/>
    <w:rsid w:val="00E54017"/>
    <w:rsid w:val="00E73D38"/>
    <w:rsid w:val="00E825A7"/>
    <w:rsid w:val="00E95F42"/>
    <w:rsid w:val="00E9767A"/>
    <w:rsid w:val="00EA5011"/>
    <w:rsid w:val="00EB0FAA"/>
    <w:rsid w:val="00EB18F2"/>
    <w:rsid w:val="00EB3DA1"/>
    <w:rsid w:val="00EB6F1F"/>
    <w:rsid w:val="00ED24A1"/>
    <w:rsid w:val="00EE131D"/>
    <w:rsid w:val="00EE2FE5"/>
    <w:rsid w:val="00F22885"/>
    <w:rsid w:val="00F25CE8"/>
    <w:rsid w:val="00F2669F"/>
    <w:rsid w:val="00F45E58"/>
    <w:rsid w:val="00F514F1"/>
    <w:rsid w:val="00F577BC"/>
    <w:rsid w:val="00F63A0F"/>
    <w:rsid w:val="00F72F8B"/>
    <w:rsid w:val="00F81E6C"/>
    <w:rsid w:val="00F84D33"/>
    <w:rsid w:val="00F90C50"/>
    <w:rsid w:val="00F9550C"/>
    <w:rsid w:val="00FA66F6"/>
    <w:rsid w:val="00FB38E2"/>
    <w:rsid w:val="00FC04C9"/>
    <w:rsid w:val="00FC49F2"/>
    <w:rsid w:val="00FE3F8C"/>
    <w:rsid w:val="00FF36CF"/>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06E82"/>
  <w15:docId w15:val="{CD1D54E9-0316-B544-B2A0-1F84C2BCB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603F"/>
    <w:pPr>
      <w:spacing w:after="0" w:line="240" w:lineRule="auto"/>
    </w:pPr>
  </w:style>
  <w:style w:type="paragraph" w:styleId="NormalWeb">
    <w:name w:val="Normal (Web)"/>
    <w:basedOn w:val="Normal"/>
    <w:uiPriority w:val="99"/>
    <w:unhideWhenUsed/>
    <w:rsid w:val="000B0538"/>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0637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3727"/>
    <w:rPr>
      <w:sz w:val="20"/>
      <w:szCs w:val="20"/>
    </w:rPr>
  </w:style>
  <w:style w:type="character" w:styleId="FootnoteReference">
    <w:name w:val="footnote reference"/>
    <w:basedOn w:val="DefaultParagraphFont"/>
    <w:uiPriority w:val="99"/>
    <w:semiHidden/>
    <w:unhideWhenUsed/>
    <w:rsid w:val="00063727"/>
    <w:rPr>
      <w:vertAlign w:val="superscript"/>
    </w:rPr>
  </w:style>
  <w:style w:type="table" w:styleId="TableGrid">
    <w:name w:val="Table Grid"/>
    <w:basedOn w:val="TableNormal"/>
    <w:uiPriority w:val="59"/>
    <w:rsid w:val="004A7B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0668E"/>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3B7032"/>
    <w:rPr>
      <w:color w:val="0000FF"/>
      <w:u w:val="single"/>
    </w:rPr>
  </w:style>
  <w:style w:type="paragraph" w:styleId="BalloonText">
    <w:name w:val="Balloon Text"/>
    <w:basedOn w:val="Normal"/>
    <w:link w:val="BalloonTextChar"/>
    <w:uiPriority w:val="99"/>
    <w:semiHidden/>
    <w:unhideWhenUsed/>
    <w:rsid w:val="0092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C1D"/>
    <w:rPr>
      <w:rFonts w:ascii="Tahoma" w:hAnsi="Tahoma" w:cs="Tahoma"/>
      <w:sz w:val="16"/>
      <w:szCs w:val="16"/>
    </w:rPr>
  </w:style>
  <w:style w:type="character" w:styleId="CommentReference">
    <w:name w:val="annotation reference"/>
    <w:basedOn w:val="DefaultParagraphFont"/>
    <w:uiPriority w:val="99"/>
    <w:semiHidden/>
    <w:unhideWhenUsed/>
    <w:rsid w:val="00D34FEB"/>
    <w:rPr>
      <w:sz w:val="16"/>
      <w:szCs w:val="16"/>
    </w:rPr>
  </w:style>
  <w:style w:type="paragraph" w:styleId="CommentText">
    <w:name w:val="annotation text"/>
    <w:basedOn w:val="Normal"/>
    <w:link w:val="CommentTextChar"/>
    <w:uiPriority w:val="99"/>
    <w:semiHidden/>
    <w:unhideWhenUsed/>
    <w:rsid w:val="00D34FEB"/>
    <w:pPr>
      <w:spacing w:line="240" w:lineRule="auto"/>
    </w:pPr>
    <w:rPr>
      <w:sz w:val="20"/>
      <w:szCs w:val="20"/>
    </w:rPr>
  </w:style>
  <w:style w:type="character" w:customStyle="1" w:styleId="CommentTextChar">
    <w:name w:val="Comment Text Char"/>
    <w:basedOn w:val="DefaultParagraphFont"/>
    <w:link w:val="CommentText"/>
    <w:uiPriority w:val="99"/>
    <w:semiHidden/>
    <w:rsid w:val="00D34FEB"/>
    <w:rPr>
      <w:sz w:val="20"/>
      <w:szCs w:val="20"/>
    </w:rPr>
  </w:style>
  <w:style w:type="paragraph" w:styleId="CommentSubject">
    <w:name w:val="annotation subject"/>
    <w:basedOn w:val="CommentText"/>
    <w:next w:val="CommentText"/>
    <w:link w:val="CommentSubjectChar"/>
    <w:uiPriority w:val="99"/>
    <w:semiHidden/>
    <w:unhideWhenUsed/>
    <w:rsid w:val="00D34FEB"/>
    <w:rPr>
      <w:b/>
      <w:bCs/>
    </w:rPr>
  </w:style>
  <w:style w:type="character" w:customStyle="1" w:styleId="CommentSubjectChar">
    <w:name w:val="Comment Subject Char"/>
    <w:basedOn w:val="CommentTextChar"/>
    <w:link w:val="CommentSubject"/>
    <w:uiPriority w:val="99"/>
    <w:semiHidden/>
    <w:rsid w:val="00D34FEB"/>
    <w:rPr>
      <w:b/>
      <w:bCs/>
      <w:sz w:val="20"/>
      <w:szCs w:val="20"/>
    </w:rPr>
  </w:style>
  <w:style w:type="character" w:customStyle="1" w:styleId="value">
    <w:name w:val="value"/>
    <w:basedOn w:val="DefaultParagraphFont"/>
    <w:rsid w:val="00CD4031"/>
  </w:style>
  <w:style w:type="paragraph" w:styleId="Header">
    <w:name w:val="header"/>
    <w:basedOn w:val="Normal"/>
    <w:link w:val="HeaderChar"/>
    <w:uiPriority w:val="99"/>
    <w:unhideWhenUsed/>
    <w:rsid w:val="005D3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199"/>
  </w:style>
  <w:style w:type="paragraph" w:styleId="Footer">
    <w:name w:val="footer"/>
    <w:basedOn w:val="Normal"/>
    <w:link w:val="FooterChar"/>
    <w:uiPriority w:val="99"/>
    <w:unhideWhenUsed/>
    <w:rsid w:val="005D3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199"/>
  </w:style>
  <w:style w:type="paragraph" w:styleId="Revision">
    <w:name w:val="Revision"/>
    <w:hidden/>
    <w:uiPriority w:val="99"/>
    <w:semiHidden/>
    <w:rsid w:val="000613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20489">
      <w:bodyDiv w:val="1"/>
      <w:marLeft w:val="0"/>
      <w:marRight w:val="0"/>
      <w:marTop w:val="0"/>
      <w:marBottom w:val="0"/>
      <w:divBdr>
        <w:top w:val="none" w:sz="0" w:space="0" w:color="auto"/>
        <w:left w:val="none" w:sz="0" w:space="0" w:color="auto"/>
        <w:bottom w:val="none" w:sz="0" w:space="0" w:color="auto"/>
        <w:right w:val="none" w:sz="0" w:space="0" w:color="auto"/>
      </w:divBdr>
    </w:div>
    <w:div w:id="184712207">
      <w:bodyDiv w:val="1"/>
      <w:marLeft w:val="0"/>
      <w:marRight w:val="0"/>
      <w:marTop w:val="0"/>
      <w:marBottom w:val="0"/>
      <w:divBdr>
        <w:top w:val="none" w:sz="0" w:space="0" w:color="auto"/>
        <w:left w:val="none" w:sz="0" w:space="0" w:color="auto"/>
        <w:bottom w:val="none" w:sz="0" w:space="0" w:color="auto"/>
        <w:right w:val="none" w:sz="0" w:space="0" w:color="auto"/>
      </w:divBdr>
    </w:div>
    <w:div w:id="508105531">
      <w:bodyDiv w:val="1"/>
      <w:marLeft w:val="0"/>
      <w:marRight w:val="0"/>
      <w:marTop w:val="0"/>
      <w:marBottom w:val="0"/>
      <w:divBdr>
        <w:top w:val="none" w:sz="0" w:space="0" w:color="auto"/>
        <w:left w:val="none" w:sz="0" w:space="0" w:color="auto"/>
        <w:bottom w:val="none" w:sz="0" w:space="0" w:color="auto"/>
        <w:right w:val="none" w:sz="0" w:space="0" w:color="auto"/>
      </w:divBdr>
      <w:divsChild>
        <w:div w:id="713194813">
          <w:marLeft w:val="0"/>
          <w:marRight w:val="0"/>
          <w:marTop w:val="0"/>
          <w:marBottom w:val="0"/>
          <w:divBdr>
            <w:top w:val="none" w:sz="0" w:space="0" w:color="auto"/>
            <w:left w:val="none" w:sz="0" w:space="0" w:color="auto"/>
            <w:bottom w:val="none" w:sz="0" w:space="0" w:color="auto"/>
            <w:right w:val="none" w:sz="0" w:space="0" w:color="auto"/>
          </w:divBdr>
        </w:div>
        <w:div w:id="917666939">
          <w:marLeft w:val="0"/>
          <w:marRight w:val="0"/>
          <w:marTop w:val="0"/>
          <w:marBottom w:val="0"/>
          <w:divBdr>
            <w:top w:val="none" w:sz="0" w:space="0" w:color="auto"/>
            <w:left w:val="none" w:sz="0" w:space="0" w:color="auto"/>
            <w:bottom w:val="none" w:sz="0" w:space="0" w:color="auto"/>
            <w:right w:val="none" w:sz="0" w:space="0" w:color="auto"/>
          </w:divBdr>
        </w:div>
      </w:divsChild>
    </w:div>
    <w:div w:id="933054023">
      <w:bodyDiv w:val="1"/>
      <w:marLeft w:val="0"/>
      <w:marRight w:val="0"/>
      <w:marTop w:val="0"/>
      <w:marBottom w:val="0"/>
      <w:divBdr>
        <w:top w:val="none" w:sz="0" w:space="0" w:color="auto"/>
        <w:left w:val="none" w:sz="0" w:space="0" w:color="auto"/>
        <w:bottom w:val="none" w:sz="0" w:space="0" w:color="auto"/>
        <w:right w:val="none" w:sz="0" w:space="0" w:color="auto"/>
      </w:divBdr>
    </w:div>
    <w:div w:id="1012805278">
      <w:bodyDiv w:val="1"/>
      <w:marLeft w:val="0"/>
      <w:marRight w:val="0"/>
      <w:marTop w:val="0"/>
      <w:marBottom w:val="0"/>
      <w:divBdr>
        <w:top w:val="none" w:sz="0" w:space="0" w:color="auto"/>
        <w:left w:val="none" w:sz="0" w:space="0" w:color="auto"/>
        <w:bottom w:val="none" w:sz="0" w:space="0" w:color="auto"/>
        <w:right w:val="none" w:sz="0" w:space="0" w:color="auto"/>
      </w:divBdr>
    </w:div>
    <w:div w:id="1213542808">
      <w:bodyDiv w:val="1"/>
      <w:marLeft w:val="0"/>
      <w:marRight w:val="0"/>
      <w:marTop w:val="0"/>
      <w:marBottom w:val="0"/>
      <w:divBdr>
        <w:top w:val="none" w:sz="0" w:space="0" w:color="auto"/>
        <w:left w:val="none" w:sz="0" w:space="0" w:color="auto"/>
        <w:bottom w:val="none" w:sz="0" w:space="0" w:color="auto"/>
        <w:right w:val="none" w:sz="0" w:space="0" w:color="auto"/>
      </w:divBdr>
      <w:divsChild>
        <w:div w:id="1423257011">
          <w:marLeft w:val="0"/>
          <w:marRight w:val="0"/>
          <w:marTop w:val="0"/>
          <w:marBottom w:val="0"/>
          <w:divBdr>
            <w:top w:val="none" w:sz="0" w:space="0" w:color="auto"/>
            <w:left w:val="none" w:sz="0" w:space="0" w:color="auto"/>
            <w:bottom w:val="none" w:sz="0" w:space="0" w:color="auto"/>
            <w:right w:val="none" w:sz="0" w:space="0" w:color="auto"/>
          </w:divBdr>
          <w:divsChild>
            <w:div w:id="1427263463">
              <w:marLeft w:val="0"/>
              <w:marRight w:val="0"/>
              <w:marTop w:val="0"/>
              <w:marBottom w:val="0"/>
              <w:divBdr>
                <w:top w:val="none" w:sz="0" w:space="0" w:color="auto"/>
                <w:left w:val="none" w:sz="0" w:space="0" w:color="auto"/>
                <w:bottom w:val="none" w:sz="0" w:space="0" w:color="auto"/>
                <w:right w:val="none" w:sz="0" w:space="0" w:color="auto"/>
              </w:divBdr>
              <w:divsChild>
                <w:div w:id="1546790159">
                  <w:marLeft w:val="0"/>
                  <w:marRight w:val="0"/>
                  <w:marTop w:val="0"/>
                  <w:marBottom w:val="0"/>
                  <w:divBdr>
                    <w:top w:val="none" w:sz="0" w:space="0" w:color="auto"/>
                    <w:left w:val="none" w:sz="0" w:space="0" w:color="auto"/>
                    <w:bottom w:val="none" w:sz="0" w:space="0" w:color="auto"/>
                    <w:right w:val="none" w:sz="0" w:space="0" w:color="auto"/>
                  </w:divBdr>
                </w:div>
              </w:divsChild>
            </w:div>
            <w:div w:id="1179584845">
              <w:marLeft w:val="0"/>
              <w:marRight w:val="0"/>
              <w:marTop w:val="0"/>
              <w:marBottom w:val="0"/>
              <w:divBdr>
                <w:top w:val="none" w:sz="0" w:space="0" w:color="auto"/>
                <w:left w:val="none" w:sz="0" w:space="0" w:color="auto"/>
                <w:bottom w:val="none" w:sz="0" w:space="0" w:color="auto"/>
                <w:right w:val="none" w:sz="0" w:space="0" w:color="auto"/>
              </w:divBdr>
              <w:divsChild>
                <w:div w:id="1843928631">
                  <w:marLeft w:val="0"/>
                  <w:marRight w:val="0"/>
                  <w:marTop w:val="0"/>
                  <w:marBottom w:val="0"/>
                  <w:divBdr>
                    <w:top w:val="none" w:sz="0" w:space="0" w:color="auto"/>
                    <w:left w:val="none" w:sz="0" w:space="0" w:color="auto"/>
                    <w:bottom w:val="none" w:sz="0" w:space="0" w:color="auto"/>
                    <w:right w:val="none" w:sz="0" w:space="0" w:color="auto"/>
                  </w:divBdr>
                </w:div>
              </w:divsChild>
            </w:div>
            <w:div w:id="1126006675">
              <w:marLeft w:val="0"/>
              <w:marRight w:val="0"/>
              <w:marTop w:val="0"/>
              <w:marBottom w:val="0"/>
              <w:divBdr>
                <w:top w:val="none" w:sz="0" w:space="0" w:color="auto"/>
                <w:left w:val="none" w:sz="0" w:space="0" w:color="auto"/>
                <w:bottom w:val="none" w:sz="0" w:space="0" w:color="auto"/>
                <w:right w:val="none" w:sz="0" w:space="0" w:color="auto"/>
              </w:divBdr>
              <w:divsChild>
                <w:div w:id="127305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990978">
      <w:bodyDiv w:val="1"/>
      <w:marLeft w:val="0"/>
      <w:marRight w:val="0"/>
      <w:marTop w:val="0"/>
      <w:marBottom w:val="0"/>
      <w:divBdr>
        <w:top w:val="none" w:sz="0" w:space="0" w:color="auto"/>
        <w:left w:val="none" w:sz="0" w:space="0" w:color="auto"/>
        <w:bottom w:val="none" w:sz="0" w:space="0" w:color="auto"/>
        <w:right w:val="none" w:sz="0" w:space="0" w:color="auto"/>
      </w:divBdr>
      <w:divsChild>
        <w:div w:id="270086146">
          <w:marLeft w:val="576"/>
          <w:marRight w:val="0"/>
          <w:marTop w:val="80"/>
          <w:marBottom w:val="0"/>
          <w:divBdr>
            <w:top w:val="none" w:sz="0" w:space="0" w:color="auto"/>
            <w:left w:val="none" w:sz="0" w:space="0" w:color="auto"/>
            <w:bottom w:val="none" w:sz="0" w:space="0" w:color="auto"/>
            <w:right w:val="none" w:sz="0" w:space="0" w:color="auto"/>
          </w:divBdr>
        </w:div>
      </w:divsChild>
    </w:div>
    <w:div w:id="1538352348">
      <w:bodyDiv w:val="1"/>
      <w:marLeft w:val="0"/>
      <w:marRight w:val="0"/>
      <w:marTop w:val="0"/>
      <w:marBottom w:val="0"/>
      <w:divBdr>
        <w:top w:val="none" w:sz="0" w:space="0" w:color="auto"/>
        <w:left w:val="none" w:sz="0" w:space="0" w:color="auto"/>
        <w:bottom w:val="none" w:sz="0" w:space="0" w:color="auto"/>
        <w:right w:val="none" w:sz="0" w:space="0" w:color="auto"/>
      </w:divBdr>
      <w:divsChild>
        <w:div w:id="2050448616">
          <w:marLeft w:val="576"/>
          <w:marRight w:val="0"/>
          <w:marTop w:val="80"/>
          <w:marBottom w:val="0"/>
          <w:divBdr>
            <w:top w:val="none" w:sz="0" w:space="0" w:color="auto"/>
            <w:left w:val="none" w:sz="0" w:space="0" w:color="auto"/>
            <w:bottom w:val="none" w:sz="0" w:space="0" w:color="auto"/>
            <w:right w:val="none" w:sz="0" w:space="0" w:color="auto"/>
          </w:divBdr>
        </w:div>
      </w:divsChild>
    </w:div>
    <w:div w:id="1631471604">
      <w:bodyDiv w:val="1"/>
      <w:marLeft w:val="0"/>
      <w:marRight w:val="0"/>
      <w:marTop w:val="0"/>
      <w:marBottom w:val="0"/>
      <w:divBdr>
        <w:top w:val="none" w:sz="0" w:space="0" w:color="auto"/>
        <w:left w:val="none" w:sz="0" w:space="0" w:color="auto"/>
        <w:bottom w:val="none" w:sz="0" w:space="0" w:color="auto"/>
        <w:right w:val="none" w:sz="0" w:space="0" w:color="auto"/>
      </w:divBdr>
    </w:div>
    <w:div w:id="1705592121">
      <w:bodyDiv w:val="1"/>
      <w:marLeft w:val="0"/>
      <w:marRight w:val="0"/>
      <w:marTop w:val="0"/>
      <w:marBottom w:val="0"/>
      <w:divBdr>
        <w:top w:val="none" w:sz="0" w:space="0" w:color="auto"/>
        <w:left w:val="none" w:sz="0" w:space="0" w:color="auto"/>
        <w:bottom w:val="none" w:sz="0" w:space="0" w:color="auto"/>
        <w:right w:val="none" w:sz="0" w:space="0" w:color="auto"/>
      </w:divBdr>
    </w:div>
    <w:div w:id="1762022554">
      <w:bodyDiv w:val="1"/>
      <w:marLeft w:val="0"/>
      <w:marRight w:val="0"/>
      <w:marTop w:val="0"/>
      <w:marBottom w:val="0"/>
      <w:divBdr>
        <w:top w:val="none" w:sz="0" w:space="0" w:color="auto"/>
        <w:left w:val="none" w:sz="0" w:space="0" w:color="auto"/>
        <w:bottom w:val="none" w:sz="0" w:space="0" w:color="auto"/>
        <w:right w:val="none" w:sz="0" w:space="0" w:color="auto"/>
      </w:divBdr>
      <w:divsChild>
        <w:div w:id="474757954">
          <w:marLeft w:val="0"/>
          <w:marRight w:val="0"/>
          <w:marTop w:val="0"/>
          <w:marBottom w:val="0"/>
          <w:divBdr>
            <w:top w:val="none" w:sz="0" w:space="0" w:color="auto"/>
            <w:left w:val="none" w:sz="0" w:space="0" w:color="auto"/>
            <w:bottom w:val="none" w:sz="0" w:space="0" w:color="auto"/>
            <w:right w:val="none" w:sz="0" w:space="0" w:color="auto"/>
          </w:divBdr>
          <w:divsChild>
            <w:div w:id="45876676">
              <w:marLeft w:val="0"/>
              <w:marRight w:val="0"/>
              <w:marTop w:val="0"/>
              <w:marBottom w:val="0"/>
              <w:divBdr>
                <w:top w:val="none" w:sz="0" w:space="0" w:color="auto"/>
                <w:left w:val="none" w:sz="0" w:space="0" w:color="auto"/>
                <w:bottom w:val="none" w:sz="0" w:space="0" w:color="auto"/>
                <w:right w:val="none" w:sz="0" w:space="0" w:color="auto"/>
              </w:divBdr>
            </w:div>
            <w:div w:id="185755336">
              <w:marLeft w:val="0"/>
              <w:marRight w:val="0"/>
              <w:marTop w:val="0"/>
              <w:marBottom w:val="0"/>
              <w:divBdr>
                <w:top w:val="none" w:sz="0" w:space="0" w:color="auto"/>
                <w:left w:val="none" w:sz="0" w:space="0" w:color="auto"/>
                <w:bottom w:val="none" w:sz="0" w:space="0" w:color="auto"/>
                <w:right w:val="none" w:sz="0" w:space="0" w:color="auto"/>
              </w:divBdr>
            </w:div>
            <w:div w:id="398986052">
              <w:marLeft w:val="0"/>
              <w:marRight w:val="0"/>
              <w:marTop w:val="0"/>
              <w:marBottom w:val="0"/>
              <w:divBdr>
                <w:top w:val="none" w:sz="0" w:space="0" w:color="auto"/>
                <w:left w:val="none" w:sz="0" w:space="0" w:color="auto"/>
                <w:bottom w:val="none" w:sz="0" w:space="0" w:color="auto"/>
                <w:right w:val="none" w:sz="0" w:space="0" w:color="auto"/>
              </w:divBdr>
            </w:div>
            <w:div w:id="440801540">
              <w:marLeft w:val="0"/>
              <w:marRight w:val="0"/>
              <w:marTop w:val="0"/>
              <w:marBottom w:val="0"/>
              <w:divBdr>
                <w:top w:val="none" w:sz="0" w:space="0" w:color="auto"/>
                <w:left w:val="none" w:sz="0" w:space="0" w:color="auto"/>
                <w:bottom w:val="none" w:sz="0" w:space="0" w:color="auto"/>
                <w:right w:val="none" w:sz="0" w:space="0" w:color="auto"/>
              </w:divBdr>
            </w:div>
            <w:div w:id="783765874">
              <w:marLeft w:val="0"/>
              <w:marRight w:val="0"/>
              <w:marTop w:val="0"/>
              <w:marBottom w:val="0"/>
              <w:divBdr>
                <w:top w:val="none" w:sz="0" w:space="0" w:color="auto"/>
                <w:left w:val="none" w:sz="0" w:space="0" w:color="auto"/>
                <w:bottom w:val="none" w:sz="0" w:space="0" w:color="auto"/>
                <w:right w:val="none" w:sz="0" w:space="0" w:color="auto"/>
              </w:divBdr>
            </w:div>
            <w:div w:id="788356086">
              <w:marLeft w:val="0"/>
              <w:marRight w:val="0"/>
              <w:marTop w:val="0"/>
              <w:marBottom w:val="0"/>
              <w:divBdr>
                <w:top w:val="none" w:sz="0" w:space="0" w:color="auto"/>
                <w:left w:val="none" w:sz="0" w:space="0" w:color="auto"/>
                <w:bottom w:val="none" w:sz="0" w:space="0" w:color="auto"/>
                <w:right w:val="none" w:sz="0" w:space="0" w:color="auto"/>
              </w:divBdr>
            </w:div>
            <w:div w:id="1042748331">
              <w:marLeft w:val="0"/>
              <w:marRight w:val="0"/>
              <w:marTop w:val="0"/>
              <w:marBottom w:val="0"/>
              <w:divBdr>
                <w:top w:val="none" w:sz="0" w:space="0" w:color="auto"/>
                <w:left w:val="none" w:sz="0" w:space="0" w:color="auto"/>
                <w:bottom w:val="none" w:sz="0" w:space="0" w:color="auto"/>
                <w:right w:val="none" w:sz="0" w:space="0" w:color="auto"/>
              </w:divBdr>
            </w:div>
            <w:div w:id="1267344621">
              <w:marLeft w:val="0"/>
              <w:marRight w:val="0"/>
              <w:marTop w:val="0"/>
              <w:marBottom w:val="0"/>
              <w:divBdr>
                <w:top w:val="none" w:sz="0" w:space="0" w:color="auto"/>
                <w:left w:val="none" w:sz="0" w:space="0" w:color="auto"/>
                <w:bottom w:val="none" w:sz="0" w:space="0" w:color="auto"/>
                <w:right w:val="none" w:sz="0" w:space="0" w:color="auto"/>
              </w:divBdr>
            </w:div>
            <w:div w:id="13435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66078">
      <w:bodyDiv w:val="1"/>
      <w:marLeft w:val="0"/>
      <w:marRight w:val="0"/>
      <w:marTop w:val="0"/>
      <w:marBottom w:val="0"/>
      <w:divBdr>
        <w:top w:val="none" w:sz="0" w:space="0" w:color="auto"/>
        <w:left w:val="none" w:sz="0" w:space="0" w:color="auto"/>
        <w:bottom w:val="none" w:sz="0" w:space="0" w:color="auto"/>
        <w:right w:val="none" w:sz="0" w:space="0" w:color="auto"/>
      </w:divBdr>
    </w:div>
    <w:div w:id="1802073264">
      <w:bodyDiv w:val="1"/>
      <w:marLeft w:val="0"/>
      <w:marRight w:val="0"/>
      <w:marTop w:val="0"/>
      <w:marBottom w:val="0"/>
      <w:divBdr>
        <w:top w:val="none" w:sz="0" w:space="0" w:color="auto"/>
        <w:left w:val="none" w:sz="0" w:space="0" w:color="auto"/>
        <w:bottom w:val="none" w:sz="0" w:space="0" w:color="auto"/>
        <w:right w:val="none" w:sz="0" w:space="0" w:color="auto"/>
      </w:divBdr>
    </w:div>
    <w:div w:id="1909879339">
      <w:bodyDiv w:val="1"/>
      <w:marLeft w:val="0"/>
      <w:marRight w:val="0"/>
      <w:marTop w:val="0"/>
      <w:marBottom w:val="0"/>
      <w:divBdr>
        <w:top w:val="none" w:sz="0" w:space="0" w:color="auto"/>
        <w:left w:val="none" w:sz="0" w:space="0" w:color="auto"/>
        <w:bottom w:val="none" w:sz="0" w:space="0" w:color="auto"/>
        <w:right w:val="none" w:sz="0" w:space="0" w:color="auto"/>
      </w:divBdr>
      <w:divsChild>
        <w:div w:id="1243838549">
          <w:marLeft w:val="576"/>
          <w:marRight w:val="0"/>
          <w:marTop w:val="80"/>
          <w:marBottom w:val="0"/>
          <w:divBdr>
            <w:top w:val="none" w:sz="0" w:space="0" w:color="auto"/>
            <w:left w:val="none" w:sz="0" w:space="0" w:color="auto"/>
            <w:bottom w:val="none" w:sz="0" w:space="0" w:color="auto"/>
            <w:right w:val="none" w:sz="0" w:space="0" w:color="auto"/>
          </w:divBdr>
        </w:div>
      </w:divsChild>
    </w:div>
    <w:div w:id="191339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javascript:void(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benjamins.com/" TargetMode="External"/><Relationship Id="rId10" Type="http://schemas.openxmlformats.org/officeDocument/2006/relationships/header" Target="header1.xml"/><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benjami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1C7ED-CA5D-49BA-8351-5AED62CDB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24</Pages>
  <Words>5460</Words>
  <Characters>44232</Characters>
  <Application>Microsoft Office Word</Application>
  <DocSecurity>0</DocSecurity>
  <Lines>368</Lines>
  <Paragraphs>99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Hewlett-Packard</Company>
  <LinksUpToDate>false</LinksUpToDate>
  <CharactersWithSpaces>49593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Marielle</dc:creator>
  <cp:keywords/>
  <dc:description/>
  <cp:lastModifiedBy>Manner, Niina J</cp:lastModifiedBy>
  <cp:revision>3</cp:revision>
  <dcterms:created xsi:type="dcterms:W3CDTF">2019-09-02T06:27:00Z</dcterms:created>
  <dcterms:modified xsi:type="dcterms:W3CDTF">2019-09-02T14:06:00Z</dcterms:modified>
</cp:coreProperties>
</file>