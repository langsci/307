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1E67" w14:textId="7A0ABAE1" w:rsidR="005871E8" w:rsidRDefault="005F5978" w:rsidP="00B4365D">
      <w:pPr>
        <w:pStyle w:val="Otsikko"/>
      </w:pPr>
      <w:r>
        <w:t>The negative existential cycle in A</w:t>
      </w:r>
      <w:r w:rsidR="00AF6717">
        <w:t>ncient Hebrew</w:t>
      </w:r>
    </w:p>
    <w:p w14:paraId="674E2584" w14:textId="77777777" w:rsidR="005066DF" w:rsidRDefault="005066DF" w:rsidP="005066DF">
      <w:pPr>
        <w:jc w:val="center"/>
      </w:pPr>
      <w:r>
        <w:t xml:space="preserve">Jacobus </w:t>
      </w:r>
      <w:r w:rsidR="00D4572C">
        <w:t xml:space="preserve">A. </w:t>
      </w:r>
      <w:r>
        <w:t xml:space="preserve">Naudé, Cynthia </w:t>
      </w:r>
      <w:r w:rsidR="00D4572C">
        <w:t xml:space="preserve">L. </w:t>
      </w:r>
      <w:r>
        <w:t>Miller-Naudé, and Daniel J. Wilson</w:t>
      </w:r>
    </w:p>
    <w:p w14:paraId="3C021976" w14:textId="77777777" w:rsidR="005066DF" w:rsidRPr="005066DF" w:rsidRDefault="005066DF" w:rsidP="005066DF">
      <w:pPr>
        <w:jc w:val="center"/>
      </w:pPr>
      <w:r>
        <w:t>University of the Free State</w:t>
      </w:r>
    </w:p>
    <w:p w14:paraId="37979BE9" w14:textId="7ABFC16C" w:rsidR="00FB7CBA" w:rsidRPr="00FB7CBA" w:rsidRDefault="00061A9E" w:rsidP="005F6D26">
      <w:pPr>
        <w:pStyle w:val="lsAbstract"/>
      </w:pPr>
      <w:r>
        <w:t>E</w:t>
      </w:r>
      <w:r w:rsidR="00B57CE9">
        <w:t xml:space="preserve">vidence of diachronic change as opposed to </w:t>
      </w:r>
      <w:r w:rsidR="009733A6">
        <w:t xml:space="preserve">synchronic variation in </w:t>
      </w:r>
      <w:r>
        <w:t xml:space="preserve">Ancient (Pre-Modern) Hebrew is currently disputed, as is the relationship of </w:t>
      </w:r>
      <w:r w:rsidR="009733A6">
        <w:t xml:space="preserve">Biblical Hebrew to later varieties of Hebrew as found in Qumran Hebrew and Mishnaic Hebrew. Recent work in historical linguistics, particularly the study of cyclical change in individual constructions, has provided </w:t>
      </w:r>
      <w:r w:rsidR="00FB7CBA" w:rsidRPr="00FB7CBA">
        <w:t xml:space="preserve">a means to use stages of synchronic variation within a diachronic trajectory for analyzing </w:t>
      </w:r>
      <w:r w:rsidR="00FB7CBA">
        <w:t xml:space="preserve">how languages change. </w:t>
      </w:r>
      <w:r w:rsidR="00FB7CBA" w:rsidRPr="00FB7CBA">
        <w:t xml:space="preserve">Such a diachronic trajectory </w:t>
      </w:r>
      <w:r w:rsidR="00FB7CBA">
        <w:t>includes</w:t>
      </w:r>
      <w:r w:rsidR="00FB7CBA" w:rsidRPr="00FB7CBA">
        <w:t xml:space="preserve"> synchronic variation, transitional stag</w:t>
      </w:r>
      <w:r w:rsidR="00FB7CBA">
        <w:t>es and overlapping constructions. One cycle which manifests synchronic variation within</w:t>
      </w:r>
      <w:r w:rsidR="000C1DB5">
        <w:t xml:space="preserve"> a</w:t>
      </w:r>
      <w:r w:rsidR="00FB7CBA">
        <w:t xml:space="preserve"> diachronic trajectory is the Negative Existential Cycle as introduced by Croft (1991). This cycle is evident in the ancient varieties of Hebrew and adds evidence to the claim that diachronic change is discernible in Ancient Hebrew. One additional change that is observed is a shift in subject agreement from more synthetic to more analytic</w:t>
      </w:r>
      <w:r w:rsidR="00655C54">
        <w:t xml:space="preserve"> in certain constructions</w:t>
      </w:r>
      <w:r w:rsidR="00430482">
        <w:t>,</w:t>
      </w:r>
      <w:r w:rsidR="00655C54">
        <w:t xml:space="preserve"> which is consistent with the Subject Agreement Cycle in van Gelderen (2011).</w:t>
      </w:r>
    </w:p>
    <w:p w14:paraId="4E44FD87" w14:textId="77777777" w:rsidR="00B57CE9" w:rsidRPr="00B57CE9" w:rsidRDefault="00B57CE9" w:rsidP="00B57CE9">
      <w:pPr>
        <w:pStyle w:val="lsAbstract"/>
      </w:pPr>
    </w:p>
    <w:p w14:paraId="47BF139C" w14:textId="77777777" w:rsidR="006276DA" w:rsidRDefault="00AF6717" w:rsidP="003351A2">
      <w:pPr>
        <w:pStyle w:val="lsSection1"/>
      </w:pPr>
      <w:bookmarkStart w:id="0" w:name="__RefHeading__452_2075933062"/>
      <w:bookmarkEnd w:id="0"/>
      <w:r>
        <w:t>Introduction</w:t>
      </w:r>
    </w:p>
    <w:p w14:paraId="08603346" w14:textId="58FD8A2D" w:rsidR="00B127EF" w:rsidRDefault="00B127EF" w:rsidP="00FE248F">
      <w:pPr>
        <w:jc w:val="both"/>
      </w:pPr>
      <w:r>
        <w:t xml:space="preserve">Current research in the historical linguistics of </w:t>
      </w:r>
      <w:commentRangeStart w:id="1"/>
      <w:commentRangeStart w:id="2"/>
      <w:r>
        <w:t xml:space="preserve">Ancient Hebrew </w:t>
      </w:r>
      <w:commentRangeEnd w:id="1"/>
      <w:r w:rsidR="00EF168C">
        <w:rPr>
          <w:rStyle w:val="Kommentinviite"/>
          <w:rFonts w:cs="Mangal"/>
        </w:rPr>
        <w:commentReference w:id="1"/>
      </w:r>
      <w:commentRangeEnd w:id="2"/>
      <w:r w:rsidR="00E86811">
        <w:rPr>
          <w:rStyle w:val="Kommentinviite"/>
          <w:rFonts w:cs="Mangal"/>
        </w:rPr>
        <w:commentReference w:id="2"/>
      </w:r>
      <w:r>
        <w:t>is engaged in a controversy concerning the evidence of diachronic change as opposed to synchronic variation in Biblical Hebrew and in the relationship of the language of the Bible to later varieties of Hebrew as found in Qumran Hebrew and Mishnaic Hebrew.</w:t>
      </w:r>
      <w:r w:rsidR="00101A7F" w:rsidRPr="005F6D26">
        <w:rPr>
          <w:rStyle w:val="Alaviitteenviite"/>
        </w:rPr>
        <w:footnoteReference w:id="1"/>
      </w:r>
      <w:r w:rsidR="00B4365D" w:rsidRPr="00B4365D">
        <w:rPr>
          <w:rStyle w:val="Alaviitteenviite"/>
        </w:rPr>
        <w:t xml:space="preserve"> </w:t>
      </w:r>
      <w:r>
        <w:t xml:space="preserve">Traditionally, the </w:t>
      </w:r>
      <w:r>
        <w:lastRenderedPageBreak/>
        <w:t>Hebrew of the Bible was understood to exhibit at least two, if not three, diachronic stages – archaic Biblical Hebrew, classical Biblical Hebrew (of the monarchic period) and late Biblical Hebrew (of the post-exilic period).</w:t>
      </w:r>
      <w:r w:rsidR="00A76B79">
        <w:rPr>
          <w:rStyle w:val="Alaviitteenviite"/>
        </w:rPr>
        <w:footnoteReference w:id="2"/>
      </w:r>
      <w:r>
        <w:t xml:space="preserve"> Recently, however, the diachronic model has been challenged, by inter alia, </w:t>
      </w:r>
      <w:r w:rsidR="00E37D77">
        <w:t>Young, Rezetko and Ehrensv</w:t>
      </w:r>
      <w:r w:rsidR="00E37D77">
        <w:rPr>
          <w:rFonts w:cs="Times New Roman"/>
        </w:rPr>
        <w:t>ä</w:t>
      </w:r>
      <w:r w:rsidR="00E37D77">
        <w:t>rd (20</w:t>
      </w:r>
      <w:r w:rsidR="005B7829">
        <w:t>0</w:t>
      </w:r>
      <w:r w:rsidR="00E37D77">
        <w:t xml:space="preserve">8) and </w:t>
      </w:r>
      <w:r>
        <w:t xml:space="preserve">Rezetko </w:t>
      </w:r>
      <w:r w:rsidR="008B18F8">
        <w:t xml:space="preserve">and Young (2014) </w:t>
      </w:r>
      <w:r>
        <w:t xml:space="preserve">who claim that Biblical Hebrew exhibits only synchronic variation and no clear trajectory can be made between Biblical Hebrew and the much later varieties of </w:t>
      </w:r>
      <w:r w:rsidR="00BD1CD8">
        <w:t xml:space="preserve">Pre-Modern </w:t>
      </w:r>
      <w:r>
        <w:t>Hebrew.</w:t>
      </w:r>
      <w:r w:rsidR="007676EE">
        <w:rPr>
          <w:rStyle w:val="Alaviitteenviite"/>
        </w:rPr>
        <w:footnoteReference w:id="3"/>
      </w:r>
      <w:r>
        <w:t xml:space="preserve"> The issue is complicated by the oral-written context within which the Bible was written, by scribal redaction of the text, and by scribal transmission over more than a millennium. In this paper, we present an overview of the evidence for the negative existential cycle in Ancient Hebrew, including Biblical Hebrew</w:t>
      </w:r>
      <w:r w:rsidR="0011134A">
        <w:t xml:space="preserve"> and epigraphic Hebrew</w:t>
      </w:r>
      <w:r>
        <w:t xml:space="preserve">, and describe how this cycle demonstrates a trajectory </w:t>
      </w:r>
      <w:r w:rsidR="005B27DD">
        <w:t xml:space="preserve">from Biblical Hebrew </w:t>
      </w:r>
      <w:r>
        <w:t>to Qumran Hebrew and Mishnaic Hebrew.</w:t>
      </w:r>
    </w:p>
    <w:p w14:paraId="6D9BB19C" w14:textId="77777777" w:rsidR="00B127EF" w:rsidRDefault="00B127EF" w:rsidP="00FE248F">
      <w:pPr>
        <w:jc w:val="both"/>
      </w:pPr>
      <w:r>
        <w:t xml:space="preserve">After we introduce the syntactic indications of negative scope in Hebrew, we will describe the negative existential </w:t>
      </w:r>
      <w:r w:rsidR="00B67229">
        <w:t>constructions</w:t>
      </w:r>
      <w:r>
        <w:t xml:space="preserve">. Then we will demonstrate the stages of Croft’s (1991) Negative Existential Cycle which are present in Biblical Hebrew and how they persist or change in later varieties of Hebrew. Finally, we will demonstrate some syntactic changes in one specific construction which diffuse into post-biblical Hebrew, providing further evidence for a diachronic trajectory. </w:t>
      </w:r>
    </w:p>
    <w:p w14:paraId="08F99BD2" w14:textId="518A3BD5" w:rsidR="00B127EF" w:rsidRDefault="00B127EF" w:rsidP="00A56276">
      <w:pPr>
        <w:jc w:val="both"/>
      </w:pPr>
      <w:r>
        <w:t xml:space="preserve">As preliminary to the following discussion, we describe </w:t>
      </w:r>
      <w:commentRangeStart w:id="3"/>
      <w:commentRangeStart w:id="4"/>
      <w:r>
        <w:t>the syntac</w:t>
      </w:r>
      <w:r w:rsidR="00B57CE9">
        <w:t>tic features of negative scope</w:t>
      </w:r>
      <w:commentRangeEnd w:id="3"/>
      <w:r w:rsidR="00D36E5E">
        <w:rPr>
          <w:rStyle w:val="Kommentinviite"/>
          <w:rFonts w:cs="Mangal"/>
        </w:rPr>
        <w:commentReference w:id="3"/>
      </w:r>
      <w:commentRangeEnd w:id="4"/>
      <w:r w:rsidR="008C08CD">
        <w:rPr>
          <w:rStyle w:val="Kommentinviite"/>
          <w:rFonts w:cs="Mangal"/>
        </w:rPr>
        <w:commentReference w:id="4"/>
      </w:r>
      <w:ins w:id="5" w:author="Cynthia Miller-Naude" w:date="2019-10-14T11:24:00Z">
        <w:r w:rsidR="00A56276">
          <w:t>, which relates to standard verbal negation</w:t>
        </w:r>
      </w:ins>
      <w:ins w:id="6" w:author="Cynthia Miller-Naude" w:date="2019-10-14T11:25:00Z">
        <w:r w:rsidR="00A56276" w:rsidRPr="00CA4910">
          <w:rPr>
            <w:i/>
            <w:iCs/>
            <w:sz w:val="22"/>
            <w:szCs w:val="22"/>
          </w:rPr>
          <w:t xml:space="preserve"> </w:t>
        </w:r>
        <w:r w:rsidR="00A56276">
          <w:rPr>
            <w:sz w:val="22"/>
            <w:szCs w:val="22"/>
          </w:rPr>
          <w:t>(as illustrated in [1a] and [1b])</w:t>
        </w:r>
      </w:ins>
      <w:ins w:id="7" w:author="Cynthia Miller-Naude" w:date="2019-10-14T11:26:00Z">
        <w:r w:rsidR="00A56276">
          <w:rPr>
            <w:sz w:val="22"/>
            <w:szCs w:val="22"/>
          </w:rPr>
          <w:t xml:space="preserve"> as well as the negative existential (as illustrated in [2a] and [2b])</w:t>
        </w:r>
      </w:ins>
      <w:r w:rsidR="00B57CE9">
        <w:t xml:space="preserve">. </w:t>
      </w:r>
      <w:r>
        <w:t xml:space="preserve">There are </w:t>
      </w:r>
      <w:r w:rsidR="00182F0A">
        <w:t>two</w:t>
      </w:r>
      <w:r>
        <w:t xml:space="preserve"> kinds of negative scope in Biblical Hebrew</w:t>
      </w:r>
      <w:r w:rsidR="009B304A">
        <w:t xml:space="preserve"> (</w:t>
      </w:r>
      <w:r w:rsidR="006B486B">
        <w:t>Naud</w:t>
      </w:r>
      <w:r w:rsidR="006B486B">
        <w:rPr>
          <w:rFonts w:cs="Times New Roman"/>
        </w:rPr>
        <w:t>é</w:t>
      </w:r>
      <w:r w:rsidR="006B486B">
        <w:t xml:space="preserve"> &amp; Snyman 2003; Snyman 2004; Naud</w:t>
      </w:r>
      <w:r w:rsidR="006B486B">
        <w:rPr>
          <w:rFonts w:cs="Times New Roman"/>
        </w:rPr>
        <w:t>é</w:t>
      </w:r>
      <w:r w:rsidR="006B486B">
        <w:t xml:space="preserve"> and Rendsburg 2013)</w:t>
      </w:r>
      <w:r>
        <w:t xml:space="preserve">. </w:t>
      </w:r>
      <w:r w:rsidRPr="00740F75">
        <w:t>Sententi</w:t>
      </w:r>
      <w:r w:rsidR="00740F75" w:rsidRPr="00740F75">
        <w:t>al negation</w:t>
      </w:r>
      <w:r w:rsidRPr="00740F75">
        <w:t xml:space="preserve"> occurs when the negative marker immediately precedes the verb, which is regularly in initial position in the sentence:</w:t>
      </w:r>
    </w:p>
    <w:p w14:paraId="6ADB7B5D" w14:textId="541712E9" w:rsidR="00814BD1" w:rsidRPr="00CA4910" w:rsidRDefault="00B127EF" w:rsidP="00814BD1">
      <w:pPr>
        <w:spacing w:after="0" w:line="240" w:lineRule="auto"/>
        <w:rPr>
          <w:i/>
          <w:iCs/>
          <w:sz w:val="22"/>
          <w:szCs w:val="22"/>
        </w:rPr>
      </w:pPr>
      <w:r w:rsidRPr="00CA4910">
        <w:rPr>
          <w:sz w:val="22"/>
          <w:szCs w:val="22"/>
        </w:rPr>
        <w:t>(1</w:t>
      </w:r>
      <w:r w:rsidR="00D0024F">
        <w:rPr>
          <w:sz w:val="22"/>
          <w:szCs w:val="22"/>
        </w:rPr>
        <w:t>a</w:t>
      </w:r>
      <w:r w:rsidRPr="00CA4910">
        <w:rPr>
          <w:sz w:val="22"/>
          <w:szCs w:val="22"/>
        </w:rPr>
        <w:t>)</w:t>
      </w:r>
      <w:r w:rsidRPr="00CA4910">
        <w:rPr>
          <w:sz w:val="22"/>
          <w:szCs w:val="22"/>
        </w:rPr>
        <w:tab/>
      </w:r>
      <w:r w:rsidR="00814BD1" w:rsidRPr="00CA4910">
        <w:rPr>
          <w:i/>
          <w:iCs/>
          <w:sz w:val="22"/>
          <w:szCs w:val="22"/>
        </w:rPr>
        <w:t>lōʾ  =  šālaḥtî             ʾeṯ  =   han - nəḇīʾîm</w:t>
      </w:r>
    </w:p>
    <w:p w14:paraId="011881D8" w14:textId="77777777" w:rsidR="00814BD1" w:rsidRPr="00CA4910" w:rsidRDefault="00CA4910" w:rsidP="00814BD1">
      <w:pPr>
        <w:spacing w:after="0" w:line="240" w:lineRule="auto"/>
        <w:rPr>
          <w:sz w:val="22"/>
          <w:szCs w:val="22"/>
        </w:rPr>
      </w:pPr>
      <w:r w:rsidRPr="00CA4910">
        <w:rPr>
          <w:sz w:val="22"/>
          <w:szCs w:val="22"/>
        </w:rPr>
        <w:tab/>
      </w:r>
      <w:r w:rsidR="00814BD1" w:rsidRPr="00CA4910">
        <w:rPr>
          <w:smallCaps/>
          <w:sz w:val="22"/>
          <w:szCs w:val="22"/>
        </w:rPr>
        <w:t>neg</w:t>
      </w:r>
      <w:r w:rsidR="00814BD1" w:rsidRPr="00CA4910">
        <w:rPr>
          <w:sz w:val="22"/>
          <w:szCs w:val="22"/>
        </w:rPr>
        <w:t xml:space="preserve"> =  send</w:t>
      </w:r>
      <w:r w:rsidR="00814BD1" w:rsidRPr="00CA4910">
        <w:rPr>
          <w:smallCaps/>
          <w:sz w:val="22"/>
          <w:szCs w:val="22"/>
        </w:rPr>
        <w:t>.pfv.1cs</w:t>
      </w:r>
      <w:r w:rsidR="00814BD1" w:rsidRPr="00CA4910">
        <w:rPr>
          <w:sz w:val="22"/>
          <w:szCs w:val="22"/>
        </w:rPr>
        <w:t xml:space="preserve">  </w:t>
      </w:r>
      <w:r w:rsidR="00814BD1" w:rsidRPr="00CA4910">
        <w:rPr>
          <w:smallCaps/>
          <w:sz w:val="22"/>
          <w:szCs w:val="22"/>
        </w:rPr>
        <w:t>obj</w:t>
      </w:r>
      <w:r w:rsidR="00814BD1" w:rsidRPr="00CA4910">
        <w:rPr>
          <w:sz w:val="22"/>
          <w:szCs w:val="22"/>
        </w:rPr>
        <w:t xml:space="preserve"> =  </w:t>
      </w:r>
      <w:r w:rsidR="00814BD1" w:rsidRPr="00CA4910">
        <w:rPr>
          <w:smallCaps/>
          <w:sz w:val="22"/>
          <w:szCs w:val="22"/>
        </w:rPr>
        <w:t>art</w:t>
      </w:r>
      <w:r w:rsidR="00814BD1" w:rsidRPr="00CA4910">
        <w:rPr>
          <w:sz w:val="22"/>
          <w:szCs w:val="22"/>
          <w:vertAlign w:val="subscript"/>
        </w:rPr>
        <w:t xml:space="preserve">  </w:t>
      </w:r>
      <w:r w:rsidR="00814BD1" w:rsidRPr="00CA4910">
        <w:rPr>
          <w:sz w:val="22"/>
          <w:szCs w:val="22"/>
        </w:rPr>
        <w:t>- prophets</w:t>
      </w:r>
    </w:p>
    <w:p w14:paraId="2439F40B" w14:textId="77777777" w:rsidR="00814BD1" w:rsidRPr="00CA4910" w:rsidRDefault="00CA4910" w:rsidP="00814BD1">
      <w:pPr>
        <w:spacing w:after="0" w:line="240" w:lineRule="auto"/>
        <w:rPr>
          <w:sz w:val="22"/>
          <w:szCs w:val="22"/>
        </w:rPr>
      </w:pPr>
      <w:r w:rsidRPr="00CA4910">
        <w:rPr>
          <w:sz w:val="22"/>
          <w:szCs w:val="22"/>
        </w:rPr>
        <w:tab/>
      </w:r>
      <w:r w:rsidR="00814BD1" w:rsidRPr="00CA4910">
        <w:rPr>
          <w:sz w:val="22"/>
          <w:szCs w:val="22"/>
        </w:rPr>
        <w:t>‘I did not send the prophets.’ [BHS Jeremiah 23:21]</w:t>
      </w:r>
    </w:p>
    <w:p w14:paraId="5E5402CB" w14:textId="77777777" w:rsidR="00A50ECF" w:rsidRPr="00CA4910" w:rsidRDefault="00A50ECF" w:rsidP="00E51D2A">
      <w:pPr>
        <w:spacing w:after="0" w:line="240" w:lineRule="auto"/>
        <w:rPr>
          <w:sz w:val="22"/>
          <w:szCs w:val="22"/>
        </w:rPr>
      </w:pPr>
    </w:p>
    <w:p w14:paraId="57FBFEF2" w14:textId="77777777" w:rsidR="00B127EF" w:rsidRDefault="00B127EF" w:rsidP="00885060">
      <w:pPr>
        <w:keepNext w:val="0"/>
        <w:jc w:val="both"/>
      </w:pPr>
      <w:r>
        <w:t>By contrast, constituent negation occurs when the negative marker precedes a non-verbal constituent:</w:t>
      </w:r>
    </w:p>
    <w:p w14:paraId="7970804C" w14:textId="2E8A00FD" w:rsidR="00CB4767" w:rsidRPr="00190880" w:rsidRDefault="007451FF" w:rsidP="00D0024F">
      <w:pPr>
        <w:widowControl/>
        <w:spacing w:after="0" w:line="240" w:lineRule="auto"/>
        <w:rPr>
          <w:i/>
          <w:iCs/>
          <w:sz w:val="22"/>
          <w:szCs w:val="22"/>
        </w:rPr>
      </w:pPr>
      <w:r>
        <w:rPr>
          <w:sz w:val="22"/>
          <w:szCs w:val="22"/>
        </w:rPr>
        <w:t>(</w:t>
      </w:r>
      <w:r w:rsidR="00D0024F">
        <w:rPr>
          <w:sz w:val="22"/>
          <w:szCs w:val="22"/>
        </w:rPr>
        <w:t>1b</w:t>
      </w:r>
      <w:r w:rsidR="00CB4767" w:rsidRPr="00190880">
        <w:rPr>
          <w:sz w:val="22"/>
          <w:szCs w:val="22"/>
        </w:rPr>
        <w:t>)</w:t>
      </w:r>
      <w:r w:rsidR="00CB4767" w:rsidRPr="00190880">
        <w:rPr>
          <w:sz w:val="22"/>
          <w:szCs w:val="22"/>
        </w:rPr>
        <w:tab/>
      </w:r>
      <w:r w:rsidR="00CB4767" w:rsidRPr="00190880">
        <w:rPr>
          <w:i/>
          <w:iCs/>
          <w:sz w:val="22"/>
          <w:szCs w:val="22"/>
        </w:rPr>
        <w:t>wə-ʿ</w:t>
      </w:r>
      <w:r w:rsidR="0098615A">
        <w:rPr>
          <w:i/>
          <w:iCs/>
          <w:sz w:val="22"/>
          <w:szCs w:val="22"/>
        </w:rPr>
        <w:t>attâ</w:t>
      </w:r>
      <w:r w:rsidR="001029DD">
        <w:rPr>
          <w:i/>
          <w:iCs/>
          <w:sz w:val="22"/>
          <w:szCs w:val="22"/>
        </w:rPr>
        <w:t xml:space="preserve"> </w:t>
      </w:r>
      <w:r w:rsidR="0098615A">
        <w:rPr>
          <w:i/>
          <w:iCs/>
          <w:sz w:val="22"/>
          <w:szCs w:val="22"/>
        </w:rPr>
        <w:t xml:space="preserve">lōʾ =ʾattem </w:t>
      </w:r>
      <w:r w:rsidR="00CB4767" w:rsidRPr="00190880">
        <w:rPr>
          <w:i/>
          <w:iCs/>
          <w:sz w:val="22"/>
          <w:szCs w:val="22"/>
        </w:rPr>
        <w:t>šəlaḥtem</w:t>
      </w:r>
      <w:r w:rsidR="001029DD">
        <w:rPr>
          <w:i/>
          <w:iCs/>
          <w:sz w:val="22"/>
          <w:szCs w:val="22"/>
        </w:rPr>
        <w:tab/>
      </w:r>
      <w:r w:rsidR="001029DD">
        <w:rPr>
          <w:i/>
          <w:iCs/>
          <w:sz w:val="22"/>
          <w:szCs w:val="22"/>
        </w:rPr>
        <w:tab/>
      </w:r>
      <w:r w:rsidR="00CB4767" w:rsidRPr="00190880">
        <w:rPr>
          <w:i/>
          <w:iCs/>
          <w:sz w:val="22"/>
          <w:szCs w:val="22"/>
        </w:rPr>
        <w:t xml:space="preserve">ʾōṯî </w:t>
      </w:r>
      <w:r w:rsidR="0098615A">
        <w:rPr>
          <w:i/>
          <w:iCs/>
          <w:sz w:val="22"/>
          <w:szCs w:val="22"/>
        </w:rPr>
        <w:t xml:space="preserve">       </w:t>
      </w:r>
      <w:r w:rsidR="003A6AF9">
        <w:rPr>
          <w:i/>
          <w:iCs/>
          <w:sz w:val="22"/>
          <w:szCs w:val="22"/>
        </w:rPr>
        <w:t xml:space="preserve">hēnnâ </w:t>
      </w:r>
      <w:r w:rsidR="001029DD">
        <w:rPr>
          <w:i/>
          <w:iCs/>
          <w:sz w:val="22"/>
          <w:szCs w:val="22"/>
        </w:rPr>
        <w:tab/>
      </w:r>
      <w:r w:rsidR="00CB4767" w:rsidRPr="00190880">
        <w:rPr>
          <w:i/>
          <w:iCs/>
          <w:sz w:val="22"/>
          <w:szCs w:val="22"/>
        </w:rPr>
        <w:t xml:space="preserve">kî </w:t>
      </w:r>
      <w:r w:rsidR="003A6AF9">
        <w:rPr>
          <w:i/>
          <w:iCs/>
          <w:sz w:val="22"/>
          <w:szCs w:val="22"/>
        </w:rPr>
        <w:t xml:space="preserve"> </w:t>
      </w:r>
      <w:r w:rsidR="005A7398">
        <w:rPr>
          <w:i/>
          <w:iCs/>
          <w:sz w:val="22"/>
          <w:szCs w:val="22"/>
        </w:rPr>
        <w:t xml:space="preserve">    hā</w:t>
      </w:r>
      <w:r w:rsidR="00CB4767" w:rsidRPr="00190880">
        <w:rPr>
          <w:i/>
          <w:iCs/>
          <w:sz w:val="22"/>
          <w:szCs w:val="22"/>
        </w:rPr>
        <w:t>-</w:t>
      </w:r>
    </w:p>
    <w:p w14:paraId="46D359F5" w14:textId="4CF14848" w:rsidR="001029DD" w:rsidRDefault="007451FF" w:rsidP="007451FF">
      <w:pPr>
        <w:spacing w:after="0" w:line="240" w:lineRule="auto"/>
        <w:rPr>
          <w:sz w:val="22"/>
          <w:szCs w:val="22"/>
        </w:rPr>
      </w:pPr>
      <w:r>
        <w:rPr>
          <w:sz w:val="22"/>
          <w:szCs w:val="22"/>
        </w:rPr>
        <w:tab/>
      </w:r>
      <w:r w:rsidR="00385224">
        <w:rPr>
          <w:sz w:val="22"/>
          <w:szCs w:val="22"/>
        </w:rPr>
        <w:t>and</w:t>
      </w:r>
      <w:r w:rsidR="00B66962">
        <w:rPr>
          <w:sz w:val="22"/>
          <w:szCs w:val="22"/>
        </w:rPr>
        <w:t>-</w:t>
      </w:r>
      <w:r w:rsidR="00CB4767" w:rsidRPr="00190880">
        <w:rPr>
          <w:sz w:val="22"/>
          <w:szCs w:val="22"/>
        </w:rPr>
        <w:t xml:space="preserve">now </w:t>
      </w:r>
      <w:r w:rsidR="00CB4767" w:rsidRPr="00190880">
        <w:rPr>
          <w:smallCaps/>
          <w:sz w:val="22"/>
          <w:szCs w:val="22"/>
        </w:rPr>
        <w:t>neg</w:t>
      </w:r>
      <w:r w:rsidR="00CB4767" w:rsidRPr="00190880">
        <w:rPr>
          <w:sz w:val="22"/>
          <w:szCs w:val="22"/>
        </w:rPr>
        <w:t>=</w:t>
      </w:r>
      <w:r w:rsidR="00CB4767" w:rsidRPr="00190880">
        <w:rPr>
          <w:smallCaps/>
          <w:sz w:val="22"/>
          <w:szCs w:val="22"/>
        </w:rPr>
        <w:t>2mp</w:t>
      </w:r>
      <w:r w:rsidR="00CB4767" w:rsidRPr="00190880">
        <w:rPr>
          <w:sz w:val="22"/>
          <w:szCs w:val="22"/>
        </w:rPr>
        <w:t xml:space="preserve"> </w:t>
      </w:r>
      <w:r w:rsidR="0098615A">
        <w:rPr>
          <w:sz w:val="22"/>
          <w:szCs w:val="22"/>
        </w:rPr>
        <w:t xml:space="preserve">  </w:t>
      </w:r>
      <w:r w:rsidR="00CB4767" w:rsidRPr="00190880">
        <w:rPr>
          <w:sz w:val="22"/>
          <w:szCs w:val="22"/>
        </w:rPr>
        <w:t>send</w:t>
      </w:r>
      <w:r w:rsidR="00CB4767">
        <w:rPr>
          <w:sz w:val="22"/>
          <w:szCs w:val="22"/>
        </w:rPr>
        <w:t>.</w:t>
      </w:r>
      <w:r w:rsidR="00CB4767" w:rsidRPr="00190880">
        <w:rPr>
          <w:smallCaps/>
          <w:sz w:val="22"/>
          <w:szCs w:val="22"/>
        </w:rPr>
        <w:t>pfv</w:t>
      </w:r>
      <w:r w:rsidR="00CB4767">
        <w:rPr>
          <w:smallCaps/>
          <w:sz w:val="22"/>
          <w:szCs w:val="22"/>
        </w:rPr>
        <w:t>.2mp</w:t>
      </w:r>
      <w:r w:rsidR="00CB4767" w:rsidRPr="00190880">
        <w:rPr>
          <w:sz w:val="22"/>
          <w:szCs w:val="22"/>
        </w:rPr>
        <w:t xml:space="preserve"> </w:t>
      </w:r>
      <w:r w:rsidR="001029DD">
        <w:rPr>
          <w:sz w:val="22"/>
          <w:szCs w:val="22"/>
        </w:rPr>
        <w:tab/>
      </w:r>
      <w:r w:rsidR="00CB4767" w:rsidRPr="00190880">
        <w:rPr>
          <w:smallCaps/>
          <w:sz w:val="22"/>
          <w:szCs w:val="22"/>
        </w:rPr>
        <w:t>obj</w:t>
      </w:r>
      <w:r w:rsidR="00CB4767" w:rsidRPr="00190880">
        <w:rPr>
          <w:sz w:val="22"/>
          <w:szCs w:val="22"/>
        </w:rPr>
        <w:t>.</w:t>
      </w:r>
      <w:r w:rsidR="00CB4767" w:rsidRPr="00190880">
        <w:rPr>
          <w:smallCaps/>
          <w:sz w:val="22"/>
          <w:szCs w:val="22"/>
        </w:rPr>
        <w:t>1cs</w:t>
      </w:r>
      <w:r w:rsidR="00B243E3">
        <w:rPr>
          <w:smallCaps/>
          <w:sz w:val="22"/>
          <w:szCs w:val="22"/>
        </w:rPr>
        <w:t xml:space="preserve"> </w:t>
      </w:r>
      <w:r w:rsidR="00B243E3">
        <w:rPr>
          <w:sz w:val="22"/>
          <w:szCs w:val="22"/>
        </w:rPr>
        <w:t>here</w:t>
      </w:r>
      <w:r w:rsidR="001029DD">
        <w:rPr>
          <w:sz w:val="22"/>
          <w:szCs w:val="22"/>
        </w:rPr>
        <w:t xml:space="preserve"> </w:t>
      </w:r>
      <w:r w:rsidR="001029DD">
        <w:rPr>
          <w:sz w:val="22"/>
          <w:szCs w:val="22"/>
        </w:rPr>
        <w:tab/>
      </w:r>
      <w:r w:rsidR="00E24652" w:rsidRPr="006B7D04">
        <w:rPr>
          <w:smallCaps/>
          <w:sz w:val="22"/>
          <w:szCs w:val="22"/>
        </w:rPr>
        <w:t>comp</w:t>
      </w:r>
      <w:r w:rsidR="005A7398">
        <w:rPr>
          <w:smallCaps/>
          <w:sz w:val="22"/>
          <w:szCs w:val="22"/>
        </w:rPr>
        <w:t xml:space="preserve"> </w:t>
      </w:r>
      <w:r w:rsidR="00CB4767" w:rsidRPr="00190880">
        <w:rPr>
          <w:smallCaps/>
          <w:sz w:val="22"/>
          <w:szCs w:val="22"/>
        </w:rPr>
        <w:t>art</w:t>
      </w:r>
      <w:r w:rsidR="00CB4767" w:rsidRPr="00190880">
        <w:rPr>
          <w:sz w:val="22"/>
          <w:szCs w:val="22"/>
        </w:rPr>
        <w:t xml:space="preserve">- </w:t>
      </w:r>
    </w:p>
    <w:p w14:paraId="61C191D2" w14:textId="6B3C0EA9" w:rsidR="001029DD" w:rsidRDefault="001029DD" w:rsidP="007451FF">
      <w:pPr>
        <w:spacing w:after="0" w:line="240" w:lineRule="auto"/>
        <w:rPr>
          <w:sz w:val="22"/>
          <w:szCs w:val="22"/>
        </w:rPr>
      </w:pPr>
      <w:r>
        <w:rPr>
          <w:i/>
          <w:iCs/>
          <w:sz w:val="22"/>
          <w:szCs w:val="22"/>
        </w:rPr>
        <w:tab/>
      </w:r>
      <w:r w:rsidRPr="00190880">
        <w:rPr>
          <w:i/>
          <w:iCs/>
          <w:sz w:val="22"/>
          <w:szCs w:val="22"/>
        </w:rPr>
        <w:t>ʾĕlōhîm</w:t>
      </w:r>
    </w:p>
    <w:p w14:paraId="6BF6E382" w14:textId="7A0B5570" w:rsidR="00CB4767" w:rsidRPr="00190880" w:rsidRDefault="001029DD" w:rsidP="007451FF">
      <w:pPr>
        <w:spacing w:after="0" w:line="240" w:lineRule="auto"/>
        <w:rPr>
          <w:sz w:val="22"/>
          <w:szCs w:val="22"/>
        </w:rPr>
      </w:pPr>
      <w:r>
        <w:rPr>
          <w:sz w:val="22"/>
          <w:szCs w:val="22"/>
        </w:rPr>
        <w:tab/>
      </w:r>
      <w:r w:rsidR="00CB4767" w:rsidRPr="00190880">
        <w:rPr>
          <w:sz w:val="22"/>
          <w:szCs w:val="22"/>
        </w:rPr>
        <w:t>God</w:t>
      </w:r>
    </w:p>
    <w:p w14:paraId="7982F4D3" w14:textId="5D98D667" w:rsidR="00CB4767" w:rsidRPr="00190880" w:rsidRDefault="00CB4767" w:rsidP="00CB4767">
      <w:pPr>
        <w:spacing w:after="0" w:line="240" w:lineRule="auto"/>
        <w:rPr>
          <w:sz w:val="22"/>
          <w:szCs w:val="22"/>
        </w:rPr>
      </w:pPr>
      <w:r w:rsidRPr="00190880">
        <w:rPr>
          <w:sz w:val="22"/>
          <w:szCs w:val="22"/>
        </w:rPr>
        <w:tab/>
        <w:t xml:space="preserve">‘And not you sent me here, but rather God.’ </w:t>
      </w:r>
    </w:p>
    <w:p w14:paraId="2FF73392" w14:textId="77777777" w:rsidR="00CB4767" w:rsidRPr="000B0913" w:rsidRDefault="00CB4767" w:rsidP="000B0913">
      <w:pPr>
        <w:keepNext w:val="0"/>
        <w:spacing w:line="240" w:lineRule="auto"/>
        <w:rPr>
          <w:sz w:val="22"/>
          <w:szCs w:val="22"/>
        </w:rPr>
      </w:pP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r>
      <w:r w:rsidR="000B0913">
        <w:rPr>
          <w:sz w:val="22"/>
          <w:szCs w:val="22"/>
        </w:rPr>
        <w:t>[BHS Genesis 45:8]</w:t>
      </w:r>
    </w:p>
    <w:p w14:paraId="398237B0" w14:textId="4B6609A8" w:rsidR="00B127EF" w:rsidRPr="00740F75" w:rsidRDefault="00B127EF" w:rsidP="00D0024F">
      <w:pPr>
        <w:jc w:val="both"/>
      </w:pPr>
      <w:r w:rsidRPr="00740F75">
        <w:t xml:space="preserve">The scope of the negative </w:t>
      </w:r>
      <w:r w:rsidR="00740F75" w:rsidRPr="00740F75">
        <w:t xml:space="preserve">modifies </w:t>
      </w:r>
      <w:r w:rsidRPr="00740F75">
        <w:t>the semantic interpretation of the sentence. In (1</w:t>
      </w:r>
      <w:r w:rsidR="00D0024F">
        <w:t>a</w:t>
      </w:r>
      <w:r w:rsidRPr="00740F75">
        <w:t>) above, the sentence indicates that God did not send the prophets; whereas in (</w:t>
      </w:r>
      <w:r w:rsidR="00D0024F">
        <w:t>1b</w:t>
      </w:r>
      <w:r w:rsidRPr="00740F75">
        <w:t>), the sentence does not deny that Joseph was sent, but only that it is not his addresees, his brothers, who effected the sending.</w:t>
      </w:r>
    </w:p>
    <w:p w14:paraId="539F37FF" w14:textId="229D1A02" w:rsidR="008F6B5B" w:rsidRDefault="008F6B5B" w:rsidP="00342967">
      <w:pPr>
        <w:jc w:val="both"/>
      </w:pPr>
      <w:commentRangeStart w:id="8"/>
      <w:commentRangeStart w:id="9"/>
      <w:r w:rsidRPr="00D0024F">
        <w:t xml:space="preserve">Negative existential constructions </w:t>
      </w:r>
      <w:r w:rsidR="00734DAF" w:rsidRPr="00D0024F">
        <w:t xml:space="preserve">usually </w:t>
      </w:r>
      <w:r w:rsidRPr="00D0024F">
        <w:t xml:space="preserve">involve sentential </w:t>
      </w:r>
      <w:r w:rsidR="00734DAF" w:rsidRPr="00D0024F">
        <w:t>negation</w:t>
      </w:r>
      <w:r w:rsidR="00D0024F">
        <w:t xml:space="preserve">, </w:t>
      </w:r>
      <w:r w:rsidR="007D1962">
        <w:t>as illustrated in (2a)</w:t>
      </w:r>
      <w:commentRangeEnd w:id="8"/>
      <w:r w:rsidR="00D36E5E">
        <w:rPr>
          <w:rStyle w:val="Kommentinviite"/>
          <w:rFonts w:cs="Mangal"/>
        </w:rPr>
        <w:commentReference w:id="8"/>
      </w:r>
      <w:commentRangeEnd w:id="9"/>
      <w:r w:rsidR="008C08CD">
        <w:rPr>
          <w:rStyle w:val="Kommentinviite"/>
          <w:rFonts w:cs="Mangal"/>
        </w:rPr>
        <w:commentReference w:id="9"/>
      </w:r>
      <w:r w:rsidR="00DA7030">
        <w:t>:</w:t>
      </w:r>
    </w:p>
    <w:p w14:paraId="16F016B4" w14:textId="4D35B22F" w:rsidR="00D84FD2" w:rsidRPr="0094786E" w:rsidRDefault="00AD4D6E" w:rsidP="00FD2244">
      <w:pPr>
        <w:keepNext w:val="0"/>
        <w:widowControl/>
        <w:suppressAutoHyphens w:val="0"/>
        <w:spacing w:after="0" w:line="240" w:lineRule="auto"/>
        <w:rPr>
          <w:rFonts w:cs="Times New Roman"/>
          <w:sz w:val="22"/>
          <w:szCs w:val="22"/>
        </w:rPr>
      </w:pPr>
      <w:r>
        <w:rPr>
          <w:sz w:val="22"/>
          <w:szCs w:val="22"/>
        </w:rPr>
        <w:t>(</w:t>
      </w:r>
      <w:r w:rsidR="007D1962">
        <w:rPr>
          <w:sz w:val="22"/>
          <w:szCs w:val="22"/>
        </w:rPr>
        <w:t>2a</w:t>
      </w:r>
      <w:r w:rsidR="008F6B5B" w:rsidRPr="00637E03">
        <w:rPr>
          <w:sz w:val="22"/>
          <w:szCs w:val="22"/>
        </w:rPr>
        <w:t>)</w:t>
      </w:r>
      <w:r w:rsidR="008F6B5B" w:rsidRPr="00637E03">
        <w:rPr>
          <w:sz w:val="22"/>
          <w:szCs w:val="22"/>
        </w:rPr>
        <w:tab/>
      </w:r>
      <w:r w:rsidR="00D84FD2" w:rsidRPr="0094786E">
        <w:rPr>
          <w:rFonts w:cs="Times New Roman"/>
          <w:i/>
          <w:iCs/>
          <w:sz w:val="22"/>
          <w:szCs w:val="22"/>
        </w:rPr>
        <w:t>ʾên</w:t>
      </w:r>
      <w:r w:rsidR="00D84FD2">
        <w:rPr>
          <w:rFonts w:cs="Times New Roman"/>
          <w:i/>
          <w:iCs/>
          <w:sz w:val="22"/>
          <w:szCs w:val="22"/>
        </w:rPr>
        <w:tab/>
      </w:r>
      <w:r w:rsidR="00D84FD2" w:rsidRPr="0094786E">
        <w:rPr>
          <w:rFonts w:cs="Times New Roman"/>
          <w:i/>
          <w:iCs/>
          <w:sz w:val="22"/>
          <w:szCs w:val="22"/>
        </w:rPr>
        <w:t>ʿēśeḇ</w:t>
      </w:r>
    </w:p>
    <w:p w14:paraId="13A3A33A" w14:textId="77777777" w:rsidR="00D84FD2" w:rsidRPr="0094786E" w:rsidRDefault="00D84FD2" w:rsidP="00D84FD2">
      <w:pPr>
        <w:keepNext w:val="0"/>
        <w:widowControl/>
        <w:suppressAutoHyphens w:val="0"/>
        <w:spacing w:after="0" w:line="240" w:lineRule="auto"/>
        <w:rPr>
          <w:rFonts w:cs="Times New Roman"/>
          <w:sz w:val="22"/>
          <w:szCs w:val="22"/>
        </w:rPr>
      </w:pPr>
      <w:r w:rsidRPr="0094786E">
        <w:rPr>
          <w:rFonts w:cs="Times New Roman"/>
          <w:i/>
          <w:iCs/>
          <w:sz w:val="22"/>
          <w:szCs w:val="22"/>
        </w:rPr>
        <w:tab/>
      </w:r>
      <w:r w:rsidRPr="0094786E">
        <w:rPr>
          <w:rFonts w:cs="Times New Roman"/>
          <w:smallCaps/>
          <w:sz w:val="22"/>
          <w:szCs w:val="22"/>
        </w:rPr>
        <w:t>neg.ex</w:t>
      </w:r>
      <w:r w:rsidRPr="0094786E">
        <w:rPr>
          <w:rFonts w:cs="Times New Roman"/>
          <w:sz w:val="22"/>
          <w:szCs w:val="22"/>
          <w:vertAlign w:val="subscript"/>
        </w:rPr>
        <w:t xml:space="preserve"> </w:t>
      </w:r>
      <w:r>
        <w:rPr>
          <w:rFonts w:cs="Times New Roman"/>
          <w:sz w:val="22"/>
          <w:szCs w:val="22"/>
          <w:vertAlign w:val="subscript"/>
        </w:rPr>
        <w:tab/>
      </w:r>
      <w:r w:rsidRPr="0094786E">
        <w:rPr>
          <w:rFonts w:cs="Times New Roman"/>
          <w:sz w:val="22"/>
          <w:szCs w:val="22"/>
        </w:rPr>
        <w:t>vegetation</w:t>
      </w:r>
    </w:p>
    <w:p w14:paraId="07B9A584" w14:textId="77777777" w:rsidR="00D84FD2" w:rsidRDefault="00D84FD2" w:rsidP="00D84FD2">
      <w:pPr>
        <w:keepNext w:val="0"/>
        <w:widowControl/>
        <w:suppressAutoHyphens w:val="0"/>
        <w:spacing w:after="0" w:line="240" w:lineRule="auto"/>
        <w:rPr>
          <w:rFonts w:cs="Times New Roman"/>
          <w:sz w:val="22"/>
          <w:szCs w:val="22"/>
        </w:rPr>
      </w:pPr>
      <w:r w:rsidRPr="0094786E">
        <w:rPr>
          <w:rFonts w:cs="Times New Roman"/>
          <w:sz w:val="22"/>
          <w:szCs w:val="22"/>
        </w:rPr>
        <w:tab/>
        <w:t>‘There is no vegetation.’ [BHS Jeremiah 14:6]</w:t>
      </w:r>
    </w:p>
    <w:p w14:paraId="092E7CFE" w14:textId="77777777" w:rsidR="00342967" w:rsidRDefault="00342967" w:rsidP="00D84FD2">
      <w:pPr>
        <w:keepNext w:val="0"/>
        <w:widowControl/>
        <w:suppressAutoHyphens w:val="0"/>
        <w:spacing w:after="0" w:line="240" w:lineRule="auto"/>
        <w:rPr>
          <w:rFonts w:cs="Times New Roman"/>
          <w:sz w:val="22"/>
          <w:szCs w:val="22"/>
        </w:rPr>
      </w:pPr>
    </w:p>
    <w:p w14:paraId="0F0BEF50" w14:textId="28339DA1" w:rsidR="00342967" w:rsidRPr="0094786E" w:rsidRDefault="004040BD" w:rsidP="008C5956">
      <w:pPr>
        <w:keepNext w:val="0"/>
        <w:widowControl/>
        <w:suppressAutoHyphens w:val="0"/>
        <w:spacing w:after="0" w:line="240" w:lineRule="auto"/>
        <w:jc w:val="both"/>
        <w:rPr>
          <w:rFonts w:cs="Times New Roman"/>
          <w:sz w:val="22"/>
          <w:szCs w:val="22"/>
        </w:rPr>
      </w:pPr>
      <w:r>
        <w:t>L</w:t>
      </w:r>
      <w:r w:rsidR="00342967">
        <w:t xml:space="preserve">ess frequently </w:t>
      </w:r>
      <w:r w:rsidR="003E4353">
        <w:t xml:space="preserve">negative existential constructions may </w:t>
      </w:r>
      <w:r w:rsidR="00342967" w:rsidRPr="00D0024F">
        <w:t>involve constituent negation</w:t>
      </w:r>
      <w:r w:rsidR="001756EE">
        <w:t>.</w:t>
      </w:r>
      <w:r w:rsidR="00E501D2">
        <w:rPr>
          <w:rStyle w:val="Alaviitteenviite"/>
        </w:rPr>
        <w:footnoteReference w:id="4"/>
      </w:r>
      <w:r w:rsidR="001756EE">
        <w:t xml:space="preserve"> In </w:t>
      </w:r>
      <w:r w:rsidR="00342967" w:rsidRPr="00D0024F">
        <w:t>(</w:t>
      </w:r>
      <w:r w:rsidR="00342967">
        <w:t>2b</w:t>
      </w:r>
      <w:r w:rsidR="00342967" w:rsidRPr="00D0024F">
        <w:t>)</w:t>
      </w:r>
      <w:r w:rsidR="000E329A">
        <w:t xml:space="preserve"> the </w:t>
      </w:r>
      <w:r w:rsidR="004B47E2">
        <w:t xml:space="preserve">negative existential negates a </w:t>
      </w:r>
      <w:r w:rsidR="00A636FD">
        <w:t>bare noun an</w:t>
      </w:r>
      <w:r w:rsidR="00967419">
        <w:t xml:space="preserve">d the negative existential followed by </w:t>
      </w:r>
      <w:r w:rsidR="00A636FD">
        <w:t>the noun are the object of the preposition.</w:t>
      </w:r>
    </w:p>
    <w:p w14:paraId="5B04A6F9" w14:textId="77777777" w:rsidR="00A9371C" w:rsidRDefault="00A9371C" w:rsidP="007D1962">
      <w:pPr>
        <w:spacing w:after="0" w:line="240" w:lineRule="auto"/>
        <w:rPr>
          <w:sz w:val="22"/>
          <w:szCs w:val="22"/>
        </w:rPr>
      </w:pPr>
    </w:p>
    <w:p w14:paraId="79E550C9" w14:textId="16A8D840" w:rsidR="00A9371C" w:rsidRDefault="009E725D" w:rsidP="000E2553">
      <w:pPr>
        <w:spacing w:after="0" w:line="240" w:lineRule="auto"/>
        <w:rPr>
          <w:rFonts w:cs="Times New Roman"/>
          <w:sz w:val="22"/>
          <w:szCs w:val="22"/>
        </w:rPr>
      </w:pPr>
      <w:r>
        <w:rPr>
          <w:sz w:val="22"/>
          <w:szCs w:val="22"/>
        </w:rPr>
        <w:t>(2b)</w:t>
      </w:r>
      <w:r>
        <w:rPr>
          <w:sz w:val="22"/>
          <w:szCs w:val="22"/>
        </w:rPr>
        <w:tab/>
      </w:r>
      <w:r w:rsidR="0050084C">
        <w:rPr>
          <w:i/>
          <w:iCs/>
          <w:sz w:val="22"/>
          <w:szCs w:val="22"/>
        </w:rPr>
        <w:t>ti</w:t>
      </w:r>
      <w:r w:rsidR="0050084C" w:rsidRPr="0094786E">
        <w:rPr>
          <w:rFonts w:cs="Times New Roman"/>
          <w:i/>
          <w:iCs/>
          <w:sz w:val="22"/>
          <w:szCs w:val="22"/>
        </w:rPr>
        <w:t>ḇ</w:t>
      </w:r>
      <w:r w:rsidR="00AC3140" w:rsidRPr="0094786E">
        <w:rPr>
          <w:rFonts w:cs="Times New Roman"/>
          <w:i/>
          <w:iCs/>
          <w:sz w:val="22"/>
          <w:szCs w:val="22"/>
        </w:rPr>
        <w:t>ʾ</w:t>
      </w:r>
      <w:r w:rsidR="007F05A6">
        <w:rPr>
          <w:rFonts w:cs="Times New Roman"/>
          <w:i/>
          <w:iCs/>
          <w:sz w:val="22"/>
          <w:szCs w:val="22"/>
        </w:rPr>
        <w:t>a</w:t>
      </w:r>
      <w:r w:rsidR="00584111" w:rsidRPr="00190880">
        <w:rPr>
          <w:i/>
          <w:iCs/>
          <w:sz w:val="22"/>
          <w:szCs w:val="22"/>
        </w:rPr>
        <w:t>š</w:t>
      </w:r>
      <w:r w:rsidR="000E2553">
        <w:rPr>
          <w:i/>
          <w:iCs/>
          <w:sz w:val="22"/>
          <w:szCs w:val="22"/>
        </w:rPr>
        <w:tab/>
      </w:r>
      <w:r w:rsidR="00637BBA">
        <w:rPr>
          <w:i/>
          <w:iCs/>
          <w:sz w:val="22"/>
          <w:szCs w:val="22"/>
        </w:rPr>
        <w:tab/>
      </w:r>
      <w:r w:rsidR="000E2553">
        <w:rPr>
          <w:i/>
          <w:iCs/>
          <w:sz w:val="22"/>
          <w:szCs w:val="22"/>
        </w:rPr>
        <w:t>d</w:t>
      </w:r>
      <w:r w:rsidR="00DD4A5C" w:rsidRPr="00190880">
        <w:rPr>
          <w:i/>
          <w:iCs/>
          <w:sz w:val="22"/>
          <w:szCs w:val="22"/>
        </w:rPr>
        <w:t>ə</w:t>
      </w:r>
      <w:r w:rsidR="00DD4A5C">
        <w:rPr>
          <w:i/>
          <w:iCs/>
          <w:sz w:val="22"/>
          <w:szCs w:val="22"/>
        </w:rPr>
        <w:t>gāt-ām</w:t>
      </w:r>
      <w:r w:rsidR="00DD4A5C">
        <w:rPr>
          <w:i/>
          <w:iCs/>
          <w:sz w:val="22"/>
          <w:szCs w:val="22"/>
        </w:rPr>
        <w:tab/>
      </w:r>
      <w:r w:rsidR="001C1259">
        <w:rPr>
          <w:i/>
          <w:iCs/>
          <w:sz w:val="22"/>
          <w:szCs w:val="22"/>
        </w:rPr>
        <w:t>mē-</w:t>
      </w:r>
      <w:r w:rsidR="00CD04F1" w:rsidRPr="0094786E">
        <w:rPr>
          <w:rFonts w:cs="Times New Roman"/>
          <w:i/>
          <w:iCs/>
          <w:sz w:val="22"/>
          <w:szCs w:val="22"/>
        </w:rPr>
        <w:t>ʾên</w:t>
      </w:r>
      <w:r w:rsidR="00CD04F1">
        <w:rPr>
          <w:rFonts w:cs="Times New Roman"/>
          <w:i/>
          <w:iCs/>
          <w:sz w:val="22"/>
          <w:szCs w:val="22"/>
        </w:rPr>
        <w:tab/>
      </w:r>
      <w:r w:rsidR="007E14B6">
        <w:rPr>
          <w:rFonts w:cs="Times New Roman"/>
          <w:i/>
          <w:iCs/>
          <w:sz w:val="22"/>
          <w:szCs w:val="22"/>
        </w:rPr>
        <w:tab/>
      </w:r>
      <w:r w:rsidR="00CD04F1">
        <w:rPr>
          <w:rFonts w:cs="Times New Roman"/>
          <w:i/>
          <w:iCs/>
          <w:sz w:val="22"/>
          <w:szCs w:val="22"/>
        </w:rPr>
        <w:t>mayim</w:t>
      </w:r>
    </w:p>
    <w:p w14:paraId="0DCD7DB1" w14:textId="581C0FB4" w:rsidR="002F453C" w:rsidRDefault="002F453C" w:rsidP="002F453C">
      <w:pPr>
        <w:spacing w:after="0" w:line="240" w:lineRule="auto"/>
        <w:rPr>
          <w:rFonts w:cs="Times New Roman"/>
          <w:sz w:val="22"/>
          <w:szCs w:val="22"/>
        </w:rPr>
      </w:pPr>
      <w:r>
        <w:rPr>
          <w:rFonts w:cs="Times New Roman"/>
          <w:sz w:val="22"/>
          <w:szCs w:val="22"/>
        </w:rPr>
        <w:tab/>
        <w:t>stink.</w:t>
      </w:r>
      <w:r w:rsidRPr="002F453C">
        <w:rPr>
          <w:smallCaps/>
          <w:sz w:val="22"/>
          <w:szCs w:val="22"/>
        </w:rPr>
        <w:t xml:space="preserve"> </w:t>
      </w:r>
      <w:r w:rsidRPr="00637E03">
        <w:rPr>
          <w:smallCaps/>
          <w:sz w:val="22"/>
          <w:szCs w:val="22"/>
        </w:rPr>
        <w:t>ipfv</w:t>
      </w:r>
      <w:r w:rsidRPr="002F453C">
        <w:rPr>
          <w:rFonts w:cs="Times New Roman"/>
          <w:smallCaps/>
          <w:sz w:val="22"/>
          <w:szCs w:val="22"/>
        </w:rPr>
        <w:t xml:space="preserve"> </w:t>
      </w:r>
      <w:r w:rsidR="007500DF" w:rsidRPr="000D0090">
        <w:rPr>
          <w:rFonts w:cs="Times New Roman"/>
          <w:smallCaps/>
          <w:sz w:val="22"/>
          <w:szCs w:val="22"/>
        </w:rPr>
        <w:t>3fs</w:t>
      </w:r>
      <w:r w:rsidR="00BA78BF">
        <w:rPr>
          <w:rFonts w:cs="Times New Roman"/>
          <w:smallCaps/>
          <w:sz w:val="22"/>
          <w:szCs w:val="22"/>
        </w:rPr>
        <w:t xml:space="preserve"> </w:t>
      </w:r>
      <w:r w:rsidR="00BA78BF">
        <w:rPr>
          <w:rFonts w:cs="Times New Roman"/>
          <w:smallCaps/>
          <w:sz w:val="22"/>
          <w:szCs w:val="22"/>
        </w:rPr>
        <w:tab/>
      </w:r>
      <w:r w:rsidR="00BA78BF">
        <w:rPr>
          <w:rFonts w:cs="Times New Roman"/>
          <w:sz w:val="22"/>
          <w:szCs w:val="22"/>
        </w:rPr>
        <w:t>fish-</w:t>
      </w:r>
      <w:r w:rsidR="00637BBA" w:rsidRPr="00637E03">
        <w:rPr>
          <w:smallCaps/>
          <w:sz w:val="22"/>
          <w:szCs w:val="22"/>
        </w:rPr>
        <w:t>3mp</w:t>
      </w:r>
      <w:r w:rsidR="00F32B9D">
        <w:rPr>
          <w:rFonts w:cs="Times New Roman"/>
          <w:sz w:val="22"/>
          <w:szCs w:val="22"/>
        </w:rPr>
        <w:tab/>
        <w:t>from-</w:t>
      </w:r>
      <w:r w:rsidR="00F32B9D" w:rsidRPr="00F32B9D">
        <w:rPr>
          <w:rFonts w:cs="Times New Roman"/>
          <w:smallCaps/>
          <w:sz w:val="22"/>
          <w:szCs w:val="22"/>
        </w:rPr>
        <w:t xml:space="preserve"> </w:t>
      </w:r>
      <w:r w:rsidR="00F32B9D" w:rsidRPr="0094786E">
        <w:rPr>
          <w:rFonts w:cs="Times New Roman"/>
          <w:smallCaps/>
          <w:sz w:val="22"/>
          <w:szCs w:val="22"/>
        </w:rPr>
        <w:t>neg.ex</w:t>
      </w:r>
      <w:r w:rsidR="00F32B9D">
        <w:rPr>
          <w:rFonts w:cs="Times New Roman"/>
          <w:sz w:val="22"/>
          <w:szCs w:val="22"/>
        </w:rPr>
        <w:t xml:space="preserve">  </w:t>
      </w:r>
      <w:r w:rsidR="00F32B9D">
        <w:rPr>
          <w:rFonts w:cs="Times New Roman"/>
          <w:sz w:val="22"/>
          <w:szCs w:val="22"/>
        </w:rPr>
        <w:tab/>
        <w:t>water</w:t>
      </w:r>
    </w:p>
    <w:p w14:paraId="58FD605D" w14:textId="21A142C7" w:rsidR="002E55D7" w:rsidRDefault="002E55D7" w:rsidP="008C5956">
      <w:pPr>
        <w:keepNext w:val="0"/>
        <w:spacing w:after="0" w:line="240" w:lineRule="auto"/>
        <w:rPr>
          <w:rFonts w:cs="Times New Roman"/>
          <w:sz w:val="22"/>
          <w:szCs w:val="22"/>
        </w:rPr>
      </w:pPr>
      <w:r>
        <w:rPr>
          <w:rFonts w:cs="Times New Roman"/>
          <w:sz w:val="22"/>
          <w:szCs w:val="22"/>
        </w:rPr>
        <w:tab/>
        <w:t xml:space="preserve">‘Their fish stink </w:t>
      </w:r>
      <w:r w:rsidR="00C16D2C">
        <w:rPr>
          <w:rFonts w:cs="Times New Roman"/>
          <w:sz w:val="22"/>
          <w:szCs w:val="22"/>
        </w:rPr>
        <w:t>from no water.’ [BHS Isaiah 50:2]</w:t>
      </w:r>
    </w:p>
    <w:p w14:paraId="30A0EFF1" w14:textId="77777777" w:rsidR="006E7FE1" w:rsidRDefault="006E7FE1" w:rsidP="002F453C">
      <w:pPr>
        <w:spacing w:after="0" w:line="240" w:lineRule="auto"/>
        <w:rPr>
          <w:rFonts w:cs="Times New Roman"/>
          <w:sz w:val="22"/>
          <w:szCs w:val="22"/>
        </w:rPr>
      </w:pPr>
    </w:p>
    <w:p w14:paraId="54B584FF" w14:textId="20334DA0" w:rsidR="006E7FE1" w:rsidRDefault="001D19A2" w:rsidP="008C08CD">
      <w:pPr>
        <w:keepNext w:val="0"/>
        <w:spacing w:after="0" w:line="240" w:lineRule="auto"/>
        <w:jc w:val="both"/>
        <w:rPr>
          <w:rFonts w:cs="Times New Roman"/>
          <w:sz w:val="22"/>
          <w:szCs w:val="22"/>
        </w:rPr>
      </w:pPr>
      <w:commentRangeStart w:id="10"/>
      <w:r>
        <w:rPr>
          <w:rFonts w:cs="Times New Roman"/>
          <w:sz w:val="22"/>
          <w:szCs w:val="22"/>
        </w:rPr>
        <w:t xml:space="preserve">Possession is regularly </w:t>
      </w:r>
      <w:r w:rsidR="007742B3">
        <w:rPr>
          <w:rFonts w:cs="Times New Roman"/>
          <w:sz w:val="22"/>
          <w:szCs w:val="22"/>
        </w:rPr>
        <w:t>expressed</w:t>
      </w:r>
      <w:r>
        <w:rPr>
          <w:rFonts w:cs="Times New Roman"/>
          <w:sz w:val="22"/>
          <w:szCs w:val="22"/>
        </w:rPr>
        <w:t xml:space="preserve"> in Hebrew using a</w:t>
      </w:r>
      <w:ins w:id="11" w:author="Cynthia Miller-Naude" w:date="2019-10-14T11:32:00Z">
        <w:r w:rsidR="008C08CD">
          <w:rPr>
            <w:rFonts w:cs="Times New Roman"/>
            <w:sz w:val="22"/>
            <w:szCs w:val="22"/>
          </w:rPr>
          <w:t>n</w:t>
        </w:r>
      </w:ins>
      <w:del w:id="12" w:author="Cynthia Miller-Naude" w:date="2019-10-14T11:32:00Z">
        <w:r w:rsidDel="008C08CD">
          <w:rPr>
            <w:rFonts w:cs="Times New Roman"/>
            <w:sz w:val="22"/>
            <w:szCs w:val="22"/>
          </w:rPr>
          <w:delText xml:space="preserve"> particular</w:delText>
        </w:r>
      </w:del>
      <w:r>
        <w:rPr>
          <w:rFonts w:cs="Times New Roman"/>
          <w:sz w:val="22"/>
          <w:szCs w:val="22"/>
        </w:rPr>
        <w:t xml:space="preserve"> existential </w:t>
      </w:r>
      <w:commentRangeEnd w:id="10"/>
      <w:r w:rsidR="00D36E5E">
        <w:rPr>
          <w:rStyle w:val="Kommentinviite"/>
          <w:rFonts w:cs="Mangal"/>
        </w:rPr>
        <w:commentReference w:id="10"/>
      </w:r>
      <w:r>
        <w:rPr>
          <w:rFonts w:cs="Times New Roman"/>
          <w:sz w:val="22"/>
          <w:szCs w:val="22"/>
        </w:rPr>
        <w:t xml:space="preserve">construction with a prepositional phrase headed by the preposition </w:t>
      </w:r>
      <w:r>
        <w:rPr>
          <w:rFonts w:cs="Times New Roman"/>
          <w:i/>
          <w:iCs/>
          <w:sz w:val="22"/>
          <w:szCs w:val="22"/>
        </w:rPr>
        <w:t>l-</w:t>
      </w:r>
      <w:r>
        <w:rPr>
          <w:rFonts w:cs="Times New Roman"/>
          <w:sz w:val="22"/>
          <w:szCs w:val="22"/>
        </w:rPr>
        <w:t xml:space="preserve"> (‘to’)</w:t>
      </w:r>
      <w:r w:rsidR="007742B3">
        <w:rPr>
          <w:rFonts w:cs="Times New Roman"/>
          <w:sz w:val="22"/>
          <w:szCs w:val="22"/>
        </w:rPr>
        <w:t xml:space="preserve">. </w:t>
      </w:r>
      <w:bookmarkStart w:id="13" w:name="_GoBack"/>
      <w:bookmarkEnd w:id="13"/>
      <w:r w:rsidR="007742B3">
        <w:rPr>
          <w:rFonts w:cs="Times New Roman"/>
          <w:sz w:val="22"/>
          <w:szCs w:val="22"/>
        </w:rPr>
        <w:t>With this construction, sentential and constituent negation occurs</w:t>
      </w:r>
      <w:r w:rsidR="00774246">
        <w:rPr>
          <w:rFonts w:cs="Times New Roman"/>
          <w:sz w:val="22"/>
          <w:szCs w:val="22"/>
        </w:rPr>
        <w:t xml:space="preserve"> with the negative existential marker, as illustrated in (3a) and (3b), respectively</w:t>
      </w:r>
      <w:ins w:id="14" w:author="Cynthia Miller-Naude" w:date="2019-10-14T11:35:00Z">
        <w:r w:rsidR="00F95207">
          <w:rPr>
            <w:rFonts w:cs="Times New Roman"/>
            <w:sz w:val="22"/>
            <w:szCs w:val="22"/>
          </w:rPr>
          <w:t xml:space="preserve"> in present time</w:t>
        </w:r>
      </w:ins>
      <w:r w:rsidR="00774246">
        <w:rPr>
          <w:rFonts w:cs="Times New Roman"/>
          <w:sz w:val="22"/>
          <w:szCs w:val="22"/>
        </w:rPr>
        <w:t>:</w:t>
      </w:r>
      <w:ins w:id="15" w:author="Cynthia Miller-Naude" w:date="2019-10-14T11:33:00Z">
        <w:r w:rsidR="008C08CD">
          <w:rPr>
            <w:rStyle w:val="Alaviitteenviite"/>
            <w:rFonts w:cs="Times New Roman"/>
            <w:szCs w:val="22"/>
          </w:rPr>
          <w:footnoteReference w:id="5"/>
        </w:r>
      </w:ins>
    </w:p>
    <w:p w14:paraId="3C25DB89" w14:textId="77777777" w:rsidR="00706A2E" w:rsidRDefault="00706A2E" w:rsidP="008C5956">
      <w:pPr>
        <w:keepNext w:val="0"/>
        <w:spacing w:after="0" w:line="240" w:lineRule="auto"/>
        <w:jc w:val="both"/>
        <w:rPr>
          <w:rFonts w:cs="Times New Roman"/>
          <w:sz w:val="22"/>
          <w:szCs w:val="22"/>
        </w:rPr>
      </w:pPr>
    </w:p>
    <w:p w14:paraId="644BD0F8" w14:textId="43D1D5BA" w:rsidR="00706A2E" w:rsidRDefault="00706A2E" w:rsidP="008C5956">
      <w:pPr>
        <w:keepNext w:val="0"/>
        <w:spacing w:after="0" w:line="240" w:lineRule="auto"/>
        <w:jc w:val="both"/>
        <w:rPr>
          <w:sz w:val="22"/>
          <w:szCs w:val="22"/>
        </w:rPr>
      </w:pPr>
      <w:r>
        <w:rPr>
          <w:rFonts w:cs="Times New Roman"/>
          <w:sz w:val="22"/>
          <w:szCs w:val="22"/>
        </w:rPr>
        <w:t>(3a)</w:t>
      </w:r>
      <w:r>
        <w:rPr>
          <w:rFonts w:cs="Times New Roman"/>
          <w:sz w:val="22"/>
          <w:szCs w:val="22"/>
        </w:rPr>
        <w:tab/>
      </w:r>
      <w:r w:rsidR="000D6218" w:rsidRPr="0094786E">
        <w:rPr>
          <w:rFonts w:cs="Times New Roman"/>
          <w:i/>
          <w:iCs/>
          <w:sz w:val="22"/>
          <w:szCs w:val="22"/>
        </w:rPr>
        <w:t>ʾên</w:t>
      </w:r>
      <w:r w:rsidR="000D6218">
        <w:rPr>
          <w:rFonts w:cs="Times New Roman"/>
          <w:i/>
          <w:iCs/>
          <w:sz w:val="22"/>
          <w:szCs w:val="22"/>
        </w:rPr>
        <w:tab/>
      </w:r>
      <w:r w:rsidR="004B4F9A">
        <w:rPr>
          <w:rFonts w:cs="Times New Roman"/>
          <w:i/>
          <w:iCs/>
          <w:sz w:val="22"/>
          <w:szCs w:val="22"/>
        </w:rPr>
        <w:t>mele</w:t>
      </w:r>
      <w:r w:rsidR="004822D6">
        <w:rPr>
          <w:rFonts w:cs="Times New Roman"/>
          <w:i/>
          <w:iCs/>
          <w:sz w:val="22"/>
          <w:szCs w:val="22"/>
        </w:rPr>
        <w:t>ḵ</w:t>
      </w:r>
      <w:r w:rsidR="00A67EBA">
        <w:rPr>
          <w:rFonts w:cs="Times New Roman"/>
          <w:i/>
          <w:iCs/>
          <w:sz w:val="22"/>
          <w:szCs w:val="22"/>
        </w:rPr>
        <w:tab/>
        <w:t>l</w:t>
      </w:r>
      <w:r w:rsidR="00A67EBA">
        <w:rPr>
          <w:i/>
          <w:iCs/>
          <w:sz w:val="22"/>
          <w:szCs w:val="22"/>
        </w:rPr>
        <w:t>ā</w:t>
      </w:r>
      <w:r w:rsidR="00727EFC">
        <w:rPr>
          <w:i/>
          <w:iCs/>
          <w:sz w:val="22"/>
          <w:szCs w:val="22"/>
        </w:rPr>
        <w:t>-</w:t>
      </w:r>
      <w:r w:rsidR="00A67EBA">
        <w:rPr>
          <w:i/>
          <w:iCs/>
          <w:sz w:val="22"/>
          <w:szCs w:val="22"/>
        </w:rPr>
        <w:t>n</w:t>
      </w:r>
      <w:r w:rsidR="00A67EBA">
        <w:rPr>
          <w:rFonts w:cs="Times New Roman"/>
          <w:i/>
          <w:iCs/>
          <w:sz w:val="22"/>
          <w:szCs w:val="22"/>
        </w:rPr>
        <w:t>û</w:t>
      </w:r>
    </w:p>
    <w:p w14:paraId="54FD0FC4" w14:textId="6C5B78D7" w:rsidR="00727EFC" w:rsidRDefault="00727EFC" w:rsidP="008C5956">
      <w:pPr>
        <w:keepNext w:val="0"/>
        <w:spacing w:after="0" w:line="240" w:lineRule="auto"/>
        <w:jc w:val="both"/>
        <w:rPr>
          <w:smallCaps/>
          <w:sz w:val="22"/>
          <w:szCs w:val="22"/>
        </w:rPr>
      </w:pPr>
      <w:r>
        <w:rPr>
          <w:sz w:val="22"/>
          <w:szCs w:val="22"/>
        </w:rPr>
        <w:tab/>
      </w:r>
      <w:r w:rsidRPr="0094786E">
        <w:rPr>
          <w:rFonts w:cs="Times New Roman"/>
          <w:smallCaps/>
          <w:sz w:val="22"/>
          <w:szCs w:val="22"/>
        </w:rPr>
        <w:t>neg.ex</w:t>
      </w:r>
      <w:r>
        <w:rPr>
          <w:rFonts w:cs="Times New Roman"/>
          <w:sz w:val="22"/>
          <w:szCs w:val="22"/>
        </w:rPr>
        <w:tab/>
        <w:t>king</w:t>
      </w:r>
      <w:r>
        <w:rPr>
          <w:rFonts w:cs="Times New Roman"/>
          <w:sz w:val="22"/>
          <w:szCs w:val="22"/>
        </w:rPr>
        <w:tab/>
        <w:t>to-1</w:t>
      </w:r>
      <w:r w:rsidRPr="00637E03">
        <w:rPr>
          <w:smallCaps/>
          <w:sz w:val="22"/>
          <w:szCs w:val="22"/>
        </w:rPr>
        <w:t>p</w:t>
      </w:r>
    </w:p>
    <w:p w14:paraId="6214E3B5" w14:textId="37F9CA2A" w:rsidR="00232F08" w:rsidRDefault="00232F08" w:rsidP="008C5956">
      <w:pPr>
        <w:keepNext w:val="0"/>
        <w:spacing w:after="0" w:line="240" w:lineRule="auto"/>
        <w:jc w:val="both"/>
        <w:rPr>
          <w:sz w:val="22"/>
          <w:szCs w:val="22"/>
        </w:rPr>
      </w:pPr>
      <w:r>
        <w:rPr>
          <w:smallCaps/>
          <w:sz w:val="22"/>
          <w:szCs w:val="22"/>
        </w:rPr>
        <w:tab/>
      </w:r>
      <w:r w:rsidR="00E67E79">
        <w:rPr>
          <w:smallCaps/>
          <w:sz w:val="22"/>
          <w:szCs w:val="22"/>
        </w:rPr>
        <w:t>‘</w:t>
      </w:r>
      <w:r>
        <w:rPr>
          <w:sz w:val="22"/>
          <w:szCs w:val="22"/>
        </w:rPr>
        <w:t>We have no king (lit. there is no king for us)</w:t>
      </w:r>
      <w:r w:rsidR="00E67E79">
        <w:rPr>
          <w:sz w:val="22"/>
          <w:szCs w:val="22"/>
        </w:rPr>
        <w:t>.’ [BHS Hosea 10:3]</w:t>
      </w:r>
    </w:p>
    <w:p w14:paraId="4D9494CE" w14:textId="77777777" w:rsidR="00857758" w:rsidRDefault="00857758" w:rsidP="008C5956">
      <w:pPr>
        <w:keepNext w:val="0"/>
        <w:spacing w:after="0" w:line="240" w:lineRule="auto"/>
        <w:jc w:val="both"/>
        <w:rPr>
          <w:sz w:val="22"/>
          <w:szCs w:val="22"/>
        </w:rPr>
      </w:pPr>
    </w:p>
    <w:p w14:paraId="1B86D2EE" w14:textId="03992D58" w:rsidR="00857758" w:rsidRDefault="00857758" w:rsidP="008C5956">
      <w:pPr>
        <w:keepNext w:val="0"/>
        <w:spacing w:after="0" w:line="240" w:lineRule="auto"/>
        <w:jc w:val="both"/>
        <w:rPr>
          <w:rFonts w:cs="Times New Roman"/>
          <w:sz w:val="22"/>
          <w:szCs w:val="22"/>
        </w:rPr>
      </w:pPr>
      <w:r>
        <w:rPr>
          <w:sz w:val="22"/>
          <w:szCs w:val="22"/>
        </w:rPr>
        <w:t>(3b)</w:t>
      </w:r>
      <w:r>
        <w:rPr>
          <w:sz w:val="22"/>
          <w:szCs w:val="22"/>
        </w:rPr>
        <w:tab/>
      </w:r>
      <w:r w:rsidR="001C2F0C" w:rsidRPr="0094786E">
        <w:rPr>
          <w:rFonts w:cs="Times New Roman"/>
          <w:i/>
          <w:iCs/>
          <w:sz w:val="22"/>
          <w:szCs w:val="22"/>
        </w:rPr>
        <w:t>ʾên</w:t>
      </w:r>
      <w:r w:rsidR="001C2F0C">
        <w:rPr>
          <w:rFonts w:cs="Times New Roman"/>
          <w:i/>
          <w:iCs/>
          <w:sz w:val="22"/>
          <w:szCs w:val="22"/>
        </w:rPr>
        <w:tab/>
        <w:t>lî</w:t>
      </w:r>
      <w:r w:rsidR="001C2F0C">
        <w:rPr>
          <w:rFonts w:cs="Times New Roman"/>
          <w:i/>
          <w:iCs/>
          <w:sz w:val="22"/>
          <w:szCs w:val="22"/>
        </w:rPr>
        <w:tab/>
        <w:t>bēn</w:t>
      </w:r>
    </w:p>
    <w:p w14:paraId="193B4EBB" w14:textId="4420C16D" w:rsidR="00930B74" w:rsidRDefault="00930B74" w:rsidP="008C5956">
      <w:pPr>
        <w:keepNext w:val="0"/>
        <w:spacing w:after="0" w:line="240" w:lineRule="auto"/>
        <w:jc w:val="both"/>
        <w:rPr>
          <w:rFonts w:cs="Times New Roman"/>
          <w:sz w:val="22"/>
          <w:szCs w:val="22"/>
        </w:rPr>
      </w:pPr>
      <w:r>
        <w:rPr>
          <w:rFonts w:cs="Times New Roman"/>
          <w:sz w:val="22"/>
          <w:szCs w:val="22"/>
        </w:rPr>
        <w:tab/>
      </w:r>
      <w:r w:rsidRPr="0094786E">
        <w:rPr>
          <w:rFonts w:cs="Times New Roman"/>
          <w:smallCaps/>
          <w:sz w:val="22"/>
          <w:szCs w:val="22"/>
        </w:rPr>
        <w:t>neg.ex</w:t>
      </w:r>
      <w:r>
        <w:rPr>
          <w:rFonts w:cs="Times New Roman"/>
          <w:smallCaps/>
          <w:sz w:val="22"/>
          <w:szCs w:val="22"/>
        </w:rPr>
        <w:tab/>
      </w:r>
      <w:r>
        <w:rPr>
          <w:rFonts w:cs="Times New Roman"/>
          <w:sz w:val="22"/>
          <w:szCs w:val="22"/>
        </w:rPr>
        <w:t>to-1</w:t>
      </w:r>
      <w:r w:rsidRPr="000D0090">
        <w:rPr>
          <w:rFonts w:cs="Times New Roman"/>
          <w:smallCaps/>
          <w:sz w:val="22"/>
          <w:szCs w:val="22"/>
        </w:rPr>
        <w:t>s</w:t>
      </w:r>
      <w:r>
        <w:rPr>
          <w:rFonts w:cs="Times New Roman"/>
          <w:sz w:val="22"/>
          <w:szCs w:val="22"/>
        </w:rPr>
        <w:tab/>
        <w:t>son</w:t>
      </w:r>
    </w:p>
    <w:p w14:paraId="7CED1916" w14:textId="66D5E155" w:rsidR="00E23466" w:rsidRDefault="00E23466" w:rsidP="008C5956">
      <w:pPr>
        <w:keepNext w:val="0"/>
        <w:spacing w:after="0" w:line="240" w:lineRule="auto"/>
        <w:jc w:val="both"/>
        <w:rPr>
          <w:rFonts w:cs="Times New Roman"/>
          <w:sz w:val="22"/>
          <w:szCs w:val="22"/>
        </w:rPr>
      </w:pPr>
      <w:r>
        <w:rPr>
          <w:rFonts w:cs="Times New Roman"/>
          <w:sz w:val="22"/>
          <w:szCs w:val="22"/>
        </w:rPr>
        <w:tab/>
        <w:t>‘</w:t>
      </w:r>
      <w:r w:rsidR="0049137A">
        <w:rPr>
          <w:rFonts w:cs="Times New Roman"/>
          <w:sz w:val="22"/>
          <w:szCs w:val="22"/>
        </w:rPr>
        <w:t>Not I have a son (lit. there is not to me a son).’ [BHS 2 Samuel 18:18]</w:t>
      </w:r>
    </w:p>
    <w:p w14:paraId="59528BDF" w14:textId="77777777" w:rsidR="003E730F" w:rsidRPr="008C5956" w:rsidRDefault="003E730F" w:rsidP="008C5956">
      <w:pPr>
        <w:keepNext w:val="0"/>
        <w:spacing w:after="0" w:line="240" w:lineRule="auto"/>
        <w:jc w:val="both"/>
        <w:rPr>
          <w:rFonts w:cs="Times New Roman"/>
          <w:sz w:val="22"/>
          <w:szCs w:val="22"/>
        </w:rPr>
      </w:pPr>
    </w:p>
    <w:p w14:paraId="2697BDCB" w14:textId="0490CED9" w:rsidR="006C04E5" w:rsidRPr="00BA78BF" w:rsidRDefault="003E730F" w:rsidP="00F95207">
      <w:pPr>
        <w:keepNext w:val="0"/>
        <w:jc w:val="both"/>
      </w:pPr>
      <w:commentRangeStart w:id="18"/>
      <w:r>
        <w:t>Possession can also</w:t>
      </w:r>
      <w:r w:rsidR="006C04E5">
        <w:t xml:space="preserve"> be expressed in Hebrew using the copula with the </w:t>
      </w:r>
      <w:commentRangeEnd w:id="18"/>
      <w:r w:rsidR="00D36E5E">
        <w:rPr>
          <w:rStyle w:val="Kommentinviite"/>
          <w:rFonts w:cs="Mangal"/>
        </w:rPr>
        <w:commentReference w:id="18"/>
      </w:r>
      <w:r w:rsidR="006C04E5">
        <w:t>same prepositional phrase</w:t>
      </w:r>
      <w:r w:rsidR="00A905BE">
        <w:t xml:space="preserve"> </w:t>
      </w:r>
      <w:ins w:id="19" w:author="Cynthia Miller-Naude" w:date="2019-10-14T11:36:00Z">
        <w:r w:rsidR="00F95207">
          <w:t>to indicate past time, future time or non-indicative modality. The possessive construction</w:t>
        </w:r>
      </w:ins>
      <w:del w:id="20" w:author="Cynthia Miller-Naude" w:date="2019-10-14T11:36:00Z">
        <w:r w:rsidR="00A905BE" w:rsidDel="00F95207">
          <w:delText>and</w:delText>
        </w:r>
      </w:del>
      <w:r w:rsidR="00A905BE">
        <w:t xml:space="preserve"> may involve </w:t>
      </w:r>
      <w:del w:id="21" w:author="Cynthia Miller-Naude" w:date="2019-10-14T11:36:00Z">
        <w:r w:rsidR="00A905BE" w:rsidDel="00F95207">
          <w:delText>both</w:delText>
        </w:r>
      </w:del>
      <w:r w:rsidR="00A905BE">
        <w:t xml:space="preserve"> sentential negation, as in (4a), </w:t>
      </w:r>
      <w:ins w:id="22" w:author="Cynthia Miller-Naude" w:date="2019-10-14T11:36:00Z">
        <w:r w:rsidR="00F95207">
          <w:t>or</w:t>
        </w:r>
      </w:ins>
      <w:del w:id="23" w:author="Cynthia Miller-Naude" w:date="2019-10-14T11:36:00Z">
        <w:r w:rsidR="00A905BE" w:rsidDel="00F95207">
          <w:delText>and</w:delText>
        </w:r>
      </w:del>
      <w:r w:rsidR="00A905BE">
        <w:t xml:space="preserve"> constituent negation, as in (4b):</w:t>
      </w:r>
    </w:p>
    <w:p w14:paraId="1E342268" w14:textId="01C6F662" w:rsidR="008F6B5B" w:rsidRPr="00BA78BF" w:rsidRDefault="001D0377" w:rsidP="008C5956">
      <w:pPr>
        <w:keepNext w:val="0"/>
        <w:spacing w:after="0" w:line="240" w:lineRule="auto"/>
        <w:rPr>
          <w:sz w:val="22"/>
          <w:szCs w:val="22"/>
        </w:rPr>
      </w:pPr>
      <w:r>
        <w:rPr>
          <w:sz w:val="22"/>
          <w:szCs w:val="22"/>
        </w:rPr>
        <w:t>(4a)</w:t>
      </w:r>
      <w:r>
        <w:rPr>
          <w:sz w:val="22"/>
          <w:szCs w:val="22"/>
        </w:rPr>
        <w:tab/>
      </w:r>
      <w:r w:rsidR="008F6B5B" w:rsidRPr="00637E03">
        <w:rPr>
          <w:i/>
          <w:iCs/>
          <w:sz w:val="22"/>
          <w:szCs w:val="22"/>
        </w:rPr>
        <w:t>lōʾ</w:t>
      </w:r>
      <w:r w:rsidR="00D1785A">
        <w:rPr>
          <w:i/>
          <w:iCs/>
          <w:sz w:val="22"/>
          <w:szCs w:val="22"/>
        </w:rPr>
        <w:t xml:space="preserve">  </w:t>
      </w:r>
      <w:r w:rsidR="008F6B5B" w:rsidRPr="00637E03">
        <w:rPr>
          <w:i/>
          <w:iCs/>
          <w:sz w:val="22"/>
          <w:szCs w:val="22"/>
        </w:rPr>
        <w:t xml:space="preserve"> yihyeh </w:t>
      </w:r>
      <w:r w:rsidR="00D1785A">
        <w:rPr>
          <w:i/>
          <w:iCs/>
          <w:sz w:val="22"/>
          <w:szCs w:val="22"/>
        </w:rPr>
        <w:t xml:space="preserve">            </w:t>
      </w:r>
      <w:r w:rsidR="008F6B5B" w:rsidRPr="00637E03">
        <w:rPr>
          <w:i/>
          <w:iCs/>
          <w:sz w:val="22"/>
          <w:szCs w:val="22"/>
        </w:rPr>
        <w:t>l</w:t>
      </w:r>
      <w:r w:rsidR="008F6B5B" w:rsidRPr="00637E03">
        <w:rPr>
          <w:rFonts w:cs="Times New Roman"/>
          <w:i/>
          <w:iCs/>
          <w:sz w:val="22"/>
          <w:szCs w:val="22"/>
        </w:rPr>
        <w:t>ā</w:t>
      </w:r>
      <w:r w:rsidR="004822D6">
        <w:rPr>
          <w:rFonts w:cs="Times New Roman"/>
          <w:i/>
          <w:iCs/>
          <w:sz w:val="22"/>
          <w:szCs w:val="22"/>
        </w:rPr>
        <w:t>ḵ</w:t>
      </w:r>
      <w:r w:rsidR="008F6B5B" w:rsidRPr="00637E03">
        <w:rPr>
          <w:i/>
          <w:iCs/>
          <w:sz w:val="22"/>
          <w:szCs w:val="22"/>
        </w:rPr>
        <w:t>em</w:t>
      </w:r>
      <w:r w:rsidR="00BA78BF">
        <w:rPr>
          <w:i/>
          <w:iCs/>
          <w:sz w:val="22"/>
          <w:szCs w:val="22"/>
        </w:rPr>
        <w:t xml:space="preserve"> </w:t>
      </w:r>
    </w:p>
    <w:p w14:paraId="5118B16B" w14:textId="1922CB72" w:rsidR="008F6B5B" w:rsidRPr="00637E03" w:rsidRDefault="008F6B5B" w:rsidP="008C5956">
      <w:pPr>
        <w:keepNext w:val="0"/>
        <w:spacing w:after="0" w:line="240" w:lineRule="auto"/>
        <w:rPr>
          <w:sz w:val="22"/>
          <w:szCs w:val="22"/>
        </w:rPr>
      </w:pPr>
      <w:r w:rsidRPr="00637E03">
        <w:rPr>
          <w:sz w:val="22"/>
          <w:szCs w:val="22"/>
        </w:rPr>
        <w:tab/>
      </w:r>
      <w:r w:rsidRPr="00637E03">
        <w:rPr>
          <w:smallCaps/>
          <w:sz w:val="22"/>
          <w:szCs w:val="22"/>
        </w:rPr>
        <w:t>neg</w:t>
      </w:r>
      <w:r w:rsidRPr="00637E03">
        <w:rPr>
          <w:sz w:val="22"/>
          <w:szCs w:val="22"/>
        </w:rPr>
        <w:t xml:space="preserve"> </w:t>
      </w:r>
      <w:r w:rsidRPr="00637E03">
        <w:rPr>
          <w:smallCaps/>
          <w:sz w:val="22"/>
          <w:szCs w:val="22"/>
        </w:rPr>
        <w:t>cop.3ms.ipfv</w:t>
      </w:r>
      <w:r w:rsidRPr="00637E03">
        <w:rPr>
          <w:sz w:val="22"/>
          <w:szCs w:val="22"/>
        </w:rPr>
        <w:t xml:space="preserve"> to.</w:t>
      </w:r>
      <w:r w:rsidRPr="00637E03">
        <w:rPr>
          <w:smallCaps/>
          <w:sz w:val="22"/>
          <w:szCs w:val="22"/>
        </w:rPr>
        <w:t>3mp</w:t>
      </w:r>
    </w:p>
    <w:p w14:paraId="451932C3" w14:textId="77777777" w:rsidR="006C2B50" w:rsidRDefault="008F6B5B" w:rsidP="008C5956">
      <w:pPr>
        <w:keepNext w:val="0"/>
        <w:spacing w:after="0" w:line="240" w:lineRule="auto"/>
        <w:rPr>
          <w:sz w:val="22"/>
          <w:szCs w:val="22"/>
        </w:rPr>
      </w:pPr>
      <w:r w:rsidRPr="00637E03">
        <w:rPr>
          <w:sz w:val="22"/>
          <w:szCs w:val="22"/>
        </w:rPr>
        <w:tab/>
        <w:t>‘It will not belong to you</w:t>
      </w:r>
      <w:r w:rsidR="00410E9A">
        <w:rPr>
          <w:sz w:val="22"/>
          <w:szCs w:val="22"/>
        </w:rPr>
        <w:t xml:space="preserve"> (lit. it will not be to you)</w:t>
      </w:r>
      <w:r w:rsidRPr="00637E03">
        <w:rPr>
          <w:sz w:val="22"/>
          <w:szCs w:val="22"/>
        </w:rPr>
        <w:t xml:space="preserve">.’ </w:t>
      </w:r>
    </w:p>
    <w:p w14:paraId="3B5B3435" w14:textId="72BD351C" w:rsidR="00D1785A" w:rsidRDefault="008F6B5B" w:rsidP="008C5956">
      <w:pPr>
        <w:keepNext w:val="0"/>
        <w:spacing w:after="0" w:line="240" w:lineRule="auto"/>
        <w:ind w:left="2880" w:firstLine="720"/>
        <w:rPr>
          <w:sz w:val="22"/>
          <w:szCs w:val="22"/>
        </w:rPr>
      </w:pPr>
      <w:r w:rsidRPr="00637E03">
        <w:rPr>
          <w:sz w:val="22"/>
          <w:szCs w:val="22"/>
        </w:rPr>
        <w:t>[BHS Jeremiah 35:7]</w:t>
      </w:r>
    </w:p>
    <w:p w14:paraId="0F7A1476" w14:textId="77777777" w:rsidR="008571BF" w:rsidRDefault="008571BF" w:rsidP="008C5956">
      <w:pPr>
        <w:keepNext w:val="0"/>
        <w:spacing w:after="0" w:line="240" w:lineRule="auto"/>
        <w:rPr>
          <w:sz w:val="22"/>
          <w:szCs w:val="22"/>
        </w:rPr>
      </w:pPr>
    </w:p>
    <w:p w14:paraId="34EEA308" w14:textId="0B4D0802" w:rsidR="001564F1" w:rsidRPr="00637E03" w:rsidRDefault="001564F1" w:rsidP="008C5956">
      <w:pPr>
        <w:keepNext w:val="0"/>
        <w:spacing w:after="0" w:line="240" w:lineRule="auto"/>
        <w:rPr>
          <w:sz w:val="22"/>
          <w:szCs w:val="22"/>
        </w:rPr>
      </w:pPr>
      <w:r w:rsidRPr="00637E03">
        <w:rPr>
          <w:sz w:val="22"/>
          <w:szCs w:val="22"/>
        </w:rPr>
        <w:t>(</w:t>
      </w:r>
      <w:r w:rsidR="00AD4D6E">
        <w:rPr>
          <w:sz w:val="22"/>
          <w:szCs w:val="22"/>
        </w:rPr>
        <w:t>4</w:t>
      </w:r>
      <w:r w:rsidR="006C2B50">
        <w:rPr>
          <w:sz w:val="22"/>
          <w:szCs w:val="22"/>
        </w:rPr>
        <w:t>b</w:t>
      </w:r>
      <w:r w:rsidRPr="00637E03">
        <w:rPr>
          <w:sz w:val="22"/>
          <w:szCs w:val="22"/>
        </w:rPr>
        <w:t>)</w:t>
      </w:r>
      <w:r w:rsidRPr="00637E03">
        <w:rPr>
          <w:sz w:val="22"/>
          <w:szCs w:val="22"/>
        </w:rPr>
        <w:tab/>
      </w:r>
      <w:r w:rsidRPr="00637E03">
        <w:rPr>
          <w:i/>
          <w:iCs/>
          <w:sz w:val="22"/>
          <w:szCs w:val="22"/>
        </w:rPr>
        <w:t xml:space="preserve">lōʾ </w:t>
      </w:r>
      <w:r w:rsidR="00D1785A">
        <w:rPr>
          <w:i/>
          <w:iCs/>
          <w:sz w:val="22"/>
          <w:szCs w:val="22"/>
        </w:rPr>
        <w:t xml:space="preserve">  </w:t>
      </w:r>
      <w:r w:rsidRPr="00637E03">
        <w:rPr>
          <w:i/>
          <w:iCs/>
          <w:sz w:val="22"/>
          <w:szCs w:val="22"/>
        </w:rPr>
        <w:t>l</w:t>
      </w:r>
      <w:r w:rsidRPr="00637E03">
        <w:rPr>
          <w:rFonts w:cs="Times New Roman"/>
          <w:i/>
          <w:iCs/>
          <w:sz w:val="22"/>
          <w:szCs w:val="22"/>
        </w:rPr>
        <w:t>ô</w:t>
      </w:r>
      <w:r w:rsidRPr="00637E03">
        <w:rPr>
          <w:i/>
          <w:iCs/>
          <w:sz w:val="22"/>
          <w:szCs w:val="22"/>
        </w:rPr>
        <w:t xml:space="preserve"> </w:t>
      </w:r>
      <w:r w:rsidR="00D1785A">
        <w:rPr>
          <w:i/>
          <w:iCs/>
          <w:sz w:val="22"/>
          <w:szCs w:val="22"/>
        </w:rPr>
        <w:t xml:space="preserve">        </w:t>
      </w:r>
      <w:r w:rsidRPr="00637E03">
        <w:rPr>
          <w:i/>
          <w:iCs/>
          <w:sz w:val="22"/>
          <w:szCs w:val="22"/>
        </w:rPr>
        <w:t>yihyeh</w:t>
      </w:r>
      <w:r w:rsidR="00D1785A">
        <w:rPr>
          <w:i/>
          <w:iCs/>
          <w:sz w:val="22"/>
          <w:szCs w:val="22"/>
        </w:rPr>
        <w:t xml:space="preserve">            </w:t>
      </w:r>
      <w:r w:rsidRPr="00637E03">
        <w:rPr>
          <w:i/>
          <w:iCs/>
          <w:sz w:val="22"/>
          <w:szCs w:val="22"/>
        </w:rPr>
        <w:t xml:space="preserve"> haz-z</w:t>
      </w:r>
      <w:r w:rsidRPr="00637E03">
        <w:rPr>
          <w:rFonts w:cs="Times New Roman"/>
          <w:i/>
          <w:iCs/>
          <w:sz w:val="22"/>
          <w:szCs w:val="22"/>
        </w:rPr>
        <w:t>ā</w:t>
      </w:r>
      <w:r w:rsidRPr="00637E03">
        <w:rPr>
          <w:i/>
          <w:iCs/>
          <w:sz w:val="22"/>
          <w:szCs w:val="22"/>
        </w:rPr>
        <w:t>ra</w:t>
      </w:r>
      <w:r w:rsidRPr="00637E03">
        <w:rPr>
          <w:rFonts w:cs="Times New Roman"/>
          <w:i/>
          <w:iCs/>
          <w:sz w:val="22"/>
          <w:szCs w:val="22"/>
        </w:rPr>
        <w:t>ʿ</w:t>
      </w:r>
    </w:p>
    <w:p w14:paraId="41F13236" w14:textId="7B246D06" w:rsidR="001564F1" w:rsidRPr="00637E03" w:rsidRDefault="001564F1" w:rsidP="008C5956">
      <w:pPr>
        <w:keepNext w:val="0"/>
        <w:spacing w:after="0" w:line="240" w:lineRule="auto"/>
        <w:rPr>
          <w:sz w:val="22"/>
          <w:szCs w:val="22"/>
        </w:rPr>
      </w:pPr>
      <w:r w:rsidRPr="00637E03">
        <w:rPr>
          <w:sz w:val="22"/>
          <w:szCs w:val="22"/>
        </w:rPr>
        <w:tab/>
      </w:r>
      <w:r w:rsidRPr="00637E03">
        <w:rPr>
          <w:smallCaps/>
          <w:sz w:val="22"/>
          <w:szCs w:val="22"/>
        </w:rPr>
        <w:t>neg</w:t>
      </w:r>
      <w:r w:rsidRPr="00637E03">
        <w:rPr>
          <w:sz w:val="22"/>
          <w:szCs w:val="22"/>
        </w:rPr>
        <w:t xml:space="preserve"> to.</w:t>
      </w:r>
      <w:r w:rsidRPr="00637E03">
        <w:rPr>
          <w:smallCaps/>
          <w:sz w:val="22"/>
          <w:szCs w:val="22"/>
        </w:rPr>
        <w:t>3ms cop.3ms.ipfv art-</w:t>
      </w:r>
      <w:r w:rsidRPr="00637E03">
        <w:rPr>
          <w:sz w:val="22"/>
          <w:szCs w:val="22"/>
        </w:rPr>
        <w:t>seed</w:t>
      </w:r>
    </w:p>
    <w:p w14:paraId="356AF66D" w14:textId="3A0E8F75" w:rsidR="001564F1" w:rsidRDefault="001564F1" w:rsidP="008C5956">
      <w:pPr>
        <w:keepNext w:val="0"/>
        <w:spacing w:after="0" w:line="240" w:lineRule="auto"/>
        <w:ind w:left="720"/>
        <w:rPr>
          <w:sz w:val="22"/>
          <w:szCs w:val="22"/>
        </w:rPr>
      </w:pPr>
      <w:r w:rsidRPr="00637E03">
        <w:rPr>
          <w:sz w:val="22"/>
          <w:szCs w:val="22"/>
        </w:rPr>
        <w:t>‘Not belonging to him would be the offspring</w:t>
      </w:r>
      <w:r w:rsidR="00C611E8">
        <w:rPr>
          <w:sz w:val="22"/>
          <w:szCs w:val="22"/>
        </w:rPr>
        <w:t xml:space="preserve"> (lit. not to </w:t>
      </w:r>
      <w:r w:rsidR="000E236E">
        <w:rPr>
          <w:sz w:val="22"/>
          <w:szCs w:val="22"/>
        </w:rPr>
        <w:t>him</w:t>
      </w:r>
      <w:r w:rsidR="00C611E8">
        <w:rPr>
          <w:sz w:val="22"/>
          <w:szCs w:val="22"/>
        </w:rPr>
        <w:t xml:space="preserve"> will be the offspring</w:t>
      </w:r>
      <w:r w:rsidR="00232ACE">
        <w:rPr>
          <w:sz w:val="22"/>
          <w:szCs w:val="22"/>
        </w:rPr>
        <w:t>)</w:t>
      </w:r>
      <w:r w:rsidRPr="00637E03">
        <w:rPr>
          <w:sz w:val="22"/>
          <w:szCs w:val="22"/>
        </w:rPr>
        <w:t>.’</w:t>
      </w:r>
      <w:r w:rsidR="00B81367">
        <w:rPr>
          <w:sz w:val="22"/>
          <w:szCs w:val="22"/>
        </w:rPr>
        <w:t xml:space="preserve"> </w:t>
      </w:r>
      <w:r w:rsidRPr="00637E03">
        <w:rPr>
          <w:sz w:val="22"/>
          <w:szCs w:val="22"/>
        </w:rPr>
        <w:t>[BHS Genesis 38:9]</w:t>
      </w:r>
    </w:p>
    <w:p w14:paraId="7DEB0E39" w14:textId="77777777" w:rsidR="00E84F61" w:rsidRPr="00B81367" w:rsidRDefault="00E84F61" w:rsidP="00E84F61">
      <w:pPr>
        <w:keepNext w:val="0"/>
        <w:spacing w:after="0" w:line="240" w:lineRule="auto"/>
        <w:ind w:left="720"/>
        <w:rPr>
          <w:sz w:val="22"/>
          <w:szCs w:val="22"/>
        </w:rPr>
      </w:pPr>
    </w:p>
    <w:p w14:paraId="38E99A4A" w14:textId="3D54BAE6" w:rsidR="006276DA" w:rsidRDefault="00AF6717" w:rsidP="003351A2">
      <w:pPr>
        <w:pStyle w:val="lsSection1"/>
      </w:pPr>
      <w:bookmarkStart w:id="24" w:name="__RefHeading__454_2075933062"/>
      <w:bookmarkEnd w:id="24"/>
      <w:r>
        <w:t>C</w:t>
      </w:r>
      <w:r w:rsidR="005F5978">
        <w:t>onstructions with the negative existential m</w:t>
      </w:r>
      <w:r>
        <w:t>arker</w:t>
      </w:r>
    </w:p>
    <w:p w14:paraId="74D0C8B8" w14:textId="7244AF90" w:rsidR="00B127EF" w:rsidRDefault="00B127EF" w:rsidP="000B0913">
      <w:pPr>
        <w:keepNext w:val="0"/>
        <w:widowControl/>
        <w:suppressAutoHyphens w:val="0"/>
        <w:spacing w:line="259" w:lineRule="auto"/>
        <w:jc w:val="both"/>
      </w:pPr>
      <w:r>
        <w:t xml:space="preserve">In Biblical Hebrew, the marker of standard negation in finite, indicative verbal sentences is </w:t>
      </w:r>
      <w:r w:rsidR="00AD739B" w:rsidRPr="00AD739B">
        <w:rPr>
          <w:i/>
          <w:iCs/>
        </w:rPr>
        <w:t>l</w:t>
      </w:r>
      <w:r w:rsidR="00192205">
        <w:rPr>
          <w:rFonts w:cs="Times New Roman"/>
          <w:i/>
          <w:iCs/>
        </w:rPr>
        <w:t>ō</w:t>
      </w:r>
      <w:r w:rsidR="00AD739B" w:rsidRPr="00AD739B">
        <w:rPr>
          <w:i/>
          <w:iCs/>
        </w:rPr>
        <w:t>ʾ</w:t>
      </w:r>
      <w:r w:rsidR="00E44F07">
        <w:t>, as illustrated in (1</w:t>
      </w:r>
      <w:r w:rsidR="00C966E9">
        <w:t>a</w:t>
      </w:r>
      <w:r w:rsidR="00E44F07">
        <w:t>) above</w:t>
      </w:r>
      <w:r w:rsidR="003C26D6">
        <w:t xml:space="preserve"> (see also Sj</w:t>
      </w:r>
      <w:r w:rsidR="003C26D6">
        <w:rPr>
          <w:rFonts w:cs="Times New Roman"/>
        </w:rPr>
        <w:t>ö</w:t>
      </w:r>
      <w:r w:rsidR="003C26D6">
        <w:t>rs 2018:143-172)</w:t>
      </w:r>
      <w:r w:rsidR="00B52A4E">
        <w:t xml:space="preserve">. </w:t>
      </w:r>
      <w:r>
        <w:t xml:space="preserve">There is also a negative existential marker, </w:t>
      </w:r>
      <w:r w:rsidRPr="00740F75">
        <w:rPr>
          <w:i/>
          <w:iCs/>
        </w:rPr>
        <w:t>ʾayin</w:t>
      </w:r>
      <w:r>
        <w:t xml:space="preserve"> (usually vocali</w:t>
      </w:r>
      <w:r w:rsidR="00A7439E">
        <w:t>z</w:t>
      </w:r>
      <w:r>
        <w:t xml:space="preserve">ed as </w:t>
      </w:r>
      <w:r w:rsidR="00A07484">
        <w:t>the</w:t>
      </w:r>
      <w:r>
        <w:t xml:space="preserve"> </w:t>
      </w:r>
      <w:r w:rsidR="00A07484">
        <w:t>“</w:t>
      </w:r>
      <w:r>
        <w:t>construct form</w:t>
      </w:r>
      <w:r w:rsidR="00A07484">
        <w:t>”</w:t>
      </w:r>
      <w:r>
        <w:t xml:space="preserve"> </w:t>
      </w:r>
      <w:r w:rsidR="005F5978" w:rsidRPr="005F5978">
        <w:rPr>
          <w:i/>
          <w:iCs/>
        </w:rPr>
        <w:t>ʾên</w:t>
      </w:r>
      <w:r>
        <w:t>)</w:t>
      </w:r>
      <w:r w:rsidR="00FA28A0">
        <w:rPr>
          <w:rStyle w:val="Alaviitteenviite"/>
        </w:rPr>
        <w:footnoteReference w:id="6"/>
      </w:r>
      <w:r>
        <w:t xml:space="preserve">  and a positive existential marker, </w:t>
      </w:r>
      <w:r w:rsidR="00AD739B" w:rsidRPr="00AD739B">
        <w:rPr>
          <w:i/>
          <w:iCs/>
        </w:rPr>
        <w:t>yēš</w:t>
      </w:r>
      <w:r w:rsidR="00740F75">
        <w:rPr>
          <w:i/>
          <w:iCs/>
        </w:rPr>
        <w:t xml:space="preserve"> </w:t>
      </w:r>
      <w:r w:rsidR="00740F75">
        <w:t>(</w:t>
      </w:r>
      <w:r w:rsidR="000D27D7">
        <w:t>5</w:t>
      </w:r>
      <w:r w:rsidR="00740F75">
        <w:t>):</w:t>
      </w:r>
    </w:p>
    <w:p w14:paraId="08B131C2" w14:textId="351B365D" w:rsidR="00306833" w:rsidRPr="00190880" w:rsidRDefault="00740F75" w:rsidP="00B05347">
      <w:pPr>
        <w:keepNext w:val="0"/>
        <w:widowControl/>
        <w:suppressAutoHyphens w:val="0"/>
        <w:spacing w:after="0" w:line="240" w:lineRule="auto"/>
        <w:rPr>
          <w:i/>
          <w:iCs/>
          <w:sz w:val="22"/>
          <w:szCs w:val="22"/>
        </w:rPr>
      </w:pPr>
      <w:r>
        <w:t>(</w:t>
      </w:r>
      <w:r w:rsidR="00C0289F">
        <w:t>5</w:t>
      </w:r>
      <w:r w:rsidR="00B127EF">
        <w:t>)</w:t>
      </w:r>
      <w:r w:rsidR="00D70F06">
        <w:tab/>
      </w:r>
      <w:r w:rsidR="00306833" w:rsidRPr="00190880">
        <w:rPr>
          <w:i/>
          <w:iCs/>
          <w:sz w:val="22"/>
          <w:szCs w:val="22"/>
        </w:rPr>
        <w:t>ên</w:t>
      </w:r>
      <w:r w:rsidR="001029DD">
        <w:rPr>
          <w:i/>
          <w:iCs/>
          <w:sz w:val="22"/>
          <w:szCs w:val="22"/>
        </w:rPr>
        <w:t>=</w:t>
      </w:r>
      <w:r w:rsidR="00306833" w:rsidRPr="00190880">
        <w:rPr>
          <w:i/>
          <w:iCs/>
          <w:sz w:val="22"/>
          <w:szCs w:val="22"/>
        </w:rPr>
        <w:t xml:space="preserve">leḥem </w:t>
      </w:r>
      <w:r w:rsidR="00897436">
        <w:rPr>
          <w:i/>
          <w:iCs/>
          <w:sz w:val="22"/>
          <w:szCs w:val="22"/>
        </w:rPr>
        <w:tab/>
      </w:r>
      <w:r w:rsidR="00306833" w:rsidRPr="00190880">
        <w:rPr>
          <w:i/>
          <w:iCs/>
          <w:sz w:val="22"/>
          <w:szCs w:val="22"/>
        </w:rPr>
        <w:t>ḥōl</w:t>
      </w:r>
      <w:r w:rsidR="001029DD">
        <w:rPr>
          <w:i/>
          <w:iCs/>
          <w:sz w:val="22"/>
          <w:szCs w:val="22"/>
        </w:rPr>
        <w:tab/>
      </w:r>
      <w:r w:rsidR="0033779E">
        <w:rPr>
          <w:i/>
          <w:iCs/>
          <w:sz w:val="22"/>
          <w:szCs w:val="22"/>
        </w:rPr>
        <w:t>ʾel=</w:t>
      </w:r>
      <w:r w:rsidR="00306833" w:rsidRPr="00190880">
        <w:rPr>
          <w:i/>
          <w:iCs/>
          <w:sz w:val="22"/>
          <w:szCs w:val="22"/>
        </w:rPr>
        <w:t>taḥaṯ</w:t>
      </w:r>
      <w:r w:rsidR="001029DD">
        <w:rPr>
          <w:i/>
          <w:iCs/>
          <w:sz w:val="22"/>
          <w:szCs w:val="22"/>
        </w:rPr>
        <w:t xml:space="preserve"> </w:t>
      </w:r>
      <w:r w:rsidR="001029DD">
        <w:rPr>
          <w:i/>
          <w:iCs/>
          <w:sz w:val="22"/>
          <w:szCs w:val="22"/>
        </w:rPr>
        <w:tab/>
      </w:r>
      <w:r w:rsidR="00306833" w:rsidRPr="00190880">
        <w:rPr>
          <w:i/>
          <w:iCs/>
          <w:sz w:val="22"/>
          <w:szCs w:val="22"/>
        </w:rPr>
        <w:t>yāḏ</w:t>
      </w:r>
      <w:r w:rsidR="00D707FD">
        <w:rPr>
          <w:rFonts w:cs="Times New Roman"/>
          <w:i/>
          <w:iCs/>
          <w:sz w:val="22"/>
          <w:szCs w:val="22"/>
        </w:rPr>
        <w:t>î</w:t>
      </w:r>
      <w:r w:rsidR="001029DD">
        <w:rPr>
          <w:i/>
          <w:iCs/>
          <w:sz w:val="22"/>
          <w:szCs w:val="22"/>
        </w:rPr>
        <w:tab/>
      </w:r>
      <w:r w:rsidR="00306833" w:rsidRPr="00190880">
        <w:rPr>
          <w:i/>
          <w:iCs/>
          <w:sz w:val="22"/>
          <w:szCs w:val="22"/>
        </w:rPr>
        <w:t>k</w:t>
      </w:r>
      <w:r w:rsidR="00D707FD">
        <w:rPr>
          <w:rFonts w:cs="Times New Roman"/>
          <w:i/>
          <w:iCs/>
          <w:sz w:val="22"/>
          <w:szCs w:val="22"/>
        </w:rPr>
        <w:t>î</w:t>
      </w:r>
      <w:r w:rsidR="00306833" w:rsidRPr="00190880">
        <w:rPr>
          <w:i/>
          <w:iCs/>
          <w:sz w:val="22"/>
          <w:szCs w:val="22"/>
        </w:rPr>
        <w:t>=</w:t>
      </w:r>
      <w:r w:rsidR="0033779E">
        <w:rPr>
          <w:i/>
          <w:iCs/>
          <w:sz w:val="22"/>
          <w:szCs w:val="22"/>
        </w:rPr>
        <w:t xml:space="preserve"> </w:t>
      </w:r>
    </w:p>
    <w:p w14:paraId="34F781F3" w14:textId="5D38A7BB" w:rsidR="001029DD" w:rsidRDefault="00306833" w:rsidP="0033779E">
      <w:pPr>
        <w:keepNext w:val="0"/>
        <w:widowControl/>
        <w:suppressAutoHyphens w:val="0"/>
        <w:spacing w:after="0" w:line="240" w:lineRule="auto"/>
        <w:rPr>
          <w:sz w:val="22"/>
          <w:szCs w:val="22"/>
        </w:rPr>
      </w:pPr>
      <w:r w:rsidRPr="00190880">
        <w:rPr>
          <w:sz w:val="22"/>
          <w:szCs w:val="22"/>
        </w:rPr>
        <w:tab/>
      </w:r>
      <w:r w:rsidRPr="00190880">
        <w:rPr>
          <w:smallCaps/>
          <w:sz w:val="22"/>
          <w:szCs w:val="22"/>
        </w:rPr>
        <w:t>neg.ex</w:t>
      </w:r>
      <w:r w:rsidR="001029DD">
        <w:rPr>
          <w:smallCaps/>
          <w:sz w:val="22"/>
          <w:szCs w:val="22"/>
        </w:rPr>
        <w:t xml:space="preserve"> </w:t>
      </w:r>
      <w:r w:rsidRPr="00190880">
        <w:rPr>
          <w:sz w:val="22"/>
          <w:szCs w:val="22"/>
        </w:rPr>
        <w:t xml:space="preserve">=bread </w:t>
      </w:r>
      <w:r w:rsidR="0033779E">
        <w:rPr>
          <w:sz w:val="22"/>
          <w:szCs w:val="22"/>
        </w:rPr>
        <w:t xml:space="preserve"> </w:t>
      </w:r>
      <w:r w:rsidRPr="00190880">
        <w:rPr>
          <w:sz w:val="22"/>
          <w:szCs w:val="22"/>
        </w:rPr>
        <w:t>common to</w:t>
      </w:r>
      <w:r w:rsidR="0033779E">
        <w:rPr>
          <w:sz w:val="22"/>
          <w:szCs w:val="22"/>
        </w:rPr>
        <w:t>=</w:t>
      </w:r>
      <w:r w:rsidRPr="00190880">
        <w:rPr>
          <w:sz w:val="22"/>
          <w:szCs w:val="22"/>
        </w:rPr>
        <w:t xml:space="preserve">under </w:t>
      </w:r>
      <w:r w:rsidR="001029DD">
        <w:rPr>
          <w:sz w:val="22"/>
          <w:szCs w:val="22"/>
        </w:rPr>
        <w:tab/>
      </w:r>
      <w:r w:rsidRPr="00190880">
        <w:rPr>
          <w:sz w:val="22"/>
          <w:szCs w:val="22"/>
        </w:rPr>
        <w:t>hand.</w:t>
      </w:r>
      <w:r w:rsidRPr="0033779E">
        <w:rPr>
          <w:smallCaps/>
          <w:sz w:val="22"/>
          <w:szCs w:val="22"/>
        </w:rPr>
        <w:t>1</w:t>
      </w:r>
      <w:r w:rsidR="0033779E">
        <w:rPr>
          <w:smallCaps/>
          <w:sz w:val="22"/>
          <w:szCs w:val="22"/>
        </w:rPr>
        <w:t>s</w:t>
      </w:r>
      <w:r w:rsidRPr="00190880">
        <w:rPr>
          <w:sz w:val="22"/>
          <w:szCs w:val="22"/>
        </w:rPr>
        <w:t xml:space="preserve"> </w:t>
      </w:r>
      <w:r w:rsidR="00E24652" w:rsidRPr="00B6769E">
        <w:rPr>
          <w:smallCaps/>
          <w:sz w:val="22"/>
          <w:szCs w:val="22"/>
        </w:rPr>
        <w:t>comp</w:t>
      </w:r>
      <w:r w:rsidRPr="00190880">
        <w:rPr>
          <w:sz w:val="22"/>
          <w:szCs w:val="22"/>
        </w:rPr>
        <w:t xml:space="preserve">= </w:t>
      </w:r>
    </w:p>
    <w:p w14:paraId="57843CE7" w14:textId="433C2122" w:rsidR="001029DD" w:rsidRDefault="001029DD" w:rsidP="0033779E">
      <w:pPr>
        <w:keepNext w:val="0"/>
        <w:widowControl/>
        <w:suppressAutoHyphens w:val="0"/>
        <w:spacing w:after="0" w:line="240" w:lineRule="auto"/>
        <w:rPr>
          <w:sz w:val="22"/>
          <w:szCs w:val="22"/>
        </w:rPr>
      </w:pPr>
      <w:r>
        <w:rPr>
          <w:sz w:val="22"/>
          <w:szCs w:val="22"/>
        </w:rPr>
        <w:tab/>
      </w:r>
      <w:r w:rsidRPr="00190880">
        <w:rPr>
          <w:i/>
          <w:iCs/>
          <w:sz w:val="22"/>
          <w:szCs w:val="22"/>
        </w:rPr>
        <w:t>ʾ</w:t>
      </w:r>
      <w:r>
        <w:rPr>
          <w:i/>
          <w:iCs/>
          <w:sz w:val="22"/>
          <w:szCs w:val="22"/>
        </w:rPr>
        <w:t>im=</w:t>
      </w:r>
      <w:r w:rsidRPr="00190880">
        <w:rPr>
          <w:i/>
          <w:iCs/>
          <w:sz w:val="22"/>
          <w:szCs w:val="22"/>
        </w:rPr>
        <w:t xml:space="preserve">leḥem </w:t>
      </w:r>
      <w:r w:rsidR="00897436">
        <w:rPr>
          <w:i/>
          <w:iCs/>
          <w:sz w:val="22"/>
          <w:szCs w:val="22"/>
        </w:rPr>
        <w:tab/>
      </w:r>
      <w:r w:rsidRPr="00190880">
        <w:rPr>
          <w:i/>
          <w:iCs/>
          <w:sz w:val="22"/>
          <w:szCs w:val="22"/>
        </w:rPr>
        <w:t>qōḏeš yēš</w:t>
      </w:r>
    </w:p>
    <w:p w14:paraId="10CE9D25" w14:textId="63F4D92B" w:rsidR="00306833" w:rsidRPr="00190880" w:rsidRDefault="00897436" w:rsidP="0033779E">
      <w:pPr>
        <w:keepNext w:val="0"/>
        <w:widowControl/>
        <w:suppressAutoHyphens w:val="0"/>
        <w:spacing w:after="0" w:line="240" w:lineRule="auto"/>
        <w:rPr>
          <w:sz w:val="22"/>
          <w:szCs w:val="22"/>
        </w:rPr>
      </w:pPr>
      <w:r>
        <w:rPr>
          <w:sz w:val="22"/>
          <w:szCs w:val="22"/>
        </w:rPr>
        <w:tab/>
        <w:t>if</w:t>
      </w:r>
      <w:r w:rsidRPr="00190880">
        <w:rPr>
          <w:sz w:val="22"/>
          <w:szCs w:val="22"/>
        </w:rPr>
        <w:t xml:space="preserve">=bread </w:t>
      </w:r>
      <w:r>
        <w:rPr>
          <w:sz w:val="22"/>
          <w:szCs w:val="22"/>
        </w:rPr>
        <w:tab/>
      </w:r>
      <w:r w:rsidR="00306833" w:rsidRPr="00190880">
        <w:rPr>
          <w:sz w:val="22"/>
          <w:szCs w:val="22"/>
        </w:rPr>
        <w:t>holy</w:t>
      </w:r>
      <w:r w:rsidR="0033779E">
        <w:rPr>
          <w:sz w:val="22"/>
          <w:szCs w:val="22"/>
        </w:rPr>
        <w:t xml:space="preserve"> </w:t>
      </w:r>
      <w:r w:rsidR="00306833" w:rsidRPr="00190880">
        <w:rPr>
          <w:sz w:val="22"/>
          <w:szCs w:val="22"/>
        </w:rPr>
        <w:t xml:space="preserve"> </w:t>
      </w:r>
      <w:r w:rsidR="0033779E">
        <w:rPr>
          <w:sz w:val="22"/>
          <w:szCs w:val="22"/>
        </w:rPr>
        <w:t xml:space="preserve"> </w:t>
      </w:r>
      <w:r w:rsidR="00306833" w:rsidRPr="00190880">
        <w:rPr>
          <w:smallCaps/>
          <w:sz w:val="22"/>
          <w:szCs w:val="22"/>
        </w:rPr>
        <w:t>ex</w:t>
      </w:r>
    </w:p>
    <w:p w14:paraId="616F5AB9" w14:textId="77777777" w:rsidR="00306833" w:rsidRPr="00190880" w:rsidRDefault="00B05347" w:rsidP="00306833">
      <w:pPr>
        <w:keepNext w:val="0"/>
        <w:widowControl/>
        <w:suppressAutoHyphens w:val="0"/>
        <w:spacing w:after="0" w:line="240" w:lineRule="auto"/>
        <w:rPr>
          <w:sz w:val="22"/>
          <w:szCs w:val="22"/>
        </w:rPr>
      </w:pPr>
      <w:r>
        <w:rPr>
          <w:sz w:val="22"/>
          <w:szCs w:val="22"/>
        </w:rPr>
        <w:tab/>
      </w:r>
      <w:r w:rsidR="00306833" w:rsidRPr="00190880">
        <w:rPr>
          <w:sz w:val="22"/>
          <w:szCs w:val="22"/>
        </w:rPr>
        <w:t xml:space="preserve">‘There is no common bread on hand, but holy bread there is.’ </w:t>
      </w:r>
    </w:p>
    <w:p w14:paraId="07F85396" w14:textId="77777777" w:rsidR="00B127EF" w:rsidRPr="00885060" w:rsidRDefault="00306833" w:rsidP="00885060">
      <w:pPr>
        <w:keepNext w:val="0"/>
        <w:widowControl/>
        <w:suppressAutoHyphens w:val="0"/>
        <w:spacing w:line="240" w:lineRule="auto"/>
        <w:rPr>
          <w:sz w:val="22"/>
          <w:szCs w:val="22"/>
        </w:rPr>
      </w:pP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r>
      <w:r w:rsidR="00885060">
        <w:rPr>
          <w:sz w:val="22"/>
          <w:szCs w:val="22"/>
        </w:rPr>
        <w:t>[BHS 1 Samuel 21:5]</w:t>
      </w:r>
    </w:p>
    <w:p w14:paraId="5CAB55F1" w14:textId="1FE143A7" w:rsidR="00B127EF" w:rsidRDefault="00B127EF" w:rsidP="007C4D68">
      <w:pPr>
        <w:keepNext w:val="0"/>
        <w:widowControl/>
        <w:suppressAutoHyphens w:val="0"/>
        <w:spacing w:line="259" w:lineRule="auto"/>
        <w:jc w:val="both"/>
      </w:pPr>
      <w:r>
        <w:t xml:space="preserve">The two existential markers do not index tense or aspect; they default for present time. As a result, the verbal copula </w:t>
      </w:r>
      <w:r w:rsidRPr="00740F75">
        <w:rPr>
          <w:i/>
          <w:iCs/>
        </w:rPr>
        <w:t>hyh</w:t>
      </w:r>
      <w:r>
        <w:t xml:space="preserve"> is used for existential sentences t</w:t>
      </w:r>
      <w:r w:rsidR="00740F75">
        <w:t>hat specify perfective aspect (</w:t>
      </w:r>
      <w:r w:rsidR="00C0289F">
        <w:t>6a</w:t>
      </w:r>
      <w:r>
        <w:t>)</w:t>
      </w:r>
      <w:r w:rsidR="002045FD">
        <w:t>,</w:t>
      </w:r>
      <w:r>
        <w:t xml:space="preserve"> or imperfective aspect</w:t>
      </w:r>
      <w:r w:rsidR="00740F75">
        <w:t xml:space="preserve"> with a future sense (</w:t>
      </w:r>
      <w:r w:rsidR="00761A64">
        <w:t>6</w:t>
      </w:r>
      <w:r w:rsidR="00C0289F">
        <w:t>b</w:t>
      </w:r>
      <w:r>
        <w:t>). The verbal copula is never used to express existence that is linked to the moment of speaking.</w:t>
      </w:r>
    </w:p>
    <w:p w14:paraId="340CDE16" w14:textId="2A240055" w:rsidR="00E61FE0" w:rsidRPr="00190880" w:rsidRDefault="00740F75" w:rsidP="00941582">
      <w:pPr>
        <w:keepNext w:val="0"/>
        <w:widowControl/>
        <w:suppressAutoHyphens w:val="0"/>
        <w:spacing w:after="0" w:line="240" w:lineRule="auto"/>
        <w:rPr>
          <w:sz w:val="22"/>
          <w:szCs w:val="22"/>
        </w:rPr>
      </w:pPr>
      <w:r>
        <w:t>(</w:t>
      </w:r>
      <w:r w:rsidR="00C0289F">
        <w:t>6a</w:t>
      </w:r>
      <w:r w:rsidR="00B127EF">
        <w:t xml:space="preserve">)  </w:t>
      </w:r>
      <w:r w:rsidR="00B127EF">
        <w:tab/>
      </w:r>
      <w:r w:rsidR="00E61FE0" w:rsidRPr="00E61FE0">
        <w:rPr>
          <w:i/>
          <w:iCs/>
          <w:sz w:val="22"/>
          <w:szCs w:val="22"/>
        </w:rPr>
        <w:t xml:space="preserve"> </w:t>
      </w:r>
      <w:r w:rsidR="00E61FE0" w:rsidRPr="00190880">
        <w:rPr>
          <w:i/>
          <w:iCs/>
          <w:sz w:val="22"/>
          <w:szCs w:val="22"/>
        </w:rPr>
        <w:t>lōʾ=hāyâ</w:t>
      </w:r>
      <w:r w:rsidR="00897436">
        <w:rPr>
          <w:i/>
          <w:iCs/>
          <w:sz w:val="22"/>
          <w:szCs w:val="22"/>
        </w:rPr>
        <w:tab/>
      </w:r>
      <w:r w:rsidR="00897436">
        <w:rPr>
          <w:i/>
          <w:iCs/>
          <w:sz w:val="22"/>
          <w:szCs w:val="22"/>
        </w:rPr>
        <w:tab/>
      </w:r>
      <w:r w:rsidR="00E61FE0" w:rsidRPr="00190880">
        <w:rPr>
          <w:i/>
          <w:iCs/>
          <w:sz w:val="22"/>
          <w:szCs w:val="22"/>
        </w:rPr>
        <w:t>g̱ešem  bā-ʾāreṣ</w:t>
      </w:r>
    </w:p>
    <w:p w14:paraId="6CB0BC2B" w14:textId="5698D0F1" w:rsidR="00E61FE0" w:rsidRPr="00190880" w:rsidRDefault="0007340C" w:rsidP="00941582">
      <w:pPr>
        <w:keepNext w:val="0"/>
        <w:widowControl/>
        <w:suppressAutoHyphens w:val="0"/>
        <w:spacing w:after="0" w:line="240" w:lineRule="auto"/>
        <w:rPr>
          <w:sz w:val="22"/>
          <w:szCs w:val="22"/>
        </w:rPr>
      </w:pPr>
      <w:r>
        <w:rPr>
          <w:sz w:val="22"/>
          <w:szCs w:val="22"/>
        </w:rPr>
        <w:tab/>
      </w:r>
      <w:r w:rsidR="00E61FE0" w:rsidRPr="00190880">
        <w:rPr>
          <w:smallCaps/>
          <w:sz w:val="22"/>
          <w:szCs w:val="22"/>
        </w:rPr>
        <w:t>neg = cop.pfv.3ms</w:t>
      </w:r>
      <w:r w:rsidR="00E61FE0" w:rsidRPr="00190880">
        <w:rPr>
          <w:sz w:val="22"/>
          <w:szCs w:val="22"/>
        </w:rPr>
        <w:t xml:space="preserve">  </w:t>
      </w:r>
      <w:r w:rsidR="00897436">
        <w:rPr>
          <w:sz w:val="22"/>
          <w:szCs w:val="22"/>
        </w:rPr>
        <w:tab/>
      </w:r>
      <w:r w:rsidR="00E61FE0" w:rsidRPr="00190880">
        <w:rPr>
          <w:sz w:val="22"/>
          <w:szCs w:val="22"/>
        </w:rPr>
        <w:t>rain      in</w:t>
      </w:r>
      <w:r w:rsidR="00975443">
        <w:rPr>
          <w:sz w:val="22"/>
          <w:szCs w:val="22"/>
        </w:rPr>
        <w:t>.</w:t>
      </w:r>
      <w:r w:rsidR="00E61FE0" w:rsidRPr="00190880">
        <w:rPr>
          <w:smallCaps/>
          <w:sz w:val="22"/>
          <w:szCs w:val="22"/>
        </w:rPr>
        <w:t>art</w:t>
      </w:r>
      <w:r w:rsidR="00E61FE0" w:rsidRPr="00190880">
        <w:rPr>
          <w:sz w:val="22"/>
          <w:szCs w:val="22"/>
        </w:rPr>
        <w:t>.land</w:t>
      </w:r>
      <w:r w:rsidR="00E61FE0" w:rsidRPr="00190880">
        <w:rPr>
          <w:sz w:val="22"/>
          <w:szCs w:val="22"/>
        </w:rPr>
        <w:tab/>
      </w:r>
    </w:p>
    <w:p w14:paraId="532FB714" w14:textId="3D8F6D93" w:rsidR="00E61FE0" w:rsidRPr="00190880" w:rsidRDefault="00E61FE0" w:rsidP="00E22420">
      <w:pPr>
        <w:keepNext w:val="0"/>
        <w:widowControl/>
        <w:suppressAutoHyphens w:val="0"/>
        <w:spacing w:line="240" w:lineRule="auto"/>
        <w:rPr>
          <w:sz w:val="22"/>
          <w:szCs w:val="22"/>
        </w:rPr>
      </w:pPr>
      <w:r w:rsidRPr="00190880">
        <w:rPr>
          <w:sz w:val="22"/>
          <w:szCs w:val="22"/>
        </w:rPr>
        <w:tab/>
        <w:t>‘There was no rain in the land.’ [BHS 1 Kings 17:7]</w:t>
      </w:r>
    </w:p>
    <w:p w14:paraId="688F6509" w14:textId="197B86D6" w:rsidR="003722F0" w:rsidRPr="0007340C" w:rsidRDefault="003722F0" w:rsidP="00AA7ABD">
      <w:pPr>
        <w:keepNext w:val="0"/>
        <w:widowControl/>
        <w:suppressAutoHyphens w:val="0"/>
        <w:spacing w:after="0" w:line="240" w:lineRule="auto"/>
        <w:rPr>
          <w:i/>
          <w:iCs/>
          <w:sz w:val="22"/>
          <w:szCs w:val="22"/>
        </w:rPr>
      </w:pPr>
      <w:r w:rsidRPr="0007340C">
        <w:rPr>
          <w:sz w:val="22"/>
          <w:szCs w:val="22"/>
        </w:rPr>
        <w:t>(</w:t>
      </w:r>
      <w:r w:rsidR="00761A64">
        <w:rPr>
          <w:sz w:val="22"/>
          <w:szCs w:val="22"/>
        </w:rPr>
        <w:t>6</w:t>
      </w:r>
      <w:r w:rsidR="00C0289F">
        <w:rPr>
          <w:sz w:val="22"/>
          <w:szCs w:val="22"/>
        </w:rPr>
        <w:t>b</w:t>
      </w:r>
      <w:r w:rsidRPr="0007340C">
        <w:rPr>
          <w:sz w:val="22"/>
          <w:szCs w:val="22"/>
        </w:rPr>
        <w:t>)</w:t>
      </w:r>
      <w:r w:rsidRPr="0007340C">
        <w:rPr>
          <w:sz w:val="22"/>
          <w:szCs w:val="22"/>
        </w:rPr>
        <w:tab/>
      </w:r>
      <w:r w:rsidR="00EE2119" w:rsidRPr="0007340C">
        <w:rPr>
          <w:i/>
          <w:iCs/>
          <w:sz w:val="22"/>
          <w:szCs w:val="22"/>
        </w:rPr>
        <w:t>w</w:t>
      </w:r>
      <w:r w:rsidR="00EE2119" w:rsidRPr="0007340C">
        <w:rPr>
          <w:rFonts w:cs="Times New Roman"/>
          <w:i/>
          <w:iCs/>
          <w:sz w:val="22"/>
          <w:szCs w:val="22"/>
        </w:rPr>
        <w:t>ǝ-</w:t>
      </w:r>
      <w:r w:rsidR="00EE2119" w:rsidRPr="0007340C">
        <w:rPr>
          <w:i/>
          <w:iCs/>
          <w:sz w:val="22"/>
          <w:szCs w:val="22"/>
        </w:rPr>
        <w:t>l</w:t>
      </w:r>
      <w:r w:rsidR="00EE2119" w:rsidRPr="0007340C">
        <w:rPr>
          <w:rFonts w:cs="Times New Roman"/>
          <w:i/>
          <w:iCs/>
          <w:sz w:val="22"/>
          <w:szCs w:val="22"/>
        </w:rPr>
        <w:t>ōʾ</w:t>
      </w:r>
      <w:r w:rsidR="00EE2119" w:rsidRPr="0007340C">
        <w:rPr>
          <w:i/>
          <w:iCs/>
          <w:sz w:val="22"/>
          <w:szCs w:val="22"/>
        </w:rPr>
        <w:t>=</w:t>
      </w:r>
      <w:r w:rsidR="009D023A">
        <w:rPr>
          <w:i/>
          <w:iCs/>
          <w:sz w:val="22"/>
          <w:szCs w:val="22"/>
        </w:rPr>
        <w:t xml:space="preserve"> </w:t>
      </w:r>
      <w:r w:rsidR="00EE2119" w:rsidRPr="0007340C">
        <w:rPr>
          <w:i/>
          <w:iCs/>
          <w:sz w:val="22"/>
          <w:szCs w:val="22"/>
        </w:rPr>
        <w:t>yihyeh</w:t>
      </w:r>
      <w:r w:rsidR="00897436">
        <w:rPr>
          <w:i/>
          <w:iCs/>
          <w:sz w:val="22"/>
          <w:szCs w:val="22"/>
        </w:rPr>
        <w:tab/>
      </w:r>
      <w:r w:rsidR="00897436">
        <w:rPr>
          <w:i/>
          <w:iCs/>
          <w:sz w:val="22"/>
          <w:szCs w:val="22"/>
        </w:rPr>
        <w:tab/>
      </w:r>
      <w:r w:rsidR="00EE2119" w:rsidRPr="0007340C">
        <w:rPr>
          <w:rFonts w:cs="Times New Roman"/>
          <w:i/>
          <w:iCs/>
          <w:sz w:val="22"/>
          <w:szCs w:val="22"/>
        </w:rPr>
        <w:t>ʿôḏ</w:t>
      </w:r>
      <w:r w:rsidR="00897436">
        <w:rPr>
          <w:i/>
          <w:iCs/>
          <w:sz w:val="22"/>
          <w:szCs w:val="22"/>
        </w:rPr>
        <w:tab/>
      </w:r>
      <w:r w:rsidR="00EE2119" w:rsidRPr="0007340C">
        <w:rPr>
          <w:i/>
          <w:iCs/>
          <w:sz w:val="22"/>
          <w:szCs w:val="22"/>
        </w:rPr>
        <w:t>mabb</w:t>
      </w:r>
      <w:r w:rsidR="00EE2119" w:rsidRPr="0007340C">
        <w:rPr>
          <w:rFonts w:cs="Times New Roman"/>
          <w:i/>
          <w:iCs/>
          <w:sz w:val="22"/>
          <w:szCs w:val="22"/>
        </w:rPr>
        <w:t>û</w:t>
      </w:r>
      <w:r w:rsidR="00EE2119" w:rsidRPr="0007340C">
        <w:rPr>
          <w:i/>
          <w:iCs/>
          <w:sz w:val="22"/>
          <w:szCs w:val="22"/>
        </w:rPr>
        <w:t>l l</w:t>
      </w:r>
      <w:r w:rsidR="00EE2119" w:rsidRPr="0007340C">
        <w:rPr>
          <w:rFonts w:cs="Times New Roman"/>
          <w:i/>
          <w:iCs/>
          <w:sz w:val="22"/>
          <w:szCs w:val="22"/>
        </w:rPr>
        <w:t>ǝ-š</w:t>
      </w:r>
      <w:r w:rsidR="00EE2119" w:rsidRPr="0007340C">
        <w:rPr>
          <w:i/>
          <w:iCs/>
          <w:sz w:val="22"/>
          <w:szCs w:val="22"/>
        </w:rPr>
        <w:t>a</w:t>
      </w:r>
      <w:r w:rsidR="00EE2119" w:rsidRPr="0007340C">
        <w:rPr>
          <w:rFonts w:cs="Times New Roman"/>
          <w:i/>
          <w:iCs/>
          <w:sz w:val="22"/>
          <w:szCs w:val="22"/>
        </w:rPr>
        <w:t>ḥēṯ</w:t>
      </w:r>
      <w:r w:rsidR="00897436">
        <w:rPr>
          <w:i/>
          <w:iCs/>
          <w:sz w:val="22"/>
          <w:szCs w:val="22"/>
        </w:rPr>
        <w:tab/>
      </w:r>
      <w:r w:rsidR="00897436">
        <w:rPr>
          <w:i/>
          <w:iCs/>
          <w:sz w:val="22"/>
          <w:szCs w:val="22"/>
        </w:rPr>
        <w:tab/>
      </w:r>
      <w:r w:rsidR="00B0096B" w:rsidRPr="0007340C">
        <w:rPr>
          <w:i/>
          <w:iCs/>
          <w:sz w:val="22"/>
          <w:szCs w:val="22"/>
        </w:rPr>
        <w:t>h</w:t>
      </w:r>
      <w:r w:rsidR="00B0096B" w:rsidRPr="0007340C">
        <w:rPr>
          <w:rFonts w:cs="Times New Roman"/>
          <w:i/>
          <w:iCs/>
          <w:sz w:val="22"/>
          <w:szCs w:val="22"/>
        </w:rPr>
        <w:t>ā-ʾā</w:t>
      </w:r>
      <w:r w:rsidR="00B0096B" w:rsidRPr="0007340C">
        <w:rPr>
          <w:i/>
          <w:iCs/>
          <w:sz w:val="22"/>
          <w:szCs w:val="22"/>
        </w:rPr>
        <w:t>re</w:t>
      </w:r>
      <w:r w:rsidR="00B0096B" w:rsidRPr="0007340C">
        <w:rPr>
          <w:rFonts w:cs="Times New Roman"/>
          <w:i/>
          <w:iCs/>
          <w:sz w:val="22"/>
          <w:szCs w:val="22"/>
        </w:rPr>
        <w:t>ṣ</w:t>
      </w:r>
    </w:p>
    <w:p w14:paraId="7E2FCB1A" w14:textId="71426551" w:rsidR="000E236E" w:rsidRDefault="00EE2119" w:rsidP="00607A00">
      <w:pPr>
        <w:keepNext w:val="0"/>
        <w:widowControl/>
        <w:suppressAutoHyphens w:val="0"/>
        <w:spacing w:after="0" w:line="240" w:lineRule="auto"/>
        <w:rPr>
          <w:smallCaps/>
          <w:sz w:val="22"/>
          <w:szCs w:val="22"/>
        </w:rPr>
      </w:pPr>
      <w:r w:rsidRPr="0007340C">
        <w:rPr>
          <w:i/>
          <w:iCs/>
          <w:sz w:val="22"/>
          <w:szCs w:val="22"/>
        </w:rPr>
        <w:tab/>
      </w:r>
      <w:r w:rsidRPr="0007340C">
        <w:rPr>
          <w:sz w:val="22"/>
          <w:szCs w:val="22"/>
        </w:rPr>
        <w:t>and-</w:t>
      </w:r>
      <w:r w:rsidR="00CC6F70" w:rsidRPr="00CC6F70">
        <w:rPr>
          <w:smallCaps/>
          <w:sz w:val="22"/>
          <w:szCs w:val="22"/>
        </w:rPr>
        <w:t xml:space="preserve"> </w:t>
      </w:r>
      <w:r w:rsidR="00CC6F70">
        <w:rPr>
          <w:smallCaps/>
          <w:sz w:val="22"/>
          <w:szCs w:val="22"/>
        </w:rPr>
        <w:t>neg</w:t>
      </w:r>
      <w:r w:rsidRPr="0007340C">
        <w:rPr>
          <w:sz w:val="22"/>
          <w:szCs w:val="22"/>
        </w:rPr>
        <w:t>=</w:t>
      </w:r>
      <w:r w:rsidR="00D15567">
        <w:rPr>
          <w:smallCaps/>
          <w:sz w:val="22"/>
          <w:szCs w:val="22"/>
        </w:rPr>
        <w:t>cop.i</w:t>
      </w:r>
      <w:r w:rsidRPr="0007340C">
        <w:rPr>
          <w:smallCaps/>
          <w:sz w:val="22"/>
          <w:szCs w:val="22"/>
        </w:rPr>
        <w:t>p</w:t>
      </w:r>
      <w:r w:rsidR="00D15567">
        <w:rPr>
          <w:smallCaps/>
          <w:sz w:val="22"/>
          <w:szCs w:val="22"/>
        </w:rPr>
        <w:t>f</w:t>
      </w:r>
      <w:r w:rsidRPr="0007340C">
        <w:rPr>
          <w:smallCaps/>
          <w:sz w:val="22"/>
          <w:szCs w:val="22"/>
        </w:rPr>
        <w:t xml:space="preserve">v.3ms </w:t>
      </w:r>
      <w:r w:rsidR="0040620C" w:rsidRPr="0007340C">
        <w:rPr>
          <w:sz w:val="22"/>
          <w:szCs w:val="22"/>
        </w:rPr>
        <w:t>again</w:t>
      </w:r>
      <w:r w:rsidRPr="0007340C">
        <w:rPr>
          <w:sz w:val="22"/>
          <w:szCs w:val="22"/>
        </w:rPr>
        <w:t xml:space="preserve"> </w:t>
      </w:r>
      <w:r w:rsidR="00897436">
        <w:rPr>
          <w:sz w:val="22"/>
          <w:szCs w:val="22"/>
        </w:rPr>
        <w:tab/>
      </w:r>
      <w:r w:rsidRPr="0007340C">
        <w:rPr>
          <w:sz w:val="22"/>
          <w:szCs w:val="22"/>
        </w:rPr>
        <w:t xml:space="preserve">flood </w:t>
      </w:r>
      <w:r w:rsidR="009D023A">
        <w:rPr>
          <w:sz w:val="22"/>
          <w:szCs w:val="22"/>
        </w:rPr>
        <w:t xml:space="preserve">    </w:t>
      </w:r>
      <w:r w:rsidRPr="0007340C">
        <w:rPr>
          <w:sz w:val="22"/>
          <w:szCs w:val="22"/>
        </w:rPr>
        <w:t>to-destroy.</w:t>
      </w:r>
      <w:r w:rsidRPr="0007340C">
        <w:rPr>
          <w:smallCaps/>
          <w:sz w:val="22"/>
          <w:szCs w:val="22"/>
        </w:rPr>
        <w:t xml:space="preserve">inf </w:t>
      </w:r>
      <w:r w:rsidR="00897436">
        <w:rPr>
          <w:smallCaps/>
          <w:sz w:val="22"/>
          <w:szCs w:val="22"/>
        </w:rPr>
        <w:tab/>
      </w:r>
      <w:r w:rsidR="00B0096B" w:rsidRPr="0007340C">
        <w:rPr>
          <w:smallCaps/>
          <w:sz w:val="22"/>
          <w:szCs w:val="22"/>
        </w:rPr>
        <w:t>art-</w:t>
      </w:r>
      <w:r w:rsidR="00B0096B" w:rsidRPr="0007340C">
        <w:rPr>
          <w:sz w:val="22"/>
          <w:szCs w:val="22"/>
        </w:rPr>
        <w:t>land</w:t>
      </w:r>
    </w:p>
    <w:p w14:paraId="60C4005C" w14:textId="1FB29E18" w:rsidR="00B95825" w:rsidRPr="00C679B8" w:rsidRDefault="000E236E" w:rsidP="00C679B8">
      <w:pPr>
        <w:keepNext w:val="0"/>
        <w:widowControl/>
        <w:suppressAutoHyphens w:val="0"/>
        <w:spacing w:after="0" w:line="240" w:lineRule="auto"/>
        <w:rPr>
          <w:smallCaps/>
          <w:sz w:val="22"/>
          <w:szCs w:val="22"/>
        </w:rPr>
      </w:pPr>
      <w:r>
        <w:rPr>
          <w:smallCaps/>
          <w:sz w:val="22"/>
          <w:szCs w:val="22"/>
        </w:rPr>
        <w:tab/>
      </w:r>
      <w:r w:rsidR="00B95825" w:rsidRPr="0007340C">
        <w:rPr>
          <w:sz w:val="22"/>
          <w:szCs w:val="22"/>
        </w:rPr>
        <w:t>‘And there will not again be a flood to destroy the land’</w:t>
      </w:r>
    </w:p>
    <w:p w14:paraId="5A4EC5F4" w14:textId="50D07EE2" w:rsidR="00B95825" w:rsidRPr="0007340C" w:rsidRDefault="00B95825" w:rsidP="00E22420">
      <w:pPr>
        <w:keepNext w:val="0"/>
        <w:widowControl/>
        <w:suppressAutoHyphens w:val="0"/>
        <w:spacing w:line="240" w:lineRule="auto"/>
        <w:rPr>
          <w:sz w:val="22"/>
          <w:szCs w:val="22"/>
        </w:rPr>
      </w:pPr>
      <w:r w:rsidRPr="0007340C">
        <w:rPr>
          <w:sz w:val="22"/>
          <w:szCs w:val="22"/>
        </w:rPr>
        <w:tab/>
      </w:r>
      <w:r w:rsidRPr="0007340C">
        <w:rPr>
          <w:sz w:val="22"/>
          <w:szCs w:val="22"/>
        </w:rPr>
        <w:tab/>
      </w:r>
      <w:r w:rsidRPr="0007340C">
        <w:rPr>
          <w:sz w:val="22"/>
          <w:szCs w:val="22"/>
        </w:rPr>
        <w:tab/>
      </w:r>
      <w:r w:rsidRPr="0007340C">
        <w:rPr>
          <w:sz w:val="22"/>
          <w:szCs w:val="22"/>
        </w:rPr>
        <w:tab/>
      </w:r>
      <w:r w:rsidRPr="0007340C">
        <w:rPr>
          <w:sz w:val="22"/>
          <w:szCs w:val="22"/>
        </w:rPr>
        <w:tab/>
      </w:r>
      <w:r w:rsidR="00C679B8">
        <w:rPr>
          <w:sz w:val="22"/>
          <w:szCs w:val="22"/>
        </w:rPr>
        <w:tab/>
      </w:r>
      <w:r w:rsidRPr="0007340C">
        <w:rPr>
          <w:sz w:val="22"/>
          <w:szCs w:val="22"/>
        </w:rPr>
        <w:t>[BHS Genesis 9:11]</w:t>
      </w:r>
    </w:p>
    <w:p w14:paraId="1B0CF723" w14:textId="7896E116" w:rsidR="0035540D" w:rsidRDefault="0035540D" w:rsidP="00396404">
      <w:pPr>
        <w:keepNext w:val="0"/>
        <w:widowControl/>
        <w:suppressAutoHyphens w:val="0"/>
        <w:spacing w:line="259" w:lineRule="auto"/>
        <w:jc w:val="both"/>
      </w:pPr>
      <w:r>
        <w:t xml:space="preserve">The copula is also used </w:t>
      </w:r>
      <w:r w:rsidR="00560D3C">
        <w:t>for existential se</w:t>
      </w:r>
      <w:r w:rsidR="00C45784">
        <w:t xml:space="preserve">ntences </w:t>
      </w:r>
      <w:r w:rsidR="00C45784" w:rsidRPr="00C45BE8">
        <w:t xml:space="preserve">which </w:t>
      </w:r>
      <w:r w:rsidR="007C3538" w:rsidRPr="00C45BE8">
        <w:t>express non-indicative modality</w:t>
      </w:r>
      <w:r w:rsidR="003A03A3">
        <w:t>. In (7a)</w:t>
      </w:r>
      <w:r w:rsidR="00560D3C" w:rsidRPr="00C45BE8">
        <w:t xml:space="preserve">, </w:t>
      </w:r>
      <w:r w:rsidR="003A03A3">
        <w:t>the positive construction is illustrated and in (7b), the negative construction illustrate</w:t>
      </w:r>
      <w:r w:rsidR="000E236E">
        <w:t>s</w:t>
      </w:r>
      <w:r w:rsidR="003A03A3">
        <w:t xml:space="preserve"> the</w:t>
      </w:r>
      <w:r w:rsidR="00396404">
        <w:t xml:space="preserve"> fact that the</w:t>
      </w:r>
      <w:r w:rsidR="003A03A3">
        <w:t xml:space="preserve"> negative marker </w:t>
      </w:r>
      <w:r w:rsidR="009B636B" w:rsidRPr="0007340C">
        <w:rPr>
          <w:rFonts w:cs="Times New Roman"/>
          <w:i/>
          <w:iCs/>
          <w:sz w:val="22"/>
          <w:szCs w:val="22"/>
        </w:rPr>
        <w:t>ʾ</w:t>
      </w:r>
      <w:r w:rsidR="0039790A" w:rsidRPr="00A124DC">
        <w:rPr>
          <w:i/>
          <w:iCs/>
          <w:sz w:val="22"/>
          <w:szCs w:val="22"/>
        </w:rPr>
        <w:t>al</w:t>
      </w:r>
      <w:r w:rsidR="0039790A">
        <w:t xml:space="preserve"> </w:t>
      </w:r>
      <w:r w:rsidR="00396404">
        <w:t xml:space="preserve"> is used with non-indicative</w:t>
      </w:r>
      <w:r w:rsidR="00BB5475">
        <w:t xml:space="preserve"> finite verbs</w:t>
      </w:r>
      <w:r w:rsidR="003A03A3">
        <w:t xml:space="preserve"> rather than </w:t>
      </w:r>
      <w:r w:rsidR="0039790A">
        <w:t xml:space="preserve">the indicative negative marker </w:t>
      </w:r>
      <w:r w:rsidR="0039790A" w:rsidRPr="0007340C">
        <w:rPr>
          <w:i/>
          <w:iCs/>
          <w:sz w:val="22"/>
          <w:szCs w:val="22"/>
        </w:rPr>
        <w:t>l</w:t>
      </w:r>
      <w:r w:rsidR="0039790A" w:rsidRPr="0007340C">
        <w:rPr>
          <w:rFonts w:cs="Times New Roman"/>
          <w:i/>
          <w:iCs/>
          <w:sz w:val="22"/>
          <w:szCs w:val="22"/>
        </w:rPr>
        <w:t>ōʾ</w:t>
      </w:r>
      <w:r w:rsidR="00664966">
        <w:rPr>
          <w:rFonts w:cs="Times New Roman"/>
          <w:sz w:val="22"/>
          <w:szCs w:val="22"/>
        </w:rPr>
        <w:t>:</w:t>
      </w:r>
    </w:p>
    <w:p w14:paraId="5B71B6DB" w14:textId="1DEDB62D" w:rsidR="00F551A7" w:rsidRPr="00190880" w:rsidRDefault="00740F75" w:rsidP="00B54E86">
      <w:pPr>
        <w:keepNext w:val="0"/>
        <w:widowControl/>
        <w:suppressAutoHyphens w:val="0"/>
        <w:spacing w:after="0" w:line="240" w:lineRule="auto"/>
        <w:rPr>
          <w:sz w:val="22"/>
          <w:szCs w:val="22"/>
        </w:rPr>
      </w:pPr>
      <w:r w:rsidRPr="009C3D97">
        <w:rPr>
          <w:sz w:val="22"/>
          <w:szCs w:val="22"/>
        </w:rPr>
        <w:t>(</w:t>
      </w:r>
      <w:r w:rsidR="00761A64">
        <w:rPr>
          <w:sz w:val="22"/>
          <w:szCs w:val="22"/>
        </w:rPr>
        <w:t>7</w:t>
      </w:r>
      <w:r w:rsidR="003A03A3">
        <w:rPr>
          <w:sz w:val="22"/>
          <w:szCs w:val="22"/>
        </w:rPr>
        <w:t>a</w:t>
      </w:r>
      <w:r w:rsidR="00B127EF" w:rsidRPr="009C3D97">
        <w:rPr>
          <w:sz w:val="22"/>
          <w:szCs w:val="22"/>
        </w:rPr>
        <w:t xml:space="preserve">)  </w:t>
      </w:r>
      <w:r w:rsidR="00B127EF" w:rsidRPr="009C3D97">
        <w:rPr>
          <w:sz w:val="22"/>
          <w:szCs w:val="22"/>
        </w:rPr>
        <w:tab/>
      </w:r>
      <w:r w:rsidR="00F551A7" w:rsidRPr="00190880">
        <w:rPr>
          <w:i/>
          <w:iCs/>
          <w:sz w:val="22"/>
          <w:szCs w:val="22"/>
        </w:rPr>
        <w:t>wîhî</w:t>
      </w:r>
      <w:r w:rsidR="00897436">
        <w:rPr>
          <w:i/>
          <w:iCs/>
          <w:sz w:val="22"/>
          <w:szCs w:val="22"/>
        </w:rPr>
        <w:tab/>
      </w:r>
      <w:r w:rsidR="00897436">
        <w:rPr>
          <w:i/>
          <w:iCs/>
          <w:sz w:val="22"/>
          <w:szCs w:val="22"/>
        </w:rPr>
        <w:tab/>
      </w:r>
      <w:r w:rsidR="00897436">
        <w:rPr>
          <w:i/>
          <w:iCs/>
          <w:sz w:val="22"/>
          <w:szCs w:val="22"/>
        </w:rPr>
        <w:tab/>
      </w:r>
      <w:r w:rsidR="00F551A7" w:rsidRPr="00190880">
        <w:rPr>
          <w:i/>
          <w:iCs/>
          <w:sz w:val="22"/>
          <w:szCs w:val="22"/>
        </w:rPr>
        <w:t>ḇə</w:t>
      </w:r>
      <w:r w:rsidR="00E06603">
        <w:rPr>
          <w:i/>
          <w:iCs/>
          <w:sz w:val="22"/>
          <w:szCs w:val="22"/>
        </w:rPr>
        <w:t>-</w:t>
      </w:r>
      <w:r w:rsidR="00F551A7" w:rsidRPr="00190880">
        <w:rPr>
          <w:i/>
          <w:iCs/>
          <w:sz w:val="22"/>
          <w:szCs w:val="22"/>
        </w:rPr>
        <w:t>ḵā</w:t>
      </w:r>
      <w:r w:rsidR="00897436">
        <w:rPr>
          <w:i/>
          <w:iCs/>
          <w:sz w:val="22"/>
          <w:szCs w:val="22"/>
        </w:rPr>
        <w:tab/>
      </w:r>
      <w:r w:rsidR="00F551A7" w:rsidRPr="00190880">
        <w:rPr>
          <w:i/>
          <w:iCs/>
          <w:sz w:val="22"/>
          <w:szCs w:val="22"/>
        </w:rPr>
        <w:t xml:space="preserve">kōaḥ     </w:t>
      </w:r>
      <w:r w:rsidR="00897436">
        <w:rPr>
          <w:i/>
          <w:iCs/>
          <w:sz w:val="22"/>
          <w:szCs w:val="22"/>
        </w:rPr>
        <w:tab/>
      </w:r>
      <w:r w:rsidR="00F551A7" w:rsidRPr="00190880">
        <w:rPr>
          <w:i/>
          <w:iCs/>
          <w:sz w:val="22"/>
          <w:szCs w:val="22"/>
        </w:rPr>
        <w:t>kî</w:t>
      </w:r>
      <w:r w:rsidR="00897436">
        <w:rPr>
          <w:i/>
          <w:iCs/>
          <w:sz w:val="22"/>
          <w:szCs w:val="22"/>
        </w:rPr>
        <w:tab/>
      </w:r>
      <w:r w:rsidR="00F551A7" w:rsidRPr="00190880">
        <w:rPr>
          <w:i/>
          <w:iCs/>
          <w:sz w:val="22"/>
          <w:szCs w:val="22"/>
        </w:rPr>
        <w:t>t</w:t>
      </w:r>
      <w:r w:rsidR="00975443">
        <w:rPr>
          <w:i/>
          <w:iCs/>
          <w:sz w:val="22"/>
          <w:szCs w:val="22"/>
        </w:rPr>
        <w:t>̱</w:t>
      </w:r>
      <w:r w:rsidR="00F551A7" w:rsidRPr="00190880">
        <w:rPr>
          <w:i/>
          <w:iCs/>
          <w:sz w:val="22"/>
          <w:szCs w:val="22"/>
        </w:rPr>
        <w:t>ēlēḵ</w:t>
      </w:r>
      <w:r w:rsidR="00897436">
        <w:rPr>
          <w:i/>
          <w:iCs/>
          <w:sz w:val="22"/>
          <w:szCs w:val="22"/>
        </w:rPr>
        <w:tab/>
      </w:r>
      <w:r w:rsidR="00897436">
        <w:rPr>
          <w:i/>
          <w:iCs/>
          <w:sz w:val="22"/>
          <w:szCs w:val="22"/>
        </w:rPr>
        <w:tab/>
      </w:r>
    </w:p>
    <w:p w14:paraId="71726FBA" w14:textId="08EB28E3" w:rsidR="00897436" w:rsidRDefault="00F551A7" w:rsidP="00190430">
      <w:pPr>
        <w:keepNext w:val="0"/>
        <w:widowControl/>
        <w:suppressAutoHyphens w:val="0"/>
        <w:spacing w:after="0" w:line="240" w:lineRule="auto"/>
        <w:rPr>
          <w:sz w:val="22"/>
          <w:szCs w:val="22"/>
        </w:rPr>
      </w:pPr>
      <w:r w:rsidRPr="00190880">
        <w:rPr>
          <w:sz w:val="22"/>
          <w:szCs w:val="22"/>
        </w:rPr>
        <w:tab/>
      </w:r>
      <w:r w:rsidR="00A026F3">
        <w:rPr>
          <w:sz w:val="22"/>
          <w:szCs w:val="22"/>
        </w:rPr>
        <w:t>and</w:t>
      </w:r>
      <w:r w:rsidR="00C800F8">
        <w:rPr>
          <w:smallCaps/>
          <w:sz w:val="22"/>
          <w:szCs w:val="22"/>
        </w:rPr>
        <w:t>.</w:t>
      </w:r>
      <w:r w:rsidRPr="00190880">
        <w:rPr>
          <w:smallCaps/>
          <w:sz w:val="22"/>
          <w:szCs w:val="22"/>
        </w:rPr>
        <w:t>cop.</w:t>
      </w:r>
      <w:r w:rsidR="00D70F06">
        <w:rPr>
          <w:smallCaps/>
          <w:sz w:val="22"/>
          <w:szCs w:val="22"/>
        </w:rPr>
        <w:t>jus</w:t>
      </w:r>
      <w:r w:rsidRPr="00190880">
        <w:rPr>
          <w:smallCaps/>
          <w:sz w:val="22"/>
          <w:szCs w:val="22"/>
        </w:rPr>
        <w:t>.3ms</w:t>
      </w:r>
      <w:r w:rsidRPr="00190880">
        <w:rPr>
          <w:sz w:val="22"/>
          <w:szCs w:val="22"/>
        </w:rPr>
        <w:t xml:space="preserve"> </w:t>
      </w:r>
      <w:r w:rsidR="00897436">
        <w:rPr>
          <w:sz w:val="22"/>
          <w:szCs w:val="22"/>
        </w:rPr>
        <w:tab/>
      </w:r>
      <w:r w:rsidRPr="00190880">
        <w:rPr>
          <w:sz w:val="22"/>
          <w:szCs w:val="22"/>
        </w:rPr>
        <w:t>in</w:t>
      </w:r>
      <w:r w:rsidR="00E06603">
        <w:rPr>
          <w:sz w:val="22"/>
          <w:szCs w:val="22"/>
        </w:rPr>
        <w:t>-</w:t>
      </w:r>
      <w:r w:rsidRPr="00190880">
        <w:rPr>
          <w:smallCaps/>
          <w:sz w:val="22"/>
          <w:szCs w:val="22"/>
        </w:rPr>
        <w:t>2ms</w:t>
      </w:r>
      <w:r w:rsidRPr="00190880">
        <w:rPr>
          <w:sz w:val="22"/>
          <w:szCs w:val="22"/>
          <w:vertAlign w:val="subscript"/>
        </w:rPr>
        <w:t xml:space="preserve"> </w:t>
      </w:r>
      <w:r w:rsidR="00897436">
        <w:rPr>
          <w:sz w:val="22"/>
          <w:szCs w:val="22"/>
          <w:vertAlign w:val="subscript"/>
        </w:rPr>
        <w:tab/>
      </w:r>
      <w:r w:rsidRPr="00190880">
        <w:rPr>
          <w:sz w:val="22"/>
          <w:szCs w:val="22"/>
        </w:rPr>
        <w:t xml:space="preserve">strength </w:t>
      </w:r>
      <w:r w:rsidR="006D014D" w:rsidRPr="0080644B">
        <w:rPr>
          <w:smallCaps/>
          <w:sz w:val="22"/>
          <w:szCs w:val="22"/>
        </w:rPr>
        <w:t>comp</w:t>
      </w:r>
      <w:r w:rsidRPr="00190880">
        <w:rPr>
          <w:sz w:val="22"/>
          <w:szCs w:val="22"/>
        </w:rPr>
        <w:t xml:space="preserve"> </w:t>
      </w:r>
      <w:r w:rsidR="00024BCD">
        <w:rPr>
          <w:sz w:val="22"/>
          <w:szCs w:val="22"/>
        </w:rPr>
        <w:tab/>
      </w:r>
      <w:r w:rsidRPr="00190880">
        <w:rPr>
          <w:sz w:val="22"/>
          <w:szCs w:val="22"/>
        </w:rPr>
        <w:t>go.</w:t>
      </w:r>
      <w:r w:rsidRPr="00190880">
        <w:rPr>
          <w:smallCaps/>
          <w:sz w:val="22"/>
          <w:szCs w:val="22"/>
        </w:rPr>
        <w:t>ipfv.2ms</w:t>
      </w:r>
      <w:r>
        <w:rPr>
          <w:smallCaps/>
          <w:sz w:val="22"/>
          <w:szCs w:val="22"/>
        </w:rPr>
        <w:t xml:space="preserve"> </w:t>
      </w:r>
    </w:p>
    <w:p w14:paraId="6A346450" w14:textId="521A78A1" w:rsidR="00897436" w:rsidRDefault="00897436">
      <w:pPr>
        <w:keepNext w:val="0"/>
        <w:widowControl/>
        <w:suppressAutoHyphens w:val="0"/>
        <w:spacing w:after="0" w:line="240" w:lineRule="auto"/>
        <w:rPr>
          <w:sz w:val="22"/>
          <w:szCs w:val="22"/>
        </w:rPr>
      </w:pPr>
      <w:r>
        <w:rPr>
          <w:i/>
          <w:iCs/>
          <w:sz w:val="22"/>
          <w:szCs w:val="22"/>
        </w:rPr>
        <w:tab/>
      </w:r>
      <w:r w:rsidRPr="00190880">
        <w:rPr>
          <w:i/>
          <w:iCs/>
          <w:sz w:val="22"/>
          <w:szCs w:val="22"/>
        </w:rPr>
        <w:t>bad-dāreḵ</w:t>
      </w:r>
    </w:p>
    <w:p w14:paraId="3480D1CA" w14:textId="05D6FB64" w:rsidR="00F551A7" w:rsidRPr="00190880" w:rsidRDefault="00897436">
      <w:pPr>
        <w:keepNext w:val="0"/>
        <w:widowControl/>
        <w:suppressAutoHyphens w:val="0"/>
        <w:spacing w:after="0" w:line="240" w:lineRule="auto"/>
        <w:rPr>
          <w:sz w:val="22"/>
          <w:szCs w:val="22"/>
        </w:rPr>
      </w:pPr>
      <w:r>
        <w:rPr>
          <w:sz w:val="22"/>
          <w:szCs w:val="22"/>
        </w:rPr>
        <w:tab/>
      </w:r>
      <w:r w:rsidRPr="00190880">
        <w:rPr>
          <w:sz w:val="22"/>
          <w:szCs w:val="22"/>
        </w:rPr>
        <w:t>in</w:t>
      </w:r>
      <w:r>
        <w:rPr>
          <w:sz w:val="22"/>
          <w:szCs w:val="22"/>
        </w:rPr>
        <w:t>.</w:t>
      </w:r>
      <w:r w:rsidRPr="00190880">
        <w:rPr>
          <w:smallCaps/>
          <w:sz w:val="22"/>
          <w:szCs w:val="22"/>
        </w:rPr>
        <w:t>art</w:t>
      </w:r>
      <w:r>
        <w:rPr>
          <w:sz w:val="22"/>
          <w:szCs w:val="22"/>
        </w:rPr>
        <w:t>-</w:t>
      </w:r>
      <w:r w:rsidR="00F551A7" w:rsidRPr="00190880">
        <w:rPr>
          <w:sz w:val="22"/>
          <w:szCs w:val="22"/>
        </w:rPr>
        <w:t>way</w:t>
      </w:r>
    </w:p>
    <w:p w14:paraId="4CFD113E" w14:textId="0BBBCCD4" w:rsidR="00F551A7" w:rsidRPr="00190880" w:rsidRDefault="00B54E86" w:rsidP="00F551A7">
      <w:pPr>
        <w:keepNext w:val="0"/>
        <w:widowControl/>
        <w:suppressAutoHyphens w:val="0"/>
        <w:spacing w:after="0" w:line="240" w:lineRule="auto"/>
        <w:rPr>
          <w:sz w:val="22"/>
          <w:szCs w:val="22"/>
        </w:rPr>
      </w:pPr>
      <w:r>
        <w:rPr>
          <w:sz w:val="22"/>
          <w:szCs w:val="22"/>
        </w:rPr>
        <w:tab/>
      </w:r>
      <w:r w:rsidR="00F551A7" w:rsidRPr="00190880">
        <w:rPr>
          <w:sz w:val="22"/>
          <w:szCs w:val="22"/>
        </w:rPr>
        <w:t xml:space="preserve">‘So that there may be strength in you when you go on your way.’ </w:t>
      </w:r>
    </w:p>
    <w:p w14:paraId="46BC6A82" w14:textId="37CAE911" w:rsidR="0034191E" w:rsidRDefault="00F551A7" w:rsidP="0034191E">
      <w:pPr>
        <w:keepNext w:val="0"/>
        <w:widowControl/>
        <w:suppressAutoHyphens w:val="0"/>
        <w:spacing w:line="240" w:lineRule="auto"/>
        <w:rPr>
          <w:sz w:val="22"/>
          <w:szCs w:val="22"/>
        </w:rPr>
      </w:pPr>
      <w:r w:rsidRPr="00190880">
        <w:rPr>
          <w:sz w:val="22"/>
          <w:szCs w:val="22"/>
        </w:rPr>
        <w:tab/>
      </w:r>
      <w:r w:rsidRPr="00190880">
        <w:rPr>
          <w:sz w:val="22"/>
          <w:szCs w:val="22"/>
        </w:rPr>
        <w:tab/>
      </w:r>
      <w:r w:rsidRPr="00190880">
        <w:rPr>
          <w:sz w:val="22"/>
          <w:szCs w:val="22"/>
        </w:rPr>
        <w:tab/>
      </w:r>
      <w:r w:rsidRPr="00190880">
        <w:rPr>
          <w:sz w:val="22"/>
          <w:szCs w:val="22"/>
        </w:rPr>
        <w:tab/>
      </w:r>
      <w:r w:rsidRPr="00190880">
        <w:rPr>
          <w:sz w:val="22"/>
          <w:szCs w:val="22"/>
        </w:rPr>
        <w:tab/>
        <w:t>[BHS 1 Samuel 28:22]</w:t>
      </w:r>
    </w:p>
    <w:p w14:paraId="28C4A3BF" w14:textId="7B304BC7" w:rsidR="00190430" w:rsidRDefault="0034191E" w:rsidP="00B10F51">
      <w:pPr>
        <w:widowControl/>
        <w:suppressAutoHyphens w:val="0"/>
        <w:spacing w:after="0" w:line="240" w:lineRule="auto"/>
        <w:rPr>
          <w:rFonts w:cs="Times New Roman"/>
          <w:i/>
          <w:iCs/>
          <w:sz w:val="22"/>
          <w:szCs w:val="22"/>
        </w:rPr>
      </w:pPr>
      <w:r>
        <w:rPr>
          <w:sz w:val="22"/>
          <w:szCs w:val="22"/>
        </w:rPr>
        <w:t>(7b)</w:t>
      </w:r>
      <w:r>
        <w:rPr>
          <w:sz w:val="22"/>
          <w:szCs w:val="22"/>
        </w:rPr>
        <w:tab/>
      </w:r>
      <w:r w:rsidR="00D11040" w:rsidRPr="008C5956">
        <w:rPr>
          <w:rFonts w:cs="Times New Roman"/>
          <w:i/>
          <w:iCs/>
          <w:sz w:val="22"/>
          <w:szCs w:val="22"/>
        </w:rPr>
        <w:t>ʾ</w:t>
      </w:r>
      <w:r w:rsidR="00D11040" w:rsidRPr="008C5956">
        <w:rPr>
          <w:i/>
          <w:iCs/>
          <w:sz w:val="22"/>
          <w:szCs w:val="22"/>
        </w:rPr>
        <w:t>al=n</w:t>
      </w:r>
      <w:r w:rsidR="00543F24" w:rsidRPr="008C5956">
        <w:rPr>
          <w:rFonts w:cs="Times New Roman"/>
          <w:i/>
          <w:iCs/>
          <w:sz w:val="22"/>
          <w:szCs w:val="22"/>
        </w:rPr>
        <w:t>ā</w:t>
      </w:r>
      <w:r w:rsidR="00D11040" w:rsidRPr="008C5956">
        <w:rPr>
          <w:rFonts w:cs="Times New Roman"/>
          <w:i/>
          <w:iCs/>
          <w:sz w:val="22"/>
          <w:szCs w:val="22"/>
        </w:rPr>
        <w:t>ʾ</w:t>
      </w:r>
      <w:r w:rsidR="00D11040" w:rsidRPr="008C5956">
        <w:rPr>
          <w:i/>
          <w:iCs/>
          <w:sz w:val="22"/>
          <w:szCs w:val="22"/>
        </w:rPr>
        <w:tab/>
      </w:r>
      <w:r w:rsidR="00CC71F1">
        <w:rPr>
          <w:i/>
          <w:iCs/>
          <w:sz w:val="22"/>
          <w:szCs w:val="22"/>
        </w:rPr>
        <w:tab/>
      </w:r>
      <w:r w:rsidR="00CC71F1">
        <w:rPr>
          <w:i/>
          <w:iCs/>
          <w:sz w:val="22"/>
          <w:szCs w:val="22"/>
        </w:rPr>
        <w:tab/>
      </w:r>
      <w:r w:rsidR="00543F24" w:rsidRPr="008C5956">
        <w:rPr>
          <w:rFonts w:cs="Times New Roman"/>
          <w:i/>
          <w:iCs/>
          <w:sz w:val="22"/>
          <w:szCs w:val="22"/>
        </w:rPr>
        <w:t>ṯə</w:t>
      </w:r>
      <w:r w:rsidR="00D11040" w:rsidRPr="008C5956">
        <w:rPr>
          <w:i/>
          <w:iCs/>
          <w:sz w:val="22"/>
          <w:szCs w:val="22"/>
        </w:rPr>
        <w:t>h</w:t>
      </w:r>
      <w:r w:rsidR="00543F24" w:rsidRPr="008C5956">
        <w:rPr>
          <w:rFonts w:cs="Times New Roman"/>
          <w:i/>
          <w:iCs/>
          <w:sz w:val="22"/>
          <w:szCs w:val="22"/>
        </w:rPr>
        <w:t>î</w:t>
      </w:r>
      <w:r w:rsidR="00D11040" w:rsidRPr="008C5956">
        <w:rPr>
          <w:i/>
          <w:iCs/>
          <w:sz w:val="22"/>
          <w:szCs w:val="22"/>
        </w:rPr>
        <w:tab/>
      </w:r>
      <w:r w:rsidR="00CC71F1">
        <w:rPr>
          <w:i/>
          <w:iCs/>
          <w:sz w:val="22"/>
          <w:szCs w:val="22"/>
        </w:rPr>
        <w:tab/>
      </w:r>
      <w:r w:rsidR="00D11040" w:rsidRPr="008C5956">
        <w:rPr>
          <w:i/>
          <w:iCs/>
          <w:sz w:val="22"/>
          <w:szCs w:val="22"/>
        </w:rPr>
        <w:t>m</w:t>
      </w:r>
      <w:r w:rsidR="00543F24" w:rsidRPr="008C5956">
        <w:rPr>
          <w:rFonts w:cs="Times New Roman"/>
          <w:i/>
          <w:iCs/>
          <w:sz w:val="22"/>
          <w:szCs w:val="22"/>
        </w:rPr>
        <w:t>ə</w:t>
      </w:r>
      <w:r w:rsidR="00D11040" w:rsidRPr="008C5956">
        <w:rPr>
          <w:i/>
          <w:iCs/>
          <w:sz w:val="22"/>
          <w:szCs w:val="22"/>
        </w:rPr>
        <w:t>r</w:t>
      </w:r>
      <w:r w:rsidR="00543F24" w:rsidRPr="008C5956">
        <w:rPr>
          <w:rFonts w:cs="Times New Roman"/>
          <w:i/>
          <w:iCs/>
          <w:sz w:val="22"/>
          <w:szCs w:val="22"/>
        </w:rPr>
        <w:t>îḇâ</w:t>
      </w:r>
      <w:r w:rsidR="00D11040" w:rsidRPr="008C5956">
        <w:rPr>
          <w:i/>
          <w:iCs/>
          <w:sz w:val="22"/>
          <w:szCs w:val="22"/>
        </w:rPr>
        <w:tab/>
        <w:t>b</w:t>
      </w:r>
      <w:r w:rsidR="00543F24" w:rsidRPr="008C5956">
        <w:rPr>
          <w:rFonts w:cs="Times New Roman"/>
          <w:i/>
          <w:iCs/>
          <w:sz w:val="22"/>
          <w:szCs w:val="22"/>
        </w:rPr>
        <w:t>ê</w:t>
      </w:r>
      <w:r w:rsidR="00D11040" w:rsidRPr="008C5956">
        <w:rPr>
          <w:i/>
          <w:iCs/>
          <w:sz w:val="22"/>
          <w:szCs w:val="22"/>
        </w:rPr>
        <w:t>n</w:t>
      </w:r>
      <w:r w:rsidR="00D71946">
        <w:rPr>
          <w:i/>
          <w:iCs/>
          <w:sz w:val="22"/>
          <w:szCs w:val="22"/>
        </w:rPr>
        <w:t>-</w:t>
      </w:r>
      <w:r w:rsidR="00543F24" w:rsidRPr="008C5956">
        <w:rPr>
          <w:rFonts w:cs="Times New Roman"/>
          <w:i/>
          <w:iCs/>
          <w:sz w:val="22"/>
          <w:szCs w:val="22"/>
        </w:rPr>
        <w:t>î</w:t>
      </w:r>
      <w:r w:rsidR="00D11040" w:rsidRPr="008C5956">
        <w:rPr>
          <w:i/>
          <w:iCs/>
          <w:sz w:val="22"/>
          <w:szCs w:val="22"/>
        </w:rPr>
        <w:tab/>
      </w:r>
    </w:p>
    <w:p w14:paraId="12ABA530" w14:textId="634B6FE3" w:rsidR="00CC6F70" w:rsidRDefault="00CC6F70" w:rsidP="00D7245C">
      <w:pPr>
        <w:keepNext w:val="0"/>
        <w:widowControl/>
        <w:suppressAutoHyphens w:val="0"/>
        <w:spacing w:after="0" w:line="240" w:lineRule="auto"/>
        <w:rPr>
          <w:smallCaps/>
          <w:sz w:val="22"/>
          <w:szCs w:val="22"/>
        </w:rPr>
      </w:pPr>
      <w:r>
        <w:rPr>
          <w:rFonts w:cs="Times New Roman"/>
          <w:sz w:val="22"/>
          <w:szCs w:val="22"/>
        </w:rPr>
        <w:tab/>
      </w:r>
      <w:r w:rsidR="005C0F69">
        <w:rPr>
          <w:smallCaps/>
          <w:sz w:val="22"/>
          <w:szCs w:val="22"/>
        </w:rPr>
        <w:t>neg</w:t>
      </w:r>
      <w:r w:rsidR="00C10884">
        <w:rPr>
          <w:smallCaps/>
          <w:sz w:val="22"/>
          <w:szCs w:val="22"/>
        </w:rPr>
        <w:t>.non-ind=</w:t>
      </w:r>
      <w:r w:rsidR="00C10884">
        <w:rPr>
          <w:sz w:val="22"/>
          <w:szCs w:val="22"/>
        </w:rPr>
        <w:t>please</w:t>
      </w:r>
      <w:r w:rsidR="00C10884">
        <w:rPr>
          <w:sz w:val="22"/>
          <w:szCs w:val="22"/>
        </w:rPr>
        <w:tab/>
      </w:r>
      <w:r w:rsidR="00C10884" w:rsidRPr="00190880">
        <w:rPr>
          <w:smallCaps/>
          <w:sz w:val="22"/>
          <w:szCs w:val="22"/>
        </w:rPr>
        <w:t>cop.</w:t>
      </w:r>
      <w:r w:rsidR="00C10884">
        <w:rPr>
          <w:smallCaps/>
          <w:sz w:val="22"/>
          <w:szCs w:val="22"/>
        </w:rPr>
        <w:t>jus.2</w:t>
      </w:r>
      <w:r w:rsidR="00C10884" w:rsidRPr="00190880">
        <w:rPr>
          <w:smallCaps/>
          <w:sz w:val="22"/>
          <w:szCs w:val="22"/>
        </w:rPr>
        <w:t>ms</w:t>
      </w:r>
      <w:r w:rsidR="00CC71F1">
        <w:rPr>
          <w:smallCaps/>
          <w:sz w:val="22"/>
          <w:szCs w:val="22"/>
        </w:rPr>
        <w:tab/>
      </w:r>
      <w:r w:rsidR="00D71946">
        <w:rPr>
          <w:sz w:val="22"/>
          <w:szCs w:val="22"/>
        </w:rPr>
        <w:t>dispute between-</w:t>
      </w:r>
      <w:r w:rsidR="00D71946">
        <w:rPr>
          <w:smallCaps/>
          <w:sz w:val="22"/>
          <w:szCs w:val="22"/>
        </w:rPr>
        <w:t>1</w:t>
      </w:r>
      <w:r w:rsidR="00D71946" w:rsidRPr="00190880">
        <w:rPr>
          <w:smallCaps/>
          <w:sz w:val="22"/>
          <w:szCs w:val="22"/>
        </w:rPr>
        <w:t>s</w:t>
      </w:r>
    </w:p>
    <w:p w14:paraId="57D7A037" w14:textId="3A847A45" w:rsidR="00D71946" w:rsidRDefault="00D71946" w:rsidP="00D7245C">
      <w:pPr>
        <w:keepNext w:val="0"/>
        <w:widowControl/>
        <w:suppressAutoHyphens w:val="0"/>
        <w:spacing w:after="0" w:line="240" w:lineRule="auto"/>
        <w:ind w:firstLine="720"/>
        <w:rPr>
          <w:rFonts w:cs="Times New Roman"/>
          <w:i/>
          <w:iCs/>
          <w:sz w:val="22"/>
          <w:szCs w:val="22"/>
        </w:rPr>
      </w:pPr>
      <w:r w:rsidRPr="00A124DC">
        <w:rPr>
          <w:rFonts w:cs="Times New Roman"/>
          <w:i/>
          <w:iCs/>
          <w:sz w:val="22"/>
          <w:szCs w:val="22"/>
        </w:rPr>
        <w:t>û</w:t>
      </w:r>
      <w:r>
        <w:rPr>
          <w:rFonts w:cs="Times New Roman"/>
          <w:i/>
          <w:iCs/>
          <w:sz w:val="22"/>
          <w:szCs w:val="22"/>
        </w:rPr>
        <w:t>-</w:t>
      </w:r>
      <w:r w:rsidRPr="00A124DC">
        <w:rPr>
          <w:rFonts w:cs="Times New Roman"/>
          <w:i/>
          <w:iCs/>
          <w:sz w:val="22"/>
          <w:szCs w:val="22"/>
        </w:rPr>
        <w:t>ḇê</w:t>
      </w:r>
      <w:r w:rsidRPr="00A124DC">
        <w:rPr>
          <w:i/>
          <w:iCs/>
          <w:sz w:val="22"/>
          <w:szCs w:val="22"/>
        </w:rPr>
        <w:t>n</w:t>
      </w:r>
      <w:r w:rsidRPr="00A124DC">
        <w:rPr>
          <w:rFonts w:cs="Times New Roman"/>
          <w:i/>
          <w:iCs/>
          <w:sz w:val="22"/>
          <w:szCs w:val="22"/>
        </w:rPr>
        <w:t>ê</w:t>
      </w:r>
      <w:r>
        <w:rPr>
          <w:rFonts w:cs="Times New Roman"/>
          <w:i/>
          <w:iCs/>
          <w:sz w:val="22"/>
          <w:szCs w:val="22"/>
        </w:rPr>
        <w:t>-</w:t>
      </w:r>
      <w:r w:rsidRPr="00A124DC">
        <w:rPr>
          <w:rFonts w:cs="Times New Roman"/>
          <w:i/>
          <w:iCs/>
          <w:sz w:val="22"/>
          <w:szCs w:val="22"/>
        </w:rPr>
        <w:t>ḵā</w:t>
      </w:r>
    </w:p>
    <w:p w14:paraId="06792198" w14:textId="4E957582" w:rsidR="00D71946" w:rsidRDefault="00D71946" w:rsidP="00D7245C">
      <w:pPr>
        <w:keepNext w:val="0"/>
        <w:widowControl/>
        <w:suppressAutoHyphens w:val="0"/>
        <w:spacing w:after="0" w:line="240" w:lineRule="auto"/>
        <w:ind w:firstLine="720"/>
        <w:rPr>
          <w:smallCaps/>
          <w:sz w:val="22"/>
          <w:szCs w:val="22"/>
        </w:rPr>
      </w:pPr>
      <w:r>
        <w:rPr>
          <w:rFonts w:cs="Times New Roman"/>
          <w:sz w:val="22"/>
          <w:szCs w:val="22"/>
        </w:rPr>
        <w:t>and-between-</w:t>
      </w:r>
      <w:r w:rsidRPr="00190880">
        <w:rPr>
          <w:smallCaps/>
          <w:sz w:val="22"/>
          <w:szCs w:val="22"/>
        </w:rPr>
        <w:t>2ms</w:t>
      </w:r>
    </w:p>
    <w:p w14:paraId="63346394" w14:textId="7DCDB822" w:rsidR="001D0B30" w:rsidRPr="001D0B30" w:rsidRDefault="001D0B30" w:rsidP="00E83342">
      <w:pPr>
        <w:keepNext w:val="0"/>
        <w:widowControl/>
        <w:suppressAutoHyphens w:val="0"/>
        <w:spacing w:line="240" w:lineRule="auto"/>
        <w:ind w:left="720"/>
        <w:rPr>
          <w:sz w:val="22"/>
          <w:szCs w:val="22"/>
        </w:rPr>
      </w:pPr>
      <w:r>
        <w:rPr>
          <w:sz w:val="22"/>
          <w:szCs w:val="22"/>
        </w:rPr>
        <w:t>‘Please may there not be a dispute between me and you’ [BHS Genesis 13:18]</w:t>
      </w:r>
    </w:p>
    <w:p w14:paraId="327DF14E" w14:textId="46E87826" w:rsidR="00B127EF" w:rsidRDefault="00B127EF" w:rsidP="003C7996">
      <w:pPr>
        <w:keepNext w:val="0"/>
        <w:widowControl/>
        <w:suppressAutoHyphens w:val="0"/>
        <w:spacing w:line="259" w:lineRule="auto"/>
        <w:jc w:val="both"/>
      </w:pPr>
      <w:r>
        <w:t>This picture of the distribution of the standard negator and the negative existential marker becomes more complex, because the negative existential marker is also used to negate some verbal predications, most prominently participial pr</w:t>
      </w:r>
      <w:r w:rsidR="00740F75">
        <w:t>edications</w:t>
      </w:r>
      <w:r w:rsidR="00091E7E">
        <w:t xml:space="preserve"> (see Miller-Naud</w:t>
      </w:r>
      <w:r w:rsidR="00091E7E">
        <w:rPr>
          <w:rFonts w:cs="Times New Roman"/>
        </w:rPr>
        <w:t>é</w:t>
      </w:r>
      <w:r w:rsidR="00091E7E">
        <w:t xml:space="preserve"> </w:t>
      </w:r>
      <w:r w:rsidR="00035A71">
        <w:t>&amp;</w:t>
      </w:r>
      <w:r w:rsidR="00091E7E">
        <w:t xml:space="preserve"> Naud</w:t>
      </w:r>
      <w:r w:rsidR="00091E7E">
        <w:rPr>
          <w:rFonts w:cs="Times New Roman"/>
        </w:rPr>
        <w:t>é</w:t>
      </w:r>
      <w:r w:rsidR="00091E7E">
        <w:t xml:space="preserve"> 2015)</w:t>
      </w:r>
      <w:r w:rsidR="00740F75">
        <w:t>, as illustrated in (</w:t>
      </w:r>
      <w:r w:rsidR="00761A64">
        <w:t>8</w:t>
      </w:r>
      <w:r>
        <w:t>):</w:t>
      </w:r>
    </w:p>
    <w:p w14:paraId="249EFE4D" w14:textId="5BA21F85" w:rsidR="009A6AC8" w:rsidRPr="00EC704E" w:rsidRDefault="00740F75" w:rsidP="00E83342">
      <w:pPr>
        <w:widowControl/>
        <w:suppressAutoHyphens w:val="0"/>
        <w:spacing w:after="0" w:line="240" w:lineRule="auto"/>
        <w:rPr>
          <w:i/>
          <w:iCs/>
          <w:sz w:val="22"/>
          <w:szCs w:val="22"/>
        </w:rPr>
      </w:pPr>
      <w:r w:rsidRPr="00EC704E">
        <w:rPr>
          <w:sz w:val="22"/>
          <w:szCs w:val="22"/>
        </w:rPr>
        <w:t>(</w:t>
      </w:r>
      <w:r w:rsidR="00761A64">
        <w:rPr>
          <w:sz w:val="22"/>
          <w:szCs w:val="22"/>
        </w:rPr>
        <w:t>8</w:t>
      </w:r>
      <w:r w:rsidR="00B127EF" w:rsidRPr="00EC704E">
        <w:rPr>
          <w:sz w:val="22"/>
          <w:szCs w:val="22"/>
        </w:rPr>
        <w:t>)</w:t>
      </w:r>
      <w:r w:rsidR="00B127EF" w:rsidRPr="00EC704E">
        <w:rPr>
          <w:sz w:val="22"/>
          <w:szCs w:val="22"/>
        </w:rPr>
        <w:tab/>
      </w:r>
      <w:r w:rsidR="00FA0BE4">
        <w:rPr>
          <w:rFonts w:cs="Times New Roman"/>
          <w:sz w:val="22"/>
          <w:szCs w:val="22"/>
        </w:rPr>
        <w:t>ʾ</w:t>
      </w:r>
      <w:r w:rsidR="009A6AC8" w:rsidRPr="00EC704E">
        <w:rPr>
          <w:i/>
          <w:iCs/>
          <w:sz w:val="22"/>
          <w:szCs w:val="22"/>
        </w:rPr>
        <w:t>ên =</w:t>
      </w:r>
      <w:r w:rsidR="003C7996">
        <w:rPr>
          <w:i/>
          <w:iCs/>
          <w:sz w:val="22"/>
          <w:szCs w:val="22"/>
        </w:rPr>
        <w:t>ham</w:t>
      </w:r>
      <w:r w:rsidR="009A6AC8" w:rsidRPr="00EC704E">
        <w:rPr>
          <w:i/>
          <w:iCs/>
          <w:sz w:val="22"/>
          <w:szCs w:val="22"/>
        </w:rPr>
        <w:t>-mele</w:t>
      </w:r>
      <w:r w:rsidR="009E55E5">
        <w:rPr>
          <w:rFonts w:cs="Times New Roman"/>
          <w:i/>
          <w:iCs/>
          <w:sz w:val="22"/>
          <w:szCs w:val="22"/>
        </w:rPr>
        <w:t>ḵ</w:t>
      </w:r>
      <w:r w:rsidR="00FD0F3F">
        <w:rPr>
          <w:i/>
          <w:iCs/>
          <w:sz w:val="22"/>
          <w:szCs w:val="22"/>
        </w:rPr>
        <w:tab/>
      </w:r>
      <w:r w:rsidR="009A6AC8" w:rsidRPr="00EC704E">
        <w:rPr>
          <w:i/>
          <w:iCs/>
          <w:sz w:val="22"/>
          <w:szCs w:val="22"/>
        </w:rPr>
        <w:t>nôšāʿ</w:t>
      </w:r>
      <w:r w:rsidR="00897436">
        <w:rPr>
          <w:i/>
          <w:iCs/>
          <w:sz w:val="22"/>
          <w:szCs w:val="22"/>
        </w:rPr>
        <w:tab/>
      </w:r>
      <w:r w:rsidR="00897436">
        <w:rPr>
          <w:i/>
          <w:iCs/>
          <w:sz w:val="22"/>
          <w:szCs w:val="22"/>
        </w:rPr>
        <w:tab/>
      </w:r>
      <w:r w:rsidR="009A6AC8" w:rsidRPr="00EC704E">
        <w:rPr>
          <w:i/>
          <w:iCs/>
          <w:sz w:val="22"/>
          <w:szCs w:val="22"/>
        </w:rPr>
        <w:t>bə-</w:t>
      </w:r>
      <w:r w:rsidR="003C7996">
        <w:rPr>
          <w:i/>
          <w:iCs/>
          <w:sz w:val="22"/>
          <w:szCs w:val="22"/>
        </w:rPr>
        <w:t>roḇ</w:t>
      </w:r>
      <w:r w:rsidR="009A6AC8" w:rsidRPr="00EC704E">
        <w:rPr>
          <w:i/>
          <w:iCs/>
          <w:sz w:val="22"/>
          <w:szCs w:val="22"/>
        </w:rPr>
        <w:t>=</w:t>
      </w:r>
      <w:r w:rsidR="003C7996">
        <w:rPr>
          <w:i/>
          <w:iCs/>
          <w:sz w:val="22"/>
          <w:szCs w:val="22"/>
        </w:rPr>
        <w:t xml:space="preserve"> </w:t>
      </w:r>
      <w:r w:rsidR="009A6AC8" w:rsidRPr="00EC704E">
        <w:rPr>
          <w:i/>
          <w:iCs/>
          <w:sz w:val="22"/>
          <w:szCs w:val="22"/>
        </w:rPr>
        <w:t>ḥāyil</w:t>
      </w:r>
    </w:p>
    <w:p w14:paraId="028E95F6" w14:textId="09894B05" w:rsidR="009A6AC8" w:rsidRPr="00EC704E" w:rsidRDefault="00EC704E" w:rsidP="009A6AC8">
      <w:pPr>
        <w:keepNext w:val="0"/>
        <w:widowControl/>
        <w:suppressAutoHyphens w:val="0"/>
        <w:spacing w:after="0" w:line="240" w:lineRule="auto"/>
        <w:rPr>
          <w:sz w:val="22"/>
          <w:szCs w:val="22"/>
        </w:rPr>
      </w:pPr>
      <w:r>
        <w:rPr>
          <w:sz w:val="22"/>
          <w:szCs w:val="22"/>
        </w:rPr>
        <w:tab/>
      </w:r>
      <w:r w:rsidR="009A6AC8" w:rsidRPr="00EC704E">
        <w:rPr>
          <w:smallCaps/>
          <w:sz w:val="22"/>
          <w:szCs w:val="22"/>
        </w:rPr>
        <w:t>neg.ex</w:t>
      </w:r>
      <w:r w:rsidR="009A6AC8" w:rsidRPr="00EC704E">
        <w:rPr>
          <w:sz w:val="22"/>
          <w:szCs w:val="22"/>
          <w:vertAlign w:val="subscript"/>
        </w:rPr>
        <w:t xml:space="preserve"> </w:t>
      </w:r>
      <w:r w:rsidR="009A6AC8" w:rsidRPr="00EC704E">
        <w:rPr>
          <w:sz w:val="22"/>
          <w:szCs w:val="22"/>
        </w:rPr>
        <w:t>=</w:t>
      </w:r>
      <w:r w:rsidR="009A6AC8" w:rsidRPr="00EC704E">
        <w:rPr>
          <w:smallCaps/>
          <w:sz w:val="22"/>
          <w:szCs w:val="22"/>
        </w:rPr>
        <w:t>art</w:t>
      </w:r>
      <w:r w:rsidR="009A6AC8" w:rsidRPr="00EC704E">
        <w:rPr>
          <w:sz w:val="22"/>
          <w:szCs w:val="22"/>
        </w:rPr>
        <w:t>-king</w:t>
      </w:r>
      <w:r w:rsidR="003C7996">
        <w:rPr>
          <w:sz w:val="22"/>
          <w:szCs w:val="22"/>
        </w:rPr>
        <w:t xml:space="preserve"> </w:t>
      </w:r>
      <w:r w:rsidR="00FD0F3F">
        <w:rPr>
          <w:sz w:val="22"/>
          <w:szCs w:val="22"/>
        </w:rPr>
        <w:tab/>
      </w:r>
      <w:r w:rsidR="009A6AC8" w:rsidRPr="00EC704E">
        <w:rPr>
          <w:sz w:val="22"/>
          <w:szCs w:val="22"/>
        </w:rPr>
        <w:t>save.</w:t>
      </w:r>
      <w:r w:rsidR="00D47013">
        <w:rPr>
          <w:smallCaps/>
          <w:sz w:val="22"/>
          <w:szCs w:val="22"/>
        </w:rPr>
        <w:t>pass.</w:t>
      </w:r>
      <w:r w:rsidR="009A6AC8" w:rsidRPr="00EC704E">
        <w:rPr>
          <w:smallCaps/>
          <w:sz w:val="22"/>
          <w:szCs w:val="22"/>
        </w:rPr>
        <w:t>ptcp</w:t>
      </w:r>
      <w:r w:rsidR="00A740F6">
        <w:rPr>
          <w:rStyle w:val="Alaviitteenviite"/>
          <w:smallCaps/>
          <w:szCs w:val="22"/>
        </w:rPr>
        <w:footnoteReference w:id="7"/>
      </w:r>
      <w:r w:rsidR="009A6AC8" w:rsidRPr="00EC704E">
        <w:rPr>
          <w:sz w:val="22"/>
          <w:szCs w:val="22"/>
        </w:rPr>
        <w:t xml:space="preserve"> </w:t>
      </w:r>
      <w:r w:rsidR="009E55E5">
        <w:rPr>
          <w:sz w:val="22"/>
          <w:szCs w:val="22"/>
        </w:rPr>
        <w:t>in</w:t>
      </w:r>
      <w:r w:rsidR="009A6AC8" w:rsidRPr="00EC704E">
        <w:rPr>
          <w:sz w:val="22"/>
          <w:szCs w:val="22"/>
        </w:rPr>
        <w:t>-abundance.</w:t>
      </w:r>
      <w:r w:rsidR="009A6AC8" w:rsidRPr="00EC704E">
        <w:rPr>
          <w:smallCaps/>
          <w:sz w:val="22"/>
          <w:szCs w:val="22"/>
        </w:rPr>
        <w:t>gen</w:t>
      </w:r>
      <w:r w:rsidR="009A6AC8" w:rsidRPr="00EC704E">
        <w:rPr>
          <w:sz w:val="22"/>
          <w:szCs w:val="22"/>
        </w:rPr>
        <w:t>= army</w:t>
      </w:r>
    </w:p>
    <w:p w14:paraId="331BA482" w14:textId="2DEECF12" w:rsidR="009A6AC8" w:rsidRPr="00EC704E" w:rsidRDefault="009A6AC8" w:rsidP="008D5DD3">
      <w:pPr>
        <w:keepNext w:val="0"/>
        <w:widowControl/>
        <w:suppressAutoHyphens w:val="0"/>
        <w:spacing w:after="0" w:line="240" w:lineRule="auto"/>
        <w:rPr>
          <w:sz w:val="22"/>
          <w:szCs w:val="22"/>
        </w:rPr>
      </w:pPr>
      <w:commentRangeStart w:id="27"/>
      <w:commentRangeStart w:id="28"/>
      <w:r w:rsidRPr="00EC704E">
        <w:rPr>
          <w:sz w:val="22"/>
          <w:szCs w:val="22"/>
        </w:rPr>
        <w:tab/>
        <w:t xml:space="preserve">‘The king is not saved by the </w:t>
      </w:r>
      <w:ins w:id="29" w:author="Cynthia Miller-Naude" w:date="2019-10-14T11:43:00Z">
        <w:r w:rsidR="008D5DD3">
          <w:rPr>
            <w:sz w:val="22"/>
            <w:szCs w:val="22"/>
          </w:rPr>
          <w:t>greatness</w:t>
        </w:r>
      </w:ins>
      <w:del w:id="30" w:author="Cynthia Miller-Naude" w:date="2019-10-14T11:43:00Z">
        <w:r w:rsidRPr="00EC704E" w:rsidDel="008D5DD3">
          <w:rPr>
            <w:sz w:val="22"/>
            <w:szCs w:val="22"/>
          </w:rPr>
          <w:delText>size</w:delText>
        </w:r>
      </w:del>
      <w:r w:rsidRPr="00EC704E">
        <w:rPr>
          <w:sz w:val="22"/>
          <w:szCs w:val="22"/>
        </w:rPr>
        <w:t xml:space="preserve"> of his army.’</w:t>
      </w:r>
      <w:ins w:id="31" w:author="Cynthia Miller-Naude" w:date="2019-10-14T11:40:00Z">
        <w:r w:rsidR="00414B8B">
          <w:rPr>
            <w:sz w:val="22"/>
            <w:szCs w:val="22"/>
          </w:rPr>
          <w:t xml:space="preserve"> </w:t>
        </w:r>
      </w:ins>
      <w:r w:rsidRPr="00EC704E">
        <w:rPr>
          <w:sz w:val="22"/>
          <w:szCs w:val="22"/>
        </w:rPr>
        <w:t xml:space="preserve"> </w:t>
      </w:r>
      <w:commentRangeEnd w:id="27"/>
      <w:r w:rsidR="00EF168C">
        <w:rPr>
          <w:rStyle w:val="Kommentinviite"/>
          <w:rFonts w:cs="Mangal"/>
        </w:rPr>
        <w:commentReference w:id="27"/>
      </w:r>
      <w:commentRangeEnd w:id="28"/>
      <w:r w:rsidR="00414B8B">
        <w:rPr>
          <w:rStyle w:val="Kommentinviite"/>
          <w:rFonts w:cs="Mangal"/>
        </w:rPr>
        <w:commentReference w:id="28"/>
      </w:r>
    </w:p>
    <w:p w14:paraId="4682D42A" w14:textId="77777777" w:rsidR="009A6AC8" w:rsidRPr="00EC704E" w:rsidRDefault="009A6AC8" w:rsidP="00E22420">
      <w:pPr>
        <w:keepNext w:val="0"/>
        <w:widowControl/>
        <w:suppressAutoHyphens w:val="0"/>
        <w:spacing w:line="240" w:lineRule="auto"/>
        <w:rPr>
          <w:sz w:val="22"/>
          <w:szCs w:val="22"/>
        </w:rPr>
      </w:pPr>
      <w:r w:rsidRPr="00EC704E">
        <w:rPr>
          <w:sz w:val="22"/>
          <w:szCs w:val="22"/>
        </w:rPr>
        <w:tab/>
      </w:r>
      <w:r w:rsidRPr="00EC704E">
        <w:rPr>
          <w:sz w:val="22"/>
          <w:szCs w:val="22"/>
        </w:rPr>
        <w:tab/>
      </w:r>
      <w:r w:rsidRPr="00EC704E">
        <w:rPr>
          <w:sz w:val="22"/>
          <w:szCs w:val="22"/>
        </w:rPr>
        <w:tab/>
      </w:r>
      <w:r w:rsidRPr="00EC704E">
        <w:rPr>
          <w:sz w:val="22"/>
          <w:szCs w:val="22"/>
        </w:rPr>
        <w:tab/>
      </w:r>
      <w:r w:rsidRPr="00EC704E">
        <w:rPr>
          <w:sz w:val="22"/>
          <w:szCs w:val="22"/>
        </w:rPr>
        <w:tab/>
      </w:r>
      <w:r w:rsidRPr="00EC704E">
        <w:rPr>
          <w:sz w:val="22"/>
          <w:szCs w:val="22"/>
        </w:rPr>
        <w:tab/>
        <w:t>[BHS Psalm 33:16]</w:t>
      </w:r>
    </w:p>
    <w:p w14:paraId="7CCA365D" w14:textId="7B961F19" w:rsidR="00414B8B" w:rsidRDefault="00414B8B" w:rsidP="00414B8B">
      <w:pPr>
        <w:keepNext w:val="0"/>
        <w:widowControl/>
        <w:suppressAutoHyphens w:val="0"/>
        <w:spacing w:line="259" w:lineRule="auto"/>
        <w:jc w:val="both"/>
        <w:rPr>
          <w:ins w:id="32" w:author="Cynthia Miller-Naude" w:date="2019-10-14T11:41:00Z"/>
        </w:rPr>
      </w:pPr>
      <w:ins w:id="33" w:author="Cynthia Miller-Naude" w:date="2019-10-14T11:42:00Z">
        <w:r>
          <w:t>As is indicated below, the negative existential marker expands its use so that</w:t>
        </w:r>
      </w:ins>
      <w:ins w:id="34" w:author="Cynthia Miller-Naude" w:date="2019-10-14T11:43:00Z">
        <w:r>
          <w:t xml:space="preserve"> </w:t>
        </w:r>
      </w:ins>
      <w:ins w:id="35" w:author="Cynthia Miller-Naude" w:date="2019-10-14T11:42:00Z">
        <w:r>
          <w:t xml:space="preserve">it is used to negate verbal sentences. At the same time, the participle expands its use </w:t>
        </w:r>
      </w:ins>
      <w:ins w:id="36" w:author="Cynthia Miller-Naude" w:date="2019-10-14T11:43:00Z">
        <w:r>
          <w:t>as the main predication in a sentence.</w:t>
        </w:r>
      </w:ins>
    </w:p>
    <w:p w14:paraId="24121DEF" w14:textId="749491E1" w:rsidR="007A106B" w:rsidRPr="00014A77" w:rsidRDefault="00B127EF" w:rsidP="008A2043">
      <w:pPr>
        <w:keepNext w:val="0"/>
        <w:widowControl/>
        <w:suppressAutoHyphens w:val="0"/>
        <w:spacing w:line="259" w:lineRule="auto"/>
        <w:jc w:val="both"/>
      </w:pPr>
      <w:r>
        <w:t xml:space="preserve">In </w:t>
      </w:r>
      <w:r w:rsidR="00F53637">
        <w:t>this</w:t>
      </w:r>
      <w:r>
        <w:t xml:space="preserve"> section we listed the various constructions in Biblical Hebrew which utili</w:t>
      </w:r>
      <w:r w:rsidR="00A7439E">
        <w:t>z</w:t>
      </w:r>
      <w:r>
        <w:t xml:space="preserve">e the negative existential markers. </w:t>
      </w:r>
      <w:r w:rsidR="00F53637">
        <w:t>In the following section we examine aspects of the negative existential cycle in ancient Hebrew.</w:t>
      </w:r>
      <w:r w:rsidR="00F53637" w:rsidDel="00F53637">
        <w:t xml:space="preserve"> </w:t>
      </w:r>
    </w:p>
    <w:p w14:paraId="66132905" w14:textId="77777777" w:rsidR="006276DA" w:rsidRDefault="005F5978" w:rsidP="003351A2">
      <w:pPr>
        <w:pStyle w:val="lsSection1"/>
      </w:pPr>
      <w:bookmarkStart w:id="37" w:name="__RefHeading__456_2075933062"/>
      <w:bookmarkEnd w:id="37"/>
      <w:r>
        <w:t>The negative e</w:t>
      </w:r>
      <w:r w:rsidR="00AF6717">
        <w:t>xistentia</w:t>
      </w:r>
      <w:r>
        <w:t>l c</w:t>
      </w:r>
      <w:r w:rsidR="008A2043">
        <w:t xml:space="preserve">ycle in </w:t>
      </w:r>
      <w:r w:rsidR="00AF6717">
        <w:t>Ancient Hebrew</w:t>
      </w:r>
    </w:p>
    <w:p w14:paraId="0819A4CC" w14:textId="77777777" w:rsidR="00BF539C" w:rsidRPr="00BF539C" w:rsidRDefault="00BF539C" w:rsidP="008A2043">
      <w:pPr>
        <w:keepNext w:val="0"/>
        <w:suppressAutoHyphens w:val="0"/>
        <w:spacing w:line="259" w:lineRule="auto"/>
        <w:jc w:val="both"/>
        <w:rPr>
          <w:rFonts w:cs="Times New Roman"/>
        </w:rPr>
      </w:pPr>
      <w:r w:rsidRPr="00BF539C">
        <w:rPr>
          <w:rFonts w:cs="Times New Roman"/>
        </w:rPr>
        <w:t>Before demonstrating the stages of the negative existential cycle in Ancient Hebrew, a word is necessary on what constitutes a “stage” in historical linguistics. This matter is important and is connected to the debated issue of synchrony vs. diachrony</w:t>
      </w:r>
      <w:r w:rsidR="00985104">
        <w:rPr>
          <w:rFonts w:cs="Times New Roman"/>
        </w:rPr>
        <w:t>, which</w:t>
      </w:r>
      <w:r w:rsidRPr="00BF539C">
        <w:rPr>
          <w:rFonts w:cs="Times New Roman"/>
        </w:rPr>
        <w:t xml:space="preserve"> has received increasing scrutiny in </w:t>
      </w:r>
      <w:r w:rsidR="005F5978">
        <w:rPr>
          <w:rFonts w:cs="Times New Roman"/>
        </w:rPr>
        <w:t>recent decades</w:t>
      </w:r>
      <w:r w:rsidRPr="00BF539C">
        <w:rPr>
          <w:rFonts w:cs="Times New Roman"/>
        </w:rPr>
        <w:t>. Lass</w:t>
      </w:r>
      <w:r w:rsidR="005F5978">
        <w:rPr>
          <w:rFonts w:cs="Times New Roman"/>
        </w:rPr>
        <w:t xml:space="preserve"> (1997:12)</w:t>
      </w:r>
      <w:r w:rsidRPr="00BF539C">
        <w:rPr>
          <w:rFonts w:cs="Times New Roman"/>
        </w:rPr>
        <w:t xml:space="preserve"> </w:t>
      </w:r>
      <w:r w:rsidR="004721E9">
        <w:rPr>
          <w:rFonts w:cs="Times New Roman"/>
        </w:rPr>
        <w:t>poses the following question:</w:t>
      </w:r>
    </w:p>
    <w:p w14:paraId="5AD3E2E0" w14:textId="77777777" w:rsidR="00BF539C" w:rsidRPr="00BF539C" w:rsidRDefault="00BF539C" w:rsidP="0030322D">
      <w:pPr>
        <w:pStyle w:val="Lainaus"/>
        <w:jc w:val="both"/>
      </w:pPr>
      <w:r w:rsidRPr="00BF539C">
        <w:t>How much of what looks like (synchronic) structure really is, a</w:t>
      </w:r>
      <w:r w:rsidR="005F5978">
        <w:t xml:space="preserve">nd how much is rather detritus </w:t>
      </w:r>
      <w:r w:rsidRPr="00BF539C">
        <w:t xml:space="preserve">left behind by historical processes, that even if they leave notable residues have no </w:t>
      </w:r>
      <w:r w:rsidR="005F5978">
        <w:t xml:space="preserve">particular </w:t>
      </w:r>
      <w:r w:rsidRPr="00BF539C">
        <w:t>present relevance?...</w:t>
      </w:r>
      <w:r w:rsidR="005F5978">
        <w:t xml:space="preserve"> In this sense a language-state </w:t>
      </w:r>
      <w:r w:rsidRPr="00BF539C">
        <w:t>as an obj</w:t>
      </w:r>
      <w:r w:rsidR="005F5978">
        <w:t xml:space="preserve">ect of academic scrutiny is no </w:t>
      </w:r>
      <w:r w:rsidRPr="00BF539C">
        <w:t>different in principle from a kidney, a mountain range, or an art style</w:t>
      </w:r>
      <w:r w:rsidR="005F5978">
        <w:t>.</w:t>
      </w:r>
      <w:r w:rsidRPr="00BF539C">
        <w:t xml:space="preserve"> </w:t>
      </w:r>
    </w:p>
    <w:p w14:paraId="14517CBC" w14:textId="5D880C51" w:rsidR="00FF34E3" w:rsidRDefault="00BF539C" w:rsidP="00854797">
      <w:pPr>
        <w:keepNext w:val="0"/>
        <w:widowControl/>
        <w:suppressAutoHyphens w:val="0"/>
        <w:spacing w:line="259" w:lineRule="auto"/>
        <w:jc w:val="both"/>
        <w:rPr>
          <w:rFonts w:cs="Times New Roman"/>
        </w:rPr>
      </w:pPr>
      <w:r w:rsidRPr="00BF539C">
        <w:rPr>
          <w:rFonts w:cs="Times New Roman"/>
        </w:rPr>
        <w:t>Certain formulations such as A</w:t>
      </w:r>
      <w:r w:rsidR="0031460B">
        <w:rPr>
          <w:rFonts w:cs="Times New Roman"/>
        </w:rPr>
        <w:t xml:space="preserve"> </w:t>
      </w:r>
      <w:r w:rsidRPr="00BF539C">
        <w:rPr>
          <w:rFonts w:cs="Times New Roman"/>
        </w:rPr>
        <w:t>&gt;</w:t>
      </w:r>
      <w:r w:rsidR="0031460B">
        <w:rPr>
          <w:rFonts w:cs="Times New Roman"/>
        </w:rPr>
        <w:t xml:space="preserve"> </w:t>
      </w:r>
      <w:r w:rsidRPr="00BF539C">
        <w:rPr>
          <w:rFonts w:cs="Times New Roman"/>
        </w:rPr>
        <w:t>B are commonly used to represent stages of linguistic change. Another, more appropriate formulation A &gt; A</w:t>
      </w:r>
      <w:r w:rsidR="0031460B">
        <w:rPr>
          <w:rFonts w:cs="Times New Roman"/>
        </w:rPr>
        <w:t xml:space="preserve"> </w:t>
      </w:r>
      <w:r w:rsidRPr="00BF539C">
        <w:rPr>
          <w:rFonts w:cs="Times New Roman"/>
        </w:rPr>
        <w:t>~</w:t>
      </w:r>
      <w:r w:rsidR="0031460B">
        <w:rPr>
          <w:rFonts w:cs="Times New Roman"/>
        </w:rPr>
        <w:t xml:space="preserve"> </w:t>
      </w:r>
      <w:r w:rsidRPr="00BF539C">
        <w:rPr>
          <w:rFonts w:cs="Times New Roman"/>
        </w:rPr>
        <w:t>B &gt; B has been used by Croft (1991) in his seminal work on the negative existential cycle. Brinton and Traugott 2005 critique this formulation saying, “Even this is misleading, since often, especially in domains that involve meaning, earlier patterns only become restricted or fossilized, not entirely lost” (Brinton and Traugott 2005:6). They propose an alternate formulation:</w:t>
      </w:r>
    </w:p>
    <w:p w14:paraId="477C9DEA" w14:textId="77777777" w:rsidR="00BF539C" w:rsidRPr="00BF539C" w:rsidRDefault="00014A77" w:rsidP="00FF34E3">
      <w:pPr>
        <w:keepNext w:val="0"/>
        <w:widowControl/>
        <w:suppressAutoHyphens w:val="0"/>
        <w:spacing w:line="259" w:lineRule="auto"/>
        <w:rPr>
          <w:rFonts w:cs="Times New Roman"/>
        </w:rPr>
      </w:pPr>
      <w:r w:rsidRPr="00B36047">
        <w:rPr>
          <w:rFonts w:asciiTheme="majorBidi" w:hAnsiTheme="majorBidi" w:cstheme="majorBidi"/>
          <w:noProof/>
          <w:sz w:val="22"/>
          <w:szCs w:val="22"/>
          <w:lang w:val="fi-FI" w:eastAsia="fi-FI" w:bidi="ar-SA"/>
        </w:rPr>
        <mc:AlternateContent>
          <mc:Choice Requires="wps">
            <w:drawing>
              <wp:anchor distT="0" distB="0" distL="114300" distR="114300" simplePos="0" relativeHeight="251659264" behindDoc="0" locked="0" layoutInCell="1" allowOverlap="1" wp14:anchorId="4DBC5936" wp14:editId="4DB73B11">
                <wp:simplePos x="0" y="0"/>
                <wp:positionH relativeFrom="column">
                  <wp:posOffset>365760</wp:posOffset>
                </wp:positionH>
                <wp:positionV relativeFrom="paragraph">
                  <wp:posOffset>69215</wp:posOffset>
                </wp:positionV>
                <wp:extent cx="510363" cy="637909"/>
                <wp:effectExtent l="38100" t="0" r="61595" b="10160"/>
                <wp:wrapNone/>
                <wp:docPr id="1" name="Double Brace 1"/>
                <wp:cNvGraphicFramePr/>
                <a:graphic xmlns:a="http://schemas.openxmlformats.org/drawingml/2006/main">
                  <a:graphicData uri="http://schemas.microsoft.com/office/word/2010/wordprocessingShape">
                    <wps:wsp>
                      <wps:cNvSpPr/>
                      <wps:spPr>
                        <a:xfrm>
                          <a:off x="0" y="0"/>
                          <a:ext cx="510363" cy="637909"/>
                        </a:xfrm>
                        <a:prstGeom prst="bracePair">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A749C24"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A</w:t>
                            </w:r>
                          </w:p>
                          <w:p w14:paraId="66971CD1"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DBC593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6" type="#_x0000_t186" style="position:absolute;margin-left:28.8pt;margin-top:5.45pt;width:40.2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" strokecolor="black [3213]" strokeweight=".5pt">
                <v:stroke joinstyle="miter"/>
                <v:textbox>
                  <w:txbxContent>
                    <w:p w14:paraId="7A749C24"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A</w:t>
                      </w:r>
                    </w:p>
                    <w:p w14:paraId="66971CD1" w14:textId="77777777" w:rsidR="00DB7185" w:rsidRPr="00D70F06" w:rsidRDefault="00DB7185" w:rsidP="00014A77">
                      <w:pPr>
                        <w:jc w:val="center"/>
                        <w:rPr>
                          <w:rFonts w:asciiTheme="majorBidi" w:hAnsiTheme="majorBidi" w:cstheme="majorBidi"/>
                          <w:b/>
                          <w:bCs/>
                        </w:rPr>
                      </w:pPr>
                      <w:r w:rsidRPr="00D70F06">
                        <w:rPr>
                          <w:rFonts w:asciiTheme="majorBidi" w:hAnsiTheme="majorBidi" w:cstheme="majorBidi"/>
                        </w:rPr>
                        <w:t>B</w:t>
                      </w:r>
                    </w:p>
                  </w:txbxContent>
                </v:textbox>
              </v:shape>
            </w:pict>
          </mc:Fallback>
        </mc:AlternateContent>
      </w:r>
      <w:r w:rsidR="00BF539C" w:rsidRPr="00BF539C">
        <w:rPr>
          <w:rFonts w:cs="Times New Roman"/>
        </w:rPr>
        <w:tab/>
      </w:r>
    </w:p>
    <w:p w14:paraId="12C2F546" w14:textId="77777777" w:rsidR="00BF539C" w:rsidRPr="00BF539C" w:rsidRDefault="00BF539C" w:rsidP="00BF539C">
      <w:pPr>
        <w:keepNext w:val="0"/>
        <w:widowControl/>
        <w:suppressAutoHyphens w:val="0"/>
        <w:spacing w:line="259" w:lineRule="auto"/>
        <w:rPr>
          <w:rFonts w:cs="Times New Roman"/>
        </w:rPr>
      </w:pPr>
      <w:r w:rsidRPr="00BF539C">
        <w:rPr>
          <w:rFonts w:cs="Times New Roman"/>
        </w:rPr>
        <w:t>A &gt;                    &gt; (B)</w:t>
      </w:r>
    </w:p>
    <w:p w14:paraId="5C483B0C" w14:textId="77777777" w:rsidR="00BF539C" w:rsidRPr="00BF539C" w:rsidRDefault="00BF539C" w:rsidP="00BF539C">
      <w:pPr>
        <w:keepNext w:val="0"/>
        <w:widowControl/>
        <w:suppressAutoHyphens w:val="0"/>
        <w:spacing w:line="259" w:lineRule="auto"/>
        <w:rPr>
          <w:rFonts w:cs="Times New Roman"/>
        </w:rPr>
      </w:pPr>
    </w:p>
    <w:p w14:paraId="5A0E132D" w14:textId="01E8582F" w:rsidR="00BF539C" w:rsidRPr="00BF539C" w:rsidRDefault="00BF539C" w:rsidP="00E74252">
      <w:pPr>
        <w:keepNext w:val="0"/>
        <w:widowControl/>
        <w:suppressAutoHyphens w:val="0"/>
        <w:spacing w:line="259" w:lineRule="auto"/>
        <w:jc w:val="both"/>
        <w:rPr>
          <w:rFonts w:cs="Times New Roman"/>
        </w:rPr>
      </w:pPr>
      <w:r w:rsidRPr="00BF539C">
        <w:rPr>
          <w:rFonts w:cs="Times New Roman"/>
        </w:rPr>
        <w:t xml:space="preserve">This formulation </w:t>
      </w:r>
      <w:r w:rsidR="00097E78">
        <w:rPr>
          <w:rFonts w:cs="Times New Roman"/>
        </w:rPr>
        <w:t>states</w:t>
      </w:r>
      <w:r w:rsidRPr="00BF539C">
        <w:rPr>
          <w:rFonts w:cs="Times New Roman"/>
        </w:rPr>
        <w:t xml:space="preserve"> that the emergence of B as a distinct stage may or may not occur. Any theory of a stage in historical linguistics must, therefore, acknowledge the mixture of older and newer forms existing contemporaneously while also acknowledging that some stages will not evolve</w:t>
      </w:r>
      <w:r w:rsidR="007F18CB">
        <w:rPr>
          <w:rFonts w:cs="Times New Roman"/>
        </w:rPr>
        <w:t xml:space="preserve"> (see also Croft 1991:22-25</w:t>
      </w:r>
      <w:r w:rsidR="00642F43">
        <w:rPr>
          <w:rFonts w:cs="Times New Roman"/>
        </w:rPr>
        <w:t>; Veselinova 2016</w:t>
      </w:r>
      <w:r w:rsidR="00EC6C0B">
        <w:rPr>
          <w:rFonts w:cs="Times New Roman"/>
        </w:rPr>
        <w:t>)</w:t>
      </w:r>
      <w:r w:rsidRPr="00BF539C">
        <w:rPr>
          <w:rFonts w:cs="Times New Roman"/>
        </w:rPr>
        <w:t>. Additionally, newer forms may emerge yet not diffuse throughout the language, but be subsumed by other forms.</w:t>
      </w:r>
    </w:p>
    <w:p w14:paraId="69027AB0" w14:textId="77777777" w:rsidR="00BF539C" w:rsidRPr="00BF539C" w:rsidRDefault="00BF539C" w:rsidP="00E74252">
      <w:pPr>
        <w:keepNext w:val="0"/>
        <w:widowControl/>
        <w:suppressAutoHyphens w:val="0"/>
        <w:spacing w:line="259" w:lineRule="auto"/>
        <w:jc w:val="both"/>
        <w:rPr>
          <w:rFonts w:cs="Times New Roman"/>
        </w:rPr>
      </w:pPr>
      <w:r w:rsidRPr="00BF539C">
        <w:rPr>
          <w:rFonts w:cs="Times New Roman"/>
        </w:rPr>
        <w:t xml:space="preserve">In his theory of language change and diffusion, Naudé </w:t>
      </w:r>
      <w:r w:rsidR="00933D81">
        <w:rPr>
          <w:rFonts w:cs="Times New Roman"/>
        </w:rPr>
        <w:t xml:space="preserve">(2012) </w:t>
      </w:r>
      <w:r w:rsidRPr="00BF539C">
        <w:rPr>
          <w:rFonts w:cs="Times New Roman"/>
        </w:rPr>
        <w:t xml:space="preserve">lays out four dimensions that are relevant for the analysis of ancient texts in historical linguistics. The first dimension is the idiolect that develops when the grammar of an individual differs from the input source (e.g. child and his parents). This is called the individual dimension and is the source of language change. </w:t>
      </w:r>
    </w:p>
    <w:p w14:paraId="1F29ADDF" w14:textId="77777777" w:rsidR="00BF539C" w:rsidRPr="00BF539C" w:rsidRDefault="00BF539C" w:rsidP="00E74252">
      <w:pPr>
        <w:keepNext w:val="0"/>
        <w:widowControl/>
        <w:suppressAutoHyphens w:val="0"/>
        <w:spacing w:line="259" w:lineRule="auto"/>
        <w:jc w:val="both"/>
        <w:rPr>
          <w:rFonts w:cs="Times New Roman"/>
        </w:rPr>
      </w:pPr>
      <w:r w:rsidRPr="00BF539C">
        <w:rPr>
          <w:rFonts w:cs="Times New Roman"/>
        </w:rPr>
        <w:t xml:space="preserve">The second dimension is the sociological dimension. This relates to the diffusion of the change throughout the language community. Ringe and Eska </w:t>
      </w:r>
      <w:r w:rsidR="00E74252">
        <w:rPr>
          <w:rFonts w:cs="Times New Roman"/>
        </w:rPr>
        <w:t xml:space="preserve">(2013:214) </w:t>
      </w:r>
      <w:r w:rsidRPr="00BF539C">
        <w:rPr>
          <w:rFonts w:cs="Times New Roman"/>
        </w:rPr>
        <w:t xml:space="preserve">describe this process as </w:t>
      </w:r>
      <w:r w:rsidR="00E74252">
        <w:rPr>
          <w:rFonts w:cs="Times New Roman"/>
        </w:rPr>
        <w:t>follows</w:t>
      </w:r>
      <w:r w:rsidRPr="00BF539C">
        <w:rPr>
          <w:rFonts w:cs="Times New Roman"/>
        </w:rPr>
        <w:t>:</w:t>
      </w:r>
    </w:p>
    <w:p w14:paraId="1D000820" w14:textId="77777777" w:rsidR="00BF539C" w:rsidRPr="00BF539C" w:rsidRDefault="00BF539C" w:rsidP="008C5956">
      <w:pPr>
        <w:pStyle w:val="Lainaus"/>
        <w:ind w:left="562" w:right="562"/>
        <w:jc w:val="both"/>
      </w:pPr>
      <w:r w:rsidRPr="00BF539C">
        <w:t>Yet, should it be the case that a syntactic parameter changes its sett</w:t>
      </w:r>
      <w:r w:rsidR="00014A77">
        <w:t xml:space="preserve">ing from one generation to the </w:t>
      </w:r>
      <w:r w:rsidRPr="00BF539C">
        <w:t xml:space="preserve">next via imperfect learning in the acquisition process, we have </w:t>
      </w:r>
      <w:r w:rsidR="00B4365D">
        <w:t xml:space="preserve">to ask why we find that change </w:t>
      </w:r>
      <w:r w:rsidRPr="00BF539C">
        <w:t>takes place only gradually in the documentary record. This seem</w:t>
      </w:r>
      <w:r w:rsidR="00014A77">
        <w:t xml:space="preserve">ing paradox has been solved by </w:t>
      </w:r>
      <w:r w:rsidRPr="00BF539C">
        <w:t>Kroch 1989, who points out that a parameter for which only a smal</w:t>
      </w:r>
      <w:r w:rsidR="00B4365D">
        <w:t xml:space="preserve">l amount of data is present </w:t>
      </w:r>
      <w:r w:rsidR="00014A77">
        <w:t xml:space="preserve">in </w:t>
      </w:r>
      <w:r w:rsidR="00B4365D">
        <w:t xml:space="preserve">the </w:t>
      </w:r>
      <w:r w:rsidRPr="00BF539C">
        <w:t>primary linguistic d</w:t>
      </w:r>
      <w:r w:rsidR="00B4365D">
        <w:t xml:space="preserve">ata heard during the process of </w:t>
      </w:r>
      <w:r w:rsidRPr="00BF539C">
        <w:t>acquisition ca</w:t>
      </w:r>
      <w:r w:rsidR="00014A77">
        <w:t xml:space="preserve">n lead two learners to acquire </w:t>
      </w:r>
      <w:r w:rsidR="00B4365D">
        <w:t xml:space="preserve">two different </w:t>
      </w:r>
      <w:r w:rsidRPr="00BF539C">
        <w:t xml:space="preserve">grammars. This has given rise to Kroch’s Grammars </w:t>
      </w:r>
      <w:r w:rsidR="00B4365D">
        <w:t xml:space="preserve">in </w:t>
      </w:r>
      <w:r w:rsidR="00014A77">
        <w:t xml:space="preserve">Competition Hypothesis, in </w:t>
      </w:r>
      <w:r w:rsidRPr="00BF539C">
        <w:t>which parameter settings, not entire grammars, compete; it is manife</w:t>
      </w:r>
      <w:r w:rsidR="00B4365D">
        <w:t xml:space="preserve">sted in the </w:t>
      </w:r>
      <w:r w:rsidR="00014A77">
        <w:t xml:space="preserve">variation found in </w:t>
      </w:r>
      <w:r w:rsidRPr="00BF539C">
        <w:t xml:space="preserve">the documentary record as the reflex of an innovative parametric </w:t>
      </w:r>
      <w:r w:rsidR="00B4365D">
        <w:t xml:space="preserve">setting competes with and </w:t>
      </w:r>
      <w:r w:rsidRPr="00BF539C">
        <w:t>eventually supplants the reflex of the older parametric s</w:t>
      </w:r>
      <w:r w:rsidR="00E74252">
        <w:t>etting</w:t>
      </w:r>
      <w:r w:rsidRPr="00BF539C">
        <w:t>.</w:t>
      </w:r>
    </w:p>
    <w:p w14:paraId="25446B60" w14:textId="77777777" w:rsidR="00BF539C" w:rsidRPr="00BF539C" w:rsidRDefault="00BF539C" w:rsidP="00171B17">
      <w:pPr>
        <w:keepNext w:val="0"/>
        <w:widowControl/>
        <w:suppressAutoHyphens w:val="0"/>
        <w:spacing w:line="259" w:lineRule="auto"/>
        <w:jc w:val="both"/>
        <w:rPr>
          <w:rFonts w:cs="Times New Roman"/>
        </w:rPr>
      </w:pPr>
      <w:r w:rsidRPr="00BF539C">
        <w:rPr>
          <w:rFonts w:cs="Times New Roman"/>
        </w:rPr>
        <w:t>Naudé adds that this sociological diffusion occurs in the shape of an S-shaped curve with the new option beginning slowly, accelerating, and finally leveling off once the competition is resolved.</w:t>
      </w:r>
    </w:p>
    <w:p w14:paraId="4CD7FABF" w14:textId="27AAC148" w:rsidR="00BF539C" w:rsidRPr="00BF539C" w:rsidRDefault="00BF539C" w:rsidP="00171B17">
      <w:pPr>
        <w:keepNext w:val="0"/>
        <w:widowControl/>
        <w:suppressAutoHyphens w:val="0"/>
        <w:spacing w:line="259" w:lineRule="auto"/>
        <w:jc w:val="both"/>
        <w:rPr>
          <w:rFonts w:cs="Times New Roman"/>
        </w:rPr>
      </w:pPr>
      <w:r w:rsidRPr="00BF539C">
        <w:rPr>
          <w:rFonts w:cs="Times New Roman"/>
        </w:rPr>
        <w:t>The third dimension is the chronological dimension. In this dimension, newer forms exist and change side-by-side with older forms called “stylistic fossils.” Naudé says, “These stylistic fossils are in competition</w:t>
      </w:r>
      <w:r w:rsidR="00D42211">
        <w:rPr>
          <w:rFonts w:cs="Times New Roman"/>
        </w:rPr>
        <w:t xml:space="preserve"> – </w:t>
      </w:r>
      <w:r w:rsidRPr="00BF539C">
        <w:rPr>
          <w:rFonts w:cs="Times New Roman"/>
        </w:rPr>
        <w:t>at certain stages they are dominant and at other stages they are dominated</w:t>
      </w:r>
      <w:r w:rsidR="006B1F58">
        <w:rPr>
          <w:rFonts w:cs="Times New Roman"/>
        </w:rPr>
        <w:t xml:space="preserve"> </w:t>
      </w:r>
      <w:r w:rsidR="00D42211">
        <w:rPr>
          <w:rFonts w:cs="Times New Roman"/>
        </w:rPr>
        <w:t xml:space="preserve">– </w:t>
      </w:r>
      <w:r w:rsidRPr="00BF539C">
        <w:rPr>
          <w:rFonts w:cs="Times New Roman"/>
        </w:rPr>
        <w:t xml:space="preserve">and they may be present in the speech community for centuries” (Naudé 2012:73). As older forms erode and become limited in their use, newer forms pick up the slack and represent a renewal, a “diachronic cycle.” This cycle is not a reversal of directionality, but a termination of one unidirectional process and the restarting of another in the same general direction (Naudé 2012:73).  </w:t>
      </w:r>
    </w:p>
    <w:p w14:paraId="14BB460F" w14:textId="7D97A787" w:rsidR="00BF539C" w:rsidRPr="002859D1" w:rsidRDefault="00BF539C" w:rsidP="00E23105">
      <w:pPr>
        <w:keepNext w:val="0"/>
        <w:widowControl/>
        <w:suppressAutoHyphens w:val="0"/>
        <w:spacing w:line="259" w:lineRule="auto"/>
        <w:jc w:val="both"/>
        <w:rPr>
          <w:rFonts w:cs="Times New Roman"/>
        </w:rPr>
      </w:pPr>
      <w:r w:rsidRPr="002859D1">
        <w:rPr>
          <w:rFonts w:cs="Times New Roman"/>
        </w:rPr>
        <w:t xml:space="preserve">Naudé’s fourth dimension acknowledges that analyzing ancient texts involves working with written language. </w:t>
      </w:r>
      <w:commentRangeStart w:id="38"/>
      <w:commentRangeStart w:id="39"/>
      <w:r w:rsidRPr="002859D1">
        <w:rPr>
          <w:rFonts w:cs="Times New Roman"/>
        </w:rPr>
        <w:t>All historical linguistic studies that span more than a few generations must interact with written text</w:t>
      </w:r>
      <w:commentRangeEnd w:id="38"/>
      <w:r w:rsidR="003F2C05">
        <w:rPr>
          <w:rStyle w:val="Kommentinviite"/>
          <w:rFonts w:cs="Mangal"/>
        </w:rPr>
        <w:commentReference w:id="38"/>
      </w:r>
      <w:commentRangeEnd w:id="39"/>
      <w:r w:rsidR="00591CB5">
        <w:rPr>
          <w:rStyle w:val="Kommentinviite"/>
          <w:rFonts w:cs="Mangal"/>
        </w:rPr>
        <w:commentReference w:id="39"/>
      </w:r>
      <w:r w:rsidRPr="002859D1">
        <w:rPr>
          <w:rFonts w:cs="Times New Roman"/>
        </w:rPr>
        <w:t>.</w:t>
      </w:r>
      <w:ins w:id="40" w:author="Cynthia Miller-Naude" w:date="2019-10-14T11:59:00Z">
        <w:r w:rsidR="00591CB5">
          <w:rPr>
            <w:rStyle w:val="Alaviitteenviite"/>
            <w:rFonts w:cs="Times New Roman"/>
          </w:rPr>
          <w:footnoteReference w:id="8"/>
        </w:r>
      </w:ins>
      <w:r w:rsidRPr="002859D1">
        <w:rPr>
          <w:rFonts w:cs="Times New Roman"/>
        </w:rPr>
        <w:t xml:space="preserve"> This point is important for our definition of a stage. Th</w:t>
      </w:r>
      <w:r w:rsidR="00CF5BCF">
        <w:rPr>
          <w:rFonts w:cs="Times New Roman"/>
        </w:rPr>
        <w:t>e</w:t>
      </w:r>
      <w:r w:rsidRPr="002859D1">
        <w:rPr>
          <w:rFonts w:cs="Times New Roman"/>
        </w:rPr>
        <w:t xml:space="preserve"> written dimension preserves a picture of the status of diffusion at the time of writing. If written texts </w:t>
      </w:r>
      <w:r w:rsidR="005971B7">
        <w:rPr>
          <w:rFonts w:cs="Times New Roman"/>
        </w:rPr>
        <w:t>comprise</w:t>
      </w:r>
      <w:r w:rsidRPr="002859D1">
        <w:rPr>
          <w:rFonts w:cs="Times New Roman"/>
        </w:rPr>
        <w:t xml:space="preserve"> our data, then each text which gives evidence that a change has diffused represents a stage. This stage may only reflect change in a single construction, but it still should be considered a stage. For this reason, syntactic structures in different corpora reflect different stages insofar as they have qualitative differences. A stage in diachronic syntax, then, is construction-specific and is discerned by observing the degree of diffusion between written texts. These stages are part of a cycle which is constantly being renewed. </w:t>
      </w:r>
    </w:p>
    <w:p w14:paraId="6F7B6AAA" w14:textId="0229208B" w:rsidR="00BF539C" w:rsidRPr="00BF539C" w:rsidRDefault="00BF539C" w:rsidP="006A79AB">
      <w:pPr>
        <w:keepNext w:val="0"/>
        <w:widowControl/>
        <w:suppressAutoHyphens w:val="0"/>
        <w:spacing w:line="259" w:lineRule="auto"/>
        <w:jc w:val="both"/>
        <w:rPr>
          <w:rFonts w:cs="Times New Roman"/>
        </w:rPr>
      </w:pPr>
      <w:r w:rsidRPr="00BF539C">
        <w:rPr>
          <w:rFonts w:cs="Times New Roman"/>
        </w:rPr>
        <w:t xml:space="preserve">In terms of Croft’s diachronic typology of the negative existential cycle, </w:t>
      </w:r>
      <w:r w:rsidR="00D219ED">
        <w:rPr>
          <w:rFonts w:cs="Times New Roman"/>
        </w:rPr>
        <w:t>Biblical Hebrew</w:t>
      </w:r>
      <w:r w:rsidRPr="00BF539C">
        <w:rPr>
          <w:rFonts w:cs="Times New Roman"/>
        </w:rPr>
        <w:t xml:space="preserve"> exhibits a variable stage A ~ B in that there is a dedicated negative existential form (</w:t>
      </w:r>
      <w:r w:rsidR="005F5978" w:rsidRPr="005F5978">
        <w:rPr>
          <w:rFonts w:cs="Times New Roman"/>
          <w:i/>
          <w:iCs/>
        </w:rPr>
        <w:t>ʾên</w:t>
      </w:r>
      <w:r w:rsidRPr="00BF539C">
        <w:rPr>
          <w:rFonts w:cs="Times New Roman"/>
        </w:rPr>
        <w:t xml:space="preserve">) but it is used in specific contexts in which past or future time do not need to be specified but can be inferred from the surrounding context. For those contexts which specify past or future time, the </w:t>
      </w:r>
      <w:r w:rsidR="00AD739B" w:rsidRPr="00AD739B">
        <w:rPr>
          <w:rFonts w:cs="Times New Roman"/>
          <w:i/>
          <w:iCs/>
        </w:rPr>
        <w:t>l</w:t>
      </w:r>
      <w:r w:rsidR="00EE7508">
        <w:rPr>
          <w:rFonts w:cs="Times New Roman"/>
          <w:i/>
          <w:iCs/>
        </w:rPr>
        <w:t>ō</w:t>
      </w:r>
      <w:r w:rsidR="00AD739B" w:rsidRPr="00AD739B">
        <w:rPr>
          <w:rFonts w:cs="Times New Roman"/>
          <w:i/>
          <w:iCs/>
        </w:rPr>
        <w:t>ʾ</w:t>
      </w:r>
      <w:r w:rsidRPr="00BF539C">
        <w:rPr>
          <w:rFonts w:cs="Times New Roman"/>
        </w:rPr>
        <w:t xml:space="preserve"> + verbal copula construction is used. While it </w:t>
      </w:r>
      <w:r w:rsidR="006A79AB">
        <w:rPr>
          <w:rFonts w:cs="Times New Roman"/>
        </w:rPr>
        <w:t>might be</w:t>
      </w:r>
      <w:r w:rsidRPr="00BF539C">
        <w:rPr>
          <w:rFonts w:cs="Times New Roman"/>
        </w:rPr>
        <w:t xml:space="preserve"> possible to posit that </w:t>
      </w:r>
      <w:r w:rsidR="00AD739B" w:rsidRPr="00AD739B">
        <w:rPr>
          <w:rFonts w:cs="Times New Roman"/>
          <w:i/>
          <w:iCs/>
        </w:rPr>
        <w:t>l</w:t>
      </w:r>
      <w:r w:rsidR="00EE7508">
        <w:rPr>
          <w:rFonts w:cs="Times New Roman"/>
          <w:i/>
          <w:iCs/>
        </w:rPr>
        <w:t>ō</w:t>
      </w:r>
      <w:r w:rsidR="00AD739B" w:rsidRPr="00AD739B">
        <w:rPr>
          <w:rFonts w:cs="Times New Roman"/>
          <w:i/>
          <w:iCs/>
        </w:rPr>
        <w:t>ʾ</w:t>
      </w:r>
      <w:r w:rsidRPr="00BF539C">
        <w:rPr>
          <w:rFonts w:cs="Times New Roman"/>
        </w:rPr>
        <w:t xml:space="preserve"> + verbal copula represents a pre-biblical stage A in which the standard verbal negator is used to negate existential sentences, this stage cannot be clearly discerned in the Hebrew Bible.</w:t>
      </w:r>
      <w:r w:rsidR="0097486A">
        <w:rPr>
          <w:rStyle w:val="Alaviitteenviite"/>
          <w:rFonts w:cs="Times New Roman"/>
        </w:rPr>
        <w:footnoteReference w:id="9"/>
      </w:r>
      <w:r w:rsidRPr="00BF539C">
        <w:rPr>
          <w:rFonts w:cs="Times New Roman"/>
        </w:rPr>
        <w:t xml:space="preserve"> Furthermore, the use of </w:t>
      </w:r>
      <w:r w:rsidR="005F5978" w:rsidRPr="005F5978">
        <w:rPr>
          <w:rFonts w:cs="Times New Roman"/>
          <w:i/>
          <w:iCs/>
        </w:rPr>
        <w:t>ʾên</w:t>
      </w:r>
      <w:r w:rsidRPr="00BF539C">
        <w:rPr>
          <w:rFonts w:cs="Times New Roman"/>
        </w:rPr>
        <w:t xml:space="preserve"> is far more prominent than </w:t>
      </w:r>
      <w:r w:rsidR="00AD739B" w:rsidRPr="00AD739B">
        <w:rPr>
          <w:rFonts w:cs="Times New Roman"/>
          <w:i/>
          <w:iCs/>
        </w:rPr>
        <w:t>l</w:t>
      </w:r>
      <w:r w:rsidR="0011587B">
        <w:rPr>
          <w:rFonts w:cs="Times New Roman"/>
          <w:i/>
          <w:iCs/>
        </w:rPr>
        <w:t>ō</w:t>
      </w:r>
      <w:r w:rsidR="00AD739B" w:rsidRPr="00AD739B">
        <w:rPr>
          <w:rFonts w:cs="Times New Roman"/>
          <w:i/>
          <w:iCs/>
        </w:rPr>
        <w:t>ʾ</w:t>
      </w:r>
      <w:r w:rsidRPr="00BF539C">
        <w:rPr>
          <w:rFonts w:cs="Times New Roman"/>
        </w:rPr>
        <w:t xml:space="preserve">  + verbal copula in expressing negative existential sentences in Biblical Hebrew.</w:t>
      </w:r>
      <w:r w:rsidR="0088736D">
        <w:rPr>
          <w:rStyle w:val="Alaviitteenviite"/>
          <w:rFonts w:cs="Times New Roman"/>
        </w:rPr>
        <w:footnoteReference w:id="10"/>
      </w:r>
      <w:r w:rsidRPr="00BF539C">
        <w:rPr>
          <w:rFonts w:cs="Times New Roman"/>
        </w:rPr>
        <w:t xml:space="preserve">  In post-biblical Hebrew, the </w:t>
      </w:r>
      <w:r w:rsidR="00AD739B" w:rsidRPr="00AD739B">
        <w:rPr>
          <w:rFonts w:cs="Times New Roman"/>
          <w:i/>
          <w:iCs/>
        </w:rPr>
        <w:t>l</w:t>
      </w:r>
      <w:r w:rsidR="00482BA9">
        <w:rPr>
          <w:rFonts w:cs="Times New Roman"/>
          <w:i/>
          <w:iCs/>
        </w:rPr>
        <w:t>ō</w:t>
      </w:r>
      <w:r w:rsidR="00AD739B" w:rsidRPr="00AD739B">
        <w:rPr>
          <w:rFonts w:cs="Times New Roman"/>
          <w:i/>
          <w:iCs/>
        </w:rPr>
        <w:t>ʾ</w:t>
      </w:r>
      <w:r w:rsidRPr="00BF539C">
        <w:rPr>
          <w:rFonts w:cs="Times New Roman"/>
        </w:rPr>
        <w:t xml:space="preserve">  + copula form of the negative existential decreases in use in Qumran, though it does still occur:</w:t>
      </w:r>
    </w:p>
    <w:p w14:paraId="681EFD33" w14:textId="01AE1EEA" w:rsidR="008D7D38" w:rsidRPr="000D0090" w:rsidRDefault="00740F75" w:rsidP="00FC627B">
      <w:pPr>
        <w:widowControl/>
        <w:suppressAutoHyphens w:val="0"/>
        <w:spacing w:after="0" w:line="240" w:lineRule="auto"/>
        <w:rPr>
          <w:rFonts w:cs="Times New Roman"/>
          <w:i/>
          <w:iCs/>
          <w:sz w:val="22"/>
          <w:szCs w:val="22"/>
        </w:rPr>
      </w:pPr>
      <w:r w:rsidRPr="000D0090">
        <w:rPr>
          <w:rFonts w:cs="Times New Roman"/>
          <w:sz w:val="22"/>
          <w:szCs w:val="22"/>
        </w:rPr>
        <w:t>(</w:t>
      </w:r>
      <w:r w:rsidR="00761A64">
        <w:rPr>
          <w:rFonts w:cs="Times New Roman"/>
          <w:sz w:val="22"/>
          <w:szCs w:val="22"/>
        </w:rPr>
        <w:t>9</w:t>
      </w:r>
      <w:r w:rsidR="00BF539C" w:rsidRPr="000D0090">
        <w:rPr>
          <w:rFonts w:cs="Times New Roman"/>
          <w:sz w:val="22"/>
          <w:szCs w:val="22"/>
        </w:rPr>
        <w:t>)</w:t>
      </w:r>
      <w:r w:rsidR="00BF539C" w:rsidRPr="000D0090">
        <w:rPr>
          <w:rFonts w:cs="Times New Roman"/>
          <w:sz w:val="22"/>
          <w:szCs w:val="22"/>
        </w:rPr>
        <w:tab/>
      </w:r>
      <w:r w:rsidR="00BF539C" w:rsidRPr="000D0090">
        <w:rPr>
          <w:rFonts w:cs="Times New Roman"/>
          <w:i/>
          <w:iCs/>
          <w:sz w:val="22"/>
          <w:szCs w:val="22"/>
        </w:rPr>
        <w:t>w-plṭh</w:t>
      </w:r>
      <w:r w:rsidR="007E1C04">
        <w:rPr>
          <w:rFonts w:cs="Times New Roman"/>
          <w:i/>
          <w:iCs/>
          <w:sz w:val="22"/>
          <w:szCs w:val="22"/>
        </w:rPr>
        <w:tab/>
      </w:r>
      <w:r w:rsidR="007E1C04">
        <w:rPr>
          <w:rFonts w:cs="Times New Roman"/>
          <w:i/>
          <w:iCs/>
          <w:sz w:val="22"/>
          <w:szCs w:val="22"/>
        </w:rPr>
        <w:tab/>
      </w:r>
      <w:r w:rsidR="00BF539C" w:rsidRPr="000D0090">
        <w:rPr>
          <w:rFonts w:cs="Times New Roman"/>
          <w:i/>
          <w:iCs/>
          <w:sz w:val="22"/>
          <w:szCs w:val="22"/>
        </w:rPr>
        <w:t>lʾ</w:t>
      </w:r>
      <w:r w:rsidR="007E1C04">
        <w:rPr>
          <w:rFonts w:cs="Times New Roman"/>
          <w:i/>
          <w:iCs/>
          <w:sz w:val="22"/>
          <w:szCs w:val="22"/>
        </w:rPr>
        <w:tab/>
      </w:r>
      <w:r w:rsidR="00BF539C" w:rsidRPr="000D0090">
        <w:rPr>
          <w:rFonts w:cs="Times New Roman"/>
          <w:i/>
          <w:iCs/>
          <w:sz w:val="22"/>
          <w:szCs w:val="22"/>
        </w:rPr>
        <w:t>thyh</w:t>
      </w:r>
      <w:r w:rsidR="008D7D38">
        <w:rPr>
          <w:rFonts w:cs="Times New Roman"/>
          <w:sz w:val="22"/>
          <w:szCs w:val="22"/>
        </w:rPr>
        <w:tab/>
      </w:r>
    </w:p>
    <w:p w14:paraId="6BD9EBB2" w14:textId="16FCA14B" w:rsidR="008D7D38" w:rsidRPr="000D0090" w:rsidRDefault="008D7D38" w:rsidP="00760AD3">
      <w:pPr>
        <w:widowControl/>
        <w:suppressAutoHyphens w:val="0"/>
        <w:spacing w:after="0" w:line="240" w:lineRule="auto"/>
        <w:rPr>
          <w:rFonts w:cs="Times New Roman"/>
          <w:i/>
          <w:iCs/>
          <w:sz w:val="22"/>
          <w:szCs w:val="22"/>
        </w:rPr>
      </w:pPr>
      <w:r>
        <w:rPr>
          <w:rFonts w:cs="Times New Roman"/>
          <w:sz w:val="22"/>
          <w:szCs w:val="22"/>
        </w:rPr>
        <w:tab/>
      </w:r>
      <w:r w:rsidR="00647AA7">
        <w:rPr>
          <w:rFonts w:cs="Times New Roman"/>
          <w:sz w:val="22"/>
          <w:szCs w:val="22"/>
        </w:rPr>
        <w:t>and</w:t>
      </w:r>
      <w:r w:rsidR="00D62B7C" w:rsidRPr="000D0090">
        <w:rPr>
          <w:rFonts w:cs="Times New Roman"/>
          <w:sz w:val="22"/>
          <w:szCs w:val="22"/>
        </w:rPr>
        <w:t xml:space="preserve">-survivor  </w:t>
      </w:r>
      <w:r w:rsidR="007E1C04">
        <w:rPr>
          <w:rFonts w:cs="Times New Roman"/>
          <w:sz w:val="22"/>
          <w:szCs w:val="22"/>
        </w:rPr>
        <w:tab/>
      </w:r>
      <w:r w:rsidR="00D62B7C" w:rsidRPr="000D0090">
        <w:rPr>
          <w:rFonts w:cs="Times New Roman"/>
          <w:smallCaps/>
          <w:sz w:val="22"/>
          <w:szCs w:val="22"/>
        </w:rPr>
        <w:t xml:space="preserve">neg  </w:t>
      </w:r>
      <w:r w:rsidR="007E1C04">
        <w:rPr>
          <w:rFonts w:cs="Times New Roman"/>
          <w:smallCaps/>
          <w:sz w:val="22"/>
          <w:szCs w:val="22"/>
        </w:rPr>
        <w:tab/>
      </w:r>
      <w:r w:rsidR="00D62B7C" w:rsidRPr="000D0090">
        <w:rPr>
          <w:rFonts w:cs="Times New Roman"/>
          <w:smallCaps/>
          <w:sz w:val="22"/>
          <w:szCs w:val="22"/>
        </w:rPr>
        <w:t>cop.ipfv.3fs</w:t>
      </w:r>
      <w:r>
        <w:rPr>
          <w:rFonts w:cs="Times New Roman"/>
          <w:sz w:val="22"/>
          <w:szCs w:val="22"/>
        </w:rPr>
        <w:tab/>
      </w:r>
    </w:p>
    <w:p w14:paraId="136702AB" w14:textId="5DE14036" w:rsidR="00BF539C" w:rsidRPr="00BF539C" w:rsidRDefault="008D7D38" w:rsidP="00760AD3">
      <w:pPr>
        <w:widowControl/>
        <w:suppressAutoHyphens w:val="0"/>
        <w:spacing w:line="240" w:lineRule="auto"/>
        <w:rPr>
          <w:rFonts w:cs="Times New Roman"/>
        </w:rPr>
      </w:pPr>
      <w:r>
        <w:rPr>
          <w:rFonts w:cs="Times New Roman"/>
          <w:sz w:val="22"/>
          <w:szCs w:val="22"/>
        </w:rPr>
        <w:tab/>
      </w:r>
      <w:r w:rsidR="000D0090">
        <w:rPr>
          <w:rFonts w:cs="Times New Roman"/>
          <w:sz w:val="22"/>
          <w:szCs w:val="22"/>
        </w:rPr>
        <w:t>‘</w:t>
      </w:r>
      <w:r w:rsidR="00BF539C" w:rsidRPr="000D0090">
        <w:rPr>
          <w:rFonts w:cs="Times New Roman"/>
          <w:sz w:val="22"/>
          <w:szCs w:val="22"/>
        </w:rPr>
        <w:t>There will be no survivor</w:t>
      </w:r>
      <w:r w:rsidR="000D0090">
        <w:rPr>
          <w:rFonts w:cs="Times New Roman"/>
          <w:sz w:val="22"/>
          <w:szCs w:val="22"/>
        </w:rPr>
        <w:t>.’ [</w:t>
      </w:r>
      <w:r w:rsidR="004333A8">
        <w:rPr>
          <w:rFonts w:cs="Times New Roman"/>
          <w:sz w:val="22"/>
          <w:szCs w:val="22"/>
        </w:rPr>
        <w:t xml:space="preserve">DSSR </w:t>
      </w:r>
      <w:r w:rsidR="004333A8" w:rsidRPr="000D0090">
        <w:rPr>
          <w:rFonts w:cs="Times New Roman"/>
          <w:sz w:val="22"/>
          <w:szCs w:val="22"/>
        </w:rPr>
        <w:t>1QM 1:6</w:t>
      </w:r>
      <w:r w:rsidR="004333A8">
        <w:rPr>
          <w:rFonts w:cs="Times New Roman"/>
          <w:sz w:val="22"/>
          <w:szCs w:val="22"/>
        </w:rPr>
        <w:t>]</w:t>
      </w:r>
    </w:p>
    <w:p w14:paraId="71DE0906" w14:textId="77777777" w:rsidR="00BF539C" w:rsidRPr="00BF539C" w:rsidRDefault="00BF539C" w:rsidP="00D14F71">
      <w:pPr>
        <w:keepNext w:val="0"/>
        <w:widowControl/>
        <w:suppressAutoHyphens w:val="0"/>
        <w:spacing w:line="259" w:lineRule="auto"/>
        <w:jc w:val="both"/>
        <w:rPr>
          <w:rFonts w:cs="Times New Roman"/>
        </w:rPr>
      </w:pPr>
      <w:r w:rsidRPr="00BF539C">
        <w:rPr>
          <w:rFonts w:cs="Times New Roman"/>
        </w:rPr>
        <w:t xml:space="preserve">In Mishnaic Hebrew there are very few examples of a genuine negative existential with the construction </w:t>
      </w:r>
      <w:r w:rsidR="00AD739B" w:rsidRPr="00AD739B">
        <w:rPr>
          <w:rFonts w:cs="Times New Roman"/>
          <w:i/>
          <w:iCs/>
        </w:rPr>
        <w:t>l</w:t>
      </w:r>
      <w:r w:rsidR="006F2D6D">
        <w:rPr>
          <w:rFonts w:cs="Times New Roman"/>
          <w:i/>
          <w:iCs/>
        </w:rPr>
        <w:t>ō</w:t>
      </w:r>
      <w:r w:rsidR="00AD739B" w:rsidRPr="00AD739B">
        <w:rPr>
          <w:rFonts w:cs="Times New Roman"/>
          <w:i/>
          <w:iCs/>
        </w:rPr>
        <w:t>ʾ</w:t>
      </w:r>
      <w:r w:rsidRPr="00BF539C">
        <w:rPr>
          <w:rFonts w:cs="Times New Roman"/>
        </w:rPr>
        <w:t xml:space="preserve">  + copula:</w:t>
      </w:r>
    </w:p>
    <w:p w14:paraId="66F65D25" w14:textId="1F48BF26" w:rsidR="00FD293C" w:rsidRPr="009C3D97" w:rsidRDefault="00740F75">
      <w:pPr>
        <w:keepNext w:val="0"/>
        <w:widowControl/>
        <w:suppressAutoHyphens w:val="0"/>
        <w:spacing w:after="0" w:line="240" w:lineRule="auto"/>
        <w:rPr>
          <w:rFonts w:cs="Times New Roman"/>
          <w:i/>
          <w:iCs/>
          <w:sz w:val="22"/>
          <w:szCs w:val="22"/>
        </w:rPr>
      </w:pPr>
      <w:commentRangeStart w:id="46"/>
      <w:commentRangeStart w:id="47"/>
      <w:r w:rsidRPr="009C3D97">
        <w:rPr>
          <w:rFonts w:cs="Times New Roman"/>
          <w:sz w:val="22"/>
          <w:szCs w:val="22"/>
        </w:rPr>
        <w:t>(1</w:t>
      </w:r>
      <w:r w:rsidR="00761A64">
        <w:rPr>
          <w:rFonts w:cs="Times New Roman"/>
          <w:sz w:val="22"/>
          <w:szCs w:val="22"/>
        </w:rPr>
        <w:t>0</w:t>
      </w:r>
      <w:r w:rsidR="00BF539C" w:rsidRPr="009C3D97">
        <w:rPr>
          <w:rFonts w:cs="Times New Roman"/>
          <w:sz w:val="22"/>
          <w:szCs w:val="22"/>
        </w:rPr>
        <w:t>)</w:t>
      </w:r>
      <w:r w:rsidR="00BF539C" w:rsidRPr="009C3D97">
        <w:rPr>
          <w:rFonts w:cs="Times New Roman"/>
          <w:sz w:val="22"/>
          <w:szCs w:val="22"/>
        </w:rPr>
        <w:tab/>
      </w:r>
      <w:r w:rsidR="004F177E">
        <w:rPr>
          <w:rFonts w:cs="Times New Roman"/>
          <w:i/>
          <w:iCs/>
          <w:sz w:val="22"/>
          <w:szCs w:val="22"/>
        </w:rPr>
        <w:t>lōʾ</w:t>
      </w:r>
      <w:r w:rsidR="007E1C04">
        <w:rPr>
          <w:rFonts w:cs="Times New Roman"/>
          <w:i/>
          <w:iCs/>
          <w:sz w:val="22"/>
          <w:szCs w:val="22"/>
        </w:rPr>
        <w:tab/>
      </w:r>
      <w:r w:rsidR="004F177E" w:rsidRPr="009C3D97">
        <w:rPr>
          <w:rFonts w:cs="Times New Roman"/>
          <w:i/>
          <w:iCs/>
          <w:sz w:val="22"/>
          <w:szCs w:val="22"/>
        </w:rPr>
        <w:t>hāyə</w:t>
      </w:r>
      <w:r w:rsidR="004F177E">
        <w:rPr>
          <w:rFonts w:cs="Times New Roman"/>
          <w:i/>
          <w:iCs/>
          <w:sz w:val="22"/>
          <w:szCs w:val="22"/>
        </w:rPr>
        <w:t>tâ</w:t>
      </w:r>
      <w:r w:rsidR="007E1C04">
        <w:rPr>
          <w:rFonts w:cs="Times New Roman"/>
          <w:i/>
          <w:iCs/>
          <w:sz w:val="22"/>
          <w:szCs w:val="22"/>
        </w:rPr>
        <w:tab/>
      </w:r>
      <w:r w:rsidR="007E1C04">
        <w:rPr>
          <w:rFonts w:cs="Times New Roman"/>
          <w:i/>
          <w:iCs/>
          <w:sz w:val="22"/>
          <w:szCs w:val="22"/>
        </w:rPr>
        <w:tab/>
      </w:r>
      <w:r w:rsidR="004F177E" w:rsidRPr="009C3D97">
        <w:rPr>
          <w:rFonts w:cs="Times New Roman"/>
          <w:i/>
          <w:iCs/>
          <w:sz w:val="22"/>
          <w:szCs w:val="22"/>
        </w:rPr>
        <w:t>ḥāṣēr</w:t>
      </w:r>
      <w:r w:rsidR="007E1C04">
        <w:rPr>
          <w:rFonts w:cs="Times New Roman"/>
          <w:i/>
          <w:iCs/>
          <w:sz w:val="22"/>
          <w:szCs w:val="22"/>
        </w:rPr>
        <w:tab/>
      </w:r>
      <w:r w:rsidR="007E1C04">
        <w:rPr>
          <w:rFonts w:cs="Times New Roman"/>
          <w:i/>
          <w:iCs/>
          <w:sz w:val="22"/>
          <w:szCs w:val="22"/>
        </w:rPr>
        <w:tab/>
      </w:r>
      <w:r w:rsidR="004F177E" w:rsidRPr="009C3D97">
        <w:rPr>
          <w:rFonts w:cs="Times New Roman"/>
          <w:i/>
          <w:iCs/>
          <w:sz w:val="22"/>
          <w:szCs w:val="22"/>
        </w:rPr>
        <w:t xml:space="preserve">bîrûs̆ālayim  </w:t>
      </w:r>
      <w:commentRangeEnd w:id="46"/>
      <w:r w:rsidR="001B7F07">
        <w:rPr>
          <w:rStyle w:val="Kommentinviite"/>
          <w:rFonts w:cs="Mangal"/>
        </w:rPr>
        <w:commentReference w:id="46"/>
      </w:r>
      <w:commentRangeEnd w:id="47"/>
      <w:r w:rsidR="00A2687D">
        <w:rPr>
          <w:rStyle w:val="Kommentinviite"/>
          <w:rFonts w:cs="Mangal"/>
        </w:rPr>
        <w:commentReference w:id="47"/>
      </w:r>
    </w:p>
    <w:p w14:paraId="76145955" w14:textId="729F1C7F" w:rsidR="008D7D38" w:rsidRDefault="0043091A" w:rsidP="00A274CE">
      <w:pPr>
        <w:keepNext w:val="0"/>
        <w:widowControl/>
        <w:suppressAutoHyphens w:val="0"/>
        <w:spacing w:after="0" w:line="240" w:lineRule="auto"/>
        <w:rPr>
          <w:rFonts w:cs="Times New Roman"/>
          <w:i/>
          <w:iCs/>
          <w:sz w:val="22"/>
          <w:szCs w:val="22"/>
        </w:rPr>
      </w:pPr>
      <w:r>
        <w:rPr>
          <w:rFonts w:cs="Times New Roman"/>
          <w:sz w:val="22"/>
          <w:szCs w:val="22"/>
        </w:rPr>
        <w:tab/>
      </w:r>
      <w:r w:rsidR="004F177E">
        <w:rPr>
          <w:rFonts w:cs="Times New Roman"/>
          <w:smallCaps/>
          <w:sz w:val="22"/>
          <w:szCs w:val="22"/>
        </w:rPr>
        <w:t>neg</w:t>
      </w:r>
      <w:r w:rsidR="004F177E" w:rsidRPr="00063680">
        <w:rPr>
          <w:rFonts w:cs="Times New Roman"/>
          <w:smallCaps/>
          <w:sz w:val="22"/>
          <w:szCs w:val="22"/>
        </w:rPr>
        <w:t xml:space="preserve"> </w:t>
      </w:r>
      <w:r w:rsidR="007E1C04">
        <w:rPr>
          <w:rFonts w:cs="Times New Roman"/>
          <w:smallCaps/>
          <w:sz w:val="22"/>
          <w:szCs w:val="22"/>
        </w:rPr>
        <w:tab/>
      </w:r>
      <w:r w:rsidR="004F177E">
        <w:rPr>
          <w:rFonts w:cs="Times New Roman"/>
          <w:smallCaps/>
          <w:sz w:val="22"/>
          <w:szCs w:val="22"/>
        </w:rPr>
        <w:t>cop</w:t>
      </w:r>
      <w:r w:rsidR="004F177E" w:rsidRPr="00063680">
        <w:rPr>
          <w:rFonts w:cs="Times New Roman"/>
          <w:smallCaps/>
          <w:sz w:val="22"/>
          <w:szCs w:val="22"/>
        </w:rPr>
        <w:t>.</w:t>
      </w:r>
      <w:r w:rsidR="004F177E">
        <w:rPr>
          <w:rFonts w:cs="Times New Roman"/>
          <w:smallCaps/>
          <w:sz w:val="22"/>
          <w:szCs w:val="22"/>
        </w:rPr>
        <w:t>pfv.3fs</w:t>
      </w:r>
      <w:r w:rsidR="00FE493B">
        <w:rPr>
          <w:rFonts w:cs="Times New Roman"/>
          <w:sz w:val="22"/>
          <w:szCs w:val="22"/>
        </w:rPr>
        <w:t xml:space="preserve"> </w:t>
      </w:r>
      <w:r w:rsidR="007E1C04">
        <w:rPr>
          <w:rFonts w:cs="Times New Roman"/>
          <w:sz w:val="22"/>
          <w:szCs w:val="22"/>
        </w:rPr>
        <w:tab/>
      </w:r>
      <w:r w:rsidR="004F177E" w:rsidRPr="009C3D97">
        <w:rPr>
          <w:rFonts w:cs="Times New Roman"/>
          <w:sz w:val="22"/>
          <w:szCs w:val="22"/>
        </w:rPr>
        <w:t xml:space="preserve">courtyard </w:t>
      </w:r>
      <w:r w:rsidR="007E1C04">
        <w:rPr>
          <w:rFonts w:cs="Times New Roman"/>
          <w:sz w:val="22"/>
          <w:szCs w:val="22"/>
        </w:rPr>
        <w:tab/>
      </w:r>
      <w:r w:rsidR="004F177E" w:rsidRPr="009C3D97">
        <w:rPr>
          <w:rFonts w:cs="Times New Roman"/>
          <w:sz w:val="22"/>
          <w:szCs w:val="22"/>
        </w:rPr>
        <w:t>in.Jerusalem</w:t>
      </w:r>
      <w:r w:rsidR="00FD293C">
        <w:rPr>
          <w:rFonts w:cs="Times New Roman"/>
          <w:i/>
          <w:iCs/>
          <w:sz w:val="22"/>
          <w:szCs w:val="22"/>
        </w:rPr>
        <w:t xml:space="preserve"> </w:t>
      </w:r>
    </w:p>
    <w:p w14:paraId="3075DC6A" w14:textId="6D49D9E9" w:rsidR="007E1C04" w:rsidRDefault="008D7D38" w:rsidP="00A274CE">
      <w:pPr>
        <w:keepNext w:val="0"/>
        <w:widowControl/>
        <w:suppressAutoHyphens w:val="0"/>
        <w:spacing w:after="0" w:line="240" w:lineRule="auto"/>
        <w:rPr>
          <w:rFonts w:cs="Times New Roman"/>
          <w:sz w:val="22"/>
          <w:szCs w:val="22"/>
        </w:rPr>
      </w:pPr>
      <w:r>
        <w:rPr>
          <w:rFonts w:cs="Times New Roman"/>
          <w:i/>
          <w:iCs/>
          <w:sz w:val="22"/>
          <w:szCs w:val="22"/>
        </w:rPr>
        <w:tab/>
      </w:r>
      <w:r w:rsidR="007E1C04" w:rsidRPr="009C3D97">
        <w:rPr>
          <w:rFonts w:cs="Times New Roman"/>
          <w:i/>
          <w:iCs/>
          <w:sz w:val="22"/>
          <w:szCs w:val="22"/>
        </w:rPr>
        <w:t xml:space="preserve">s̆e-ʾên-āh </w:t>
      </w:r>
      <w:r w:rsidR="007E1C04">
        <w:rPr>
          <w:rFonts w:cs="Times New Roman"/>
          <w:i/>
          <w:iCs/>
          <w:sz w:val="22"/>
          <w:szCs w:val="22"/>
        </w:rPr>
        <w:tab/>
      </w:r>
      <w:r w:rsidR="007E1C04">
        <w:rPr>
          <w:rFonts w:cs="Times New Roman"/>
          <w:i/>
          <w:iCs/>
          <w:sz w:val="22"/>
          <w:szCs w:val="22"/>
        </w:rPr>
        <w:tab/>
      </w:r>
      <w:r w:rsidRPr="009C3D97">
        <w:rPr>
          <w:rFonts w:cs="Times New Roman"/>
          <w:i/>
          <w:iCs/>
          <w:sz w:val="22"/>
          <w:szCs w:val="22"/>
        </w:rPr>
        <w:t xml:space="preserve">məʾîrâ </w:t>
      </w:r>
      <w:r w:rsidR="007E1C04">
        <w:rPr>
          <w:rFonts w:cs="Times New Roman"/>
          <w:i/>
          <w:iCs/>
          <w:sz w:val="22"/>
          <w:szCs w:val="22"/>
        </w:rPr>
        <w:tab/>
      </w:r>
      <w:r w:rsidR="007E1C04">
        <w:rPr>
          <w:rFonts w:cs="Times New Roman"/>
          <w:i/>
          <w:iCs/>
          <w:sz w:val="22"/>
          <w:szCs w:val="22"/>
        </w:rPr>
        <w:tab/>
      </w:r>
      <w:r w:rsidRPr="009C3D97">
        <w:rPr>
          <w:rFonts w:cs="Times New Roman"/>
          <w:i/>
          <w:iCs/>
          <w:sz w:val="22"/>
          <w:szCs w:val="22"/>
        </w:rPr>
        <w:t>mê</w:t>
      </w:r>
      <w:r>
        <w:rPr>
          <w:rFonts w:cs="Times New Roman"/>
          <w:i/>
          <w:iCs/>
          <w:sz w:val="22"/>
          <w:szCs w:val="22"/>
        </w:rPr>
        <w:t xml:space="preserve">   </w:t>
      </w:r>
      <w:r w:rsidRPr="009C3D97">
        <w:rPr>
          <w:rFonts w:cs="Times New Roman"/>
          <w:i/>
          <w:iCs/>
          <w:sz w:val="22"/>
          <w:szCs w:val="22"/>
        </w:rPr>
        <w:t>-ʾôr</w:t>
      </w:r>
      <w:r w:rsidR="007E1C04">
        <w:rPr>
          <w:rFonts w:cs="Times New Roman"/>
          <w:i/>
          <w:iCs/>
          <w:sz w:val="22"/>
          <w:szCs w:val="22"/>
        </w:rPr>
        <w:tab/>
      </w:r>
      <w:r>
        <w:rPr>
          <w:rFonts w:cs="Times New Roman"/>
          <w:i/>
          <w:iCs/>
          <w:sz w:val="22"/>
          <w:szCs w:val="22"/>
        </w:rPr>
        <w:t xml:space="preserve">bêt           </w:t>
      </w:r>
      <w:r w:rsidR="00FD293C">
        <w:rPr>
          <w:rFonts w:cs="Times New Roman"/>
          <w:i/>
          <w:iCs/>
          <w:sz w:val="22"/>
          <w:szCs w:val="22"/>
        </w:rPr>
        <w:tab/>
      </w:r>
      <w:r w:rsidR="007E1C04">
        <w:rPr>
          <w:rFonts w:cs="Times New Roman"/>
          <w:smallCaps/>
          <w:sz w:val="22"/>
          <w:szCs w:val="22"/>
        </w:rPr>
        <w:t>rel</w:t>
      </w:r>
      <w:r w:rsidR="007E1C04" w:rsidRPr="009C3D97">
        <w:rPr>
          <w:rFonts w:cs="Times New Roman"/>
          <w:sz w:val="22"/>
          <w:szCs w:val="22"/>
        </w:rPr>
        <w:t>-</w:t>
      </w:r>
      <w:r w:rsidR="007E1C04">
        <w:rPr>
          <w:rFonts w:cs="Times New Roman"/>
          <w:smallCaps/>
          <w:sz w:val="22"/>
          <w:szCs w:val="22"/>
        </w:rPr>
        <w:t>neg.ex-</w:t>
      </w:r>
      <w:r w:rsidR="007E1C04" w:rsidRPr="009C3D97">
        <w:rPr>
          <w:rFonts w:cs="Times New Roman"/>
          <w:sz w:val="22"/>
          <w:szCs w:val="22"/>
        </w:rPr>
        <w:t xml:space="preserve"> </w:t>
      </w:r>
      <w:r w:rsidR="007E1C04">
        <w:rPr>
          <w:rFonts w:cs="Times New Roman"/>
          <w:smallCaps/>
          <w:sz w:val="22"/>
          <w:szCs w:val="22"/>
        </w:rPr>
        <w:t>3fs</w:t>
      </w:r>
      <w:r w:rsidR="007E1C04">
        <w:rPr>
          <w:rFonts w:cs="Times New Roman"/>
          <w:i/>
          <w:iCs/>
          <w:sz w:val="22"/>
          <w:szCs w:val="22"/>
        </w:rPr>
        <w:t xml:space="preserve"> </w:t>
      </w:r>
      <w:r w:rsidR="007E1C04">
        <w:rPr>
          <w:rFonts w:cs="Times New Roman"/>
          <w:i/>
          <w:iCs/>
          <w:sz w:val="22"/>
          <w:szCs w:val="22"/>
        </w:rPr>
        <w:tab/>
      </w:r>
      <w:r w:rsidR="004F177E" w:rsidRPr="009C3D97">
        <w:rPr>
          <w:rFonts w:cs="Times New Roman"/>
          <w:sz w:val="22"/>
          <w:szCs w:val="22"/>
        </w:rPr>
        <w:t>illumined.</w:t>
      </w:r>
      <w:r w:rsidR="004F177E">
        <w:rPr>
          <w:rFonts w:cs="Times New Roman"/>
          <w:smallCaps/>
          <w:sz w:val="22"/>
          <w:szCs w:val="22"/>
        </w:rPr>
        <w:t>ptcp</w:t>
      </w:r>
      <w:r w:rsidR="00243071">
        <w:rPr>
          <w:rFonts w:cs="Times New Roman"/>
          <w:sz w:val="22"/>
          <w:szCs w:val="22"/>
        </w:rPr>
        <w:t xml:space="preserve"> </w:t>
      </w:r>
      <w:r w:rsidR="007E1C04">
        <w:rPr>
          <w:rFonts w:cs="Times New Roman"/>
          <w:sz w:val="22"/>
          <w:szCs w:val="22"/>
        </w:rPr>
        <w:tab/>
      </w:r>
      <w:r w:rsidR="00243071">
        <w:rPr>
          <w:rFonts w:cs="Times New Roman"/>
          <w:sz w:val="22"/>
          <w:szCs w:val="22"/>
        </w:rPr>
        <w:t>from-</w:t>
      </w:r>
      <w:r>
        <w:rPr>
          <w:rFonts w:cs="Times New Roman"/>
          <w:sz w:val="22"/>
          <w:szCs w:val="22"/>
        </w:rPr>
        <w:t xml:space="preserve"> </w:t>
      </w:r>
      <w:r w:rsidR="004F177E" w:rsidRPr="009C3D97">
        <w:rPr>
          <w:rFonts w:cs="Times New Roman"/>
          <w:sz w:val="22"/>
          <w:szCs w:val="22"/>
        </w:rPr>
        <w:t>light</w:t>
      </w:r>
      <w:r w:rsidR="004F177E">
        <w:rPr>
          <w:rFonts w:cs="Times New Roman"/>
          <w:sz w:val="22"/>
          <w:szCs w:val="22"/>
        </w:rPr>
        <w:t>.</w:t>
      </w:r>
      <w:r w:rsidR="004F177E">
        <w:rPr>
          <w:rFonts w:cs="Times New Roman"/>
          <w:smallCaps/>
          <w:sz w:val="22"/>
          <w:szCs w:val="22"/>
        </w:rPr>
        <w:t>gen</w:t>
      </w:r>
      <w:r w:rsidR="004F177E" w:rsidRPr="009C3D97">
        <w:rPr>
          <w:rFonts w:cs="Times New Roman"/>
          <w:sz w:val="22"/>
          <w:szCs w:val="22"/>
        </w:rPr>
        <w:t xml:space="preserve"> </w:t>
      </w:r>
      <w:r w:rsidR="007E1C04" w:rsidRPr="009C3D97">
        <w:rPr>
          <w:rFonts w:cs="Times New Roman"/>
          <w:sz w:val="22"/>
          <w:szCs w:val="22"/>
        </w:rPr>
        <w:t>house</w:t>
      </w:r>
      <w:r w:rsidR="007E1C04">
        <w:rPr>
          <w:rFonts w:cs="Times New Roman"/>
          <w:sz w:val="22"/>
          <w:szCs w:val="22"/>
        </w:rPr>
        <w:t>.</w:t>
      </w:r>
      <w:r w:rsidR="007E1C04">
        <w:rPr>
          <w:rFonts w:cs="Times New Roman"/>
          <w:smallCaps/>
          <w:sz w:val="22"/>
          <w:szCs w:val="22"/>
        </w:rPr>
        <w:t>gen</w:t>
      </w:r>
      <w:r>
        <w:rPr>
          <w:rFonts w:cs="Times New Roman"/>
          <w:sz w:val="22"/>
          <w:szCs w:val="22"/>
        </w:rPr>
        <w:t xml:space="preserve">  </w:t>
      </w:r>
    </w:p>
    <w:p w14:paraId="6A688706" w14:textId="6AEA493E" w:rsidR="007E1C04" w:rsidRDefault="007E1C04" w:rsidP="00A274CE">
      <w:pPr>
        <w:keepNext w:val="0"/>
        <w:widowControl/>
        <w:suppressAutoHyphens w:val="0"/>
        <w:spacing w:after="0" w:line="240" w:lineRule="auto"/>
        <w:rPr>
          <w:rFonts w:cs="Times New Roman"/>
          <w:sz w:val="22"/>
          <w:szCs w:val="22"/>
        </w:rPr>
      </w:pPr>
      <w:r>
        <w:rPr>
          <w:rFonts w:cs="Times New Roman"/>
          <w:i/>
          <w:iCs/>
          <w:sz w:val="22"/>
          <w:szCs w:val="22"/>
        </w:rPr>
        <w:tab/>
      </w:r>
      <w:r w:rsidRPr="009C3D97">
        <w:rPr>
          <w:rFonts w:cs="Times New Roman"/>
          <w:i/>
          <w:iCs/>
          <w:sz w:val="22"/>
          <w:szCs w:val="22"/>
        </w:rPr>
        <w:t>has̆s̆ôʾêbâ</w:t>
      </w:r>
    </w:p>
    <w:p w14:paraId="1FABEFDD" w14:textId="50C6FBDA" w:rsidR="00243071" w:rsidRPr="00A274CE" w:rsidRDefault="007E1C04" w:rsidP="00A274CE">
      <w:pPr>
        <w:keepNext w:val="0"/>
        <w:widowControl/>
        <w:suppressAutoHyphens w:val="0"/>
        <w:spacing w:after="0" w:line="240" w:lineRule="auto"/>
        <w:rPr>
          <w:rFonts w:cs="Times New Roman"/>
          <w:i/>
          <w:iCs/>
          <w:sz w:val="22"/>
          <w:szCs w:val="22"/>
        </w:rPr>
      </w:pPr>
      <w:r>
        <w:rPr>
          <w:rFonts w:cs="Times New Roman"/>
          <w:sz w:val="22"/>
          <w:szCs w:val="22"/>
        </w:rPr>
        <w:tab/>
      </w:r>
      <w:r w:rsidR="004F177E" w:rsidRPr="009C3D97">
        <w:rPr>
          <w:rFonts w:cs="Times New Roman"/>
          <w:sz w:val="22"/>
          <w:szCs w:val="22"/>
        </w:rPr>
        <w:t>hashshoebah</w:t>
      </w:r>
    </w:p>
    <w:p w14:paraId="68070A56" w14:textId="150B6FC5" w:rsidR="0043091A" w:rsidRPr="009C3D97" w:rsidRDefault="004F177E" w:rsidP="00262061">
      <w:pPr>
        <w:keepNext w:val="0"/>
        <w:widowControl/>
        <w:suppressAutoHyphens w:val="0"/>
        <w:spacing w:after="0" w:line="240" w:lineRule="auto"/>
        <w:ind w:left="648"/>
        <w:rPr>
          <w:rFonts w:cs="Times New Roman"/>
          <w:sz w:val="22"/>
          <w:szCs w:val="22"/>
        </w:rPr>
      </w:pPr>
      <w:r>
        <w:rPr>
          <w:rFonts w:cs="Times New Roman"/>
          <w:sz w:val="22"/>
          <w:szCs w:val="22"/>
        </w:rPr>
        <w:t>‘</w:t>
      </w:r>
      <w:r w:rsidRPr="009C3D97">
        <w:rPr>
          <w:rFonts w:cs="Times New Roman"/>
          <w:sz w:val="22"/>
          <w:szCs w:val="22"/>
        </w:rPr>
        <w:t>And there was not a court</w:t>
      </w:r>
      <w:r w:rsidR="00941582">
        <w:rPr>
          <w:rFonts w:cs="Times New Roman"/>
          <w:sz w:val="22"/>
          <w:szCs w:val="22"/>
        </w:rPr>
        <w:t xml:space="preserve">yard in Jerusalem that was not </w:t>
      </w:r>
      <w:r w:rsidRPr="009C3D97">
        <w:rPr>
          <w:rFonts w:cs="Times New Roman"/>
          <w:sz w:val="22"/>
          <w:szCs w:val="22"/>
        </w:rPr>
        <w:t>illuminated by the light of the house of Hashshoebah.</w:t>
      </w:r>
      <w:r>
        <w:rPr>
          <w:rFonts w:cs="Times New Roman"/>
          <w:sz w:val="22"/>
          <w:szCs w:val="22"/>
        </w:rPr>
        <w:t>’</w:t>
      </w:r>
      <w:r w:rsidR="00262061">
        <w:rPr>
          <w:rFonts w:cs="Times New Roman"/>
          <w:sz w:val="22"/>
          <w:szCs w:val="22"/>
        </w:rPr>
        <w:t xml:space="preserve"> </w:t>
      </w:r>
      <w:r w:rsidR="0043091A">
        <w:rPr>
          <w:rFonts w:cs="Times New Roman"/>
          <w:sz w:val="22"/>
          <w:szCs w:val="22"/>
        </w:rPr>
        <w:t>[</w:t>
      </w:r>
      <w:r w:rsidR="00C11A7C">
        <w:rPr>
          <w:rFonts w:cs="Times New Roman"/>
          <w:sz w:val="22"/>
          <w:szCs w:val="22"/>
        </w:rPr>
        <w:t xml:space="preserve">M </w:t>
      </w:r>
      <w:r w:rsidR="0043091A" w:rsidRPr="009C3D97">
        <w:rPr>
          <w:rFonts w:cs="Times New Roman"/>
          <w:sz w:val="22"/>
          <w:szCs w:val="22"/>
        </w:rPr>
        <w:t>Sukkah 5:3</w:t>
      </w:r>
      <w:r w:rsidR="0043091A">
        <w:rPr>
          <w:rFonts w:cs="Times New Roman"/>
          <w:sz w:val="22"/>
          <w:szCs w:val="22"/>
        </w:rPr>
        <w:t>]</w:t>
      </w:r>
    </w:p>
    <w:p w14:paraId="712467EC" w14:textId="77777777" w:rsidR="00BF539C" w:rsidRPr="00BF539C" w:rsidRDefault="00BF539C" w:rsidP="003D6B2F">
      <w:pPr>
        <w:keepNext w:val="0"/>
        <w:widowControl/>
        <w:suppressAutoHyphens w:val="0"/>
        <w:spacing w:line="259" w:lineRule="auto"/>
        <w:jc w:val="both"/>
        <w:rPr>
          <w:rFonts w:cs="Times New Roman"/>
        </w:rPr>
      </w:pPr>
      <w:r w:rsidRPr="00BF539C">
        <w:rPr>
          <w:rFonts w:cs="Times New Roman"/>
        </w:rPr>
        <w:t>An alternative strategy for Stage A is attested in Biblical Hebrew in a single example:</w:t>
      </w:r>
    </w:p>
    <w:p w14:paraId="1CB3AB0B" w14:textId="4085EBE7" w:rsidR="005C4349" w:rsidRPr="0034170A" w:rsidRDefault="00740F75" w:rsidP="0034170A">
      <w:pPr>
        <w:keepNext w:val="0"/>
        <w:widowControl/>
        <w:suppressAutoHyphens w:val="0"/>
        <w:spacing w:after="0" w:line="240" w:lineRule="auto"/>
        <w:rPr>
          <w:rFonts w:cs="Times New Roman"/>
          <w:i/>
          <w:iCs/>
          <w:sz w:val="22"/>
          <w:szCs w:val="22"/>
        </w:rPr>
      </w:pPr>
      <w:r w:rsidRPr="0034170A">
        <w:rPr>
          <w:rFonts w:cs="Times New Roman"/>
          <w:sz w:val="22"/>
          <w:szCs w:val="22"/>
        </w:rPr>
        <w:t>(1</w:t>
      </w:r>
      <w:r w:rsidR="00761A64">
        <w:rPr>
          <w:rFonts w:cs="Times New Roman"/>
          <w:sz w:val="22"/>
          <w:szCs w:val="22"/>
        </w:rPr>
        <w:t>1</w:t>
      </w:r>
      <w:r w:rsidR="00BF539C" w:rsidRPr="0034170A">
        <w:rPr>
          <w:rFonts w:cs="Times New Roman"/>
          <w:sz w:val="22"/>
          <w:szCs w:val="22"/>
        </w:rPr>
        <w:t>)</w:t>
      </w:r>
      <w:r w:rsidR="00BF539C" w:rsidRPr="0034170A">
        <w:rPr>
          <w:rFonts w:cs="Times New Roman"/>
          <w:sz w:val="22"/>
          <w:szCs w:val="22"/>
        </w:rPr>
        <w:tab/>
      </w:r>
      <w:r w:rsidR="005C4349" w:rsidRPr="0034170A">
        <w:rPr>
          <w:rFonts w:cs="Times New Roman"/>
          <w:i/>
          <w:iCs/>
          <w:sz w:val="22"/>
          <w:szCs w:val="22"/>
        </w:rPr>
        <w:t>lôʾ</w:t>
      </w:r>
      <w:r w:rsidR="007E1C04">
        <w:rPr>
          <w:rFonts w:cs="Times New Roman"/>
          <w:i/>
          <w:iCs/>
          <w:sz w:val="22"/>
          <w:szCs w:val="22"/>
        </w:rPr>
        <w:tab/>
      </w:r>
      <w:r w:rsidR="005C4349" w:rsidRPr="0034170A">
        <w:rPr>
          <w:rFonts w:cs="Times New Roman"/>
          <w:i/>
          <w:iCs/>
          <w:sz w:val="22"/>
          <w:szCs w:val="22"/>
        </w:rPr>
        <w:t>yēš=bênênû</w:t>
      </w:r>
      <w:r w:rsidR="007E1C04">
        <w:rPr>
          <w:rFonts w:cs="Times New Roman"/>
          <w:i/>
          <w:iCs/>
          <w:sz w:val="22"/>
          <w:szCs w:val="22"/>
        </w:rPr>
        <w:tab/>
      </w:r>
      <w:r w:rsidR="007E1C04">
        <w:rPr>
          <w:rFonts w:cs="Times New Roman"/>
          <w:i/>
          <w:iCs/>
          <w:sz w:val="22"/>
          <w:szCs w:val="22"/>
        </w:rPr>
        <w:tab/>
      </w:r>
      <w:r w:rsidR="005C4349" w:rsidRPr="0034170A">
        <w:rPr>
          <w:rFonts w:cs="Times New Roman"/>
          <w:i/>
          <w:iCs/>
          <w:sz w:val="22"/>
          <w:szCs w:val="22"/>
        </w:rPr>
        <w:t>môḵîaḥ</w:t>
      </w:r>
    </w:p>
    <w:p w14:paraId="33B58476" w14:textId="6CB7D46F" w:rsidR="005C4349" w:rsidRPr="0034170A" w:rsidRDefault="0034170A" w:rsidP="005C4349">
      <w:pPr>
        <w:keepNext w:val="0"/>
        <w:widowControl/>
        <w:suppressAutoHyphens w:val="0"/>
        <w:spacing w:after="0" w:line="240" w:lineRule="auto"/>
        <w:rPr>
          <w:rFonts w:cs="Times New Roman"/>
          <w:sz w:val="22"/>
          <w:szCs w:val="22"/>
        </w:rPr>
      </w:pPr>
      <w:r w:rsidRPr="0034170A">
        <w:rPr>
          <w:rFonts w:cs="Times New Roman"/>
          <w:sz w:val="22"/>
          <w:szCs w:val="22"/>
        </w:rPr>
        <w:tab/>
      </w:r>
      <w:r w:rsidR="005C4349" w:rsidRPr="0034170A">
        <w:rPr>
          <w:rFonts w:cs="Times New Roman"/>
          <w:smallCaps/>
          <w:sz w:val="22"/>
          <w:szCs w:val="22"/>
        </w:rPr>
        <w:t>neg</w:t>
      </w:r>
      <w:r w:rsidR="005C4349" w:rsidRPr="0034170A">
        <w:rPr>
          <w:rFonts w:cs="Times New Roman"/>
          <w:sz w:val="22"/>
          <w:szCs w:val="22"/>
        </w:rPr>
        <w:t xml:space="preserve">  </w:t>
      </w:r>
      <w:r w:rsidR="007E1C04">
        <w:rPr>
          <w:rFonts w:cs="Times New Roman"/>
          <w:sz w:val="22"/>
          <w:szCs w:val="22"/>
        </w:rPr>
        <w:tab/>
      </w:r>
      <w:r w:rsidR="005C4349" w:rsidRPr="0034170A">
        <w:rPr>
          <w:rFonts w:cs="Times New Roman"/>
          <w:smallCaps/>
          <w:sz w:val="22"/>
          <w:szCs w:val="22"/>
        </w:rPr>
        <w:t>ex</w:t>
      </w:r>
      <w:r w:rsidR="005C4349" w:rsidRPr="0034170A">
        <w:rPr>
          <w:rFonts w:cs="Times New Roman"/>
          <w:sz w:val="22"/>
          <w:szCs w:val="22"/>
        </w:rPr>
        <w:t>=between.</w:t>
      </w:r>
      <w:r w:rsidR="005C4349" w:rsidRPr="0034170A">
        <w:rPr>
          <w:rFonts w:cs="Times New Roman"/>
          <w:smallCaps/>
          <w:sz w:val="22"/>
          <w:szCs w:val="22"/>
        </w:rPr>
        <w:t>1cp</w:t>
      </w:r>
      <w:r w:rsidR="007E1C04">
        <w:rPr>
          <w:rFonts w:cs="Times New Roman"/>
          <w:sz w:val="22"/>
          <w:szCs w:val="22"/>
        </w:rPr>
        <w:tab/>
      </w:r>
      <w:r w:rsidR="005C4349" w:rsidRPr="0034170A">
        <w:rPr>
          <w:rFonts w:cs="Times New Roman"/>
          <w:sz w:val="22"/>
          <w:szCs w:val="22"/>
        </w:rPr>
        <w:t>arbiter.</w:t>
      </w:r>
      <w:r w:rsidR="005C4349" w:rsidRPr="0034170A">
        <w:rPr>
          <w:rFonts w:cs="Times New Roman"/>
          <w:smallCaps/>
          <w:sz w:val="22"/>
          <w:szCs w:val="22"/>
        </w:rPr>
        <w:t>ptcp</w:t>
      </w:r>
    </w:p>
    <w:p w14:paraId="55A776F0" w14:textId="144791B9" w:rsidR="005C4349" w:rsidRPr="0034170A" w:rsidRDefault="0034170A" w:rsidP="00FC627B">
      <w:pPr>
        <w:keepNext w:val="0"/>
        <w:widowControl/>
        <w:suppressAutoHyphens w:val="0"/>
        <w:spacing w:line="240" w:lineRule="auto"/>
        <w:rPr>
          <w:rFonts w:cs="Times New Roman"/>
          <w:sz w:val="22"/>
          <w:szCs w:val="22"/>
        </w:rPr>
      </w:pPr>
      <w:r w:rsidRPr="0034170A">
        <w:rPr>
          <w:rFonts w:cs="Times New Roman"/>
          <w:sz w:val="22"/>
          <w:szCs w:val="22"/>
        </w:rPr>
        <w:tab/>
      </w:r>
      <w:r w:rsidR="005C4349" w:rsidRPr="0034170A">
        <w:rPr>
          <w:rFonts w:cs="Times New Roman"/>
          <w:sz w:val="22"/>
          <w:szCs w:val="22"/>
        </w:rPr>
        <w:t>‘There does not exist between us an arbiter.’ [BHS Job 9:33]</w:t>
      </w:r>
    </w:p>
    <w:p w14:paraId="148AA763" w14:textId="1BAB61B6" w:rsidR="00BF539C" w:rsidRPr="00BF539C" w:rsidRDefault="00BF539C" w:rsidP="00F5276D">
      <w:pPr>
        <w:keepNext w:val="0"/>
        <w:widowControl/>
        <w:suppressAutoHyphens w:val="0"/>
        <w:spacing w:line="259" w:lineRule="auto"/>
        <w:jc w:val="both"/>
        <w:rPr>
          <w:rFonts w:cs="Times New Roman"/>
        </w:rPr>
      </w:pPr>
      <w:r w:rsidRPr="00D750B1">
        <w:rPr>
          <w:rFonts w:cs="Times New Roman"/>
        </w:rPr>
        <w:t>This construction uses the standard verbal negator before the positive existential marker (</w:t>
      </w:r>
      <w:r w:rsidR="00AD739B" w:rsidRPr="00D750B1">
        <w:rPr>
          <w:rFonts w:cs="Times New Roman"/>
          <w:i/>
          <w:iCs/>
        </w:rPr>
        <w:t>yēš</w:t>
      </w:r>
      <w:r w:rsidRPr="00D750B1">
        <w:rPr>
          <w:rFonts w:cs="Times New Roman"/>
        </w:rPr>
        <w:t>). This strategy does not seem to be attested in later stages of Hebrew.</w:t>
      </w:r>
      <w:r w:rsidR="0088736D" w:rsidRPr="00431081">
        <w:rPr>
          <w:rStyle w:val="Alaviitteenviite"/>
        </w:rPr>
        <w:footnoteReference w:id="11"/>
      </w:r>
      <w:r w:rsidRPr="00D750B1">
        <w:rPr>
          <w:rFonts w:cs="Times New Roman"/>
        </w:rPr>
        <w:t xml:space="preserve"> </w:t>
      </w:r>
      <w:r w:rsidRPr="00BF539C">
        <w:rPr>
          <w:rFonts w:cs="Times New Roman"/>
        </w:rPr>
        <w:t>However, this strategy occurs in Biblical Aramaic, a related North</w:t>
      </w:r>
      <w:r w:rsidR="00CE51A7">
        <w:rPr>
          <w:rFonts w:cs="Times New Roman"/>
        </w:rPr>
        <w:t>west</w:t>
      </w:r>
      <w:r w:rsidRPr="00BF539C">
        <w:rPr>
          <w:rFonts w:cs="Times New Roman"/>
        </w:rPr>
        <w:t xml:space="preserve"> Semitic language, in which the positive existential particle </w:t>
      </w:r>
      <w:r w:rsidRPr="00D750B1">
        <w:rPr>
          <w:rFonts w:cs="Times New Roman"/>
          <w:i/>
          <w:iCs/>
        </w:rPr>
        <w:t>ʾîṯay</w:t>
      </w:r>
      <w:r w:rsidRPr="00BF539C">
        <w:rPr>
          <w:rFonts w:cs="Times New Roman"/>
        </w:rPr>
        <w:t xml:space="preserve"> is negated by the standard verbal negative </w:t>
      </w:r>
      <w:r w:rsidRPr="00D750B1">
        <w:rPr>
          <w:rFonts w:cs="Times New Roman"/>
          <w:i/>
          <w:iCs/>
        </w:rPr>
        <w:t>lāʾ</w:t>
      </w:r>
      <w:r w:rsidRPr="00BF539C">
        <w:rPr>
          <w:rFonts w:cs="Times New Roman"/>
        </w:rPr>
        <w:t xml:space="preserve"> (e.g. Dan</w:t>
      </w:r>
      <w:r w:rsidR="00D13444">
        <w:rPr>
          <w:rFonts w:cs="Times New Roman"/>
        </w:rPr>
        <w:t>iel</w:t>
      </w:r>
      <w:r w:rsidRPr="00BF539C">
        <w:rPr>
          <w:rFonts w:cs="Times New Roman"/>
        </w:rPr>
        <w:t xml:space="preserve"> 2:10, 3:29, 4:32). In later Targumic Aramaic, the standard verbal negative and the positive existential became fused into a new existential marker</w:t>
      </w:r>
      <w:r w:rsidRPr="00D750B1">
        <w:rPr>
          <w:rFonts w:cs="Times New Roman"/>
          <w:i/>
          <w:iCs/>
        </w:rPr>
        <w:t xml:space="preserve"> layiṯ</w:t>
      </w:r>
      <w:r w:rsidRPr="00BF539C">
        <w:rPr>
          <w:rFonts w:cs="Times New Roman"/>
        </w:rPr>
        <w:t xml:space="preserve">, an illustration of Stage B. The sole example in Biblical Hebrew may thus be an Aramaism </w:t>
      </w:r>
      <w:r w:rsidR="0093348E">
        <w:rPr>
          <w:rFonts w:cs="Times New Roman"/>
        </w:rPr>
        <w:t>(</w:t>
      </w:r>
      <w:r w:rsidR="00624DD2">
        <w:rPr>
          <w:rFonts w:cs="Times New Roman"/>
        </w:rPr>
        <w:t xml:space="preserve">see </w:t>
      </w:r>
      <w:r w:rsidR="0093348E">
        <w:rPr>
          <w:rFonts w:cs="Times New Roman"/>
        </w:rPr>
        <w:t>Driver and Gray 1921</w:t>
      </w:r>
      <w:r w:rsidR="00624DD2">
        <w:rPr>
          <w:rFonts w:cs="Times New Roman"/>
        </w:rPr>
        <w:t>:xlvi-xlvii</w:t>
      </w:r>
      <w:r w:rsidR="0093348E">
        <w:rPr>
          <w:rFonts w:cs="Times New Roman"/>
        </w:rPr>
        <w:t xml:space="preserve">) </w:t>
      </w:r>
      <w:r w:rsidRPr="00BF539C">
        <w:rPr>
          <w:rFonts w:cs="Times New Roman"/>
        </w:rPr>
        <w:t>or it may reflect a change which did not diffuse or develop in Hebrew as it did in Aramaic.</w:t>
      </w:r>
    </w:p>
    <w:p w14:paraId="26443E68" w14:textId="39B9B463" w:rsidR="00BF539C" w:rsidRPr="00BF539C" w:rsidRDefault="00BF539C" w:rsidP="007A42C4">
      <w:pPr>
        <w:keepNext w:val="0"/>
        <w:widowControl/>
        <w:suppressAutoHyphens w:val="0"/>
        <w:spacing w:line="259" w:lineRule="auto"/>
        <w:jc w:val="both"/>
        <w:rPr>
          <w:rFonts w:cs="Times New Roman"/>
        </w:rPr>
      </w:pPr>
      <w:r w:rsidRPr="00BF539C">
        <w:rPr>
          <w:rFonts w:cs="Times New Roman"/>
        </w:rPr>
        <w:t xml:space="preserve">In addition to the stage A~B in which both the dedicated negative existential </w:t>
      </w:r>
      <w:r w:rsidR="005F5978" w:rsidRPr="005F5978">
        <w:rPr>
          <w:rFonts w:cs="Times New Roman"/>
          <w:i/>
          <w:iCs/>
        </w:rPr>
        <w:t>ʾên</w:t>
      </w:r>
      <w:r w:rsidRPr="00BF539C">
        <w:rPr>
          <w:rFonts w:cs="Times New Roman"/>
        </w:rPr>
        <w:t xml:space="preserve"> and </w:t>
      </w:r>
      <w:r w:rsidR="00AD739B" w:rsidRPr="00AD739B">
        <w:rPr>
          <w:rFonts w:cs="Times New Roman"/>
          <w:i/>
          <w:iCs/>
        </w:rPr>
        <w:t>l</w:t>
      </w:r>
      <w:r w:rsidR="007F785D">
        <w:rPr>
          <w:rFonts w:cs="Times New Roman"/>
          <w:i/>
          <w:iCs/>
        </w:rPr>
        <w:t>ō</w:t>
      </w:r>
      <w:r w:rsidR="00AD739B" w:rsidRPr="00AD739B">
        <w:rPr>
          <w:rFonts w:cs="Times New Roman"/>
          <w:i/>
          <w:iCs/>
        </w:rPr>
        <w:t>ʾ</w:t>
      </w:r>
      <w:r w:rsidRPr="00BF539C">
        <w:rPr>
          <w:rFonts w:cs="Times New Roman"/>
        </w:rPr>
        <w:t xml:space="preserve">  + copula occur, it is also clear that the dedicated negative existential marker </w:t>
      </w:r>
      <w:r w:rsidR="005F5978" w:rsidRPr="005F5978">
        <w:rPr>
          <w:rFonts w:cs="Times New Roman"/>
          <w:i/>
          <w:iCs/>
        </w:rPr>
        <w:t>ʾên</w:t>
      </w:r>
      <w:r w:rsidRPr="00BF539C">
        <w:rPr>
          <w:rFonts w:cs="Times New Roman"/>
        </w:rPr>
        <w:t xml:space="preserve">  is expanding its domain of use from existential sentences to verbal sentences</w:t>
      </w:r>
      <w:r w:rsidR="00151C88">
        <w:rPr>
          <w:rFonts w:cs="Times New Roman"/>
        </w:rPr>
        <w:t xml:space="preserve"> </w:t>
      </w:r>
      <w:r w:rsidRPr="00BF539C">
        <w:rPr>
          <w:rFonts w:cs="Times New Roman"/>
        </w:rPr>
        <w:t>–</w:t>
      </w:r>
      <w:r w:rsidR="00151C88">
        <w:rPr>
          <w:rFonts w:cs="Times New Roman"/>
        </w:rPr>
        <w:t xml:space="preserve"> </w:t>
      </w:r>
      <w:r w:rsidRPr="00BF539C">
        <w:rPr>
          <w:rFonts w:cs="Times New Roman"/>
        </w:rPr>
        <w:t>Croft’s variable stage B ~ C</w:t>
      </w:r>
      <w:r w:rsidR="00151C88">
        <w:rPr>
          <w:rFonts w:cs="Times New Roman"/>
        </w:rPr>
        <w:t xml:space="preserve"> </w:t>
      </w:r>
      <w:r w:rsidRPr="00BF539C">
        <w:rPr>
          <w:rFonts w:cs="Times New Roman"/>
        </w:rPr>
        <w:t>– and this is the most dominant pattern in the Hebrew Bible.</w:t>
      </w:r>
      <w:r w:rsidR="005D18B2">
        <w:rPr>
          <w:rStyle w:val="Alaviitteenviite"/>
          <w:rFonts w:cs="Times New Roman"/>
        </w:rPr>
        <w:footnoteReference w:id="12"/>
      </w:r>
      <w:r w:rsidRPr="00BF539C">
        <w:rPr>
          <w:rFonts w:cs="Times New Roman"/>
        </w:rPr>
        <w:t xml:space="preserve"> The extension of the negative existential marker </w:t>
      </w:r>
      <w:r w:rsidR="005F5978" w:rsidRPr="005F5978">
        <w:rPr>
          <w:rFonts w:cs="Times New Roman"/>
          <w:i/>
          <w:iCs/>
        </w:rPr>
        <w:t>ʾên</w:t>
      </w:r>
      <w:r w:rsidRPr="00BF539C">
        <w:rPr>
          <w:rFonts w:cs="Times New Roman"/>
        </w:rPr>
        <w:t xml:space="preserve"> to verbal sentences occurs only when the verbal predicate is a non-finite verb and especially a participle</w:t>
      </w:r>
      <w:r w:rsidRPr="00BF539C">
        <w:rPr>
          <w:rFonts w:cs="Times New Roman"/>
          <w:color w:val="FF0000"/>
        </w:rPr>
        <w:t xml:space="preserve">. </w:t>
      </w:r>
      <w:r w:rsidRPr="00D750B1">
        <w:rPr>
          <w:rFonts w:cs="Times New Roman"/>
        </w:rPr>
        <w:t>The fact that the participle has both nominal and verbal characteristics (Andersen &amp; Forbes 2007; 2012:33-35) undoubtedly facilitates the expansion of the negative existential from purely nominal predi</w:t>
      </w:r>
      <w:r w:rsidR="00D750B1">
        <w:rPr>
          <w:rFonts w:cs="Times New Roman"/>
        </w:rPr>
        <w:t xml:space="preserve">cates to participial predicates. Veselinova </w:t>
      </w:r>
      <w:r w:rsidR="00F319C2">
        <w:rPr>
          <w:rFonts w:cs="Times New Roman"/>
        </w:rPr>
        <w:t>(</w:t>
      </w:r>
      <w:r w:rsidR="00D750B1">
        <w:rPr>
          <w:rFonts w:cs="Times New Roman"/>
        </w:rPr>
        <w:t>2016:157)</w:t>
      </w:r>
      <w:r w:rsidRPr="00BF539C">
        <w:rPr>
          <w:rFonts w:cs="Times New Roman"/>
        </w:rPr>
        <w:t xml:space="preserve"> </w:t>
      </w:r>
      <w:r w:rsidR="00F319C2">
        <w:rPr>
          <w:rFonts w:cs="Times New Roman"/>
        </w:rPr>
        <w:t>has found that non-finite verbal forms cross-linguistically are often the first to allow negation with a negative existential marker. The stage B ~ C which</w:t>
      </w:r>
      <w:r w:rsidRPr="00BF539C">
        <w:rPr>
          <w:rFonts w:cs="Times New Roman"/>
        </w:rPr>
        <w:t xml:space="preserve"> is observed in Biblical Hebrew can be seen in Epigraphic Hebrew, the non-biblical materials from the time of the Bible, which can be dated paleographically</w:t>
      </w:r>
      <w:r w:rsidR="00F319C2">
        <w:rPr>
          <w:rFonts w:cs="Times New Roman"/>
        </w:rPr>
        <w:t>. In a few examples,</w:t>
      </w:r>
      <w:r w:rsidRPr="00BF539C">
        <w:rPr>
          <w:rFonts w:cs="Times New Roman"/>
        </w:rPr>
        <w:t xml:space="preserve"> </w:t>
      </w:r>
      <w:r w:rsidR="005F5978" w:rsidRPr="005F5978">
        <w:rPr>
          <w:rFonts w:cs="Times New Roman"/>
          <w:i/>
          <w:iCs/>
        </w:rPr>
        <w:t>ʾên</w:t>
      </w:r>
      <w:r w:rsidRPr="00BF539C">
        <w:rPr>
          <w:rFonts w:cs="Times New Roman"/>
        </w:rPr>
        <w:t xml:space="preserve"> negates both ve</w:t>
      </w:r>
      <w:r w:rsidR="00F319C2">
        <w:rPr>
          <w:rFonts w:cs="Times New Roman"/>
        </w:rPr>
        <w:t>rbless existential sentences (1</w:t>
      </w:r>
      <w:r w:rsidR="00761A64">
        <w:rPr>
          <w:rFonts w:cs="Times New Roman"/>
        </w:rPr>
        <w:t>2</w:t>
      </w:r>
      <w:r w:rsidRPr="00BF539C">
        <w:rPr>
          <w:rFonts w:cs="Times New Roman"/>
        </w:rPr>
        <w:t>) and verbal</w:t>
      </w:r>
      <w:r w:rsidR="00F319C2">
        <w:rPr>
          <w:rFonts w:cs="Times New Roman"/>
        </w:rPr>
        <w:t xml:space="preserve"> predicates with participles (1</w:t>
      </w:r>
      <w:r w:rsidR="00761A64">
        <w:rPr>
          <w:rFonts w:cs="Times New Roman"/>
        </w:rPr>
        <w:t>3</w:t>
      </w:r>
      <w:r w:rsidR="00F319C2">
        <w:rPr>
          <w:rFonts w:cs="Times New Roman"/>
        </w:rPr>
        <w:t xml:space="preserve">). </w:t>
      </w:r>
    </w:p>
    <w:p w14:paraId="231AF386" w14:textId="0BF411EB" w:rsidR="00BF539C" w:rsidRPr="00554A00" w:rsidRDefault="00F319C2" w:rsidP="00F1642B">
      <w:pPr>
        <w:keepNext w:val="0"/>
        <w:widowControl/>
        <w:suppressAutoHyphens w:val="0"/>
        <w:spacing w:after="0" w:line="240" w:lineRule="auto"/>
        <w:rPr>
          <w:rFonts w:cs="Times New Roman"/>
          <w:i/>
          <w:iCs/>
          <w:sz w:val="22"/>
          <w:szCs w:val="22"/>
        </w:rPr>
      </w:pPr>
      <w:r w:rsidRPr="00554A00">
        <w:rPr>
          <w:rFonts w:cs="Times New Roman"/>
          <w:sz w:val="22"/>
          <w:szCs w:val="22"/>
        </w:rPr>
        <w:t>(1</w:t>
      </w:r>
      <w:r w:rsidR="00761A64">
        <w:rPr>
          <w:rFonts w:cs="Times New Roman"/>
          <w:sz w:val="22"/>
          <w:szCs w:val="22"/>
        </w:rPr>
        <w:t>2</w:t>
      </w:r>
      <w:r w:rsidR="00BF539C" w:rsidRPr="00554A00">
        <w:rPr>
          <w:rFonts w:cs="Times New Roman"/>
          <w:sz w:val="22"/>
          <w:szCs w:val="22"/>
        </w:rPr>
        <w:t>)</w:t>
      </w:r>
      <w:r w:rsidR="00BF539C" w:rsidRPr="00554A00">
        <w:rPr>
          <w:rFonts w:cs="Times New Roman"/>
          <w:sz w:val="22"/>
          <w:szCs w:val="22"/>
        </w:rPr>
        <w:tab/>
      </w:r>
      <w:r w:rsidR="00BF539C" w:rsidRPr="00554A00">
        <w:rPr>
          <w:rFonts w:cs="Times New Roman"/>
          <w:i/>
          <w:iCs/>
          <w:sz w:val="22"/>
          <w:szCs w:val="22"/>
        </w:rPr>
        <w:t>ʾyn</w:t>
      </w:r>
      <w:r w:rsidR="007E1C04">
        <w:rPr>
          <w:rFonts w:cs="Times New Roman"/>
          <w:i/>
          <w:iCs/>
          <w:sz w:val="22"/>
          <w:szCs w:val="22"/>
        </w:rPr>
        <w:tab/>
      </w:r>
      <w:r w:rsidR="00BF539C" w:rsidRPr="00554A00">
        <w:rPr>
          <w:rFonts w:cs="Times New Roman"/>
          <w:i/>
          <w:iCs/>
          <w:sz w:val="22"/>
          <w:szCs w:val="22"/>
        </w:rPr>
        <w:t xml:space="preserve"> </w:t>
      </w:r>
      <w:r w:rsidR="00AD739B" w:rsidRPr="00554A00">
        <w:rPr>
          <w:rFonts w:cs="Times New Roman"/>
          <w:sz w:val="22"/>
          <w:szCs w:val="22"/>
        </w:rPr>
        <w:t>[</w:t>
      </w:r>
      <w:r w:rsidR="00BF539C" w:rsidRPr="00554A00">
        <w:rPr>
          <w:rFonts w:cs="Times New Roman"/>
          <w:i/>
          <w:iCs/>
          <w:sz w:val="22"/>
          <w:szCs w:val="22"/>
        </w:rPr>
        <w:t>p</w:t>
      </w:r>
      <w:r w:rsidR="00AD739B" w:rsidRPr="00554A00">
        <w:rPr>
          <w:rFonts w:cs="Times New Roman"/>
          <w:sz w:val="22"/>
          <w:szCs w:val="22"/>
        </w:rPr>
        <w:t>]</w:t>
      </w:r>
      <w:r w:rsidR="00BF539C" w:rsidRPr="00554A00">
        <w:rPr>
          <w:rFonts w:cs="Times New Roman"/>
          <w:i/>
          <w:iCs/>
          <w:sz w:val="22"/>
          <w:szCs w:val="22"/>
        </w:rPr>
        <w:t>h</w:t>
      </w:r>
      <w:r w:rsidR="007E1C04">
        <w:rPr>
          <w:rFonts w:cs="Times New Roman"/>
          <w:i/>
          <w:iCs/>
          <w:sz w:val="22"/>
          <w:szCs w:val="22"/>
        </w:rPr>
        <w:tab/>
      </w:r>
      <w:r w:rsidR="00BF539C" w:rsidRPr="00554A00">
        <w:rPr>
          <w:rFonts w:cs="Times New Roman"/>
          <w:i/>
          <w:iCs/>
          <w:sz w:val="22"/>
          <w:szCs w:val="22"/>
        </w:rPr>
        <w:t>ksp</w:t>
      </w:r>
    </w:p>
    <w:p w14:paraId="66516654" w14:textId="5840CB5E" w:rsidR="00A2162E" w:rsidRPr="00554A00" w:rsidRDefault="00021AB0" w:rsidP="00941582">
      <w:pPr>
        <w:keepNext w:val="0"/>
        <w:widowControl/>
        <w:suppressAutoHyphens w:val="0"/>
        <w:spacing w:after="0" w:line="240" w:lineRule="auto"/>
        <w:ind w:firstLine="648"/>
        <w:rPr>
          <w:rFonts w:cs="Times New Roman"/>
          <w:sz w:val="22"/>
          <w:szCs w:val="22"/>
        </w:rPr>
      </w:pPr>
      <w:r w:rsidRPr="00554A00">
        <w:rPr>
          <w:rFonts w:cs="Times New Roman"/>
          <w:smallCaps/>
          <w:sz w:val="22"/>
          <w:szCs w:val="22"/>
        </w:rPr>
        <w:t>neg.ex</w:t>
      </w:r>
      <w:r w:rsidR="007E1C04">
        <w:rPr>
          <w:rFonts w:cs="Times New Roman"/>
          <w:sz w:val="22"/>
          <w:szCs w:val="22"/>
        </w:rPr>
        <w:tab/>
      </w:r>
      <w:r w:rsidRPr="00554A00">
        <w:rPr>
          <w:rFonts w:cs="Times New Roman"/>
          <w:sz w:val="22"/>
          <w:szCs w:val="22"/>
        </w:rPr>
        <w:t xml:space="preserve">here </w:t>
      </w:r>
      <w:r w:rsidR="007A42C4">
        <w:rPr>
          <w:rFonts w:cs="Times New Roman"/>
          <w:sz w:val="22"/>
          <w:szCs w:val="22"/>
        </w:rPr>
        <w:t xml:space="preserve"> </w:t>
      </w:r>
      <w:r w:rsidR="007E1C04">
        <w:rPr>
          <w:rFonts w:cs="Times New Roman"/>
          <w:sz w:val="22"/>
          <w:szCs w:val="22"/>
        </w:rPr>
        <w:tab/>
      </w:r>
      <w:r w:rsidRPr="00554A00">
        <w:rPr>
          <w:rFonts w:cs="Times New Roman"/>
          <w:sz w:val="22"/>
          <w:szCs w:val="22"/>
        </w:rPr>
        <w:t>silver</w:t>
      </w:r>
    </w:p>
    <w:p w14:paraId="1A4334C7" w14:textId="5A4E35C1" w:rsidR="00F1642B" w:rsidRPr="00554A00" w:rsidRDefault="00F1642B" w:rsidP="00546B7D">
      <w:pPr>
        <w:keepNext w:val="0"/>
        <w:widowControl/>
        <w:suppressAutoHyphens w:val="0"/>
        <w:spacing w:line="240" w:lineRule="auto"/>
        <w:ind w:firstLine="648"/>
        <w:rPr>
          <w:rFonts w:cs="Times New Roman"/>
          <w:sz w:val="22"/>
          <w:szCs w:val="22"/>
        </w:rPr>
      </w:pPr>
      <w:r w:rsidRPr="00554A00">
        <w:rPr>
          <w:rFonts w:cs="Times New Roman"/>
          <w:sz w:val="22"/>
          <w:szCs w:val="22"/>
        </w:rPr>
        <w:t>‘</w:t>
      </w:r>
      <w:r w:rsidR="00BF539C" w:rsidRPr="00554A00">
        <w:rPr>
          <w:rFonts w:cs="Times New Roman"/>
          <w:sz w:val="22"/>
          <w:szCs w:val="22"/>
        </w:rPr>
        <w:t>There is no silver here</w:t>
      </w:r>
      <w:r w:rsidRPr="00554A00">
        <w:rPr>
          <w:rFonts w:cs="Times New Roman"/>
          <w:sz w:val="22"/>
          <w:szCs w:val="22"/>
        </w:rPr>
        <w:t>.’ [</w:t>
      </w:r>
      <w:r w:rsidR="001C0623">
        <w:rPr>
          <w:rFonts w:cs="Times New Roman"/>
          <w:sz w:val="22"/>
          <w:szCs w:val="22"/>
        </w:rPr>
        <w:t xml:space="preserve">HAE </w:t>
      </w:r>
      <w:r w:rsidR="00966C77">
        <w:rPr>
          <w:rFonts w:cs="Times New Roman"/>
          <w:sz w:val="22"/>
          <w:szCs w:val="22"/>
        </w:rPr>
        <w:t>Jer(7):2 line 1</w:t>
      </w:r>
      <w:r w:rsidR="00B0562F">
        <w:rPr>
          <w:rFonts w:cs="Times New Roman"/>
          <w:sz w:val="22"/>
          <w:szCs w:val="22"/>
        </w:rPr>
        <w:t>]</w:t>
      </w:r>
      <w:r w:rsidRPr="00431081">
        <w:rPr>
          <w:rStyle w:val="Alaviitteenviite"/>
        </w:rPr>
        <w:footnoteReference w:id="13"/>
      </w:r>
      <w:r w:rsidRPr="00554A00">
        <w:rPr>
          <w:rFonts w:cs="Times New Roman"/>
          <w:sz w:val="22"/>
          <w:szCs w:val="22"/>
        </w:rPr>
        <w:t xml:space="preserve"> </w:t>
      </w:r>
    </w:p>
    <w:p w14:paraId="1F4C7A08" w14:textId="43CB70B2" w:rsidR="00BF539C" w:rsidRPr="00554A00" w:rsidRDefault="00F319C2" w:rsidP="00554A00">
      <w:pPr>
        <w:keepNext w:val="0"/>
        <w:widowControl/>
        <w:suppressAutoHyphens w:val="0"/>
        <w:spacing w:after="0" w:line="240" w:lineRule="auto"/>
        <w:rPr>
          <w:rFonts w:cs="Times New Roman"/>
          <w:sz w:val="22"/>
          <w:szCs w:val="22"/>
        </w:rPr>
      </w:pPr>
      <w:r w:rsidRPr="00554A00">
        <w:rPr>
          <w:rFonts w:cs="Times New Roman"/>
          <w:sz w:val="22"/>
          <w:szCs w:val="22"/>
        </w:rPr>
        <w:t>(1</w:t>
      </w:r>
      <w:r w:rsidR="00761A64">
        <w:rPr>
          <w:rFonts w:cs="Times New Roman"/>
          <w:sz w:val="22"/>
          <w:szCs w:val="22"/>
        </w:rPr>
        <w:t>3</w:t>
      </w:r>
      <w:r w:rsidR="00BF539C" w:rsidRPr="00554A00">
        <w:rPr>
          <w:rFonts w:cs="Times New Roman"/>
          <w:sz w:val="22"/>
          <w:szCs w:val="22"/>
        </w:rPr>
        <w:t>)</w:t>
      </w:r>
      <w:r w:rsidR="00BF539C" w:rsidRPr="00554A00">
        <w:rPr>
          <w:rFonts w:cs="Times New Roman"/>
          <w:sz w:val="22"/>
          <w:szCs w:val="22"/>
        </w:rPr>
        <w:tab/>
      </w:r>
      <w:r w:rsidR="00BF539C" w:rsidRPr="00554A00">
        <w:rPr>
          <w:rFonts w:cs="Times New Roman"/>
          <w:i/>
          <w:iCs/>
          <w:sz w:val="22"/>
          <w:szCs w:val="22"/>
        </w:rPr>
        <w:t>ʾyn</w:t>
      </w:r>
      <w:r w:rsidR="00AD739B" w:rsidRPr="00554A00">
        <w:rPr>
          <w:rFonts w:cs="Times New Roman"/>
          <w:sz w:val="22"/>
          <w:szCs w:val="22"/>
        </w:rPr>
        <w:t>[</w:t>
      </w:r>
      <w:r w:rsidR="00BF539C" w:rsidRPr="00554A00">
        <w:rPr>
          <w:rFonts w:cs="Times New Roman"/>
          <w:i/>
          <w:iCs/>
          <w:sz w:val="22"/>
          <w:szCs w:val="22"/>
        </w:rPr>
        <w:t>n</w:t>
      </w:r>
      <w:r w:rsidR="00AD739B" w:rsidRPr="00554A00">
        <w:rPr>
          <w:rFonts w:cs="Times New Roman"/>
          <w:sz w:val="22"/>
          <w:szCs w:val="22"/>
        </w:rPr>
        <w:t>]</w:t>
      </w:r>
      <w:r w:rsidR="00BF539C" w:rsidRPr="00554A00">
        <w:rPr>
          <w:rFonts w:cs="Times New Roman"/>
          <w:i/>
          <w:iCs/>
          <w:sz w:val="22"/>
          <w:szCs w:val="22"/>
        </w:rPr>
        <w:t>y</w:t>
      </w:r>
      <w:r w:rsidR="007E1C04">
        <w:rPr>
          <w:rFonts w:cs="Times New Roman"/>
          <w:i/>
          <w:iCs/>
          <w:sz w:val="22"/>
          <w:szCs w:val="22"/>
        </w:rPr>
        <w:tab/>
      </w:r>
      <w:r w:rsidR="007E1C04">
        <w:rPr>
          <w:rFonts w:cs="Times New Roman"/>
          <w:i/>
          <w:iCs/>
          <w:sz w:val="22"/>
          <w:szCs w:val="22"/>
        </w:rPr>
        <w:tab/>
      </w:r>
      <w:r w:rsidR="00BF539C" w:rsidRPr="00554A00">
        <w:rPr>
          <w:rFonts w:cs="Times New Roman"/>
          <w:i/>
          <w:iCs/>
          <w:sz w:val="22"/>
          <w:szCs w:val="22"/>
        </w:rPr>
        <w:t>šlḥ</w:t>
      </w:r>
      <w:r w:rsidR="00BF539C" w:rsidRPr="00554A00">
        <w:rPr>
          <w:rFonts w:cs="Times New Roman"/>
          <w:sz w:val="22"/>
          <w:szCs w:val="22"/>
        </w:rPr>
        <w:t xml:space="preserve"> </w:t>
      </w:r>
    </w:p>
    <w:p w14:paraId="26B98A20" w14:textId="6EAF3A79" w:rsidR="007D1BF1" w:rsidRPr="00554A00" w:rsidRDefault="007145AB" w:rsidP="00941582">
      <w:pPr>
        <w:keepNext w:val="0"/>
        <w:widowControl/>
        <w:suppressAutoHyphens w:val="0"/>
        <w:spacing w:after="0" w:line="240" w:lineRule="auto"/>
        <w:ind w:firstLine="648"/>
        <w:rPr>
          <w:rFonts w:cs="Times New Roman"/>
          <w:sz w:val="22"/>
          <w:szCs w:val="22"/>
        </w:rPr>
      </w:pPr>
      <w:r w:rsidRPr="00554A00">
        <w:rPr>
          <w:rFonts w:cs="Times New Roman"/>
          <w:smallCaps/>
          <w:sz w:val="22"/>
          <w:szCs w:val="22"/>
        </w:rPr>
        <w:t>neg.ex.1cs</w:t>
      </w:r>
      <w:r w:rsidRPr="00554A00">
        <w:rPr>
          <w:rFonts w:cs="Times New Roman"/>
          <w:sz w:val="22"/>
          <w:szCs w:val="22"/>
        </w:rPr>
        <w:t xml:space="preserve">    </w:t>
      </w:r>
      <w:r w:rsidR="007E1C04">
        <w:rPr>
          <w:rFonts w:cs="Times New Roman"/>
          <w:sz w:val="22"/>
          <w:szCs w:val="22"/>
        </w:rPr>
        <w:tab/>
      </w:r>
      <w:r w:rsidRPr="00554A00">
        <w:rPr>
          <w:rFonts w:cs="Times New Roman"/>
          <w:sz w:val="22"/>
          <w:szCs w:val="22"/>
        </w:rPr>
        <w:t>send.</w:t>
      </w:r>
      <w:r w:rsidRPr="00554A00">
        <w:rPr>
          <w:rFonts w:cs="Times New Roman"/>
          <w:smallCaps/>
          <w:sz w:val="22"/>
          <w:szCs w:val="22"/>
        </w:rPr>
        <w:t>ptcp</w:t>
      </w:r>
      <w:r w:rsidR="00841CDA">
        <w:rPr>
          <w:rFonts w:cs="Times New Roman"/>
          <w:smallCaps/>
          <w:sz w:val="22"/>
          <w:szCs w:val="22"/>
        </w:rPr>
        <w:t>.ms</w:t>
      </w:r>
    </w:p>
    <w:p w14:paraId="0F94CBD4" w14:textId="05710203" w:rsidR="00554A00" w:rsidRPr="00554A00" w:rsidRDefault="00554A00" w:rsidP="00546B7D">
      <w:pPr>
        <w:keepNext w:val="0"/>
        <w:widowControl/>
        <w:suppressAutoHyphens w:val="0"/>
        <w:spacing w:line="240" w:lineRule="auto"/>
        <w:ind w:firstLine="648"/>
        <w:rPr>
          <w:rFonts w:cs="Times New Roman"/>
          <w:sz w:val="22"/>
          <w:szCs w:val="22"/>
        </w:rPr>
      </w:pPr>
      <w:r w:rsidRPr="00554A00">
        <w:rPr>
          <w:rFonts w:cs="Times New Roman"/>
          <w:sz w:val="22"/>
          <w:szCs w:val="22"/>
        </w:rPr>
        <w:t>‘</w:t>
      </w:r>
      <w:r w:rsidR="00BF539C" w:rsidRPr="00554A00">
        <w:rPr>
          <w:rFonts w:cs="Times New Roman"/>
          <w:sz w:val="22"/>
          <w:szCs w:val="22"/>
        </w:rPr>
        <w:t>I am not sending.</w:t>
      </w:r>
      <w:r w:rsidRPr="00554A00">
        <w:rPr>
          <w:rFonts w:cs="Times New Roman"/>
          <w:sz w:val="22"/>
          <w:szCs w:val="22"/>
        </w:rPr>
        <w:t>’ [</w:t>
      </w:r>
      <w:r w:rsidR="001C0623">
        <w:rPr>
          <w:rFonts w:cs="Times New Roman"/>
          <w:sz w:val="22"/>
          <w:szCs w:val="22"/>
        </w:rPr>
        <w:t xml:space="preserve">HAE </w:t>
      </w:r>
      <w:r w:rsidRPr="00554A00">
        <w:rPr>
          <w:rFonts w:cs="Times New Roman"/>
          <w:sz w:val="22"/>
          <w:szCs w:val="22"/>
        </w:rPr>
        <w:t>La</w:t>
      </w:r>
      <w:r w:rsidR="00841CDA">
        <w:rPr>
          <w:rFonts w:cs="Times New Roman"/>
          <w:sz w:val="22"/>
          <w:szCs w:val="22"/>
        </w:rPr>
        <w:t>k(6):1.4 lines 7-8</w:t>
      </w:r>
      <w:r w:rsidR="00B0562F">
        <w:rPr>
          <w:rFonts w:cs="Times New Roman"/>
          <w:sz w:val="22"/>
          <w:szCs w:val="22"/>
        </w:rPr>
        <w:t>]</w:t>
      </w:r>
      <w:r w:rsidRPr="00546B7D">
        <w:rPr>
          <w:rStyle w:val="Alaviitteenviite"/>
          <w:rFonts w:cs="Times New Roman"/>
          <w:szCs w:val="13"/>
        </w:rPr>
        <w:footnoteReference w:id="14"/>
      </w:r>
      <w:r w:rsidRPr="00546B7D">
        <w:rPr>
          <w:rFonts w:cs="Times New Roman"/>
          <w:sz w:val="13"/>
          <w:szCs w:val="13"/>
        </w:rPr>
        <w:t xml:space="preserve"> </w:t>
      </w:r>
    </w:p>
    <w:p w14:paraId="5A5C3072" w14:textId="7D64F879" w:rsidR="00BF539C" w:rsidRPr="000F7989" w:rsidRDefault="00BF539C" w:rsidP="007A42C4">
      <w:pPr>
        <w:keepNext w:val="0"/>
        <w:widowControl/>
        <w:suppressAutoHyphens w:val="0"/>
        <w:spacing w:line="259" w:lineRule="auto"/>
        <w:jc w:val="both"/>
        <w:rPr>
          <w:rFonts w:cs="Times New Roman"/>
        </w:rPr>
      </w:pPr>
      <w:r w:rsidRPr="00F319C2">
        <w:rPr>
          <w:rFonts w:cs="Times New Roman"/>
        </w:rPr>
        <w:t xml:space="preserve">For an example of how these </w:t>
      </w:r>
      <w:r w:rsidRPr="0042677F">
        <w:rPr>
          <w:rFonts w:cs="Times New Roman"/>
        </w:rPr>
        <w:t>constructions expand their use, in Qumran</w:t>
      </w:r>
      <w:r w:rsidRPr="00F319C2">
        <w:rPr>
          <w:rFonts w:cs="Times New Roman"/>
        </w:rPr>
        <w:t xml:space="preserve"> </w:t>
      </w:r>
      <w:r w:rsidRPr="000F7989">
        <w:rPr>
          <w:rFonts w:cs="Times New Roman"/>
        </w:rPr>
        <w:t xml:space="preserve">Hebrew it is possible for </w:t>
      </w:r>
      <w:r w:rsidR="005F5978" w:rsidRPr="000F7989">
        <w:rPr>
          <w:rFonts w:cs="Times New Roman"/>
          <w:i/>
          <w:iCs/>
        </w:rPr>
        <w:t>ʾên</w:t>
      </w:r>
      <w:r w:rsidRPr="000F7989">
        <w:rPr>
          <w:rFonts w:cs="Times New Roman"/>
        </w:rPr>
        <w:t xml:space="preserve"> to negate an infinitival clause:</w:t>
      </w:r>
    </w:p>
    <w:p w14:paraId="62C0819F" w14:textId="54C327DA" w:rsidR="00A2162E" w:rsidRPr="000F7989" w:rsidRDefault="0078692B" w:rsidP="00C9382D">
      <w:pPr>
        <w:keepNext w:val="0"/>
        <w:widowControl/>
        <w:suppressAutoHyphens w:val="0"/>
        <w:spacing w:after="0" w:line="240" w:lineRule="auto"/>
        <w:rPr>
          <w:rFonts w:cs="Times New Roman"/>
          <w:i/>
          <w:iCs/>
          <w:sz w:val="22"/>
          <w:szCs w:val="22"/>
        </w:rPr>
      </w:pPr>
      <w:r w:rsidRPr="000F7989">
        <w:rPr>
          <w:rFonts w:cs="Times New Roman"/>
          <w:sz w:val="22"/>
          <w:szCs w:val="22"/>
        </w:rPr>
        <w:t>(1</w:t>
      </w:r>
      <w:r w:rsidR="00761A64">
        <w:rPr>
          <w:rFonts w:cs="Times New Roman"/>
          <w:sz w:val="22"/>
          <w:szCs w:val="22"/>
        </w:rPr>
        <w:t>4</w:t>
      </w:r>
      <w:r w:rsidR="00BF539C" w:rsidRPr="000F7989">
        <w:rPr>
          <w:rFonts w:cs="Times New Roman"/>
          <w:sz w:val="22"/>
          <w:szCs w:val="22"/>
        </w:rPr>
        <w:t xml:space="preserve">) </w:t>
      </w:r>
      <w:r w:rsidR="00BF539C" w:rsidRPr="000F7989">
        <w:rPr>
          <w:rFonts w:cs="Times New Roman"/>
          <w:sz w:val="22"/>
          <w:szCs w:val="22"/>
        </w:rPr>
        <w:tab/>
      </w:r>
      <w:r w:rsidR="00BF539C" w:rsidRPr="000F7989">
        <w:rPr>
          <w:rFonts w:cs="Times New Roman"/>
          <w:i/>
          <w:iCs/>
          <w:sz w:val="22"/>
          <w:szCs w:val="22"/>
        </w:rPr>
        <w:t xml:space="preserve">b-htʿwpp   </w:t>
      </w:r>
      <w:r w:rsidR="007E1C04">
        <w:rPr>
          <w:rFonts w:cs="Times New Roman"/>
          <w:i/>
          <w:iCs/>
          <w:sz w:val="22"/>
          <w:szCs w:val="22"/>
        </w:rPr>
        <w:tab/>
      </w:r>
      <w:r w:rsidR="00BF539C" w:rsidRPr="000F7989">
        <w:rPr>
          <w:rFonts w:cs="Times New Roman"/>
          <w:i/>
          <w:iCs/>
          <w:sz w:val="22"/>
          <w:szCs w:val="22"/>
        </w:rPr>
        <w:t xml:space="preserve">kwl </w:t>
      </w:r>
      <w:r w:rsidR="000F7989">
        <w:rPr>
          <w:rFonts w:cs="Times New Roman"/>
          <w:i/>
          <w:iCs/>
          <w:sz w:val="22"/>
          <w:szCs w:val="22"/>
        </w:rPr>
        <w:t xml:space="preserve">      </w:t>
      </w:r>
      <w:r w:rsidR="007E1C04">
        <w:rPr>
          <w:rFonts w:cs="Times New Roman"/>
          <w:i/>
          <w:iCs/>
          <w:sz w:val="22"/>
          <w:szCs w:val="22"/>
        </w:rPr>
        <w:tab/>
      </w:r>
      <w:r w:rsidR="00BF539C" w:rsidRPr="000F7989">
        <w:rPr>
          <w:rFonts w:cs="Times New Roman"/>
          <w:i/>
          <w:iCs/>
          <w:sz w:val="22"/>
          <w:szCs w:val="22"/>
        </w:rPr>
        <w:t>ḥṣy</w:t>
      </w:r>
      <w:r w:rsidR="007E1C04">
        <w:rPr>
          <w:rFonts w:cs="Times New Roman"/>
          <w:i/>
          <w:iCs/>
          <w:sz w:val="22"/>
          <w:szCs w:val="22"/>
        </w:rPr>
        <w:t xml:space="preserve"> </w:t>
      </w:r>
      <w:r w:rsidR="007E1C04">
        <w:rPr>
          <w:rFonts w:cs="Times New Roman"/>
          <w:i/>
          <w:iCs/>
          <w:sz w:val="22"/>
          <w:szCs w:val="22"/>
        </w:rPr>
        <w:tab/>
      </w:r>
      <w:r w:rsidR="007E1C04">
        <w:rPr>
          <w:rFonts w:cs="Times New Roman"/>
          <w:i/>
          <w:iCs/>
          <w:sz w:val="22"/>
          <w:szCs w:val="22"/>
        </w:rPr>
        <w:tab/>
      </w:r>
      <w:r w:rsidR="00BF539C" w:rsidRPr="000F7989">
        <w:rPr>
          <w:rFonts w:cs="Times New Roman"/>
          <w:i/>
          <w:iCs/>
          <w:sz w:val="22"/>
          <w:szCs w:val="22"/>
        </w:rPr>
        <w:t>sḥt</w:t>
      </w:r>
      <w:r w:rsidR="007E1C04">
        <w:rPr>
          <w:rFonts w:cs="Times New Roman"/>
          <w:i/>
          <w:iCs/>
          <w:sz w:val="22"/>
          <w:szCs w:val="22"/>
        </w:rPr>
        <w:t xml:space="preserve"> </w:t>
      </w:r>
      <w:r w:rsidR="000F7989">
        <w:rPr>
          <w:rFonts w:cs="Times New Roman"/>
          <w:i/>
          <w:iCs/>
          <w:sz w:val="22"/>
          <w:szCs w:val="22"/>
        </w:rPr>
        <w:t>l- ʾyn</w:t>
      </w:r>
      <w:r w:rsidR="007E1C04">
        <w:rPr>
          <w:rFonts w:cs="Times New Roman"/>
          <w:i/>
          <w:iCs/>
          <w:sz w:val="22"/>
          <w:szCs w:val="22"/>
        </w:rPr>
        <w:tab/>
      </w:r>
      <w:r w:rsidR="000F7989">
        <w:rPr>
          <w:rFonts w:cs="Times New Roman"/>
          <w:i/>
          <w:iCs/>
          <w:sz w:val="22"/>
          <w:szCs w:val="22"/>
        </w:rPr>
        <w:t>hš</w:t>
      </w:r>
      <w:r w:rsidR="00BF539C" w:rsidRPr="000F7989">
        <w:rPr>
          <w:rFonts w:cs="Times New Roman"/>
          <w:i/>
          <w:iCs/>
          <w:sz w:val="22"/>
          <w:szCs w:val="22"/>
        </w:rPr>
        <w:t>b</w:t>
      </w:r>
      <w:r w:rsidR="00A2162E">
        <w:rPr>
          <w:rFonts w:cs="Times New Roman"/>
          <w:sz w:val="22"/>
          <w:szCs w:val="22"/>
        </w:rPr>
        <w:tab/>
      </w:r>
    </w:p>
    <w:p w14:paraId="3C5B4315" w14:textId="792E7A59" w:rsidR="00D4096C" w:rsidRPr="000F7989" w:rsidRDefault="00A2162E" w:rsidP="006B1F58">
      <w:pPr>
        <w:keepNext w:val="0"/>
        <w:widowControl/>
        <w:suppressAutoHyphens w:val="0"/>
        <w:spacing w:after="0" w:line="240" w:lineRule="auto"/>
        <w:rPr>
          <w:rFonts w:cs="Times New Roman"/>
          <w:i/>
          <w:iCs/>
          <w:sz w:val="22"/>
          <w:szCs w:val="22"/>
        </w:rPr>
      </w:pPr>
      <w:r>
        <w:rPr>
          <w:rFonts w:cs="Times New Roman"/>
          <w:sz w:val="22"/>
          <w:szCs w:val="22"/>
        </w:rPr>
        <w:tab/>
      </w:r>
      <w:r w:rsidR="000F7989" w:rsidRPr="000F7989">
        <w:rPr>
          <w:rFonts w:cs="Times New Roman"/>
          <w:sz w:val="22"/>
          <w:szCs w:val="22"/>
        </w:rPr>
        <w:t>when-</w:t>
      </w:r>
      <w:r w:rsidR="00D4096C" w:rsidRPr="000F7989">
        <w:rPr>
          <w:rFonts w:cs="Times New Roman"/>
          <w:sz w:val="22"/>
          <w:szCs w:val="22"/>
        </w:rPr>
        <w:t>fly</w:t>
      </w:r>
      <w:r w:rsidR="000F7989">
        <w:rPr>
          <w:rFonts w:cs="Times New Roman"/>
          <w:sz w:val="22"/>
          <w:szCs w:val="22"/>
        </w:rPr>
        <w:t>.</w:t>
      </w:r>
      <w:r w:rsidR="000F7989">
        <w:rPr>
          <w:rFonts w:cs="Times New Roman"/>
          <w:smallCaps/>
          <w:sz w:val="22"/>
          <w:szCs w:val="22"/>
        </w:rPr>
        <w:t>inf</w:t>
      </w:r>
      <w:r w:rsidR="000F7989">
        <w:rPr>
          <w:rFonts w:cs="Times New Roman"/>
          <w:sz w:val="22"/>
          <w:szCs w:val="22"/>
        </w:rPr>
        <w:t xml:space="preserve">   </w:t>
      </w:r>
      <w:r w:rsidR="007E1C04">
        <w:rPr>
          <w:rFonts w:cs="Times New Roman"/>
          <w:sz w:val="22"/>
          <w:szCs w:val="22"/>
        </w:rPr>
        <w:tab/>
      </w:r>
      <w:r w:rsidR="00D4096C" w:rsidRPr="000F7989">
        <w:rPr>
          <w:rFonts w:cs="Times New Roman"/>
          <w:sz w:val="22"/>
          <w:szCs w:val="22"/>
        </w:rPr>
        <w:t>all</w:t>
      </w:r>
      <w:r w:rsidR="000F7989">
        <w:rPr>
          <w:rFonts w:cs="Times New Roman"/>
          <w:sz w:val="22"/>
          <w:szCs w:val="22"/>
        </w:rPr>
        <w:t>.</w:t>
      </w:r>
      <w:r w:rsidR="000F7989">
        <w:rPr>
          <w:rFonts w:cs="Times New Roman"/>
          <w:smallCaps/>
          <w:sz w:val="22"/>
          <w:szCs w:val="22"/>
        </w:rPr>
        <w:t>gen</w:t>
      </w:r>
      <w:r w:rsidR="00D4096C" w:rsidRPr="000F7989">
        <w:rPr>
          <w:rFonts w:cs="Times New Roman"/>
          <w:sz w:val="22"/>
          <w:szCs w:val="22"/>
        </w:rPr>
        <w:t xml:space="preserve"> </w:t>
      </w:r>
      <w:r w:rsidR="007E1C04">
        <w:rPr>
          <w:rFonts w:cs="Times New Roman"/>
          <w:sz w:val="22"/>
          <w:szCs w:val="22"/>
        </w:rPr>
        <w:tab/>
      </w:r>
      <w:r w:rsidR="00D4096C" w:rsidRPr="000F7989">
        <w:rPr>
          <w:rFonts w:cs="Times New Roman"/>
          <w:sz w:val="22"/>
          <w:szCs w:val="22"/>
        </w:rPr>
        <w:t>arrows.</w:t>
      </w:r>
      <w:r w:rsidR="00D4096C" w:rsidRPr="000F7989">
        <w:rPr>
          <w:rFonts w:cs="Times New Roman"/>
          <w:smallCaps/>
          <w:sz w:val="22"/>
          <w:szCs w:val="22"/>
        </w:rPr>
        <w:t>gen</w:t>
      </w:r>
      <w:r w:rsidR="000F7989">
        <w:rPr>
          <w:rFonts w:cs="Times New Roman"/>
          <w:sz w:val="22"/>
          <w:szCs w:val="22"/>
        </w:rPr>
        <w:t xml:space="preserve"> </w:t>
      </w:r>
      <w:r w:rsidR="007E1C04">
        <w:rPr>
          <w:rFonts w:cs="Times New Roman"/>
          <w:sz w:val="22"/>
          <w:szCs w:val="22"/>
        </w:rPr>
        <w:tab/>
      </w:r>
      <w:r w:rsidR="000F7989">
        <w:rPr>
          <w:rFonts w:cs="Times New Roman"/>
          <w:sz w:val="22"/>
          <w:szCs w:val="22"/>
        </w:rPr>
        <w:t>pit</w:t>
      </w:r>
      <w:r w:rsidR="007E1C04">
        <w:rPr>
          <w:rFonts w:cs="Times New Roman"/>
          <w:sz w:val="22"/>
          <w:szCs w:val="22"/>
        </w:rPr>
        <w:t xml:space="preserve"> </w:t>
      </w:r>
      <w:r w:rsidR="000F7989">
        <w:rPr>
          <w:rFonts w:cs="Times New Roman"/>
          <w:sz w:val="22"/>
          <w:szCs w:val="22"/>
        </w:rPr>
        <w:t>to-</w:t>
      </w:r>
      <w:r w:rsidR="00D4096C" w:rsidRPr="000F7989">
        <w:rPr>
          <w:rFonts w:cs="Times New Roman"/>
          <w:smallCaps/>
          <w:sz w:val="22"/>
          <w:szCs w:val="22"/>
        </w:rPr>
        <w:t>neg.ex</w:t>
      </w:r>
      <w:r w:rsidR="00D4096C" w:rsidRPr="000F7989">
        <w:rPr>
          <w:rFonts w:cs="Times New Roman"/>
          <w:sz w:val="22"/>
          <w:szCs w:val="22"/>
        </w:rPr>
        <w:t xml:space="preserve"> </w:t>
      </w:r>
      <w:r w:rsidR="007E1C04">
        <w:rPr>
          <w:rFonts w:cs="Times New Roman"/>
          <w:sz w:val="22"/>
          <w:szCs w:val="22"/>
        </w:rPr>
        <w:tab/>
      </w:r>
      <w:r w:rsidR="00D4096C" w:rsidRPr="000F7989">
        <w:rPr>
          <w:rFonts w:cs="Times New Roman"/>
          <w:sz w:val="22"/>
          <w:szCs w:val="22"/>
        </w:rPr>
        <w:t>return.</w:t>
      </w:r>
      <w:r w:rsidR="00D4096C" w:rsidRPr="000F7989">
        <w:rPr>
          <w:rFonts w:cs="Times New Roman"/>
          <w:smallCaps/>
          <w:sz w:val="22"/>
          <w:szCs w:val="22"/>
        </w:rPr>
        <w:t>inf</w:t>
      </w:r>
    </w:p>
    <w:p w14:paraId="159118DA" w14:textId="77777777" w:rsidR="00F74092" w:rsidRDefault="00BF539C" w:rsidP="00F74092">
      <w:pPr>
        <w:keepNext w:val="0"/>
        <w:widowControl/>
        <w:suppressAutoHyphens w:val="0"/>
        <w:spacing w:after="0" w:line="240" w:lineRule="auto"/>
        <w:rPr>
          <w:rFonts w:cs="Times New Roman"/>
          <w:sz w:val="22"/>
          <w:szCs w:val="22"/>
        </w:rPr>
      </w:pPr>
      <w:r w:rsidRPr="000F7989">
        <w:rPr>
          <w:rFonts w:cs="Times New Roman"/>
          <w:sz w:val="22"/>
          <w:szCs w:val="22"/>
        </w:rPr>
        <w:tab/>
      </w:r>
      <w:r w:rsidR="00C9382D" w:rsidRPr="000F7989">
        <w:rPr>
          <w:rFonts w:cs="Times New Roman"/>
          <w:sz w:val="22"/>
          <w:szCs w:val="22"/>
        </w:rPr>
        <w:t>‘w</w:t>
      </w:r>
      <w:r w:rsidRPr="000F7989">
        <w:rPr>
          <w:rFonts w:cs="Times New Roman"/>
          <w:sz w:val="22"/>
          <w:szCs w:val="22"/>
        </w:rPr>
        <w:t>hen the arrows of th</w:t>
      </w:r>
      <w:r w:rsidR="00C9382D" w:rsidRPr="000F7989">
        <w:rPr>
          <w:rFonts w:cs="Times New Roman"/>
          <w:sz w:val="22"/>
          <w:szCs w:val="22"/>
        </w:rPr>
        <w:t>e pit fly off without returning’</w:t>
      </w:r>
    </w:p>
    <w:p w14:paraId="0FA239E2" w14:textId="7A732102" w:rsidR="00C9382D" w:rsidRPr="00C9382D" w:rsidRDefault="00C9382D" w:rsidP="00F74092">
      <w:pPr>
        <w:keepNext w:val="0"/>
        <w:widowControl/>
        <w:suppressAutoHyphens w:val="0"/>
        <w:spacing w:after="0" w:line="240" w:lineRule="auto"/>
        <w:ind w:left="4320"/>
        <w:rPr>
          <w:rFonts w:cs="Times New Roman"/>
          <w:sz w:val="22"/>
          <w:szCs w:val="22"/>
        </w:rPr>
      </w:pPr>
      <w:r w:rsidRPr="000F7989">
        <w:rPr>
          <w:rFonts w:cs="Times New Roman"/>
          <w:sz w:val="22"/>
          <w:szCs w:val="22"/>
        </w:rPr>
        <w:t>[DSSR 1QH</w:t>
      </w:r>
      <w:r w:rsidRPr="000F7989">
        <w:rPr>
          <w:rFonts w:cs="Times New Roman"/>
          <w:sz w:val="22"/>
          <w:szCs w:val="22"/>
          <w:vertAlign w:val="superscript"/>
        </w:rPr>
        <w:t>a</w:t>
      </w:r>
      <w:r w:rsidRPr="000F7989">
        <w:rPr>
          <w:rFonts w:cs="Times New Roman"/>
          <w:sz w:val="22"/>
          <w:szCs w:val="22"/>
        </w:rPr>
        <w:t xml:space="preserve"> 11.28]</w:t>
      </w:r>
    </w:p>
    <w:p w14:paraId="5D934B72" w14:textId="77777777" w:rsidR="00BF539C" w:rsidRPr="00F319C2" w:rsidRDefault="00F319C2" w:rsidP="007A42C4">
      <w:pPr>
        <w:keepNext w:val="0"/>
        <w:widowControl/>
        <w:suppressAutoHyphens w:val="0"/>
        <w:spacing w:line="259" w:lineRule="auto"/>
        <w:jc w:val="both"/>
        <w:rPr>
          <w:rFonts w:cs="Times New Roman"/>
        </w:rPr>
      </w:pPr>
      <w:r w:rsidRPr="00F319C2">
        <w:rPr>
          <w:rFonts w:cs="Times New Roman"/>
        </w:rPr>
        <w:t xml:space="preserve">In Mishnaic texts </w:t>
      </w:r>
      <w:r w:rsidR="00BF539C" w:rsidRPr="00F319C2">
        <w:rPr>
          <w:rFonts w:cs="Times New Roman"/>
        </w:rPr>
        <w:t xml:space="preserve">the plural participle may be used with </w:t>
      </w:r>
      <w:r w:rsidR="005F5978" w:rsidRPr="00F319C2">
        <w:rPr>
          <w:rFonts w:cs="Times New Roman"/>
          <w:i/>
          <w:iCs/>
        </w:rPr>
        <w:t>ʾên</w:t>
      </w:r>
      <w:r w:rsidR="00BF539C" w:rsidRPr="00F319C2">
        <w:rPr>
          <w:rFonts w:cs="Times New Roman"/>
        </w:rPr>
        <w:t xml:space="preserve"> to express an impe</w:t>
      </w:r>
      <w:r w:rsidR="0078692B">
        <w:rPr>
          <w:rFonts w:cs="Times New Roman"/>
        </w:rPr>
        <w:t xml:space="preserve">rsonal and permanent prohibition. </w:t>
      </w:r>
    </w:p>
    <w:p w14:paraId="2A726809" w14:textId="20161752" w:rsidR="00A2162E" w:rsidRDefault="0078692B" w:rsidP="00BD12DD">
      <w:pPr>
        <w:widowControl/>
        <w:suppressAutoHyphens w:val="0"/>
        <w:spacing w:after="0" w:line="240" w:lineRule="auto"/>
        <w:rPr>
          <w:rFonts w:cs="Times New Roman"/>
          <w:i/>
          <w:iCs/>
          <w:sz w:val="22"/>
          <w:szCs w:val="22"/>
        </w:rPr>
      </w:pPr>
      <w:r w:rsidRPr="009C3D97">
        <w:rPr>
          <w:rFonts w:cs="Times New Roman"/>
          <w:sz w:val="22"/>
          <w:szCs w:val="22"/>
        </w:rPr>
        <w:t>(1</w:t>
      </w:r>
      <w:r w:rsidR="00761A64">
        <w:rPr>
          <w:rFonts w:cs="Times New Roman"/>
          <w:sz w:val="22"/>
          <w:szCs w:val="22"/>
        </w:rPr>
        <w:t>5</w:t>
      </w:r>
      <w:r w:rsidR="00BF539C" w:rsidRPr="009C3D97">
        <w:rPr>
          <w:rFonts w:cs="Times New Roman"/>
          <w:sz w:val="22"/>
          <w:szCs w:val="22"/>
        </w:rPr>
        <w:t>)</w:t>
      </w:r>
      <w:r w:rsidR="00BF539C" w:rsidRPr="009C3D97">
        <w:rPr>
          <w:rFonts w:cs="Times New Roman"/>
          <w:sz w:val="22"/>
          <w:szCs w:val="22"/>
        </w:rPr>
        <w:tab/>
      </w:r>
      <w:r w:rsidR="00BF539C" w:rsidRPr="009C3D97">
        <w:rPr>
          <w:rFonts w:cs="Times New Roman"/>
          <w:i/>
          <w:iCs/>
          <w:sz w:val="22"/>
          <w:szCs w:val="22"/>
        </w:rPr>
        <w:t xml:space="preserve">nāšîm </w:t>
      </w:r>
      <w:r w:rsidR="007E1C04">
        <w:rPr>
          <w:rFonts w:cs="Times New Roman"/>
          <w:i/>
          <w:iCs/>
          <w:sz w:val="22"/>
          <w:szCs w:val="22"/>
        </w:rPr>
        <w:tab/>
      </w:r>
      <w:r w:rsidR="00A4537F">
        <w:rPr>
          <w:rFonts w:cs="Times New Roman"/>
          <w:i/>
          <w:iCs/>
          <w:sz w:val="22"/>
          <w:szCs w:val="22"/>
        </w:rPr>
        <w:t>wa</w:t>
      </w:r>
      <w:r w:rsidR="009C3D97" w:rsidRPr="009C3D97">
        <w:rPr>
          <w:rFonts w:cs="Times New Roman"/>
          <w:i/>
          <w:iCs/>
          <w:sz w:val="22"/>
          <w:szCs w:val="22"/>
        </w:rPr>
        <w:t xml:space="preserve">-ʿăḇāḏîm </w:t>
      </w:r>
      <w:r w:rsidR="000603FB">
        <w:rPr>
          <w:rFonts w:cs="Times New Roman"/>
          <w:i/>
          <w:iCs/>
          <w:sz w:val="22"/>
          <w:szCs w:val="22"/>
        </w:rPr>
        <w:t>û</w:t>
      </w:r>
      <w:r w:rsidR="009C3D97" w:rsidRPr="009C3D97">
        <w:rPr>
          <w:rFonts w:cs="Times New Roman"/>
          <w:i/>
          <w:iCs/>
          <w:sz w:val="22"/>
          <w:szCs w:val="22"/>
        </w:rPr>
        <w:t>-</w:t>
      </w:r>
      <w:r w:rsidR="00BF539C" w:rsidRPr="009C3D97">
        <w:rPr>
          <w:rFonts w:cs="Times New Roman"/>
          <w:i/>
          <w:iCs/>
          <w:sz w:val="22"/>
          <w:szCs w:val="22"/>
        </w:rPr>
        <w:t>k</w:t>
      </w:r>
      <w:r w:rsidR="00612184">
        <w:rPr>
          <w:rFonts w:cs="Times New Roman"/>
          <w:i/>
          <w:iCs/>
          <w:sz w:val="22"/>
          <w:szCs w:val="22"/>
        </w:rPr>
        <w:t>ǝ</w:t>
      </w:r>
      <w:r w:rsidR="00BF539C" w:rsidRPr="009C3D97">
        <w:rPr>
          <w:rFonts w:cs="Times New Roman"/>
          <w:i/>
          <w:iCs/>
          <w:sz w:val="22"/>
          <w:szCs w:val="22"/>
        </w:rPr>
        <w:t>tannîm</w:t>
      </w:r>
      <w:r w:rsidR="005F5978" w:rsidRPr="009C3D97">
        <w:rPr>
          <w:rFonts w:cs="Times New Roman"/>
          <w:i/>
          <w:iCs/>
          <w:sz w:val="22"/>
          <w:szCs w:val="22"/>
        </w:rPr>
        <w:t>ʾên</w:t>
      </w:r>
      <w:r w:rsidR="007E1C04">
        <w:rPr>
          <w:rFonts w:cs="Times New Roman"/>
          <w:i/>
          <w:iCs/>
          <w:sz w:val="22"/>
          <w:szCs w:val="22"/>
        </w:rPr>
        <w:tab/>
      </w:r>
      <w:r w:rsidR="00BF539C" w:rsidRPr="009C3D97">
        <w:rPr>
          <w:rFonts w:cs="Times New Roman"/>
          <w:i/>
          <w:iCs/>
          <w:sz w:val="22"/>
          <w:szCs w:val="22"/>
        </w:rPr>
        <w:t>məzammə</w:t>
      </w:r>
      <w:r w:rsidR="009C3D97" w:rsidRPr="009C3D97">
        <w:rPr>
          <w:rFonts w:cs="Times New Roman"/>
          <w:i/>
          <w:iCs/>
          <w:sz w:val="22"/>
          <w:szCs w:val="22"/>
        </w:rPr>
        <w:t>nîm</w:t>
      </w:r>
      <w:r w:rsidR="00A4537F">
        <w:rPr>
          <w:rFonts w:cs="Times New Roman"/>
          <w:i/>
          <w:iCs/>
          <w:sz w:val="22"/>
          <w:szCs w:val="22"/>
        </w:rPr>
        <w:t xml:space="preserve"> </w:t>
      </w:r>
      <w:r w:rsidR="00BF539C" w:rsidRPr="009C3D97">
        <w:rPr>
          <w:rFonts w:cs="Times New Roman"/>
          <w:i/>
          <w:iCs/>
          <w:sz w:val="22"/>
          <w:szCs w:val="22"/>
        </w:rPr>
        <w:t>ʿ</w:t>
      </w:r>
      <w:r w:rsidR="00672FED">
        <w:rPr>
          <w:rFonts w:cs="Times New Roman"/>
          <w:i/>
          <w:iCs/>
          <w:sz w:val="22"/>
          <w:szCs w:val="22"/>
        </w:rPr>
        <w:t>ălê-hem</w:t>
      </w:r>
    </w:p>
    <w:p w14:paraId="15DF1DF9" w14:textId="5644290F" w:rsidR="00E823F8" w:rsidRPr="009C3D97" w:rsidRDefault="00A2162E" w:rsidP="00CF5111">
      <w:pPr>
        <w:widowControl/>
        <w:suppressAutoHyphens w:val="0"/>
        <w:spacing w:after="0" w:line="240" w:lineRule="auto"/>
        <w:rPr>
          <w:rFonts w:cs="Times New Roman"/>
          <w:i/>
          <w:iCs/>
          <w:sz w:val="22"/>
          <w:szCs w:val="22"/>
        </w:rPr>
      </w:pPr>
      <w:r>
        <w:rPr>
          <w:rFonts w:cs="Times New Roman"/>
          <w:sz w:val="22"/>
          <w:szCs w:val="22"/>
        </w:rPr>
        <w:tab/>
      </w:r>
      <w:r w:rsidR="00E823F8" w:rsidRPr="00190880">
        <w:rPr>
          <w:rFonts w:cs="Times New Roman"/>
          <w:sz w:val="22"/>
          <w:szCs w:val="22"/>
        </w:rPr>
        <w:t>women</w:t>
      </w:r>
      <w:r w:rsidR="00E30906">
        <w:rPr>
          <w:rFonts w:cs="Times New Roman"/>
          <w:sz w:val="22"/>
          <w:szCs w:val="22"/>
        </w:rPr>
        <w:t xml:space="preserve"> </w:t>
      </w:r>
      <w:r w:rsidR="007E1C04">
        <w:rPr>
          <w:rFonts w:cs="Times New Roman"/>
          <w:sz w:val="22"/>
          <w:szCs w:val="22"/>
        </w:rPr>
        <w:tab/>
      </w:r>
      <w:r w:rsidR="00E30906">
        <w:rPr>
          <w:rFonts w:cs="Times New Roman"/>
          <w:sz w:val="22"/>
          <w:szCs w:val="22"/>
        </w:rPr>
        <w:t>and</w:t>
      </w:r>
      <w:r w:rsidR="00E823F8" w:rsidRPr="00190880">
        <w:rPr>
          <w:rFonts w:cs="Times New Roman"/>
          <w:sz w:val="22"/>
          <w:szCs w:val="22"/>
        </w:rPr>
        <w:t>-slaves</w:t>
      </w:r>
      <w:r w:rsidR="00E30906">
        <w:rPr>
          <w:rFonts w:cs="Times New Roman"/>
          <w:sz w:val="22"/>
          <w:szCs w:val="22"/>
        </w:rPr>
        <w:t xml:space="preserve"> </w:t>
      </w:r>
      <w:r w:rsidR="00A4537F">
        <w:rPr>
          <w:rFonts w:cs="Times New Roman"/>
          <w:sz w:val="22"/>
          <w:szCs w:val="22"/>
        </w:rPr>
        <w:t xml:space="preserve">  </w:t>
      </w:r>
      <w:r w:rsidR="00E30906">
        <w:rPr>
          <w:rFonts w:cs="Times New Roman"/>
          <w:sz w:val="22"/>
          <w:szCs w:val="22"/>
        </w:rPr>
        <w:t>and</w:t>
      </w:r>
      <w:r w:rsidR="00E823F8" w:rsidRPr="00190880">
        <w:rPr>
          <w:rFonts w:cs="Times New Roman"/>
          <w:sz w:val="22"/>
          <w:szCs w:val="22"/>
        </w:rPr>
        <w:t xml:space="preserve">-minors </w:t>
      </w:r>
      <w:r w:rsidR="00E823F8" w:rsidRPr="00190880">
        <w:rPr>
          <w:rFonts w:cs="Times New Roman"/>
          <w:smallCaps/>
          <w:sz w:val="22"/>
          <w:szCs w:val="22"/>
        </w:rPr>
        <w:t>neg.ex</w:t>
      </w:r>
      <w:r w:rsidR="00E823F8" w:rsidRPr="00190880">
        <w:rPr>
          <w:rFonts w:cs="Times New Roman"/>
          <w:sz w:val="22"/>
          <w:szCs w:val="22"/>
        </w:rPr>
        <w:t xml:space="preserve"> </w:t>
      </w:r>
      <w:r w:rsidR="007E1C04">
        <w:rPr>
          <w:rFonts w:cs="Times New Roman"/>
          <w:sz w:val="22"/>
          <w:szCs w:val="22"/>
        </w:rPr>
        <w:tab/>
      </w:r>
      <w:r w:rsidR="00E823F8" w:rsidRPr="00190880">
        <w:rPr>
          <w:rFonts w:cs="Times New Roman"/>
          <w:sz w:val="22"/>
          <w:szCs w:val="22"/>
        </w:rPr>
        <w:t>invite.</w:t>
      </w:r>
      <w:r w:rsidR="00E823F8" w:rsidRPr="00190880">
        <w:rPr>
          <w:rFonts w:cs="Times New Roman"/>
          <w:smallCaps/>
          <w:sz w:val="22"/>
          <w:szCs w:val="22"/>
        </w:rPr>
        <w:t>ptcp.pl</w:t>
      </w:r>
      <w:r w:rsidR="00E823F8" w:rsidRPr="00190880">
        <w:rPr>
          <w:rFonts w:cs="Times New Roman"/>
          <w:sz w:val="22"/>
          <w:szCs w:val="22"/>
        </w:rPr>
        <w:t xml:space="preserve"> </w:t>
      </w:r>
      <w:r w:rsidR="00E823F8" w:rsidRPr="00672FED">
        <w:rPr>
          <w:rFonts w:cs="Times New Roman"/>
          <w:sz w:val="22"/>
          <w:szCs w:val="22"/>
        </w:rPr>
        <w:t>on-</w:t>
      </w:r>
      <w:r w:rsidR="00E823F8" w:rsidRPr="00672FED">
        <w:rPr>
          <w:rFonts w:cs="Times New Roman"/>
          <w:smallCaps/>
          <w:sz w:val="22"/>
          <w:szCs w:val="22"/>
        </w:rPr>
        <w:t>3</w:t>
      </w:r>
      <w:r w:rsidR="00672FED" w:rsidRPr="00672FED">
        <w:rPr>
          <w:rFonts w:cs="Times New Roman"/>
          <w:smallCaps/>
          <w:sz w:val="22"/>
          <w:szCs w:val="22"/>
        </w:rPr>
        <w:t>mp</w:t>
      </w:r>
    </w:p>
    <w:p w14:paraId="7252E840" w14:textId="44842DBF" w:rsidR="00C7559C" w:rsidRPr="009C3D97" w:rsidRDefault="00BF539C" w:rsidP="00D21D96">
      <w:pPr>
        <w:widowControl/>
        <w:suppressAutoHyphens w:val="0"/>
        <w:spacing w:line="240" w:lineRule="auto"/>
        <w:jc w:val="center"/>
        <w:rPr>
          <w:rFonts w:cs="Times New Roman"/>
          <w:sz w:val="22"/>
          <w:szCs w:val="22"/>
        </w:rPr>
      </w:pPr>
      <w:r w:rsidRPr="009C3D97">
        <w:rPr>
          <w:rFonts w:cs="Times New Roman"/>
          <w:sz w:val="22"/>
          <w:szCs w:val="22"/>
        </w:rPr>
        <w:tab/>
      </w:r>
      <w:r w:rsidR="00C7559C">
        <w:rPr>
          <w:rFonts w:cs="Times New Roman"/>
          <w:sz w:val="22"/>
          <w:szCs w:val="22"/>
        </w:rPr>
        <w:t>‘</w:t>
      </w:r>
      <w:r w:rsidRPr="009C3D97">
        <w:rPr>
          <w:rFonts w:cs="Times New Roman"/>
          <w:sz w:val="22"/>
          <w:szCs w:val="22"/>
        </w:rPr>
        <w:t>Women, slaves, or minors may not invite others.</w:t>
      </w:r>
      <w:r w:rsidR="00C7559C">
        <w:rPr>
          <w:rFonts w:cs="Times New Roman"/>
          <w:sz w:val="22"/>
          <w:szCs w:val="22"/>
        </w:rPr>
        <w:t>’</w:t>
      </w:r>
      <w:r w:rsidR="00D459AB">
        <w:rPr>
          <w:rFonts w:cs="Times New Roman"/>
          <w:sz w:val="22"/>
          <w:szCs w:val="22"/>
        </w:rPr>
        <w:t xml:space="preserve"> </w:t>
      </w:r>
      <w:r w:rsidR="00C7559C">
        <w:rPr>
          <w:rFonts w:cs="Times New Roman"/>
          <w:sz w:val="22"/>
          <w:szCs w:val="22"/>
        </w:rPr>
        <w:t>[</w:t>
      </w:r>
      <w:r w:rsidR="004A4C83">
        <w:rPr>
          <w:rFonts w:cs="Times New Roman"/>
          <w:sz w:val="22"/>
          <w:szCs w:val="22"/>
        </w:rPr>
        <w:t xml:space="preserve">M </w:t>
      </w:r>
      <w:r w:rsidR="00C7559C" w:rsidRPr="009C3D97">
        <w:rPr>
          <w:rFonts w:cs="Times New Roman"/>
          <w:sz w:val="22"/>
          <w:szCs w:val="22"/>
        </w:rPr>
        <w:t>Berakot 7.2</w:t>
      </w:r>
      <w:r w:rsidR="00C7559C">
        <w:rPr>
          <w:rFonts w:cs="Times New Roman"/>
          <w:sz w:val="22"/>
          <w:szCs w:val="22"/>
        </w:rPr>
        <w:t>]</w:t>
      </w:r>
    </w:p>
    <w:p w14:paraId="71A4CCB8" w14:textId="77777777" w:rsidR="00BF539C" w:rsidRPr="0078692B" w:rsidRDefault="00BF539C" w:rsidP="007A42C4">
      <w:pPr>
        <w:keepNext w:val="0"/>
        <w:widowControl/>
        <w:suppressAutoHyphens w:val="0"/>
        <w:spacing w:line="259" w:lineRule="auto"/>
        <w:jc w:val="both"/>
        <w:rPr>
          <w:rFonts w:cs="Times New Roman"/>
        </w:rPr>
      </w:pPr>
      <w:r w:rsidRPr="0078692B">
        <w:rPr>
          <w:rFonts w:cs="Times New Roman"/>
        </w:rPr>
        <w:t xml:space="preserve">The use of </w:t>
      </w:r>
      <w:r w:rsidR="00AD739B" w:rsidRPr="0078692B">
        <w:rPr>
          <w:rFonts w:cs="Times New Roman"/>
          <w:i/>
          <w:iCs/>
        </w:rPr>
        <w:t>yēš</w:t>
      </w:r>
      <w:r w:rsidRPr="0078692B">
        <w:rPr>
          <w:rFonts w:cs="Times New Roman"/>
        </w:rPr>
        <w:t xml:space="preserve"> with the plural participle similarly expresses a general, impersonal, positive statement (Pérez Fernández 1997:134):</w:t>
      </w:r>
    </w:p>
    <w:p w14:paraId="5A4E9738" w14:textId="42D55661" w:rsidR="00BF539C" w:rsidRPr="00307331" w:rsidRDefault="0078692B" w:rsidP="00307331">
      <w:pPr>
        <w:keepNext w:val="0"/>
        <w:widowControl/>
        <w:suppressAutoHyphens w:val="0"/>
        <w:spacing w:after="0" w:line="240" w:lineRule="auto"/>
        <w:rPr>
          <w:rFonts w:cs="Times New Roman"/>
          <w:i/>
          <w:iCs/>
          <w:sz w:val="22"/>
          <w:szCs w:val="22"/>
        </w:rPr>
      </w:pPr>
      <w:r w:rsidRPr="00307331">
        <w:rPr>
          <w:rFonts w:cs="Times New Roman"/>
          <w:sz w:val="22"/>
          <w:szCs w:val="22"/>
        </w:rPr>
        <w:t>(1</w:t>
      </w:r>
      <w:r w:rsidR="00761A64">
        <w:rPr>
          <w:rFonts w:cs="Times New Roman"/>
          <w:sz w:val="22"/>
          <w:szCs w:val="22"/>
        </w:rPr>
        <w:t>6</w:t>
      </w:r>
      <w:r w:rsidR="00BF539C" w:rsidRPr="00307331">
        <w:rPr>
          <w:rFonts w:cs="Times New Roman"/>
          <w:sz w:val="22"/>
          <w:szCs w:val="22"/>
        </w:rPr>
        <w:t>)</w:t>
      </w:r>
      <w:r w:rsidR="00BF539C" w:rsidRPr="00307331">
        <w:rPr>
          <w:rFonts w:cs="Times New Roman"/>
          <w:sz w:val="22"/>
          <w:szCs w:val="22"/>
        </w:rPr>
        <w:tab/>
      </w:r>
      <w:r w:rsidR="00BF539C" w:rsidRPr="00307331">
        <w:rPr>
          <w:rFonts w:cs="Times New Roman"/>
          <w:i/>
          <w:iCs/>
          <w:sz w:val="22"/>
          <w:szCs w:val="22"/>
        </w:rPr>
        <w:t>yēš</w:t>
      </w:r>
      <w:r w:rsidR="007E1C04">
        <w:rPr>
          <w:rFonts w:cs="Times New Roman"/>
          <w:i/>
          <w:iCs/>
          <w:sz w:val="22"/>
          <w:szCs w:val="22"/>
        </w:rPr>
        <w:tab/>
      </w:r>
      <w:r w:rsidR="00BF539C" w:rsidRPr="00307331">
        <w:rPr>
          <w:rFonts w:cs="Times New Roman"/>
          <w:i/>
          <w:iCs/>
          <w:sz w:val="22"/>
          <w:szCs w:val="22"/>
        </w:rPr>
        <w:t>məḇîʾîm</w:t>
      </w:r>
      <w:r w:rsidR="007E1C04">
        <w:rPr>
          <w:rFonts w:cs="Times New Roman"/>
          <w:i/>
          <w:iCs/>
          <w:sz w:val="22"/>
          <w:szCs w:val="22"/>
        </w:rPr>
        <w:tab/>
      </w:r>
      <w:r w:rsidR="00BF539C" w:rsidRPr="00307331">
        <w:rPr>
          <w:rFonts w:cs="Times New Roman"/>
          <w:i/>
          <w:iCs/>
          <w:sz w:val="22"/>
          <w:szCs w:val="22"/>
        </w:rPr>
        <w:t>bîkkurîm</w:t>
      </w:r>
    </w:p>
    <w:p w14:paraId="140C1A3C" w14:textId="3911826C" w:rsidR="00FD223E" w:rsidRPr="00307331" w:rsidRDefault="00BF539C" w:rsidP="00307331">
      <w:pPr>
        <w:keepNext w:val="0"/>
        <w:widowControl/>
        <w:suppressAutoHyphens w:val="0"/>
        <w:spacing w:after="0" w:line="240" w:lineRule="auto"/>
        <w:rPr>
          <w:rFonts w:cs="Times New Roman"/>
          <w:sz w:val="22"/>
          <w:szCs w:val="22"/>
        </w:rPr>
      </w:pPr>
      <w:r w:rsidRPr="00307331">
        <w:rPr>
          <w:rFonts w:cs="Times New Roman"/>
          <w:sz w:val="22"/>
          <w:szCs w:val="22"/>
        </w:rPr>
        <w:tab/>
      </w:r>
      <w:r w:rsidR="00FD223E" w:rsidRPr="00307331">
        <w:rPr>
          <w:rFonts w:cs="Times New Roman"/>
          <w:smallCaps/>
          <w:sz w:val="22"/>
          <w:szCs w:val="22"/>
        </w:rPr>
        <w:t>ex</w:t>
      </w:r>
      <w:r w:rsidR="00FD223E" w:rsidRPr="00307331">
        <w:rPr>
          <w:rFonts w:cs="Times New Roman"/>
          <w:sz w:val="22"/>
          <w:szCs w:val="22"/>
        </w:rPr>
        <w:t xml:space="preserve">     </w:t>
      </w:r>
      <w:r w:rsidR="007E1C04">
        <w:rPr>
          <w:rFonts w:cs="Times New Roman"/>
          <w:sz w:val="22"/>
          <w:szCs w:val="22"/>
        </w:rPr>
        <w:tab/>
      </w:r>
      <w:r w:rsidR="00FD223E" w:rsidRPr="00307331">
        <w:rPr>
          <w:rFonts w:cs="Times New Roman"/>
          <w:sz w:val="22"/>
          <w:szCs w:val="22"/>
        </w:rPr>
        <w:t>bring.</w:t>
      </w:r>
      <w:r w:rsidR="00FD223E" w:rsidRPr="00307331">
        <w:rPr>
          <w:rFonts w:cs="Times New Roman"/>
          <w:smallCaps/>
          <w:sz w:val="22"/>
          <w:szCs w:val="22"/>
        </w:rPr>
        <w:t>ptcp</w:t>
      </w:r>
      <w:r w:rsidR="00161DBE">
        <w:rPr>
          <w:rFonts w:cs="Times New Roman"/>
          <w:smallCaps/>
          <w:sz w:val="22"/>
          <w:szCs w:val="22"/>
        </w:rPr>
        <w:t>.mp</w:t>
      </w:r>
      <w:r w:rsidR="00FD223E" w:rsidRPr="00307331">
        <w:rPr>
          <w:rFonts w:cs="Times New Roman"/>
          <w:sz w:val="22"/>
          <w:szCs w:val="22"/>
        </w:rPr>
        <w:t xml:space="preserve">   </w:t>
      </w:r>
      <w:r w:rsidR="007E1C04">
        <w:rPr>
          <w:rFonts w:cs="Times New Roman"/>
          <w:sz w:val="22"/>
          <w:szCs w:val="22"/>
        </w:rPr>
        <w:tab/>
      </w:r>
      <w:r w:rsidR="00FD223E" w:rsidRPr="00307331">
        <w:rPr>
          <w:rFonts w:cs="Times New Roman"/>
          <w:sz w:val="22"/>
          <w:szCs w:val="22"/>
        </w:rPr>
        <w:t>firstfruits</w:t>
      </w:r>
    </w:p>
    <w:p w14:paraId="3ED6D03F" w14:textId="5C61C0FE" w:rsidR="00307331" w:rsidRPr="00BF539C" w:rsidRDefault="00BF539C" w:rsidP="00E31DBB">
      <w:pPr>
        <w:keepNext w:val="0"/>
        <w:widowControl/>
        <w:suppressAutoHyphens w:val="0"/>
        <w:spacing w:line="240" w:lineRule="auto"/>
        <w:rPr>
          <w:rFonts w:cs="Times New Roman"/>
        </w:rPr>
      </w:pPr>
      <w:r w:rsidRPr="00307331">
        <w:rPr>
          <w:rFonts w:cs="Times New Roman"/>
          <w:sz w:val="22"/>
          <w:szCs w:val="22"/>
        </w:rPr>
        <w:tab/>
      </w:r>
      <w:r w:rsidR="00307331" w:rsidRPr="00307331">
        <w:rPr>
          <w:rFonts w:cs="Times New Roman"/>
          <w:sz w:val="22"/>
          <w:szCs w:val="22"/>
        </w:rPr>
        <w:t>‘</w:t>
      </w:r>
      <w:r w:rsidRPr="00307331">
        <w:rPr>
          <w:rFonts w:cs="Times New Roman"/>
          <w:sz w:val="22"/>
          <w:szCs w:val="22"/>
        </w:rPr>
        <w:t>There are those who bring the firstfruits.</w:t>
      </w:r>
      <w:r w:rsidR="00307331" w:rsidRPr="00307331">
        <w:rPr>
          <w:rFonts w:cs="Times New Roman"/>
          <w:sz w:val="22"/>
          <w:szCs w:val="22"/>
        </w:rPr>
        <w:t>’</w:t>
      </w:r>
      <w:r w:rsidR="00726695">
        <w:rPr>
          <w:rFonts w:cs="Times New Roman"/>
          <w:sz w:val="22"/>
          <w:szCs w:val="22"/>
        </w:rPr>
        <w:t xml:space="preserve"> </w:t>
      </w:r>
      <w:r w:rsidR="00307331" w:rsidRPr="00307331">
        <w:rPr>
          <w:rFonts w:cs="Times New Roman"/>
          <w:sz w:val="22"/>
          <w:szCs w:val="22"/>
        </w:rPr>
        <w:t>[</w:t>
      </w:r>
      <w:r w:rsidR="004A4C83">
        <w:rPr>
          <w:rFonts w:cs="Times New Roman"/>
          <w:sz w:val="22"/>
          <w:szCs w:val="22"/>
        </w:rPr>
        <w:t xml:space="preserve">M </w:t>
      </w:r>
      <w:r w:rsidR="00307331" w:rsidRPr="00307331">
        <w:rPr>
          <w:rFonts w:cs="Times New Roman"/>
          <w:sz w:val="22"/>
          <w:szCs w:val="22"/>
        </w:rPr>
        <w:t>Bikkurim 1.1]</w:t>
      </w:r>
    </w:p>
    <w:p w14:paraId="51FFD45B" w14:textId="61DDEFE7" w:rsidR="00BF539C" w:rsidRDefault="00A2162E" w:rsidP="00B507D4">
      <w:pPr>
        <w:keepNext w:val="0"/>
        <w:widowControl/>
        <w:suppressAutoHyphens w:val="0"/>
        <w:spacing w:line="259" w:lineRule="auto"/>
        <w:jc w:val="both"/>
        <w:rPr>
          <w:rFonts w:cs="Times New Roman"/>
        </w:rPr>
      </w:pPr>
      <w:r>
        <w:rPr>
          <w:rFonts w:cs="Times New Roman"/>
        </w:rPr>
        <w:t>E</w:t>
      </w:r>
      <w:r w:rsidR="00BF539C" w:rsidRPr="00BF539C">
        <w:rPr>
          <w:rFonts w:cs="Times New Roman"/>
        </w:rPr>
        <w:t xml:space="preserve">xamples </w:t>
      </w:r>
      <w:r w:rsidR="00761A64">
        <w:rPr>
          <w:rFonts w:cs="Times New Roman"/>
        </w:rPr>
        <w:t>(14)-(16</w:t>
      </w:r>
      <w:r>
        <w:rPr>
          <w:rFonts w:cs="Times New Roman"/>
        </w:rPr>
        <w:t xml:space="preserve">) </w:t>
      </w:r>
      <w:r w:rsidR="00F039AF">
        <w:rPr>
          <w:rFonts w:cs="Times New Roman"/>
        </w:rPr>
        <w:t xml:space="preserve">thus </w:t>
      </w:r>
      <w:r w:rsidR="00BF539C" w:rsidRPr="00BF539C">
        <w:rPr>
          <w:rFonts w:cs="Times New Roman"/>
        </w:rPr>
        <w:t>demonstrate that in post-Biblical Hebrew, there is further expansion of the use of the negative existential marker for the negation of verbal constructions as part of the B ~ C cycle.</w:t>
      </w:r>
      <w:r w:rsidR="00B507D4">
        <w:rPr>
          <w:rFonts w:cs="Times New Roman"/>
        </w:rPr>
        <w:t xml:space="preserve"> Although this change began in post-exilic Biblical Hebrew with a few examples, it becomes very common in Qumran Hebrew and Mishnaic Hebrew (Hurvitz 2014:36-39).</w:t>
      </w:r>
    </w:p>
    <w:p w14:paraId="476D3A08" w14:textId="3F2AF3C2" w:rsidR="0032470F" w:rsidRDefault="002C1CD5" w:rsidP="008C5956">
      <w:pPr>
        <w:keepNext w:val="0"/>
        <w:widowControl/>
        <w:suppressAutoHyphens w:val="0"/>
        <w:spacing w:line="259" w:lineRule="auto"/>
        <w:jc w:val="both"/>
        <w:rPr>
          <w:rFonts w:cs="Times New Roman"/>
        </w:rPr>
      </w:pPr>
      <w:r>
        <w:rPr>
          <w:rFonts w:cs="Times New Roman"/>
        </w:rPr>
        <w:t>An</w:t>
      </w:r>
      <w:r w:rsidR="0032470F">
        <w:rPr>
          <w:rFonts w:cs="Times New Roman"/>
        </w:rPr>
        <w:t xml:space="preserve"> additional environment where </w:t>
      </w:r>
      <w:r w:rsidR="0032470F" w:rsidRPr="0094786E">
        <w:rPr>
          <w:rFonts w:cs="Times New Roman"/>
          <w:i/>
          <w:iCs/>
          <w:sz w:val="22"/>
          <w:szCs w:val="22"/>
        </w:rPr>
        <w:t>ʾên</w:t>
      </w:r>
      <w:r w:rsidR="0032470F">
        <w:rPr>
          <w:rFonts w:cs="Times New Roman"/>
          <w:i/>
          <w:iCs/>
          <w:sz w:val="22"/>
          <w:szCs w:val="22"/>
        </w:rPr>
        <w:t xml:space="preserve"> </w:t>
      </w:r>
      <w:r w:rsidR="0032470F">
        <w:rPr>
          <w:rFonts w:cs="Times New Roman"/>
          <w:sz w:val="22"/>
          <w:szCs w:val="22"/>
        </w:rPr>
        <w:t>functions</w:t>
      </w:r>
      <w:r w:rsidR="0032470F">
        <w:rPr>
          <w:rFonts w:cs="Times New Roman"/>
        </w:rPr>
        <w:t xml:space="preserve"> similarly to a simple negator is in a verbless locative sentence, as in example (</w:t>
      </w:r>
      <w:r w:rsidR="00761A64">
        <w:rPr>
          <w:rFonts w:cs="Times New Roman"/>
        </w:rPr>
        <w:t>17</w:t>
      </w:r>
      <w:r w:rsidR="0032470F">
        <w:rPr>
          <w:rFonts w:cs="Times New Roman"/>
        </w:rPr>
        <w:t>).</w:t>
      </w:r>
      <w:r w:rsidR="00911351" w:rsidRPr="00911351">
        <w:rPr>
          <w:rStyle w:val="Alaviitteenviite"/>
        </w:rPr>
        <w:t xml:space="preserve"> </w:t>
      </w:r>
      <w:r w:rsidR="00911351" w:rsidRPr="00431081">
        <w:rPr>
          <w:rStyle w:val="Alaviitteenviite"/>
        </w:rPr>
        <w:footnoteReference w:id="15"/>
      </w:r>
    </w:p>
    <w:p w14:paraId="44583274" w14:textId="261A2127" w:rsidR="0032470F" w:rsidRPr="0046226D" w:rsidRDefault="00761A64" w:rsidP="0032470F">
      <w:pPr>
        <w:keepNext w:val="0"/>
        <w:widowControl/>
        <w:suppressAutoHyphens w:val="0"/>
        <w:spacing w:after="0" w:line="240" w:lineRule="auto"/>
        <w:rPr>
          <w:rFonts w:cs="Times New Roman"/>
          <w:bCs/>
          <w:i/>
          <w:iCs/>
          <w:sz w:val="22"/>
          <w:szCs w:val="22"/>
          <w:lang w:val="en-GB"/>
        </w:rPr>
      </w:pPr>
      <w:r>
        <w:rPr>
          <w:rFonts w:cs="Times New Roman"/>
          <w:sz w:val="22"/>
          <w:szCs w:val="22"/>
        </w:rPr>
        <w:t>(17</w:t>
      </w:r>
      <w:r w:rsidR="0032470F" w:rsidRPr="0046226D">
        <w:rPr>
          <w:rFonts w:cs="Times New Roman"/>
          <w:sz w:val="22"/>
          <w:szCs w:val="22"/>
        </w:rPr>
        <w:t>)</w:t>
      </w:r>
      <w:r w:rsidR="0032470F" w:rsidRPr="0046226D">
        <w:rPr>
          <w:rFonts w:cs="Times New Roman"/>
          <w:sz w:val="22"/>
          <w:szCs w:val="22"/>
        </w:rPr>
        <w:tab/>
      </w:r>
      <w:r w:rsidR="0032470F" w:rsidRPr="0046226D">
        <w:rPr>
          <w:rFonts w:cs="Times New Roman"/>
          <w:bCs/>
          <w:i/>
          <w:iCs/>
          <w:sz w:val="22"/>
          <w:szCs w:val="22"/>
        </w:rPr>
        <w:t>wə</w:t>
      </w:r>
      <w:r w:rsidR="007E1C04">
        <w:rPr>
          <w:rFonts w:cs="Times New Roman"/>
          <w:bCs/>
          <w:i/>
          <w:iCs/>
          <w:sz w:val="22"/>
          <w:szCs w:val="22"/>
        </w:rPr>
        <w:t>-hinnê</w:t>
      </w:r>
      <w:r w:rsidR="007E1C04">
        <w:rPr>
          <w:rFonts w:cs="Times New Roman"/>
          <w:bCs/>
          <w:i/>
          <w:iCs/>
          <w:sz w:val="22"/>
          <w:szCs w:val="22"/>
        </w:rPr>
        <w:tab/>
      </w:r>
      <w:r w:rsidR="0032470F" w:rsidRPr="0046226D">
        <w:rPr>
          <w:rFonts w:cs="Times New Roman"/>
          <w:bCs/>
          <w:i/>
          <w:iCs/>
          <w:sz w:val="22"/>
          <w:szCs w:val="22"/>
        </w:rPr>
        <w:t>ʾ</w:t>
      </w:r>
      <w:r w:rsidR="007E1C04">
        <w:rPr>
          <w:rFonts w:cs="Times New Roman"/>
          <w:bCs/>
          <w:i/>
          <w:iCs/>
          <w:sz w:val="22"/>
          <w:szCs w:val="22"/>
        </w:rPr>
        <w:t>ên=yôsēp̱</w:t>
      </w:r>
      <w:r w:rsidR="007E1C04">
        <w:rPr>
          <w:rFonts w:cs="Times New Roman"/>
          <w:bCs/>
          <w:i/>
          <w:iCs/>
          <w:sz w:val="22"/>
          <w:szCs w:val="22"/>
        </w:rPr>
        <w:tab/>
        <w:t>bab-</w:t>
      </w:r>
      <w:r w:rsidR="0032470F" w:rsidRPr="0046226D">
        <w:rPr>
          <w:rFonts w:cs="Times New Roman"/>
          <w:bCs/>
          <w:i/>
          <w:iCs/>
          <w:sz w:val="22"/>
          <w:szCs w:val="22"/>
        </w:rPr>
        <w:t>bôr</w:t>
      </w:r>
    </w:p>
    <w:p w14:paraId="0694550D" w14:textId="1B3FF650" w:rsidR="0032470F" w:rsidRPr="0046226D" w:rsidRDefault="0032470F" w:rsidP="0032470F">
      <w:pPr>
        <w:keepNext w:val="0"/>
        <w:widowControl/>
        <w:suppressAutoHyphens w:val="0"/>
        <w:spacing w:after="0" w:line="240" w:lineRule="auto"/>
        <w:rPr>
          <w:rFonts w:cs="Times New Roman"/>
          <w:bCs/>
          <w:sz w:val="22"/>
          <w:szCs w:val="22"/>
          <w:lang w:val="en-GB"/>
        </w:rPr>
      </w:pPr>
      <w:r w:rsidRPr="0046226D">
        <w:rPr>
          <w:rFonts w:cs="Times New Roman"/>
          <w:bCs/>
          <w:sz w:val="22"/>
          <w:szCs w:val="22"/>
          <w:lang w:val="en-GB"/>
        </w:rPr>
        <w:tab/>
      </w:r>
      <w:r>
        <w:rPr>
          <w:rFonts w:cs="Times New Roman"/>
          <w:bCs/>
          <w:sz w:val="22"/>
          <w:szCs w:val="22"/>
          <w:lang w:val="en-GB"/>
        </w:rPr>
        <w:t>and</w:t>
      </w:r>
      <w:r w:rsidRPr="008B5558">
        <w:rPr>
          <w:rFonts w:cs="Times New Roman"/>
          <w:b/>
          <w:sz w:val="22"/>
          <w:szCs w:val="22"/>
          <w:lang w:val="en-GB"/>
        </w:rPr>
        <w:t>-</w:t>
      </w:r>
      <w:r w:rsidRPr="0046226D">
        <w:rPr>
          <w:rFonts w:cs="Times New Roman"/>
          <w:bCs/>
          <w:sz w:val="22"/>
          <w:szCs w:val="22"/>
          <w:lang w:val="en-GB"/>
        </w:rPr>
        <w:t xml:space="preserve">behold </w:t>
      </w:r>
      <w:r w:rsidR="007E1C04">
        <w:rPr>
          <w:rFonts w:cs="Times New Roman"/>
          <w:bCs/>
          <w:sz w:val="22"/>
          <w:szCs w:val="22"/>
          <w:lang w:val="en-GB"/>
        </w:rPr>
        <w:tab/>
      </w:r>
      <w:r w:rsidRPr="0046226D">
        <w:rPr>
          <w:rFonts w:cs="Times New Roman"/>
          <w:bCs/>
          <w:smallCaps/>
          <w:sz w:val="22"/>
          <w:szCs w:val="22"/>
          <w:lang w:val="en-GB"/>
        </w:rPr>
        <w:t>neg.ex</w:t>
      </w:r>
      <w:r w:rsidRPr="0046226D">
        <w:rPr>
          <w:rFonts w:cs="Times New Roman"/>
          <w:bCs/>
          <w:sz w:val="22"/>
          <w:szCs w:val="22"/>
          <w:vertAlign w:val="subscript"/>
          <w:lang w:val="en-GB"/>
        </w:rPr>
        <w:t xml:space="preserve"> </w:t>
      </w:r>
      <w:r w:rsidR="007E1C04">
        <w:rPr>
          <w:rFonts w:cs="Times New Roman"/>
          <w:bCs/>
          <w:sz w:val="22"/>
          <w:szCs w:val="22"/>
          <w:lang w:val="en-GB"/>
        </w:rPr>
        <w:t>=Joseph</w:t>
      </w:r>
      <w:r w:rsidR="007E1C04">
        <w:rPr>
          <w:rFonts w:cs="Times New Roman"/>
          <w:bCs/>
          <w:sz w:val="22"/>
          <w:szCs w:val="22"/>
          <w:lang w:val="en-GB"/>
        </w:rPr>
        <w:tab/>
      </w:r>
      <w:r w:rsidRPr="0046226D">
        <w:rPr>
          <w:rFonts w:cs="Times New Roman"/>
          <w:bCs/>
          <w:sz w:val="22"/>
          <w:szCs w:val="22"/>
          <w:lang w:val="en-GB"/>
        </w:rPr>
        <w:t>in.</w:t>
      </w:r>
      <w:r w:rsidRPr="0046226D">
        <w:rPr>
          <w:rFonts w:cs="Times New Roman"/>
          <w:bCs/>
          <w:smallCaps/>
          <w:sz w:val="22"/>
          <w:szCs w:val="22"/>
          <w:lang w:val="en-GB"/>
        </w:rPr>
        <w:t>art</w:t>
      </w:r>
      <w:r w:rsidRPr="008B5558">
        <w:rPr>
          <w:rFonts w:cs="Times New Roman"/>
          <w:b/>
          <w:sz w:val="22"/>
          <w:szCs w:val="22"/>
          <w:lang w:val="en-GB"/>
        </w:rPr>
        <w:t>-</w:t>
      </w:r>
      <w:r w:rsidRPr="0046226D">
        <w:rPr>
          <w:rFonts w:cs="Times New Roman"/>
          <w:bCs/>
          <w:sz w:val="22"/>
          <w:szCs w:val="22"/>
          <w:lang w:val="en-GB"/>
        </w:rPr>
        <w:t>pit</w:t>
      </w:r>
    </w:p>
    <w:p w14:paraId="038F7D16" w14:textId="07212921" w:rsidR="0032470F" w:rsidRPr="00190880" w:rsidRDefault="0032470F" w:rsidP="00911351">
      <w:pPr>
        <w:keepNext w:val="0"/>
        <w:widowControl/>
        <w:suppressAutoHyphens w:val="0"/>
        <w:spacing w:line="240" w:lineRule="auto"/>
        <w:rPr>
          <w:rFonts w:cs="Times New Roman"/>
          <w:bCs/>
          <w:sz w:val="22"/>
          <w:szCs w:val="22"/>
          <w:lang w:val="en-GB"/>
        </w:rPr>
      </w:pPr>
      <w:r w:rsidRPr="0046226D">
        <w:rPr>
          <w:rFonts w:cs="Times New Roman"/>
          <w:bCs/>
          <w:sz w:val="22"/>
          <w:szCs w:val="22"/>
          <w:lang w:val="en-GB"/>
        </w:rPr>
        <w:tab/>
        <w:t>‘Behold, Joseph was not in the pit.’ [BHS Genesis 37:29]</w:t>
      </w:r>
    </w:p>
    <w:p w14:paraId="32BE72A9" w14:textId="0AD56396" w:rsidR="0032470F" w:rsidRDefault="0032470F" w:rsidP="005E56F7">
      <w:pPr>
        <w:keepNext w:val="0"/>
        <w:widowControl/>
        <w:suppressAutoHyphens w:val="0"/>
        <w:spacing w:line="259" w:lineRule="auto"/>
        <w:jc w:val="both"/>
        <w:rPr>
          <w:rFonts w:cs="Times New Roman"/>
          <w:lang w:val="en-GB"/>
        </w:rPr>
      </w:pPr>
      <w:r>
        <w:rPr>
          <w:rFonts w:cs="Times New Roman"/>
          <w:lang w:val="en-GB"/>
        </w:rPr>
        <w:t>I</w:t>
      </w:r>
      <w:r w:rsidR="00761A64">
        <w:rPr>
          <w:rFonts w:cs="Times New Roman"/>
          <w:lang w:val="en-GB"/>
        </w:rPr>
        <w:t>n example (17</w:t>
      </w:r>
      <w:r>
        <w:rPr>
          <w:rFonts w:cs="Times New Roman"/>
          <w:lang w:val="en-GB"/>
        </w:rPr>
        <w:t xml:space="preserve">), </w:t>
      </w:r>
      <w:r>
        <w:rPr>
          <w:rFonts w:cs="Times New Roman"/>
          <w:i/>
          <w:iCs/>
          <w:lang w:val="en-GB"/>
        </w:rPr>
        <w:t>Joseph</w:t>
      </w:r>
      <w:r>
        <w:rPr>
          <w:rFonts w:cs="Times New Roman"/>
          <w:lang w:val="en-GB"/>
        </w:rPr>
        <w:t xml:space="preserve"> cannot serve as the pivot of an existential because it is a proper name. Proper names cannot function as the pivots of existentials </w:t>
      </w:r>
      <w:r w:rsidRPr="00955240">
        <w:rPr>
          <w:rFonts w:cs="Times New Roman"/>
          <w:lang w:val="en-GB"/>
        </w:rPr>
        <w:t>due</w:t>
      </w:r>
      <w:r>
        <w:rPr>
          <w:rFonts w:cs="Times New Roman"/>
          <w:lang w:val="en-GB"/>
        </w:rPr>
        <w:t xml:space="preserve"> to the </w:t>
      </w:r>
      <w:r>
        <w:rPr>
          <w:rFonts w:cs="Times New Roman"/>
          <w:i/>
          <w:iCs/>
          <w:lang w:val="en-GB"/>
        </w:rPr>
        <w:t xml:space="preserve">definiteness effect </w:t>
      </w:r>
      <w:r>
        <w:rPr>
          <w:rFonts w:cs="Times New Roman"/>
          <w:lang w:val="en-GB"/>
        </w:rPr>
        <w:t xml:space="preserve">(or </w:t>
      </w:r>
      <w:r>
        <w:rPr>
          <w:rFonts w:cs="Times New Roman"/>
          <w:i/>
          <w:iCs/>
          <w:lang w:val="en-GB"/>
        </w:rPr>
        <w:t>definiteness restriction</w:t>
      </w:r>
      <w:r>
        <w:rPr>
          <w:rFonts w:cs="Times New Roman"/>
          <w:lang w:val="en-GB"/>
        </w:rPr>
        <w:t>) (Milsark 1974:195; Leonetti 2008). The definiteness effect is a cross-linguistic phenomenon of existentials whereby definite NPs are prohibited from serving as the pivo</w:t>
      </w:r>
      <w:r w:rsidR="00761A64">
        <w:rPr>
          <w:rFonts w:cs="Times New Roman"/>
          <w:lang w:val="en-GB"/>
        </w:rPr>
        <w:t>t, as in the English example (18</w:t>
      </w:r>
      <w:r>
        <w:rPr>
          <w:rFonts w:cs="Times New Roman"/>
          <w:lang w:val="en-GB"/>
        </w:rPr>
        <w:t>).</w:t>
      </w:r>
    </w:p>
    <w:p w14:paraId="4F4183AD" w14:textId="7C1A9C08" w:rsidR="0032470F" w:rsidRDefault="00761A64" w:rsidP="0032470F">
      <w:pPr>
        <w:keepNext w:val="0"/>
        <w:widowControl/>
        <w:suppressAutoHyphens w:val="0"/>
        <w:spacing w:line="259" w:lineRule="auto"/>
        <w:jc w:val="both"/>
        <w:rPr>
          <w:rFonts w:cs="Times New Roman"/>
          <w:lang w:val="en-GB"/>
        </w:rPr>
      </w:pPr>
      <w:r>
        <w:rPr>
          <w:rFonts w:cs="Times New Roman"/>
          <w:lang w:val="en-GB"/>
        </w:rPr>
        <w:t>(18</w:t>
      </w:r>
      <w:r w:rsidR="0032470F">
        <w:rPr>
          <w:rFonts w:cs="Times New Roman"/>
          <w:lang w:val="en-GB"/>
        </w:rPr>
        <w:t>)</w:t>
      </w:r>
      <w:r w:rsidR="0032470F">
        <w:rPr>
          <w:rFonts w:cs="Times New Roman"/>
          <w:lang w:val="en-GB"/>
        </w:rPr>
        <w:tab/>
        <w:t xml:space="preserve">*There is </w:t>
      </w:r>
      <w:r w:rsidR="0032470F">
        <w:rPr>
          <w:rFonts w:cs="Times New Roman"/>
          <w:u w:val="single"/>
          <w:lang w:val="en-GB"/>
        </w:rPr>
        <w:t>it</w:t>
      </w:r>
      <w:r w:rsidR="0032470F" w:rsidRPr="00955240">
        <w:rPr>
          <w:rFonts w:cs="Times New Roman"/>
          <w:u w:val="single"/>
          <w:lang w:val="en-GB"/>
        </w:rPr>
        <w:t>/</w:t>
      </w:r>
      <w:r w:rsidR="0032470F">
        <w:rPr>
          <w:rFonts w:cs="Times New Roman"/>
          <w:u w:val="single"/>
          <w:lang w:val="en-GB"/>
        </w:rPr>
        <w:t>the</w:t>
      </w:r>
      <w:r w:rsidR="0032470F" w:rsidRPr="00955240">
        <w:rPr>
          <w:rFonts w:cs="Times New Roman"/>
          <w:u w:val="single"/>
          <w:lang w:val="en-GB"/>
        </w:rPr>
        <w:t xml:space="preserve"> dog/that dog/</w:t>
      </w:r>
      <w:r w:rsidR="0032470F">
        <w:rPr>
          <w:rFonts w:cs="Times New Roman"/>
          <w:u w:val="single"/>
          <w:lang w:val="en-GB"/>
        </w:rPr>
        <w:t>Fido</w:t>
      </w:r>
      <w:r w:rsidR="0032470F" w:rsidRPr="00955240">
        <w:rPr>
          <w:rFonts w:cs="Times New Roman"/>
          <w:u w:val="single"/>
          <w:lang w:val="en-GB"/>
        </w:rPr>
        <w:t>/</w:t>
      </w:r>
      <w:r w:rsidR="0032470F">
        <w:rPr>
          <w:rFonts w:cs="Times New Roman"/>
          <w:lang w:val="en-GB"/>
        </w:rPr>
        <w:t xml:space="preserve"> </w:t>
      </w:r>
    </w:p>
    <w:p w14:paraId="1F656C3A" w14:textId="77777777" w:rsidR="0032470F" w:rsidRDefault="0032470F" w:rsidP="0032470F">
      <w:pPr>
        <w:keepNext w:val="0"/>
        <w:widowControl/>
        <w:suppressAutoHyphens w:val="0"/>
        <w:spacing w:line="259" w:lineRule="auto"/>
        <w:jc w:val="both"/>
        <w:rPr>
          <w:rFonts w:cs="Times New Roman"/>
          <w:lang w:val="en-GB"/>
        </w:rPr>
      </w:pPr>
      <w:r>
        <w:rPr>
          <w:rFonts w:cs="Times New Roman"/>
          <w:lang w:val="en-GB"/>
        </w:rPr>
        <w:tab/>
      </w:r>
      <w:r>
        <w:rPr>
          <w:rFonts w:cs="Times New Roman"/>
          <w:lang w:val="en-GB"/>
        </w:rPr>
        <w:tab/>
      </w:r>
      <w:r>
        <w:rPr>
          <w:rFonts w:cs="Times New Roman"/>
          <w:lang w:val="en-GB"/>
        </w:rPr>
        <w:tab/>
      </w:r>
      <w:r>
        <w:rPr>
          <w:rFonts w:cs="Times New Roman"/>
          <w:lang w:val="en-GB"/>
        </w:rPr>
        <w:tab/>
      </w:r>
      <w:r>
        <w:rPr>
          <w:rFonts w:cs="Times New Roman"/>
          <w:lang w:val="en-GB"/>
        </w:rPr>
        <w:tab/>
      </w:r>
      <w:r>
        <w:rPr>
          <w:rFonts w:cs="Times New Roman"/>
          <w:lang w:val="en-GB"/>
        </w:rPr>
        <w:tab/>
        <w:t xml:space="preserve">(Leonetti 2008:132) </w:t>
      </w:r>
    </w:p>
    <w:p w14:paraId="257AF2DC" w14:textId="671182A2" w:rsidR="00F87EFE" w:rsidRPr="00F87EFE" w:rsidRDefault="0032470F" w:rsidP="009258BB">
      <w:pPr>
        <w:keepNext w:val="0"/>
        <w:widowControl/>
        <w:suppressAutoHyphens w:val="0"/>
        <w:spacing w:line="259" w:lineRule="auto"/>
        <w:jc w:val="both"/>
        <w:rPr>
          <w:rFonts w:cs="Times New Roman"/>
          <w:bCs/>
          <w:lang w:val="en-GB"/>
        </w:rPr>
      </w:pPr>
      <w:r>
        <w:rPr>
          <w:rFonts w:cs="Times New Roman"/>
          <w:lang w:val="en-GB"/>
        </w:rPr>
        <w:t xml:space="preserve">The proper noun </w:t>
      </w:r>
      <w:r>
        <w:rPr>
          <w:rFonts w:cs="Times New Roman"/>
          <w:i/>
          <w:iCs/>
          <w:lang w:val="en-GB"/>
        </w:rPr>
        <w:t>Joseph</w:t>
      </w:r>
      <w:r w:rsidR="005B21C9">
        <w:rPr>
          <w:rFonts w:cs="Times New Roman"/>
          <w:lang w:val="en-GB"/>
        </w:rPr>
        <w:t xml:space="preserve"> in (17)</w:t>
      </w:r>
      <w:r>
        <w:rPr>
          <w:rFonts w:cs="Times New Roman"/>
          <w:i/>
          <w:iCs/>
          <w:lang w:val="en-GB"/>
        </w:rPr>
        <w:t xml:space="preserve">, </w:t>
      </w:r>
      <w:r>
        <w:rPr>
          <w:rFonts w:cs="Times New Roman"/>
          <w:lang w:val="en-GB"/>
        </w:rPr>
        <w:t>instead,</w:t>
      </w:r>
      <w:r>
        <w:rPr>
          <w:rFonts w:cs="Times New Roman"/>
          <w:i/>
          <w:iCs/>
          <w:lang w:val="en-GB"/>
        </w:rPr>
        <w:t xml:space="preserve"> </w:t>
      </w:r>
      <w:r>
        <w:rPr>
          <w:rFonts w:cs="Times New Roman"/>
          <w:lang w:val="en-GB"/>
        </w:rPr>
        <w:t>is the subject of a</w:t>
      </w:r>
      <w:r w:rsidR="00761A64">
        <w:rPr>
          <w:rFonts w:cs="Times New Roman"/>
          <w:lang w:val="en-GB"/>
        </w:rPr>
        <w:t xml:space="preserve"> simple predication. Example (17</w:t>
      </w:r>
      <w:r>
        <w:rPr>
          <w:rFonts w:cs="Times New Roman"/>
          <w:lang w:val="en-GB"/>
        </w:rPr>
        <w:t xml:space="preserve">) </w:t>
      </w:r>
      <w:r w:rsidRPr="00955240">
        <w:rPr>
          <w:rFonts w:cs="Times New Roman"/>
          <w:lang w:val="en-GB"/>
        </w:rPr>
        <w:t>demonstrates</w:t>
      </w:r>
      <w:r>
        <w:rPr>
          <w:rFonts w:cs="Times New Roman"/>
          <w:lang w:val="en-GB"/>
        </w:rPr>
        <w:t xml:space="preserve"> that </w:t>
      </w:r>
      <w:r>
        <w:rPr>
          <w:rFonts w:cs="Times New Roman"/>
          <w:i/>
          <w:iCs/>
          <w:lang w:val="en-GB"/>
        </w:rPr>
        <w:t xml:space="preserve">ʾên </w:t>
      </w:r>
      <w:r>
        <w:rPr>
          <w:rFonts w:cs="Times New Roman"/>
          <w:lang w:val="en-GB"/>
        </w:rPr>
        <w:t>may be used in</w:t>
      </w:r>
      <w:r w:rsidR="00F87EFE">
        <w:rPr>
          <w:rFonts w:cs="Times New Roman"/>
          <w:lang w:val="en-GB"/>
        </w:rPr>
        <w:t xml:space="preserve"> locative</w:t>
      </w:r>
      <w:r>
        <w:rPr>
          <w:rFonts w:cs="Times New Roman"/>
          <w:lang w:val="en-GB"/>
        </w:rPr>
        <w:t xml:space="preserve"> predication. This is especially significant in light of the semantics of existential sentences. Existentials have been compared to locatives</w:t>
      </w:r>
      <w:r w:rsidR="00F87EFE">
        <w:rPr>
          <w:rFonts w:cs="Times New Roman"/>
          <w:lang w:val="en-GB"/>
        </w:rPr>
        <w:t xml:space="preserve">–the main difference between them being the reorientation of the figure-ground relationship. </w:t>
      </w:r>
      <w:r w:rsidR="00F87EFE" w:rsidRPr="00F87EFE">
        <w:rPr>
          <w:rFonts w:cs="Times New Roman"/>
          <w:bCs/>
          <w:lang w:val="en-GB"/>
        </w:rPr>
        <w:t xml:space="preserve">Creissels compares existentials to locatives </w:t>
      </w:r>
      <w:r w:rsidR="00F87EFE">
        <w:rPr>
          <w:rFonts w:cs="Times New Roman"/>
          <w:bCs/>
          <w:lang w:val="en-GB"/>
        </w:rPr>
        <w:t>saying,</w:t>
      </w:r>
    </w:p>
    <w:p w14:paraId="78C3ADD2" w14:textId="32D86C64" w:rsidR="00F87EFE" w:rsidRDefault="00F87EFE" w:rsidP="008C5956">
      <w:pPr>
        <w:keepNext w:val="0"/>
        <w:widowControl/>
        <w:tabs>
          <w:tab w:val="left" w:pos="504"/>
        </w:tabs>
        <w:suppressAutoHyphens w:val="0"/>
        <w:spacing w:after="0" w:line="259" w:lineRule="auto"/>
        <w:jc w:val="both"/>
        <w:rPr>
          <w:rFonts w:cs="Times New Roman"/>
          <w:bCs/>
          <w:lang w:val="en-GB"/>
        </w:rPr>
      </w:pPr>
      <w:r>
        <w:rPr>
          <w:rFonts w:cs="Times New Roman"/>
          <w:bCs/>
          <w:lang w:val="en-GB"/>
        </w:rPr>
        <w:tab/>
      </w:r>
      <w:r w:rsidRPr="00F87EFE">
        <w:rPr>
          <w:rFonts w:cs="Times New Roman"/>
          <w:bCs/>
          <w:lang w:val="en-GB"/>
        </w:rPr>
        <w:t xml:space="preserve">What distinguishes existential clauses from plain locational </w:t>
      </w:r>
      <w:r>
        <w:rPr>
          <w:rFonts w:cs="Times New Roman"/>
          <w:bCs/>
          <w:lang w:val="en-GB"/>
        </w:rPr>
        <w:tab/>
      </w:r>
      <w:r w:rsidRPr="00F87EFE">
        <w:rPr>
          <w:rFonts w:cs="Times New Roman"/>
          <w:bCs/>
          <w:lang w:val="en-GB"/>
        </w:rPr>
        <w:t xml:space="preserve">clauses is a different perspectivization of figure-ground </w:t>
      </w:r>
      <w:r>
        <w:rPr>
          <w:rFonts w:cs="Times New Roman"/>
          <w:bCs/>
          <w:lang w:val="en-GB"/>
        </w:rPr>
        <w:tab/>
      </w:r>
      <w:r w:rsidRPr="00F87EFE">
        <w:rPr>
          <w:rFonts w:cs="Times New Roman"/>
          <w:bCs/>
          <w:lang w:val="en-GB"/>
        </w:rPr>
        <w:t xml:space="preserve">relationships whose most obvious manifestation is that, contrary </w:t>
      </w:r>
      <w:r>
        <w:rPr>
          <w:rFonts w:cs="Times New Roman"/>
          <w:bCs/>
          <w:lang w:val="en-GB"/>
        </w:rPr>
        <w:tab/>
      </w:r>
      <w:r w:rsidRPr="00F87EFE">
        <w:rPr>
          <w:rFonts w:cs="Times New Roman"/>
          <w:bCs/>
          <w:lang w:val="en-GB"/>
        </w:rPr>
        <w:t xml:space="preserve">to plain locational clauses, existential clauses are not adequate </w:t>
      </w:r>
      <w:r>
        <w:rPr>
          <w:rFonts w:cs="Times New Roman"/>
          <w:bCs/>
          <w:lang w:val="en-GB"/>
        </w:rPr>
        <w:tab/>
      </w:r>
      <w:r w:rsidRPr="00F87EFE">
        <w:rPr>
          <w:rFonts w:cs="Times New Roman"/>
          <w:bCs/>
          <w:lang w:val="en-GB"/>
        </w:rPr>
        <w:t xml:space="preserve">answers to questions about the location of an entity, but can be </w:t>
      </w:r>
      <w:r>
        <w:rPr>
          <w:rFonts w:cs="Times New Roman"/>
          <w:bCs/>
          <w:lang w:val="en-GB"/>
        </w:rPr>
        <w:tab/>
      </w:r>
      <w:r w:rsidRPr="00F87EFE">
        <w:rPr>
          <w:rFonts w:cs="Times New Roman"/>
          <w:bCs/>
          <w:lang w:val="en-GB"/>
        </w:rPr>
        <w:t>used to identify an entity present at a certain location</w:t>
      </w:r>
      <w:r>
        <w:rPr>
          <w:rFonts w:cs="Times New Roman"/>
          <w:bCs/>
          <w:lang w:val="en-GB"/>
        </w:rPr>
        <w:t xml:space="preserve"> (Creissels </w:t>
      </w:r>
      <w:r>
        <w:rPr>
          <w:rFonts w:cs="Times New Roman"/>
          <w:bCs/>
          <w:lang w:val="en-GB"/>
        </w:rPr>
        <w:tab/>
        <w:t>2014:2).</w:t>
      </w:r>
    </w:p>
    <w:p w14:paraId="33C300DC" w14:textId="7A3EFB6C" w:rsidR="00F87EFE" w:rsidRDefault="00F87EFE" w:rsidP="008C5956">
      <w:pPr>
        <w:keepNext w:val="0"/>
        <w:widowControl/>
        <w:tabs>
          <w:tab w:val="left" w:pos="504"/>
        </w:tabs>
        <w:suppressAutoHyphens w:val="0"/>
        <w:spacing w:after="0" w:line="259" w:lineRule="auto"/>
        <w:jc w:val="both"/>
        <w:rPr>
          <w:rFonts w:cs="Times New Roman"/>
          <w:bCs/>
          <w:lang w:val="en-GB"/>
        </w:rPr>
      </w:pPr>
    </w:p>
    <w:p w14:paraId="5D405AC4" w14:textId="0BB1330D" w:rsidR="00F87EFE" w:rsidRDefault="00F87EFE" w:rsidP="000F2467">
      <w:pPr>
        <w:keepNext w:val="0"/>
        <w:widowControl/>
        <w:tabs>
          <w:tab w:val="left" w:pos="504"/>
        </w:tabs>
        <w:suppressAutoHyphens w:val="0"/>
        <w:spacing w:line="259" w:lineRule="auto"/>
        <w:jc w:val="both"/>
        <w:rPr>
          <w:rFonts w:cs="Times New Roman"/>
          <w:bCs/>
          <w:lang w:val="en-GB"/>
        </w:rPr>
      </w:pPr>
      <w:r>
        <w:rPr>
          <w:rFonts w:cs="Times New Roman"/>
          <w:bCs/>
          <w:lang w:val="en-GB"/>
        </w:rPr>
        <w:t>Partee and Borschev (2002) introduce the notion of Perspective Centre to compare existentials to locatives. In a locative sentence, the THING is chosen as the perspectival centre while the LOCATION is chosen in an existential sentence. The difference is represented in (</w:t>
      </w:r>
      <w:r w:rsidR="00761A64">
        <w:rPr>
          <w:rFonts w:cs="Times New Roman"/>
          <w:bCs/>
          <w:lang w:val="en-GB"/>
        </w:rPr>
        <w:t>19</w:t>
      </w:r>
      <w:r>
        <w:rPr>
          <w:rFonts w:cs="Times New Roman"/>
          <w:bCs/>
          <w:lang w:val="en-GB"/>
        </w:rPr>
        <w:t>), with the Perspectival Centre underlined:</w:t>
      </w:r>
    </w:p>
    <w:p w14:paraId="4AA07EC7" w14:textId="619B61D5" w:rsidR="00F87EFE" w:rsidRPr="00F87EFE" w:rsidRDefault="00F87EFE" w:rsidP="00A54720">
      <w:pPr>
        <w:keepNext w:val="0"/>
        <w:widowControl/>
        <w:tabs>
          <w:tab w:val="left" w:pos="504"/>
        </w:tabs>
        <w:suppressAutoHyphens w:val="0"/>
        <w:spacing w:after="0" w:line="259" w:lineRule="auto"/>
        <w:jc w:val="both"/>
        <w:rPr>
          <w:rFonts w:cs="Times New Roman"/>
          <w:bCs/>
          <w:lang w:val="en-GB"/>
        </w:rPr>
      </w:pPr>
      <w:r>
        <w:rPr>
          <w:rFonts w:cs="Times New Roman"/>
          <w:bCs/>
          <w:lang w:val="en-GB"/>
        </w:rPr>
        <w:t>(</w:t>
      </w:r>
      <w:r w:rsidR="00761A64">
        <w:rPr>
          <w:rFonts w:cs="Times New Roman"/>
          <w:bCs/>
          <w:lang w:val="en-GB"/>
        </w:rPr>
        <w:t>19</w:t>
      </w:r>
      <w:r>
        <w:rPr>
          <w:rFonts w:cs="Times New Roman"/>
          <w:bCs/>
          <w:lang w:val="en-GB"/>
        </w:rPr>
        <w:t>)</w:t>
      </w:r>
      <w:r>
        <w:rPr>
          <w:rFonts w:cs="Times New Roman"/>
          <w:bCs/>
          <w:lang w:val="en-GB"/>
        </w:rPr>
        <w:tab/>
      </w:r>
      <w:r w:rsidRPr="00F87EFE">
        <w:rPr>
          <w:rFonts w:cs="Times New Roman"/>
          <w:bCs/>
          <w:lang w:val="en-GB"/>
        </w:rPr>
        <w:t xml:space="preserve">a. </w:t>
      </w:r>
      <w:r>
        <w:rPr>
          <w:rFonts w:cs="Times New Roman"/>
          <w:bCs/>
          <w:lang w:val="en-GB"/>
        </w:rPr>
        <w:t>Existential “There is a glass</w:t>
      </w:r>
      <w:r w:rsidRPr="00F87EFE">
        <w:rPr>
          <w:rFonts w:cs="Times New Roman"/>
          <w:bCs/>
          <w:lang w:val="en-GB"/>
        </w:rPr>
        <w:t xml:space="preserve"> </w:t>
      </w:r>
      <w:r w:rsidRPr="00F87EFE">
        <w:rPr>
          <w:rFonts w:cs="Times New Roman"/>
          <w:bCs/>
          <w:u w:val="single"/>
          <w:lang w:val="en-GB"/>
        </w:rPr>
        <w:t>on the table</w:t>
      </w:r>
      <w:r w:rsidRPr="00F87EFE">
        <w:rPr>
          <w:rFonts w:cs="Times New Roman"/>
          <w:bCs/>
          <w:lang w:val="en-GB"/>
        </w:rPr>
        <w:t>”</w:t>
      </w:r>
    </w:p>
    <w:p w14:paraId="0A2C8757" w14:textId="257B0DE8" w:rsidR="00F87EFE" w:rsidRPr="00F87EFE" w:rsidRDefault="00F87EFE" w:rsidP="000F2467">
      <w:pPr>
        <w:keepNext w:val="0"/>
        <w:widowControl/>
        <w:tabs>
          <w:tab w:val="left" w:pos="504"/>
        </w:tabs>
        <w:suppressAutoHyphens w:val="0"/>
        <w:spacing w:line="259" w:lineRule="auto"/>
        <w:jc w:val="both"/>
        <w:rPr>
          <w:rFonts w:cs="Times New Roman"/>
          <w:bCs/>
          <w:lang w:val="en-GB"/>
        </w:rPr>
      </w:pPr>
      <w:r>
        <w:rPr>
          <w:rFonts w:cs="Times New Roman"/>
          <w:bCs/>
          <w:lang w:val="en-GB"/>
        </w:rPr>
        <w:tab/>
      </w:r>
      <w:r w:rsidRPr="00F87EFE">
        <w:rPr>
          <w:rFonts w:cs="Times New Roman"/>
          <w:bCs/>
          <w:lang w:val="en-GB"/>
        </w:rPr>
        <w:t>b. Locative “</w:t>
      </w:r>
      <w:r>
        <w:rPr>
          <w:rFonts w:cs="Times New Roman"/>
          <w:bCs/>
          <w:u w:val="single"/>
          <w:lang w:val="en-GB"/>
        </w:rPr>
        <w:t>The glass</w:t>
      </w:r>
      <w:r w:rsidRPr="00F87EFE">
        <w:rPr>
          <w:rFonts w:cs="Times New Roman"/>
          <w:bCs/>
          <w:lang w:val="en-GB"/>
        </w:rPr>
        <w:t xml:space="preserve"> is on the table”</w:t>
      </w:r>
    </w:p>
    <w:p w14:paraId="77EC5AAA" w14:textId="4D31E3FA" w:rsidR="00F87EFE" w:rsidRPr="00BF539C" w:rsidRDefault="00F87EFE" w:rsidP="007A42C4">
      <w:pPr>
        <w:keepNext w:val="0"/>
        <w:widowControl/>
        <w:suppressAutoHyphens w:val="0"/>
        <w:spacing w:line="259" w:lineRule="auto"/>
        <w:jc w:val="both"/>
        <w:rPr>
          <w:rFonts w:cs="Times New Roman"/>
        </w:rPr>
      </w:pPr>
      <w:r>
        <w:rPr>
          <w:rFonts w:cs="Times New Roman"/>
          <w:bCs/>
          <w:lang w:val="en-GB"/>
        </w:rPr>
        <w:t>It is significant that in Biblical Hebrew, the negative existential particle may be used in both existential and locative sentences.</w:t>
      </w:r>
      <w:r w:rsidR="006D2C69">
        <w:rPr>
          <w:rFonts w:cs="Times New Roman"/>
          <w:bCs/>
          <w:lang w:val="en-GB"/>
        </w:rPr>
        <w:t xml:space="preserve"> Other languages which allow this have been identified in Ves</w:t>
      </w:r>
      <w:r w:rsidR="000D04B5">
        <w:rPr>
          <w:rFonts w:cs="Times New Roman"/>
          <w:bCs/>
          <w:lang w:val="en-GB"/>
        </w:rPr>
        <w:t>e</w:t>
      </w:r>
      <w:r w:rsidR="006D2C69">
        <w:rPr>
          <w:rFonts w:cs="Times New Roman"/>
          <w:bCs/>
          <w:lang w:val="en-GB"/>
        </w:rPr>
        <w:t>linova (2013).</w:t>
      </w:r>
    </w:p>
    <w:p w14:paraId="5E828E3C" w14:textId="10E21DA3" w:rsidR="0078692B" w:rsidRDefault="00BF539C" w:rsidP="007A42C4">
      <w:pPr>
        <w:keepNext w:val="0"/>
        <w:widowControl/>
        <w:suppressAutoHyphens w:val="0"/>
        <w:spacing w:line="259" w:lineRule="auto"/>
        <w:jc w:val="both"/>
        <w:rPr>
          <w:rFonts w:cs="Times New Roman"/>
        </w:rPr>
      </w:pPr>
      <w:r w:rsidRPr="00BF539C">
        <w:rPr>
          <w:rFonts w:cs="Times New Roman"/>
        </w:rPr>
        <w:t xml:space="preserve">There is a second variable stage B ~ C in which the </w:t>
      </w:r>
      <w:r w:rsidR="00AD739B" w:rsidRPr="00AD739B">
        <w:rPr>
          <w:rFonts w:cs="Times New Roman"/>
          <w:i/>
          <w:iCs/>
        </w:rPr>
        <w:t>l</w:t>
      </w:r>
      <w:r w:rsidR="00332B44">
        <w:rPr>
          <w:rFonts w:cs="Times New Roman"/>
          <w:i/>
          <w:iCs/>
        </w:rPr>
        <w:t>ō</w:t>
      </w:r>
      <w:r w:rsidR="00AD739B" w:rsidRPr="00AD739B">
        <w:rPr>
          <w:rFonts w:cs="Times New Roman"/>
          <w:i/>
          <w:iCs/>
        </w:rPr>
        <w:t>ʾ</w:t>
      </w:r>
      <w:r w:rsidRPr="00BF539C">
        <w:rPr>
          <w:rFonts w:cs="Times New Roman"/>
        </w:rPr>
        <w:t xml:space="preserve"> +copula </w:t>
      </w:r>
      <w:r w:rsidR="003B18E5">
        <w:rPr>
          <w:rFonts w:cs="Times New Roman"/>
        </w:rPr>
        <w:t>construction</w:t>
      </w:r>
      <w:r w:rsidRPr="00BF539C">
        <w:rPr>
          <w:rFonts w:cs="Times New Roman"/>
        </w:rPr>
        <w:t xml:space="preserve"> negates a participle. Just as the negative existential particle </w:t>
      </w:r>
      <w:r w:rsidR="005F5978" w:rsidRPr="005F5978">
        <w:rPr>
          <w:rFonts w:cs="Times New Roman"/>
          <w:i/>
          <w:iCs/>
        </w:rPr>
        <w:t>ʾên</w:t>
      </w:r>
      <w:r w:rsidRPr="00BF539C">
        <w:rPr>
          <w:rFonts w:cs="Times New Roman"/>
        </w:rPr>
        <w:t xml:space="preserve"> enters the verbal domain by negating the participle, </w:t>
      </w:r>
      <w:r w:rsidR="00AD739B" w:rsidRPr="00AD739B">
        <w:rPr>
          <w:rFonts w:cs="Times New Roman"/>
          <w:i/>
          <w:iCs/>
        </w:rPr>
        <w:t>l</w:t>
      </w:r>
      <w:r w:rsidR="00332B44">
        <w:rPr>
          <w:rFonts w:cs="Times New Roman"/>
          <w:i/>
          <w:iCs/>
        </w:rPr>
        <w:t>ō</w:t>
      </w:r>
      <w:r w:rsidR="00AD739B" w:rsidRPr="00AD739B">
        <w:rPr>
          <w:rFonts w:cs="Times New Roman"/>
          <w:i/>
          <w:iCs/>
        </w:rPr>
        <w:t>ʾ</w:t>
      </w:r>
      <w:r w:rsidRPr="00BF539C">
        <w:rPr>
          <w:rFonts w:cs="Times New Roman"/>
        </w:rPr>
        <w:t xml:space="preserve"> +copula does as well. Biblical Hebrew has only 5 examples </w:t>
      </w:r>
      <w:r w:rsidR="00AA7ABD">
        <w:rPr>
          <w:rFonts w:cs="Times New Roman"/>
        </w:rPr>
        <w:t xml:space="preserve">of this construction </w:t>
      </w:r>
      <w:r w:rsidR="0078692B">
        <w:rPr>
          <w:rFonts w:cs="Times New Roman"/>
        </w:rPr>
        <w:t>(</w:t>
      </w:r>
      <w:r w:rsidR="00761A64">
        <w:rPr>
          <w:rFonts w:cs="Times New Roman"/>
        </w:rPr>
        <w:t>20</w:t>
      </w:r>
      <w:r w:rsidRPr="00BF539C">
        <w:rPr>
          <w:rFonts w:cs="Times New Roman"/>
        </w:rPr>
        <w:t>).</w:t>
      </w:r>
      <w:r w:rsidR="0088736D">
        <w:rPr>
          <w:rStyle w:val="Alaviitteenviite"/>
          <w:rFonts w:cs="Times New Roman"/>
        </w:rPr>
        <w:footnoteReference w:id="16"/>
      </w:r>
      <w:r w:rsidR="00AA7ABD">
        <w:rPr>
          <w:rFonts w:cs="Times New Roman"/>
        </w:rPr>
        <w:t xml:space="preserve"> </w:t>
      </w:r>
    </w:p>
    <w:p w14:paraId="51977235" w14:textId="708CC6A2" w:rsidR="00FE61E4" w:rsidRPr="008D15B5" w:rsidRDefault="0078692B" w:rsidP="00F246BA">
      <w:pPr>
        <w:keepNext w:val="0"/>
        <w:widowControl/>
        <w:suppressAutoHyphens w:val="0"/>
        <w:spacing w:after="0" w:line="240" w:lineRule="auto"/>
        <w:rPr>
          <w:rFonts w:cs="Times New Roman"/>
          <w:i/>
          <w:iCs/>
          <w:sz w:val="22"/>
          <w:szCs w:val="22"/>
        </w:rPr>
      </w:pPr>
      <w:r w:rsidRPr="008D15B5">
        <w:rPr>
          <w:rFonts w:cs="Times New Roman"/>
          <w:sz w:val="22"/>
          <w:szCs w:val="22"/>
        </w:rPr>
        <w:t>(</w:t>
      </w:r>
      <w:r w:rsidR="00761A64">
        <w:rPr>
          <w:rFonts w:cs="Times New Roman"/>
          <w:sz w:val="22"/>
          <w:szCs w:val="22"/>
        </w:rPr>
        <w:t>20</w:t>
      </w:r>
      <w:r w:rsidRPr="008D15B5">
        <w:rPr>
          <w:rFonts w:cs="Times New Roman"/>
          <w:sz w:val="22"/>
          <w:szCs w:val="22"/>
        </w:rPr>
        <w:t xml:space="preserve">) </w:t>
      </w:r>
      <w:r w:rsidRPr="008D15B5">
        <w:rPr>
          <w:rFonts w:cs="Times New Roman"/>
          <w:sz w:val="22"/>
          <w:szCs w:val="22"/>
        </w:rPr>
        <w:tab/>
      </w:r>
      <w:r w:rsidR="00FE61E4" w:rsidRPr="008D15B5">
        <w:rPr>
          <w:rFonts w:cs="Times New Roman"/>
          <w:i/>
          <w:iCs/>
          <w:sz w:val="22"/>
          <w:szCs w:val="22"/>
        </w:rPr>
        <w:t xml:space="preserve"> wə-</w:t>
      </w:r>
      <w:r w:rsidR="00F246BA">
        <w:rPr>
          <w:rFonts w:cs="Times New Roman"/>
          <w:i/>
          <w:iCs/>
          <w:sz w:val="22"/>
          <w:szCs w:val="22"/>
        </w:rPr>
        <w:t xml:space="preserve"> lōʾ</w:t>
      </w:r>
      <w:r w:rsidR="00FE61E4" w:rsidRPr="008D15B5">
        <w:rPr>
          <w:rFonts w:cs="Times New Roman"/>
          <w:i/>
          <w:iCs/>
          <w:sz w:val="22"/>
          <w:szCs w:val="22"/>
        </w:rPr>
        <w:t>=yihyû</w:t>
      </w:r>
      <w:r w:rsidR="007E1C04">
        <w:rPr>
          <w:rFonts w:cs="Times New Roman"/>
          <w:i/>
          <w:iCs/>
          <w:sz w:val="22"/>
          <w:szCs w:val="22"/>
        </w:rPr>
        <w:tab/>
      </w:r>
      <w:r w:rsidR="007E1C04">
        <w:rPr>
          <w:rFonts w:cs="Times New Roman"/>
          <w:i/>
          <w:iCs/>
          <w:sz w:val="22"/>
          <w:szCs w:val="22"/>
        </w:rPr>
        <w:tab/>
      </w:r>
      <w:r w:rsidR="00FE61E4" w:rsidRPr="008D15B5">
        <w:rPr>
          <w:rFonts w:cs="Times New Roman"/>
          <w:i/>
          <w:iCs/>
          <w:sz w:val="22"/>
          <w:szCs w:val="22"/>
        </w:rPr>
        <w:t xml:space="preserve">ʾăḥûzîm </w:t>
      </w:r>
      <w:r w:rsidR="007E1C04">
        <w:rPr>
          <w:rFonts w:cs="Times New Roman"/>
          <w:i/>
          <w:iCs/>
          <w:sz w:val="22"/>
          <w:szCs w:val="22"/>
        </w:rPr>
        <w:tab/>
      </w:r>
      <w:r w:rsidR="00FE61E4" w:rsidRPr="008D15B5">
        <w:rPr>
          <w:rFonts w:cs="Times New Roman"/>
          <w:i/>
          <w:iCs/>
          <w:sz w:val="22"/>
          <w:szCs w:val="22"/>
        </w:rPr>
        <w:t>bə-qîr</w:t>
      </w:r>
      <w:r w:rsidR="007E1C04">
        <w:rPr>
          <w:rFonts w:cs="Times New Roman"/>
          <w:i/>
          <w:iCs/>
          <w:sz w:val="22"/>
          <w:szCs w:val="22"/>
        </w:rPr>
        <w:tab/>
      </w:r>
      <w:r w:rsidR="007E1C04">
        <w:rPr>
          <w:rFonts w:cs="Times New Roman"/>
          <w:i/>
          <w:iCs/>
          <w:sz w:val="22"/>
          <w:szCs w:val="22"/>
        </w:rPr>
        <w:tab/>
      </w:r>
      <w:r w:rsidR="00FE61E4" w:rsidRPr="008D15B5">
        <w:rPr>
          <w:rFonts w:cs="Times New Roman"/>
          <w:i/>
          <w:iCs/>
          <w:sz w:val="22"/>
          <w:szCs w:val="22"/>
        </w:rPr>
        <w:t>hab-bāyit</w:t>
      </w:r>
      <w:r w:rsidR="00975443">
        <w:rPr>
          <w:rFonts w:cs="Times New Roman"/>
          <w:i/>
          <w:iCs/>
          <w:sz w:val="22"/>
          <w:szCs w:val="22"/>
        </w:rPr>
        <w:t>̱</w:t>
      </w:r>
    </w:p>
    <w:p w14:paraId="3A053000" w14:textId="63AD30B5" w:rsidR="00FE61E4" w:rsidRPr="008D15B5" w:rsidRDefault="00FE61E4">
      <w:pPr>
        <w:keepNext w:val="0"/>
        <w:widowControl/>
        <w:suppressAutoHyphens w:val="0"/>
        <w:spacing w:after="0" w:line="240" w:lineRule="auto"/>
        <w:rPr>
          <w:rFonts w:cs="Times New Roman"/>
          <w:sz w:val="22"/>
          <w:szCs w:val="22"/>
        </w:rPr>
      </w:pPr>
      <w:r w:rsidRPr="008D15B5">
        <w:rPr>
          <w:rFonts w:cs="Times New Roman"/>
          <w:sz w:val="22"/>
          <w:szCs w:val="22"/>
        </w:rPr>
        <w:tab/>
      </w:r>
      <w:r w:rsidR="00AE5972">
        <w:rPr>
          <w:rFonts w:cs="Times New Roman"/>
          <w:sz w:val="22"/>
          <w:szCs w:val="22"/>
        </w:rPr>
        <w:t>and</w:t>
      </w:r>
      <w:r w:rsidRPr="008D15B5">
        <w:rPr>
          <w:rFonts w:cs="Times New Roman"/>
          <w:smallCaps/>
          <w:sz w:val="22"/>
          <w:szCs w:val="22"/>
        </w:rPr>
        <w:t>-neg</w:t>
      </w:r>
      <w:r w:rsidRPr="008D15B5">
        <w:rPr>
          <w:rFonts w:cs="Times New Roman"/>
          <w:sz w:val="22"/>
          <w:szCs w:val="22"/>
        </w:rPr>
        <w:t xml:space="preserve"> </w:t>
      </w:r>
      <w:r w:rsidRPr="00065B1F">
        <w:rPr>
          <w:rFonts w:cs="Times New Roman"/>
          <w:smallCaps/>
          <w:sz w:val="22"/>
          <w:szCs w:val="22"/>
        </w:rPr>
        <w:t>=</w:t>
      </w:r>
      <w:r w:rsidR="00975443">
        <w:rPr>
          <w:rFonts w:cs="Times New Roman"/>
          <w:smallCaps/>
          <w:sz w:val="22"/>
          <w:szCs w:val="22"/>
        </w:rPr>
        <w:t>cop</w:t>
      </w:r>
      <w:r w:rsidRPr="00065B1F">
        <w:rPr>
          <w:rFonts w:cs="Times New Roman"/>
          <w:smallCaps/>
          <w:sz w:val="22"/>
          <w:szCs w:val="22"/>
        </w:rPr>
        <w:t>.</w:t>
      </w:r>
      <w:r w:rsidRPr="008D15B5">
        <w:rPr>
          <w:rFonts w:cs="Times New Roman"/>
          <w:smallCaps/>
          <w:sz w:val="22"/>
          <w:szCs w:val="22"/>
        </w:rPr>
        <w:t>ipfv.3mp</w:t>
      </w:r>
      <w:r w:rsidRPr="008D15B5">
        <w:rPr>
          <w:rFonts w:cs="Times New Roman"/>
          <w:sz w:val="22"/>
          <w:szCs w:val="22"/>
        </w:rPr>
        <w:t xml:space="preserve"> fasten.</w:t>
      </w:r>
      <w:r w:rsidRPr="008D15B5">
        <w:rPr>
          <w:rFonts w:cs="Times New Roman"/>
          <w:smallCaps/>
          <w:sz w:val="22"/>
          <w:szCs w:val="22"/>
        </w:rPr>
        <w:t>ptcp</w:t>
      </w:r>
      <w:r w:rsidR="00161DBE">
        <w:rPr>
          <w:rFonts w:cs="Times New Roman"/>
          <w:smallCaps/>
          <w:sz w:val="22"/>
          <w:szCs w:val="22"/>
        </w:rPr>
        <w:t>.mp</w:t>
      </w:r>
      <w:r w:rsidRPr="008D15B5">
        <w:rPr>
          <w:rFonts w:cs="Times New Roman"/>
          <w:sz w:val="22"/>
          <w:szCs w:val="22"/>
        </w:rPr>
        <w:t xml:space="preserve"> </w:t>
      </w:r>
      <w:r w:rsidR="007E1C04">
        <w:rPr>
          <w:rFonts w:cs="Times New Roman"/>
          <w:sz w:val="22"/>
          <w:szCs w:val="22"/>
        </w:rPr>
        <w:tab/>
      </w:r>
      <w:r w:rsidRPr="008D15B5">
        <w:rPr>
          <w:rFonts w:cs="Times New Roman"/>
          <w:sz w:val="22"/>
          <w:szCs w:val="22"/>
        </w:rPr>
        <w:t>in -wall.</w:t>
      </w:r>
      <w:r w:rsidRPr="008D15B5">
        <w:rPr>
          <w:rFonts w:cs="Times New Roman"/>
          <w:smallCaps/>
          <w:sz w:val="22"/>
          <w:szCs w:val="22"/>
        </w:rPr>
        <w:t>gen</w:t>
      </w:r>
      <w:r w:rsidRPr="008D15B5">
        <w:rPr>
          <w:rFonts w:cs="Times New Roman"/>
          <w:sz w:val="22"/>
          <w:szCs w:val="22"/>
        </w:rPr>
        <w:t xml:space="preserve"> </w:t>
      </w:r>
      <w:r w:rsidR="007E1C04">
        <w:rPr>
          <w:rFonts w:cs="Times New Roman"/>
          <w:sz w:val="22"/>
          <w:szCs w:val="22"/>
        </w:rPr>
        <w:tab/>
      </w:r>
      <w:r w:rsidRPr="008D15B5">
        <w:rPr>
          <w:rFonts w:cs="Times New Roman"/>
          <w:smallCaps/>
          <w:sz w:val="22"/>
          <w:szCs w:val="22"/>
        </w:rPr>
        <w:t>art</w:t>
      </w:r>
      <w:r w:rsidRPr="008D15B5">
        <w:rPr>
          <w:rFonts w:cs="Times New Roman"/>
          <w:sz w:val="22"/>
          <w:szCs w:val="22"/>
        </w:rPr>
        <w:t>-house</w:t>
      </w:r>
    </w:p>
    <w:p w14:paraId="2F81E0F6" w14:textId="77777777" w:rsidR="009B243C" w:rsidRDefault="008D15B5" w:rsidP="009B243C">
      <w:pPr>
        <w:keepNext w:val="0"/>
        <w:widowControl/>
        <w:suppressAutoHyphens w:val="0"/>
        <w:spacing w:after="0" w:line="240" w:lineRule="auto"/>
        <w:rPr>
          <w:rFonts w:cs="Times New Roman"/>
          <w:sz w:val="22"/>
          <w:szCs w:val="22"/>
        </w:rPr>
      </w:pPr>
      <w:r w:rsidRPr="008D15B5">
        <w:rPr>
          <w:rFonts w:cs="Times New Roman"/>
          <w:sz w:val="22"/>
          <w:szCs w:val="22"/>
        </w:rPr>
        <w:tab/>
      </w:r>
      <w:r w:rsidR="00FE61E4" w:rsidRPr="008D15B5">
        <w:rPr>
          <w:rFonts w:cs="Times New Roman"/>
          <w:sz w:val="22"/>
          <w:szCs w:val="22"/>
        </w:rPr>
        <w:t xml:space="preserve">‘They were not fastened to the wall of the house.’ </w:t>
      </w:r>
    </w:p>
    <w:p w14:paraId="0651D428" w14:textId="249FF950" w:rsidR="0078692B" w:rsidRPr="00BD12DD" w:rsidRDefault="00FE61E4" w:rsidP="009B243C">
      <w:pPr>
        <w:keepNext w:val="0"/>
        <w:widowControl/>
        <w:suppressAutoHyphens w:val="0"/>
        <w:spacing w:line="240" w:lineRule="auto"/>
        <w:ind w:left="3600" w:firstLine="720"/>
        <w:rPr>
          <w:rFonts w:cs="Times New Roman"/>
          <w:sz w:val="22"/>
          <w:szCs w:val="22"/>
        </w:rPr>
      </w:pPr>
      <w:r w:rsidRPr="008D15B5">
        <w:rPr>
          <w:rFonts w:cs="Times New Roman"/>
          <w:sz w:val="22"/>
          <w:szCs w:val="22"/>
        </w:rPr>
        <w:t>[BHS Ezekiel 41:6]</w:t>
      </w:r>
    </w:p>
    <w:p w14:paraId="6B1D71C7" w14:textId="7EFA12CA" w:rsidR="00861A72" w:rsidRDefault="00EB1BE1" w:rsidP="00F56C0B">
      <w:pPr>
        <w:keepNext w:val="0"/>
        <w:widowControl/>
        <w:suppressAutoHyphens w:val="0"/>
        <w:spacing w:line="259" w:lineRule="auto"/>
        <w:jc w:val="both"/>
        <w:rPr>
          <w:rFonts w:cs="Times New Roman"/>
          <w:sz w:val="22"/>
          <w:szCs w:val="22"/>
        </w:rPr>
      </w:pPr>
      <w:r>
        <w:rPr>
          <w:rFonts w:cs="Times New Roman"/>
        </w:rPr>
        <w:t xml:space="preserve">In Qumran Hebrew and Mishnaic Hebrew, the </w:t>
      </w:r>
      <w:r w:rsidR="00FF2BF4">
        <w:rPr>
          <w:rFonts w:cs="Times New Roman"/>
        </w:rPr>
        <w:t xml:space="preserve">use of </w:t>
      </w:r>
      <w:r>
        <w:rPr>
          <w:rFonts w:cs="Times New Roman"/>
        </w:rPr>
        <w:t xml:space="preserve">construction </w:t>
      </w:r>
      <w:r w:rsidRPr="00AD739B">
        <w:rPr>
          <w:rFonts w:cs="Times New Roman"/>
          <w:i/>
          <w:iCs/>
        </w:rPr>
        <w:t>l</w:t>
      </w:r>
      <w:r>
        <w:rPr>
          <w:rFonts w:cs="Times New Roman"/>
          <w:i/>
          <w:iCs/>
        </w:rPr>
        <w:t>ō</w:t>
      </w:r>
      <w:r w:rsidRPr="00AD739B">
        <w:rPr>
          <w:rFonts w:cs="Times New Roman"/>
          <w:i/>
          <w:iCs/>
        </w:rPr>
        <w:t>ʾ</w:t>
      </w:r>
      <w:r w:rsidRPr="00BF539C">
        <w:rPr>
          <w:rFonts w:cs="Times New Roman"/>
        </w:rPr>
        <w:t xml:space="preserve"> </w:t>
      </w:r>
      <w:r>
        <w:rPr>
          <w:rFonts w:cs="Times New Roman"/>
        </w:rPr>
        <w:t xml:space="preserve">+ copula + participle </w:t>
      </w:r>
      <w:r w:rsidR="00FF2BF4">
        <w:rPr>
          <w:rFonts w:cs="Times New Roman"/>
        </w:rPr>
        <w:t xml:space="preserve">is used in additional contexts in which </w:t>
      </w:r>
      <w:r w:rsidR="00BF539C" w:rsidRPr="00BF539C">
        <w:rPr>
          <w:rFonts w:cs="Times New Roman"/>
        </w:rPr>
        <w:t xml:space="preserve">Biblical Hebrew generally use the negator </w:t>
      </w:r>
      <w:r w:rsidR="00AD739B" w:rsidRPr="00AD739B">
        <w:rPr>
          <w:rFonts w:cs="Times New Roman"/>
          <w:i/>
          <w:iCs/>
        </w:rPr>
        <w:t>l</w:t>
      </w:r>
      <w:r w:rsidR="007F785D">
        <w:rPr>
          <w:rFonts w:cs="Times New Roman"/>
          <w:i/>
          <w:iCs/>
        </w:rPr>
        <w:t>ō</w:t>
      </w:r>
      <w:r w:rsidR="00AD739B" w:rsidRPr="00AD739B">
        <w:rPr>
          <w:rFonts w:cs="Times New Roman"/>
          <w:i/>
          <w:iCs/>
        </w:rPr>
        <w:t>ʾ</w:t>
      </w:r>
      <w:r w:rsidR="00BF539C" w:rsidRPr="00BF539C">
        <w:rPr>
          <w:rFonts w:cs="Times New Roman"/>
        </w:rPr>
        <w:t xml:space="preserve"> plus a perfective or </w:t>
      </w:r>
      <w:r w:rsidR="0078692B">
        <w:rPr>
          <w:rFonts w:cs="Times New Roman"/>
        </w:rPr>
        <w:t>imperfective verb.</w:t>
      </w:r>
      <w:r w:rsidR="00861A72">
        <w:rPr>
          <w:rFonts w:cs="Times New Roman"/>
        </w:rPr>
        <w:t xml:space="preserve"> </w:t>
      </w:r>
      <w:r w:rsidR="00A2162E">
        <w:rPr>
          <w:rFonts w:cs="Times New Roman"/>
        </w:rPr>
        <w:t>The</w:t>
      </w:r>
      <w:r w:rsidR="00CF0DA3">
        <w:rPr>
          <w:rFonts w:cs="Times New Roman"/>
        </w:rPr>
        <w:t xml:space="preserve"> </w:t>
      </w:r>
      <w:r w:rsidR="00861A72">
        <w:rPr>
          <w:rFonts w:cs="Times New Roman"/>
        </w:rPr>
        <w:t>Qumran Hebrew</w:t>
      </w:r>
      <w:r w:rsidR="00CF0DA3">
        <w:rPr>
          <w:rFonts w:cs="Times New Roman"/>
        </w:rPr>
        <w:t xml:space="preserve"> </w:t>
      </w:r>
      <w:r w:rsidR="00761A64">
        <w:rPr>
          <w:rFonts w:cs="Times New Roman"/>
        </w:rPr>
        <w:t>example in (21</w:t>
      </w:r>
      <w:r w:rsidR="00861A72">
        <w:rPr>
          <w:rFonts w:cs="Times New Roman"/>
        </w:rPr>
        <w:t>b</w:t>
      </w:r>
      <w:r w:rsidR="00A2162E">
        <w:rPr>
          <w:rFonts w:cs="Times New Roman"/>
        </w:rPr>
        <w:t xml:space="preserve">) </w:t>
      </w:r>
      <w:r w:rsidR="00861A72">
        <w:rPr>
          <w:rFonts w:cs="Times New Roman"/>
        </w:rPr>
        <w:t xml:space="preserve">uses a </w:t>
      </w:r>
      <w:r w:rsidR="00861A72">
        <w:rPr>
          <w:rFonts w:cs="Times New Roman"/>
          <w:i/>
          <w:iCs/>
        </w:rPr>
        <w:t>lōʾ</w:t>
      </w:r>
      <w:r w:rsidR="00861A72">
        <w:rPr>
          <w:rFonts w:cs="Times New Roman"/>
        </w:rPr>
        <w:t>+copula+participle in contrast</w:t>
      </w:r>
      <w:r w:rsidR="00A2162E">
        <w:rPr>
          <w:rFonts w:cs="Times New Roman"/>
        </w:rPr>
        <w:t xml:space="preserve"> with the </w:t>
      </w:r>
      <w:r w:rsidR="00861A72">
        <w:rPr>
          <w:rFonts w:cs="Times New Roman"/>
        </w:rPr>
        <w:t xml:space="preserve">Biblical </w:t>
      </w:r>
      <w:r w:rsidR="00CF0DA3">
        <w:rPr>
          <w:rFonts w:cs="Times New Roman"/>
        </w:rPr>
        <w:t>Hebrew</w:t>
      </w:r>
      <w:r w:rsidR="00761A64">
        <w:rPr>
          <w:rFonts w:cs="Times New Roman"/>
        </w:rPr>
        <w:t xml:space="preserve"> example in (21</w:t>
      </w:r>
      <w:r w:rsidR="00816CE9">
        <w:rPr>
          <w:rFonts w:cs="Times New Roman"/>
        </w:rPr>
        <w:t>a</w:t>
      </w:r>
      <w:r w:rsidR="00A2162E">
        <w:rPr>
          <w:rFonts w:cs="Times New Roman"/>
        </w:rPr>
        <w:t>)</w:t>
      </w:r>
      <w:r w:rsidR="00CF0DA3">
        <w:rPr>
          <w:rFonts w:cs="Times New Roman"/>
        </w:rPr>
        <w:t xml:space="preserve"> </w:t>
      </w:r>
      <w:r w:rsidR="00861A72">
        <w:rPr>
          <w:rFonts w:cs="Times New Roman"/>
        </w:rPr>
        <w:t>which</w:t>
      </w:r>
      <w:r w:rsidR="00861A72" w:rsidRPr="00861A72">
        <w:rPr>
          <w:rFonts w:cs="Times New Roman"/>
        </w:rPr>
        <w:t xml:space="preserve"> uses</w:t>
      </w:r>
      <w:r w:rsidR="00861A72" w:rsidRPr="008C5956">
        <w:rPr>
          <w:rFonts w:cs="Times New Roman"/>
          <w:i/>
          <w:iCs/>
        </w:rPr>
        <w:t xml:space="preserve"> </w:t>
      </w:r>
      <w:r w:rsidR="00861A72">
        <w:rPr>
          <w:rFonts w:cs="Times New Roman"/>
          <w:i/>
          <w:iCs/>
        </w:rPr>
        <w:t>lō</w:t>
      </w:r>
      <w:r w:rsidR="00861A72" w:rsidRPr="008C5956">
        <w:rPr>
          <w:rFonts w:cs="Times New Roman"/>
        </w:rPr>
        <w:t>ʾ</w:t>
      </w:r>
      <w:r w:rsidR="00861A72">
        <w:rPr>
          <w:rFonts w:cs="Times New Roman"/>
        </w:rPr>
        <w:t>+imperfective verb.</w:t>
      </w:r>
    </w:p>
    <w:p w14:paraId="433AFA12" w14:textId="019E040F" w:rsidR="00B62D71" w:rsidRPr="0004163D" w:rsidRDefault="00B62D71" w:rsidP="00FB02D6">
      <w:pPr>
        <w:widowControl/>
        <w:suppressAutoHyphens w:val="0"/>
        <w:spacing w:after="0" w:line="240" w:lineRule="auto"/>
        <w:rPr>
          <w:rFonts w:cs="Times New Roman"/>
          <w:i/>
          <w:iCs/>
          <w:sz w:val="22"/>
          <w:szCs w:val="22"/>
        </w:rPr>
      </w:pPr>
      <w:r w:rsidRPr="0004163D">
        <w:rPr>
          <w:rFonts w:cs="Times New Roman"/>
          <w:sz w:val="22"/>
          <w:szCs w:val="22"/>
        </w:rPr>
        <w:t>(</w:t>
      </w:r>
      <w:r w:rsidR="00761A64">
        <w:rPr>
          <w:rFonts w:cs="Times New Roman"/>
          <w:sz w:val="22"/>
          <w:szCs w:val="22"/>
        </w:rPr>
        <w:t>21</w:t>
      </w:r>
      <w:r w:rsidR="00F703B4">
        <w:rPr>
          <w:rFonts w:cs="Times New Roman"/>
          <w:sz w:val="22"/>
          <w:szCs w:val="22"/>
        </w:rPr>
        <w:t>a</w:t>
      </w:r>
      <w:r w:rsidRPr="0004163D">
        <w:rPr>
          <w:rFonts w:cs="Times New Roman"/>
          <w:sz w:val="22"/>
          <w:szCs w:val="22"/>
        </w:rPr>
        <w:t>)</w:t>
      </w:r>
      <w:r w:rsidRPr="0004163D">
        <w:rPr>
          <w:rFonts w:cs="Times New Roman"/>
          <w:sz w:val="22"/>
          <w:szCs w:val="22"/>
        </w:rPr>
        <w:tab/>
      </w:r>
      <w:r w:rsidRPr="0004163D">
        <w:rPr>
          <w:rFonts w:cs="Times New Roman"/>
          <w:i/>
          <w:iCs/>
          <w:sz w:val="22"/>
          <w:szCs w:val="22"/>
        </w:rPr>
        <w:t>lo</w:t>
      </w:r>
      <w:r w:rsidR="00975443">
        <w:rPr>
          <w:rFonts w:cs="Times New Roman"/>
          <w:i/>
          <w:iCs/>
          <w:sz w:val="22"/>
          <w:szCs w:val="22"/>
        </w:rPr>
        <w:t>̄</w:t>
      </w:r>
      <w:r w:rsidRPr="0004163D">
        <w:rPr>
          <w:rFonts w:cs="Times New Roman"/>
          <w:i/>
          <w:iCs/>
          <w:sz w:val="22"/>
          <w:szCs w:val="22"/>
        </w:rPr>
        <w:t>ʾ</w:t>
      </w:r>
      <w:r w:rsidR="007E1C04">
        <w:rPr>
          <w:rFonts w:cs="Times New Roman"/>
          <w:i/>
          <w:iCs/>
          <w:sz w:val="22"/>
          <w:szCs w:val="22"/>
        </w:rPr>
        <w:tab/>
      </w:r>
      <w:r w:rsidRPr="0004163D">
        <w:rPr>
          <w:rFonts w:cs="Times New Roman"/>
          <w:i/>
          <w:iCs/>
          <w:sz w:val="22"/>
          <w:szCs w:val="22"/>
        </w:rPr>
        <w:t>yāḇôʾ</w:t>
      </w:r>
      <w:r w:rsidR="007E1C04">
        <w:rPr>
          <w:rFonts w:cs="Times New Roman"/>
          <w:i/>
          <w:iCs/>
          <w:sz w:val="22"/>
          <w:szCs w:val="22"/>
        </w:rPr>
        <w:tab/>
      </w:r>
      <w:r w:rsidR="007E1C04">
        <w:rPr>
          <w:rFonts w:cs="Times New Roman"/>
          <w:i/>
          <w:iCs/>
          <w:sz w:val="22"/>
          <w:szCs w:val="22"/>
        </w:rPr>
        <w:tab/>
      </w:r>
      <w:r w:rsidRPr="0004163D">
        <w:rPr>
          <w:rFonts w:cs="Times New Roman"/>
          <w:i/>
          <w:iCs/>
          <w:sz w:val="22"/>
          <w:szCs w:val="22"/>
        </w:rPr>
        <w:t>bêṯ</w:t>
      </w:r>
      <w:r w:rsidR="007E1C04">
        <w:rPr>
          <w:rFonts w:cs="Times New Roman"/>
          <w:i/>
          <w:iCs/>
          <w:sz w:val="22"/>
          <w:szCs w:val="22"/>
        </w:rPr>
        <w:tab/>
      </w:r>
      <w:r w:rsidR="007E1C04">
        <w:rPr>
          <w:rFonts w:cs="Times New Roman"/>
          <w:i/>
          <w:iCs/>
          <w:sz w:val="22"/>
          <w:szCs w:val="22"/>
        </w:rPr>
        <w:tab/>
      </w:r>
      <w:r w:rsidRPr="0004163D">
        <w:rPr>
          <w:rFonts w:cs="Times New Roman"/>
          <w:i/>
          <w:iCs/>
          <w:sz w:val="22"/>
          <w:szCs w:val="22"/>
        </w:rPr>
        <w:t>YHWH</w:t>
      </w:r>
    </w:p>
    <w:p w14:paraId="4898607A" w14:textId="0ABC68EA" w:rsidR="00B62D71" w:rsidRPr="0004163D" w:rsidRDefault="00B62D71" w:rsidP="00B62D71">
      <w:pPr>
        <w:keepNext w:val="0"/>
        <w:widowControl/>
        <w:suppressAutoHyphens w:val="0"/>
        <w:spacing w:after="0" w:line="240" w:lineRule="auto"/>
        <w:rPr>
          <w:rFonts w:cs="Times New Roman"/>
          <w:sz w:val="22"/>
          <w:szCs w:val="22"/>
        </w:rPr>
      </w:pPr>
      <w:r w:rsidRPr="0004163D">
        <w:rPr>
          <w:rFonts w:cs="Times New Roman"/>
          <w:sz w:val="22"/>
          <w:szCs w:val="22"/>
        </w:rPr>
        <w:tab/>
      </w:r>
      <w:r w:rsidRPr="0004163D">
        <w:rPr>
          <w:rFonts w:cs="Times New Roman"/>
          <w:smallCaps/>
          <w:sz w:val="22"/>
          <w:szCs w:val="22"/>
        </w:rPr>
        <w:t>neg</w:t>
      </w:r>
      <w:r w:rsidRPr="0004163D">
        <w:rPr>
          <w:rFonts w:cs="Times New Roman"/>
          <w:sz w:val="22"/>
          <w:szCs w:val="22"/>
          <w:vertAlign w:val="subscript"/>
        </w:rPr>
        <w:t xml:space="preserve"> </w:t>
      </w:r>
      <w:r w:rsidRPr="0004163D">
        <w:rPr>
          <w:rFonts w:cs="Times New Roman"/>
          <w:sz w:val="22"/>
          <w:szCs w:val="22"/>
        </w:rPr>
        <w:t xml:space="preserve">  </w:t>
      </w:r>
      <w:r w:rsidR="007E1C04">
        <w:rPr>
          <w:rFonts w:cs="Times New Roman"/>
          <w:sz w:val="22"/>
          <w:szCs w:val="22"/>
        </w:rPr>
        <w:tab/>
      </w:r>
      <w:r w:rsidRPr="0004163D">
        <w:rPr>
          <w:rFonts w:cs="Times New Roman"/>
          <w:sz w:val="22"/>
          <w:szCs w:val="22"/>
        </w:rPr>
        <w:t>enter.</w:t>
      </w:r>
      <w:r w:rsidRPr="0004163D">
        <w:rPr>
          <w:rFonts w:cs="Times New Roman"/>
          <w:smallCaps/>
          <w:sz w:val="22"/>
          <w:szCs w:val="22"/>
        </w:rPr>
        <w:t>ipfv.3ms</w:t>
      </w:r>
      <w:r w:rsidRPr="0004163D">
        <w:rPr>
          <w:rFonts w:cs="Times New Roman"/>
          <w:sz w:val="22"/>
          <w:szCs w:val="22"/>
        </w:rPr>
        <w:t xml:space="preserve"> </w:t>
      </w:r>
      <w:r w:rsidR="007E1C04">
        <w:rPr>
          <w:rFonts w:cs="Times New Roman"/>
          <w:sz w:val="22"/>
          <w:szCs w:val="22"/>
        </w:rPr>
        <w:tab/>
      </w:r>
      <w:r w:rsidRPr="0004163D">
        <w:rPr>
          <w:rFonts w:cs="Times New Roman"/>
          <w:sz w:val="22"/>
          <w:szCs w:val="22"/>
        </w:rPr>
        <w:t>house.</w:t>
      </w:r>
      <w:r w:rsidRPr="0004163D">
        <w:rPr>
          <w:rFonts w:cs="Times New Roman"/>
          <w:smallCaps/>
          <w:sz w:val="22"/>
          <w:szCs w:val="22"/>
        </w:rPr>
        <w:t>gen</w:t>
      </w:r>
      <w:r w:rsidRPr="0004163D">
        <w:rPr>
          <w:rFonts w:cs="Times New Roman"/>
          <w:sz w:val="22"/>
          <w:szCs w:val="22"/>
        </w:rPr>
        <w:t xml:space="preserve"> </w:t>
      </w:r>
      <w:r w:rsidR="007E1C04">
        <w:rPr>
          <w:rFonts w:cs="Times New Roman"/>
          <w:sz w:val="22"/>
          <w:szCs w:val="22"/>
        </w:rPr>
        <w:tab/>
      </w:r>
      <w:r w:rsidRPr="0004163D">
        <w:rPr>
          <w:rFonts w:cs="Times New Roman"/>
          <w:sz w:val="22"/>
          <w:szCs w:val="22"/>
        </w:rPr>
        <w:t>YHWH</w:t>
      </w:r>
    </w:p>
    <w:p w14:paraId="6DBAA42E" w14:textId="0F238BED" w:rsidR="00FD293C" w:rsidRPr="0004163D" w:rsidRDefault="00B62D71" w:rsidP="00BD12DD">
      <w:pPr>
        <w:keepNext w:val="0"/>
        <w:widowControl/>
        <w:suppressAutoHyphens w:val="0"/>
        <w:spacing w:line="240" w:lineRule="auto"/>
        <w:rPr>
          <w:rFonts w:cs="Times New Roman"/>
          <w:sz w:val="22"/>
          <w:szCs w:val="22"/>
        </w:rPr>
      </w:pPr>
      <w:r w:rsidRPr="0004163D">
        <w:rPr>
          <w:rFonts w:cs="Times New Roman"/>
          <w:sz w:val="22"/>
          <w:szCs w:val="22"/>
        </w:rPr>
        <w:tab/>
        <w:t>‘It will not enter the house of YHWH.’ [BHS Hosea 9:4]</w:t>
      </w:r>
    </w:p>
    <w:p w14:paraId="0FD1F4E8" w14:textId="517E67A0" w:rsidR="00FD293C" w:rsidRDefault="0078692B" w:rsidP="00F56C0B">
      <w:pPr>
        <w:keepNext w:val="0"/>
        <w:widowControl/>
        <w:suppressAutoHyphens w:val="0"/>
        <w:spacing w:after="0" w:line="240" w:lineRule="auto"/>
        <w:rPr>
          <w:rFonts w:cs="Times New Roman"/>
          <w:sz w:val="22"/>
          <w:szCs w:val="22"/>
        </w:rPr>
      </w:pPr>
      <w:r w:rsidRPr="0004163D">
        <w:rPr>
          <w:rFonts w:cs="Times New Roman"/>
          <w:sz w:val="22"/>
          <w:szCs w:val="22"/>
        </w:rPr>
        <w:t>(</w:t>
      </w:r>
      <w:r w:rsidR="00761A64">
        <w:rPr>
          <w:rFonts w:cs="Times New Roman"/>
          <w:sz w:val="22"/>
          <w:szCs w:val="22"/>
        </w:rPr>
        <w:t>21</w:t>
      </w:r>
      <w:r w:rsidR="00F703B4">
        <w:rPr>
          <w:rFonts w:cs="Times New Roman"/>
          <w:sz w:val="22"/>
          <w:szCs w:val="22"/>
        </w:rPr>
        <w:t>b</w:t>
      </w:r>
      <w:r w:rsidR="00BF539C" w:rsidRPr="0004163D">
        <w:rPr>
          <w:rFonts w:cs="Times New Roman"/>
          <w:sz w:val="22"/>
          <w:szCs w:val="22"/>
        </w:rPr>
        <w:t xml:space="preserve">) </w:t>
      </w:r>
      <w:r w:rsidR="00BF539C" w:rsidRPr="0004163D">
        <w:rPr>
          <w:rFonts w:cs="Times New Roman"/>
          <w:sz w:val="22"/>
          <w:szCs w:val="22"/>
        </w:rPr>
        <w:tab/>
      </w:r>
      <w:r w:rsidR="00924268" w:rsidRPr="0004163D">
        <w:rPr>
          <w:rFonts w:cs="Times New Roman"/>
          <w:i/>
          <w:iCs/>
          <w:sz w:val="22"/>
          <w:szCs w:val="22"/>
        </w:rPr>
        <w:t>w-lwʾ</w:t>
      </w:r>
      <w:r w:rsidR="007E1C04">
        <w:rPr>
          <w:rFonts w:cs="Times New Roman"/>
          <w:i/>
          <w:iCs/>
          <w:sz w:val="22"/>
          <w:szCs w:val="22"/>
        </w:rPr>
        <w:tab/>
      </w:r>
      <w:r w:rsidR="00F56C0B">
        <w:rPr>
          <w:rFonts w:cs="Times New Roman"/>
          <w:i/>
          <w:iCs/>
          <w:sz w:val="22"/>
          <w:szCs w:val="22"/>
        </w:rPr>
        <w:tab/>
      </w:r>
      <w:r w:rsidR="00924268" w:rsidRPr="0004163D">
        <w:rPr>
          <w:rFonts w:cs="Times New Roman"/>
          <w:i/>
          <w:iCs/>
          <w:sz w:val="22"/>
          <w:szCs w:val="22"/>
        </w:rPr>
        <w:t xml:space="preserve">yhyw </w:t>
      </w:r>
      <w:r w:rsidR="007E1C04">
        <w:rPr>
          <w:rFonts w:cs="Times New Roman"/>
          <w:i/>
          <w:iCs/>
          <w:sz w:val="22"/>
          <w:szCs w:val="22"/>
        </w:rPr>
        <w:tab/>
      </w:r>
      <w:r w:rsidR="007E1C04">
        <w:rPr>
          <w:rFonts w:cs="Times New Roman"/>
          <w:i/>
          <w:iCs/>
          <w:sz w:val="22"/>
          <w:szCs w:val="22"/>
        </w:rPr>
        <w:tab/>
      </w:r>
      <w:r w:rsidR="00924268" w:rsidRPr="0004163D">
        <w:rPr>
          <w:rFonts w:cs="Times New Roman"/>
          <w:i/>
          <w:iCs/>
          <w:sz w:val="22"/>
          <w:szCs w:val="22"/>
        </w:rPr>
        <w:t xml:space="preserve">bʾym </w:t>
      </w:r>
      <w:r w:rsidR="007E1C04">
        <w:rPr>
          <w:rFonts w:cs="Times New Roman"/>
          <w:i/>
          <w:iCs/>
          <w:sz w:val="22"/>
          <w:szCs w:val="22"/>
        </w:rPr>
        <w:tab/>
      </w:r>
      <w:r w:rsidR="007E1C04">
        <w:rPr>
          <w:rFonts w:cs="Times New Roman"/>
          <w:i/>
          <w:iCs/>
          <w:sz w:val="22"/>
          <w:szCs w:val="22"/>
        </w:rPr>
        <w:tab/>
      </w:r>
      <w:r w:rsidR="00924268" w:rsidRPr="0004163D">
        <w:rPr>
          <w:rFonts w:cs="Times New Roman"/>
          <w:i/>
          <w:iCs/>
          <w:sz w:val="22"/>
          <w:szCs w:val="22"/>
        </w:rPr>
        <w:t>blʿ</w:t>
      </w:r>
      <w:r w:rsidR="007E1C04">
        <w:rPr>
          <w:rFonts w:cs="Times New Roman"/>
          <w:i/>
          <w:iCs/>
          <w:sz w:val="22"/>
          <w:szCs w:val="22"/>
        </w:rPr>
        <w:tab/>
      </w:r>
      <w:r w:rsidR="007E1C04">
        <w:rPr>
          <w:rFonts w:cs="Times New Roman"/>
          <w:i/>
          <w:iCs/>
          <w:sz w:val="22"/>
          <w:szCs w:val="22"/>
        </w:rPr>
        <w:tab/>
      </w:r>
    </w:p>
    <w:p w14:paraId="7D2EA12B" w14:textId="01E1447E" w:rsidR="000C3F68" w:rsidRDefault="00924268" w:rsidP="00F56C0B">
      <w:pPr>
        <w:keepNext w:val="0"/>
        <w:widowControl/>
        <w:suppressAutoHyphens w:val="0"/>
        <w:spacing w:after="0" w:line="240" w:lineRule="auto"/>
        <w:rPr>
          <w:rFonts w:cs="Times New Roman"/>
          <w:sz w:val="22"/>
          <w:szCs w:val="22"/>
          <w:vertAlign w:val="subscript"/>
        </w:rPr>
      </w:pPr>
      <w:r w:rsidRPr="0004163D">
        <w:rPr>
          <w:rFonts w:cs="Times New Roman"/>
          <w:sz w:val="22"/>
          <w:szCs w:val="22"/>
        </w:rPr>
        <w:tab/>
      </w:r>
      <w:r w:rsidR="005C3D76">
        <w:rPr>
          <w:rFonts w:cs="Times New Roman"/>
          <w:sz w:val="22"/>
          <w:szCs w:val="22"/>
        </w:rPr>
        <w:t>and</w:t>
      </w:r>
      <w:r w:rsidR="00A2162E">
        <w:rPr>
          <w:rFonts w:cs="Times New Roman"/>
          <w:sz w:val="22"/>
          <w:szCs w:val="22"/>
        </w:rPr>
        <w:t xml:space="preserve"> </w:t>
      </w:r>
      <w:r w:rsidRPr="0004163D">
        <w:rPr>
          <w:rFonts w:cs="Times New Roman"/>
          <w:smallCaps/>
          <w:sz w:val="22"/>
          <w:szCs w:val="22"/>
        </w:rPr>
        <w:t>-</w:t>
      </w:r>
      <w:r w:rsidR="00A2162E">
        <w:rPr>
          <w:rFonts w:cs="Times New Roman"/>
          <w:smallCaps/>
          <w:sz w:val="22"/>
          <w:szCs w:val="22"/>
        </w:rPr>
        <w:t xml:space="preserve"> </w:t>
      </w:r>
      <w:r w:rsidRPr="0004163D">
        <w:rPr>
          <w:rFonts w:cs="Times New Roman"/>
          <w:smallCaps/>
          <w:sz w:val="22"/>
          <w:szCs w:val="22"/>
        </w:rPr>
        <w:t>neg</w:t>
      </w:r>
      <w:r w:rsidRPr="0004163D">
        <w:rPr>
          <w:rFonts w:cs="Times New Roman"/>
          <w:sz w:val="22"/>
          <w:szCs w:val="22"/>
        </w:rPr>
        <w:t xml:space="preserve"> </w:t>
      </w:r>
      <w:r w:rsidR="00A2162E">
        <w:rPr>
          <w:rFonts w:cs="Times New Roman"/>
          <w:sz w:val="22"/>
          <w:szCs w:val="22"/>
        </w:rPr>
        <w:t xml:space="preserve">   </w:t>
      </w:r>
      <w:r w:rsidR="00F56C0B">
        <w:rPr>
          <w:rFonts w:cs="Times New Roman"/>
          <w:sz w:val="22"/>
          <w:szCs w:val="22"/>
        </w:rPr>
        <w:tab/>
      </w:r>
      <w:r w:rsidRPr="0004163D">
        <w:rPr>
          <w:rFonts w:cs="Times New Roman"/>
          <w:smallCaps/>
          <w:sz w:val="22"/>
          <w:szCs w:val="22"/>
        </w:rPr>
        <w:t>cop</w:t>
      </w:r>
      <w:r w:rsidR="00C857A9">
        <w:rPr>
          <w:rFonts w:cs="Times New Roman"/>
          <w:smallCaps/>
          <w:sz w:val="22"/>
          <w:szCs w:val="22"/>
        </w:rPr>
        <w:t>.ipf</w:t>
      </w:r>
      <w:r w:rsidRPr="0004163D">
        <w:rPr>
          <w:rFonts w:cs="Times New Roman"/>
          <w:smallCaps/>
          <w:sz w:val="22"/>
          <w:szCs w:val="22"/>
        </w:rPr>
        <w:t>v.3mp</w:t>
      </w:r>
      <w:r w:rsidRPr="0004163D">
        <w:rPr>
          <w:rFonts w:cs="Times New Roman"/>
          <w:sz w:val="22"/>
          <w:szCs w:val="22"/>
        </w:rPr>
        <w:t xml:space="preserve"> </w:t>
      </w:r>
      <w:r w:rsidR="00A2162E">
        <w:rPr>
          <w:rFonts w:cs="Times New Roman"/>
          <w:sz w:val="22"/>
          <w:szCs w:val="22"/>
        </w:rPr>
        <w:t xml:space="preserve">  </w:t>
      </w:r>
      <w:r w:rsidR="007E1C04">
        <w:rPr>
          <w:rFonts w:cs="Times New Roman"/>
          <w:sz w:val="22"/>
          <w:szCs w:val="22"/>
        </w:rPr>
        <w:tab/>
      </w:r>
      <w:r w:rsidRPr="0004163D">
        <w:rPr>
          <w:rFonts w:cs="Times New Roman"/>
          <w:sz w:val="22"/>
          <w:szCs w:val="22"/>
        </w:rPr>
        <w:t>enter.</w:t>
      </w:r>
      <w:r w:rsidRPr="0004163D">
        <w:rPr>
          <w:rFonts w:cs="Times New Roman"/>
          <w:smallCaps/>
          <w:sz w:val="22"/>
          <w:szCs w:val="22"/>
        </w:rPr>
        <w:t>ptcp</w:t>
      </w:r>
      <w:r w:rsidR="000C3F68">
        <w:rPr>
          <w:rFonts w:cs="Times New Roman"/>
          <w:smallCaps/>
          <w:sz w:val="22"/>
          <w:szCs w:val="22"/>
        </w:rPr>
        <w:t>.</w:t>
      </w:r>
      <w:r w:rsidR="000C3F68" w:rsidRPr="0004163D">
        <w:rPr>
          <w:rFonts w:cs="Times New Roman"/>
          <w:smallCaps/>
          <w:sz w:val="22"/>
          <w:szCs w:val="22"/>
        </w:rPr>
        <w:t>mp</w:t>
      </w:r>
      <w:r w:rsidRPr="0004163D">
        <w:rPr>
          <w:rFonts w:cs="Times New Roman"/>
          <w:sz w:val="22"/>
          <w:szCs w:val="22"/>
          <w:vertAlign w:val="subscript"/>
        </w:rPr>
        <w:t xml:space="preserve"> </w:t>
      </w:r>
      <w:r w:rsidR="007E1C04">
        <w:rPr>
          <w:rFonts w:cs="Times New Roman"/>
          <w:sz w:val="22"/>
          <w:szCs w:val="22"/>
          <w:vertAlign w:val="subscript"/>
        </w:rPr>
        <w:tab/>
      </w:r>
      <w:r w:rsidRPr="0004163D">
        <w:rPr>
          <w:rFonts w:cs="Times New Roman"/>
          <w:sz w:val="22"/>
          <w:szCs w:val="22"/>
        </w:rPr>
        <w:t>suddenly</w:t>
      </w:r>
      <w:r w:rsidR="00A2162E">
        <w:rPr>
          <w:rFonts w:cs="Times New Roman"/>
          <w:sz w:val="22"/>
          <w:szCs w:val="22"/>
        </w:rPr>
        <w:t xml:space="preserve"> </w:t>
      </w:r>
    </w:p>
    <w:p w14:paraId="6DA57851" w14:textId="4AF021AF" w:rsidR="00A2162E" w:rsidRDefault="00924268">
      <w:pPr>
        <w:keepNext w:val="0"/>
        <w:widowControl/>
        <w:suppressAutoHyphens w:val="0"/>
        <w:spacing w:after="0" w:line="240" w:lineRule="auto"/>
        <w:rPr>
          <w:rFonts w:cs="Times New Roman"/>
          <w:sz w:val="22"/>
          <w:szCs w:val="22"/>
          <w:vertAlign w:val="subscript"/>
        </w:rPr>
      </w:pPr>
      <w:r w:rsidRPr="0004163D">
        <w:rPr>
          <w:rFonts w:cs="Times New Roman"/>
          <w:sz w:val="22"/>
          <w:szCs w:val="22"/>
          <w:vertAlign w:val="subscript"/>
        </w:rPr>
        <w:tab/>
      </w:r>
      <w:r w:rsidR="001717FA" w:rsidRPr="0004163D">
        <w:rPr>
          <w:rFonts w:cs="Times New Roman"/>
          <w:i/>
          <w:iCs/>
          <w:sz w:val="22"/>
          <w:szCs w:val="22"/>
        </w:rPr>
        <w:t>ʾ</w:t>
      </w:r>
      <w:r w:rsidR="001717FA">
        <w:rPr>
          <w:rFonts w:cs="Times New Roman"/>
          <w:i/>
          <w:iCs/>
          <w:sz w:val="22"/>
          <w:szCs w:val="22"/>
        </w:rPr>
        <w:t>l</w:t>
      </w:r>
      <w:r w:rsidR="001717FA">
        <w:rPr>
          <w:rFonts w:cs="Times New Roman"/>
          <w:i/>
          <w:iCs/>
          <w:sz w:val="22"/>
          <w:szCs w:val="22"/>
        </w:rPr>
        <w:tab/>
      </w:r>
      <w:r w:rsidR="001717FA" w:rsidRPr="0004163D">
        <w:rPr>
          <w:rFonts w:cs="Times New Roman"/>
          <w:i/>
          <w:iCs/>
          <w:sz w:val="22"/>
          <w:szCs w:val="22"/>
        </w:rPr>
        <w:t xml:space="preserve">twk </w:t>
      </w:r>
      <w:r w:rsidR="001717FA">
        <w:rPr>
          <w:rFonts w:cs="Times New Roman"/>
          <w:i/>
          <w:iCs/>
          <w:sz w:val="22"/>
          <w:szCs w:val="22"/>
        </w:rPr>
        <w:tab/>
      </w:r>
      <w:r w:rsidR="001717FA">
        <w:rPr>
          <w:rFonts w:cs="Times New Roman"/>
          <w:i/>
          <w:iCs/>
          <w:sz w:val="22"/>
          <w:szCs w:val="22"/>
        </w:rPr>
        <w:tab/>
      </w:r>
      <w:r w:rsidR="00A2162E" w:rsidRPr="0004163D">
        <w:rPr>
          <w:rFonts w:cs="Times New Roman"/>
          <w:i/>
          <w:iCs/>
          <w:sz w:val="22"/>
          <w:szCs w:val="22"/>
        </w:rPr>
        <w:t>mqdšy</w:t>
      </w:r>
    </w:p>
    <w:p w14:paraId="29D7E243" w14:textId="79490B77" w:rsidR="00924268" w:rsidRPr="0004163D" w:rsidRDefault="00A2162E">
      <w:pPr>
        <w:keepNext w:val="0"/>
        <w:widowControl/>
        <w:suppressAutoHyphens w:val="0"/>
        <w:spacing w:after="0" w:line="240" w:lineRule="auto"/>
        <w:rPr>
          <w:rFonts w:cs="Times New Roman"/>
          <w:sz w:val="22"/>
          <w:szCs w:val="22"/>
        </w:rPr>
      </w:pPr>
      <w:r>
        <w:rPr>
          <w:rFonts w:cs="Times New Roman"/>
          <w:sz w:val="22"/>
          <w:szCs w:val="22"/>
          <w:vertAlign w:val="subscript"/>
        </w:rPr>
        <w:tab/>
      </w:r>
      <w:r w:rsidR="001717FA" w:rsidRPr="0004163D">
        <w:rPr>
          <w:rFonts w:cs="Times New Roman"/>
          <w:sz w:val="22"/>
          <w:szCs w:val="22"/>
        </w:rPr>
        <w:t xml:space="preserve">into </w:t>
      </w:r>
      <w:r w:rsidR="001717FA">
        <w:rPr>
          <w:rFonts w:cs="Times New Roman"/>
          <w:sz w:val="22"/>
          <w:szCs w:val="22"/>
        </w:rPr>
        <w:t xml:space="preserve"> </w:t>
      </w:r>
      <w:r w:rsidR="001717FA">
        <w:rPr>
          <w:rFonts w:cs="Times New Roman"/>
          <w:sz w:val="22"/>
          <w:szCs w:val="22"/>
        </w:rPr>
        <w:tab/>
      </w:r>
      <w:r w:rsidR="001717FA" w:rsidRPr="0004163D">
        <w:rPr>
          <w:rFonts w:cs="Times New Roman"/>
          <w:sz w:val="22"/>
          <w:szCs w:val="22"/>
        </w:rPr>
        <w:t>midst.</w:t>
      </w:r>
      <w:r w:rsidR="001717FA" w:rsidRPr="0004163D">
        <w:rPr>
          <w:rFonts w:cs="Times New Roman"/>
          <w:smallCaps/>
          <w:sz w:val="22"/>
          <w:szCs w:val="22"/>
        </w:rPr>
        <w:t>gen</w:t>
      </w:r>
      <w:r w:rsidR="001717FA" w:rsidRPr="0004163D">
        <w:rPr>
          <w:rFonts w:cs="Times New Roman"/>
          <w:sz w:val="22"/>
          <w:szCs w:val="22"/>
          <w:vertAlign w:val="subscript"/>
        </w:rPr>
        <w:t xml:space="preserve"> </w:t>
      </w:r>
      <w:r w:rsidR="001717FA">
        <w:rPr>
          <w:rFonts w:cs="Times New Roman"/>
          <w:sz w:val="22"/>
          <w:szCs w:val="22"/>
          <w:vertAlign w:val="subscript"/>
        </w:rPr>
        <w:tab/>
      </w:r>
      <w:r w:rsidR="00924268" w:rsidRPr="0004163D">
        <w:rPr>
          <w:rFonts w:cs="Times New Roman"/>
          <w:sz w:val="22"/>
          <w:szCs w:val="22"/>
        </w:rPr>
        <w:t>temple.</w:t>
      </w:r>
      <w:r w:rsidR="00924268" w:rsidRPr="0004163D">
        <w:rPr>
          <w:rFonts w:cs="Times New Roman"/>
          <w:smallCaps/>
          <w:sz w:val="22"/>
          <w:szCs w:val="22"/>
        </w:rPr>
        <w:t>1cs</w:t>
      </w:r>
    </w:p>
    <w:p w14:paraId="05739103" w14:textId="77777777" w:rsidR="00EF7170" w:rsidRDefault="00924268" w:rsidP="009774A4">
      <w:pPr>
        <w:widowControl/>
        <w:suppressAutoHyphens w:val="0"/>
        <w:spacing w:after="0" w:line="240" w:lineRule="auto"/>
        <w:ind w:firstLine="720"/>
        <w:rPr>
          <w:rFonts w:cs="Times New Roman"/>
          <w:sz w:val="22"/>
          <w:szCs w:val="22"/>
        </w:rPr>
      </w:pPr>
      <w:r w:rsidRPr="0004163D">
        <w:rPr>
          <w:rFonts w:cs="Times New Roman"/>
          <w:sz w:val="22"/>
          <w:szCs w:val="22"/>
        </w:rPr>
        <w:t>‘So that they will not enter</w:t>
      </w:r>
      <w:r w:rsidR="00EF7170">
        <w:rPr>
          <w:rFonts w:cs="Times New Roman"/>
          <w:sz w:val="22"/>
          <w:szCs w:val="22"/>
        </w:rPr>
        <w:t xml:space="preserve"> suddenly into the midst of my </w:t>
      </w:r>
      <w:r w:rsidRPr="0004163D">
        <w:rPr>
          <w:rFonts w:cs="Times New Roman"/>
          <w:sz w:val="22"/>
          <w:szCs w:val="22"/>
        </w:rPr>
        <w:t>temple.’</w:t>
      </w:r>
    </w:p>
    <w:p w14:paraId="5A0FF3EA" w14:textId="0334C0FA" w:rsidR="00924268" w:rsidRPr="0004163D" w:rsidRDefault="00C80EA3" w:rsidP="00EF7170">
      <w:pPr>
        <w:keepNext w:val="0"/>
        <w:widowControl/>
        <w:suppressAutoHyphens w:val="0"/>
        <w:spacing w:line="240" w:lineRule="auto"/>
        <w:ind w:left="3600" w:firstLine="720"/>
        <w:rPr>
          <w:rFonts w:cs="Times New Roman"/>
          <w:sz w:val="22"/>
          <w:szCs w:val="22"/>
        </w:rPr>
      </w:pPr>
      <w:r w:rsidRPr="0004163D">
        <w:rPr>
          <w:rFonts w:cs="Times New Roman"/>
          <w:sz w:val="22"/>
          <w:szCs w:val="22"/>
        </w:rPr>
        <w:t>[DSSR 11Q19 46:10-11]</w:t>
      </w:r>
    </w:p>
    <w:p w14:paraId="310D399A" w14:textId="3B760360" w:rsidR="00A22E30" w:rsidRDefault="00545C63" w:rsidP="00212BF5">
      <w:pPr>
        <w:keepNext w:val="0"/>
        <w:widowControl/>
        <w:suppressAutoHyphens w:val="0"/>
        <w:spacing w:line="259" w:lineRule="auto"/>
        <w:jc w:val="both"/>
        <w:rPr>
          <w:rFonts w:cs="Times New Roman"/>
        </w:rPr>
      </w:pPr>
      <w:r>
        <w:rPr>
          <w:rFonts w:cs="Times New Roman"/>
        </w:rPr>
        <w:t xml:space="preserve">Example </w:t>
      </w:r>
      <w:r w:rsidR="00761A64">
        <w:rPr>
          <w:rFonts w:cs="Times New Roman"/>
        </w:rPr>
        <w:t>(22</w:t>
      </w:r>
      <w:r w:rsidR="00861A72">
        <w:rPr>
          <w:rFonts w:cs="Times New Roman"/>
        </w:rPr>
        <w:t>b) illustrate</w:t>
      </w:r>
      <w:r>
        <w:rPr>
          <w:rFonts w:cs="Times New Roman"/>
        </w:rPr>
        <w:t>s</w:t>
      </w:r>
      <w:r w:rsidR="00861A72">
        <w:rPr>
          <w:rFonts w:cs="Times New Roman"/>
        </w:rPr>
        <w:t xml:space="preserve"> that </w:t>
      </w:r>
      <w:r>
        <w:rPr>
          <w:rFonts w:cs="Times New Roman"/>
        </w:rPr>
        <w:t xml:space="preserve">the </w:t>
      </w:r>
      <w:r>
        <w:rPr>
          <w:rFonts w:cs="Times New Roman"/>
          <w:i/>
          <w:iCs/>
        </w:rPr>
        <w:t>lōʾ</w:t>
      </w:r>
      <w:r>
        <w:rPr>
          <w:rFonts w:cs="Times New Roman"/>
        </w:rPr>
        <w:t xml:space="preserve">+copula+participle construction persists in Mishnaic Hebrew where Biblical Hebrew would use a </w:t>
      </w:r>
      <w:r>
        <w:rPr>
          <w:rFonts w:cs="Times New Roman"/>
          <w:i/>
          <w:iCs/>
        </w:rPr>
        <w:t>lōʾ</w:t>
      </w:r>
      <w:r w:rsidR="00761A64">
        <w:rPr>
          <w:rFonts w:cs="Times New Roman"/>
        </w:rPr>
        <w:t>+finite verb (22</w:t>
      </w:r>
      <w:r>
        <w:rPr>
          <w:rFonts w:cs="Times New Roman"/>
        </w:rPr>
        <w:t>a).</w:t>
      </w:r>
    </w:p>
    <w:p w14:paraId="6367A627" w14:textId="71EC5820" w:rsidR="00FB471C" w:rsidRPr="0004163D" w:rsidRDefault="00150B0D" w:rsidP="00054DB1">
      <w:pPr>
        <w:keepNext w:val="0"/>
        <w:widowControl/>
        <w:suppressAutoHyphens w:val="0"/>
        <w:spacing w:after="0" w:line="240" w:lineRule="auto"/>
        <w:rPr>
          <w:rFonts w:cs="Times New Roman"/>
          <w:i/>
          <w:iCs/>
          <w:sz w:val="22"/>
          <w:szCs w:val="22"/>
        </w:rPr>
      </w:pPr>
      <w:r>
        <w:rPr>
          <w:rFonts w:cs="Times New Roman"/>
          <w:sz w:val="22"/>
          <w:szCs w:val="22"/>
        </w:rPr>
        <w:t>(</w:t>
      </w:r>
      <w:r w:rsidR="00B6769E">
        <w:rPr>
          <w:rFonts w:cs="Times New Roman"/>
          <w:sz w:val="22"/>
          <w:szCs w:val="22"/>
        </w:rPr>
        <w:t>2</w:t>
      </w:r>
      <w:r w:rsidR="00761A64">
        <w:rPr>
          <w:rFonts w:cs="Times New Roman"/>
          <w:sz w:val="22"/>
          <w:szCs w:val="22"/>
        </w:rPr>
        <w:t>2</w:t>
      </w:r>
      <w:r w:rsidR="00212BF5">
        <w:rPr>
          <w:rFonts w:cs="Times New Roman"/>
          <w:sz w:val="22"/>
          <w:szCs w:val="22"/>
        </w:rPr>
        <w:t>a</w:t>
      </w:r>
      <w:r w:rsidR="00FB471C" w:rsidRPr="0004163D">
        <w:rPr>
          <w:rFonts w:cs="Times New Roman"/>
          <w:sz w:val="22"/>
          <w:szCs w:val="22"/>
        </w:rPr>
        <w:t>)</w:t>
      </w:r>
      <w:r w:rsidR="00FB471C" w:rsidRPr="0004163D">
        <w:rPr>
          <w:rFonts w:cs="Times New Roman"/>
          <w:sz w:val="22"/>
          <w:szCs w:val="22"/>
        </w:rPr>
        <w:tab/>
      </w:r>
      <w:r w:rsidR="00FB471C" w:rsidRPr="0004163D">
        <w:rPr>
          <w:rFonts w:cs="Times New Roman"/>
          <w:i/>
          <w:iCs/>
          <w:sz w:val="22"/>
          <w:szCs w:val="22"/>
        </w:rPr>
        <w:t>wə-ʾāḇîw</w:t>
      </w:r>
      <w:r w:rsidR="001717FA">
        <w:rPr>
          <w:rFonts w:cs="Times New Roman"/>
          <w:i/>
          <w:iCs/>
          <w:sz w:val="22"/>
          <w:szCs w:val="22"/>
        </w:rPr>
        <w:tab/>
      </w:r>
      <w:r w:rsidR="00861A72">
        <w:rPr>
          <w:rFonts w:cs="Times New Roman"/>
          <w:i/>
          <w:iCs/>
          <w:sz w:val="22"/>
          <w:szCs w:val="22"/>
        </w:rPr>
        <w:t xml:space="preserve"> </w:t>
      </w:r>
      <w:r w:rsidR="00FB471C" w:rsidRPr="0004163D">
        <w:rPr>
          <w:rFonts w:cs="Times New Roman"/>
          <w:i/>
          <w:iCs/>
          <w:sz w:val="22"/>
          <w:szCs w:val="22"/>
        </w:rPr>
        <w:t>wə-ʾimmô</w:t>
      </w:r>
      <w:r w:rsidR="001717FA">
        <w:rPr>
          <w:rFonts w:cs="Times New Roman"/>
          <w:i/>
          <w:iCs/>
          <w:sz w:val="22"/>
          <w:szCs w:val="22"/>
        </w:rPr>
        <w:tab/>
      </w:r>
      <w:r w:rsidR="00FB471C" w:rsidRPr="0004163D">
        <w:rPr>
          <w:rFonts w:cs="Times New Roman"/>
          <w:i/>
          <w:iCs/>
          <w:sz w:val="22"/>
          <w:szCs w:val="22"/>
        </w:rPr>
        <w:t>lōʾ</w:t>
      </w:r>
      <w:r w:rsidR="001717FA">
        <w:rPr>
          <w:rFonts w:cs="Times New Roman"/>
          <w:i/>
          <w:iCs/>
          <w:sz w:val="22"/>
          <w:szCs w:val="22"/>
        </w:rPr>
        <w:tab/>
      </w:r>
      <w:r w:rsidR="00FB471C" w:rsidRPr="0004163D">
        <w:rPr>
          <w:rFonts w:cs="Times New Roman"/>
          <w:i/>
          <w:iCs/>
          <w:sz w:val="22"/>
          <w:szCs w:val="22"/>
        </w:rPr>
        <w:t>yād</w:t>
      </w:r>
      <w:r w:rsidR="00975443">
        <w:rPr>
          <w:rFonts w:cs="Times New Roman"/>
          <w:i/>
          <w:iCs/>
          <w:sz w:val="22"/>
          <w:szCs w:val="22"/>
        </w:rPr>
        <w:t>̱</w:t>
      </w:r>
      <w:r w:rsidR="00FB471C" w:rsidRPr="0004163D">
        <w:rPr>
          <w:rFonts w:cs="Times New Roman"/>
          <w:i/>
          <w:iCs/>
          <w:sz w:val="22"/>
          <w:szCs w:val="22"/>
        </w:rPr>
        <w:t xml:space="preserve">əʿû </w:t>
      </w:r>
      <w:r w:rsidR="001717FA">
        <w:rPr>
          <w:rFonts w:cs="Times New Roman"/>
          <w:i/>
          <w:iCs/>
          <w:sz w:val="22"/>
          <w:szCs w:val="22"/>
        </w:rPr>
        <w:tab/>
      </w:r>
      <w:r w:rsidR="001717FA">
        <w:rPr>
          <w:rFonts w:cs="Times New Roman"/>
          <w:i/>
          <w:iCs/>
          <w:sz w:val="22"/>
          <w:szCs w:val="22"/>
        </w:rPr>
        <w:tab/>
      </w:r>
      <w:r w:rsidR="00FB471C" w:rsidRPr="0004163D">
        <w:rPr>
          <w:rFonts w:cs="Times New Roman"/>
          <w:i/>
          <w:iCs/>
          <w:sz w:val="22"/>
          <w:szCs w:val="22"/>
        </w:rPr>
        <w:t>kî</w:t>
      </w:r>
      <w:r w:rsidR="001717FA">
        <w:rPr>
          <w:rFonts w:cs="Times New Roman"/>
          <w:i/>
          <w:iCs/>
          <w:sz w:val="22"/>
          <w:szCs w:val="22"/>
        </w:rPr>
        <w:tab/>
      </w:r>
    </w:p>
    <w:p w14:paraId="18B206E2" w14:textId="05098CF4" w:rsidR="00861A72" w:rsidRDefault="00FB471C" w:rsidP="002A1CB4">
      <w:pPr>
        <w:keepNext w:val="0"/>
        <w:widowControl/>
        <w:suppressAutoHyphens w:val="0"/>
        <w:spacing w:after="0" w:line="240" w:lineRule="auto"/>
        <w:rPr>
          <w:rFonts w:cs="Times New Roman"/>
          <w:sz w:val="22"/>
          <w:szCs w:val="22"/>
        </w:rPr>
      </w:pPr>
      <w:r w:rsidRPr="0004163D">
        <w:rPr>
          <w:rFonts w:cs="Times New Roman"/>
          <w:sz w:val="22"/>
          <w:szCs w:val="22"/>
        </w:rPr>
        <w:tab/>
      </w:r>
      <w:r w:rsidR="00696DA5">
        <w:rPr>
          <w:rFonts w:cs="Times New Roman"/>
          <w:sz w:val="22"/>
          <w:szCs w:val="22"/>
        </w:rPr>
        <w:t>and</w:t>
      </w:r>
      <w:r w:rsidRPr="0004163D">
        <w:rPr>
          <w:rFonts w:cs="Times New Roman"/>
          <w:sz w:val="22"/>
          <w:szCs w:val="22"/>
        </w:rPr>
        <w:t>-father.</w:t>
      </w:r>
      <w:r w:rsidRPr="0004163D">
        <w:rPr>
          <w:rFonts w:cs="Times New Roman"/>
          <w:smallCaps/>
          <w:sz w:val="22"/>
          <w:szCs w:val="22"/>
        </w:rPr>
        <w:t>3ms</w:t>
      </w:r>
      <w:r w:rsidRPr="0004163D">
        <w:rPr>
          <w:rFonts w:cs="Times New Roman"/>
          <w:sz w:val="22"/>
          <w:szCs w:val="22"/>
        </w:rPr>
        <w:t xml:space="preserve"> </w:t>
      </w:r>
      <w:r w:rsidR="001717FA">
        <w:rPr>
          <w:rFonts w:cs="Times New Roman"/>
          <w:sz w:val="22"/>
          <w:szCs w:val="22"/>
        </w:rPr>
        <w:tab/>
      </w:r>
      <w:r w:rsidR="00696DA5">
        <w:rPr>
          <w:rFonts w:cs="Times New Roman"/>
          <w:sz w:val="22"/>
          <w:szCs w:val="22"/>
        </w:rPr>
        <w:t>and</w:t>
      </w:r>
      <w:r w:rsidRPr="0004163D">
        <w:rPr>
          <w:rFonts w:cs="Times New Roman"/>
          <w:sz w:val="22"/>
          <w:szCs w:val="22"/>
        </w:rPr>
        <w:t>-mother.</w:t>
      </w:r>
      <w:r w:rsidRPr="0004163D">
        <w:rPr>
          <w:rFonts w:cs="Times New Roman"/>
          <w:smallCaps/>
          <w:sz w:val="22"/>
          <w:szCs w:val="22"/>
        </w:rPr>
        <w:t>3ms</w:t>
      </w:r>
      <w:r w:rsidRPr="0004163D">
        <w:rPr>
          <w:rFonts w:cs="Times New Roman"/>
          <w:sz w:val="22"/>
          <w:szCs w:val="22"/>
          <w:vertAlign w:val="subscript"/>
        </w:rPr>
        <w:t xml:space="preserve"> </w:t>
      </w:r>
      <w:r w:rsidRPr="0004163D">
        <w:rPr>
          <w:rFonts w:cs="Times New Roman"/>
          <w:smallCaps/>
          <w:sz w:val="22"/>
          <w:szCs w:val="22"/>
        </w:rPr>
        <w:t>neg</w:t>
      </w:r>
      <w:r w:rsidRPr="0004163D">
        <w:rPr>
          <w:rFonts w:cs="Times New Roman"/>
          <w:sz w:val="22"/>
          <w:szCs w:val="22"/>
        </w:rPr>
        <w:t xml:space="preserve"> </w:t>
      </w:r>
      <w:r w:rsidR="001717FA">
        <w:rPr>
          <w:rFonts w:cs="Times New Roman"/>
          <w:sz w:val="22"/>
          <w:szCs w:val="22"/>
        </w:rPr>
        <w:tab/>
      </w:r>
      <w:r w:rsidRPr="0004163D">
        <w:rPr>
          <w:rFonts w:cs="Times New Roman"/>
          <w:sz w:val="22"/>
          <w:szCs w:val="22"/>
        </w:rPr>
        <w:t>know</w:t>
      </w:r>
      <w:r w:rsidRPr="0004163D">
        <w:rPr>
          <w:rFonts w:cs="Times New Roman"/>
          <w:smallCaps/>
          <w:sz w:val="22"/>
          <w:szCs w:val="22"/>
        </w:rPr>
        <w:t>.pfv.3mp</w:t>
      </w:r>
      <w:r w:rsidRPr="0004163D">
        <w:rPr>
          <w:rFonts w:cs="Times New Roman"/>
          <w:sz w:val="22"/>
          <w:szCs w:val="22"/>
        </w:rPr>
        <w:t xml:space="preserve"> </w:t>
      </w:r>
      <w:r w:rsidR="00861A72">
        <w:rPr>
          <w:rFonts w:cs="Times New Roman"/>
          <w:sz w:val="22"/>
          <w:szCs w:val="22"/>
        </w:rPr>
        <w:t xml:space="preserve"> </w:t>
      </w:r>
      <w:r w:rsidR="000B3375">
        <w:rPr>
          <w:rFonts w:cs="Times New Roman"/>
          <w:smallCaps/>
          <w:sz w:val="22"/>
          <w:szCs w:val="22"/>
        </w:rPr>
        <w:t>comp</w:t>
      </w:r>
      <w:r w:rsidR="00861A72">
        <w:rPr>
          <w:rFonts w:cs="Times New Roman"/>
          <w:sz w:val="22"/>
          <w:szCs w:val="22"/>
        </w:rPr>
        <w:t xml:space="preserve"> </w:t>
      </w:r>
      <w:r w:rsidR="00975443">
        <w:rPr>
          <w:rFonts w:cs="Times New Roman"/>
          <w:sz w:val="22"/>
          <w:szCs w:val="22"/>
        </w:rPr>
        <w:tab/>
      </w:r>
      <w:r w:rsidR="001717FA" w:rsidRPr="0004163D">
        <w:rPr>
          <w:rFonts w:cs="Times New Roman"/>
          <w:i/>
          <w:iCs/>
          <w:sz w:val="22"/>
          <w:szCs w:val="22"/>
        </w:rPr>
        <w:t>mē-</w:t>
      </w:r>
      <w:r w:rsidR="00861A72" w:rsidRPr="0004163D">
        <w:rPr>
          <w:rFonts w:cs="Times New Roman"/>
          <w:i/>
          <w:iCs/>
          <w:sz w:val="22"/>
          <w:szCs w:val="22"/>
        </w:rPr>
        <w:t>YHWH</w:t>
      </w:r>
      <w:r w:rsidR="00861A72">
        <w:rPr>
          <w:rFonts w:cs="Times New Roman"/>
          <w:i/>
          <w:iCs/>
          <w:sz w:val="22"/>
          <w:szCs w:val="22"/>
        </w:rPr>
        <w:t xml:space="preserve">  </w:t>
      </w:r>
      <w:r w:rsidR="00861A72" w:rsidRPr="0004163D">
        <w:rPr>
          <w:rFonts w:cs="Times New Roman"/>
          <w:i/>
          <w:iCs/>
          <w:sz w:val="22"/>
          <w:szCs w:val="22"/>
        </w:rPr>
        <w:t xml:space="preserve"> </w:t>
      </w:r>
      <w:r w:rsidR="001717FA">
        <w:rPr>
          <w:rFonts w:cs="Times New Roman"/>
          <w:i/>
          <w:iCs/>
          <w:sz w:val="22"/>
          <w:szCs w:val="22"/>
        </w:rPr>
        <w:tab/>
      </w:r>
      <w:r w:rsidR="00861A72" w:rsidRPr="0004163D">
        <w:rPr>
          <w:rFonts w:cs="Times New Roman"/>
          <w:i/>
          <w:iCs/>
          <w:sz w:val="22"/>
          <w:szCs w:val="22"/>
        </w:rPr>
        <w:t>hîʾ</w:t>
      </w:r>
    </w:p>
    <w:p w14:paraId="6A758AA6" w14:textId="73B1C147" w:rsidR="00FB471C" w:rsidRPr="0004163D" w:rsidRDefault="00861A72" w:rsidP="002A1CB4">
      <w:pPr>
        <w:keepNext w:val="0"/>
        <w:widowControl/>
        <w:suppressAutoHyphens w:val="0"/>
        <w:spacing w:after="0" w:line="240" w:lineRule="auto"/>
        <w:rPr>
          <w:rFonts w:cs="Times New Roman"/>
          <w:sz w:val="22"/>
          <w:szCs w:val="22"/>
        </w:rPr>
      </w:pPr>
      <w:r>
        <w:rPr>
          <w:rFonts w:cs="Times New Roman"/>
          <w:sz w:val="22"/>
          <w:szCs w:val="22"/>
        </w:rPr>
        <w:tab/>
      </w:r>
      <w:r w:rsidR="001717FA" w:rsidRPr="0004163D">
        <w:rPr>
          <w:rFonts w:cs="Times New Roman"/>
          <w:sz w:val="22"/>
          <w:szCs w:val="22"/>
        </w:rPr>
        <w:t>from</w:t>
      </w:r>
      <w:r w:rsidR="001717FA">
        <w:rPr>
          <w:rFonts w:cs="Times New Roman"/>
          <w:sz w:val="22"/>
          <w:szCs w:val="22"/>
        </w:rPr>
        <w:t>-</w:t>
      </w:r>
      <w:r w:rsidR="00FB471C" w:rsidRPr="0004163D">
        <w:rPr>
          <w:rFonts w:cs="Times New Roman"/>
          <w:sz w:val="22"/>
          <w:szCs w:val="22"/>
        </w:rPr>
        <w:t>YHWH</w:t>
      </w:r>
      <w:r w:rsidR="00FB471C" w:rsidRPr="0004163D">
        <w:rPr>
          <w:rFonts w:cs="Times New Roman"/>
          <w:sz w:val="22"/>
          <w:szCs w:val="22"/>
          <w:vertAlign w:val="subscript"/>
        </w:rPr>
        <w:t xml:space="preserve"> </w:t>
      </w:r>
      <w:r w:rsidR="001717FA">
        <w:rPr>
          <w:rFonts w:cs="Times New Roman"/>
          <w:sz w:val="22"/>
          <w:szCs w:val="22"/>
          <w:vertAlign w:val="subscript"/>
        </w:rPr>
        <w:tab/>
      </w:r>
      <w:r w:rsidR="00FB471C" w:rsidRPr="0004163D">
        <w:rPr>
          <w:rFonts w:cs="Times New Roman"/>
          <w:smallCaps/>
          <w:sz w:val="22"/>
          <w:szCs w:val="22"/>
        </w:rPr>
        <w:t>3fs</w:t>
      </w:r>
    </w:p>
    <w:p w14:paraId="3A54EF67" w14:textId="746E1985" w:rsidR="00FB471C" w:rsidRDefault="00FB471C" w:rsidP="00FB471C">
      <w:pPr>
        <w:keepNext w:val="0"/>
        <w:widowControl/>
        <w:suppressAutoHyphens w:val="0"/>
        <w:spacing w:after="0" w:line="240" w:lineRule="auto"/>
        <w:rPr>
          <w:rFonts w:cs="Times New Roman"/>
          <w:sz w:val="22"/>
          <w:szCs w:val="22"/>
        </w:rPr>
      </w:pPr>
      <w:r w:rsidRPr="0004163D">
        <w:rPr>
          <w:rFonts w:cs="Times New Roman"/>
          <w:sz w:val="22"/>
          <w:szCs w:val="22"/>
        </w:rPr>
        <w:tab/>
        <w:t xml:space="preserve">‘His father and his mother </w:t>
      </w:r>
      <w:r>
        <w:rPr>
          <w:rFonts w:cs="Times New Roman"/>
          <w:sz w:val="22"/>
          <w:szCs w:val="22"/>
        </w:rPr>
        <w:t xml:space="preserve">did not know that it was from </w:t>
      </w:r>
      <w:r w:rsidRPr="0004163D">
        <w:rPr>
          <w:rFonts w:cs="Times New Roman"/>
          <w:sz w:val="22"/>
          <w:szCs w:val="22"/>
        </w:rPr>
        <w:t>YHWH.’</w:t>
      </w:r>
    </w:p>
    <w:p w14:paraId="677107E0" w14:textId="77777777" w:rsidR="00FB471C" w:rsidRPr="0004163D" w:rsidRDefault="00FB471C" w:rsidP="00BE658C">
      <w:pPr>
        <w:keepNext w:val="0"/>
        <w:widowControl/>
        <w:suppressAutoHyphens w:val="0"/>
        <w:spacing w:line="240" w:lineRule="auto"/>
        <w:ind w:left="4394" w:firstLine="646"/>
        <w:rPr>
          <w:rFonts w:cs="Times New Roman"/>
          <w:sz w:val="22"/>
          <w:szCs w:val="22"/>
        </w:rPr>
      </w:pPr>
      <w:r w:rsidRPr="0004163D">
        <w:rPr>
          <w:rFonts w:cs="Times New Roman"/>
          <w:sz w:val="22"/>
          <w:szCs w:val="22"/>
        </w:rPr>
        <w:t>[BHS Judges 14:4]</w:t>
      </w:r>
    </w:p>
    <w:p w14:paraId="764804D2" w14:textId="6BDDA3BC" w:rsidR="00A22E30" w:rsidRPr="0004163D" w:rsidRDefault="00FB471C">
      <w:pPr>
        <w:keepNext w:val="0"/>
        <w:widowControl/>
        <w:suppressAutoHyphens w:val="0"/>
        <w:spacing w:after="0" w:line="240" w:lineRule="auto"/>
        <w:rPr>
          <w:rFonts w:cs="Times New Roman"/>
          <w:i/>
          <w:iCs/>
          <w:sz w:val="22"/>
          <w:szCs w:val="22"/>
        </w:rPr>
      </w:pPr>
      <w:r w:rsidRPr="0004163D">
        <w:rPr>
          <w:rFonts w:cs="Times New Roman"/>
          <w:sz w:val="22"/>
          <w:szCs w:val="22"/>
        </w:rPr>
        <w:t xml:space="preserve"> </w:t>
      </w:r>
      <w:r w:rsidR="00A22E30" w:rsidRPr="0004163D">
        <w:rPr>
          <w:rFonts w:cs="Times New Roman"/>
          <w:sz w:val="22"/>
          <w:szCs w:val="22"/>
        </w:rPr>
        <w:t>(</w:t>
      </w:r>
      <w:r w:rsidR="00150B0D">
        <w:rPr>
          <w:rFonts w:cs="Times New Roman"/>
          <w:sz w:val="22"/>
          <w:szCs w:val="22"/>
        </w:rPr>
        <w:t>2</w:t>
      </w:r>
      <w:r w:rsidR="00761A64">
        <w:rPr>
          <w:rFonts w:cs="Times New Roman"/>
          <w:sz w:val="22"/>
          <w:szCs w:val="22"/>
        </w:rPr>
        <w:t>2</w:t>
      </w:r>
      <w:r w:rsidR="00212BF5">
        <w:rPr>
          <w:rFonts w:cs="Times New Roman"/>
          <w:sz w:val="22"/>
          <w:szCs w:val="22"/>
        </w:rPr>
        <w:t>b</w:t>
      </w:r>
      <w:r w:rsidR="00A22E30" w:rsidRPr="0004163D">
        <w:rPr>
          <w:rFonts w:cs="Times New Roman"/>
          <w:sz w:val="22"/>
          <w:szCs w:val="22"/>
        </w:rPr>
        <w:t>)</w:t>
      </w:r>
      <w:r w:rsidR="00A22E30" w:rsidRPr="0004163D">
        <w:rPr>
          <w:rFonts w:cs="Times New Roman"/>
          <w:sz w:val="22"/>
          <w:szCs w:val="22"/>
        </w:rPr>
        <w:tab/>
      </w:r>
      <w:r w:rsidR="00A22E30" w:rsidRPr="0004163D">
        <w:rPr>
          <w:rFonts w:cs="Times New Roman"/>
          <w:i/>
          <w:iCs/>
          <w:sz w:val="22"/>
          <w:szCs w:val="22"/>
        </w:rPr>
        <w:t>lōʾ</w:t>
      </w:r>
      <w:r w:rsidR="001717FA">
        <w:rPr>
          <w:rFonts w:cs="Times New Roman"/>
          <w:i/>
          <w:iCs/>
          <w:sz w:val="22"/>
          <w:szCs w:val="22"/>
        </w:rPr>
        <w:tab/>
      </w:r>
      <w:r w:rsidR="00A22E30" w:rsidRPr="0004163D">
        <w:rPr>
          <w:rFonts w:cs="Times New Roman"/>
          <w:i/>
          <w:iCs/>
          <w:sz w:val="22"/>
          <w:szCs w:val="22"/>
        </w:rPr>
        <w:t xml:space="preserve">hāyâ </w:t>
      </w:r>
      <w:r w:rsidR="001717FA">
        <w:rPr>
          <w:rFonts w:cs="Times New Roman"/>
          <w:i/>
          <w:iCs/>
          <w:sz w:val="22"/>
          <w:szCs w:val="22"/>
        </w:rPr>
        <w:tab/>
      </w:r>
      <w:r w:rsidR="001717FA">
        <w:rPr>
          <w:rFonts w:cs="Times New Roman"/>
          <w:i/>
          <w:iCs/>
          <w:sz w:val="22"/>
          <w:szCs w:val="22"/>
        </w:rPr>
        <w:tab/>
      </w:r>
      <w:r w:rsidR="00A22E30" w:rsidRPr="0004163D">
        <w:rPr>
          <w:rFonts w:cs="Times New Roman"/>
          <w:i/>
          <w:iCs/>
          <w:sz w:val="22"/>
          <w:szCs w:val="22"/>
        </w:rPr>
        <w:t>yôdēaʿ</w:t>
      </w:r>
      <w:r w:rsidR="001717FA">
        <w:rPr>
          <w:rFonts w:cs="Times New Roman"/>
          <w:i/>
          <w:iCs/>
          <w:sz w:val="22"/>
          <w:szCs w:val="22"/>
        </w:rPr>
        <w:tab/>
      </w:r>
      <w:r w:rsidR="001717FA">
        <w:rPr>
          <w:rFonts w:cs="Times New Roman"/>
          <w:i/>
          <w:iCs/>
          <w:sz w:val="22"/>
          <w:szCs w:val="22"/>
        </w:rPr>
        <w:tab/>
      </w:r>
      <w:r w:rsidR="00A22E30" w:rsidRPr="0004163D">
        <w:rPr>
          <w:rFonts w:cs="Times New Roman"/>
          <w:i/>
          <w:iCs/>
          <w:sz w:val="22"/>
          <w:szCs w:val="22"/>
        </w:rPr>
        <w:t>šey-</w:t>
      </w:r>
      <w:r w:rsidR="00A20B79">
        <w:rPr>
          <w:rFonts w:cs="Times New Roman"/>
          <w:i/>
          <w:iCs/>
          <w:sz w:val="22"/>
          <w:szCs w:val="22"/>
        </w:rPr>
        <w:t xml:space="preserve"> </w:t>
      </w:r>
      <w:r w:rsidR="00A22E30" w:rsidRPr="0004163D">
        <w:rPr>
          <w:rFonts w:cs="Times New Roman"/>
          <w:i/>
          <w:iCs/>
          <w:sz w:val="22"/>
          <w:szCs w:val="22"/>
        </w:rPr>
        <w:t>yeš lô</w:t>
      </w:r>
      <w:r w:rsidR="001717FA">
        <w:rPr>
          <w:rFonts w:cs="Times New Roman"/>
          <w:i/>
          <w:iCs/>
          <w:sz w:val="22"/>
          <w:szCs w:val="22"/>
        </w:rPr>
        <w:tab/>
      </w:r>
      <w:r w:rsidR="00A22E30" w:rsidRPr="0004163D">
        <w:rPr>
          <w:rFonts w:cs="Times New Roman"/>
          <w:i/>
          <w:iCs/>
          <w:sz w:val="22"/>
          <w:szCs w:val="22"/>
        </w:rPr>
        <w:t>rəʾā</w:t>
      </w:r>
      <w:r w:rsidR="001B2D72">
        <w:rPr>
          <w:rFonts w:cs="Times New Roman"/>
          <w:i/>
          <w:iCs/>
          <w:sz w:val="22"/>
          <w:szCs w:val="22"/>
        </w:rPr>
        <w:t xml:space="preserve">yâ </w:t>
      </w:r>
    </w:p>
    <w:p w14:paraId="24E12461" w14:textId="014A21AB" w:rsidR="00861A72" w:rsidRDefault="00A32A66">
      <w:pPr>
        <w:keepNext w:val="0"/>
        <w:widowControl/>
        <w:suppressAutoHyphens w:val="0"/>
        <w:spacing w:after="0" w:line="240" w:lineRule="auto"/>
        <w:rPr>
          <w:rFonts w:cs="Times New Roman"/>
          <w:smallCaps/>
          <w:sz w:val="22"/>
          <w:szCs w:val="22"/>
        </w:rPr>
      </w:pPr>
      <w:r w:rsidRPr="0004163D">
        <w:rPr>
          <w:rFonts w:cs="Times New Roman"/>
          <w:sz w:val="22"/>
          <w:szCs w:val="22"/>
        </w:rPr>
        <w:tab/>
      </w:r>
      <w:r w:rsidR="00A22E30" w:rsidRPr="0004163D">
        <w:rPr>
          <w:rFonts w:cs="Times New Roman"/>
          <w:smallCaps/>
          <w:sz w:val="22"/>
          <w:szCs w:val="22"/>
        </w:rPr>
        <w:t>neg</w:t>
      </w:r>
      <w:r w:rsidR="00A22E30" w:rsidRPr="0004163D">
        <w:rPr>
          <w:rFonts w:cs="Times New Roman"/>
          <w:sz w:val="22"/>
          <w:szCs w:val="22"/>
        </w:rPr>
        <w:t xml:space="preserve"> </w:t>
      </w:r>
      <w:r w:rsidR="001717FA">
        <w:rPr>
          <w:rFonts w:cs="Times New Roman"/>
          <w:sz w:val="22"/>
          <w:szCs w:val="22"/>
        </w:rPr>
        <w:tab/>
      </w:r>
      <w:r w:rsidR="00A20B79">
        <w:rPr>
          <w:rFonts w:cs="Times New Roman"/>
          <w:smallCaps/>
          <w:sz w:val="22"/>
          <w:szCs w:val="22"/>
        </w:rPr>
        <w:t>cop</w:t>
      </w:r>
      <w:r w:rsidR="00A22E30" w:rsidRPr="0004163D">
        <w:rPr>
          <w:rFonts w:cs="Times New Roman"/>
          <w:sz w:val="22"/>
          <w:szCs w:val="22"/>
        </w:rPr>
        <w:t>.</w:t>
      </w:r>
      <w:r w:rsidR="00A22E30" w:rsidRPr="0004163D">
        <w:rPr>
          <w:rFonts w:cs="Times New Roman"/>
          <w:smallCaps/>
          <w:sz w:val="22"/>
          <w:szCs w:val="22"/>
        </w:rPr>
        <w:t>pfv.3ms</w:t>
      </w:r>
      <w:r w:rsidR="00A22E30" w:rsidRPr="0004163D">
        <w:rPr>
          <w:rFonts w:cs="Times New Roman"/>
          <w:sz w:val="22"/>
          <w:szCs w:val="22"/>
        </w:rPr>
        <w:t xml:space="preserve"> </w:t>
      </w:r>
      <w:r w:rsidR="001717FA">
        <w:rPr>
          <w:rFonts w:cs="Times New Roman"/>
          <w:sz w:val="22"/>
          <w:szCs w:val="22"/>
        </w:rPr>
        <w:tab/>
      </w:r>
      <w:r w:rsidR="00A22E30" w:rsidRPr="0004163D">
        <w:rPr>
          <w:rFonts w:cs="Times New Roman"/>
          <w:sz w:val="22"/>
          <w:szCs w:val="22"/>
        </w:rPr>
        <w:t>know.</w:t>
      </w:r>
      <w:r w:rsidR="00A22E30" w:rsidRPr="0004163D">
        <w:rPr>
          <w:rFonts w:cs="Times New Roman"/>
          <w:smallCaps/>
          <w:sz w:val="22"/>
          <w:szCs w:val="22"/>
        </w:rPr>
        <w:t>ptcp</w:t>
      </w:r>
      <w:r w:rsidR="00761284">
        <w:rPr>
          <w:rFonts w:cs="Times New Roman"/>
          <w:smallCaps/>
          <w:sz w:val="22"/>
          <w:szCs w:val="22"/>
        </w:rPr>
        <w:t>.</w:t>
      </w:r>
      <w:r w:rsidR="00761284" w:rsidRPr="0004163D">
        <w:rPr>
          <w:rFonts w:cs="Times New Roman"/>
          <w:smallCaps/>
          <w:sz w:val="22"/>
          <w:szCs w:val="22"/>
        </w:rPr>
        <w:t>ms</w:t>
      </w:r>
      <w:r w:rsidR="00A22E30" w:rsidRPr="0004163D">
        <w:rPr>
          <w:rFonts w:cs="Times New Roman"/>
          <w:smallCaps/>
          <w:sz w:val="22"/>
          <w:szCs w:val="22"/>
        </w:rPr>
        <w:t xml:space="preserve"> </w:t>
      </w:r>
      <w:r w:rsidR="001717FA">
        <w:rPr>
          <w:rFonts w:cs="Times New Roman"/>
          <w:smallCaps/>
          <w:sz w:val="22"/>
          <w:szCs w:val="22"/>
        </w:rPr>
        <w:tab/>
      </w:r>
      <w:r w:rsidR="00A22E30" w:rsidRPr="0004163D">
        <w:rPr>
          <w:rFonts w:cs="Times New Roman"/>
          <w:smallCaps/>
          <w:sz w:val="22"/>
          <w:szCs w:val="22"/>
        </w:rPr>
        <w:t>rel-ex</w:t>
      </w:r>
      <w:r w:rsidR="00A22E30" w:rsidRPr="0004163D">
        <w:rPr>
          <w:rFonts w:cs="Times New Roman"/>
          <w:sz w:val="22"/>
          <w:szCs w:val="22"/>
        </w:rPr>
        <w:t xml:space="preserve"> to.</w:t>
      </w:r>
      <w:r w:rsidR="00A22E30" w:rsidRPr="0004163D">
        <w:rPr>
          <w:rFonts w:cs="Times New Roman"/>
          <w:smallCaps/>
          <w:sz w:val="22"/>
          <w:szCs w:val="22"/>
        </w:rPr>
        <w:t>3ms</w:t>
      </w:r>
      <w:r w:rsidR="00A22E30" w:rsidRPr="0004163D">
        <w:rPr>
          <w:rFonts w:cs="Times New Roman"/>
          <w:sz w:val="22"/>
          <w:szCs w:val="22"/>
        </w:rPr>
        <w:t xml:space="preserve"> </w:t>
      </w:r>
      <w:r w:rsidR="001717FA">
        <w:rPr>
          <w:rFonts w:cs="Times New Roman"/>
          <w:sz w:val="22"/>
          <w:szCs w:val="22"/>
        </w:rPr>
        <w:tab/>
      </w:r>
      <w:r w:rsidR="00A22E30" w:rsidRPr="0004163D">
        <w:rPr>
          <w:rFonts w:cs="Times New Roman"/>
          <w:sz w:val="22"/>
          <w:szCs w:val="22"/>
        </w:rPr>
        <w:t xml:space="preserve">proof </w:t>
      </w:r>
    </w:p>
    <w:p w14:paraId="27EB9EAF" w14:textId="3B51D5F5" w:rsidR="00861A72" w:rsidRDefault="00861A72">
      <w:pPr>
        <w:keepNext w:val="0"/>
        <w:widowControl/>
        <w:suppressAutoHyphens w:val="0"/>
        <w:spacing w:after="0" w:line="240" w:lineRule="auto"/>
        <w:rPr>
          <w:rFonts w:cs="Times New Roman"/>
          <w:smallCaps/>
          <w:sz w:val="22"/>
          <w:szCs w:val="22"/>
        </w:rPr>
      </w:pPr>
      <w:r>
        <w:rPr>
          <w:rFonts w:cs="Times New Roman"/>
          <w:smallCaps/>
          <w:sz w:val="22"/>
          <w:szCs w:val="22"/>
        </w:rPr>
        <w:tab/>
      </w:r>
      <w:r>
        <w:rPr>
          <w:rFonts w:cs="Times New Roman"/>
          <w:i/>
          <w:iCs/>
          <w:sz w:val="22"/>
          <w:szCs w:val="22"/>
        </w:rPr>
        <w:t>û-</w:t>
      </w:r>
      <w:r w:rsidRPr="0004163D">
        <w:rPr>
          <w:rFonts w:cs="Times New Roman"/>
          <w:i/>
          <w:iCs/>
          <w:sz w:val="22"/>
          <w:szCs w:val="22"/>
        </w:rPr>
        <w:t>māṣāʾ</w:t>
      </w:r>
      <w:r w:rsidR="001717FA">
        <w:rPr>
          <w:rFonts w:cs="Times New Roman"/>
          <w:i/>
          <w:iCs/>
          <w:sz w:val="22"/>
          <w:szCs w:val="22"/>
        </w:rPr>
        <w:tab/>
      </w:r>
      <w:r w:rsidR="001717FA">
        <w:rPr>
          <w:rFonts w:cs="Times New Roman"/>
          <w:i/>
          <w:iCs/>
          <w:sz w:val="22"/>
          <w:szCs w:val="22"/>
        </w:rPr>
        <w:tab/>
      </w:r>
      <w:r w:rsidRPr="0004163D">
        <w:rPr>
          <w:rFonts w:cs="Times New Roman"/>
          <w:i/>
          <w:iCs/>
          <w:sz w:val="22"/>
          <w:szCs w:val="22"/>
        </w:rPr>
        <w:t>rəʾāyâ</w:t>
      </w:r>
    </w:p>
    <w:p w14:paraId="17010EBA" w14:textId="0745D47D" w:rsidR="007D1BF1" w:rsidRDefault="007D1BF1">
      <w:pPr>
        <w:keepNext w:val="0"/>
        <w:widowControl/>
        <w:suppressAutoHyphens w:val="0"/>
        <w:spacing w:after="0" w:line="240" w:lineRule="auto"/>
        <w:rPr>
          <w:rFonts w:cs="Times New Roman"/>
          <w:sz w:val="22"/>
          <w:szCs w:val="22"/>
        </w:rPr>
      </w:pPr>
      <w:r>
        <w:rPr>
          <w:rFonts w:cs="Times New Roman"/>
          <w:smallCaps/>
          <w:sz w:val="22"/>
          <w:szCs w:val="22"/>
        </w:rPr>
        <w:tab/>
      </w:r>
      <w:r w:rsidR="00761284">
        <w:rPr>
          <w:rFonts w:cs="Times New Roman"/>
          <w:sz w:val="22"/>
          <w:szCs w:val="22"/>
        </w:rPr>
        <w:t>and</w:t>
      </w:r>
      <w:r w:rsidR="00761284" w:rsidRPr="0004163D">
        <w:rPr>
          <w:rFonts w:cs="Times New Roman"/>
          <w:sz w:val="22"/>
          <w:szCs w:val="22"/>
        </w:rPr>
        <w:t>-find.</w:t>
      </w:r>
      <w:r w:rsidR="00761284" w:rsidRPr="0004163D">
        <w:rPr>
          <w:rFonts w:cs="Times New Roman"/>
          <w:smallCaps/>
          <w:sz w:val="22"/>
          <w:szCs w:val="22"/>
        </w:rPr>
        <w:t xml:space="preserve">pfv.3ms </w:t>
      </w:r>
      <w:r w:rsidR="001717FA">
        <w:rPr>
          <w:rFonts w:cs="Times New Roman"/>
          <w:smallCaps/>
          <w:sz w:val="22"/>
          <w:szCs w:val="22"/>
        </w:rPr>
        <w:tab/>
      </w:r>
      <w:r w:rsidR="001F2889">
        <w:rPr>
          <w:rFonts w:cs="Times New Roman"/>
          <w:sz w:val="22"/>
          <w:szCs w:val="22"/>
        </w:rPr>
        <w:t>pr</w:t>
      </w:r>
      <w:r w:rsidR="00A22E30" w:rsidRPr="0004163D">
        <w:rPr>
          <w:rFonts w:cs="Times New Roman"/>
          <w:sz w:val="22"/>
          <w:szCs w:val="22"/>
        </w:rPr>
        <w:t xml:space="preserve">oof </w:t>
      </w:r>
      <w:r w:rsidR="00861A72">
        <w:rPr>
          <w:rFonts w:cs="Times New Roman"/>
          <w:sz w:val="22"/>
          <w:szCs w:val="22"/>
        </w:rPr>
        <w:tab/>
      </w:r>
    </w:p>
    <w:p w14:paraId="644EFCFA" w14:textId="0F916CB6" w:rsidR="00A4233C" w:rsidRPr="0004163D" w:rsidRDefault="007D1BF1" w:rsidP="00BE658C">
      <w:pPr>
        <w:keepNext w:val="0"/>
        <w:widowControl/>
        <w:suppressAutoHyphens w:val="0"/>
        <w:spacing w:after="0" w:line="240" w:lineRule="auto"/>
        <w:rPr>
          <w:rFonts w:cs="Times New Roman"/>
          <w:sz w:val="22"/>
          <w:szCs w:val="22"/>
        </w:rPr>
      </w:pPr>
      <w:r>
        <w:rPr>
          <w:rFonts w:cs="Times New Roman"/>
          <w:sz w:val="22"/>
          <w:szCs w:val="22"/>
        </w:rPr>
        <w:tab/>
      </w:r>
      <w:r w:rsidR="00A22E30" w:rsidRPr="0004163D">
        <w:rPr>
          <w:rFonts w:cs="Times New Roman"/>
          <w:sz w:val="22"/>
          <w:szCs w:val="22"/>
        </w:rPr>
        <w:t>‘He did not know that he had proof but he found proof.’</w:t>
      </w:r>
      <w:r w:rsidR="00A4233C">
        <w:rPr>
          <w:rFonts w:cs="Times New Roman"/>
          <w:sz w:val="22"/>
          <w:szCs w:val="22"/>
        </w:rPr>
        <w:tab/>
      </w:r>
      <w:r w:rsidR="00A4233C">
        <w:rPr>
          <w:rFonts w:cs="Times New Roman"/>
          <w:sz w:val="22"/>
          <w:szCs w:val="22"/>
        </w:rPr>
        <w:tab/>
      </w:r>
    </w:p>
    <w:p w14:paraId="305E90E2" w14:textId="39F4865F" w:rsidR="00A32A66" w:rsidRPr="0004163D" w:rsidRDefault="00A4233C">
      <w:pPr>
        <w:keepNext w:val="0"/>
        <w:widowControl/>
        <w:suppressAutoHyphens w:val="0"/>
        <w:spacing w:line="240" w:lineRule="auto"/>
        <w:rPr>
          <w:rFonts w:cs="Times New Roman"/>
          <w:sz w:val="22"/>
          <w:szCs w:val="22"/>
        </w:rPr>
      </w:pP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sidR="00BE658C">
        <w:rPr>
          <w:rFonts w:cs="Times New Roman"/>
          <w:sz w:val="22"/>
          <w:szCs w:val="22"/>
        </w:rPr>
        <w:tab/>
      </w:r>
      <w:r w:rsidR="00A32A66" w:rsidRPr="0004163D">
        <w:rPr>
          <w:rFonts w:cs="Times New Roman"/>
          <w:sz w:val="22"/>
          <w:szCs w:val="22"/>
        </w:rPr>
        <w:t>[</w:t>
      </w:r>
      <w:r w:rsidR="004A4C83">
        <w:rPr>
          <w:rFonts w:cs="Times New Roman"/>
          <w:sz w:val="22"/>
          <w:szCs w:val="22"/>
        </w:rPr>
        <w:t xml:space="preserve">M </w:t>
      </w:r>
      <w:r w:rsidR="00A32A66" w:rsidRPr="0004163D">
        <w:rPr>
          <w:rFonts w:cs="Times New Roman"/>
          <w:sz w:val="22"/>
          <w:szCs w:val="22"/>
        </w:rPr>
        <w:t>Sanhedrin 3:8]</w:t>
      </w:r>
    </w:p>
    <w:p w14:paraId="36E8F91B" w14:textId="77777777" w:rsidR="00BF539C" w:rsidRDefault="00BF539C" w:rsidP="00A80EE3">
      <w:pPr>
        <w:keepNext w:val="0"/>
        <w:widowControl/>
        <w:suppressAutoHyphens w:val="0"/>
        <w:spacing w:line="259" w:lineRule="auto"/>
        <w:jc w:val="both"/>
        <w:rPr>
          <w:rFonts w:cs="Times New Roman"/>
        </w:rPr>
      </w:pPr>
      <w:r w:rsidRPr="00C207EC">
        <w:rPr>
          <w:rFonts w:cs="Times New Roman"/>
        </w:rPr>
        <w:t xml:space="preserve">This </w:t>
      </w:r>
      <w:r w:rsidR="00C207EC">
        <w:rPr>
          <w:rFonts w:cs="Times New Roman"/>
        </w:rPr>
        <w:t xml:space="preserve">construction </w:t>
      </w:r>
      <w:r w:rsidRPr="00C207EC">
        <w:rPr>
          <w:rFonts w:cs="Times New Roman"/>
        </w:rPr>
        <w:t>provides</w:t>
      </w:r>
      <w:r w:rsidRPr="00BF539C">
        <w:rPr>
          <w:rFonts w:cs="Times New Roman"/>
        </w:rPr>
        <w:t xml:space="preserve"> yet another example of the expansion of forms into post-biblical Hebrew.</w:t>
      </w:r>
    </w:p>
    <w:p w14:paraId="3B0DEB9E" w14:textId="358F1CBD" w:rsidR="00BF539C" w:rsidRPr="00BF539C" w:rsidRDefault="00BF539C" w:rsidP="00A80EE3">
      <w:pPr>
        <w:keepNext w:val="0"/>
        <w:widowControl/>
        <w:suppressAutoHyphens w:val="0"/>
        <w:spacing w:line="259" w:lineRule="auto"/>
        <w:jc w:val="both"/>
        <w:rPr>
          <w:rFonts w:cs="Times New Roman"/>
        </w:rPr>
      </w:pPr>
      <w:r w:rsidRPr="00BF539C">
        <w:rPr>
          <w:rFonts w:cs="Times New Roman"/>
        </w:rPr>
        <w:t xml:space="preserve">There may also be evidence for the variable stage C ~ A in which the negative existential is used not only for verbal predications, but also to negate the affirmative existential. </w:t>
      </w:r>
      <w:r w:rsidRPr="00A77EEF">
        <w:rPr>
          <w:rFonts w:cs="Times New Roman"/>
        </w:rPr>
        <w:t>There is only one</w:t>
      </w:r>
      <w:r w:rsidR="00A77EEF">
        <w:rPr>
          <w:rFonts w:cs="Times New Roman"/>
        </w:rPr>
        <w:t xml:space="preserve"> example i</w:t>
      </w:r>
      <w:r w:rsidRPr="00A77EEF">
        <w:rPr>
          <w:rFonts w:cs="Times New Roman"/>
        </w:rPr>
        <w:t xml:space="preserve">n Biblical Hebrew which may </w:t>
      </w:r>
      <w:r w:rsidR="008F671C">
        <w:rPr>
          <w:rFonts w:cs="Times New Roman"/>
        </w:rPr>
        <w:t xml:space="preserve">possibly </w:t>
      </w:r>
      <w:r w:rsidRPr="00A77EEF">
        <w:rPr>
          <w:rFonts w:cs="Times New Roman"/>
        </w:rPr>
        <w:t>point to this stage:</w:t>
      </w:r>
    </w:p>
    <w:p w14:paraId="09BED7DD" w14:textId="33F5148D" w:rsidR="0036529A" w:rsidRDefault="00A77EEF" w:rsidP="00F00994">
      <w:pPr>
        <w:keepNext w:val="0"/>
        <w:widowControl/>
        <w:suppressAutoHyphens w:val="0"/>
        <w:spacing w:after="0" w:line="240" w:lineRule="auto"/>
        <w:rPr>
          <w:rFonts w:cs="Times New Roman"/>
          <w:i/>
          <w:iCs/>
          <w:sz w:val="22"/>
          <w:szCs w:val="22"/>
        </w:rPr>
      </w:pPr>
      <w:r w:rsidRPr="00835600">
        <w:rPr>
          <w:rFonts w:cs="Times New Roman"/>
          <w:sz w:val="22"/>
          <w:szCs w:val="22"/>
        </w:rPr>
        <w:t>(2</w:t>
      </w:r>
      <w:r w:rsidR="00761A64">
        <w:rPr>
          <w:rFonts w:cs="Times New Roman"/>
          <w:sz w:val="22"/>
          <w:szCs w:val="22"/>
        </w:rPr>
        <w:t>3</w:t>
      </w:r>
      <w:r w:rsidR="00BF539C" w:rsidRPr="00835600">
        <w:rPr>
          <w:rFonts w:cs="Times New Roman"/>
          <w:sz w:val="22"/>
          <w:szCs w:val="22"/>
        </w:rPr>
        <w:t>)</w:t>
      </w:r>
      <w:r w:rsidR="00BF539C" w:rsidRPr="00835600">
        <w:rPr>
          <w:rFonts w:cs="Times New Roman"/>
          <w:sz w:val="22"/>
          <w:szCs w:val="22"/>
        </w:rPr>
        <w:tab/>
      </w:r>
      <w:r w:rsidR="00BC575E" w:rsidRPr="00835600">
        <w:rPr>
          <w:rFonts w:cs="Times New Roman"/>
          <w:i/>
          <w:iCs/>
          <w:sz w:val="22"/>
          <w:szCs w:val="22"/>
        </w:rPr>
        <w:t>ʾoznay</w:t>
      </w:r>
      <w:r w:rsidR="00F00994">
        <w:rPr>
          <w:rFonts w:cs="Times New Roman"/>
          <w:i/>
          <w:iCs/>
          <w:sz w:val="22"/>
          <w:szCs w:val="22"/>
        </w:rPr>
        <w:t>i</w:t>
      </w:r>
      <w:r w:rsidR="00BC575E" w:rsidRPr="00835600">
        <w:rPr>
          <w:rFonts w:cs="Times New Roman"/>
          <w:i/>
          <w:iCs/>
          <w:sz w:val="22"/>
          <w:szCs w:val="22"/>
        </w:rPr>
        <w:t>m</w:t>
      </w:r>
      <w:r w:rsidR="001717FA">
        <w:rPr>
          <w:rFonts w:cs="Times New Roman"/>
          <w:i/>
          <w:iCs/>
          <w:sz w:val="22"/>
          <w:szCs w:val="22"/>
        </w:rPr>
        <w:tab/>
      </w:r>
      <w:r w:rsidR="00BC575E" w:rsidRPr="00835600">
        <w:rPr>
          <w:rFonts w:cs="Times New Roman"/>
          <w:i/>
          <w:iCs/>
          <w:sz w:val="22"/>
          <w:szCs w:val="22"/>
        </w:rPr>
        <w:t>lā-hem</w:t>
      </w:r>
      <w:r w:rsidR="0036529A">
        <w:rPr>
          <w:rFonts w:cs="Times New Roman"/>
          <w:i/>
          <w:iCs/>
          <w:sz w:val="22"/>
          <w:szCs w:val="22"/>
        </w:rPr>
        <w:tab/>
      </w:r>
      <w:r w:rsidR="00BC575E" w:rsidRPr="00835600">
        <w:rPr>
          <w:rFonts w:cs="Times New Roman"/>
          <w:i/>
          <w:iCs/>
          <w:sz w:val="22"/>
          <w:szCs w:val="22"/>
        </w:rPr>
        <w:t>wə-l</w:t>
      </w:r>
      <w:r w:rsidR="00111E4C">
        <w:rPr>
          <w:rFonts w:cs="Times New Roman"/>
          <w:i/>
          <w:iCs/>
          <w:sz w:val="22"/>
          <w:szCs w:val="22"/>
        </w:rPr>
        <w:t>ō</w:t>
      </w:r>
      <w:r w:rsidR="00BC575E" w:rsidRPr="00835600">
        <w:rPr>
          <w:rFonts w:cs="Times New Roman"/>
          <w:i/>
          <w:iCs/>
          <w:sz w:val="22"/>
          <w:szCs w:val="22"/>
        </w:rPr>
        <w:t>ʾ</w:t>
      </w:r>
      <w:r w:rsidR="0036529A">
        <w:rPr>
          <w:rFonts w:cs="Times New Roman"/>
          <w:i/>
          <w:iCs/>
          <w:sz w:val="22"/>
          <w:szCs w:val="22"/>
        </w:rPr>
        <w:tab/>
      </w:r>
      <w:r w:rsidR="001717FA">
        <w:rPr>
          <w:rFonts w:cs="Times New Roman"/>
          <w:i/>
          <w:iCs/>
          <w:sz w:val="22"/>
          <w:szCs w:val="22"/>
        </w:rPr>
        <w:tab/>
      </w:r>
      <w:r w:rsidR="00BC575E" w:rsidRPr="00835600">
        <w:rPr>
          <w:rFonts w:cs="Times New Roman"/>
          <w:i/>
          <w:iCs/>
          <w:sz w:val="22"/>
          <w:szCs w:val="22"/>
        </w:rPr>
        <w:t>yaʾăzînû</w:t>
      </w:r>
      <w:r w:rsidR="001717FA">
        <w:rPr>
          <w:rFonts w:cs="Times New Roman"/>
          <w:i/>
          <w:iCs/>
          <w:sz w:val="22"/>
          <w:szCs w:val="22"/>
        </w:rPr>
        <w:tab/>
      </w:r>
      <w:r w:rsidR="00BC575E" w:rsidRPr="00835600">
        <w:rPr>
          <w:rFonts w:cs="Times New Roman"/>
          <w:i/>
          <w:iCs/>
          <w:sz w:val="22"/>
          <w:szCs w:val="22"/>
        </w:rPr>
        <w:t>ʾ</w:t>
      </w:r>
      <w:r w:rsidR="0036529A">
        <w:rPr>
          <w:rFonts w:cs="Times New Roman"/>
          <w:i/>
          <w:iCs/>
          <w:sz w:val="22"/>
          <w:szCs w:val="22"/>
        </w:rPr>
        <w:t>ap</w:t>
      </w:r>
      <w:r w:rsidR="00975443">
        <w:rPr>
          <w:rFonts w:cs="Times New Roman"/>
          <w:i/>
          <w:iCs/>
          <w:sz w:val="22"/>
          <w:szCs w:val="22"/>
        </w:rPr>
        <w:t>̄</w:t>
      </w:r>
    </w:p>
    <w:p w14:paraId="6A5D85BD" w14:textId="57F52B80" w:rsidR="0036529A" w:rsidRDefault="0036529A">
      <w:pPr>
        <w:keepNext w:val="0"/>
        <w:widowControl/>
        <w:suppressAutoHyphens w:val="0"/>
        <w:spacing w:after="0" w:line="240" w:lineRule="auto"/>
        <w:rPr>
          <w:rFonts w:cs="Times New Roman"/>
          <w:i/>
          <w:iCs/>
          <w:sz w:val="22"/>
          <w:szCs w:val="22"/>
        </w:rPr>
      </w:pPr>
      <w:r>
        <w:rPr>
          <w:rFonts w:cs="Times New Roman"/>
          <w:sz w:val="22"/>
          <w:szCs w:val="22"/>
        </w:rPr>
        <w:tab/>
        <w:t>ears</w:t>
      </w:r>
      <w:r>
        <w:rPr>
          <w:rFonts w:cs="Times New Roman"/>
          <w:sz w:val="22"/>
          <w:szCs w:val="22"/>
        </w:rPr>
        <w:tab/>
      </w:r>
      <w:r>
        <w:rPr>
          <w:rFonts w:cs="Times New Roman"/>
          <w:sz w:val="22"/>
          <w:szCs w:val="22"/>
        </w:rPr>
        <w:tab/>
      </w:r>
      <w:r w:rsidRPr="00835600">
        <w:rPr>
          <w:rFonts w:cs="Times New Roman"/>
          <w:sz w:val="22"/>
          <w:szCs w:val="22"/>
        </w:rPr>
        <w:t>to-</w:t>
      </w:r>
      <w:r w:rsidRPr="00835600">
        <w:rPr>
          <w:rFonts w:cs="Times New Roman"/>
          <w:smallCaps/>
          <w:sz w:val="22"/>
          <w:szCs w:val="22"/>
        </w:rPr>
        <w:t>3mp</w:t>
      </w:r>
      <w:r>
        <w:rPr>
          <w:rFonts w:cs="Times New Roman"/>
          <w:sz w:val="22"/>
          <w:szCs w:val="22"/>
        </w:rPr>
        <w:tab/>
        <w:t>and</w:t>
      </w:r>
      <w:r w:rsidRPr="00835600">
        <w:rPr>
          <w:rFonts w:cs="Times New Roman"/>
          <w:smallCaps/>
          <w:sz w:val="22"/>
          <w:szCs w:val="22"/>
        </w:rPr>
        <w:t>-neg</w:t>
      </w:r>
      <w:r>
        <w:rPr>
          <w:rFonts w:cs="Times New Roman"/>
          <w:sz w:val="22"/>
          <w:szCs w:val="22"/>
        </w:rPr>
        <w:tab/>
      </w:r>
      <w:r w:rsidRPr="00835600">
        <w:rPr>
          <w:rFonts w:cs="Times New Roman"/>
          <w:sz w:val="22"/>
          <w:szCs w:val="22"/>
        </w:rPr>
        <w:t>hear.</w:t>
      </w:r>
      <w:r w:rsidRPr="00835600">
        <w:rPr>
          <w:rFonts w:cs="Times New Roman"/>
          <w:smallCaps/>
          <w:sz w:val="22"/>
          <w:szCs w:val="22"/>
        </w:rPr>
        <w:t>ipfv.3mp</w:t>
      </w:r>
      <w:r w:rsidR="007D1BF1">
        <w:rPr>
          <w:rFonts w:cs="Times New Roman"/>
          <w:sz w:val="22"/>
          <w:szCs w:val="22"/>
        </w:rPr>
        <w:t xml:space="preserve"> </w:t>
      </w:r>
      <w:r w:rsidR="001717FA">
        <w:rPr>
          <w:rFonts w:cs="Times New Roman"/>
          <w:sz w:val="22"/>
          <w:szCs w:val="22"/>
        </w:rPr>
        <w:tab/>
      </w:r>
      <w:r w:rsidRPr="00835600">
        <w:rPr>
          <w:rFonts w:cs="Times New Roman"/>
          <w:sz w:val="22"/>
          <w:szCs w:val="22"/>
        </w:rPr>
        <w:t>indeed</w:t>
      </w:r>
    </w:p>
    <w:p w14:paraId="2014E4F7" w14:textId="6F1A119C" w:rsidR="00BC575E" w:rsidRPr="00835600" w:rsidRDefault="001717FA" w:rsidP="0036529A">
      <w:pPr>
        <w:keepNext w:val="0"/>
        <w:widowControl/>
        <w:suppressAutoHyphens w:val="0"/>
        <w:spacing w:after="0" w:line="240" w:lineRule="auto"/>
        <w:rPr>
          <w:rFonts w:cs="Times New Roman"/>
          <w:i/>
          <w:iCs/>
          <w:sz w:val="22"/>
          <w:szCs w:val="22"/>
        </w:rPr>
      </w:pPr>
      <w:r>
        <w:rPr>
          <w:rFonts w:cs="Times New Roman"/>
          <w:i/>
          <w:iCs/>
          <w:sz w:val="22"/>
          <w:szCs w:val="22"/>
        </w:rPr>
        <w:tab/>
      </w:r>
      <w:r w:rsidR="00BC575E" w:rsidRPr="00835600">
        <w:rPr>
          <w:rFonts w:cs="Times New Roman"/>
          <w:i/>
          <w:iCs/>
          <w:sz w:val="22"/>
          <w:szCs w:val="22"/>
        </w:rPr>
        <w:t>ʾ</w:t>
      </w:r>
      <w:r w:rsidR="0036529A">
        <w:rPr>
          <w:rFonts w:cs="Times New Roman"/>
          <w:i/>
          <w:iCs/>
          <w:sz w:val="22"/>
          <w:szCs w:val="22"/>
        </w:rPr>
        <w:t>ên=yeš=rûaḥ</w:t>
      </w:r>
      <w:r>
        <w:rPr>
          <w:rFonts w:cs="Times New Roman"/>
          <w:i/>
          <w:iCs/>
          <w:sz w:val="22"/>
          <w:szCs w:val="22"/>
        </w:rPr>
        <w:tab/>
      </w:r>
      <w:r>
        <w:rPr>
          <w:rFonts w:cs="Times New Roman"/>
          <w:i/>
          <w:iCs/>
          <w:sz w:val="22"/>
          <w:szCs w:val="22"/>
        </w:rPr>
        <w:tab/>
      </w:r>
      <w:r w:rsidR="00BC575E" w:rsidRPr="00835600">
        <w:rPr>
          <w:rFonts w:cs="Times New Roman"/>
          <w:i/>
          <w:iCs/>
          <w:sz w:val="22"/>
          <w:szCs w:val="22"/>
        </w:rPr>
        <w:t>bə-p̱îhem</w:t>
      </w:r>
    </w:p>
    <w:p w14:paraId="5CA0A607" w14:textId="01CFD3FF" w:rsidR="00BC575E" w:rsidRPr="00835600" w:rsidRDefault="001717FA" w:rsidP="0036529A">
      <w:pPr>
        <w:keepNext w:val="0"/>
        <w:widowControl/>
        <w:suppressAutoHyphens w:val="0"/>
        <w:spacing w:after="0" w:line="240" w:lineRule="auto"/>
        <w:ind w:left="284" w:firstLine="284"/>
        <w:rPr>
          <w:rFonts w:cs="Times New Roman"/>
          <w:sz w:val="22"/>
          <w:szCs w:val="22"/>
        </w:rPr>
      </w:pPr>
      <w:r>
        <w:rPr>
          <w:rFonts w:cs="Times New Roman"/>
          <w:smallCaps/>
          <w:sz w:val="22"/>
          <w:szCs w:val="22"/>
        </w:rPr>
        <w:tab/>
      </w:r>
      <w:r w:rsidR="00BC575E" w:rsidRPr="00835600">
        <w:rPr>
          <w:rFonts w:cs="Times New Roman"/>
          <w:smallCaps/>
          <w:sz w:val="22"/>
          <w:szCs w:val="22"/>
        </w:rPr>
        <w:t>neg.ex=ex=</w:t>
      </w:r>
      <w:r w:rsidR="0036529A">
        <w:rPr>
          <w:rFonts w:cs="Times New Roman"/>
          <w:sz w:val="22"/>
          <w:szCs w:val="22"/>
        </w:rPr>
        <w:t>breat</w:t>
      </w:r>
      <w:r w:rsidR="007D1BF1">
        <w:rPr>
          <w:rFonts w:cs="Times New Roman"/>
          <w:sz w:val="22"/>
          <w:szCs w:val="22"/>
        </w:rPr>
        <w:t>h</w:t>
      </w:r>
      <w:r w:rsidR="007D1BF1">
        <w:rPr>
          <w:rFonts w:cs="Times New Roman"/>
          <w:sz w:val="22"/>
          <w:szCs w:val="22"/>
        </w:rPr>
        <w:tab/>
      </w:r>
      <w:r w:rsidR="0036529A">
        <w:rPr>
          <w:rFonts w:cs="Times New Roman"/>
          <w:sz w:val="22"/>
          <w:szCs w:val="22"/>
        </w:rPr>
        <w:t>in-</w:t>
      </w:r>
      <w:r w:rsidR="00BC575E" w:rsidRPr="00835600">
        <w:rPr>
          <w:rFonts w:cs="Times New Roman"/>
          <w:sz w:val="22"/>
          <w:szCs w:val="22"/>
        </w:rPr>
        <w:t>mouth.</w:t>
      </w:r>
      <w:r w:rsidR="00BC575E" w:rsidRPr="00835600">
        <w:rPr>
          <w:rFonts w:cs="Times New Roman"/>
          <w:smallCaps/>
          <w:sz w:val="22"/>
          <w:szCs w:val="22"/>
        </w:rPr>
        <w:t>3mp</w:t>
      </w:r>
    </w:p>
    <w:p w14:paraId="1A0E53A1" w14:textId="77777777" w:rsidR="00A77EEF" w:rsidRPr="00207F5A" w:rsidRDefault="00BC575E" w:rsidP="00207F5A">
      <w:pPr>
        <w:keepNext w:val="0"/>
        <w:widowControl/>
        <w:suppressAutoHyphens w:val="0"/>
        <w:spacing w:line="240" w:lineRule="auto"/>
        <w:ind w:left="646"/>
        <w:rPr>
          <w:rFonts w:cs="Times New Roman"/>
          <w:sz w:val="22"/>
          <w:szCs w:val="22"/>
        </w:rPr>
      </w:pPr>
      <w:r w:rsidRPr="00835600">
        <w:rPr>
          <w:rFonts w:cs="Times New Roman"/>
          <w:sz w:val="22"/>
          <w:szCs w:val="22"/>
        </w:rPr>
        <w:t>‘They have ears, but they cannot hear; nor is there breath in their mouth (lit. there do</w:t>
      </w:r>
      <w:r w:rsidR="00941582">
        <w:rPr>
          <w:rFonts w:cs="Times New Roman"/>
          <w:sz w:val="22"/>
          <w:szCs w:val="22"/>
        </w:rPr>
        <w:t xml:space="preserve">es not exist the existence of </w:t>
      </w:r>
      <w:r w:rsidRPr="00835600">
        <w:rPr>
          <w:rFonts w:cs="Times New Roman"/>
          <w:sz w:val="22"/>
          <w:szCs w:val="22"/>
        </w:rPr>
        <w:t xml:space="preserve">breath in </w:t>
      </w:r>
      <w:r w:rsidR="001F0A50">
        <w:rPr>
          <w:rFonts w:cs="Times New Roman"/>
          <w:sz w:val="22"/>
          <w:szCs w:val="22"/>
        </w:rPr>
        <w:t>their mouth</w:t>
      </w:r>
      <w:r w:rsidRPr="00835600">
        <w:rPr>
          <w:rFonts w:cs="Times New Roman"/>
          <w:sz w:val="22"/>
          <w:szCs w:val="22"/>
        </w:rPr>
        <w:t>)</w:t>
      </w:r>
      <w:r w:rsidR="001F0A50">
        <w:rPr>
          <w:rFonts w:cs="Times New Roman"/>
          <w:sz w:val="22"/>
          <w:szCs w:val="22"/>
        </w:rPr>
        <w:t>.</w:t>
      </w:r>
      <w:r w:rsidR="00207F5A">
        <w:rPr>
          <w:rFonts w:cs="Times New Roman"/>
          <w:sz w:val="22"/>
          <w:szCs w:val="22"/>
        </w:rPr>
        <w:t>’ [BHS Psalm 135:17]</w:t>
      </w:r>
    </w:p>
    <w:p w14:paraId="32AB0F58" w14:textId="30845F53" w:rsidR="00BF539C" w:rsidRPr="00A77EEF" w:rsidRDefault="00BF539C" w:rsidP="00F9130C">
      <w:pPr>
        <w:keepNext w:val="0"/>
        <w:widowControl/>
        <w:suppressAutoHyphens w:val="0"/>
        <w:spacing w:line="259" w:lineRule="auto"/>
        <w:jc w:val="both"/>
        <w:rPr>
          <w:rFonts w:cs="Times New Roman"/>
        </w:rPr>
      </w:pPr>
      <w:r w:rsidRPr="00A77EEF">
        <w:rPr>
          <w:rFonts w:cs="Times New Roman"/>
        </w:rPr>
        <w:t xml:space="preserve">In this </w:t>
      </w:r>
      <w:r w:rsidR="00F44AC3">
        <w:rPr>
          <w:rFonts w:cs="Times New Roman"/>
        </w:rPr>
        <w:t>example</w:t>
      </w:r>
      <w:r w:rsidRPr="00A77EEF">
        <w:rPr>
          <w:rFonts w:cs="Times New Roman"/>
        </w:rPr>
        <w:t xml:space="preserve">, a </w:t>
      </w:r>
      <w:r w:rsidR="00A77EEF" w:rsidRPr="00A77EEF">
        <w:rPr>
          <w:rFonts w:cs="Times New Roman"/>
        </w:rPr>
        <w:t xml:space="preserve">sentence is </w:t>
      </w:r>
      <w:r w:rsidR="00CD6C26">
        <w:rPr>
          <w:rFonts w:cs="Times New Roman"/>
        </w:rPr>
        <w:t>predicated</w:t>
      </w:r>
      <w:r w:rsidRPr="00A77EEF">
        <w:rPr>
          <w:rFonts w:cs="Times New Roman"/>
        </w:rPr>
        <w:t xml:space="preserve"> with the positive existential </w:t>
      </w:r>
      <w:r w:rsidR="00AD739B" w:rsidRPr="00A77EEF">
        <w:rPr>
          <w:rFonts w:cs="Times New Roman"/>
          <w:i/>
          <w:iCs/>
        </w:rPr>
        <w:t>yēš</w:t>
      </w:r>
      <w:r w:rsidR="00A77EEF" w:rsidRPr="00A77EEF">
        <w:rPr>
          <w:rFonts w:cs="Times New Roman"/>
        </w:rPr>
        <w:t xml:space="preserve"> but preceded by </w:t>
      </w:r>
      <w:r w:rsidRPr="00A77EEF">
        <w:rPr>
          <w:rFonts w:cs="Times New Roman"/>
        </w:rPr>
        <w:t xml:space="preserve">the negative existential </w:t>
      </w:r>
      <w:r w:rsidR="005F5978" w:rsidRPr="00A77EEF">
        <w:rPr>
          <w:rFonts w:cs="Times New Roman"/>
          <w:i/>
          <w:iCs/>
        </w:rPr>
        <w:t>ʾê</w:t>
      </w:r>
      <w:r w:rsidR="00F9130C">
        <w:rPr>
          <w:rFonts w:cs="Times New Roman"/>
          <w:i/>
          <w:iCs/>
        </w:rPr>
        <w:t>n.</w:t>
      </w:r>
      <w:r w:rsidR="0088736D" w:rsidRPr="00431081">
        <w:rPr>
          <w:rStyle w:val="Alaviitteenviite"/>
        </w:rPr>
        <w:footnoteReference w:id="17"/>
      </w:r>
      <w:r w:rsidR="00A77EEF" w:rsidRPr="00A77EEF">
        <w:rPr>
          <w:rFonts w:cs="Times New Roman"/>
        </w:rPr>
        <w:t xml:space="preserve"> It is possible that this example reflects</w:t>
      </w:r>
      <w:r w:rsidRPr="00A77EEF">
        <w:rPr>
          <w:rFonts w:cs="Times New Roman"/>
        </w:rPr>
        <w:t xml:space="preserve"> poetic license </w:t>
      </w:r>
      <w:r w:rsidR="00A77EEF" w:rsidRPr="00A77EEF">
        <w:rPr>
          <w:rFonts w:cs="Times New Roman"/>
        </w:rPr>
        <w:t xml:space="preserve">or </w:t>
      </w:r>
      <w:r w:rsidRPr="00A77EEF">
        <w:rPr>
          <w:rFonts w:cs="Times New Roman"/>
        </w:rPr>
        <w:t xml:space="preserve">that the sentence reflects a change in the language </w:t>
      </w:r>
      <w:r w:rsidR="00A77EEF" w:rsidRPr="00A77EEF">
        <w:rPr>
          <w:rFonts w:cs="Times New Roman"/>
        </w:rPr>
        <w:t xml:space="preserve">resembling the last stage of the negative existential cycle </w:t>
      </w:r>
      <w:r w:rsidRPr="00A77EEF">
        <w:rPr>
          <w:rFonts w:cs="Times New Roman"/>
        </w:rPr>
        <w:t>which was not successfully diffused through the language (see Naudé 2012).</w:t>
      </w:r>
      <w:r w:rsidR="008B4B7A">
        <w:rPr>
          <w:rFonts w:cs="Times New Roman"/>
        </w:rPr>
        <w:t xml:space="preserve"> With only one example, we cannot be certain about the status of  a variable C ~ A stage.</w:t>
      </w:r>
    </w:p>
    <w:p w14:paraId="67788439" w14:textId="1479EBC7" w:rsidR="00BF539C" w:rsidRPr="00BF539C" w:rsidRDefault="00BF539C" w:rsidP="00A80EE3">
      <w:pPr>
        <w:keepNext w:val="0"/>
        <w:widowControl/>
        <w:suppressAutoHyphens w:val="0"/>
        <w:spacing w:line="259" w:lineRule="auto"/>
        <w:jc w:val="both"/>
        <w:rPr>
          <w:rFonts w:cs="Times New Roman"/>
        </w:rPr>
      </w:pPr>
      <w:r w:rsidRPr="00BF539C">
        <w:rPr>
          <w:rFonts w:cs="Times New Roman"/>
        </w:rPr>
        <w:t>We have seen extensive evidence for stages A ~ B</w:t>
      </w:r>
      <w:r w:rsidR="008B4B7A">
        <w:rPr>
          <w:rFonts w:cs="Times New Roman"/>
        </w:rPr>
        <w:t xml:space="preserve"> and</w:t>
      </w:r>
      <w:r w:rsidR="00A77EEF">
        <w:rPr>
          <w:rFonts w:cs="Times New Roman"/>
        </w:rPr>
        <w:t xml:space="preserve"> B ~ C </w:t>
      </w:r>
      <w:r w:rsidR="008B4B7A">
        <w:rPr>
          <w:rFonts w:cs="Times New Roman"/>
        </w:rPr>
        <w:t>of the</w:t>
      </w:r>
      <w:r w:rsidRPr="00BF539C">
        <w:rPr>
          <w:rFonts w:cs="Times New Roman"/>
        </w:rPr>
        <w:t xml:space="preserve"> negative existential cycle, including further expansions of the use of the negative existential marker to negate various kinds of verbal constructions in post-biblical Hebrew. </w:t>
      </w:r>
    </w:p>
    <w:p w14:paraId="15757612" w14:textId="77777777" w:rsidR="00B127EF" w:rsidRPr="00A77EEF" w:rsidRDefault="00BF539C" w:rsidP="00A80EE3">
      <w:pPr>
        <w:keepNext w:val="0"/>
        <w:widowControl/>
        <w:suppressAutoHyphens w:val="0"/>
        <w:spacing w:line="259" w:lineRule="auto"/>
        <w:jc w:val="both"/>
        <w:rPr>
          <w:rFonts w:cs="Times New Roman"/>
        </w:rPr>
      </w:pPr>
      <w:r w:rsidRPr="00A77EEF">
        <w:rPr>
          <w:rFonts w:cs="Times New Roman"/>
        </w:rPr>
        <w:t>The negative existentia</w:t>
      </w:r>
      <w:r w:rsidR="00A77EEF" w:rsidRPr="00A77EEF">
        <w:rPr>
          <w:rFonts w:cs="Times New Roman"/>
        </w:rPr>
        <w:t xml:space="preserve">l cycle </w:t>
      </w:r>
      <w:r w:rsidRPr="00A77EEF">
        <w:rPr>
          <w:rFonts w:cs="Times New Roman"/>
        </w:rPr>
        <w:t>provides a means to use stages of synchronic variation within a diachronic trajectory</w:t>
      </w:r>
      <w:r w:rsidR="00A77EEF" w:rsidRPr="00A77EEF">
        <w:rPr>
          <w:rFonts w:cs="Times New Roman"/>
        </w:rPr>
        <w:t xml:space="preserve"> for analyzing these Ancient Hebrew</w:t>
      </w:r>
      <w:r w:rsidR="009733A6">
        <w:rPr>
          <w:rFonts w:cs="Times New Roman"/>
        </w:rPr>
        <w:t xml:space="preserve"> constructions</w:t>
      </w:r>
      <w:r w:rsidRPr="00A77EEF">
        <w:rPr>
          <w:rFonts w:cs="Times New Roman"/>
        </w:rPr>
        <w:t>. Such a diachronic trajectory acknowledges synchronic variation, transitional stages and overlapping constructions, all of which reflect the ways in which languages change over time.</w:t>
      </w:r>
    </w:p>
    <w:p w14:paraId="563F5193" w14:textId="46914288" w:rsidR="006276DA" w:rsidRDefault="00BB130C" w:rsidP="003351A2">
      <w:pPr>
        <w:pStyle w:val="lsSection1"/>
      </w:pPr>
      <w:bookmarkStart w:id="48" w:name="__RefHeading__470_2075933062"/>
      <w:bookmarkEnd w:id="48"/>
      <w:r>
        <w:t>The shift from synthetic to analytic pronominal subjects of negative existentials</w:t>
      </w:r>
    </w:p>
    <w:p w14:paraId="562967B7" w14:textId="2456F029" w:rsidR="00BF539C" w:rsidRPr="00BF539C" w:rsidRDefault="00BF539C" w:rsidP="00276D20">
      <w:pPr>
        <w:jc w:val="both"/>
        <w:rPr>
          <w:color w:val="FF0000"/>
          <w:lang w:val="en-GB"/>
        </w:rPr>
      </w:pPr>
      <w:r w:rsidRPr="00162A04">
        <w:rPr>
          <w:lang w:val="en-GB"/>
        </w:rPr>
        <w:t xml:space="preserve">In this section we revisit the question of diachronic change exhibited in the negation of the participle with special reference to constructions </w:t>
      </w:r>
      <w:r w:rsidR="00A77EEF" w:rsidRPr="00162A04">
        <w:rPr>
          <w:lang w:val="en-GB"/>
        </w:rPr>
        <w:t>involving left dislocation (see</w:t>
      </w:r>
      <w:r w:rsidRPr="00162A04">
        <w:rPr>
          <w:lang w:val="en-GB"/>
        </w:rPr>
        <w:t xml:space="preserve"> N</w:t>
      </w:r>
      <w:r w:rsidR="00A77EEF" w:rsidRPr="00162A04">
        <w:rPr>
          <w:lang w:val="en-GB"/>
        </w:rPr>
        <w:t xml:space="preserve">audé &amp; Miller-Naudé 2016). In this section </w:t>
      </w:r>
      <w:r w:rsidRPr="00162A04">
        <w:rPr>
          <w:lang w:val="en-GB"/>
        </w:rPr>
        <w:t xml:space="preserve">we provide additional evidence that seemingly small changes involving left dislocation constructions reflect change in syntactic structures. Furthermore, some constructions which seem to be </w:t>
      </w:r>
      <w:r w:rsidR="00ED53F5">
        <w:rPr>
          <w:lang w:val="en-GB"/>
        </w:rPr>
        <w:t xml:space="preserve">synchronic </w:t>
      </w:r>
      <w:r w:rsidRPr="00162A04">
        <w:rPr>
          <w:lang w:val="en-GB"/>
        </w:rPr>
        <w:t>variants in terms of the negative cycle can be shown to be diachronically rather than synchronically related on the basis of syntax</w:t>
      </w:r>
      <w:r w:rsidRPr="00BF539C">
        <w:rPr>
          <w:color w:val="FF0000"/>
          <w:lang w:val="en-GB"/>
        </w:rPr>
        <w:t>.</w:t>
      </w:r>
    </w:p>
    <w:p w14:paraId="0D7CC63A" w14:textId="736BAEAB" w:rsidR="00BF539C" w:rsidRPr="00BF539C" w:rsidRDefault="00BF539C" w:rsidP="003E79C2">
      <w:pPr>
        <w:jc w:val="both"/>
        <w:rPr>
          <w:lang w:val="en-GB"/>
        </w:rPr>
      </w:pPr>
      <w:r w:rsidRPr="00BF539C">
        <w:rPr>
          <w:lang w:val="en-GB"/>
        </w:rPr>
        <w:t>This section demonstrates that in addition to the expanding domains of various existential forms, the forms themselves are subject to change based on other factors. Van Gelderen (2016:</w:t>
      </w:r>
      <w:r w:rsidR="00B2127D">
        <w:rPr>
          <w:lang w:val="en-GB"/>
        </w:rPr>
        <w:t xml:space="preserve"> </w:t>
      </w:r>
      <w:r w:rsidRPr="00BF539C">
        <w:rPr>
          <w:lang w:val="en-GB"/>
        </w:rPr>
        <w:t xml:space="preserve">7) reviews the treatment of analytic and synthetic languages and </w:t>
      </w:r>
      <w:r w:rsidR="00F94D3A">
        <w:rPr>
          <w:lang w:val="en-GB"/>
        </w:rPr>
        <w:t xml:space="preserve">demonstrates </w:t>
      </w:r>
      <w:r w:rsidRPr="00BF539C">
        <w:rPr>
          <w:lang w:val="en-GB"/>
        </w:rPr>
        <w:t xml:space="preserve">how macro-cycles can be discerned in addition to cycles such as the ones demonstrated </w:t>
      </w:r>
      <w:r w:rsidR="00C316D2">
        <w:rPr>
          <w:lang w:val="en-GB"/>
        </w:rPr>
        <w:t>in §3</w:t>
      </w:r>
      <w:r w:rsidRPr="00BF539C">
        <w:rPr>
          <w:lang w:val="en-GB"/>
        </w:rPr>
        <w:t>. In macro-cycles, languages can move from being more analytic</w:t>
      </w:r>
      <w:r w:rsidR="00B737A4">
        <w:rPr>
          <w:lang w:val="en-GB"/>
        </w:rPr>
        <w:t>,</w:t>
      </w:r>
      <w:r w:rsidRPr="00BF539C">
        <w:rPr>
          <w:lang w:val="en-GB"/>
        </w:rPr>
        <w:t xml:space="preserve"> in which they are closer to having a one-to-one relationship between word and morpheme</w:t>
      </w:r>
      <w:r w:rsidR="00B737A4">
        <w:rPr>
          <w:lang w:val="en-GB"/>
        </w:rPr>
        <w:t>,</w:t>
      </w:r>
      <w:r w:rsidRPr="00BF539C">
        <w:rPr>
          <w:lang w:val="en-GB"/>
        </w:rPr>
        <w:t xml:space="preserve"> to more synthetic in which isolated forms move to become more agglutinative and separate words are reanalysed morphologically as part of another word (</w:t>
      </w:r>
      <w:r w:rsidR="008600BE">
        <w:rPr>
          <w:lang w:val="en-GB"/>
        </w:rPr>
        <w:t>e.g.</w:t>
      </w:r>
      <w:r w:rsidRPr="00BF539C">
        <w:rPr>
          <w:lang w:val="en-GB"/>
        </w:rPr>
        <w:t xml:space="preserve"> English </w:t>
      </w:r>
      <w:r w:rsidRPr="00AD739B">
        <w:rPr>
          <w:i/>
          <w:iCs/>
          <w:lang w:val="en-GB"/>
        </w:rPr>
        <w:t>going to</w:t>
      </w:r>
      <w:r w:rsidRPr="00BF539C">
        <w:rPr>
          <w:lang w:val="en-GB"/>
        </w:rPr>
        <w:t xml:space="preserve"> &gt;</w:t>
      </w:r>
      <w:r w:rsidR="00C316D2">
        <w:rPr>
          <w:lang w:val="en-GB"/>
        </w:rPr>
        <w:t xml:space="preserve"> </w:t>
      </w:r>
      <w:r w:rsidRPr="00AD739B">
        <w:rPr>
          <w:i/>
          <w:iCs/>
          <w:lang w:val="en-GB"/>
        </w:rPr>
        <w:t>gonna</w:t>
      </w:r>
      <w:r w:rsidRPr="00BF539C">
        <w:rPr>
          <w:lang w:val="en-GB"/>
        </w:rPr>
        <w:t>)</w:t>
      </w:r>
      <w:r w:rsidR="00B84831">
        <w:rPr>
          <w:lang w:val="en-GB"/>
        </w:rPr>
        <w:t xml:space="preserve"> (see Van Gelderen 2016:6-8 for a description of the development of this notion)</w:t>
      </w:r>
      <w:r w:rsidRPr="00BF539C">
        <w:rPr>
          <w:lang w:val="en-GB"/>
        </w:rPr>
        <w:t>. As the cycle continues, eventually the synthetic forms move toward being more analytic and reproduce isolated forms again. Analytic and synthetic stages can occur simultaneously in different systems of a language. A language can be in one stage for agreement and in another for negation (van Gelderen 2016:</w:t>
      </w:r>
      <w:r w:rsidR="00CF0EC9">
        <w:rPr>
          <w:lang w:val="en-GB"/>
        </w:rPr>
        <w:t xml:space="preserve"> </w:t>
      </w:r>
      <w:r w:rsidRPr="00BF539C">
        <w:rPr>
          <w:lang w:val="en-GB"/>
        </w:rPr>
        <w:t xml:space="preserve">7). In this section, we demonstrate that </w:t>
      </w:r>
      <w:r w:rsidR="003E79C2">
        <w:rPr>
          <w:lang w:val="en-GB"/>
        </w:rPr>
        <w:t>the pronominal subject o</w:t>
      </w:r>
      <w:r w:rsidR="00283E39">
        <w:rPr>
          <w:lang w:val="en-GB"/>
        </w:rPr>
        <w:t xml:space="preserve">f participial predicates negated with the negative existential marker </w:t>
      </w:r>
      <w:r w:rsidRPr="00BF539C">
        <w:rPr>
          <w:lang w:val="en-GB"/>
        </w:rPr>
        <w:t xml:space="preserve">is manifesting a shift in agreement from a synthetic inflectional stage where the subject is a </w:t>
      </w:r>
      <w:r w:rsidR="004A15A1">
        <w:rPr>
          <w:lang w:val="en-GB"/>
        </w:rPr>
        <w:t xml:space="preserve">pronominal </w:t>
      </w:r>
      <w:r w:rsidRPr="00BF539C">
        <w:rPr>
          <w:lang w:val="en-GB"/>
        </w:rPr>
        <w:t xml:space="preserve">suffix into an analytic isolating stage where the subject is an independent personal pronoun. </w:t>
      </w:r>
    </w:p>
    <w:p w14:paraId="06CD6462" w14:textId="77777777" w:rsidR="00BF539C" w:rsidRPr="00BF539C" w:rsidRDefault="00BF539C" w:rsidP="00A80EE3">
      <w:pPr>
        <w:jc w:val="both"/>
        <w:rPr>
          <w:color w:val="FF0000"/>
          <w:lang w:val="en-GB"/>
        </w:rPr>
      </w:pPr>
      <w:r w:rsidRPr="00162A04">
        <w:rPr>
          <w:lang w:val="en-GB"/>
        </w:rPr>
        <w:t xml:space="preserve">There are three types of constructions in which the participle is negated with </w:t>
      </w:r>
      <w:r w:rsidR="005F5978" w:rsidRPr="00162A04">
        <w:rPr>
          <w:i/>
          <w:iCs/>
          <w:lang w:val="en-GB"/>
        </w:rPr>
        <w:t>ʾên</w:t>
      </w:r>
      <w:r w:rsidRPr="00162A04">
        <w:rPr>
          <w:lang w:val="en-GB"/>
        </w:rPr>
        <w:t xml:space="preserve"> in Biblical Hebrew (see Miller-Naudé &amp; Naudé 2015 for additional details). In the first type, </w:t>
      </w:r>
      <w:r w:rsidR="00162A04" w:rsidRPr="00162A04">
        <w:rPr>
          <w:lang w:val="en-GB"/>
        </w:rPr>
        <w:t>a pronominal suffix is joined to</w:t>
      </w:r>
      <w:r w:rsidRPr="00162A04">
        <w:rPr>
          <w:lang w:val="en-GB"/>
        </w:rPr>
        <w:t xml:space="preserve"> the negative existent</w:t>
      </w:r>
      <w:r w:rsidR="00162A04" w:rsidRPr="00162A04">
        <w:rPr>
          <w:lang w:val="en-GB"/>
        </w:rPr>
        <w:t>ial marker which is followed by a participle with its object and adjuncts</w:t>
      </w:r>
      <w:r w:rsidRPr="00162A04">
        <w:rPr>
          <w:lang w:val="en-GB"/>
        </w:rPr>
        <w:t>:</w:t>
      </w:r>
    </w:p>
    <w:p w14:paraId="1090B7C1" w14:textId="12BDCFEF" w:rsidR="00BC575E" w:rsidRPr="009C3D97" w:rsidRDefault="00162A04">
      <w:pPr>
        <w:spacing w:after="0" w:line="240" w:lineRule="auto"/>
        <w:rPr>
          <w:i/>
          <w:iCs/>
          <w:sz w:val="22"/>
          <w:szCs w:val="22"/>
          <w:lang w:val="en-GB"/>
        </w:rPr>
      </w:pPr>
      <w:r w:rsidRPr="009C3D97">
        <w:rPr>
          <w:sz w:val="22"/>
          <w:szCs w:val="22"/>
          <w:lang w:val="en-GB"/>
        </w:rPr>
        <w:t>(2</w:t>
      </w:r>
      <w:r w:rsidR="00761A64">
        <w:rPr>
          <w:sz w:val="22"/>
          <w:szCs w:val="22"/>
          <w:lang w:val="en-GB"/>
        </w:rPr>
        <w:t>4</w:t>
      </w:r>
      <w:r w:rsidR="00BF539C" w:rsidRPr="009C3D97">
        <w:rPr>
          <w:sz w:val="22"/>
          <w:szCs w:val="22"/>
          <w:lang w:val="en-GB"/>
        </w:rPr>
        <w:t>)</w:t>
      </w:r>
      <w:r w:rsidR="00BF539C" w:rsidRPr="009C3D97">
        <w:rPr>
          <w:sz w:val="22"/>
          <w:szCs w:val="22"/>
          <w:lang w:val="en-GB"/>
        </w:rPr>
        <w:tab/>
      </w:r>
      <w:r w:rsidR="00BC575E" w:rsidRPr="009C3D97">
        <w:rPr>
          <w:i/>
          <w:iCs/>
          <w:sz w:val="22"/>
          <w:szCs w:val="22"/>
          <w:lang w:val="en-GB"/>
        </w:rPr>
        <w:t>ʾ</w:t>
      </w:r>
      <w:r w:rsidR="00CA6815">
        <w:rPr>
          <w:i/>
          <w:iCs/>
          <w:sz w:val="22"/>
          <w:szCs w:val="22"/>
          <w:lang w:val="en-GB"/>
        </w:rPr>
        <w:t>im</w:t>
      </w:r>
      <w:r w:rsidR="00BC575E">
        <w:rPr>
          <w:i/>
          <w:iCs/>
          <w:sz w:val="22"/>
          <w:szCs w:val="22"/>
          <w:lang w:val="en-GB"/>
        </w:rPr>
        <w:t>=</w:t>
      </w:r>
      <w:r w:rsidR="00BC575E" w:rsidRPr="009C3D97">
        <w:rPr>
          <w:i/>
          <w:iCs/>
          <w:sz w:val="22"/>
          <w:szCs w:val="22"/>
          <w:lang w:val="en-GB"/>
        </w:rPr>
        <w:t>ʾênḵā</w:t>
      </w:r>
      <w:r w:rsidR="001717FA">
        <w:rPr>
          <w:i/>
          <w:iCs/>
          <w:sz w:val="22"/>
          <w:szCs w:val="22"/>
          <w:lang w:val="en-GB"/>
        </w:rPr>
        <w:tab/>
      </w:r>
      <w:r w:rsidR="001717FA">
        <w:rPr>
          <w:i/>
          <w:iCs/>
          <w:sz w:val="22"/>
          <w:szCs w:val="22"/>
          <w:lang w:val="en-GB"/>
        </w:rPr>
        <w:tab/>
      </w:r>
      <w:r w:rsidR="00BC575E" w:rsidRPr="009C3D97">
        <w:rPr>
          <w:i/>
          <w:iCs/>
          <w:sz w:val="22"/>
          <w:szCs w:val="22"/>
          <w:lang w:val="en-GB"/>
        </w:rPr>
        <w:t>mēšîḇ</w:t>
      </w:r>
      <w:r w:rsidR="001717FA">
        <w:rPr>
          <w:i/>
          <w:iCs/>
          <w:sz w:val="22"/>
          <w:szCs w:val="22"/>
          <w:lang w:val="en-GB"/>
        </w:rPr>
        <w:tab/>
      </w:r>
      <w:r w:rsidR="001717FA">
        <w:rPr>
          <w:i/>
          <w:iCs/>
          <w:sz w:val="22"/>
          <w:szCs w:val="22"/>
          <w:lang w:val="en-GB"/>
        </w:rPr>
        <w:tab/>
      </w:r>
      <w:r w:rsidR="00BC575E" w:rsidRPr="009C3D97">
        <w:rPr>
          <w:i/>
          <w:iCs/>
          <w:sz w:val="22"/>
          <w:szCs w:val="22"/>
          <w:lang w:val="en-GB"/>
        </w:rPr>
        <w:t>daʿ</w:t>
      </w:r>
      <w:r w:rsidR="001717FA">
        <w:rPr>
          <w:i/>
          <w:iCs/>
          <w:sz w:val="22"/>
          <w:szCs w:val="22"/>
          <w:lang w:val="en-GB"/>
        </w:rPr>
        <w:tab/>
      </w:r>
      <w:r w:rsidR="001717FA">
        <w:rPr>
          <w:i/>
          <w:iCs/>
          <w:sz w:val="22"/>
          <w:szCs w:val="22"/>
          <w:lang w:val="en-GB"/>
        </w:rPr>
        <w:tab/>
      </w:r>
    </w:p>
    <w:p w14:paraId="005FB992" w14:textId="1BE95DCC" w:rsidR="008B4B7A" w:rsidRPr="009C3D97" w:rsidRDefault="00BC575E" w:rsidP="008B4B7A">
      <w:pPr>
        <w:spacing w:after="0" w:line="240" w:lineRule="auto"/>
        <w:rPr>
          <w:i/>
          <w:iCs/>
          <w:sz w:val="22"/>
          <w:szCs w:val="22"/>
          <w:lang w:val="en-GB"/>
        </w:rPr>
      </w:pPr>
      <w:r>
        <w:rPr>
          <w:sz w:val="22"/>
          <w:szCs w:val="22"/>
          <w:lang w:val="en-GB"/>
        </w:rPr>
        <w:tab/>
      </w:r>
      <w:r w:rsidRPr="009C3D97">
        <w:rPr>
          <w:sz w:val="22"/>
          <w:szCs w:val="22"/>
          <w:lang w:val="en-GB"/>
        </w:rPr>
        <w:t>if</w:t>
      </w:r>
      <w:r>
        <w:rPr>
          <w:sz w:val="22"/>
          <w:szCs w:val="22"/>
          <w:lang w:val="en-GB"/>
        </w:rPr>
        <w:t>=</w:t>
      </w:r>
      <w:r>
        <w:rPr>
          <w:smallCaps/>
          <w:sz w:val="22"/>
          <w:szCs w:val="22"/>
          <w:lang w:val="en-GB"/>
        </w:rPr>
        <w:t>neg.ex.2ms</w:t>
      </w:r>
      <w:r w:rsidRPr="009C3D97">
        <w:rPr>
          <w:sz w:val="22"/>
          <w:szCs w:val="22"/>
          <w:lang w:val="en-GB"/>
        </w:rPr>
        <w:t xml:space="preserve"> </w:t>
      </w:r>
      <w:r w:rsidR="001717FA">
        <w:rPr>
          <w:sz w:val="22"/>
          <w:szCs w:val="22"/>
          <w:lang w:val="en-GB"/>
        </w:rPr>
        <w:tab/>
      </w:r>
      <w:r w:rsidR="00024BCD">
        <w:rPr>
          <w:sz w:val="22"/>
          <w:szCs w:val="22"/>
          <w:lang w:val="en-GB"/>
        </w:rPr>
        <w:tab/>
      </w:r>
      <w:r w:rsidRPr="009C3D97">
        <w:rPr>
          <w:sz w:val="22"/>
          <w:szCs w:val="22"/>
          <w:lang w:val="en-GB"/>
        </w:rPr>
        <w:t>return.</w:t>
      </w:r>
      <w:r>
        <w:rPr>
          <w:smallCaps/>
          <w:sz w:val="22"/>
          <w:szCs w:val="22"/>
          <w:lang w:val="en-GB"/>
        </w:rPr>
        <w:t>ptcp</w:t>
      </w:r>
      <w:r w:rsidRPr="009C3D97">
        <w:rPr>
          <w:sz w:val="22"/>
          <w:szCs w:val="22"/>
          <w:lang w:val="en-GB"/>
        </w:rPr>
        <w:t xml:space="preserve">  </w:t>
      </w:r>
      <w:r w:rsidR="001717FA">
        <w:rPr>
          <w:sz w:val="22"/>
          <w:szCs w:val="22"/>
          <w:lang w:val="en-GB"/>
        </w:rPr>
        <w:tab/>
      </w:r>
      <w:r w:rsidRPr="009C3D97">
        <w:rPr>
          <w:sz w:val="22"/>
          <w:szCs w:val="22"/>
          <w:lang w:val="en-GB"/>
        </w:rPr>
        <w:t>know.</w:t>
      </w:r>
      <w:r>
        <w:rPr>
          <w:smallCaps/>
          <w:sz w:val="22"/>
          <w:szCs w:val="22"/>
          <w:lang w:val="en-GB"/>
        </w:rPr>
        <w:t>imp</w:t>
      </w:r>
      <w:r w:rsidR="00F22D25">
        <w:rPr>
          <w:smallCaps/>
          <w:sz w:val="22"/>
          <w:szCs w:val="22"/>
          <w:lang w:val="en-GB"/>
        </w:rPr>
        <w:t>.</w:t>
      </w:r>
      <w:r w:rsidR="00F22D25" w:rsidRPr="00F22D25">
        <w:rPr>
          <w:smallCaps/>
          <w:sz w:val="22"/>
          <w:szCs w:val="22"/>
        </w:rPr>
        <w:t xml:space="preserve"> </w:t>
      </w:r>
      <w:r w:rsidR="00F22D25">
        <w:rPr>
          <w:smallCaps/>
          <w:sz w:val="22"/>
          <w:szCs w:val="22"/>
        </w:rPr>
        <w:t>ms</w:t>
      </w:r>
      <w:r w:rsidRPr="009C3D97">
        <w:rPr>
          <w:sz w:val="22"/>
          <w:szCs w:val="22"/>
          <w:lang w:val="en-GB"/>
        </w:rPr>
        <w:t xml:space="preserve">  </w:t>
      </w:r>
      <w:r w:rsidR="001717FA">
        <w:rPr>
          <w:sz w:val="22"/>
          <w:szCs w:val="22"/>
          <w:lang w:val="en-GB"/>
        </w:rPr>
        <w:tab/>
      </w:r>
      <w:r>
        <w:rPr>
          <w:sz w:val="22"/>
          <w:szCs w:val="22"/>
          <w:lang w:val="en-GB"/>
        </w:rPr>
        <w:tab/>
      </w:r>
      <w:r w:rsidR="00816E78">
        <w:rPr>
          <w:sz w:val="22"/>
          <w:szCs w:val="22"/>
          <w:lang w:val="en-GB"/>
        </w:rPr>
        <w:tab/>
      </w:r>
      <w:r w:rsidR="001717FA" w:rsidRPr="009C3D97">
        <w:rPr>
          <w:i/>
          <w:iCs/>
          <w:sz w:val="22"/>
          <w:szCs w:val="22"/>
          <w:lang w:val="en-GB"/>
        </w:rPr>
        <w:t>kî</w:t>
      </w:r>
      <w:r w:rsidR="001717FA">
        <w:rPr>
          <w:i/>
          <w:iCs/>
          <w:sz w:val="22"/>
          <w:szCs w:val="22"/>
          <w:lang w:val="en-GB"/>
        </w:rPr>
        <w:t>=</w:t>
      </w:r>
      <w:r w:rsidR="001717FA" w:rsidRPr="009C3D97">
        <w:rPr>
          <w:i/>
          <w:iCs/>
          <w:sz w:val="22"/>
          <w:szCs w:val="22"/>
          <w:lang w:val="en-GB"/>
        </w:rPr>
        <w:t>m</w:t>
      </w:r>
      <w:r w:rsidR="001717FA">
        <w:rPr>
          <w:rFonts w:cs="Times New Roman"/>
          <w:i/>
          <w:iCs/>
          <w:sz w:val="22"/>
          <w:szCs w:val="22"/>
          <w:lang w:val="en-GB"/>
        </w:rPr>
        <w:t>ô</w:t>
      </w:r>
      <w:r w:rsidR="001717FA" w:rsidRPr="009C3D97">
        <w:rPr>
          <w:i/>
          <w:iCs/>
          <w:sz w:val="22"/>
          <w:szCs w:val="22"/>
          <w:lang w:val="en-GB"/>
        </w:rPr>
        <w:t>ṯ</w:t>
      </w:r>
      <w:r w:rsidR="001717FA">
        <w:rPr>
          <w:i/>
          <w:iCs/>
          <w:sz w:val="22"/>
          <w:szCs w:val="22"/>
          <w:lang w:val="en-GB"/>
        </w:rPr>
        <w:tab/>
      </w:r>
      <w:r w:rsidR="001717FA">
        <w:rPr>
          <w:i/>
          <w:iCs/>
          <w:sz w:val="22"/>
          <w:szCs w:val="22"/>
          <w:lang w:val="en-GB"/>
        </w:rPr>
        <w:tab/>
      </w:r>
      <w:r w:rsidR="008B4B7A" w:rsidRPr="009C3D97">
        <w:rPr>
          <w:i/>
          <w:iCs/>
          <w:sz w:val="22"/>
          <w:szCs w:val="22"/>
          <w:lang w:val="en-GB"/>
        </w:rPr>
        <w:t>tām</w:t>
      </w:r>
      <w:r w:rsidR="008B4B7A">
        <w:rPr>
          <w:rFonts w:cs="Times New Roman"/>
          <w:i/>
          <w:iCs/>
          <w:sz w:val="22"/>
          <w:szCs w:val="22"/>
          <w:lang w:val="en-GB"/>
        </w:rPr>
        <w:t>û</w:t>
      </w:r>
      <w:r w:rsidR="001717FA">
        <w:rPr>
          <w:i/>
          <w:iCs/>
          <w:sz w:val="22"/>
          <w:szCs w:val="22"/>
          <w:lang w:val="en-GB"/>
        </w:rPr>
        <w:t>ṯ</w:t>
      </w:r>
      <w:r w:rsidR="001717FA">
        <w:rPr>
          <w:i/>
          <w:iCs/>
          <w:sz w:val="22"/>
          <w:szCs w:val="22"/>
          <w:lang w:val="en-GB"/>
        </w:rPr>
        <w:tab/>
      </w:r>
      <w:r w:rsidR="001717FA">
        <w:rPr>
          <w:i/>
          <w:iCs/>
          <w:sz w:val="22"/>
          <w:szCs w:val="22"/>
          <w:lang w:val="en-GB"/>
        </w:rPr>
        <w:tab/>
      </w:r>
      <w:r w:rsidR="008B4B7A" w:rsidRPr="009C3D97">
        <w:rPr>
          <w:i/>
          <w:iCs/>
          <w:sz w:val="22"/>
          <w:szCs w:val="22"/>
          <w:lang w:val="en-GB"/>
        </w:rPr>
        <w:t>ʾattâ</w:t>
      </w:r>
      <w:r w:rsidR="001717FA">
        <w:rPr>
          <w:i/>
          <w:iCs/>
          <w:sz w:val="22"/>
          <w:szCs w:val="22"/>
          <w:lang w:val="en-GB"/>
        </w:rPr>
        <w:t xml:space="preserve"> </w:t>
      </w:r>
      <w:r w:rsidR="008B4B7A" w:rsidRPr="009C3D97">
        <w:rPr>
          <w:i/>
          <w:iCs/>
          <w:sz w:val="22"/>
          <w:szCs w:val="22"/>
          <w:lang w:val="en-GB"/>
        </w:rPr>
        <w:t>wə-ḵol</w:t>
      </w:r>
      <w:r w:rsidR="008B4B7A">
        <w:rPr>
          <w:i/>
          <w:iCs/>
          <w:sz w:val="22"/>
          <w:szCs w:val="22"/>
          <w:lang w:val="en-GB"/>
        </w:rPr>
        <w:t>=</w:t>
      </w:r>
      <w:r w:rsidR="008B4B7A" w:rsidRPr="009C3D97">
        <w:rPr>
          <w:i/>
          <w:iCs/>
          <w:sz w:val="22"/>
          <w:szCs w:val="22"/>
          <w:lang w:val="en-GB"/>
        </w:rPr>
        <w:t>ʾăšer</w:t>
      </w:r>
      <w:r w:rsidR="001717FA">
        <w:rPr>
          <w:i/>
          <w:iCs/>
          <w:sz w:val="22"/>
          <w:szCs w:val="22"/>
          <w:lang w:val="en-GB"/>
        </w:rPr>
        <w:t>=</w:t>
      </w:r>
      <w:r w:rsidR="00975443">
        <w:rPr>
          <w:i/>
          <w:iCs/>
          <w:sz w:val="22"/>
          <w:szCs w:val="22"/>
          <w:lang w:val="en-GB"/>
        </w:rPr>
        <w:t>lā</w:t>
      </w:r>
      <w:r w:rsidR="008B4B7A">
        <w:rPr>
          <w:rFonts w:cs="Times New Roman"/>
          <w:i/>
          <w:iCs/>
          <w:sz w:val="22"/>
          <w:szCs w:val="22"/>
          <w:lang w:val="en-GB"/>
        </w:rPr>
        <w:t>ḵ</w:t>
      </w:r>
    </w:p>
    <w:p w14:paraId="61AB34A4" w14:textId="610AC54B" w:rsidR="008B4B7A" w:rsidRPr="009C3D97" w:rsidRDefault="008B4B7A">
      <w:pPr>
        <w:spacing w:after="0" w:line="240" w:lineRule="auto"/>
        <w:rPr>
          <w:sz w:val="22"/>
          <w:szCs w:val="22"/>
          <w:lang w:val="en-GB"/>
        </w:rPr>
      </w:pPr>
      <w:r>
        <w:rPr>
          <w:sz w:val="22"/>
          <w:szCs w:val="22"/>
          <w:lang w:val="en-GB"/>
        </w:rPr>
        <w:tab/>
      </w:r>
      <w:r w:rsidR="001717FA" w:rsidRPr="009C3D97">
        <w:rPr>
          <w:sz w:val="22"/>
          <w:szCs w:val="22"/>
          <w:lang w:val="en-GB"/>
        </w:rPr>
        <w:t>that</w:t>
      </w:r>
      <w:r w:rsidR="001717FA">
        <w:rPr>
          <w:sz w:val="22"/>
          <w:szCs w:val="22"/>
          <w:lang w:val="en-GB"/>
        </w:rPr>
        <w:t>=</w:t>
      </w:r>
      <w:r w:rsidR="001717FA" w:rsidRPr="009C3D97">
        <w:rPr>
          <w:sz w:val="22"/>
          <w:szCs w:val="22"/>
          <w:lang w:val="en-GB"/>
        </w:rPr>
        <w:t>die</w:t>
      </w:r>
      <w:r w:rsidR="001717FA" w:rsidRPr="00C15F1B">
        <w:rPr>
          <w:smallCaps/>
          <w:sz w:val="22"/>
          <w:szCs w:val="22"/>
          <w:lang w:val="en-GB"/>
        </w:rPr>
        <w:t>.</w:t>
      </w:r>
      <w:r w:rsidR="001717FA">
        <w:rPr>
          <w:smallCaps/>
          <w:sz w:val="22"/>
          <w:szCs w:val="22"/>
          <w:lang w:val="en-GB"/>
        </w:rPr>
        <w:t>inf.ab</w:t>
      </w:r>
      <w:r w:rsidR="001717FA">
        <w:rPr>
          <w:sz w:val="22"/>
          <w:szCs w:val="22"/>
          <w:lang w:val="en-GB"/>
        </w:rPr>
        <w:t xml:space="preserve"> </w:t>
      </w:r>
      <w:r w:rsidR="001717FA">
        <w:rPr>
          <w:sz w:val="22"/>
          <w:szCs w:val="22"/>
          <w:lang w:val="en-GB"/>
        </w:rPr>
        <w:tab/>
      </w:r>
      <w:r w:rsidR="00BC575E" w:rsidRPr="009C3D97">
        <w:rPr>
          <w:sz w:val="22"/>
          <w:szCs w:val="22"/>
          <w:lang w:val="en-GB"/>
        </w:rPr>
        <w:t>die.</w:t>
      </w:r>
      <w:r w:rsidR="00BC575E">
        <w:rPr>
          <w:smallCaps/>
          <w:sz w:val="22"/>
          <w:szCs w:val="22"/>
          <w:lang w:val="en-GB"/>
        </w:rPr>
        <w:t>ipfv</w:t>
      </w:r>
      <w:r w:rsidR="00BC575E">
        <w:rPr>
          <w:smallCaps/>
          <w:sz w:val="22"/>
          <w:szCs w:val="22"/>
        </w:rPr>
        <w:t>.2ms</w:t>
      </w:r>
      <w:r w:rsidR="00454E73">
        <w:rPr>
          <w:sz w:val="22"/>
          <w:szCs w:val="22"/>
          <w:vertAlign w:val="subscript"/>
          <w:lang w:val="en-GB"/>
        </w:rPr>
        <w:t xml:space="preserve">  </w:t>
      </w:r>
      <w:r w:rsidR="001717FA">
        <w:rPr>
          <w:sz w:val="22"/>
          <w:szCs w:val="22"/>
          <w:vertAlign w:val="subscript"/>
          <w:lang w:val="en-GB"/>
        </w:rPr>
        <w:tab/>
      </w:r>
      <w:r w:rsidR="00BC575E">
        <w:rPr>
          <w:smallCaps/>
          <w:sz w:val="22"/>
          <w:szCs w:val="22"/>
          <w:lang w:val="en-GB"/>
        </w:rPr>
        <w:t xml:space="preserve">2ms </w:t>
      </w:r>
      <w:r w:rsidR="00454E73">
        <w:rPr>
          <w:smallCaps/>
          <w:sz w:val="22"/>
          <w:szCs w:val="22"/>
          <w:lang w:val="en-GB"/>
        </w:rPr>
        <w:t xml:space="preserve"> </w:t>
      </w:r>
      <w:r w:rsidR="001E362B">
        <w:rPr>
          <w:sz w:val="22"/>
          <w:szCs w:val="22"/>
        </w:rPr>
        <w:t>and</w:t>
      </w:r>
      <w:r w:rsidR="00BC575E" w:rsidRPr="009C3D97">
        <w:rPr>
          <w:sz w:val="22"/>
          <w:szCs w:val="22"/>
          <w:lang w:val="en-GB"/>
        </w:rPr>
        <w:t>-all</w:t>
      </w:r>
      <w:r w:rsidR="00BC575E">
        <w:rPr>
          <w:sz w:val="22"/>
          <w:szCs w:val="22"/>
          <w:lang w:val="en-GB"/>
        </w:rPr>
        <w:t>=</w:t>
      </w:r>
      <w:r w:rsidR="00DE5445">
        <w:rPr>
          <w:smallCaps/>
          <w:sz w:val="22"/>
          <w:szCs w:val="22"/>
          <w:lang w:val="en-GB"/>
        </w:rPr>
        <w:t>rel</w:t>
      </w:r>
      <w:r w:rsidR="00BC575E">
        <w:rPr>
          <w:sz w:val="22"/>
          <w:szCs w:val="22"/>
          <w:lang w:val="en-GB"/>
        </w:rPr>
        <w:t>=</w:t>
      </w:r>
      <w:r w:rsidR="00BC575E" w:rsidRPr="009C3D97">
        <w:rPr>
          <w:sz w:val="22"/>
          <w:szCs w:val="22"/>
          <w:lang w:val="en-GB"/>
        </w:rPr>
        <w:t>to.</w:t>
      </w:r>
      <w:r w:rsidR="00BC575E">
        <w:rPr>
          <w:smallCaps/>
          <w:sz w:val="22"/>
          <w:szCs w:val="22"/>
          <w:lang w:val="en-GB"/>
        </w:rPr>
        <w:t>2ms</w:t>
      </w:r>
      <w:r>
        <w:rPr>
          <w:sz w:val="22"/>
          <w:szCs w:val="22"/>
          <w:lang w:val="en-GB"/>
        </w:rPr>
        <w:tab/>
      </w:r>
    </w:p>
    <w:p w14:paraId="0B03C899" w14:textId="388929A9" w:rsidR="00BC575E" w:rsidRPr="009C3D97" w:rsidRDefault="008B4B7A" w:rsidP="00643E5C">
      <w:pPr>
        <w:spacing w:line="240" w:lineRule="auto"/>
        <w:rPr>
          <w:sz w:val="22"/>
          <w:szCs w:val="22"/>
          <w:lang w:val="en-GB"/>
        </w:rPr>
      </w:pPr>
      <w:r>
        <w:rPr>
          <w:sz w:val="22"/>
          <w:szCs w:val="22"/>
          <w:lang w:val="en-GB"/>
        </w:rPr>
        <w:tab/>
      </w:r>
      <w:r w:rsidR="00BC575E">
        <w:rPr>
          <w:sz w:val="22"/>
          <w:szCs w:val="22"/>
          <w:lang w:val="en-GB"/>
        </w:rPr>
        <w:t>‘</w:t>
      </w:r>
      <w:r w:rsidR="00BC575E" w:rsidRPr="009C3D97">
        <w:rPr>
          <w:sz w:val="22"/>
          <w:szCs w:val="22"/>
          <w:lang w:val="en-GB"/>
        </w:rPr>
        <w:t xml:space="preserve">If </w:t>
      </w:r>
      <w:r w:rsidR="00BC575E" w:rsidRPr="008C5956">
        <w:rPr>
          <w:sz w:val="22"/>
          <w:szCs w:val="22"/>
          <w:u w:val="single"/>
          <w:lang w:val="en-GB"/>
        </w:rPr>
        <w:t>you</w:t>
      </w:r>
      <w:r w:rsidR="00BC575E" w:rsidRPr="009C3D97">
        <w:rPr>
          <w:sz w:val="22"/>
          <w:szCs w:val="22"/>
          <w:lang w:val="en-GB"/>
        </w:rPr>
        <w:t xml:space="preserve"> do not return, know that you shall surely die, you and all who </w:t>
      </w:r>
      <w:r>
        <w:rPr>
          <w:sz w:val="22"/>
          <w:szCs w:val="22"/>
          <w:lang w:val="en-GB"/>
        </w:rPr>
        <w:tab/>
      </w:r>
      <w:r w:rsidR="00BC575E" w:rsidRPr="009C3D97">
        <w:rPr>
          <w:sz w:val="22"/>
          <w:szCs w:val="22"/>
          <w:lang w:val="en-GB"/>
        </w:rPr>
        <w:t>are yours.</w:t>
      </w:r>
      <w:r w:rsidR="00BC575E">
        <w:rPr>
          <w:sz w:val="22"/>
          <w:szCs w:val="22"/>
          <w:lang w:val="en-GB"/>
        </w:rPr>
        <w:t>’ [BHS</w:t>
      </w:r>
      <w:r w:rsidR="00BC575E" w:rsidRPr="006639F8">
        <w:rPr>
          <w:sz w:val="22"/>
          <w:szCs w:val="22"/>
          <w:lang w:val="en-GB"/>
        </w:rPr>
        <w:t xml:space="preserve"> </w:t>
      </w:r>
      <w:r w:rsidR="00BC575E">
        <w:rPr>
          <w:sz w:val="22"/>
          <w:szCs w:val="22"/>
          <w:lang w:val="en-GB"/>
        </w:rPr>
        <w:t>Genesis 20:</w:t>
      </w:r>
      <w:r w:rsidR="00BC575E" w:rsidRPr="009C3D97">
        <w:rPr>
          <w:sz w:val="22"/>
          <w:szCs w:val="22"/>
          <w:lang w:val="en-GB"/>
        </w:rPr>
        <w:t>7</w:t>
      </w:r>
      <w:r w:rsidR="00BC575E">
        <w:rPr>
          <w:sz w:val="22"/>
          <w:szCs w:val="22"/>
          <w:lang w:val="en-GB"/>
        </w:rPr>
        <w:t>]</w:t>
      </w:r>
    </w:p>
    <w:p w14:paraId="2B3340D1" w14:textId="2804F28B" w:rsidR="00BF539C" w:rsidRPr="00800010" w:rsidRDefault="00BF539C" w:rsidP="000E01F7">
      <w:pPr>
        <w:keepNext w:val="0"/>
        <w:jc w:val="both"/>
        <w:rPr>
          <w:color w:val="FF0000"/>
          <w:lang w:val="en-GB"/>
        </w:rPr>
      </w:pPr>
      <w:r w:rsidRPr="00BF539C">
        <w:rPr>
          <w:lang w:val="en-GB"/>
        </w:rPr>
        <w:t xml:space="preserve">This construction can be </w:t>
      </w:r>
      <w:r w:rsidRPr="00162A04">
        <w:rPr>
          <w:lang w:val="en-GB"/>
        </w:rPr>
        <w:t>modified through left dislocation</w:t>
      </w:r>
      <w:r w:rsidR="00EE3A34">
        <w:rPr>
          <w:lang w:val="en-GB"/>
        </w:rPr>
        <w:t>, in which</w:t>
      </w:r>
      <w:r w:rsidRPr="00162A04">
        <w:rPr>
          <w:lang w:val="en-GB"/>
        </w:rPr>
        <w:t xml:space="preserve"> a constituent appears outside the initial boundary of the sentence and is resumed within the sentence</w:t>
      </w:r>
      <w:r w:rsidR="00D556AF">
        <w:rPr>
          <w:lang w:val="en-GB"/>
        </w:rPr>
        <w:t xml:space="preserve"> as a pronominal suffix on the negative existential marker</w:t>
      </w:r>
      <w:r w:rsidRPr="00162A04">
        <w:rPr>
          <w:lang w:val="en-GB"/>
        </w:rPr>
        <w:t>:</w:t>
      </w:r>
    </w:p>
    <w:p w14:paraId="684A6458" w14:textId="6E9693F0" w:rsidR="00BC575E" w:rsidRPr="00645F8A" w:rsidRDefault="00162A04" w:rsidP="00645F8A">
      <w:pPr>
        <w:spacing w:after="0" w:line="240" w:lineRule="auto"/>
        <w:rPr>
          <w:i/>
          <w:iCs/>
          <w:sz w:val="22"/>
          <w:szCs w:val="22"/>
          <w:lang w:val="en-GB"/>
        </w:rPr>
      </w:pPr>
      <w:r w:rsidRPr="00645F8A">
        <w:rPr>
          <w:sz w:val="22"/>
          <w:szCs w:val="22"/>
          <w:lang w:val="en-GB"/>
        </w:rPr>
        <w:t>(</w:t>
      </w:r>
      <w:r w:rsidR="00761A64">
        <w:rPr>
          <w:sz w:val="22"/>
          <w:szCs w:val="22"/>
          <w:lang w:val="en-GB"/>
        </w:rPr>
        <w:t>25</w:t>
      </w:r>
      <w:r w:rsidR="00BF539C" w:rsidRPr="00645F8A">
        <w:rPr>
          <w:sz w:val="22"/>
          <w:szCs w:val="22"/>
          <w:lang w:val="en-GB"/>
        </w:rPr>
        <w:t>)</w:t>
      </w:r>
      <w:r w:rsidR="00BF539C" w:rsidRPr="00645F8A">
        <w:rPr>
          <w:sz w:val="22"/>
          <w:szCs w:val="22"/>
          <w:lang w:val="en-GB"/>
        </w:rPr>
        <w:tab/>
      </w:r>
      <w:r w:rsidR="00BC575E" w:rsidRPr="00645F8A">
        <w:rPr>
          <w:i/>
          <w:iCs/>
          <w:sz w:val="22"/>
          <w:szCs w:val="22"/>
          <w:lang w:val="en-GB"/>
        </w:rPr>
        <w:t>kî</w:t>
      </w:r>
      <w:r w:rsidR="001717FA">
        <w:rPr>
          <w:i/>
          <w:iCs/>
          <w:sz w:val="22"/>
          <w:szCs w:val="22"/>
          <w:lang w:val="en-GB"/>
        </w:rPr>
        <w:tab/>
      </w:r>
      <w:r w:rsidR="00BC575E" w:rsidRPr="00645F8A">
        <w:rPr>
          <w:i/>
          <w:iCs/>
          <w:sz w:val="22"/>
          <w:szCs w:val="22"/>
          <w:lang w:val="en-GB"/>
        </w:rPr>
        <w:t>ha</w:t>
      </w:r>
      <w:r w:rsidR="00454E73">
        <w:rPr>
          <w:i/>
          <w:iCs/>
          <w:sz w:val="22"/>
          <w:szCs w:val="22"/>
          <w:lang w:val="en-GB"/>
        </w:rPr>
        <w:t xml:space="preserve"> </w:t>
      </w:r>
      <w:r w:rsidR="00BC575E" w:rsidRPr="00645F8A">
        <w:rPr>
          <w:i/>
          <w:iCs/>
          <w:sz w:val="22"/>
          <w:szCs w:val="22"/>
        </w:rPr>
        <w:t>-</w:t>
      </w:r>
      <w:r w:rsidR="00454E73">
        <w:rPr>
          <w:i/>
          <w:iCs/>
          <w:sz w:val="22"/>
          <w:szCs w:val="22"/>
        </w:rPr>
        <w:t xml:space="preserve"> </w:t>
      </w:r>
      <w:r w:rsidR="00BC575E" w:rsidRPr="00645F8A">
        <w:rPr>
          <w:i/>
          <w:iCs/>
          <w:sz w:val="22"/>
          <w:szCs w:val="22"/>
          <w:lang w:val="en-GB"/>
        </w:rPr>
        <w:t>ḥayyîm</w:t>
      </w:r>
      <w:r w:rsidR="001717FA">
        <w:rPr>
          <w:i/>
          <w:iCs/>
          <w:sz w:val="22"/>
          <w:szCs w:val="22"/>
          <w:lang w:val="en-GB"/>
        </w:rPr>
        <w:tab/>
      </w:r>
      <w:r w:rsidR="00BC575E" w:rsidRPr="00645F8A">
        <w:rPr>
          <w:i/>
          <w:iCs/>
          <w:sz w:val="22"/>
          <w:szCs w:val="22"/>
          <w:lang w:val="en-GB"/>
        </w:rPr>
        <w:t>y</w:t>
      </w:r>
      <w:r w:rsidR="00D71D50">
        <w:rPr>
          <w:rFonts w:cs="Times New Roman"/>
          <w:i/>
          <w:iCs/>
          <w:sz w:val="22"/>
          <w:szCs w:val="22"/>
          <w:lang w:val="en-GB"/>
        </w:rPr>
        <w:t>ô</w:t>
      </w:r>
      <w:r w:rsidR="00BC575E" w:rsidRPr="00645F8A">
        <w:rPr>
          <w:i/>
          <w:iCs/>
          <w:sz w:val="22"/>
          <w:szCs w:val="22"/>
          <w:lang w:val="en-GB"/>
        </w:rPr>
        <w:t>d</w:t>
      </w:r>
      <w:r w:rsidR="00D71D50">
        <w:rPr>
          <w:i/>
          <w:iCs/>
          <w:sz w:val="22"/>
          <w:szCs w:val="22"/>
          <w:lang w:val="en-GB"/>
        </w:rPr>
        <w:t>̱</w:t>
      </w:r>
      <w:r w:rsidR="00514DFB">
        <w:rPr>
          <w:rFonts w:cs="Times New Roman"/>
          <w:i/>
          <w:iCs/>
          <w:sz w:val="22"/>
          <w:szCs w:val="22"/>
          <w:lang w:val="en-GB"/>
        </w:rPr>
        <w:t>ǝ</w:t>
      </w:r>
      <w:r w:rsidR="00BC575E" w:rsidRPr="00645F8A">
        <w:rPr>
          <w:i/>
          <w:iCs/>
          <w:sz w:val="22"/>
          <w:szCs w:val="22"/>
          <w:lang w:val="en-GB"/>
        </w:rPr>
        <w:t>ʿîm</w:t>
      </w:r>
      <w:r w:rsidR="001717FA">
        <w:rPr>
          <w:i/>
          <w:iCs/>
          <w:sz w:val="22"/>
          <w:szCs w:val="22"/>
          <w:lang w:val="en-GB"/>
        </w:rPr>
        <w:tab/>
      </w:r>
      <w:r w:rsidR="001717FA">
        <w:rPr>
          <w:i/>
          <w:iCs/>
          <w:sz w:val="22"/>
          <w:szCs w:val="22"/>
          <w:lang w:val="en-GB"/>
        </w:rPr>
        <w:tab/>
      </w:r>
      <w:r w:rsidR="00BC575E" w:rsidRPr="00645F8A">
        <w:rPr>
          <w:i/>
          <w:iCs/>
          <w:sz w:val="22"/>
          <w:szCs w:val="22"/>
          <w:lang w:val="en-GB"/>
        </w:rPr>
        <w:t>šey-yāmūṯ</w:t>
      </w:r>
      <w:r w:rsidR="00F33350">
        <w:rPr>
          <w:rFonts w:cs="Times New Roman"/>
          <w:i/>
          <w:iCs/>
          <w:sz w:val="22"/>
          <w:szCs w:val="22"/>
          <w:lang w:val="en-GB"/>
        </w:rPr>
        <w:t>û</w:t>
      </w:r>
      <w:r w:rsidR="001717FA">
        <w:rPr>
          <w:i/>
          <w:iCs/>
          <w:sz w:val="22"/>
          <w:szCs w:val="22"/>
          <w:lang w:val="en-GB"/>
        </w:rPr>
        <w:tab/>
      </w:r>
    </w:p>
    <w:p w14:paraId="68555305" w14:textId="6454225E" w:rsidR="00454E73" w:rsidRDefault="00BC575E">
      <w:pPr>
        <w:spacing w:after="0" w:line="240" w:lineRule="auto"/>
        <w:rPr>
          <w:sz w:val="22"/>
          <w:szCs w:val="22"/>
          <w:lang w:val="en-GB"/>
        </w:rPr>
      </w:pPr>
      <w:r w:rsidRPr="00645F8A">
        <w:rPr>
          <w:sz w:val="22"/>
          <w:szCs w:val="22"/>
          <w:lang w:val="en-GB"/>
        </w:rPr>
        <w:tab/>
        <w:t xml:space="preserve">for </w:t>
      </w:r>
      <w:r w:rsidR="001717FA">
        <w:rPr>
          <w:sz w:val="22"/>
          <w:szCs w:val="22"/>
          <w:lang w:val="en-GB"/>
        </w:rPr>
        <w:tab/>
      </w:r>
      <w:r w:rsidRPr="00645F8A">
        <w:rPr>
          <w:smallCaps/>
          <w:sz w:val="22"/>
          <w:szCs w:val="22"/>
          <w:lang w:val="en-GB"/>
        </w:rPr>
        <w:t>art</w:t>
      </w:r>
      <w:r w:rsidRPr="005213D1">
        <w:rPr>
          <w:b/>
          <w:bCs/>
          <w:sz w:val="22"/>
          <w:szCs w:val="22"/>
          <w:lang w:val="en-GB"/>
        </w:rPr>
        <w:t>-</w:t>
      </w:r>
      <w:r w:rsidR="00454E73">
        <w:rPr>
          <w:b/>
          <w:bCs/>
          <w:sz w:val="22"/>
          <w:szCs w:val="22"/>
          <w:lang w:val="en-GB"/>
        </w:rPr>
        <w:t xml:space="preserve"> </w:t>
      </w:r>
      <w:r w:rsidR="00B6769E">
        <w:rPr>
          <w:sz w:val="22"/>
          <w:szCs w:val="22"/>
        </w:rPr>
        <w:t>living</w:t>
      </w:r>
      <w:r w:rsidRPr="00645F8A">
        <w:rPr>
          <w:smallCaps/>
          <w:sz w:val="22"/>
          <w:szCs w:val="22"/>
          <w:lang w:val="en-GB"/>
        </w:rPr>
        <w:t>.pl</w:t>
      </w:r>
      <w:r w:rsidRPr="00645F8A">
        <w:rPr>
          <w:sz w:val="22"/>
          <w:szCs w:val="22"/>
          <w:lang w:val="en-GB"/>
        </w:rPr>
        <w:t xml:space="preserve">  </w:t>
      </w:r>
      <w:r w:rsidR="001717FA">
        <w:rPr>
          <w:sz w:val="22"/>
          <w:szCs w:val="22"/>
          <w:lang w:val="en-GB"/>
        </w:rPr>
        <w:tab/>
      </w:r>
      <w:r w:rsidRPr="00645F8A">
        <w:rPr>
          <w:sz w:val="22"/>
          <w:szCs w:val="22"/>
          <w:lang w:val="en-GB"/>
        </w:rPr>
        <w:t>know.</w:t>
      </w:r>
      <w:r w:rsidRPr="00645F8A">
        <w:rPr>
          <w:smallCaps/>
          <w:sz w:val="22"/>
          <w:szCs w:val="22"/>
          <w:lang w:val="en-GB"/>
        </w:rPr>
        <w:t>ptcp</w:t>
      </w:r>
      <w:r w:rsidR="002316FA" w:rsidRPr="00645F8A">
        <w:rPr>
          <w:smallCaps/>
          <w:sz w:val="22"/>
          <w:szCs w:val="22"/>
          <w:lang w:val="en-GB"/>
        </w:rPr>
        <w:t>.pl</w:t>
      </w:r>
      <w:r w:rsidRPr="00645F8A">
        <w:rPr>
          <w:sz w:val="22"/>
          <w:szCs w:val="22"/>
          <w:lang w:val="en-GB"/>
        </w:rPr>
        <w:t xml:space="preserve">  </w:t>
      </w:r>
      <w:r w:rsidR="001717FA">
        <w:rPr>
          <w:sz w:val="22"/>
          <w:szCs w:val="22"/>
          <w:lang w:val="en-GB"/>
        </w:rPr>
        <w:tab/>
      </w:r>
      <w:r w:rsidR="005626A9">
        <w:rPr>
          <w:smallCaps/>
          <w:sz w:val="22"/>
          <w:szCs w:val="22"/>
          <w:lang w:val="en-GB"/>
        </w:rPr>
        <w:t>rel</w:t>
      </w:r>
      <w:r w:rsidRPr="005213D1">
        <w:rPr>
          <w:b/>
          <w:bCs/>
          <w:sz w:val="22"/>
          <w:szCs w:val="22"/>
          <w:lang w:val="en-GB"/>
        </w:rPr>
        <w:t>-</w:t>
      </w:r>
      <w:r w:rsidRPr="00645F8A">
        <w:rPr>
          <w:sz w:val="22"/>
          <w:szCs w:val="22"/>
          <w:lang w:val="en-GB"/>
        </w:rPr>
        <w:t>die</w:t>
      </w:r>
      <w:r w:rsidRPr="00645F8A">
        <w:rPr>
          <w:smallCaps/>
          <w:sz w:val="22"/>
          <w:szCs w:val="22"/>
        </w:rPr>
        <w:t>.</w:t>
      </w:r>
      <w:r w:rsidRPr="00645F8A">
        <w:rPr>
          <w:smallCaps/>
          <w:sz w:val="22"/>
          <w:szCs w:val="22"/>
          <w:lang w:val="en-GB"/>
        </w:rPr>
        <w:t>ipfv</w:t>
      </w:r>
      <w:r w:rsidRPr="00645F8A">
        <w:rPr>
          <w:smallCaps/>
          <w:sz w:val="22"/>
          <w:szCs w:val="22"/>
        </w:rPr>
        <w:t>.3mp</w:t>
      </w:r>
      <w:r w:rsidRPr="00645F8A">
        <w:rPr>
          <w:sz w:val="22"/>
          <w:szCs w:val="22"/>
          <w:lang w:val="en-GB"/>
        </w:rPr>
        <w:tab/>
      </w:r>
    </w:p>
    <w:p w14:paraId="4BFD4897" w14:textId="79D5F6FA" w:rsidR="00454E73" w:rsidRDefault="00454E73">
      <w:pPr>
        <w:spacing w:after="0" w:line="240" w:lineRule="auto"/>
        <w:rPr>
          <w:sz w:val="22"/>
          <w:szCs w:val="22"/>
          <w:lang w:val="en-GB"/>
        </w:rPr>
      </w:pPr>
      <w:r>
        <w:rPr>
          <w:i/>
          <w:iCs/>
          <w:sz w:val="22"/>
          <w:szCs w:val="22"/>
          <w:lang w:val="en-GB"/>
        </w:rPr>
        <w:tab/>
      </w:r>
      <w:r w:rsidR="001717FA" w:rsidRPr="00645F8A">
        <w:rPr>
          <w:i/>
          <w:iCs/>
          <w:sz w:val="22"/>
          <w:szCs w:val="22"/>
          <w:lang w:val="en-GB"/>
        </w:rPr>
        <w:t xml:space="preserve">wə-ham- </w:t>
      </w:r>
      <w:r w:rsidRPr="00645F8A">
        <w:rPr>
          <w:i/>
          <w:iCs/>
          <w:sz w:val="22"/>
          <w:szCs w:val="22"/>
          <w:lang w:val="en-GB"/>
        </w:rPr>
        <w:t>mēṯîm</w:t>
      </w:r>
      <w:r w:rsidR="001717FA">
        <w:rPr>
          <w:i/>
          <w:iCs/>
          <w:sz w:val="22"/>
          <w:szCs w:val="22"/>
          <w:lang w:val="en-GB"/>
        </w:rPr>
        <w:tab/>
      </w:r>
      <w:r w:rsidR="001717FA">
        <w:rPr>
          <w:i/>
          <w:iCs/>
          <w:sz w:val="22"/>
          <w:szCs w:val="22"/>
          <w:lang w:val="en-GB"/>
        </w:rPr>
        <w:tab/>
      </w:r>
      <w:r w:rsidRPr="00645F8A">
        <w:rPr>
          <w:i/>
          <w:iCs/>
          <w:sz w:val="22"/>
          <w:szCs w:val="22"/>
          <w:lang w:val="en-GB"/>
        </w:rPr>
        <w:t>ʾên</w:t>
      </w:r>
      <w:r>
        <w:rPr>
          <w:i/>
          <w:iCs/>
          <w:sz w:val="22"/>
          <w:szCs w:val="22"/>
          <w:lang w:val="en-GB"/>
        </w:rPr>
        <w:t>-</w:t>
      </w:r>
      <w:r w:rsidRPr="00645F8A">
        <w:rPr>
          <w:i/>
          <w:iCs/>
          <w:sz w:val="22"/>
          <w:szCs w:val="22"/>
          <w:lang w:val="en-GB"/>
        </w:rPr>
        <w:t xml:space="preserve">ām </w:t>
      </w:r>
      <w:r>
        <w:rPr>
          <w:i/>
          <w:iCs/>
          <w:sz w:val="22"/>
          <w:szCs w:val="22"/>
          <w:lang w:val="en-GB"/>
        </w:rPr>
        <w:t xml:space="preserve">  </w:t>
      </w:r>
      <w:r w:rsidR="001717FA">
        <w:rPr>
          <w:i/>
          <w:iCs/>
          <w:sz w:val="22"/>
          <w:szCs w:val="22"/>
          <w:lang w:val="en-GB"/>
        </w:rPr>
        <w:tab/>
      </w:r>
      <w:r w:rsidRPr="00645F8A">
        <w:rPr>
          <w:i/>
          <w:iCs/>
          <w:sz w:val="22"/>
          <w:szCs w:val="22"/>
          <w:lang w:val="en-GB"/>
        </w:rPr>
        <w:t>y</w:t>
      </w:r>
      <w:r w:rsidR="00D71D50">
        <w:rPr>
          <w:rFonts w:cs="Times New Roman"/>
          <w:i/>
          <w:iCs/>
          <w:sz w:val="22"/>
          <w:szCs w:val="22"/>
          <w:lang w:val="en-GB"/>
        </w:rPr>
        <w:t>ô</w:t>
      </w:r>
      <w:r w:rsidRPr="00645F8A">
        <w:rPr>
          <w:i/>
          <w:iCs/>
          <w:sz w:val="22"/>
          <w:szCs w:val="22"/>
          <w:lang w:val="en-GB"/>
        </w:rPr>
        <w:t>d</w:t>
      </w:r>
      <w:r w:rsidR="00D71D50">
        <w:rPr>
          <w:i/>
          <w:iCs/>
          <w:sz w:val="22"/>
          <w:szCs w:val="22"/>
          <w:lang w:val="en-GB"/>
        </w:rPr>
        <w:t>̱</w:t>
      </w:r>
      <w:r>
        <w:rPr>
          <w:rFonts w:cs="Times New Roman"/>
          <w:i/>
          <w:iCs/>
          <w:sz w:val="22"/>
          <w:szCs w:val="22"/>
          <w:lang w:val="en-GB"/>
        </w:rPr>
        <w:t>ǝ</w:t>
      </w:r>
      <w:r w:rsidRPr="00645F8A">
        <w:rPr>
          <w:i/>
          <w:iCs/>
          <w:sz w:val="22"/>
          <w:szCs w:val="22"/>
          <w:lang w:val="en-GB"/>
        </w:rPr>
        <w:t>ʿ</w:t>
      </w:r>
      <w:r w:rsidR="001717FA">
        <w:rPr>
          <w:i/>
          <w:iCs/>
          <w:sz w:val="22"/>
          <w:szCs w:val="22"/>
          <w:lang w:val="en-GB"/>
        </w:rPr>
        <w:t xml:space="preserve">îm </w:t>
      </w:r>
      <w:r w:rsidR="001717FA">
        <w:rPr>
          <w:i/>
          <w:iCs/>
          <w:sz w:val="22"/>
          <w:szCs w:val="22"/>
          <w:lang w:val="en-GB"/>
        </w:rPr>
        <w:tab/>
      </w:r>
      <w:r w:rsidRPr="00645F8A">
        <w:rPr>
          <w:i/>
          <w:iCs/>
          <w:sz w:val="22"/>
          <w:szCs w:val="22"/>
          <w:lang w:val="en-GB"/>
        </w:rPr>
        <w:t>məʾ</w:t>
      </w:r>
      <w:r>
        <w:rPr>
          <w:rFonts w:cs="Times New Roman"/>
          <w:i/>
          <w:iCs/>
          <w:sz w:val="22"/>
          <w:szCs w:val="22"/>
          <w:lang w:val="en-GB"/>
        </w:rPr>
        <w:t>û</w:t>
      </w:r>
      <w:r w:rsidRPr="00645F8A">
        <w:rPr>
          <w:i/>
          <w:iCs/>
          <w:sz w:val="22"/>
          <w:szCs w:val="22"/>
          <w:lang w:val="en-GB"/>
        </w:rPr>
        <w:t xml:space="preserve">mâ       </w:t>
      </w:r>
    </w:p>
    <w:p w14:paraId="60A52D82" w14:textId="0AB76557" w:rsidR="00454E73" w:rsidRPr="00645F8A" w:rsidRDefault="00454E73" w:rsidP="000E01F7">
      <w:pPr>
        <w:keepNext w:val="0"/>
        <w:spacing w:after="0" w:line="240" w:lineRule="auto"/>
        <w:rPr>
          <w:sz w:val="22"/>
          <w:szCs w:val="22"/>
          <w:lang w:val="en-GB"/>
        </w:rPr>
      </w:pPr>
      <w:r>
        <w:rPr>
          <w:sz w:val="22"/>
          <w:szCs w:val="22"/>
          <w:lang w:val="en-GB"/>
        </w:rPr>
        <w:tab/>
      </w:r>
      <w:r w:rsidR="001717FA" w:rsidRPr="006D65C9">
        <w:rPr>
          <w:sz w:val="22"/>
          <w:szCs w:val="22"/>
          <w:lang w:val="en-GB"/>
        </w:rPr>
        <w:t>and</w:t>
      </w:r>
      <w:r w:rsidR="001717FA" w:rsidRPr="005213D1">
        <w:rPr>
          <w:b/>
          <w:bCs/>
          <w:smallCaps/>
          <w:sz w:val="22"/>
          <w:szCs w:val="22"/>
          <w:lang w:val="en-GB"/>
        </w:rPr>
        <w:t>-</w:t>
      </w:r>
      <w:r w:rsidR="001717FA" w:rsidRPr="00645F8A">
        <w:rPr>
          <w:smallCaps/>
          <w:sz w:val="22"/>
          <w:szCs w:val="22"/>
          <w:lang w:val="en-GB"/>
        </w:rPr>
        <w:t>art</w:t>
      </w:r>
      <w:r w:rsidR="001717FA">
        <w:rPr>
          <w:sz w:val="22"/>
          <w:szCs w:val="22"/>
          <w:lang w:val="en-GB"/>
        </w:rPr>
        <w:t>-</w:t>
      </w:r>
      <w:r w:rsidR="00BC575E" w:rsidRPr="00645F8A">
        <w:rPr>
          <w:sz w:val="22"/>
          <w:szCs w:val="22"/>
          <w:lang w:val="en-GB"/>
        </w:rPr>
        <w:t>die.</w:t>
      </w:r>
      <w:r w:rsidR="00BC575E" w:rsidRPr="00645F8A">
        <w:rPr>
          <w:smallCaps/>
          <w:sz w:val="22"/>
          <w:szCs w:val="22"/>
          <w:lang w:val="en-GB"/>
        </w:rPr>
        <w:t xml:space="preserve">ptcp </w:t>
      </w:r>
      <w:r>
        <w:rPr>
          <w:smallCaps/>
          <w:sz w:val="22"/>
          <w:szCs w:val="22"/>
          <w:lang w:val="en-GB"/>
        </w:rPr>
        <w:t xml:space="preserve"> </w:t>
      </w:r>
      <w:r w:rsidR="001717FA">
        <w:rPr>
          <w:smallCaps/>
          <w:sz w:val="22"/>
          <w:szCs w:val="22"/>
          <w:lang w:val="en-GB"/>
        </w:rPr>
        <w:tab/>
      </w:r>
      <w:r w:rsidR="00BC575E" w:rsidRPr="00645F8A">
        <w:rPr>
          <w:smallCaps/>
          <w:sz w:val="22"/>
          <w:szCs w:val="22"/>
          <w:lang w:val="en-GB"/>
        </w:rPr>
        <w:t>neg.ex</w:t>
      </w:r>
      <w:r w:rsidR="007700E0" w:rsidRPr="005213D1">
        <w:rPr>
          <w:b/>
          <w:bCs/>
          <w:smallCaps/>
          <w:sz w:val="22"/>
          <w:szCs w:val="22"/>
          <w:lang w:val="en-GB"/>
        </w:rPr>
        <w:t>-</w:t>
      </w:r>
      <w:r w:rsidR="00BC575E" w:rsidRPr="00645F8A">
        <w:rPr>
          <w:smallCaps/>
          <w:sz w:val="22"/>
          <w:szCs w:val="22"/>
          <w:lang w:val="en-GB"/>
        </w:rPr>
        <w:t>3mp</w:t>
      </w:r>
      <w:r w:rsidR="00BC575E" w:rsidRPr="00645F8A">
        <w:rPr>
          <w:sz w:val="22"/>
          <w:szCs w:val="22"/>
          <w:lang w:val="en-GB"/>
        </w:rPr>
        <w:t xml:space="preserve"> </w:t>
      </w:r>
      <w:r w:rsidR="001717FA">
        <w:rPr>
          <w:sz w:val="22"/>
          <w:szCs w:val="22"/>
          <w:lang w:val="en-GB"/>
        </w:rPr>
        <w:tab/>
      </w:r>
      <w:r w:rsidR="00BC575E" w:rsidRPr="00645F8A">
        <w:rPr>
          <w:sz w:val="22"/>
          <w:szCs w:val="22"/>
          <w:lang w:val="en-GB"/>
        </w:rPr>
        <w:t>know.</w:t>
      </w:r>
      <w:r w:rsidR="00BC575E" w:rsidRPr="00645F8A">
        <w:rPr>
          <w:smallCaps/>
          <w:sz w:val="22"/>
          <w:szCs w:val="22"/>
          <w:lang w:val="en-GB"/>
        </w:rPr>
        <w:t>ptcp.pl</w:t>
      </w:r>
      <w:r w:rsidR="00BC575E" w:rsidRPr="00645F8A">
        <w:rPr>
          <w:sz w:val="22"/>
          <w:szCs w:val="22"/>
          <w:lang w:val="en-GB"/>
        </w:rPr>
        <w:t xml:space="preserve"> </w:t>
      </w:r>
      <w:r w:rsidR="001717FA">
        <w:rPr>
          <w:sz w:val="22"/>
          <w:szCs w:val="22"/>
          <w:lang w:val="en-GB"/>
        </w:rPr>
        <w:tab/>
      </w:r>
      <w:r w:rsidR="00BC575E" w:rsidRPr="00645F8A">
        <w:rPr>
          <w:sz w:val="22"/>
          <w:szCs w:val="22"/>
          <w:lang w:val="en-GB"/>
        </w:rPr>
        <w:t>anything</w:t>
      </w:r>
    </w:p>
    <w:p w14:paraId="3FD3EA97" w14:textId="3885DAE4" w:rsidR="00800010" w:rsidRPr="00207F5A" w:rsidRDefault="00454E73" w:rsidP="000E01F7">
      <w:pPr>
        <w:keepNext w:val="0"/>
        <w:spacing w:line="240" w:lineRule="auto"/>
        <w:rPr>
          <w:sz w:val="22"/>
          <w:szCs w:val="22"/>
          <w:lang w:val="en-GB"/>
        </w:rPr>
      </w:pPr>
      <w:r>
        <w:rPr>
          <w:sz w:val="22"/>
          <w:szCs w:val="22"/>
          <w:lang w:val="en-GB"/>
        </w:rPr>
        <w:tab/>
      </w:r>
      <w:r w:rsidR="00BC575E" w:rsidRPr="00645F8A">
        <w:rPr>
          <w:sz w:val="22"/>
          <w:szCs w:val="22"/>
          <w:lang w:val="en-GB"/>
        </w:rPr>
        <w:t xml:space="preserve">‘For the living know that they will die, but </w:t>
      </w:r>
      <w:r w:rsidR="00BC575E" w:rsidRPr="008C5956">
        <w:rPr>
          <w:sz w:val="22"/>
          <w:szCs w:val="22"/>
          <w:u w:val="single"/>
          <w:lang w:val="en-GB"/>
        </w:rPr>
        <w:t>the dead</w:t>
      </w:r>
      <w:r w:rsidR="00BC575E" w:rsidRPr="00645F8A">
        <w:rPr>
          <w:sz w:val="22"/>
          <w:szCs w:val="22"/>
          <w:lang w:val="en-GB"/>
        </w:rPr>
        <w:t xml:space="preserve">, </w:t>
      </w:r>
      <w:r w:rsidR="00BC575E" w:rsidRPr="008C5956">
        <w:rPr>
          <w:sz w:val="22"/>
          <w:szCs w:val="22"/>
          <w:u w:val="single"/>
          <w:lang w:val="en-GB"/>
        </w:rPr>
        <w:t>they</w:t>
      </w:r>
      <w:r w:rsidR="00BC575E" w:rsidRPr="00645F8A">
        <w:rPr>
          <w:sz w:val="22"/>
          <w:szCs w:val="22"/>
          <w:lang w:val="en-GB"/>
        </w:rPr>
        <w:t xml:space="preserve"> do not </w:t>
      </w:r>
      <w:r w:rsidR="007D1BF1">
        <w:rPr>
          <w:sz w:val="22"/>
          <w:szCs w:val="22"/>
          <w:lang w:val="en-GB"/>
        </w:rPr>
        <w:tab/>
      </w:r>
      <w:r w:rsidR="00BC575E" w:rsidRPr="00645F8A">
        <w:rPr>
          <w:sz w:val="22"/>
          <w:szCs w:val="22"/>
          <w:lang w:val="en-GB"/>
        </w:rPr>
        <w:t>kn</w:t>
      </w:r>
      <w:r w:rsidR="00207F5A">
        <w:rPr>
          <w:sz w:val="22"/>
          <w:szCs w:val="22"/>
          <w:lang w:val="en-GB"/>
        </w:rPr>
        <w:t>ow anything.’ [BHS Qohelet 9:5]</w:t>
      </w:r>
    </w:p>
    <w:p w14:paraId="3FDB725B" w14:textId="2E926F63" w:rsidR="00BF539C" w:rsidRPr="00162A04" w:rsidRDefault="00BF539C" w:rsidP="005213D1">
      <w:pPr>
        <w:keepNext w:val="0"/>
        <w:jc w:val="both"/>
        <w:rPr>
          <w:lang w:val="en-GB"/>
        </w:rPr>
      </w:pPr>
      <w:r w:rsidRPr="00162A04">
        <w:rPr>
          <w:lang w:val="en-GB"/>
        </w:rPr>
        <w:t xml:space="preserve">The subject constituent </w:t>
      </w:r>
      <w:r w:rsidR="001A276A">
        <w:rPr>
          <w:lang w:val="en-GB"/>
        </w:rPr>
        <w:t>(</w:t>
      </w:r>
      <w:r w:rsidR="001A276A">
        <w:rPr>
          <w:i/>
          <w:iCs/>
          <w:lang w:val="en-GB"/>
        </w:rPr>
        <w:t xml:space="preserve">the </w:t>
      </w:r>
      <w:r w:rsidR="001A276A" w:rsidRPr="001A276A">
        <w:rPr>
          <w:i/>
          <w:iCs/>
          <w:lang w:val="en-GB"/>
        </w:rPr>
        <w:t>dead</w:t>
      </w:r>
      <w:r w:rsidR="001A276A">
        <w:rPr>
          <w:lang w:val="en-GB"/>
        </w:rPr>
        <w:t xml:space="preserve">) </w:t>
      </w:r>
      <w:r w:rsidRPr="001A276A">
        <w:rPr>
          <w:lang w:val="en-GB"/>
        </w:rPr>
        <w:t>is</w:t>
      </w:r>
      <w:r w:rsidRPr="00162A04">
        <w:rPr>
          <w:lang w:val="en-GB"/>
        </w:rPr>
        <w:t xml:space="preserve"> left dislocated</w:t>
      </w:r>
      <w:r w:rsidR="005E02CC">
        <w:rPr>
          <w:lang w:val="en-GB"/>
        </w:rPr>
        <w:t>,</w:t>
      </w:r>
      <w:r w:rsidRPr="00162A04">
        <w:rPr>
          <w:lang w:val="en-GB"/>
        </w:rPr>
        <w:t xml:space="preserve"> and a resumptive subject pronoun is suffixed to the negative existential. (For the syntactic and semantic features of topicali</w:t>
      </w:r>
      <w:r w:rsidR="005213D1">
        <w:rPr>
          <w:lang w:val="en-GB"/>
        </w:rPr>
        <w:t>z</w:t>
      </w:r>
      <w:r w:rsidRPr="00162A04">
        <w:rPr>
          <w:lang w:val="en-GB"/>
        </w:rPr>
        <w:t>ation and left dislocation in Biblical Hebrew, see Naudé 1990</w:t>
      </w:r>
      <w:r w:rsidR="00162A04">
        <w:rPr>
          <w:lang w:val="en-GB"/>
        </w:rPr>
        <w:t>,</w:t>
      </w:r>
      <w:r w:rsidRPr="00162A04">
        <w:rPr>
          <w:lang w:val="en-GB"/>
        </w:rPr>
        <w:t xml:space="preserve"> Holmstedt 2014</w:t>
      </w:r>
      <w:r w:rsidR="00162A04">
        <w:rPr>
          <w:lang w:val="en-GB"/>
        </w:rPr>
        <w:t xml:space="preserve">, and Naudé &amp; Miller-Naudé </w:t>
      </w:r>
      <w:r w:rsidR="008F1EB0">
        <w:rPr>
          <w:lang w:val="en-GB"/>
        </w:rPr>
        <w:t>2017</w:t>
      </w:r>
      <w:r w:rsidRPr="00162A04">
        <w:rPr>
          <w:lang w:val="en-GB"/>
        </w:rPr>
        <w:t>). The same construction occur</w:t>
      </w:r>
      <w:r w:rsidR="007700E0">
        <w:rPr>
          <w:lang w:val="en-GB"/>
        </w:rPr>
        <w:t>s</w:t>
      </w:r>
      <w:r w:rsidRPr="00162A04">
        <w:rPr>
          <w:lang w:val="en-GB"/>
        </w:rPr>
        <w:t xml:space="preserve"> in Qumran Hebrew:</w:t>
      </w:r>
    </w:p>
    <w:p w14:paraId="60BEDC2E" w14:textId="15C4715D" w:rsidR="006B0C51" w:rsidRPr="009C3D97" w:rsidRDefault="00162A04" w:rsidP="00207F5A">
      <w:pPr>
        <w:spacing w:after="0" w:line="240" w:lineRule="auto"/>
        <w:rPr>
          <w:i/>
          <w:iCs/>
          <w:sz w:val="22"/>
          <w:szCs w:val="22"/>
          <w:lang w:val="en-GB"/>
        </w:rPr>
      </w:pPr>
      <w:r w:rsidRPr="009C3D97">
        <w:rPr>
          <w:sz w:val="22"/>
          <w:szCs w:val="22"/>
          <w:lang w:val="en-GB"/>
        </w:rPr>
        <w:t>(</w:t>
      </w:r>
      <w:r w:rsidR="00761A64">
        <w:rPr>
          <w:sz w:val="22"/>
          <w:szCs w:val="22"/>
          <w:lang w:val="en-GB"/>
        </w:rPr>
        <w:t>26</w:t>
      </w:r>
      <w:r w:rsidR="00BF539C" w:rsidRPr="009C3D97">
        <w:rPr>
          <w:sz w:val="22"/>
          <w:szCs w:val="22"/>
          <w:lang w:val="en-GB"/>
        </w:rPr>
        <w:t>)</w:t>
      </w:r>
      <w:r w:rsidR="00BF539C" w:rsidRPr="009C3D97">
        <w:rPr>
          <w:sz w:val="22"/>
          <w:szCs w:val="22"/>
          <w:lang w:val="en-GB"/>
        </w:rPr>
        <w:tab/>
      </w:r>
      <w:r w:rsidR="006B0C51" w:rsidRPr="009C3D97">
        <w:rPr>
          <w:sz w:val="22"/>
          <w:szCs w:val="22"/>
          <w:lang w:val="en-GB"/>
        </w:rPr>
        <w:t>[</w:t>
      </w:r>
      <w:r w:rsidR="006B0C51" w:rsidRPr="009C3D97">
        <w:rPr>
          <w:i/>
          <w:iCs/>
          <w:sz w:val="22"/>
          <w:szCs w:val="22"/>
          <w:lang w:val="en-GB"/>
        </w:rPr>
        <w:t>wə</w:t>
      </w:r>
      <w:r w:rsidR="006B0C51" w:rsidRPr="009C3D97">
        <w:rPr>
          <w:sz w:val="22"/>
          <w:szCs w:val="22"/>
          <w:lang w:val="en-GB"/>
        </w:rPr>
        <w:t>]</w:t>
      </w:r>
      <w:r w:rsidR="006B0C51" w:rsidRPr="009C3D97">
        <w:rPr>
          <w:i/>
          <w:iCs/>
          <w:sz w:val="22"/>
          <w:szCs w:val="22"/>
          <w:lang w:val="en-GB"/>
        </w:rPr>
        <w:t>-ʾp</w:t>
      </w:r>
      <w:r w:rsidR="001717FA">
        <w:rPr>
          <w:i/>
          <w:iCs/>
          <w:sz w:val="22"/>
          <w:szCs w:val="22"/>
          <w:lang w:val="en-GB"/>
        </w:rPr>
        <w:tab/>
      </w:r>
      <w:r w:rsidR="001717FA">
        <w:rPr>
          <w:i/>
          <w:iCs/>
          <w:sz w:val="22"/>
          <w:szCs w:val="22"/>
          <w:lang w:val="en-GB"/>
        </w:rPr>
        <w:tab/>
      </w:r>
      <w:r w:rsidR="006B0C51" w:rsidRPr="009C3D97">
        <w:rPr>
          <w:i/>
          <w:iCs/>
          <w:sz w:val="22"/>
          <w:szCs w:val="22"/>
          <w:lang w:val="en-GB"/>
        </w:rPr>
        <w:t>ʾmy</w:t>
      </w:r>
      <w:r w:rsidR="001717FA">
        <w:rPr>
          <w:i/>
          <w:iCs/>
          <w:sz w:val="22"/>
          <w:szCs w:val="22"/>
          <w:lang w:val="en-GB"/>
        </w:rPr>
        <w:tab/>
      </w:r>
      <w:r w:rsidR="001717FA">
        <w:rPr>
          <w:i/>
          <w:iCs/>
          <w:sz w:val="22"/>
          <w:szCs w:val="22"/>
          <w:lang w:val="en-GB"/>
        </w:rPr>
        <w:tab/>
      </w:r>
      <w:r w:rsidR="006B0C51" w:rsidRPr="009C3D97">
        <w:rPr>
          <w:i/>
          <w:iCs/>
          <w:sz w:val="22"/>
          <w:szCs w:val="22"/>
          <w:lang w:val="en-GB"/>
        </w:rPr>
        <w:t>ʾynnh</w:t>
      </w:r>
      <w:r w:rsidR="001717FA">
        <w:rPr>
          <w:i/>
          <w:iCs/>
          <w:sz w:val="22"/>
          <w:szCs w:val="22"/>
          <w:lang w:val="en-GB"/>
        </w:rPr>
        <w:tab/>
      </w:r>
      <w:r w:rsidR="001717FA">
        <w:rPr>
          <w:i/>
          <w:iCs/>
          <w:sz w:val="22"/>
          <w:szCs w:val="22"/>
          <w:lang w:val="en-GB"/>
        </w:rPr>
        <w:tab/>
      </w:r>
      <w:r w:rsidR="006B0C51" w:rsidRPr="009C3D97">
        <w:rPr>
          <w:i/>
          <w:iCs/>
          <w:sz w:val="22"/>
          <w:szCs w:val="22"/>
          <w:lang w:val="en-GB"/>
        </w:rPr>
        <w:t>mʾmnt</w:t>
      </w:r>
      <w:r w:rsidR="00207F5A">
        <w:rPr>
          <w:i/>
          <w:iCs/>
          <w:sz w:val="22"/>
          <w:szCs w:val="22"/>
          <w:lang w:val="en-GB"/>
        </w:rPr>
        <w:t xml:space="preserve">   </w:t>
      </w:r>
      <w:r w:rsidR="00C26C20">
        <w:rPr>
          <w:i/>
          <w:iCs/>
          <w:sz w:val="22"/>
          <w:szCs w:val="22"/>
          <w:lang w:val="en-GB"/>
        </w:rPr>
        <w:t xml:space="preserve">             </w:t>
      </w:r>
    </w:p>
    <w:p w14:paraId="1511C9B9" w14:textId="37CD2B03" w:rsidR="00207F5A" w:rsidRDefault="006B0C51">
      <w:pPr>
        <w:spacing w:after="0" w:line="240" w:lineRule="auto"/>
        <w:rPr>
          <w:sz w:val="22"/>
          <w:szCs w:val="22"/>
          <w:lang w:val="en-GB"/>
        </w:rPr>
      </w:pPr>
      <w:r w:rsidRPr="009C3D97">
        <w:rPr>
          <w:sz w:val="22"/>
          <w:szCs w:val="22"/>
          <w:lang w:val="en-GB"/>
        </w:rPr>
        <w:tab/>
      </w:r>
      <w:r>
        <w:rPr>
          <w:smallCaps/>
          <w:sz w:val="22"/>
          <w:szCs w:val="22"/>
          <w:lang w:val="en-GB"/>
        </w:rPr>
        <w:t>[</w:t>
      </w:r>
      <w:r w:rsidR="001579FA">
        <w:rPr>
          <w:sz w:val="22"/>
          <w:szCs w:val="22"/>
          <w:lang w:val="en-GB"/>
        </w:rPr>
        <w:t>and</w:t>
      </w:r>
      <w:r>
        <w:rPr>
          <w:smallCaps/>
          <w:sz w:val="22"/>
          <w:szCs w:val="22"/>
          <w:lang w:val="en-GB"/>
        </w:rPr>
        <w:t>]</w:t>
      </w:r>
      <w:r w:rsidRPr="009C3D97">
        <w:rPr>
          <w:sz w:val="22"/>
          <w:szCs w:val="22"/>
          <w:lang w:val="en-GB"/>
        </w:rPr>
        <w:t xml:space="preserve">-even </w:t>
      </w:r>
      <w:r w:rsidR="001717FA">
        <w:rPr>
          <w:sz w:val="22"/>
          <w:szCs w:val="22"/>
          <w:lang w:val="en-GB"/>
        </w:rPr>
        <w:tab/>
      </w:r>
      <w:r w:rsidRPr="009C3D97">
        <w:rPr>
          <w:sz w:val="22"/>
          <w:szCs w:val="22"/>
          <w:lang w:val="en-GB"/>
        </w:rPr>
        <w:t>mother.</w:t>
      </w:r>
      <w:r>
        <w:rPr>
          <w:smallCaps/>
          <w:sz w:val="22"/>
          <w:szCs w:val="22"/>
          <w:lang w:val="en-GB"/>
        </w:rPr>
        <w:t xml:space="preserve">1s </w:t>
      </w:r>
      <w:r w:rsidR="00C26C20">
        <w:rPr>
          <w:smallCaps/>
          <w:sz w:val="22"/>
          <w:szCs w:val="22"/>
          <w:lang w:val="en-GB"/>
        </w:rPr>
        <w:t xml:space="preserve"> </w:t>
      </w:r>
      <w:r w:rsidR="001717FA">
        <w:rPr>
          <w:smallCaps/>
          <w:sz w:val="22"/>
          <w:szCs w:val="22"/>
          <w:lang w:val="en-GB"/>
        </w:rPr>
        <w:tab/>
      </w:r>
      <w:r>
        <w:rPr>
          <w:smallCaps/>
          <w:sz w:val="22"/>
          <w:szCs w:val="22"/>
          <w:lang w:val="en-GB"/>
        </w:rPr>
        <w:t>neg.ex.3fs</w:t>
      </w:r>
      <w:r w:rsidRPr="009C3D97">
        <w:rPr>
          <w:sz w:val="22"/>
          <w:szCs w:val="22"/>
          <w:lang w:val="en-GB"/>
        </w:rPr>
        <w:t xml:space="preserve"> </w:t>
      </w:r>
      <w:r w:rsidR="001717FA">
        <w:rPr>
          <w:sz w:val="22"/>
          <w:szCs w:val="22"/>
          <w:lang w:val="en-GB"/>
        </w:rPr>
        <w:tab/>
      </w:r>
      <w:r w:rsidRPr="009C3D97">
        <w:rPr>
          <w:sz w:val="22"/>
          <w:szCs w:val="22"/>
          <w:lang w:val="en-GB"/>
        </w:rPr>
        <w:t>believe.</w:t>
      </w:r>
      <w:r>
        <w:rPr>
          <w:smallCaps/>
          <w:sz w:val="22"/>
          <w:szCs w:val="22"/>
          <w:lang w:val="en-GB"/>
        </w:rPr>
        <w:t>ptcp.fs</w:t>
      </w:r>
      <w:r w:rsidRPr="009C3D97">
        <w:rPr>
          <w:sz w:val="22"/>
          <w:szCs w:val="22"/>
          <w:lang w:val="en-GB"/>
        </w:rPr>
        <w:t xml:space="preserve"> </w:t>
      </w:r>
    </w:p>
    <w:p w14:paraId="6046CC98" w14:textId="2A1CD8B8" w:rsidR="00C26C20" w:rsidRDefault="006B0C51">
      <w:pPr>
        <w:spacing w:after="0" w:line="240" w:lineRule="auto"/>
        <w:rPr>
          <w:sz w:val="22"/>
          <w:szCs w:val="22"/>
          <w:lang w:val="en-GB"/>
        </w:rPr>
      </w:pPr>
      <w:r>
        <w:rPr>
          <w:sz w:val="22"/>
          <w:szCs w:val="22"/>
          <w:lang w:val="en-GB"/>
        </w:rPr>
        <w:tab/>
      </w:r>
      <w:r w:rsidR="001717FA" w:rsidRPr="009C3D97">
        <w:rPr>
          <w:i/>
          <w:iCs/>
          <w:sz w:val="22"/>
          <w:szCs w:val="22"/>
          <w:lang w:val="en-GB"/>
        </w:rPr>
        <w:t xml:space="preserve">ʾšr </w:t>
      </w:r>
      <w:r w:rsidR="001717FA">
        <w:rPr>
          <w:i/>
          <w:iCs/>
          <w:sz w:val="22"/>
          <w:szCs w:val="22"/>
          <w:lang w:val="en-GB"/>
        </w:rPr>
        <w:tab/>
      </w:r>
      <w:r w:rsidR="00C26C20" w:rsidRPr="009C3D97">
        <w:rPr>
          <w:i/>
          <w:iCs/>
          <w:sz w:val="22"/>
          <w:szCs w:val="22"/>
          <w:lang w:val="en-GB"/>
        </w:rPr>
        <w:t>trʾn</w:t>
      </w:r>
      <w:r w:rsidR="00C26C20" w:rsidRPr="009C3D97">
        <w:rPr>
          <w:sz w:val="22"/>
          <w:szCs w:val="22"/>
          <w:lang w:val="en-GB"/>
        </w:rPr>
        <w:t>[</w:t>
      </w:r>
      <w:r w:rsidR="00C26C20" w:rsidRPr="009C3D97">
        <w:rPr>
          <w:i/>
          <w:iCs/>
          <w:sz w:val="22"/>
          <w:szCs w:val="22"/>
          <w:lang w:val="en-GB"/>
        </w:rPr>
        <w:t>y</w:t>
      </w:r>
      <w:r w:rsidR="00C26C20" w:rsidRPr="009C3D97">
        <w:rPr>
          <w:sz w:val="22"/>
          <w:szCs w:val="22"/>
          <w:lang w:val="en-GB"/>
        </w:rPr>
        <w:t>]</w:t>
      </w:r>
      <w:r w:rsidR="001717FA">
        <w:rPr>
          <w:i/>
          <w:iCs/>
          <w:sz w:val="22"/>
          <w:szCs w:val="22"/>
          <w:lang w:val="en-GB"/>
        </w:rPr>
        <w:tab/>
      </w:r>
      <w:r w:rsidR="001717FA">
        <w:rPr>
          <w:i/>
          <w:iCs/>
          <w:sz w:val="22"/>
          <w:szCs w:val="22"/>
          <w:lang w:val="en-GB"/>
        </w:rPr>
        <w:tab/>
      </w:r>
      <w:r w:rsidR="00C26C20" w:rsidRPr="009C3D97">
        <w:rPr>
          <w:i/>
          <w:iCs/>
          <w:sz w:val="22"/>
          <w:szCs w:val="22"/>
          <w:lang w:val="en-GB"/>
        </w:rPr>
        <w:t>ʿwd</w:t>
      </w:r>
    </w:p>
    <w:p w14:paraId="3F30425A" w14:textId="54F7DD9E" w:rsidR="00C26C20" w:rsidRPr="009C3D97" w:rsidRDefault="00C26C20">
      <w:pPr>
        <w:spacing w:after="0" w:line="240" w:lineRule="auto"/>
        <w:rPr>
          <w:sz w:val="22"/>
          <w:szCs w:val="22"/>
          <w:lang w:val="en-GB"/>
        </w:rPr>
      </w:pPr>
      <w:r>
        <w:rPr>
          <w:sz w:val="22"/>
          <w:szCs w:val="22"/>
          <w:lang w:val="en-GB"/>
        </w:rPr>
        <w:tab/>
      </w:r>
      <w:r w:rsidR="001717FA">
        <w:rPr>
          <w:smallCaps/>
          <w:sz w:val="22"/>
          <w:szCs w:val="22"/>
          <w:lang w:val="en-GB"/>
        </w:rPr>
        <w:t>rel</w:t>
      </w:r>
      <w:r w:rsidR="001717FA" w:rsidRPr="009C3D97">
        <w:rPr>
          <w:sz w:val="22"/>
          <w:szCs w:val="22"/>
          <w:lang w:val="en-GB"/>
        </w:rPr>
        <w:t xml:space="preserve"> </w:t>
      </w:r>
      <w:r w:rsidR="001717FA">
        <w:rPr>
          <w:sz w:val="22"/>
          <w:szCs w:val="22"/>
          <w:lang w:val="en-GB"/>
        </w:rPr>
        <w:tab/>
      </w:r>
      <w:r w:rsidR="006B0C51" w:rsidRPr="009C3D97">
        <w:rPr>
          <w:sz w:val="22"/>
          <w:szCs w:val="22"/>
          <w:lang w:val="en-GB"/>
        </w:rPr>
        <w:t>see.</w:t>
      </w:r>
      <w:r w:rsidR="006B0C51">
        <w:rPr>
          <w:smallCaps/>
          <w:sz w:val="22"/>
          <w:szCs w:val="22"/>
          <w:lang w:val="en-GB"/>
        </w:rPr>
        <w:t>ipfv.3fs.1s</w:t>
      </w:r>
      <w:r w:rsidR="006B0C51" w:rsidRPr="009C3D97">
        <w:rPr>
          <w:sz w:val="22"/>
          <w:szCs w:val="22"/>
          <w:lang w:val="en-GB"/>
        </w:rPr>
        <w:t xml:space="preserve"> </w:t>
      </w:r>
      <w:r w:rsidR="001717FA">
        <w:rPr>
          <w:sz w:val="22"/>
          <w:szCs w:val="22"/>
          <w:lang w:val="en-GB"/>
        </w:rPr>
        <w:tab/>
      </w:r>
      <w:r w:rsidR="006B0C51" w:rsidRPr="009C3D97">
        <w:rPr>
          <w:sz w:val="22"/>
          <w:szCs w:val="22"/>
          <w:lang w:val="en-GB"/>
        </w:rPr>
        <w:t>again</w:t>
      </w:r>
      <w:r>
        <w:rPr>
          <w:sz w:val="22"/>
          <w:szCs w:val="22"/>
          <w:lang w:val="en-GB"/>
        </w:rPr>
        <w:tab/>
      </w:r>
    </w:p>
    <w:p w14:paraId="16FD0CB5" w14:textId="66863701" w:rsidR="00941582" w:rsidRDefault="00C26C20" w:rsidP="0011136A">
      <w:pPr>
        <w:spacing w:after="0" w:line="240" w:lineRule="auto"/>
        <w:rPr>
          <w:sz w:val="22"/>
          <w:szCs w:val="22"/>
          <w:lang w:val="en-GB"/>
        </w:rPr>
      </w:pPr>
      <w:r>
        <w:rPr>
          <w:sz w:val="22"/>
          <w:szCs w:val="22"/>
          <w:lang w:val="en-GB"/>
        </w:rPr>
        <w:tab/>
      </w:r>
      <w:r w:rsidR="006B0C51">
        <w:rPr>
          <w:sz w:val="22"/>
          <w:szCs w:val="22"/>
          <w:lang w:val="en-GB"/>
        </w:rPr>
        <w:t>‘</w:t>
      </w:r>
      <w:r w:rsidR="006B0C51" w:rsidRPr="009C3D97">
        <w:rPr>
          <w:sz w:val="22"/>
          <w:szCs w:val="22"/>
          <w:lang w:val="en-GB"/>
        </w:rPr>
        <w:t xml:space="preserve">Even </w:t>
      </w:r>
      <w:r w:rsidR="006B0C51" w:rsidRPr="008C5956">
        <w:rPr>
          <w:sz w:val="22"/>
          <w:szCs w:val="22"/>
          <w:u w:val="single"/>
          <w:lang w:val="en-GB"/>
        </w:rPr>
        <w:t>my mother</w:t>
      </w:r>
      <w:r w:rsidR="006B0C51" w:rsidRPr="009C3D97">
        <w:rPr>
          <w:sz w:val="22"/>
          <w:szCs w:val="22"/>
          <w:lang w:val="en-GB"/>
        </w:rPr>
        <w:t xml:space="preserve">, </w:t>
      </w:r>
      <w:r w:rsidR="006B0C51" w:rsidRPr="008C5956">
        <w:rPr>
          <w:sz w:val="22"/>
          <w:szCs w:val="22"/>
          <w:u w:val="single"/>
          <w:lang w:val="en-GB"/>
        </w:rPr>
        <w:t>she</w:t>
      </w:r>
      <w:r w:rsidR="006B0C51" w:rsidRPr="009C3D97">
        <w:rPr>
          <w:sz w:val="22"/>
          <w:szCs w:val="22"/>
          <w:lang w:val="en-GB"/>
        </w:rPr>
        <w:t xml:space="preserve"> does not believe that she will see me again.</w:t>
      </w:r>
      <w:r w:rsidR="006B0C51">
        <w:rPr>
          <w:sz w:val="22"/>
          <w:szCs w:val="22"/>
          <w:lang w:val="en-GB"/>
        </w:rPr>
        <w:t>’</w:t>
      </w:r>
    </w:p>
    <w:p w14:paraId="04DD4051" w14:textId="28252998" w:rsidR="00D5788D" w:rsidRPr="009C3D97" w:rsidRDefault="00D5788D" w:rsidP="00E346EB">
      <w:pPr>
        <w:keepNext w:val="0"/>
        <w:spacing w:line="240" w:lineRule="auto"/>
        <w:ind w:left="1945" w:firstLine="646"/>
        <w:rPr>
          <w:sz w:val="22"/>
          <w:szCs w:val="22"/>
          <w:lang w:val="en-GB"/>
        </w:rPr>
      </w:pPr>
      <w:r>
        <w:rPr>
          <w:sz w:val="22"/>
          <w:szCs w:val="22"/>
          <w:lang w:val="en-GB"/>
        </w:rPr>
        <w:t xml:space="preserve">         </w:t>
      </w:r>
      <w:r w:rsidR="002F5129">
        <w:rPr>
          <w:sz w:val="22"/>
          <w:szCs w:val="22"/>
          <w:lang w:val="en-GB"/>
        </w:rPr>
        <w:tab/>
      </w:r>
      <w:r w:rsidR="002F5129">
        <w:rPr>
          <w:sz w:val="22"/>
          <w:szCs w:val="22"/>
          <w:lang w:val="en-GB"/>
        </w:rPr>
        <w:tab/>
      </w:r>
      <w:r>
        <w:rPr>
          <w:sz w:val="22"/>
          <w:szCs w:val="22"/>
          <w:lang w:val="en-GB"/>
        </w:rPr>
        <w:t>[DSSR 4Q200 f4:4]</w:t>
      </w:r>
    </w:p>
    <w:p w14:paraId="36F91E9F" w14:textId="77777777" w:rsidR="00BF539C" w:rsidRPr="00162A04" w:rsidRDefault="00BF539C" w:rsidP="00E346EB">
      <w:pPr>
        <w:keepNext w:val="0"/>
        <w:rPr>
          <w:lang w:val="en-GB"/>
        </w:rPr>
      </w:pPr>
      <w:r w:rsidRPr="00162A04">
        <w:rPr>
          <w:lang w:val="en-GB"/>
        </w:rPr>
        <w:t xml:space="preserve">The construction </w:t>
      </w:r>
      <w:r w:rsidR="004C6574">
        <w:rPr>
          <w:lang w:val="en-GB"/>
        </w:rPr>
        <w:t>is</w:t>
      </w:r>
      <w:r w:rsidRPr="00162A04">
        <w:rPr>
          <w:lang w:val="en-GB"/>
        </w:rPr>
        <w:t xml:space="preserve"> also found in Mishnaic Hebrew:</w:t>
      </w:r>
    </w:p>
    <w:p w14:paraId="0E188046" w14:textId="4A95AC09" w:rsidR="006B0C51" w:rsidRPr="00B817FE" w:rsidRDefault="00162A04" w:rsidP="00B817FE">
      <w:pPr>
        <w:spacing w:after="0" w:line="240" w:lineRule="auto"/>
        <w:rPr>
          <w:i/>
          <w:iCs/>
          <w:sz w:val="22"/>
          <w:szCs w:val="22"/>
          <w:lang w:val="en-GB"/>
        </w:rPr>
      </w:pPr>
      <w:r w:rsidRPr="00B817FE">
        <w:rPr>
          <w:sz w:val="22"/>
          <w:szCs w:val="22"/>
          <w:lang w:val="en-GB"/>
        </w:rPr>
        <w:t>(</w:t>
      </w:r>
      <w:r w:rsidR="00761A64">
        <w:rPr>
          <w:sz w:val="22"/>
          <w:szCs w:val="22"/>
          <w:lang w:val="en-GB"/>
        </w:rPr>
        <w:t>27</w:t>
      </w:r>
      <w:r w:rsidR="00BF539C" w:rsidRPr="00B817FE">
        <w:rPr>
          <w:sz w:val="22"/>
          <w:szCs w:val="22"/>
          <w:lang w:val="en-GB"/>
        </w:rPr>
        <w:t>)</w:t>
      </w:r>
      <w:r w:rsidR="00BF539C" w:rsidRPr="00B817FE">
        <w:rPr>
          <w:sz w:val="22"/>
          <w:szCs w:val="22"/>
          <w:lang w:val="en-GB"/>
        </w:rPr>
        <w:tab/>
      </w:r>
      <w:r w:rsidR="006B0C51" w:rsidRPr="00B817FE">
        <w:rPr>
          <w:i/>
          <w:iCs/>
          <w:sz w:val="22"/>
          <w:szCs w:val="22"/>
          <w:lang w:val="en-GB"/>
        </w:rPr>
        <w:t xml:space="preserve">haš-šum </w:t>
      </w:r>
      <w:r w:rsidR="001717FA">
        <w:rPr>
          <w:i/>
          <w:iCs/>
          <w:sz w:val="22"/>
          <w:szCs w:val="22"/>
          <w:lang w:val="en-GB"/>
        </w:rPr>
        <w:tab/>
      </w:r>
      <w:r w:rsidR="006B0C51" w:rsidRPr="00B817FE">
        <w:rPr>
          <w:i/>
          <w:iCs/>
          <w:sz w:val="22"/>
          <w:szCs w:val="22"/>
          <w:lang w:val="en-GB"/>
        </w:rPr>
        <w:t xml:space="preserve">wə-hab-bəṣālîm </w:t>
      </w:r>
      <w:r w:rsidR="001717FA">
        <w:rPr>
          <w:i/>
          <w:iCs/>
          <w:sz w:val="22"/>
          <w:szCs w:val="22"/>
          <w:lang w:val="en-GB"/>
        </w:rPr>
        <w:tab/>
      </w:r>
      <w:r w:rsidR="006B0C51" w:rsidRPr="00B817FE">
        <w:rPr>
          <w:i/>
          <w:iCs/>
          <w:sz w:val="22"/>
          <w:szCs w:val="22"/>
          <w:lang w:val="en-GB"/>
        </w:rPr>
        <w:t>ʾên</w:t>
      </w:r>
      <w:r w:rsidR="00A06674">
        <w:rPr>
          <w:i/>
          <w:iCs/>
          <w:sz w:val="22"/>
          <w:szCs w:val="22"/>
          <w:lang w:val="en-GB"/>
        </w:rPr>
        <w:t>-</w:t>
      </w:r>
      <w:r w:rsidR="006B0C51" w:rsidRPr="00B817FE">
        <w:rPr>
          <w:i/>
          <w:iCs/>
          <w:sz w:val="22"/>
          <w:szCs w:val="22"/>
          <w:lang w:val="en-GB"/>
        </w:rPr>
        <w:t>ān</w:t>
      </w:r>
      <w:r w:rsidR="001717FA">
        <w:rPr>
          <w:i/>
          <w:iCs/>
          <w:sz w:val="22"/>
          <w:szCs w:val="22"/>
          <w:lang w:val="en-GB"/>
        </w:rPr>
        <w:tab/>
      </w:r>
      <w:r w:rsidR="001717FA">
        <w:rPr>
          <w:i/>
          <w:iCs/>
          <w:sz w:val="22"/>
          <w:szCs w:val="22"/>
          <w:lang w:val="en-GB"/>
        </w:rPr>
        <w:tab/>
      </w:r>
    </w:p>
    <w:p w14:paraId="1DECCEA2" w14:textId="25AD6ABE" w:rsidR="00DB715D" w:rsidRDefault="006B0C51">
      <w:pPr>
        <w:spacing w:after="0" w:line="240" w:lineRule="auto"/>
        <w:rPr>
          <w:smallCaps/>
          <w:sz w:val="22"/>
          <w:szCs w:val="22"/>
          <w:lang w:val="en-GB"/>
        </w:rPr>
      </w:pPr>
      <w:r w:rsidRPr="00B817FE">
        <w:rPr>
          <w:sz w:val="22"/>
          <w:szCs w:val="22"/>
          <w:lang w:val="en-GB"/>
        </w:rPr>
        <w:tab/>
      </w:r>
      <w:r w:rsidRPr="00B817FE">
        <w:rPr>
          <w:smallCaps/>
          <w:sz w:val="22"/>
          <w:szCs w:val="22"/>
          <w:lang w:val="en-GB"/>
        </w:rPr>
        <w:t>art</w:t>
      </w:r>
      <w:r w:rsidRPr="00B817FE">
        <w:rPr>
          <w:sz w:val="22"/>
          <w:szCs w:val="22"/>
          <w:lang w:val="en-GB"/>
        </w:rPr>
        <w:t xml:space="preserve">-garlic </w:t>
      </w:r>
      <w:r w:rsidR="001717FA">
        <w:rPr>
          <w:sz w:val="22"/>
          <w:szCs w:val="22"/>
          <w:lang w:val="en-GB"/>
        </w:rPr>
        <w:tab/>
      </w:r>
      <w:r w:rsidR="001179AE">
        <w:rPr>
          <w:sz w:val="22"/>
          <w:szCs w:val="22"/>
          <w:lang w:val="en-GB"/>
        </w:rPr>
        <w:t>and</w:t>
      </w:r>
      <w:r w:rsidRPr="00B817FE">
        <w:rPr>
          <w:smallCaps/>
          <w:sz w:val="22"/>
          <w:szCs w:val="22"/>
          <w:lang w:val="en-GB"/>
        </w:rPr>
        <w:t>-art</w:t>
      </w:r>
      <w:r w:rsidRPr="00B817FE">
        <w:rPr>
          <w:sz w:val="22"/>
          <w:szCs w:val="22"/>
          <w:lang w:val="en-GB"/>
        </w:rPr>
        <w:t>-onion.</w:t>
      </w:r>
      <w:r w:rsidRPr="00B817FE">
        <w:rPr>
          <w:smallCaps/>
          <w:sz w:val="22"/>
          <w:szCs w:val="22"/>
          <w:lang w:val="en-GB"/>
        </w:rPr>
        <w:t>pl</w:t>
      </w:r>
      <w:r w:rsidRPr="00B817FE">
        <w:rPr>
          <w:sz w:val="22"/>
          <w:szCs w:val="22"/>
          <w:vertAlign w:val="subscript"/>
          <w:lang w:val="en-GB"/>
        </w:rPr>
        <w:t xml:space="preserve">  </w:t>
      </w:r>
      <w:r w:rsidR="001717FA">
        <w:rPr>
          <w:sz w:val="22"/>
          <w:szCs w:val="22"/>
          <w:vertAlign w:val="subscript"/>
          <w:lang w:val="en-GB"/>
        </w:rPr>
        <w:tab/>
      </w:r>
      <w:r w:rsidRPr="00B817FE">
        <w:rPr>
          <w:smallCaps/>
          <w:sz w:val="22"/>
          <w:szCs w:val="22"/>
          <w:lang w:val="en-GB"/>
        </w:rPr>
        <w:t>neg.</w:t>
      </w:r>
      <w:r w:rsidRPr="00F9130C">
        <w:rPr>
          <w:smallCaps/>
          <w:sz w:val="22"/>
          <w:szCs w:val="22"/>
          <w:lang w:val="en-GB"/>
        </w:rPr>
        <w:t>ex</w:t>
      </w:r>
      <w:r w:rsidR="00A06674" w:rsidRPr="00F9130C">
        <w:rPr>
          <w:smallCaps/>
          <w:sz w:val="22"/>
          <w:szCs w:val="22"/>
          <w:lang w:val="en-GB"/>
        </w:rPr>
        <w:t>-</w:t>
      </w:r>
      <w:r w:rsidRPr="00FD293C">
        <w:rPr>
          <w:smallCaps/>
          <w:sz w:val="22"/>
          <w:szCs w:val="22"/>
          <w:lang w:val="en-GB"/>
        </w:rPr>
        <w:t>3</w:t>
      </w:r>
      <w:r w:rsidR="00A06674" w:rsidRPr="00FD293C">
        <w:rPr>
          <w:smallCaps/>
          <w:sz w:val="22"/>
          <w:szCs w:val="22"/>
          <w:lang w:val="en-GB"/>
        </w:rPr>
        <w:t>m</w:t>
      </w:r>
      <w:r w:rsidRPr="00FD293C">
        <w:rPr>
          <w:smallCaps/>
          <w:sz w:val="22"/>
          <w:szCs w:val="22"/>
          <w:lang w:val="en-GB"/>
        </w:rPr>
        <w:t>p</w:t>
      </w:r>
      <w:r w:rsidR="00347B49">
        <w:rPr>
          <w:smallCaps/>
          <w:sz w:val="22"/>
          <w:szCs w:val="22"/>
          <w:lang w:val="en-GB"/>
        </w:rPr>
        <w:tab/>
      </w:r>
    </w:p>
    <w:p w14:paraId="7E0EC57D" w14:textId="06C4BCCE" w:rsidR="00DB715D" w:rsidRDefault="00DB715D">
      <w:pPr>
        <w:spacing w:after="0" w:line="240" w:lineRule="auto"/>
        <w:rPr>
          <w:smallCaps/>
          <w:sz w:val="22"/>
          <w:szCs w:val="22"/>
          <w:lang w:val="en-GB"/>
        </w:rPr>
      </w:pPr>
      <w:r>
        <w:rPr>
          <w:smallCaps/>
          <w:sz w:val="22"/>
          <w:szCs w:val="22"/>
          <w:lang w:val="en-GB"/>
        </w:rPr>
        <w:tab/>
      </w:r>
      <w:r w:rsidRPr="00B817FE">
        <w:rPr>
          <w:i/>
          <w:iCs/>
          <w:sz w:val="22"/>
          <w:szCs w:val="22"/>
          <w:lang w:val="en-GB"/>
        </w:rPr>
        <w:t>miṣṯārp̱în</w:t>
      </w:r>
    </w:p>
    <w:p w14:paraId="5CFDADFB" w14:textId="448BD7CB" w:rsidR="006B0C51" w:rsidRPr="00B817FE" w:rsidRDefault="00DB715D">
      <w:pPr>
        <w:spacing w:after="0" w:line="240" w:lineRule="auto"/>
        <w:rPr>
          <w:sz w:val="22"/>
          <w:szCs w:val="22"/>
          <w:lang w:val="en-GB"/>
        </w:rPr>
      </w:pPr>
      <w:r>
        <w:rPr>
          <w:sz w:val="22"/>
          <w:szCs w:val="22"/>
          <w:lang w:val="en-GB"/>
        </w:rPr>
        <w:tab/>
      </w:r>
      <w:r w:rsidR="006B0C51" w:rsidRPr="00F9130C">
        <w:rPr>
          <w:sz w:val="22"/>
          <w:szCs w:val="22"/>
          <w:lang w:val="en-GB"/>
        </w:rPr>
        <w:t>join</w:t>
      </w:r>
      <w:r w:rsidR="006B0C51" w:rsidRPr="00B817FE">
        <w:rPr>
          <w:sz w:val="22"/>
          <w:szCs w:val="22"/>
          <w:lang w:val="en-GB"/>
        </w:rPr>
        <w:t>.</w:t>
      </w:r>
      <w:r w:rsidR="006B0C51" w:rsidRPr="00B817FE">
        <w:rPr>
          <w:smallCaps/>
          <w:sz w:val="22"/>
          <w:szCs w:val="22"/>
          <w:lang w:val="en-GB"/>
        </w:rPr>
        <w:t>ptcp.</w:t>
      </w:r>
      <w:r w:rsidR="00A06674">
        <w:rPr>
          <w:smallCaps/>
          <w:sz w:val="22"/>
          <w:szCs w:val="22"/>
          <w:lang w:val="en-GB"/>
        </w:rPr>
        <w:t>m</w:t>
      </w:r>
      <w:r w:rsidR="006B0C51" w:rsidRPr="00B817FE">
        <w:rPr>
          <w:smallCaps/>
          <w:sz w:val="22"/>
          <w:szCs w:val="22"/>
          <w:lang w:val="en-GB"/>
        </w:rPr>
        <w:t>p</w:t>
      </w:r>
    </w:p>
    <w:p w14:paraId="5CFD994B" w14:textId="4C0865C2" w:rsidR="00E346EB" w:rsidRDefault="00B817FE" w:rsidP="00662AB8">
      <w:pPr>
        <w:spacing w:line="240" w:lineRule="auto"/>
        <w:rPr>
          <w:sz w:val="22"/>
          <w:szCs w:val="22"/>
          <w:lang w:val="en-GB"/>
        </w:rPr>
      </w:pPr>
      <w:r w:rsidRPr="00B817FE">
        <w:rPr>
          <w:sz w:val="22"/>
          <w:szCs w:val="22"/>
          <w:lang w:val="en-GB"/>
        </w:rPr>
        <w:tab/>
      </w:r>
      <w:r w:rsidR="006B0C51" w:rsidRPr="00B817FE">
        <w:rPr>
          <w:sz w:val="22"/>
          <w:szCs w:val="22"/>
          <w:lang w:val="en-GB"/>
        </w:rPr>
        <w:t>‘</w:t>
      </w:r>
      <w:r w:rsidR="006B0C51" w:rsidRPr="008C5956">
        <w:rPr>
          <w:sz w:val="22"/>
          <w:szCs w:val="22"/>
          <w:u w:val="single"/>
          <w:lang w:val="en-GB"/>
        </w:rPr>
        <w:t>Garlic and onions</w:t>
      </w:r>
      <w:r w:rsidR="006B0C51" w:rsidRPr="00B817FE">
        <w:rPr>
          <w:sz w:val="22"/>
          <w:szCs w:val="22"/>
          <w:lang w:val="en-GB"/>
        </w:rPr>
        <w:t xml:space="preserve">, </w:t>
      </w:r>
      <w:r w:rsidR="006B0C51" w:rsidRPr="008C5956">
        <w:rPr>
          <w:sz w:val="22"/>
          <w:szCs w:val="22"/>
          <w:u w:val="single"/>
          <w:lang w:val="en-GB"/>
        </w:rPr>
        <w:t>they</w:t>
      </w:r>
      <w:r w:rsidR="006B0C51" w:rsidRPr="00B817FE">
        <w:rPr>
          <w:sz w:val="22"/>
          <w:szCs w:val="22"/>
          <w:lang w:val="en-GB"/>
        </w:rPr>
        <w:t xml:space="preserve"> do not join together.’</w:t>
      </w:r>
      <w:r w:rsidR="00662AB8">
        <w:rPr>
          <w:sz w:val="22"/>
          <w:szCs w:val="22"/>
          <w:lang w:val="en-GB"/>
        </w:rPr>
        <w:t xml:space="preserve"> </w:t>
      </w:r>
      <w:r w:rsidRPr="00B817FE">
        <w:rPr>
          <w:sz w:val="22"/>
          <w:szCs w:val="22"/>
          <w:lang w:val="en-GB"/>
        </w:rPr>
        <w:t>[</w:t>
      </w:r>
      <w:r w:rsidR="00830F79">
        <w:rPr>
          <w:sz w:val="22"/>
          <w:szCs w:val="22"/>
          <w:lang w:val="en-GB"/>
        </w:rPr>
        <w:t xml:space="preserve">M </w:t>
      </w:r>
      <w:r w:rsidRPr="00B817FE">
        <w:rPr>
          <w:sz w:val="22"/>
          <w:szCs w:val="22"/>
          <w:lang w:val="en-GB"/>
        </w:rPr>
        <w:t>Peah 6:9]</w:t>
      </w:r>
    </w:p>
    <w:p w14:paraId="07EEB83A" w14:textId="40679F3B" w:rsidR="00BF539C" w:rsidRPr="00E346EB" w:rsidRDefault="00162A04" w:rsidP="003B5024">
      <w:pPr>
        <w:keepNext w:val="0"/>
        <w:spacing w:line="240" w:lineRule="auto"/>
        <w:jc w:val="both"/>
        <w:rPr>
          <w:sz w:val="22"/>
          <w:szCs w:val="22"/>
          <w:lang w:val="en-GB"/>
        </w:rPr>
      </w:pPr>
      <w:r>
        <w:rPr>
          <w:lang w:val="en-GB"/>
        </w:rPr>
        <w:t xml:space="preserve">In Qumran Hebrew </w:t>
      </w:r>
      <w:r w:rsidR="003B5024">
        <w:rPr>
          <w:lang w:val="en-GB"/>
        </w:rPr>
        <w:t>an indepen</w:t>
      </w:r>
      <w:r w:rsidR="005213D1">
        <w:rPr>
          <w:lang w:val="en-GB"/>
        </w:rPr>
        <w:t>d</w:t>
      </w:r>
      <w:r w:rsidR="003B5024">
        <w:rPr>
          <w:lang w:val="en-GB"/>
        </w:rPr>
        <w:t xml:space="preserve">ent personal pronoun can be used instead </w:t>
      </w:r>
      <w:r w:rsidR="005A1473">
        <w:rPr>
          <w:lang w:val="en-GB"/>
        </w:rPr>
        <w:t>for the subject instead of</w:t>
      </w:r>
      <w:r w:rsidR="003B5024">
        <w:rPr>
          <w:lang w:val="en-GB"/>
        </w:rPr>
        <w:t xml:space="preserve"> </w:t>
      </w:r>
      <w:r w:rsidR="00BF539C" w:rsidRPr="00162A04">
        <w:rPr>
          <w:lang w:val="en-GB"/>
        </w:rPr>
        <w:t>a pronominal suffix on the negative existential</w:t>
      </w:r>
      <w:r w:rsidR="002F3F68">
        <w:rPr>
          <w:lang w:val="en-GB"/>
        </w:rPr>
        <w:t xml:space="preserve"> marker</w:t>
      </w:r>
      <w:r w:rsidR="00BF539C" w:rsidRPr="00162A04">
        <w:rPr>
          <w:lang w:val="en-GB"/>
        </w:rPr>
        <w:t>:</w:t>
      </w:r>
    </w:p>
    <w:p w14:paraId="6C1E44B6" w14:textId="2B605226" w:rsidR="006B0C51" w:rsidRPr="00D3601A" w:rsidRDefault="00162A04" w:rsidP="00A70988">
      <w:pPr>
        <w:spacing w:after="0" w:line="240" w:lineRule="auto"/>
        <w:rPr>
          <w:i/>
          <w:iCs/>
          <w:sz w:val="22"/>
          <w:szCs w:val="22"/>
          <w:lang w:val="en-GB"/>
        </w:rPr>
      </w:pPr>
      <w:r w:rsidRPr="0022742B">
        <w:rPr>
          <w:sz w:val="22"/>
          <w:szCs w:val="22"/>
          <w:lang w:val="en-GB"/>
        </w:rPr>
        <w:t>(</w:t>
      </w:r>
      <w:r w:rsidR="00761A64">
        <w:rPr>
          <w:sz w:val="22"/>
          <w:szCs w:val="22"/>
          <w:lang w:val="en-GB"/>
        </w:rPr>
        <w:t>28</w:t>
      </w:r>
      <w:r w:rsidR="00BF539C" w:rsidRPr="0022742B">
        <w:rPr>
          <w:sz w:val="22"/>
          <w:szCs w:val="22"/>
          <w:lang w:val="en-GB"/>
        </w:rPr>
        <w:t>)</w:t>
      </w:r>
      <w:r w:rsidR="00BF539C" w:rsidRPr="0022742B">
        <w:rPr>
          <w:sz w:val="22"/>
          <w:szCs w:val="22"/>
          <w:lang w:val="en-GB"/>
        </w:rPr>
        <w:tab/>
      </w:r>
      <w:r w:rsidR="006B0C51" w:rsidRPr="0022742B">
        <w:rPr>
          <w:i/>
          <w:iCs/>
          <w:sz w:val="22"/>
          <w:szCs w:val="22"/>
          <w:lang w:val="en-GB"/>
        </w:rPr>
        <w:t>w</w:t>
      </w:r>
      <w:r w:rsidR="006B0C51" w:rsidRPr="0022742B">
        <w:rPr>
          <w:i/>
          <w:iCs/>
          <w:sz w:val="22"/>
          <w:szCs w:val="22"/>
        </w:rPr>
        <w:t>-</w:t>
      </w:r>
      <w:r w:rsidR="006B0C51" w:rsidRPr="0022742B">
        <w:rPr>
          <w:i/>
          <w:iCs/>
          <w:sz w:val="22"/>
          <w:szCs w:val="22"/>
          <w:lang w:val="en-GB"/>
        </w:rPr>
        <w:t>ʾ</w:t>
      </w:r>
      <w:r w:rsidR="00445646">
        <w:rPr>
          <w:i/>
          <w:iCs/>
          <w:sz w:val="22"/>
          <w:szCs w:val="22"/>
          <w:lang w:val="en-GB"/>
        </w:rPr>
        <w:t>m</w:t>
      </w:r>
      <w:r w:rsidR="00DB715D">
        <w:rPr>
          <w:i/>
          <w:iCs/>
          <w:sz w:val="22"/>
          <w:szCs w:val="22"/>
          <w:lang w:val="en-GB"/>
        </w:rPr>
        <w:tab/>
      </w:r>
      <w:r w:rsidR="006B0C51" w:rsidRPr="00D3601A">
        <w:rPr>
          <w:i/>
          <w:iCs/>
          <w:sz w:val="22"/>
          <w:szCs w:val="22"/>
          <w:lang w:val="en-GB"/>
        </w:rPr>
        <w:t>ʾyn</w:t>
      </w:r>
      <w:r w:rsidR="00DB715D">
        <w:rPr>
          <w:i/>
          <w:iCs/>
          <w:sz w:val="22"/>
          <w:szCs w:val="22"/>
          <w:lang w:val="en-GB"/>
        </w:rPr>
        <w:tab/>
      </w:r>
      <w:r w:rsidR="006B0C51" w:rsidRPr="00D3601A">
        <w:rPr>
          <w:i/>
          <w:iCs/>
          <w:sz w:val="22"/>
          <w:szCs w:val="22"/>
          <w:lang w:val="en-GB"/>
        </w:rPr>
        <w:t>hwʾ</w:t>
      </w:r>
      <w:r w:rsidR="00DB715D">
        <w:rPr>
          <w:i/>
          <w:iCs/>
          <w:sz w:val="22"/>
          <w:szCs w:val="22"/>
        </w:rPr>
        <w:tab/>
      </w:r>
      <w:r w:rsidR="006B0C51" w:rsidRPr="00D3601A">
        <w:rPr>
          <w:i/>
          <w:iCs/>
          <w:sz w:val="22"/>
          <w:szCs w:val="22"/>
          <w:lang w:val="en-GB"/>
        </w:rPr>
        <w:t>b</w:t>
      </w:r>
      <w:r w:rsidR="007467DC" w:rsidRPr="00D3601A">
        <w:rPr>
          <w:rFonts w:cs="Times New Roman"/>
          <w:i/>
          <w:iCs/>
          <w:sz w:val="22"/>
          <w:szCs w:val="22"/>
          <w:lang w:val="en-GB"/>
        </w:rPr>
        <w:t>ḥ</w:t>
      </w:r>
      <w:r w:rsidR="007467DC" w:rsidRPr="00D3601A">
        <w:rPr>
          <w:i/>
          <w:iCs/>
          <w:sz w:val="22"/>
          <w:szCs w:val="22"/>
          <w:lang w:val="en-GB"/>
        </w:rPr>
        <w:t>wn</w:t>
      </w:r>
      <w:r w:rsidR="00DB715D">
        <w:rPr>
          <w:i/>
          <w:iCs/>
          <w:sz w:val="22"/>
          <w:szCs w:val="22"/>
          <w:lang w:val="en-GB"/>
        </w:rPr>
        <w:tab/>
      </w:r>
      <w:r w:rsidR="00DB715D">
        <w:rPr>
          <w:i/>
          <w:iCs/>
          <w:sz w:val="22"/>
          <w:szCs w:val="22"/>
          <w:lang w:val="en-GB"/>
        </w:rPr>
        <w:tab/>
      </w:r>
      <w:r w:rsidR="00DB715D">
        <w:rPr>
          <w:i/>
          <w:iCs/>
          <w:sz w:val="22"/>
          <w:szCs w:val="22"/>
          <w:lang w:val="en-GB"/>
        </w:rPr>
        <w:tab/>
      </w:r>
      <w:r w:rsidR="00DB715D">
        <w:rPr>
          <w:i/>
          <w:iCs/>
          <w:sz w:val="22"/>
          <w:szCs w:val="22"/>
          <w:lang w:val="en-GB"/>
        </w:rPr>
        <w:tab/>
      </w:r>
      <w:r w:rsidR="006B0C51" w:rsidRPr="00D3601A">
        <w:rPr>
          <w:i/>
          <w:iCs/>
          <w:sz w:val="22"/>
          <w:szCs w:val="22"/>
          <w:lang w:val="en-GB"/>
        </w:rPr>
        <w:t>b-kl</w:t>
      </w:r>
      <w:r w:rsidR="00445646">
        <w:rPr>
          <w:i/>
          <w:iCs/>
          <w:sz w:val="22"/>
          <w:szCs w:val="22"/>
          <w:lang w:val="en-GB"/>
        </w:rPr>
        <w:t xml:space="preserve"> </w:t>
      </w:r>
      <w:r w:rsidR="006B0C51" w:rsidRPr="00D3601A">
        <w:rPr>
          <w:i/>
          <w:iCs/>
          <w:sz w:val="22"/>
          <w:szCs w:val="22"/>
          <w:lang w:val="en-GB"/>
        </w:rPr>
        <w:t xml:space="preserve"> </w:t>
      </w:r>
      <w:r w:rsidR="00C26C20">
        <w:rPr>
          <w:i/>
          <w:iCs/>
          <w:sz w:val="22"/>
          <w:szCs w:val="22"/>
          <w:lang w:val="en-GB"/>
        </w:rPr>
        <w:t xml:space="preserve"> </w:t>
      </w:r>
    </w:p>
    <w:p w14:paraId="5485E816" w14:textId="77777777" w:rsidR="00DB715D" w:rsidRDefault="006B0C51">
      <w:pPr>
        <w:spacing w:after="0" w:line="240" w:lineRule="auto"/>
        <w:rPr>
          <w:sz w:val="22"/>
          <w:szCs w:val="22"/>
          <w:lang w:val="en-GB"/>
        </w:rPr>
      </w:pPr>
      <w:r w:rsidRPr="00D3601A">
        <w:rPr>
          <w:sz w:val="22"/>
          <w:szCs w:val="22"/>
          <w:lang w:val="en-GB"/>
        </w:rPr>
        <w:tab/>
      </w:r>
      <w:r w:rsidR="003630F0" w:rsidRPr="00D3601A">
        <w:rPr>
          <w:sz w:val="22"/>
          <w:szCs w:val="22"/>
          <w:lang w:val="en-GB"/>
        </w:rPr>
        <w:t>and</w:t>
      </w:r>
      <w:r w:rsidRPr="00D3601A">
        <w:rPr>
          <w:sz w:val="22"/>
          <w:szCs w:val="22"/>
          <w:lang w:val="en-GB"/>
        </w:rPr>
        <w:t xml:space="preserve">-if  </w:t>
      </w:r>
      <w:r w:rsidR="00C26C20">
        <w:rPr>
          <w:sz w:val="22"/>
          <w:szCs w:val="22"/>
          <w:lang w:val="en-GB"/>
        </w:rPr>
        <w:t xml:space="preserve">  </w:t>
      </w:r>
      <w:r w:rsidRPr="00D3601A">
        <w:rPr>
          <w:smallCaps/>
          <w:sz w:val="22"/>
          <w:szCs w:val="22"/>
          <w:lang w:val="en-GB"/>
        </w:rPr>
        <w:t>neg.ex 3ms</w:t>
      </w:r>
      <w:r w:rsidRPr="00D3601A">
        <w:rPr>
          <w:sz w:val="22"/>
          <w:szCs w:val="22"/>
          <w:lang w:val="en-GB"/>
        </w:rPr>
        <w:t xml:space="preserve">   </w:t>
      </w:r>
      <w:r w:rsidR="00DB715D">
        <w:rPr>
          <w:sz w:val="22"/>
          <w:szCs w:val="22"/>
          <w:lang w:val="en-GB"/>
        </w:rPr>
        <w:tab/>
      </w:r>
      <w:r w:rsidR="00D3601A">
        <w:rPr>
          <w:sz w:val="22"/>
          <w:szCs w:val="22"/>
          <w:lang w:val="en-GB"/>
        </w:rPr>
        <w:t>distinguish.</w:t>
      </w:r>
      <w:r w:rsidR="00D3601A">
        <w:rPr>
          <w:smallCaps/>
          <w:sz w:val="22"/>
          <w:szCs w:val="22"/>
          <w:lang w:val="en-GB"/>
        </w:rPr>
        <w:t xml:space="preserve">ptcp.pass.ms </w:t>
      </w:r>
      <w:r w:rsidR="00DB715D">
        <w:rPr>
          <w:smallCaps/>
          <w:sz w:val="22"/>
          <w:szCs w:val="22"/>
          <w:lang w:val="en-GB"/>
        </w:rPr>
        <w:tab/>
      </w:r>
      <w:r w:rsidR="00D3601A">
        <w:rPr>
          <w:sz w:val="22"/>
          <w:szCs w:val="22"/>
          <w:lang w:val="en-GB"/>
        </w:rPr>
        <w:t>in</w:t>
      </w:r>
      <w:r w:rsidRPr="00D3601A">
        <w:rPr>
          <w:sz w:val="22"/>
          <w:szCs w:val="22"/>
          <w:lang w:val="en-GB"/>
        </w:rPr>
        <w:t>-all</w:t>
      </w:r>
      <w:r w:rsidR="00D3601A">
        <w:rPr>
          <w:sz w:val="22"/>
          <w:szCs w:val="22"/>
          <w:lang w:val="en-GB"/>
        </w:rPr>
        <w:t>.</w:t>
      </w:r>
      <w:r w:rsidR="00D3601A">
        <w:rPr>
          <w:smallCaps/>
          <w:sz w:val="22"/>
          <w:szCs w:val="22"/>
          <w:lang w:val="en-GB"/>
        </w:rPr>
        <w:t>gen</w:t>
      </w:r>
      <w:r w:rsidRPr="00D3601A">
        <w:rPr>
          <w:sz w:val="22"/>
          <w:szCs w:val="22"/>
          <w:lang w:val="en-GB"/>
        </w:rPr>
        <w:t xml:space="preserve">  </w:t>
      </w:r>
    </w:p>
    <w:p w14:paraId="25A3052F" w14:textId="0565210A" w:rsidR="00DB715D" w:rsidRDefault="00DB715D">
      <w:pPr>
        <w:spacing w:after="0" w:line="240" w:lineRule="auto"/>
        <w:rPr>
          <w:sz w:val="22"/>
          <w:szCs w:val="22"/>
          <w:lang w:val="en-GB"/>
        </w:rPr>
      </w:pPr>
      <w:r>
        <w:rPr>
          <w:sz w:val="22"/>
          <w:szCs w:val="22"/>
          <w:lang w:val="en-GB"/>
        </w:rPr>
        <w:tab/>
      </w:r>
      <w:r w:rsidRPr="00D3601A">
        <w:rPr>
          <w:i/>
          <w:iCs/>
          <w:sz w:val="22"/>
          <w:szCs w:val="22"/>
          <w:lang w:val="en-GB"/>
        </w:rPr>
        <w:t>ʾlh</w:t>
      </w:r>
    </w:p>
    <w:p w14:paraId="603EEA6F" w14:textId="13B13E7F" w:rsidR="006B0C51" w:rsidRPr="0022742B" w:rsidRDefault="00DB715D">
      <w:pPr>
        <w:spacing w:after="0" w:line="240" w:lineRule="auto"/>
        <w:rPr>
          <w:sz w:val="22"/>
          <w:szCs w:val="22"/>
          <w:lang w:val="en-GB"/>
        </w:rPr>
      </w:pPr>
      <w:r>
        <w:rPr>
          <w:sz w:val="22"/>
          <w:szCs w:val="22"/>
          <w:lang w:val="en-GB"/>
        </w:rPr>
        <w:tab/>
      </w:r>
      <w:r w:rsidR="006B0C51" w:rsidRPr="00D3601A">
        <w:rPr>
          <w:sz w:val="22"/>
          <w:szCs w:val="22"/>
          <w:lang w:val="en-GB"/>
        </w:rPr>
        <w:t>these</w:t>
      </w:r>
    </w:p>
    <w:p w14:paraId="70F6D04E" w14:textId="03AE0A12" w:rsidR="00A70988" w:rsidRDefault="004801EE" w:rsidP="0011136A">
      <w:pPr>
        <w:spacing w:line="240" w:lineRule="auto"/>
        <w:rPr>
          <w:sz w:val="22"/>
          <w:szCs w:val="22"/>
          <w:lang w:val="en-GB"/>
        </w:rPr>
      </w:pPr>
      <w:r>
        <w:rPr>
          <w:sz w:val="22"/>
          <w:szCs w:val="22"/>
          <w:lang w:val="en-GB"/>
        </w:rPr>
        <w:tab/>
        <w:t>‘i</w:t>
      </w:r>
      <w:r w:rsidR="006B0C51" w:rsidRPr="0022742B">
        <w:rPr>
          <w:sz w:val="22"/>
          <w:szCs w:val="22"/>
          <w:lang w:val="en-GB"/>
        </w:rPr>
        <w:t xml:space="preserve">f </w:t>
      </w:r>
      <w:r w:rsidR="006B0C51" w:rsidRPr="008C5956">
        <w:rPr>
          <w:sz w:val="22"/>
          <w:szCs w:val="22"/>
          <w:u w:val="single"/>
          <w:lang w:val="en-GB"/>
        </w:rPr>
        <w:t>he</w:t>
      </w:r>
      <w:r w:rsidR="006B0C51" w:rsidRPr="0022742B">
        <w:rPr>
          <w:sz w:val="22"/>
          <w:szCs w:val="22"/>
          <w:lang w:val="en-GB"/>
        </w:rPr>
        <w:t xml:space="preserve"> </w:t>
      </w:r>
      <w:r w:rsidR="00D3601A">
        <w:rPr>
          <w:sz w:val="22"/>
          <w:szCs w:val="22"/>
          <w:lang w:val="en-GB"/>
        </w:rPr>
        <w:t xml:space="preserve">is </w:t>
      </w:r>
      <w:r w:rsidR="000312D5">
        <w:rPr>
          <w:sz w:val="22"/>
          <w:szCs w:val="22"/>
          <w:lang w:val="en-GB"/>
        </w:rPr>
        <w:t>not qualified</w:t>
      </w:r>
      <w:r w:rsidR="006B0C51" w:rsidRPr="0022742B">
        <w:rPr>
          <w:sz w:val="22"/>
          <w:szCs w:val="22"/>
          <w:lang w:val="en-GB"/>
        </w:rPr>
        <w:t xml:space="preserve"> in these </w:t>
      </w:r>
      <w:r>
        <w:rPr>
          <w:sz w:val="22"/>
          <w:szCs w:val="22"/>
          <w:lang w:val="en-GB"/>
        </w:rPr>
        <w:t>(</w:t>
      </w:r>
      <w:r w:rsidR="006B0C51" w:rsidRPr="0022742B">
        <w:rPr>
          <w:sz w:val="22"/>
          <w:szCs w:val="22"/>
          <w:lang w:val="en-GB"/>
        </w:rPr>
        <w:t>rules</w:t>
      </w:r>
      <w:r>
        <w:rPr>
          <w:sz w:val="22"/>
          <w:szCs w:val="22"/>
          <w:lang w:val="en-GB"/>
        </w:rPr>
        <w:t>)</w:t>
      </w:r>
      <w:r w:rsidR="006B0C51" w:rsidRPr="0022742B">
        <w:rPr>
          <w:sz w:val="22"/>
          <w:szCs w:val="22"/>
          <w:lang w:val="en-GB"/>
        </w:rPr>
        <w:t>’</w:t>
      </w:r>
      <w:r w:rsidR="00117F37">
        <w:rPr>
          <w:sz w:val="22"/>
          <w:szCs w:val="22"/>
          <w:lang w:val="en-GB"/>
        </w:rPr>
        <w:t xml:space="preserve"> </w:t>
      </w:r>
      <w:r w:rsidR="00A70988" w:rsidRPr="0022742B">
        <w:rPr>
          <w:sz w:val="22"/>
          <w:szCs w:val="22"/>
          <w:lang w:val="en-GB"/>
        </w:rPr>
        <w:t>[DSSR CD 13:3]</w:t>
      </w:r>
    </w:p>
    <w:p w14:paraId="47A22E1B" w14:textId="77777777" w:rsidR="00323626" w:rsidRPr="00162A04" w:rsidRDefault="00323626" w:rsidP="00323626">
      <w:pPr>
        <w:jc w:val="both"/>
        <w:rPr>
          <w:lang w:val="en-GB"/>
        </w:rPr>
      </w:pPr>
      <w:r w:rsidRPr="00162A04">
        <w:rPr>
          <w:lang w:val="en-GB"/>
        </w:rPr>
        <w:t>This innovation has diffused and is also found in Mishnaic Hebrew:</w:t>
      </w:r>
    </w:p>
    <w:p w14:paraId="33CF9FB2" w14:textId="78C5E725" w:rsidR="00323626" w:rsidRPr="006B520E" w:rsidRDefault="00323626" w:rsidP="00B0231F">
      <w:pPr>
        <w:spacing w:after="0" w:line="240" w:lineRule="auto"/>
        <w:rPr>
          <w:i/>
          <w:iCs/>
          <w:sz w:val="22"/>
          <w:szCs w:val="22"/>
          <w:lang w:val="en-GB"/>
        </w:rPr>
      </w:pPr>
      <w:r w:rsidRPr="006B520E">
        <w:rPr>
          <w:sz w:val="22"/>
          <w:szCs w:val="22"/>
          <w:lang w:val="en-GB"/>
        </w:rPr>
        <w:t>(</w:t>
      </w:r>
      <w:r w:rsidR="00761A64">
        <w:rPr>
          <w:sz w:val="22"/>
          <w:szCs w:val="22"/>
          <w:lang w:val="en-GB"/>
        </w:rPr>
        <w:t>29</w:t>
      </w:r>
      <w:r w:rsidRPr="006B520E">
        <w:rPr>
          <w:sz w:val="22"/>
          <w:szCs w:val="22"/>
          <w:lang w:val="en-GB"/>
        </w:rPr>
        <w:t>)</w:t>
      </w:r>
      <w:r w:rsidRPr="006B520E">
        <w:rPr>
          <w:sz w:val="22"/>
          <w:szCs w:val="22"/>
          <w:lang w:val="en-GB"/>
        </w:rPr>
        <w:tab/>
        <w:t>[</w:t>
      </w:r>
      <w:r w:rsidRPr="006B520E">
        <w:rPr>
          <w:i/>
          <w:iCs/>
          <w:sz w:val="22"/>
          <w:szCs w:val="22"/>
          <w:lang w:val="en-GB"/>
        </w:rPr>
        <w:t>wə</w:t>
      </w:r>
      <w:r w:rsidRPr="006B520E">
        <w:rPr>
          <w:sz w:val="22"/>
          <w:szCs w:val="22"/>
          <w:lang w:val="en-GB"/>
        </w:rPr>
        <w:t>]</w:t>
      </w:r>
      <w:r w:rsidRPr="006B520E">
        <w:rPr>
          <w:sz w:val="22"/>
          <w:szCs w:val="22"/>
        </w:rPr>
        <w:t>-</w:t>
      </w:r>
      <w:r w:rsidRPr="006B520E">
        <w:rPr>
          <w:i/>
          <w:iCs/>
          <w:sz w:val="22"/>
          <w:szCs w:val="22"/>
          <w:lang w:val="en-GB"/>
        </w:rPr>
        <w:t>ʾên</w:t>
      </w:r>
      <w:r w:rsidR="00DB715D">
        <w:rPr>
          <w:i/>
          <w:iCs/>
          <w:sz w:val="22"/>
          <w:szCs w:val="22"/>
        </w:rPr>
        <w:tab/>
      </w:r>
      <w:r w:rsidRPr="006B520E">
        <w:rPr>
          <w:i/>
          <w:iCs/>
          <w:sz w:val="22"/>
          <w:szCs w:val="22"/>
          <w:lang w:val="en-GB"/>
        </w:rPr>
        <w:t>ʾat</w:t>
      </w:r>
      <w:r w:rsidR="00DB715D">
        <w:rPr>
          <w:i/>
          <w:iCs/>
          <w:sz w:val="22"/>
          <w:szCs w:val="22"/>
        </w:rPr>
        <w:tab/>
      </w:r>
      <w:r w:rsidRPr="006B520E">
        <w:rPr>
          <w:i/>
          <w:iCs/>
          <w:sz w:val="22"/>
          <w:szCs w:val="22"/>
          <w:lang w:val="en-GB"/>
        </w:rPr>
        <w:t>yāḵol</w:t>
      </w:r>
      <w:r w:rsidR="00DB715D">
        <w:rPr>
          <w:i/>
          <w:iCs/>
          <w:sz w:val="22"/>
          <w:szCs w:val="22"/>
        </w:rPr>
        <w:tab/>
      </w:r>
      <w:r w:rsidR="00DB715D">
        <w:rPr>
          <w:i/>
          <w:iCs/>
          <w:sz w:val="22"/>
          <w:szCs w:val="22"/>
        </w:rPr>
        <w:tab/>
      </w:r>
      <w:r w:rsidRPr="006B520E">
        <w:rPr>
          <w:i/>
          <w:iCs/>
          <w:sz w:val="22"/>
          <w:szCs w:val="22"/>
          <w:lang w:val="en-GB"/>
        </w:rPr>
        <w:t>lə-panəśô</w:t>
      </w:r>
    </w:p>
    <w:p w14:paraId="3F2E39FE" w14:textId="23F0369F" w:rsidR="00323626" w:rsidRPr="006B520E" w:rsidRDefault="00323626" w:rsidP="00ED16AC">
      <w:pPr>
        <w:spacing w:after="0" w:line="240" w:lineRule="auto"/>
        <w:rPr>
          <w:sz w:val="22"/>
          <w:szCs w:val="22"/>
          <w:lang w:val="en-GB"/>
        </w:rPr>
      </w:pPr>
      <w:r w:rsidRPr="006B520E">
        <w:rPr>
          <w:sz w:val="22"/>
          <w:szCs w:val="22"/>
          <w:lang w:val="en-GB"/>
        </w:rPr>
        <w:tab/>
      </w:r>
      <w:r w:rsidRPr="006B520E">
        <w:rPr>
          <w:smallCaps/>
          <w:sz w:val="22"/>
          <w:szCs w:val="22"/>
          <w:lang w:val="en-GB"/>
        </w:rPr>
        <w:t>[</w:t>
      </w:r>
      <w:r>
        <w:rPr>
          <w:sz w:val="22"/>
          <w:szCs w:val="22"/>
          <w:lang w:val="en-GB"/>
        </w:rPr>
        <w:t>and</w:t>
      </w:r>
      <w:r w:rsidRPr="006B520E">
        <w:rPr>
          <w:smallCaps/>
          <w:sz w:val="22"/>
          <w:szCs w:val="22"/>
          <w:lang w:val="en-GB"/>
        </w:rPr>
        <w:t>]</w:t>
      </w:r>
      <w:r w:rsidRPr="006B520E">
        <w:rPr>
          <w:smallCaps/>
          <w:sz w:val="22"/>
          <w:szCs w:val="22"/>
        </w:rPr>
        <w:t>-</w:t>
      </w:r>
      <w:r w:rsidRPr="006B520E">
        <w:rPr>
          <w:smallCaps/>
          <w:sz w:val="22"/>
          <w:szCs w:val="22"/>
          <w:lang w:val="en-GB"/>
        </w:rPr>
        <w:t xml:space="preserve">neg.ex </w:t>
      </w:r>
      <w:r w:rsidR="00DB715D">
        <w:rPr>
          <w:smallCaps/>
          <w:sz w:val="22"/>
          <w:szCs w:val="22"/>
          <w:lang w:val="en-GB"/>
        </w:rPr>
        <w:tab/>
      </w:r>
      <w:r w:rsidRPr="006B520E">
        <w:rPr>
          <w:smallCaps/>
          <w:sz w:val="22"/>
          <w:szCs w:val="22"/>
          <w:lang w:val="en-GB"/>
        </w:rPr>
        <w:t>2ms</w:t>
      </w:r>
      <w:r w:rsidRPr="006B520E">
        <w:rPr>
          <w:sz w:val="22"/>
          <w:szCs w:val="22"/>
          <w:lang w:val="en-GB"/>
        </w:rPr>
        <w:t xml:space="preserve">   </w:t>
      </w:r>
      <w:r w:rsidR="00DB715D">
        <w:rPr>
          <w:sz w:val="22"/>
          <w:szCs w:val="22"/>
          <w:lang w:val="en-GB"/>
        </w:rPr>
        <w:tab/>
      </w:r>
      <w:r w:rsidRPr="006B520E">
        <w:rPr>
          <w:sz w:val="22"/>
          <w:szCs w:val="22"/>
          <w:lang w:val="en-GB"/>
        </w:rPr>
        <w:t>be.able.</w:t>
      </w:r>
      <w:r w:rsidR="00ED16AC">
        <w:rPr>
          <w:smallCaps/>
          <w:sz w:val="22"/>
          <w:szCs w:val="22"/>
          <w:lang w:val="en-GB"/>
        </w:rPr>
        <w:t>ptcp</w:t>
      </w:r>
      <w:r w:rsidRPr="006B520E">
        <w:rPr>
          <w:sz w:val="22"/>
          <w:szCs w:val="22"/>
          <w:lang w:val="en-GB"/>
        </w:rPr>
        <w:t xml:space="preserve"> </w:t>
      </w:r>
      <w:r w:rsidR="00C26C20">
        <w:rPr>
          <w:sz w:val="22"/>
          <w:szCs w:val="22"/>
          <w:lang w:val="en-GB"/>
        </w:rPr>
        <w:t xml:space="preserve">  </w:t>
      </w:r>
      <w:r w:rsidRPr="006B520E">
        <w:rPr>
          <w:sz w:val="22"/>
          <w:szCs w:val="22"/>
          <w:lang w:val="en-GB"/>
        </w:rPr>
        <w:t>to-help.</w:t>
      </w:r>
      <w:r w:rsidRPr="006B520E">
        <w:rPr>
          <w:smallCaps/>
          <w:sz w:val="22"/>
          <w:szCs w:val="22"/>
          <w:lang w:val="en-GB"/>
        </w:rPr>
        <w:t>inf.3ms</w:t>
      </w:r>
      <w:r w:rsidRPr="006B520E">
        <w:rPr>
          <w:sz w:val="22"/>
          <w:szCs w:val="22"/>
          <w:lang w:val="en-GB"/>
        </w:rPr>
        <w:t xml:space="preserve"> </w:t>
      </w:r>
    </w:p>
    <w:p w14:paraId="4EBFE0CB" w14:textId="50B82955" w:rsidR="00323626" w:rsidRPr="00190880" w:rsidRDefault="00323626">
      <w:pPr>
        <w:spacing w:line="240" w:lineRule="auto"/>
        <w:rPr>
          <w:sz w:val="22"/>
          <w:szCs w:val="22"/>
          <w:lang w:val="en-GB"/>
        </w:rPr>
      </w:pPr>
      <w:r w:rsidRPr="006B520E">
        <w:rPr>
          <w:sz w:val="22"/>
          <w:szCs w:val="22"/>
          <w:lang w:val="en-GB"/>
        </w:rPr>
        <w:tab/>
        <w:t xml:space="preserve">‘And </w:t>
      </w:r>
      <w:r w:rsidRPr="008C5956">
        <w:rPr>
          <w:sz w:val="22"/>
          <w:szCs w:val="22"/>
          <w:u w:val="single"/>
          <w:lang w:val="en-GB"/>
        </w:rPr>
        <w:t>you</w:t>
      </w:r>
      <w:r w:rsidRPr="006B520E">
        <w:rPr>
          <w:sz w:val="22"/>
          <w:szCs w:val="22"/>
          <w:lang w:val="en-GB"/>
        </w:rPr>
        <w:t xml:space="preserve"> are not able to help him.’</w:t>
      </w:r>
      <w:r w:rsidR="00C26C20">
        <w:rPr>
          <w:sz w:val="22"/>
          <w:szCs w:val="22"/>
          <w:lang w:val="en-GB"/>
        </w:rPr>
        <w:t xml:space="preserve"> </w:t>
      </w:r>
      <w:r w:rsidRPr="006B520E">
        <w:rPr>
          <w:sz w:val="22"/>
          <w:szCs w:val="22"/>
          <w:lang w:val="en-GB"/>
        </w:rPr>
        <w:t>[</w:t>
      </w:r>
      <w:r w:rsidR="00830F79">
        <w:rPr>
          <w:sz w:val="22"/>
          <w:szCs w:val="22"/>
          <w:lang w:val="en-GB"/>
        </w:rPr>
        <w:t xml:space="preserve">M </w:t>
      </w:r>
      <w:r w:rsidRPr="006B520E">
        <w:rPr>
          <w:sz w:val="22"/>
          <w:szCs w:val="22"/>
          <w:lang w:val="en-GB"/>
        </w:rPr>
        <w:t>Nedarim 9:4]</w:t>
      </w:r>
    </w:p>
    <w:p w14:paraId="321F994C" w14:textId="6746E795" w:rsidR="00BF539C" w:rsidRPr="00162A04" w:rsidRDefault="005213D1" w:rsidP="005213D1">
      <w:pPr>
        <w:keepNext w:val="0"/>
        <w:spacing w:line="240" w:lineRule="auto"/>
        <w:jc w:val="both"/>
        <w:rPr>
          <w:lang w:val="en-GB"/>
        </w:rPr>
      </w:pPr>
      <w:r>
        <w:rPr>
          <w:lang w:val="en-GB"/>
        </w:rPr>
        <w:t xml:space="preserve">In Qumran Hebrew, a </w:t>
      </w:r>
      <w:r w:rsidR="00BF539C" w:rsidRPr="00162A04">
        <w:rPr>
          <w:lang w:val="en-GB"/>
        </w:rPr>
        <w:t xml:space="preserve">left dislocated </w:t>
      </w:r>
      <w:r>
        <w:rPr>
          <w:lang w:val="en-GB"/>
        </w:rPr>
        <w:t>pronoun may be resumed with an independent personal pronoun following the negative existential, rather than with a pronominal suffix</w:t>
      </w:r>
      <w:r w:rsidR="00EF4429">
        <w:rPr>
          <w:lang w:val="en-GB"/>
        </w:rPr>
        <w:t xml:space="preserve"> (contrast example 25)</w:t>
      </w:r>
      <w:r>
        <w:rPr>
          <w:lang w:val="en-GB"/>
        </w:rPr>
        <w:t>:</w:t>
      </w:r>
    </w:p>
    <w:p w14:paraId="0148D261" w14:textId="4CF834B8" w:rsidR="006B0C51" w:rsidRPr="00190880" w:rsidRDefault="00162A04" w:rsidP="00A6298A">
      <w:pPr>
        <w:spacing w:after="0" w:line="240" w:lineRule="auto"/>
        <w:rPr>
          <w:i/>
          <w:iCs/>
          <w:sz w:val="22"/>
          <w:szCs w:val="22"/>
          <w:lang w:val="en-GB"/>
        </w:rPr>
      </w:pPr>
      <w:r w:rsidRPr="009C3D97">
        <w:rPr>
          <w:sz w:val="22"/>
          <w:szCs w:val="22"/>
          <w:lang w:val="en-GB"/>
        </w:rPr>
        <w:t>(3</w:t>
      </w:r>
      <w:r w:rsidR="00761A64">
        <w:rPr>
          <w:sz w:val="22"/>
          <w:szCs w:val="22"/>
          <w:lang w:val="en-GB"/>
        </w:rPr>
        <w:t>0</w:t>
      </w:r>
      <w:r w:rsidR="00BF539C" w:rsidRPr="009C3D97">
        <w:rPr>
          <w:sz w:val="22"/>
          <w:szCs w:val="22"/>
          <w:lang w:val="en-GB"/>
        </w:rPr>
        <w:t>)</w:t>
      </w:r>
      <w:r w:rsidR="00BF539C" w:rsidRPr="009C3D97">
        <w:rPr>
          <w:sz w:val="22"/>
          <w:szCs w:val="22"/>
          <w:lang w:val="en-GB"/>
        </w:rPr>
        <w:tab/>
      </w:r>
      <w:r w:rsidR="006B0C51" w:rsidRPr="00190880">
        <w:rPr>
          <w:i/>
          <w:iCs/>
          <w:sz w:val="22"/>
          <w:szCs w:val="22"/>
          <w:lang w:val="en-GB"/>
        </w:rPr>
        <w:t>w-hw</w:t>
      </w:r>
      <w:r w:rsidR="00FE6071">
        <w:rPr>
          <w:rFonts w:cs="Times New Roman"/>
          <w:i/>
          <w:iCs/>
          <w:sz w:val="22"/>
          <w:szCs w:val="22"/>
          <w:lang w:val="en-GB"/>
        </w:rPr>
        <w:t>ʾ</w:t>
      </w:r>
      <w:r w:rsidR="00DB715D">
        <w:rPr>
          <w:rFonts w:cs="Times New Roman"/>
          <w:i/>
          <w:iCs/>
          <w:sz w:val="22"/>
          <w:szCs w:val="22"/>
          <w:lang w:val="en-GB"/>
        </w:rPr>
        <w:tab/>
      </w:r>
      <w:r w:rsidR="00DB715D">
        <w:rPr>
          <w:rFonts w:cs="Times New Roman"/>
          <w:i/>
          <w:iCs/>
          <w:sz w:val="22"/>
          <w:szCs w:val="22"/>
          <w:lang w:val="en-GB"/>
        </w:rPr>
        <w:tab/>
      </w:r>
      <w:r w:rsidR="006B0C51" w:rsidRPr="00190880">
        <w:rPr>
          <w:i/>
          <w:iCs/>
          <w:sz w:val="22"/>
          <w:szCs w:val="22"/>
          <w:lang w:val="en-GB"/>
        </w:rPr>
        <w:t>ʾyn</w:t>
      </w:r>
      <w:r w:rsidR="00F95DA7">
        <w:rPr>
          <w:i/>
          <w:iCs/>
          <w:sz w:val="22"/>
          <w:szCs w:val="22"/>
          <w:lang w:val="en-GB"/>
        </w:rPr>
        <w:tab/>
      </w:r>
      <w:r w:rsidR="006B0C51" w:rsidRPr="00190880">
        <w:rPr>
          <w:i/>
          <w:iCs/>
          <w:sz w:val="22"/>
          <w:szCs w:val="22"/>
          <w:lang w:val="en-GB"/>
        </w:rPr>
        <w:t xml:space="preserve">hwʾ </w:t>
      </w:r>
      <w:r w:rsidR="00F95DA7">
        <w:rPr>
          <w:i/>
          <w:iCs/>
          <w:sz w:val="22"/>
          <w:szCs w:val="22"/>
          <w:lang w:val="en-GB"/>
        </w:rPr>
        <w:tab/>
      </w:r>
      <w:r w:rsidR="006B0C51" w:rsidRPr="00190880">
        <w:rPr>
          <w:i/>
          <w:iCs/>
          <w:sz w:val="22"/>
          <w:szCs w:val="22"/>
          <w:lang w:val="en-GB"/>
        </w:rPr>
        <w:t>lbwš</w:t>
      </w:r>
      <w:r w:rsidR="00DB715D">
        <w:rPr>
          <w:i/>
          <w:iCs/>
          <w:sz w:val="22"/>
          <w:szCs w:val="22"/>
          <w:lang w:val="en-GB"/>
        </w:rPr>
        <w:tab/>
      </w:r>
      <w:r w:rsidR="00DB715D">
        <w:rPr>
          <w:i/>
          <w:iCs/>
          <w:sz w:val="22"/>
          <w:szCs w:val="22"/>
          <w:lang w:val="en-GB"/>
        </w:rPr>
        <w:tab/>
      </w:r>
      <w:r w:rsidR="006B0C51" w:rsidRPr="00190880">
        <w:rPr>
          <w:i/>
          <w:iCs/>
          <w:sz w:val="22"/>
          <w:szCs w:val="22"/>
          <w:lang w:val="en-GB"/>
        </w:rPr>
        <w:t xml:space="preserve">      </w:t>
      </w:r>
      <w:r w:rsidR="001C079D">
        <w:rPr>
          <w:i/>
          <w:iCs/>
          <w:sz w:val="22"/>
          <w:szCs w:val="22"/>
          <w:lang w:val="en-GB"/>
        </w:rPr>
        <w:t xml:space="preserve">              </w:t>
      </w:r>
      <w:r w:rsidR="006B0C51" w:rsidRPr="00190880">
        <w:rPr>
          <w:i/>
          <w:iCs/>
          <w:sz w:val="22"/>
          <w:szCs w:val="22"/>
          <w:lang w:val="en-GB"/>
        </w:rPr>
        <w:t xml:space="preserve"> </w:t>
      </w:r>
    </w:p>
    <w:p w14:paraId="036E0E8E" w14:textId="3D7CD936" w:rsidR="001C079D" w:rsidRDefault="006B0C51" w:rsidP="00A6298A">
      <w:pPr>
        <w:spacing w:after="0" w:line="240" w:lineRule="auto"/>
        <w:rPr>
          <w:smallCaps/>
          <w:sz w:val="22"/>
          <w:szCs w:val="22"/>
          <w:lang w:val="en-GB"/>
        </w:rPr>
      </w:pPr>
      <w:r w:rsidRPr="00190880">
        <w:rPr>
          <w:sz w:val="22"/>
          <w:szCs w:val="22"/>
          <w:lang w:val="en-GB"/>
        </w:rPr>
        <w:tab/>
      </w:r>
      <w:r w:rsidR="00B343CC">
        <w:rPr>
          <w:sz w:val="22"/>
          <w:szCs w:val="22"/>
          <w:lang w:val="en-GB"/>
        </w:rPr>
        <w:t>and</w:t>
      </w:r>
      <w:r w:rsidRPr="00190880">
        <w:rPr>
          <w:smallCaps/>
          <w:sz w:val="22"/>
          <w:szCs w:val="22"/>
          <w:lang w:val="en-GB"/>
        </w:rPr>
        <w:t>-3ms</w:t>
      </w:r>
      <w:r w:rsidR="00DB715D">
        <w:rPr>
          <w:sz w:val="22"/>
          <w:szCs w:val="22"/>
          <w:lang w:val="en-GB"/>
        </w:rPr>
        <w:t xml:space="preserve"> </w:t>
      </w:r>
      <w:r w:rsidR="00DB715D">
        <w:rPr>
          <w:sz w:val="22"/>
          <w:szCs w:val="22"/>
          <w:lang w:val="en-GB"/>
        </w:rPr>
        <w:tab/>
      </w:r>
      <w:r w:rsidRPr="00190880">
        <w:rPr>
          <w:smallCaps/>
          <w:sz w:val="22"/>
          <w:szCs w:val="22"/>
          <w:lang w:val="en-GB"/>
        </w:rPr>
        <w:t xml:space="preserve">neg.ex </w:t>
      </w:r>
      <w:r w:rsidR="00DB715D">
        <w:rPr>
          <w:smallCaps/>
          <w:sz w:val="22"/>
          <w:szCs w:val="22"/>
          <w:lang w:val="en-GB"/>
        </w:rPr>
        <w:tab/>
      </w:r>
      <w:r w:rsidRPr="00190880">
        <w:rPr>
          <w:smallCaps/>
          <w:sz w:val="22"/>
          <w:szCs w:val="22"/>
          <w:lang w:val="en-GB"/>
        </w:rPr>
        <w:t>3ms</w:t>
      </w:r>
      <w:r w:rsidRPr="00190880">
        <w:rPr>
          <w:sz w:val="22"/>
          <w:szCs w:val="22"/>
          <w:lang w:val="en-GB"/>
        </w:rPr>
        <w:t xml:space="preserve"> </w:t>
      </w:r>
      <w:r w:rsidR="00F95DA7">
        <w:rPr>
          <w:sz w:val="22"/>
          <w:szCs w:val="22"/>
          <w:lang w:val="en-GB"/>
        </w:rPr>
        <w:tab/>
      </w:r>
      <w:r w:rsidRPr="00190880">
        <w:rPr>
          <w:sz w:val="22"/>
          <w:szCs w:val="22"/>
          <w:lang w:val="en-GB"/>
        </w:rPr>
        <w:t>dressed.</w:t>
      </w:r>
      <w:r w:rsidR="007F5B4A">
        <w:rPr>
          <w:smallCaps/>
          <w:sz w:val="22"/>
          <w:szCs w:val="22"/>
          <w:lang w:val="en-GB"/>
        </w:rPr>
        <w:t>pass.</w:t>
      </w:r>
      <w:r w:rsidRPr="00190880">
        <w:rPr>
          <w:smallCaps/>
          <w:sz w:val="22"/>
          <w:szCs w:val="22"/>
          <w:lang w:val="en-GB"/>
        </w:rPr>
        <w:t>ptcp</w:t>
      </w:r>
      <w:r w:rsidRPr="00190880">
        <w:rPr>
          <w:sz w:val="22"/>
          <w:szCs w:val="22"/>
          <w:lang w:val="en-GB"/>
        </w:rPr>
        <w:t xml:space="preserve"> </w:t>
      </w:r>
      <w:r w:rsidR="00DB715D">
        <w:rPr>
          <w:sz w:val="22"/>
          <w:szCs w:val="22"/>
          <w:lang w:val="en-GB"/>
        </w:rPr>
        <w:tab/>
      </w:r>
      <w:r w:rsidRPr="00190880">
        <w:rPr>
          <w:sz w:val="22"/>
          <w:szCs w:val="22"/>
          <w:vertAlign w:val="subscript"/>
          <w:lang w:val="en-GB"/>
        </w:rPr>
        <w:t xml:space="preserve">  </w:t>
      </w:r>
    </w:p>
    <w:p w14:paraId="6CF6DD33" w14:textId="336647DE" w:rsidR="001C079D" w:rsidRDefault="001C079D">
      <w:pPr>
        <w:spacing w:after="0" w:line="240" w:lineRule="auto"/>
        <w:rPr>
          <w:smallCaps/>
          <w:sz w:val="22"/>
          <w:szCs w:val="22"/>
          <w:lang w:val="en-GB"/>
        </w:rPr>
      </w:pPr>
      <w:r>
        <w:rPr>
          <w:smallCaps/>
          <w:sz w:val="22"/>
          <w:szCs w:val="22"/>
          <w:lang w:val="en-GB"/>
        </w:rPr>
        <w:tab/>
      </w:r>
      <w:r w:rsidR="00A6298A" w:rsidRPr="00190880">
        <w:rPr>
          <w:i/>
          <w:iCs/>
          <w:sz w:val="22"/>
          <w:szCs w:val="22"/>
          <w:lang w:val="en-GB"/>
        </w:rPr>
        <w:t>b-g</w:t>
      </w:r>
      <w:r w:rsidR="00A6298A" w:rsidRPr="00190880">
        <w:rPr>
          <w:sz w:val="22"/>
          <w:szCs w:val="22"/>
          <w:lang w:val="en-GB"/>
        </w:rPr>
        <w:t>[</w:t>
      </w:r>
      <w:r w:rsidR="00A6298A" w:rsidRPr="00190880">
        <w:rPr>
          <w:i/>
          <w:iCs/>
          <w:sz w:val="22"/>
          <w:szCs w:val="22"/>
          <w:lang w:val="en-GB"/>
        </w:rPr>
        <w:t>dy</w:t>
      </w:r>
      <w:r w:rsidR="00A6298A">
        <w:rPr>
          <w:i/>
          <w:iCs/>
          <w:sz w:val="22"/>
          <w:szCs w:val="22"/>
          <w:lang w:val="en-GB"/>
        </w:rPr>
        <w:tab/>
      </w:r>
      <w:r w:rsidR="009C1EC9">
        <w:rPr>
          <w:i/>
          <w:iCs/>
          <w:sz w:val="22"/>
          <w:szCs w:val="22"/>
          <w:lang w:val="en-GB"/>
        </w:rPr>
        <w:tab/>
      </w:r>
      <w:r w:rsidR="009C1EC9">
        <w:rPr>
          <w:i/>
          <w:iCs/>
          <w:sz w:val="22"/>
          <w:szCs w:val="22"/>
          <w:lang w:val="en-GB"/>
        </w:rPr>
        <w:tab/>
      </w:r>
      <w:r w:rsidR="00DB715D" w:rsidRPr="00190880">
        <w:rPr>
          <w:i/>
          <w:iCs/>
          <w:sz w:val="22"/>
          <w:szCs w:val="22"/>
          <w:lang w:val="en-GB"/>
        </w:rPr>
        <w:t>h-</w:t>
      </w:r>
      <w:r w:rsidRPr="00190880">
        <w:rPr>
          <w:i/>
          <w:iCs/>
          <w:sz w:val="22"/>
          <w:szCs w:val="22"/>
          <w:lang w:val="en-GB"/>
        </w:rPr>
        <w:t xml:space="preserve">qwdš     </w:t>
      </w:r>
    </w:p>
    <w:p w14:paraId="61BB7794" w14:textId="7534C649" w:rsidR="006B0C51" w:rsidRPr="00190880" w:rsidRDefault="001C079D">
      <w:pPr>
        <w:spacing w:after="0" w:line="240" w:lineRule="auto"/>
        <w:rPr>
          <w:sz w:val="22"/>
          <w:szCs w:val="22"/>
          <w:lang w:val="en-GB"/>
        </w:rPr>
      </w:pPr>
      <w:r>
        <w:rPr>
          <w:smallCaps/>
          <w:sz w:val="22"/>
          <w:szCs w:val="22"/>
          <w:lang w:val="en-GB"/>
        </w:rPr>
        <w:tab/>
      </w:r>
      <w:r w:rsidR="00A6298A">
        <w:rPr>
          <w:sz w:val="22"/>
          <w:szCs w:val="22"/>
          <w:lang w:val="en-GB"/>
        </w:rPr>
        <w:t>in</w:t>
      </w:r>
      <w:r w:rsidR="00A6298A" w:rsidRPr="00190880">
        <w:rPr>
          <w:sz w:val="22"/>
          <w:szCs w:val="22"/>
          <w:lang w:val="en-GB"/>
        </w:rPr>
        <w:t>-garments.</w:t>
      </w:r>
      <w:r w:rsidR="00A6298A" w:rsidRPr="00190880">
        <w:rPr>
          <w:smallCaps/>
          <w:sz w:val="22"/>
          <w:szCs w:val="22"/>
          <w:lang w:val="en-GB"/>
        </w:rPr>
        <w:t>gen</w:t>
      </w:r>
      <w:r w:rsidR="009C1EC9">
        <w:rPr>
          <w:smallCaps/>
          <w:sz w:val="22"/>
          <w:szCs w:val="22"/>
          <w:lang w:val="en-GB"/>
        </w:rPr>
        <w:tab/>
      </w:r>
      <w:r w:rsidR="00DB715D" w:rsidRPr="00190880">
        <w:rPr>
          <w:smallCaps/>
          <w:sz w:val="22"/>
          <w:szCs w:val="22"/>
          <w:lang w:val="en-GB"/>
        </w:rPr>
        <w:t>art</w:t>
      </w:r>
      <w:r w:rsidR="00DB715D">
        <w:rPr>
          <w:smallCaps/>
          <w:sz w:val="22"/>
          <w:szCs w:val="22"/>
        </w:rPr>
        <w:t>-</w:t>
      </w:r>
      <w:r w:rsidR="006B0C51" w:rsidRPr="00190880">
        <w:rPr>
          <w:sz w:val="22"/>
          <w:szCs w:val="22"/>
          <w:lang w:val="en-GB"/>
        </w:rPr>
        <w:t>holiness</w:t>
      </w:r>
    </w:p>
    <w:p w14:paraId="6FE74646" w14:textId="438886D5" w:rsidR="006B0C51" w:rsidRDefault="006B0C51" w:rsidP="00FE6071">
      <w:pPr>
        <w:spacing w:after="0" w:line="240" w:lineRule="auto"/>
        <w:rPr>
          <w:sz w:val="22"/>
          <w:szCs w:val="22"/>
          <w:lang w:val="en-GB"/>
        </w:rPr>
      </w:pPr>
      <w:r w:rsidRPr="00190880">
        <w:rPr>
          <w:sz w:val="22"/>
          <w:szCs w:val="22"/>
          <w:lang w:val="en-GB"/>
        </w:rPr>
        <w:tab/>
        <w:t>‘</w:t>
      </w:r>
      <w:r w:rsidR="00FE6071">
        <w:rPr>
          <w:sz w:val="22"/>
          <w:szCs w:val="22"/>
          <w:lang w:val="en-GB"/>
        </w:rPr>
        <w:t>a</w:t>
      </w:r>
      <w:r w:rsidRPr="00190880">
        <w:rPr>
          <w:sz w:val="22"/>
          <w:szCs w:val="22"/>
          <w:lang w:val="en-GB"/>
        </w:rPr>
        <w:t xml:space="preserve">nd </w:t>
      </w:r>
      <w:r w:rsidRPr="008C5956">
        <w:rPr>
          <w:sz w:val="22"/>
          <w:szCs w:val="22"/>
          <w:u w:val="single"/>
          <w:lang w:val="en-GB"/>
        </w:rPr>
        <w:t>he</w:t>
      </w:r>
      <w:r w:rsidRPr="00190880">
        <w:rPr>
          <w:sz w:val="22"/>
          <w:szCs w:val="22"/>
          <w:lang w:val="en-GB"/>
        </w:rPr>
        <w:t xml:space="preserve">, </w:t>
      </w:r>
      <w:r w:rsidRPr="008C5956">
        <w:rPr>
          <w:sz w:val="22"/>
          <w:szCs w:val="22"/>
          <w:u w:val="single"/>
          <w:lang w:val="en-GB"/>
        </w:rPr>
        <w:t>he</w:t>
      </w:r>
      <w:r w:rsidRPr="00190880">
        <w:rPr>
          <w:sz w:val="22"/>
          <w:szCs w:val="22"/>
          <w:lang w:val="en-GB"/>
        </w:rPr>
        <w:t xml:space="preserve"> is not dressed with the sacred vestments’</w:t>
      </w:r>
    </w:p>
    <w:p w14:paraId="167FEB1C" w14:textId="52C5939D" w:rsidR="00AA0BD9" w:rsidRPr="00190880" w:rsidRDefault="00941582" w:rsidP="00E346EB">
      <w:pPr>
        <w:keepNext w:val="0"/>
        <w:spacing w:line="240" w:lineRule="auto"/>
        <w:rPr>
          <w:sz w:val="22"/>
          <w:szCs w:val="22"/>
          <w:lang w:val="en-GB"/>
        </w:rPr>
      </w:pPr>
      <w:r>
        <w:rPr>
          <w:sz w:val="22"/>
          <w:szCs w:val="22"/>
          <w:lang w:val="en-GB"/>
        </w:rPr>
        <w:tab/>
      </w:r>
      <w:r w:rsidR="00AA0BD9">
        <w:rPr>
          <w:sz w:val="22"/>
          <w:szCs w:val="22"/>
          <w:lang w:val="en-GB"/>
        </w:rPr>
        <w:tab/>
      </w:r>
      <w:r w:rsidR="00AA0BD9">
        <w:rPr>
          <w:sz w:val="22"/>
          <w:szCs w:val="22"/>
          <w:lang w:val="en-GB"/>
        </w:rPr>
        <w:tab/>
      </w:r>
      <w:r w:rsidR="00AA0BD9">
        <w:rPr>
          <w:sz w:val="22"/>
          <w:szCs w:val="22"/>
          <w:lang w:val="en-GB"/>
        </w:rPr>
        <w:tab/>
      </w:r>
      <w:r w:rsidR="00AA0BD9">
        <w:rPr>
          <w:sz w:val="22"/>
          <w:szCs w:val="22"/>
          <w:lang w:val="en-GB"/>
        </w:rPr>
        <w:tab/>
        <w:t xml:space="preserve">[DSSR </w:t>
      </w:r>
      <w:r w:rsidR="00AA0BD9" w:rsidRPr="00190880">
        <w:rPr>
          <w:sz w:val="22"/>
          <w:szCs w:val="22"/>
          <w:lang w:val="en-GB"/>
        </w:rPr>
        <w:t>11Q19 35:6 (= 11QT)</w:t>
      </w:r>
      <w:r w:rsidR="00AA0BD9">
        <w:rPr>
          <w:sz w:val="22"/>
          <w:szCs w:val="22"/>
          <w:lang w:val="en-GB"/>
        </w:rPr>
        <w:t>]</w:t>
      </w:r>
    </w:p>
    <w:p w14:paraId="735D69FB" w14:textId="3CDA86F6" w:rsidR="00BF539C" w:rsidRDefault="00BF539C" w:rsidP="001567B4">
      <w:pPr>
        <w:spacing w:after="0" w:line="240" w:lineRule="auto"/>
        <w:jc w:val="both"/>
        <w:rPr>
          <w:lang w:val="en-GB"/>
        </w:rPr>
      </w:pPr>
      <w:r w:rsidRPr="00CB5E9C">
        <w:rPr>
          <w:lang w:val="en-GB"/>
        </w:rPr>
        <w:t xml:space="preserve">What is important is that the constructions found in Biblical Hebrew </w:t>
      </w:r>
      <w:r w:rsidR="00B0231F">
        <w:rPr>
          <w:lang w:val="en-GB"/>
        </w:rPr>
        <w:t xml:space="preserve">in which pronominal subjects of the negative existential marker are realized as pronominal suffixes </w:t>
      </w:r>
      <w:r w:rsidR="00751A4D">
        <w:rPr>
          <w:lang w:val="en-GB"/>
        </w:rPr>
        <w:t xml:space="preserve">(examples 24, 25) </w:t>
      </w:r>
      <w:r w:rsidRPr="00CB5E9C">
        <w:rPr>
          <w:lang w:val="en-GB"/>
        </w:rPr>
        <w:t xml:space="preserve">all continue in Qumran Hebrew </w:t>
      </w:r>
      <w:r w:rsidR="00751A4D">
        <w:rPr>
          <w:lang w:val="en-GB"/>
        </w:rPr>
        <w:t xml:space="preserve">(example 26) </w:t>
      </w:r>
      <w:r w:rsidRPr="00CB5E9C">
        <w:rPr>
          <w:lang w:val="en-GB"/>
        </w:rPr>
        <w:t>a</w:t>
      </w:r>
      <w:r w:rsidR="00CB5E9C" w:rsidRPr="00CB5E9C">
        <w:rPr>
          <w:lang w:val="en-GB"/>
        </w:rPr>
        <w:t>nd in Mishnaic Hebrew</w:t>
      </w:r>
      <w:r w:rsidR="00143AA8">
        <w:rPr>
          <w:lang w:val="en-GB"/>
        </w:rPr>
        <w:t xml:space="preserve"> (example 27</w:t>
      </w:r>
      <w:r w:rsidR="00751A4D">
        <w:rPr>
          <w:lang w:val="en-GB"/>
        </w:rPr>
        <w:t>)</w:t>
      </w:r>
      <w:r w:rsidR="00CB5E9C" w:rsidRPr="00CB5E9C">
        <w:rPr>
          <w:lang w:val="en-GB"/>
        </w:rPr>
        <w:t xml:space="preserve">. </w:t>
      </w:r>
      <w:r w:rsidR="00046DA0">
        <w:rPr>
          <w:lang w:val="en-GB"/>
        </w:rPr>
        <w:t>However, n</w:t>
      </w:r>
      <w:r w:rsidRPr="00CB5E9C">
        <w:rPr>
          <w:lang w:val="en-GB"/>
        </w:rPr>
        <w:t xml:space="preserve">ew constructions </w:t>
      </w:r>
      <w:r w:rsidR="00D43663">
        <w:rPr>
          <w:lang w:val="en-GB"/>
        </w:rPr>
        <w:t xml:space="preserve">in which the pronominal subject is </w:t>
      </w:r>
      <w:r w:rsidR="00046DA0">
        <w:rPr>
          <w:lang w:val="en-GB"/>
        </w:rPr>
        <w:t xml:space="preserve">realized as </w:t>
      </w:r>
      <w:r w:rsidR="00D43663">
        <w:rPr>
          <w:lang w:val="en-GB"/>
        </w:rPr>
        <w:t xml:space="preserve">an </w:t>
      </w:r>
      <w:r w:rsidR="00046DA0">
        <w:rPr>
          <w:lang w:val="en-GB"/>
        </w:rPr>
        <w:t xml:space="preserve">independent pronoun </w:t>
      </w:r>
      <w:r w:rsidRPr="00CB5E9C">
        <w:rPr>
          <w:lang w:val="en-GB"/>
        </w:rPr>
        <w:t>are appearing</w:t>
      </w:r>
      <w:r w:rsidR="00CB5E9C" w:rsidRPr="00CB5E9C">
        <w:rPr>
          <w:lang w:val="en-GB"/>
        </w:rPr>
        <w:t xml:space="preserve"> </w:t>
      </w:r>
      <w:r w:rsidR="00046DA0">
        <w:rPr>
          <w:lang w:val="en-GB"/>
        </w:rPr>
        <w:t xml:space="preserve">in Qumran Hebrew </w:t>
      </w:r>
      <w:r w:rsidR="00143AA8">
        <w:rPr>
          <w:lang w:val="en-GB"/>
        </w:rPr>
        <w:t xml:space="preserve">(examples 28, 30) </w:t>
      </w:r>
      <w:r w:rsidR="00CB5E9C" w:rsidRPr="00CB5E9C">
        <w:rPr>
          <w:lang w:val="en-GB"/>
        </w:rPr>
        <w:t xml:space="preserve">alongside those </w:t>
      </w:r>
      <w:r w:rsidR="00046DA0">
        <w:rPr>
          <w:lang w:val="en-GB"/>
        </w:rPr>
        <w:t>inherited from</w:t>
      </w:r>
      <w:r w:rsidRPr="00CB5E9C">
        <w:rPr>
          <w:lang w:val="en-GB"/>
        </w:rPr>
        <w:t xml:space="preserve"> Biblical Hebrew and those changes are diffusing and persisting into Mishnaic Hebrew</w:t>
      </w:r>
      <w:r w:rsidR="00D81FB1">
        <w:rPr>
          <w:lang w:val="en-GB"/>
        </w:rPr>
        <w:t xml:space="preserve"> (example 29)</w:t>
      </w:r>
      <w:r w:rsidRPr="00CB5E9C">
        <w:rPr>
          <w:lang w:val="en-GB"/>
        </w:rPr>
        <w:t xml:space="preserve">. </w:t>
      </w:r>
      <w:r w:rsidRPr="00BF539C">
        <w:rPr>
          <w:lang w:val="en-GB"/>
        </w:rPr>
        <w:t xml:space="preserve">The shift from </w:t>
      </w:r>
      <w:r w:rsidR="00D71D50">
        <w:rPr>
          <w:lang w:val="en-GB"/>
        </w:rPr>
        <w:t>synthetic</w:t>
      </w:r>
      <w:r w:rsidR="00D71D50" w:rsidRPr="00BF539C">
        <w:rPr>
          <w:lang w:val="en-GB"/>
        </w:rPr>
        <w:t xml:space="preserve"> </w:t>
      </w:r>
      <w:r w:rsidRPr="00BF539C">
        <w:rPr>
          <w:lang w:val="en-GB"/>
        </w:rPr>
        <w:t xml:space="preserve">(inflectional) to </w:t>
      </w:r>
      <w:r w:rsidR="00D71D50">
        <w:rPr>
          <w:lang w:val="en-GB"/>
        </w:rPr>
        <w:t>analytic</w:t>
      </w:r>
      <w:r w:rsidR="00D71D50" w:rsidRPr="00BF539C">
        <w:rPr>
          <w:lang w:val="en-GB"/>
        </w:rPr>
        <w:t xml:space="preserve"> </w:t>
      </w:r>
      <w:r w:rsidRPr="00BF539C">
        <w:rPr>
          <w:lang w:val="en-GB"/>
        </w:rPr>
        <w:t xml:space="preserve">(isolating) </w:t>
      </w:r>
      <w:r w:rsidR="005424E6">
        <w:rPr>
          <w:lang w:val="en-GB"/>
        </w:rPr>
        <w:t xml:space="preserve">pronouns </w:t>
      </w:r>
      <w:r w:rsidRPr="00BF539C">
        <w:rPr>
          <w:lang w:val="en-GB"/>
        </w:rPr>
        <w:t xml:space="preserve">is apparent in the new </w:t>
      </w:r>
      <w:r w:rsidR="001567B4">
        <w:rPr>
          <w:lang w:val="en-GB"/>
        </w:rPr>
        <w:t>constructions</w:t>
      </w:r>
      <w:r w:rsidRPr="00BF539C">
        <w:rPr>
          <w:lang w:val="en-GB"/>
        </w:rPr>
        <w:t xml:space="preserve"> that have developed after Biblical </w:t>
      </w:r>
      <w:r w:rsidRPr="00CB5E9C">
        <w:rPr>
          <w:lang w:val="en-GB"/>
        </w:rPr>
        <w:t xml:space="preserve">Hebrew. There is, however, one similar example with independent subject pronouns in </w:t>
      </w:r>
      <w:r w:rsidR="00500356">
        <w:rPr>
          <w:lang w:val="en-GB"/>
        </w:rPr>
        <w:t xml:space="preserve">post-exilic </w:t>
      </w:r>
      <w:r w:rsidRPr="00CB5E9C">
        <w:rPr>
          <w:lang w:val="en-GB"/>
        </w:rPr>
        <w:t>Biblical Hebrew:</w:t>
      </w:r>
    </w:p>
    <w:p w14:paraId="583088F2" w14:textId="4218A648" w:rsidR="00DB715D" w:rsidRPr="00CB5E9C" w:rsidRDefault="00DB715D" w:rsidP="003E30DD">
      <w:pPr>
        <w:spacing w:after="0" w:line="240" w:lineRule="auto"/>
        <w:rPr>
          <w:lang w:val="en-GB"/>
        </w:rPr>
      </w:pPr>
    </w:p>
    <w:p w14:paraId="735314EB" w14:textId="177A0149" w:rsidR="008D00B9" w:rsidRDefault="00162A04">
      <w:pPr>
        <w:keepNext w:val="0"/>
        <w:spacing w:after="0" w:line="240" w:lineRule="auto"/>
        <w:rPr>
          <w:i/>
          <w:iCs/>
          <w:sz w:val="22"/>
          <w:szCs w:val="22"/>
          <w:lang w:val="en-GB"/>
        </w:rPr>
      </w:pPr>
      <w:r w:rsidRPr="00B52A4E">
        <w:rPr>
          <w:sz w:val="22"/>
          <w:szCs w:val="22"/>
          <w:lang w:val="en-GB"/>
        </w:rPr>
        <w:t>(3</w:t>
      </w:r>
      <w:r w:rsidR="00761A64">
        <w:rPr>
          <w:sz w:val="22"/>
          <w:szCs w:val="22"/>
          <w:lang w:val="en-GB"/>
        </w:rPr>
        <w:t>1</w:t>
      </w:r>
      <w:r w:rsidR="00BF539C" w:rsidRPr="00B52A4E">
        <w:rPr>
          <w:sz w:val="22"/>
          <w:szCs w:val="22"/>
          <w:lang w:val="en-GB"/>
        </w:rPr>
        <w:t>)</w:t>
      </w:r>
      <w:r w:rsidR="00BF539C" w:rsidRPr="00B52A4E">
        <w:rPr>
          <w:sz w:val="22"/>
          <w:szCs w:val="22"/>
          <w:lang w:val="en-GB"/>
        </w:rPr>
        <w:tab/>
      </w:r>
      <w:r w:rsidR="006B0C51" w:rsidRPr="00B52A4E">
        <w:rPr>
          <w:i/>
          <w:iCs/>
          <w:sz w:val="22"/>
          <w:szCs w:val="22"/>
          <w:lang w:val="en-GB"/>
        </w:rPr>
        <w:t>wə-ʾên</w:t>
      </w:r>
      <w:r w:rsidR="00DB715D">
        <w:rPr>
          <w:i/>
          <w:iCs/>
          <w:sz w:val="22"/>
          <w:szCs w:val="22"/>
          <w:lang w:val="en-GB"/>
        </w:rPr>
        <w:tab/>
      </w:r>
      <w:r w:rsidR="00DB715D">
        <w:rPr>
          <w:i/>
          <w:iCs/>
          <w:sz w:val="22"/>
          <w:szCs w:val="22"/>
          <w:lang w:val="en-GB"/>
        </w:rPr>
        <w:tab/>
      </w:r>
      <w:r w:rsidR="006B0C51" w:rsidRPr="00B52A4E">
        <w:rPr>
          <w:i/>
          <w:iCs/>
          <w:sz w:val="22"/>
          <w:szCs w:val="22"/>
          <w:lang w:val="en-GB"/>
        </w:rPr>
        <w:t>ʾănî wə-ʾaḥay</w:t>
      </w:r>
      <w:r w:rsidR="004462C8">
        <w:rPr>
          <w:i/>
          <w:iCs/>
          <w:sz w:val="22"/>
          <w:szCs w:val="22"/>
          <w:lang w:val="en-GB"/>
        </w:rPr>
        <w:t xml:space="preserve"> </w:t>
      </w:r>
      <w:r w:rsidR="00DB715D">
        <w:rPr>
          <w:i/>
          <w:iCs/>
          <w:sz w:val="22"/>
          <w:szCs w:val="22"/>
          <w:lang w:val="en-GB"/>
        </w:rPr>
        <w:tab/>
      </w:r>
      <w:r w:rsidR="00DB715D">
        <w:rPr>
          <w:i/>
          <w:iCs/>
          <w:sz w:val="22"/>
          <w:szCs w:val="22"/>
          <w:lang w:val="en-GB"/>
        </w:rPr>
        <w:tab/>
      </w:r>
      <w:r w:rsidR="006B0C51" w:rsidRPr="00B52A4E">
        <w:rPr>
          <w:i/>
          <w:iCs/>
          <w:sz w:val="22"/>
          <w:szCs w:val="22"/>
          <w:lang w:val="en-GB"/>
        </w:rPr>
        <w:t>û-nəʿāray</w:t>
      </w:r>
      <w:r w:rsidR="00DB715D">
        <w:rPr>
          <w:i/>
          <w:iCs/>
          <w:sz w:val="22"/>
          <w:szCs w:val="22"/>
          <w:lang w:val="en-GB"/>
        </w:rPr>
        <w:tab/>
      </w:r>
      <w:r w:rsidR="00DB715D">
        <w:rPr>
          <w:i/>
          <w:iCs/>
          <w:sz w:val="22"/>
          <w:szCs w:val="22"/>
          <w:lang w:val="en-GB"/>
        </w:rPr>
        <w:tab/>
      </w:r>
      <w:r w:rsidR="006B0C51">
        <w:rPr>
          <w:i/>
          <w:iCs/>
          <w:sz w:val="22"/>
          <w:szCs w:val="22"/>
          <w:lang w:val="en-GB"/>
        </w:rPr>
        <w:t xml:space="preserve"> </w:t>
      </w:r>
    </w:p>
    <w:p w14:paraId="0AAC46B1" w14:textId="6C10E7D8" w:rsidR="008D00B9" w:rsidRDefault="008D00B9" w:rsidP="007F2E9B">
      <w:pPr>
        <w:keepNext w:val="0"/>
        <w:spacing w:after="0" w:line="240" w:lineRule="auto"/>
        <w:rPr>
          <w:i/>
          <w:iCs/>
          <w:sz w:val="22"/>
          <w:szCs w:val="22"/>
          <w:lang w:val="en-GB"/>
        </w:rPr>
      </w:pPr>
      <w:r>
        <w:rPr>
          <w:sz w:val="22"/>
          <w:szCs w:val="22"/>
          <w:lang w:val="en-GB"/>
        </w:rPr>
        <w:tab/>
        <w:t>and</w:t>
      </w:r>
      <w:r>
        <w:rPr>
          <w:smallCaps/>
          <w:sz w:val="22"/>
          <w:szCs w:val="22"/>
          <w:lang w:val="en-GB"/>
        </w:rPr>
        <w:t>-neg.ex</w:t>
      </w:r>
      <w:r w:rsidRPr="00B52A4E">
        <w:rPr>
          <w:sz w:val="22"/>
          <w:szCs w:val="22"/>
          <w:vertAlign w:val="subscript"/>
          <w:lang w:val="en-GB"/>
        </w:rPr>
        <w:t xml:space="preserve">  </w:t>
      </w:r>
      <w:r w:rsidR="00DB715D">
        <w:rPr>
          <w:sz w:val="22"/>
          <w:szCs w:val="22"/>
          <w:vertAlign w:val="subscript"/>
          <w:lang w:val="en-GB"/>
        </w:rPr>
        <w:tab/>
      </w:r>
      <w:r>
        <w:rPr>
          <w:smallCaps/>
          <w:sz w:val="22"/>
          <w:szCs w:val="22"/>
          <w:lang w:val="en-GB"/>
        </w:rPr>
        <w:t xml:space="preserve">1cs </w:t>
      </w:r>
      <w:r>
        <w:rPr>
          <w:sz w:val="22"/>
          <w:szCs w:val="22"/>
          <w:lang w:val="en-GB"/>
        </w:rPr>
        <w:t>and</w:t>
      </w:r>
      <w:r w:rsidRPr="00B52A4E">
        <w:rPr>
          <w:sz w:val="22"/>
          <w:szCs w:val="22"/>
          <w:lang w:val="en-GB"/>
        </w:rPr>
        <w:t>-brothers.</w:t>
      </w:r>
      <w:r>
        <w:rPr>
          <w:smallCaps/>
          <w:sz w:val="22"/>
          <w:szCs w:val="22"/>
          <w:lang w:val="en-GB"/>
        </w:rPr>
        <w:t xml:space="preserve">1cs </w:t>
      </w:r>
      <w:r w:rsidR="00DB715D">
        <w:rPr>
          <w:smallCaps/>
          <w:sz w:val="22"/>
          <w:szCs w:val="22"/>
          <w:lang w:val="en-GB"/>
        </w:rPr>
        <w:tab/>
      </w:r>
      <w:r>
        <w:rPr>
          <w:sz w:val="22"/>
          <w:szCs w:val="22"/>
          <w:lang w:val="en-GB"/>
        </w:rPr>
        <w:t>and</w:t>
      </w:r>
      <w:r w:rsidRPr="00B52A4E">
        <w:rPr>
          <w:sz w:val="22"/>
          <w:szCs w:val="22"/>
          <w:lang w:val="en-GB"/>
        </w:rPr>
        <w:t>-servants.</w:t>
      </w:r>
      <w:r>
        <w:rPr>
          <w:smallCaps/>
          <w:sz w:val="22"/>
          <w:szCs w:val="22"/>
          <w:lang w:val="en-GB"/>
        </w:rPr>
        <w:t xml:space="preserve">1cs </w:t>
      </w:r>
    </w:p>
    <w:p w14:paraId="43F7ACF8" w14:textId="39D59838" w:rsidR="00FD293C" w:rsidRDefault="00D71D50" w:rsidP="007F2E9B">
      <w:pPr>
        <w:keepNext w:val="0"/>
        <w:spacing w:after="0" w:line="240" w:lineRule="auto"/>
        <w:rPr>
          <w:i/>
          <w:iCs/>
          <w:sz w:val="22"/>
          <w:szCs w:val="22"/>
          <w:lang w:val="en-GB"/>
        </w:rPr>
      </w:pPr>
      <w:r>
        <w:rPr>
          <w:i/>
          <w:iCs/>
          <w:sz w:val="22"/>
          <w:szCs w:val="22"/>
          <w:lang w:val="en-GB"/>
        </w:rPr>
        <w:tab/>
      </w:r>
      <w:r w:rsidR="00DB715D" w:rsidRPr="00B52A4E">
        <w:rPr>
          <w:i/>
          <w:iCs/>
          <w:sz w:val="22"/>
          <w:szCs w:val="22"/>
          <w:lang w:val="en-GB"/>
        </w:rPr>
        <w:t>wə</w:t>
      </w:r>
      <w:r w:rsidR="00DB715D">
        <w:rPr>
          <w:i/>
          <w:iCs/>
          <w:sz w:val="22"/>
          <w:szCs w:val="22"/>
          <w:lang w:val="en-GB"/>
        </w:rPr>
        <w:t>-</w:t>
      </w:r>
      <w:r w:rsidR="008D00B9">
        <w:rPr>
          <w:i/>
          <w:iCs/>
          <w:sz w:val="22"/>
          <w:szCs w:val="22"/>
          <w:lang w:val="en-GB"/>
        </w:rPr>
        <w:t>ʾanšê</w:t>
      </w:r>
      <w:r w:rsidR="00DB715D">
        <w:rPr>
          <w:i/>
          <w:iCs/>
          <w:sz w:val="22"/>
          <w:szCs w:val="22"/>
          <w:lang w:val="en-GB"/>
        </w:rPr>
        <w:tab/>
      </w:r>
      <w:r w:rsidR="00FD293C">
        <w:rPr>
          <w:i/>
          <w:iCs/>
          <w:sz w:val="22"/>
          <w:szCs w:val="22"/>
          <w:lang w:val="en-GB"/>
        </w:rPr>
        <w:t>ham-mišmār</w:t>
      </w:r>
      <w:r w:rsidR="00DB715D">
        <w:rPr>
          <w:i/>
          <w:iCs/>
          <w:sz w:val="22"/>
          <w:szCs w:val="22"/>
          <w:lang w:val="en-GB"/>
        </w:rPr>
        <w:tab/>
      </w:r>
      <w:r w:rsidR="00FD293C">
        <w:rPr>
          <w:i/>
          <w:iCs/>
          <w:sz w:val="22"/>
          <w:szCs w:val="22"/>
          <w:lang w:val="en-GB"/>
        </w:rPr>
        <w:t xml:space="preserve">ʾăšer </w:t>
      </w:r>
      <w:r w:rsidR="00DB715D">
        <w:rPr>
          <w:i/>
          <w:iCs/>
          <w:sz w:val="22"/>
          <w:szCs w:val="22"/>
          <w:lang w:val="en-GB"/>
        </w:rPr>
        <w:tab/>
      </w:r>
      <w:r w:rsidR="00FD293C">
        <w:rPr>
          <w:i/>
          <w:iCs/>
          <w:sz w:val="22"/>
          <w:szCs w:val="22"/>
          <w:lang w:val="en-GB"/>
        </w:rPr>
        <w:t>ʾaḥăray</w:t>
      </w:r>
      <w:r w:rsidR="00DB715D">
        <w:rPr>
          <w:i/>
          <w:iCs/>
          <w:sz w:val="22"/>
          <w:szCs w:val="22"/>
          <w:lang w:val="en-GB"/>
        </w:rPr>
        <w:tab/>
      </w:r>
      <w:r w:rsidR="00DB715D">
        <w:rPr>
          <w:i/>
          <w:iCs/>
          <w:sz w:val="22"/>
          <w:szCs w:val="22"/>
          <w:lang w:val="en-GB"/>
        </w:rPr>
        <w:tab/>
      </w:r>
    </w:p>
    <w:p w14:paraId="14F7DF32" w14:textId="5A72589D" w:rsidR="008D00B9" w:rsidRPr="007F2E9B" w:rsidRDefault="007A4089" w:rsidP="00714153">
      <w:pPr>
        <w:keepNext w:val="0"/>
        <w:spacing w:after="0" w:line="240" w:lineRule="auto"/>
        <w:ind w:firstLine="720"/>
        <w:rPr>
          <w:smallCaps/>
          <w:sz w:val="22"/>
          <w:szCs w:val="22"/>
          <w:lang w:val="en-GB"/>
        </w:rPr>
      </w:pPr>
      <w:r>
        <w:rPr>
          <w:sz w:val="22"/>
          <w:szCs w:val="22"/>
          <w:lang w:val="en-GB"/>
        </w:rPr>
        <w:t>and-</w:t>
      </w:r>
      <w:r w:rsidR="008D00B9" w:rsidRPr="00B52A4E">
        <w:rPr>
          <w:sz w:val="22"/>
          <w:szCs w:val="22"/>
          <w:lang w:val="en-GB"/>
        </w:rPr>
        <w:t>men.</w:t>
      </w:r>
      <w:r w:rsidR="008D00B9">
        <w:rPr>
          <w:smallCaps/>
          <w:sz w:val="22"/>
          <w:szCs w:val="22"/>
          <w:lang w:val="en-GB"/>
        </w:rPr>
        <w:t>gen</w:t>
      </w:r>
      <w:r w:rsidR="00DB715D">
        <w:rPr>
          <w:i/>
          <w:iCs/>
          <w:sz w:val="22"/>
          <w:szCs w:val="22"/>
          <w:lang w:val="en-GB"/>
        </w:rPr>
        <w:tab/>
      </w:r>
      <w:r w:rsidR="008D00B9">
        <w:rPr>
          <w:smallCaps/>
          <w:sz w:val="22"/>
          <w:szCs w:val="22"/>
          <w:lang w:val="en-GB"/>
        </w:rPr>
        <w:t>art</w:t>
      </w:r>
      <w:r w:rsidR="008D00B9" w:rsidRPr="00B52A4E">
        <w:rPr>
          <w:sz w:val="22"/>
          <w:szCs w:val="22"/>
          <w:lang w:val="en-GB"/>
        </w:rPr>
        <w:t xml:space="preserve">-guard </w:t>
      </w:r>
      <w:r w:rsidR="008D00B9">
        <w:rPr>
          <w:sz w:val="22"/>
          <w:szCs w:val="22"/>
          <w:lang w:val="en-GB"/>
        </w:rPr>
        <w:t xml:space="preserve">    </w:t>
      </w:r>
      <w:r w:rsidR="00DB715D">
        <w:rPr>
          <w:sz w:val="22"/>
          <w:szCs w:val="22"/>
          <w:lang w:val="en-GB"/>
        </w:rPr>
        <w:tab/>
      </w:r>
      <w:r w:rsidR="008D00B9">
        <w:rPr>
          <w:smallCaps/>
          <w:sz w:val="22"/>
          <w:szCs w:val="22"/>
          <w:lang w:val="en-GB"/>
        </w:rPr>
        <w:t>rel</w:t>
      </w:r>
      <w:r w:rsidR="00DB715D">
        <w:rPr>
          <w:sz w:val="22"/>
          <w:szCs w:val="22"/>
          <w:lang w:val="en-GB"/>
        </w:rPr>
        <w:tab/>
      </w:r>
      <w:r w:rsidR="008D00B9" w:rsidRPr="00B52A4E">
        <w:rPr>
          <w:sz w:val="22"/>
          <w:szCs w:val="22"/>
          <w:lang w:val="en-GB"/>
        </w:rPr>
        <w:t>after.</w:t>
      </w:r>
      <w:r w:rsidR="008D00B9">
        <w:rPr>
          <w:smallCaps/>
          <w:sz w:val="22"/>
          <w:szCs w:val="22"/>
          <w:lang w:val="en-GB"/>
        </w:rPr>
        <w:t>1cs</w:t>
      </w:r>
      <w:r w:rsidR="008D00B9" w:rsidRPr="00B52A4E">
        <w:rPr>
          <w:sz w:val="22"/>
          <w:szCs w:val="22"/>
          <w:vertAlign w:val="subscript"/>
          <w:lang w:val="en-GB"/>
        </w:rPr>
        <w:t xml:space="preserve"> </w:t>
      </w:r>
      <w:r w:rsidR="008D00B9" w:rsidRPr="00B52A4E">
        <w:rPr>
          <w:sz w:val="22"/>
          <w:szCs w:val="22"/>
          <w:lang w:val="en-GB"/>
        </w:rPr>
        <w:t xml:space="preserve">  </w:t>
      </w:r>
    </w:p>
    <w:p w14:paraId="38847823" w14:textId="2DF10529" w:rsidR="008D00B9" w:rsidRDefault="00DB715D">
      <w:pPr>
        <w:keepNext w:val="0"/>
        <w:spacing w:after="0" w:line="240" w:lineRule="auto"/>
        <w:rPr>
          <w:i/>
          <w:iCs/>
          <w:sz w:val="22"/>
          <w:szCs w:val="22"/>
          <w:lang w:val="en-GB"/>
        </w:rPr>
      </w:pPr>
      <w:r>
        <w:rPr>
          <w:i/>
          <w:iCs/>
          <w:sz w:val="22"/>
          <w:szCs w:val="22"/>
          <w:lang w:val="en-GB"/>
        </w:rPr>
        <w:tab/>
      </w:r>
      <w:r w:rsidRPr="00B52A4E">
        <w:rPr>
          <w:i/>
          <w:iCs/>
          <w:sz w:val="22"/>
          <w:szCs w:val="22"/>
          <w:lang w:val="en-GB"/>
        </w:rPr>
        <w:t>ʾ</w:t>
      </w:r>
      <w:r>
        <w:rPr>
          <w:i/>
          <w:iCs/>
          <w:sz w:val="22"/>
          <w:szCs w:val="22"/>
          <w:lang w:val="en-GB"/>
        </w:rPr>
        <w:t>ên=</w:t>
      </w:r>
      <w:r w:rsidRPr="00B52A4E">
        <w:rPr>
          <w:i/>
          <w:iCs/>
          <w:sz w:val="22"/>
          <w:szCs w:val="22"/>
          <w:lang w:val="en-GB"/>
        </w:rPr>
        <w:t xml:space="preserve">ʾănaḥnû </w:t>
      </w:r>
      <w:r w:rsidR="008D00B9" w:rsidRPr="00B52A4E">
        <w:rPr>
          <w:i/>
          <w:iCs/>
          <w:sz w:val="22"/>
          <w:szCs w:val="22"/>
          <w:lang w:val="en-GB"/>
        </w:rPr>
        <w:t>p̱ōšəṭ</w:t>
      </w:r>
      <w:r w:rsidR="008D00B9">
        <w:rPr>
          <w:i/>
          <w:iCs/>
          <w:sz w:val="22"/>
          <w:szCs w:val="22"/>
          <w:lang w:val="en-GB"/>
        </w:rPr>
        <w:t>îm</w:t>
      </w:r>
      <w:r>
        <w:rPr>
          <w:i/>
          <w:iCs/>
          <w:sz w:val="22"/>
          <w:szCs w:val="22"/>
          <w:lang w:val="en-GB"/>
        </w:rPr>
        <w:tab/>
      </w:r>
      <w:r>
        <w:rPr>
          <w:i/>
          <w:iCs/>
          <w:sz w:val="22"/>
          <w:szCs w:val="22"/>
          <w:lang w:val="en-GB"/>
        </w:rPr>
        <w:tab/>
      </w:r>
      <w:r w:rsidR="00FD293C" w:rsidRPr="00B52A4E">
        <w:rPr>
          <w:i/>
          <w:iCs/>
          <w:sz w:val="22"/>
          <w:szCs w:val="22"/>
          <w:lang w:val="en-GB"/>
        </w:rPr>
        <w:t>bəg</w:t>
      </w:r>
      <w:r w:rsidR="00D71D50">
        <w:rPr>
          <w:i/>
          <w:iCs/>
          <w:sz w:val="22"/>
          <w:szCs w:val="22"/>
          <w:lang w:val="en-GB"/>
        </w:rPr>
        <w:t>̄</w:t>
      </w:r>
      <w:r w:rsidR="00FD293C" w:rsidRPr="00B52A4E">
        <w:rPr>
          <w:i/>
          <w:iCs/>
          <w:sz w:val="22"/>
          <w:szCs w:val="22"/>
          <w:lang w:val="en-GB"/>
        </w:rPr>
        <w:t>ād</w:t>
      </w:r>
      <w:r w:rsidR="00D71D50">
        <w:rPr>
          <w:i/>
          <w:iCs/>
          <w:sz w:val="22"/>
          <w:szCs w:val="22"/>
          <w:lang w:val="en-GB"/>
        </w:rPr>
        <w:t>̱</w:t>
      </w:r>
      <w:r w:rsidR="00FD293C" w:rsidRPr="00B52A4E">
        <w:rPr>
          <w:i/>
          <w:iCs/>
          <w:sz w:val="22"/>
          <w:szCs w:val="22"/>
          <w:lang w:val="en-GB"/>
        </w:rPr>
        <w:t>ênû</w:t>
      </w:r>
      <w:r>
        <w:rPr>
          <w:i/>
          <w:iCs/>
          <w:sz w:val="22"/>
          <w:szCs w:val="22"/>
          <w:lang w:val="en-GB"/>
        </w:rPr>
        <w:tab/>
      </w:r>
      <w:r w:rsidR="00FD293C">
        <w:rPr>
          <w:i/>
          <w:iCs/>
          <w:sz w:val="22"/>
          <w:szCs w:val="22"/>
          <w:lang w:val="en-GB"/>
        </w:rPr>
        <w:t>ʾîš</w:t>
      </w:r>
      <w:r>
        <w:rPr>
          <w:i/>
          <w:iCs/>
          <w:sz w:val="22"/>
          <w:szCs w:val="22"/>
          <w:lang w:val="en-GB"/>
        </w:rPr>
        <w:tab/>
      </w:r>
    </w:p>
    <w:p w14:paraId="18D913D9" w14:textId="125FD249" w:rsidR="00DB715D" w:rsidRDefault="00D71D50" w:rsidP="007F2E9B">
      <w:pPr>
        <w:keepNext w:val="0"/>
        <w:spacing w:after="0" w:line="240" w:lineRule="auto"/>
        <w:rPr>
          <w:sz w:val="22"/>
          <w:szCs w:val="22"/>
          <w:lang w:val="en-GB"/>
        </w:rPr>
      </w:pPr>
      <w:r>
        <w:rPr>
          <w:sz w:val="22"/>
          <w:szCs w:val="22"/>
          <w:lang w:val="en-GB"/>
        </w:rPr>
        <w:tab/>
      </w:r>
      <w:r w:rsidR="00DB715D">
        <w:rPr>
          <w:smallCaps/>
          <w:sz w:val="22"/>
          <w:szCs w:val="22"/>
          <w:lang w:val="en-GB"/>
        </w:rPr>
        <w:t>neg.ex =1cp</w:t>
      </w:r>
      <w:r w:rsidR="00DB715D">
        <w:rPr>
          <w:sz w:val="22"/>
          <w:szCs w:val="22"/>
          <w:lang w:val="en-GB"/>
        </w:rPr>
        <w:t xml:space="preserve"> </w:t>
      </w:r>
      <w:r w:rsidR="008D00B9" w:rsidRPr="00B52A4E">
        <w:rPr>
          <w:sz w:val="22"/>
          <w:szCs w:val="22"/>
          <w:lang w:val="en-GB"/>
        </w:rPr>
        <w:t>put.off.</w:t>
      </w:r>
      <w:r w:rsidR="008D00B9">
        <w:rPr>
          <w:smallCaps/>
          <w:sz w:val="22"/>
          <w:szCs w:val="22"/>
          <w:lang w:val="en-GB"/>
        </w:rPr>
        <w:t>ptcp</w:t>
      </w:r>
      <w:r w:rsidR="00DB715D">
        <w:rPr>
          <w:i/>
          <w:iCs/>
          <w:sz w:val="22"/>
          <w:szCs w:val="22"/>
          <w:lang w:val="en-GB"/>
        </w:rPr>
        <w:tab/>
      </w:r>
      <w:r w:rsidR="008D00B9" w:rsidRPr="00B52A4E">
        <w:rPr>
          <w:sz w:val="22"/>
          <w:szCs w:val="22"/>
          <w:lang w:val="en-GB"/>
        </w:rPr>
        <w:t>clothing.</w:t>
      </w:r>
      <w:r w:rsidR="008D00B9">
        <w:rPr>
          <w:smallCaps/>
          <w:sz w:val="22"/>
          <w:szCs w:val="22"/>
          <w:lang w:val="en-GB"/>
        </w:rPr>
        <w:t>1cp</w:t>
      </w:r>
      <w:r w:rsidR="008D00B9">
        <w:rPr>
          <w:sz w:val="22"/>
          <w:szCs w:val="22"/>
          <w:lang w:val="en-GB"/>
        </w:rPr>
        <w:t xml:space="preserve"> </w:t>
      </w:r>
      <w:r w:rsidR="00DB715D">
        <w:rPr>
          <w:sz w:val="22"/>
          <w:szCs w:val="22"/>
          <w:lang w:val="en-GB"/>
        </w:rPr>
        <w:tab/>
      </w:r>
      <w:r w:rsidR="008D00B9" w:rsidRPr="00B52A4E">
        <w:rPr>
          <w:sz w:val="22"/>
          <w:szCs w:val="22"/>
          <w:lang w:val="en-GB"/>
        </w:rPr>
        <w:t xml:space="preserve">man </w:t>
      </w:r>
      <w:r w:rsidR="00DB715D">
        <w:rPr>
          <w:sz w:val="22"/>
          <w:szCs w:val="22"/>
          <w:lang w:val="en-GB"/>
        </w:rPr>
        <w:tab/>
      </w:r>
      <w:r w:rsidR="008D00B9">
        <w:rPr>
          <w:smallCaps/>
          <w:sz w:val="22"/>
          <w:szCs w:val="22"/>
          <w:lang w:val="en-GB"/>
        </w:rPr>
        <w:t xml:space="preserve"> </w:t>
      </w:r>
    </w:p>
    <w:p w14:paraId="22727534" w14:textId="17C499AE" w:rsidR="00DB715D" w:rsidRPr="007F2E9B" w:rsidRDefault="00DB715D" w:rsidP="007F2E9B">
      <w:pPr>
        <w:keepNext w:val="0"/>
        <w:spacing w:after="0" w:line="240" w:lineRule="auto"/>
        <w:rPr>
          <w:i/>
          <w:iCs/>
          <w:sz w:val="22"/>
          <w:szCs w:val="22"/>
          <w:lang w:val="en-GB"/>
        </w:rPr>
      </w:pPr>
      <w:r>
        <w:rPr>
          <w:i/>
          <w:iCs/>
          <w:sz w:val="22"/>
          <w:szCs w:val="22"/>
          <w:lang w:val="en-GB"/>
        </w:rPr>
        <w:t xml:space="preserve">          </w:t>
      </w:r>
      <w:r>
        <w:rPr>
          <w:i/>
          <w:iCs/>
          <w:sz w:val="22"/>
          <w:szCs w:val="22"/>
          <w:lang w:val="en-GB"/>
        </w:rPr>
        <w:tab/>
        <w:t>šilḥ-ô</w:t>
      </w:r>
      <w:r>
        <w:rPr>
          <w:i/>
          <w:iCs/>
          <w:sz w:val="22"/>
          <w:szCs w:val="22"/>
          <w:lang w:val="en-GB"/>
        </w:rPr>
        <w:tab/>
      </w:r>
      <w:r>
        <w:rPr>
          <w:i/>
          <w:iCs/>
          <w:sz w:val="22"/>
          <w:szCs w:val="22"/>
          <w:lang w:val="en-GB"/>
        </w:rPr>
        <w:tab/>
        <w:t>ham-māyim</w:t>
      </w:r>
    </w:p>
    <w:p w14:paraId="056421C5" w14:textId="6C485B89" w:rsidR="00DB715D" w:rsidRDefault="00DB715D">
      <w:pPr>
        <w:keepNext w:val="0"/>
        <w:spacing w:after="0" w:line="240" w:lineRule="auto"/>
        <w:rPr>
          <w:sz w:val="22"/>
          <w:szCs w:val="22"/>
          <w:lang w:val="en-GB"/>
        </w:rPr>
      </w:pPr>
      <w:r>
        <w:rPr>
          <w:sz w:val="22"/>
          <w:szCs w:val="22"/>
          <w:lang w:val="en-GB"/>
        </w:rPr>
        <w:tab/>
      </w:r>
      <w:r w:rsidRPr="00B52A4E">
        <w:rPr>
          <w:sz w:val="22"/>
          <w:szCs w:val="22"/>
          <w:lang w:val="en-GB"/>
        </w:rPr>
        <w:t>weapon-</w:t>
      </w:r>
      <w:r>
        <w:rPr>
          <w:smallCaps/>
          <w:sz w:val="22"/>
          <w:szCs w:val="22"/>
          <w:lang w:val="en-GB"/>
        </w:rPr>
        <w:t xml:space="preserve">3ms </w:t>
      </w:r>
      <w:r>
        <w:rPr>
          <w:smallCaps/>
          <w:sz w:val="22"/>
          <w:szCs w:val="22"/>
          <w:lang w:val="en-GB"/>
        </w:rPr>
        <w:tab/>
        <w:t>art</w:t>
      </w:r>
      <w:r>
        <w:rPr>
          <w:sz w:val="22"/>
          <w:szCs w:val="22"/>
          <w:lang w:val="en-GB"/>
        </w:rPr>
        <w:t>-water</w:t>
      </w:r>
    </w:p>
    <w:p w14:paraId="5608CF47" w14:textId="232A879A" w:rsidR="006B0C51" w:rsidRPr="00B52A4E" w:rsidRDefault="00D71D50" w:rsidP="007F2E9B">
      <w:pPr>
        <w:keepNext w:val="0"/>
        <w:spacing w:line="240" w:lineRule="auto"/>
        <w:rPr>
          <w:sz w:val="22"/>
          <w:szCs w:val="22"/>
          <w:lang w:val="en-GB"/>
        </w:rPr>
      </w:pPr>
      <w:r>
        <w:rPr>
          <w:smallCaps/>
          <w:sz w:val="22"/>
          <w:szCs w:val="22"/>
          <w:lang w:val="en-GB"/>
        </w:rPr>
        <w:tab/>
      </w:r>
      <w:r w:rsidR="006B0C51">
        <w:rPr>
          <w:sz w:val="22"/>
          <w:szCs w:val="22"/>
          <w:lang w:val="en-GB"/>
        </w:rPr>
        <w:t>‘</w:t>
      </w:r>
      <w:r w:rsidR="006B0C51" w:rsidRPr="00B52A4E">
        <w:rPr>
          <w:sz w:val="22"/>
          <w:szCs w:val="22"/>
          <w:lang w:val="en-GB"/>
        </w:rPr>
        <w:t xml:space="preserve">So not </w:t>
      </w:r>
      <w:r w:rsidR="006B0C51" w:rsidRPr="008C5956">
        <w:rPr>
          <w:sz w:val="22"/>
          <w:szCs w:val="22"/>
          <w:u w:val="single"/>
          <w:lang w:val="en-GB"/>
        </w:rPr>
        <w:t xml:space="preserve">I nor my brothers </w:t>
      </w:r>
      <w:r w:rsidR="0052442F" w:rsidRPr="008C5956">
        <w:rPr>
          <w:sz w:val="22"/>
          <w:szCs w:val="22"/>
          <w:u w:val="single"/>
          <w:lang w:val="en-GB"/>
        </w:rPr>
        <w:t xml:space="preserve">nor my servants nor the men of </w:t>
      </w:r>
      <w:r w:rsidR="006B0C51" w:rsidRPr="008C5956">
        <w:rPr>
          <w:sz w:val="22"/>
          <w:szCs w:val="22"/>
          <w:u w:val="single"/>
          <w:lang w:val="en-GB"/>
        </w:rPr>
        <w:t xml:space="preserve">the guard </w:t>
      </w:r>
      <w:r w:rsidR="00583C2E" w:rsidRPr="00304764">
        <w:rPr>
          <w:sz w:val="22"/>
          <w:szCs w:val="22"/>
          <w:lang w:val="en-GB"/>
        </w:rPr>
        <w:tab/>
      </w:r>
      <w:r w:rsidR="006B0C51" w:rsidRPr="008C5956">
        <w:rPr>
          <w:sz w:val="22"/>
          <w:szCs w:val="22"/>
          <w:u w:val="single"/>
          <w:lang w:val="en-GB"/>
        </w:rPr>
        <w:t xml:space="preserve">who followed </w:t>
      </w:r>
      <w:r w:rsidR="0052442F" w:rsidRPr="008C5956">
        <w:rPr>
          <w:sz w:val="22"/>
          <w:szCs w:val="22"/>
          <w:u w:val="single"/>
          <w:lang w:val="en-GB"/>
        </w:rPr>
        <w:t>me</w:t>
      </w:r>
      <w:r w:rsidR="0052442F">
        <w:rPr>
          <w:sz w:val="22"/>
          <w:szCs w:val="22"/>
          <w:lang w:val="en-GB"/>
        </w:rPr>
        <w:t xml:space="preserve"> – </w:t>
      </w:r>
      <w:r w:rsidR="0052442F" w:rsidRPr="008C5956">
        <w:rPr>
          <w:sz w:val="22"/>
          <w:szCs w:val="22"/>
          <w:u w:val="single"/>
          <w:lang w:val="en-GB"/>
        </w:rPr>
        <w:t>we</w:t>
      </w:r>
      <w:r w:rsidR="0052442F">
        <w:rPr>
          <w:sz w:val="22"/>
          <w:szCs w:val="22"/>
          <w:lang w:val="en-GB"/>
        </w:rPr>
        <w:t xml:space="preserve"> did not take off our </w:t>
      </w:r>
      <w:r w:rsidR="006B0C51" w:rsidRPr="00B52A4E">
        <w:rPr>
          <w:sz w:val="22"/>
          <w:szCs w:val="22"/>
          <w:lang w:val="en-GB"/>
        </w:rPr>
        <w:t xml:space="preserve">clothes; each (kept) his </w:t>
      </w:r>
      <w:r w:rsidR="00583C2E">
        <w:rPr>
          <w:sz w:val="22"/>
          <w:szCs w:val="22"/>
          <w:lang w:val="en-GB"/>
        </w:rPr>
        <w:tab/>
      </w:r>
      <w:r w:rsidR="006B0C51" w:rsidRPr="00B52A4E">
        <w:rPr>
          <w:sz w:val="22"/>
          <w:szCs w:val="22"/>
          <w:lang w:val="en-GB"/>
        </w:rPr>
        <w:t>weapon (even) at the water.</w:t>
      </w:r>
      <w:r w:rsidR="006B0C51">
        <w:rPr>
          <w:sz w:val="22"/>
          <w:szCs w:val="22"/>
          <w:lang w:val="en-GB"/>
        </w:rPr>
        <w:t xml:space="preserve">’ [BHS </w:t>
      </w:r>
      <w:r w:rsidR="006B0C51" w:rsidRPr="00B52A4E">
        <w:rPr>
          <w:sz w:val="22"/>
          <w:szCs w:val="22"/>
          <w:lang w:val="en-GB"/>
        </w:rPr>
        <w:t>Nehemiah 4:17</w:t>
      </w:r>
      <w:r w:rsidR="006B0C51">
        <w:rPr>
          <w:sz w:val="22"/>
          <w:szCs w:val="22"/>
          <w:lang w:val="en-GB"/>
        </w:rPr>
        <w:t>]</w:t>
      </w:r>
    </w:p>
    <w:p w14:paraId="2B04C35E" w14:textId="31A0E6CE" w:rsidR="00BF539C" w:rsidRDefault="00BF539C" w:rsidP="00CF46B4">
      <w:pPr>
        <w:jc w:val="both"/>
        <w:rPr>
          <w:lang w:val="en-GB"/>
        </w:rPr>
      </w:pPr>
      <w:r w:rsidRPr="00CB5E9C">
        <w:rPr>
          <w:lang w:val="en-GB"/>
        </w:rPr>
        <w:t>Th</w:t>
      </w:r>
      <w:r w:rsidR="00013DA8">
        <w:rPr>
          <w:lang w:val="en-GB"/>
        </w:rPr>
        <w:t>e</w:t>
      </w:r>
      <w:r w:rsidRPr="00CB5E9C">
        <w:rPr>
          <w:lang w:val="en-GB"/>
        </w:rPr>
        <w:t xml:space="preserve"> example </w:t>
      </w:r>
      <w:r w:rsidR="00013DA8">
        <w:rPr>
          <w:lang w:val="en-GB"/>
        </w:rPr>
        <w:t>in (3</w:t>
      </w:r>
      <w:r w:rsidR="00761A64">
        <w:rPr>
          <w:lang w:val="en-GB"/>
        </w:rPr>
        <w:t>1</w:t>
      </w:r>
      <w:r w:rsidR="00013DA8">
        <w:rPr>
          <w:lang w:val="en-GB"/>
        </w:rPr>
        <w:t xml:space="preserve">) </w:t>
      </w:r>
      <w:r w:rsidRPr="00CB5E9C">
        <w:rPr>
          <w:lang w:val="en-GB"/>
        </w:rPr>
        <w:t xml:space="preserve">is striking because it involves both constituent negation of the subject with the first person plural independent pronoun </w:t>
      </w:r>
      <w:r w:rsidR="00CB5E9C" w:rsidRPr="00CB5E9C">
        <w:rPr>
          <w:lang w:val="en-GB"/>
        </w:rPr>
        <w:t xml:space="preserve">(as well as conjoined noun phrases) </w:t>
      </w:r>
      <w:r w:rsidRPr="00CB5E9C">
        <w:rPr>
          <w:lang w:val="en-GB"/>
        </w:rPr>
        <w:t xml:space="preserve">and left dislocation with the subject resumed in the sentence proper (see Miller-Naudé and Naudé 2015). It is also the only example in the Bible which uses an independent subject pronoun for </w:t>
      </w:r>
      <w:r w:rsidR="0001791F">
        <w:rPr>
          <w:lang w:val="en-GB"/>
        </w:rPr>
        <w:t xml:space="preserve">both </w:t>
      </w:r>
      <w:r w:rsidRPr="00CB5E9C">
        <w:rPr>
          <w:lang w:val="en-GB"/>
        </w:rPr>
        <w:t>the dislocated element and the resumed element. In this respect, the example exhibits an early change which was diffused and persisted in Qumran Hebrew and into Mishnaic Hebrew. Th</w:t>
      </w:r>
      <w:r w:rsidR="000F2D8F">
        <w:rPr>
          <w:lang w:val="en-GB"/>
        </w:rPr>
        <w:t>e</w:t>
      </w:r>
      <w:r w:rsidRPr="00CB5E9C">
        <w:rPr>
          <w:lang w:val="en-GB"/>
        </w:rPr>
        <w:t xml:space="preserve"> </w:t>
      </w:r>
      <w:r w:rsidRPr="00BF539C">
        <w:rPr>
          <w:lang w:val="en-GB"/>
        </w:rPr>
        <w:t xml:space="preserve">left-dislocation construction is a plausible environment for the birth of an idiolect which was subsequently embraced and diffused throughout the linguistic community. </w:t>
      </w:r>
    </w:p>
    <w:p w14:paraId="308EE314" w14:textId="5C16CA03" w:rsidR="00C42F22" w:rsidRPr="00A51497" w:rsidRDefault="000F2D8F" w:rsidP="008C5956">
      <w:pPr>
        <w:keepNext w:val="0"/>
        <w:jc w:val="both"/>
        <w:rPr>
          <w:lang w:val="en-GB"/>
        </w:rPr>
      </w:pPr>
      <w:r w:rsidRPr="00E3604A">
        <w:rPr>
          <w:lang w:val="en-GB"/>
        </w:rPr>
        <w:t>E</w:t>
      </w:r>
      <w:r w:rsidR="004647F1" w:rsidRPr="00E3604A">
        <w:rPr>
          <w:lang w:val="en-GB"/>
        </w:rPr>
        <w:t xml:space="preserve">xample </w:t>
      </w:r>
      <w:r w:rsidRPr="00E3604A">
        <w:rPr>
          <w:lang w:val="en-GB"/>
        </w:rPr>
        <w:t>(3</w:t>
      </w:r>
      <w:r w:rsidR="00761A64" w:rsidRPr="00E3604A">
        <w:rPr>
          <w:lang w:val="en-GB"/>
        </w:rPr>
        <w:t>1</w:t>
      </w:r>
      <w:r w:rsidRPr="00E3604A">
        <w:rPr>
          <w:lang w:val="en-GB"/>
        </w:rPr>
        <w:t xml:space="preserve">) </w:t>
      </w:r>
      <w:r w:rsidR="004647F1" w:rsidRPr="00E3604A">
        <w:rPr>
          <w:lang w:val="en-GB"/>
        </w:rPr>
        <w:t xml:space="preserve">is </w:t>
      </w:r>
      <w:r w:rsidRPr="00E3604A">
        <w:rPr>
          <w:lang w:val="en-GB"/>
        </w:rPr>
        <w:t xml:space="preserve">also </w:t>
      </w:r>
      <w:r w:rsidR="004647F1" w:rsidRPr="00E3604A">
        <w:rPr>
          <w:lang w:val="en-GB"/>
        </w:rPr>
        <w:t xml:space="preserve">striking </w:t>
      </w:r>
      <w:r w:rsidR="006C4A2F" w:rsidRPr="00E3604A">
        <w:rPr>
          <w:lang w:val="en-GB"/>
        </w:rPr>
        <w:t>for another reason. A</w:t>
      </w:r>
      <w:r w:rsidR="004647F1" w:rsidRPr="00E3604A">
        <w:rPr>
          <w:lang w:val="en-GB"/>
        </w:rPr>
        <w:t xml:space="preserve">ccording to the Subject Agreement Cycle as </w:t>
      </w:r>
      <w:r w:rsidR="00B14253" w:rsidRPr="00E3604A">
        <w:rPr>
          <w:lang w:val="en-GB"/>
        </w:rPr>
        <w:t>described</w:t>
      </w:r>
      <w:r w:rsidR="004647F1" w:rsidRPr="00E3604A">
        <w:rPr>
          <w:lang w:val="en-GB"/>
        </w:rPr>
        <w:t xml:space="preserve"> in van Gelderen (2011:41), the cycle of change in subject agreement often begins with </w:t>
      </w:r>
      <w:r w:rsidR="0046226A" w:rsidRPr="00E3604A">
        <w:rPr>
          <w:lang w:val="en-GB"/>
        </w:rPr>
        <w:t xml:space="preserve">the </w:t>
      </w:r>
      <w:r w:rsidR="004647F1" w:rsidRPr="00E3604A">
        <w:rPr>
          <w:lang w:val="en-GB"/>
        </w:rPr>
        <w:t>1</w:t>
      </w:r>
      <w:r w:rsidR="004647F1" w:rsidRPr="00E3604A">
        <w:rPr>
          <w:vertAlign w:val="superscript"/>
          <w:lang w:val="en-GB"/>
        </w:rPr>
        <w:t>st</w:t>
      </w:r>
      <w:r w:rsidR="004647F1" w:rsidRPr="00E3604A">
        <w:rPr>
          <w:lang w:val="en-GB"/>
        </w:rPr>
        <w:t xml:space="preserve"> and 2</w:t>
      </w:r>
      <w:r w:rsidR="004647F1" w:rsidRPr="00E3604A">
        <w:rPr>
          <w:vertAlign w:val="superscript"/>
          <w:lang w:val="en-GB"/>
        </w:rPr>
        <w:t>nd</w:t>
      </w:r>
      <w:r w:rsidR="004647F1" w:rsidRPr="00E3604A">
        <w:rPr>
          <w:lang w:val="en-GB"/>
        </w:rPr>
        <w:t xml:space="preserve"> person rather than 3</w:t>
      </w:r>
      <w:r w:rsidR="004647F1" w:rsidRPr="00E3604A">
        <w:rPr>
          <w:vertAlign w:val="superscript"/>
          <w:lang w:val="en-GB"/>
        </w:rPr>
        <w:t xml:space="preserve">rd </w:t>
      </w:r>
      <w:r w:rsidR="004647F1" w:rsidRPr="00E3604A">
        <w:rPr>
          <w:lang w:val="en-GB"/>
        </w:rPr>
        <w:t xml:space="preserve">person. </w:t>
      </w:r>
      <w:r w:rsidR="003C7D13" w:rsidRPr="00E3604A">
        <w:rPr>
          <w:lang w:val="en-GB"/>
        </w:rPr>
        <w:t>Van Gelderen describes three stages of the Subject Agreement Cycle. In stage (</w:t>
      </w:r>
      <w:r w:rsidR="00D1707F" w:rsidRPr="00E3604A">
        <w:rPr>
          <w:lang w:val="en-GB"/>
        </w:rPr>
        <w:t>A</w:t>
      </w:r>
      <w:r w:rsidR="003C7D13" w:rsidRPr="00E3604A">
        <w:rPr>
          <w:lang w:val="en-GB"/>
        </w:rPr>
        <w:t xml:space="preserve">), a full pronoun </w:t>
      </w:r>
      <w:r w:rsidR="00E3604A" w:rsidRPr="00E3604A">
        <w:rPr>
          <w:lang w:val="en-GB"/>
        </w:rPr>
        <w:t>is used for the subject</w:t>
      </w:r>
      <w:r w:rsidR="003C7D13" w:rsidRPr="00E3604A">
        <w:rPr>
          <w:lang w:val="en-GB"/>
        </w:rPr>
        <w:t>. In stage (</w:t>
      </w:r>
      <w:r w:rsidR="00D1707F" w:rsidRPr="00E3604A">
        <w:rPr>
          <w:lang w:val="en-GB"/>
        </w:rPr>
        <w:t>B</w:t>
      </w:r>
      <w:r w:rsidR="003C7D13" w:rsidRPr="00E3604A">
        <w:rPr>
          <w:lang w:val="en-GB"/>
        </w:rPr>
        <w:t xml:space="preserve">), </w:t>
      </w:r>
      <w:r w:rsidR="00E3604A" w:rsidRPr="00E3604A">
        <w:rPr>
          <w:lang w:val="en-GB"/>
        </w:rPr>
        <w:t>a pronominal suffix is used for the subject</w:t>
      </w:r>
      <w:r w:rsidR="003C7D13" w:rsidRPr="00E3604A">
        <w:rPr>
          <w:lang w:val="en-GB"/>
        </w:rPr>
        <w:t>. In stage (</w:t>
      </w:r>
      <w:r w:rsidR="00D1707F" w:rsidRPr="00E3604A">
        <w:rPr>
          <w:lang w:val="en-GB"/>
        </w:rPr>
        <w:t>C</w:t>
      </w:r>
      <w:r w:rsidR="003C7D13" w:rsidRPr="00E3604A">
        <w:rPr>
          <w:lang w:val="en-GB"/>
        </w:rPr>
        <w:t>), a new nominal element is needed</w:t>
      </w:r>
      <w:r w:rsidR="00E3604A" w:rsidRPr="00E3604A">
        <w:rPr>
          <w:lang w:val="en-GB"/>
        </w:rPr>
        <w:t xml:space="preserve"> alongside the pronominal suffix</w:t>
      </w:r>
      <w:r w:rsidR="003C7D13" w:rsidRPr="00E3604A">
        <w:rPr>
          <w:lang w:val="en-GB"/>
        </w:rPr>
        <w:t>, usually a</w:t>
      </w:r>
      <w:r w:rsidR="00E3604A">
        <w:rPr>
          <w:lang w:val="en-GB"/>
        </w:rPr>
        <w:t xml:space="preserve"> noun phrase functioning as the</w:t>
      </w:r>
      <w:r w:rsidR="003C7D13" w:rsidRPr="00E3604A">
        <w:rPr>
          <w:lang w:val="en-GB"/>
        </w:rPr>
        <w:t xml:space="preserve"> topic (van Gelderen 2011:41).</w:t>
      </w:r>
      <w:r w:rsidR="00E3604A" w:rsidRPr="00E3604A" w:rsidDel="00E3604A">
        <w:rPr>
          <w:lang w:val="en-GB"/>
        </w:rPr>
        <w:t xml:space="preserve"> </w:t>
      </w:r>
      <w:r w:rsidR="00C42F22" w:rsidRPr="00A51497">
        <w:rPr>
          <w:lang w:val="en-GB"/>
        </w:rPr>
        <w:t xml:space="preserve">The developments in Ancient Hebrew subject agreement </w:t>
      </w:r>
      <w:r w:rsidR="00790DC9">
        <w:rPr>
          <w:lang w:val="en-GB"/>
        </w:rPr>
        <w:t xml:space="preserve">in constructions </w:t>
      </w:r>
      <w:r w:rsidR="004E22DF">
        <w:rPr>
          <w:lang w:val="en-GB"/>
        </w:rPr>
        <w:t xml:space="preserve">with the </w:t>
      </w:r>
      <w:r w:rsidR="00790DC9">
        <w:rPr>
          <w:lang w:val="en-GB"/>
        </w:rPr>
        <w:t xml:space="preserve">negative </w:t>
      </w:r>
      <w:r w:rsidR="004E22DF">
        <w:rPr>
          <w:lang w:val="en-GB"/>
        </w:rPr>
        <w:t>existential</w:t>
      </w:r>
      <w:r w:rsidR="00790DC9">
        <w:rPr>
          <w:lang w:val="en-GB"/>
        </w:rPr>
        <w:t xml:space="preserve"> marker</w:t>
      </w:r>
      <w:r w:rsidR="004E22DF">
        <w:rPr>
          <w:lang w:val="en-GB"/>
        </w:rPr>
        <w:t xml:space="preserve"> </w:t>
      </w:r>
      <w:r w:rsidR="00C42F22" w:rsidRPr="00A51497">
        <w:rPr>
          <w:lang w:val="en-GB"/>
        </w:rPr>
        <w:t xml:space="preserve">display a </w:t>
      </w:r>
      <w:r w:rsidR="003E1D3F">
        <w:rPr>
          <w:lang w:val="en-GB"/>
        </w:rPr>
        <w:t xml:space="preserve">trajectory of language change. </w:t>
      </w:r>
      <w:r w:rsidR="00A9356E">
        <w:rPr>
          <w:lang w:val="en-GB"/>
        </w:rPr>
        <w:t>Biblical Hebrew exhibits</w:t>
      </w:r>
      <w:r w:rsidR="004E22DF">
        <w:rPr>
          <w:lang w:val="en-GB"/>
        </w:rPr>
        <w:t xml:space="preserve"> the </w:t>
      </w:r>
      <w:r w:rsidR="00A9356E">
        <w:rPr>
          <w:lang w:val="en-GB"/>
        </w:rPr>
        <w:t xml:space="preserve">stage (B) – the subject is indicated as a pronominal suffix on the negative existential – as illustrated in examples </w:t>
      </w:r>
      <w:r w:rsidR="00374E4D">
        <w:rPr>
          <w:lang w:val="en-GB"/>
        </w:rPr>
        <w:t>(24) and (25)</w:t>
      </w:r>
      <w:r w:rsidR="00863D0F">
        <w:rPr>
          <w:lang w:val="en-GB"/>
        </w:rPr>
        <w:t xml:space="preserve">. </w:t>
      </w:r>
      <w:r w:rsidR="002E2160">
        <w:rPr>
          <w:lang w:val="en-GB"/>
        </w:rPr>
        <w:t>Stage (B</w:t>
      </w:r>
      <w:r w:rsidR="005754D3">
        <w:rPr>
          <w:lang w:val="en-GB"/>
        </w:rPr>
        <w:t xml:space="preserve">) persists in Qumran Hebrew (example 26) and Mishnaic Hebrew (example 27). </w:t>
      </w:r>
      <w:r w:rsidR="002E2160">
        <w:rPr>
          <w:lang w:val="en-GB"/>
        </w:rPr>
        <w:t xml:space="preserve">Stage (C) </w:t>
      </w:r>
      <w:r w:rsidR="00CB6397">
        <w:rPr>
          <w:lang w:val="en-GB"/>
        </w:rPr>
        <w:t>is attested in Biblical Hebrew in only one late, post-exilic case (example 31)</w:t>
      </w:r>
      <w:r w:rsidR="00A174CA">
        <w:rPr>
          <w:lang w:val="en-GB"/>
        </w:rPr>
        <w:t>, but it becomes more frequent in Qumran Hebrew (examples 28, 30) and Mishnaic Hebrew (example 29).</w:t>
      </w:r>
      <w:r w:rsidR="003979CB">
        <w:rPr>
          <w:lang w:val="en-GB"/>
        </w:rPr>
        <w:t xml:space="preserve"> </w:t>
      </w:r>
    </w:p>
    <w:p w14:paraId="74AA337B" w14:textId="66E212ED" w:rsidR="00BF539C" w:rsidRPr="002B0D15" w:rsidRDefault="00BF539C" w:rsidP="000D0621">
      <w:pPr>
        <w:jc w:val="both"/>
        <w:rPr>
          <w:lang w:val="en-GB"/>
        </w:rPr>
      </w:pPr>
      <w:r w:rsidRPr="00A063F3">
        <w:rPr>
          <w:lang w:val="en-GB"/>
        </w:rPr>
        <w:t xml:space="preserve">In the second construction </w:t>
      </w:r>
      <w:r w:rsidR="00FD3D7F">
        <w:rPr>
          <w:lang w:val="en-GB"/>
        </w:rPr>
        <w:t xml:space="preserve">involving negation of the participle with the negative existential marker </w:t>
      </w:r>
      <w:r w:rsidRPr="00A063F3">
        <w:rPr>
          <w:lang w:val="en-GB"/>
        </w:rPr>
        <w:t xml:space="preserve">in Biblical Hebrew, the negative existential is followed by an explicit noun phrase subject and the </w:t>
      </w:r>
      <w:r w:rsidRPr="002B0D15">
        <w:rPr>
          <w:lang w:val="en-GB"/>
        </w:rPr>
        <w:t>participle with its objects and/or adjuncts:</w:t>
      </w:r>
    </w:p>
    <w:p w14:paraId="4085DEE2" w14:textId="4342EAE7" w:rsidR="006B0C51" w:rsidRPr="00B52A4E" w:rsidRDefault="006B0C51" w:rsidP="000D0621">
      <w:pPr>
        <w:spacing w:after="0" w:line="240" w:lineRule="auto"/>
        <w:rPr>
          <w:i/>
          <w:iCs/>
          <w:sz w:val="22"/>
          <w:szCs w:val="22"/>
          <w:lang w:val="en-GB"/>
        </w:rPr>
      </w:pPr>
      <w:r w:rsidRPr="00B52A4E">
        <w:rPr>
          <w:sz w:val="22"/>
          <w:szCs w:val="22"/>
          <w:lang w:val="en-GB"/>
        </w:rPr>
        <w:t>(3</w:t>
      </w:r>
      <w:r w:rsidR="00761A64">
        <w:rPr>
          <w:sz w:val="22"/>
          <w:szCs w:val="22"/>
          <w:lang w:val="en-GB"/>
        </w:rPr>
        <w:t>3</w:t>
      </w:r>
      <w:r w:rsidRPr="00B52A4E">
        <w:rPr>
          <w:sz w:val="22"/>
          <w:szCs w:val="22"/>
          <w:lang w:val="en-GB"/>
        </w:rPr>
        <w:t>)</w:t>
      </w:r>
      <w:r w:rsidRPr="00B52A4E">
        <w:rPr>
          <w:sz w:val="22"/>
          <w:szCs w:val="22"/>
          <w:lang w:val="en-GB"/>
        </w:rPr>
        <w:tab/>
      </w:r>
      <w:r w:rsidRPr="00B52A4E">
        <w:rPr>
          <w:i/>
          <w:iCs/>
          <w:sz w:val="22"/>
          <w:szCs w:val="22"/>
          <w:lang w:val="en-GB"/>
        </w:rPr>
        <w:t>haṣ-ṣaddîq</w:t>
      </w:r>
      <w:r w:rsidR="00DB715D">
        <w:rPr>
          <w:i/>
          <w:iCs/>
          <w:sz w:val="22"/>
          <w:szCs w:val="22"/>
          <w:lang w:val="en-GB"/>
        </w:rPr>
        <w:tab/>
      </w:r>
      <w:r w:rsidRPr="00B52A4E">
        <w:rPr>
          <w:i/>
          <w:iCs/>
          <w:sz w:val="22"/>
          <w:szCs w:val="22"/>
          <w:lang w:val="en-GB"/>
        </w:rPr>
        <w:t>ʾāḇād</w:t>
      </w:r>
      <w:r w:rsidR="00D71D50">
        <w:rPr>
          <w:i/>
          <w:iCs/>
          <w:sz w:val="22"/>
          <w:szCs w:val="22"/>
          <w:lang w:val="en-GB"/>
        </w:rPr>
        <w:t>̱</w:t>
      </w:r>
      <w:r w:rsidR="00DB715D">
        <w:rPr>
          <w:i/>
          <w:iCs/>
          <w:sz w:val="22"/>
          <w:szCs w:val="22"/>
          <w:lang w:val="en-GB"/>
        </w:rPr>
        <w:tab/>
      </w:r>
      <w:r w:rsidR="00DB715D">
        <w:rPr>
          <w:i/>
          <w:iCs/>
          <w:sz w:val="22"/>
          <w:szCs w:val="22"/>
          <w:lang w:val="en-GB"/>
        </w:rPr>
        <w:tab/>
      </w:r>
      <w:r w:rsidRPr="00B52A4E">
        <w:rPr>
          <w:i/>
          <w:iCs/>
          <w:sz w:val="22"/>
          <w:szCs w:val="22"/>
          <w:lang w:val="en-GB"/>
        </w:rPr>
        <w:t>wə-ʾên</w:t>
      </w:r>
      <w:r w:rsidR="00DB715D">
        <w:rPr>
          <w:i/>
          <w:iCs/>
          <w:sz w:val="22"/>
          <w:szCs w:val="22"/>
          <w:lang w:val="en-GB"/>
        </w:rPr>
        <w:tab/>
      </w:r>
      <w:r w:rsidR="00DB715D">
        <w:rPr>
          <w:i/>
          <w:iCs/>
          <w:sz w:val="22"/>
          <w:szCs w:val="22"/>
          <w:lang w:val="en-GB"/>
        </w:rPr>
        <w:tab/>
      </w:r>
      <w:r w:rsidRPr="00B52A4E">
        <w:rPr>
          <w:i/>
          <w:iCs/>
          <w:sz w:val="22"/>
          <w:szCs w:val="22"/>
          <w:lang w:val="en-GB"/>
        </w:rPr>
        <w:t>ʾîš</w:t>
      </w:r>
      <w:r w:rsidR="00DB715D">
        <w:rPr>
          <w:i/>
          <w:iCs/>
          <w:sz w:val="22"/>
          <w:szCs w:val="22"/>
          <w:lang w:val="en-GB"/>
        </w:rPr>
        <w:tab/>
      </w:r>
      <w:r w:rsidRPr="00B52A4E">
        <w:rPr>
          <w:i/>
          <w:iCs/>
          <w:sz w:val="22"/>
          <w:szCs w:val="22"/>
          <w:lang w:val="en-GB"/>
        </w:rPr>
        <w:t xml:space="preserve">śām      </w:t>
      </w:r>
    </w:p>
    <w:p w14:paraId="44FEFFA5" w14:textId="77777777" w:rsidR="00DB715D" w:rsidRDefault="006B0C51">
      <w:pPr>
        <w:spacing w:after="0" w:line="240" w:lineRule="auto"/>
        <w:rPr>
          <w:sz w:val="22"/>
          <w:szCs w:val="22"/>
          <w:vertAlign w:val="subscript"/>
          <w:lang w:val="en-GB"/>
        </w:rPr>
      </w:pPr>
      <w:r w:rsidRPr="00B52A4E">
        <w:rPr>
          <w:sz w:val="22"/>
          <w:szCs w:val="22"/>
          <w:lang w:val="en-GB"/>
        </w:rPr>
        <w:tab/>
      </w:r>
      <w:r>
        <w:rPr>
          <w:smallCaps/>
          <w:sz w:val="22"/>
          <w:szCs w:val="22"/>
          <w:lang w:val="en-GB"/>
        </w:rPr>
        <w:t>art</w:t>
      </w:r>
      <w:r w:rsidRPr="00B52A4E">
        <w:rPr>
          <w:sz w:val="22"/>
          <w:szCs w:val="22"/>
          <w:lang w:val="en-GB"/>
        </w:rPr>
        <w:t xml:space="preserve">-righteous </w:t>
      </w:r>
      <w:r w:rsidR="00DB715D">
        <w:rPr>
          <w:sz w:val="22"/>
          <w:szCs w:val="22"/>
          <w:lang w:val="en-GB"/>
        </w:rPr>
        <w:tab/>
      </w:r>
      <w:r w:rsidRPr="00B52A4E">
        <w:rPr>
          <w:sz w:val="22"/>
          <w:szCs w:val="22"/>
          <w:lang w:val="en-GB"/>
        </w:rPr>
        <w:t>perish.</w:t>
      </w:r>
      <w:r>
        <w:rPr>
          <w:smallCaps/>
          <w:sz w:val="22"/>
          <w:szCs w:val="22"/>
          <w:lang w:val="en-GB"/>
        </w:rPr>
        <w:t>pfv.3ms</w:t>
      </w:r>
      <w:r w:rsidRPr="00B52A4E">
        <w:rPr>
          <w:sz w:val="22"/>
          <w:szCs w:val="22"/>
          <w:lang w:val="en-GB"/>
        </w:rPr>
        <w:t xml:space="preserve"> </w:t>
      </w:r>
      <w:r w:rsidR="00DB715D">
        <w:rPr>
          <w:sz w:val="22"/>
          <w:szCs w:val="22"/>
          <w:lang w:val="en-GB"/>
        </w:rPr>
        <w:tab/>
      </w:r>
      <w:r w:rsidR="006A605D">
        <w:rPr>
          <w:sz w:val="22"/>
          <w:szCs w:val="22"/>
          <w:lang w:val="en-GB"/>
        </w:rPr>
        <w:t>and</w:t>
      </w:r>
      <w:r>
        <w:rPr>
          <w:smallCaps/>
          <w:sz w:val="22"/>
          <w:szCs w:val="22"/>
          <w:lang w:val="en-GB"/>
        </w:rPr>
        <w:t>-neg.ex</w:t>
      </w:r>
      <w:r w:rsidRPr="00B52A4E">
        <w:rPr>
          <w:sz w:val="22"/>
          <w:szCs w:val="22"/>
          <w:lang w:val="en-GB"/>
        </w:rPr>
        <w:t xml:space="preserve"> </w:t>
      </w:r>
      <w:r w:rsidR="00DB715D">
        <w:rPr>
          <w:sz w:val="22"/>
          <w:szCs w:val="22"/>
          <w:lang w:val="en-GB"/>
        </w:rPr>
        <w:tab/>
      </w:r>
      <w:r w:rsidRPr="00B52A4E">
        <w:rPr>
          <w:sz w:val="22"/>
          <w:szCs w:val="22"/>
          <w:lang w:val="en-GB"/>
        </w:rPr>
        <w:t xml:space="preserve">man </w:t>
      </w:r>
      <w:r w:rsidR="00DB715D">
        <w:rPr>
          <w:sz w:val="22"/>
          <w:szCs w:val="22"/>
          <w:lang w:val="en-GB"/>
        </w:rPr>
        <w:tab/>
      </w:r>
      <w:r w:rsidRPr="00B52A4E">
        <w:rPr>
          <w:sz w:val="22"/>
          <w:szCs w:val="22"/>
          <w:lang w:val="en-GB"/>
        </w:rPr>
        <w:t>put.</w:t>
      </w:r>
      <w:r>
        <w:rPr>
          <w:smallCaps/>
          <w:sz w:val="22"/>
          <w:szCs w:val="22"/>
          <w:lang w:val="en-GB"/>
        </w:rPr>
        <w:t>ptcp</w:t>
      </w:r>
      <w:r w:rsidRPr="00B52A4E">
        <w:rPr>
          <w:sz w:val="22"/>
          <w:szCs w:val="22"/>
          <w:vertAlign w:val="subscript"/>
          <w:lang w:val="en-GB"/>
        </w:rPr>
        <w:t xml:space="preserve"> </w:t>
      </w:r>
    </w:p>
    <w:p w14:paraId="3AB4ECFC" w14:textId="0C29DC38" w:rsidR="00DB715D" w:rsidRDefault="00DB715D">
      <w:pPr>
        <w:spacing w:after="0" w:line="240" w:lineRule="auto"/>
        <w:rPr>
          <w:sz w:val="22"/>
          <w:szCs w:val="22"/>
          <w:vertAlign w:val="subscript"/>
          <w:lang w:val="en-GB"/>
        </w:rPr>
      </w:pPr>
      <w:r>
        <w:rPr>
          <w:i/>
          <w:iCs/>
          <w:sz w:val="22"/>
          <w:szCs w:val="22"/>
          <w:lang w:val="en-GB"/>
        </w:rPr>
        <w:tab/>
      </w:r>
      <w:r w:rsidRPr="00B52A4E">
        <w:rPr>
          <w:i/>
          <w:iCs/>
          <w:sz w:val="22"/>
          <w:szCs w:val="22"/>
          <w:lang w:val="en-GB"/>
        </w:rPr>
        <w:t>ʿ</w:t>
      </w:r>
      <w:r>
        <w:rPr>
          <w:i/>
          <w:iCs/>
          <w:sz w:val="22"/>
          <w:szCs w:val="22"/>
          <w:lang w:val="en-GB"/>
        </w:rPr>
        <w:t>al=</w:t>
      </w:r>
      <w:r w:rsidRPr="00B52A4E">
        <w:rPr>
          <w:i/>
          <w:iCs/>
          <w:sz w:val="22"/>
          <w:szCs w:val="22"/>
          <w:lang w:val="en-GB"/>
        </w:rPr>
        <w:t>lēḇ</w:t>
      </w:r>
    </w:p>
    <w:p w14:paraId="6AC45ED6" w14:textId="793A770E" w:rsidR="006B0C51" w:rsidRPr="00B52A4E" w:rsidRDefault="00DB715D">
      <w:pPr>
        <w:spacing w:after="0" w:line="240" w:lineRule="auto"/>
        <w:rPr>
          <w:sz w:val="22"/>
          <w:szCs w:val="22"/>
          <w:lang w:val="en-GB"/>
        </w:rPr>
      </w:pPr>
      <w:r>
        <w:rPr>
          <w:sz w:val="22"/>
          <w:szCs w:val="22"/>
          <w:lang w:val="en-GB"/>
        </w:rPr>
        <w:tab/>
      </w:r>
      <w:r w:rsidR="006B0C51">
        <w:rPr>
          <w:sz w:val="22"/>
          <w:szCs w:val="22"/>
          <w:lang w:val="en-GB"/>
        </w:rPr>
        <w:t>on=</w:t>
      </w:r>
      <w:r w:rsidR="006B0C51" w:rsidRPr="00B52A4E">
        <w:rPr>
          <w:sz w:val="22"/>
          <w:szCs w:val="22"/>
          <w:lang w:val="en-GB"/>
        </w:rPr>
        <w:t>heart</w:t>
      </w:r>
    </w:p>
    <w:p w14:paraId="0A7736AD" w14:textId="1DF57AEF" w:rsidR="006B0C51" w:rsidRDefault="006B0C51" w:rsidP="001031B0">
      <w:pPr>
        <w:keepNext w:val="0"/>
        <w:spacing w:line="240" w:lineRule="auto"/>
        <w:ind w:left="648"/>
        <w:rPr>
          <w:sz w:val="22"/>
          <w:szCs w:val="22"/>
          <w:lang w:val="en-GB"/>
        </w:rPr>
      </w:pPr>
      <w:r>
        <w:rPr>
          <w:sz w:val="22"/>
          <w:szCs w:val="22"/>
          <w:lang w:val="en-GB"/>
        </w:rPr>
        <w:t>‘</w:t>
      </w:r>
      <w:r w:rsidRPr="00B52A4E">
        <w:rPr>
          <w:sz w:val="22"/>
          <w:szCs w:val="22"/>
          <w:lang w:val="en-GB"/>
        </w:rPr>
        <w:t>The righteous person perishes and no one considers (lit.</w:t>
      </w:r>
      <w:r w:rsidR="00E346EB">
        <w:rPr>
          <w:sz w:val="22"/>
          <w:szCs w:val="22"/>
          <w:lang w:val="en-GB"/>
        </w:rPr>
        <w:t xml:space="preserve"> </w:t>
      </w:r>
      <w:r>
        <w:rPr>
          <w:sz w:val="22"/>
          <w:szCs w:val="22"/>
          <w:lang w:val="en-GB"/>
        </w:rPr>
        <w:t>puts it on the heart)</w:t>
      </w:r>
      <w:r w:rsidR="00762989">
        <w:rPr>
          <w:sz w:val="22"/>
          <w:szCs w:val="22"/>
          <w:lang w:val="en-GB"/>
        </w:rPr>
        <w:t>.</w:t>
      </w:r>
      <w:r>
        <w:rPr>
          <w:sz w:val="22"/>
          <w:szCs w:val="22"/>
          <w:lang w:val="en-GB"/>
        </w:rPr>
        <w:t xml:space="preserve">’ [BHS </w:t>
      </w:r>
      <w:r w:rsidRPr="00B52A4E">
        <w:rPr>
          <w:sz w:val="22"/>
          <w:szCs w:val="22"/>
          <w:lang w:val="en-GB"/>
        </w:rPr>
        <w:t>Isaiah 57:1</w:t>
      </w:r>
      <w:r>
        <w:rPr>
          <w:sz w:val="22"/>
          <w:szCs w:val="22"/>
          <w:lang w:val="en-GB"/>
        </w:rPr>
        <w:t>]</w:t>
      </w:r>
    </w:p>
    <w:p w14:paraId="1A7932C9" w14:textId="77777777" w:rsidR="0032040A" w:rsidRPr="000D0621" w:rsidRDefault="0032040A" w:rsidP="00E346EB">
      <w:pPr>
        <w:keepNext w:val="0"/>
        <w:spacing w:line="240" w:lineRule="auto"/>
        <w:rPr>
          <w:lang w:val="en-GB"/>
        </w:rPr>
      </w:pPr>
      <w:r w:rsidRPr="000D0621">
        <w:rPr>
          <w:lang w:val="en-GB"/>
        </w:rPr>
        <w:t>The construction is found in Qumran Hebrew:</w:t>
      </w:r>
    </w:p>
    <w:p w14:paraId="369E1BBE" w14:textId="0DAC0569" w:rsidR="006B0C51" w:rsidRPr="00190880" w:rsidRDefault="006B0C51" w:rsidP="00606D8F">
      <w:pPr>
        <w:spacing w:after="0" w:line="240" w:lineRule="auto"/>
        <w:rPr>
          <w:i/>
          <w:iCs/>
          <w:sz w:val="22"/>
          <w:szCs w:val="22"/>
          <w:lang w:val="en-GB"/>
        </w:rPr>
      </w:pPr>
      <w:r w:rsidRPr="00190880">
        <w:rPr>
          <w:sz w:val="22"/>
          <w:szCs w:val="22"/>
          <w:lang w:val="en-GB"/>
        </w:rPr>
        <w:t>(3</w:t>
      </w:r>
      <w:r w:rsidR="00761A64">
        <w:rPr>
          <w:sz w:val="22"/>
          <w:szCs w:val="22"/>
          <w:lang w:val="en-GB"/>
        </w:rPr>
        <w:t>4</w:t>
      </w:r>
      <w:r w:rsidRPr="00190880">
        <w:rPr>
          <w:sz w:val="22"/>
          <w:szCs w:val="22"/>
          <w:lang w:val="en-GB"/>
        </w:rPr>
        <w:t>)</w:t>
      </w:r>
      <w:r w:rsidRPr="00190880">
        <w:rPr>
          <w:sz w:val="22"/>
          <w:szCs w:val="22"/>
          <w:lang w:val="en-GB"/>
        </w:rPr>
        <w:tab/>
      </w:r>
      <w:r w:rsidRPr="00190880">
        <w:rPr>
          <w:i/>
          <w:iCs/>
          <w:sz w:val="22"/>
          <w:szCs w:val="22"/>
          <w:lang w:val="en-GB"/>
        </w:rPr>
        <w:t>w-ʾ</w:t>
      </w:r>
      <w:r w:rsidRPr="00190880">
        <w:rPr>
          <w:sz w:val="22"/>
          <w:szCs w:val="22"/>
          <w:lang w:val="en-GB"/>
        </w:rPr>
        <w:t>]</w:t>
      </w:r>
      <w:r w:rsidRPr="00190880">
        <w:rPr>
          <w:i/>
          <w:iCs/>
          <w:sz w:val="22"/>
          <w:szCs w:val="22"/>
          <w:lang w:val="en-GB"/>
        </w:rPr>
        <w:t>yn</w:t>
      </w:r>
      <w:r w:rsidR="00DB715D">
        <w:rPr>
          <w:i/>
          <w:iCs/>
          <w:sz w:val="22"/>
          <w:szCs w:val="22"/>
          <w:lang w:val="en-GB"/>
        </w:rPr>
        <w:tab/>
      </w:r>
      <w:r w:rsidR="00DB715D">
        <w:rPr>
          <w:i/>
          <w:iCs/>
          <w:sz w:val="22"/>
          <w:szCs w:val="22"/>
          <w:lang w:val="en-GB"/>
        </w:rPr>
        <w:tab/>
      </w:r>
      <w:r w:rsidRPr="00190880">
        <w:rPr>
          <w:i/>
          <w:iCs/>
          <w:sz w:val="22"/>
          <w:szCs w:val="22"/>
          <w:lang w:val="en-GB"/>
        </w:rPr>
        <w:t>yd</w:t>
      </w:r>
      <w:r w:rsidRPr="00190880">
        <w:rPr>
          <w:sz w:val="22"/>
          <w:szCs w:val="22"/>
          <w:lang w:val="en-GB"/>
        </w:rPr>
        <w:t>[</w:t>
      </w:r>
      <w:r w:rsidRPr="00190880">
        <w:rPr>
          <w:i/>
          <w:iCs/>
          <w:sz w:val="22"/>
          <w:szCs w:val="22"/>
          <w:lang w:val="en-GB"/>
        </w:rPr>
        <w:t>yw</w:t>
      </w:r>
      <w:r w:rsidRPr="00190880">
        <w:rPr>
          <w:sz w:val="22"/>
          <w:szCs w:val="22"/>
          <w:lang w:val="en-GB"/>
        </w:rPr>
        <w:t>]</w:t>
      </w:r>
      <w:r w:rsidR="00DB715D">
        <w:rPr>
          <w:i/>
          <w:iCs/>
          <w:sz w:val="22"/>
          <w:szCs w:val="22"/>
          <w:lang w:val="en-GB"/>
        </w:rPr>
        <w:tab/>
      </w:r>
      <w:r w:rsidR="00DB715D">
        <w:rPr>
          <w:i/>
          <w:iCs/>
          <w:sz w:val="22"/>
          <w:szCs w:val="22"/>
          <w:lang w:val="en-GB"/>
        </w:rPr>
        <w:tab/>
      </w:r>
      <w:r w:rsidRPr="00190880">
        <w:rPr>
          <w:i/>
          <w:iCs/>
          <w:sz w:val="22"/>
          <w:szCs w:val="22"/>
          <w:lang w:val="en-GB"/>
        </w:rPr>
        <w:t>šṭ</w:t>
      </w:r>
      <w:r w:rsidRPr="00190880">
        <w:rPr>
          <w:sz w:val="22"/>
          <w:szCs w:val="22"/>
          <w:lang w:val="en-GB"/>
        </w:rPr>
        <w:t>[</w:t>
      </w:r>
      <w:r w:rsidRPr="00190880">
        <w:rPr>
          <w:i/>
          <w:iCs/>
          <w:sz w:val="22"/>
          <w:szCs w:val="22"/>
          <w:lang w:val="en-GB"/>
        </w:rPr>
        <w:t>w</w:t>
      </w:r>
      <w:r w:rsidRPr="00190880">
        <w:rPr>
          <w:sz w:val="22"/>
          <w:szCs w:val="22"/>
          <w:lang w:val="en-GB"/>
        </w:rPr>
        <w:t>]</w:t>
      </w:r>
      <w:r w:rsidRPr="00190880">
        <w:rPr>
          <w:i/>
          <w:iCs/>
          <w:sz w:val="22"/>
          <w:szCs w:val="22"/>
          <w:lang w:val="en-GB"/>
        </w:rPr>
        <w:t>pwt</w:t>
      </w:r>
      <w:r w:rsidR="00DB715D">
        <w:rPr>
          <w:i/>
          <w:iCs/>
          <w:sz w:val="22"/>
          <w:szCs w:val="22"/>
          <w:lang w:val="en-GB"/>
        </w:rPr>
        <w:tab/>
      </w:r>
      <w:r w:rsidRPr="00190880">
        <w:rPr>
          <w:i/>
          <w:iCs/>
          <w:sz w:val="22"/>
          <w:szCs w:val="22"/>
          <w:lang w:val="en-GB"/>
        </w:rPr>
        <w:t>b-mym</w:t>
      </w:r>
    </w:p>
    <w:p w14:paraId="6A9B0FE1" w14:textId="1B584425" w:rsidR="006B0C51" w:rsidRPr="00190880" w:rsidRDefault="006B0C51" w:rsidP="002A40CB">
      <w:pPr>
        <w:spacing w:after="0" w:line="240" w:lineRule="auto"/>
        <w:rPr>
          <w:sz w:val="22"/>
          <w:szCs w:val="22"/>
          <w:lang w:val="en-GB"/>
        </w:rPr>
      </w:pPr>
      <w:r w:rsidRPr="00190880">
        <w:rPr>
          <w:sz w:val="22"/>
          <w:szCs w:val="22"/>
          <w:lang w:val="en-GB"/>
        </w:rPr>
        <w:tab/>
      </w:r>
      <w:r w:rsidR="006A605D">
        <w:rPr>
          <w:sz w:val="22"/>
          <w:szCs w:val="22"/>
          <w:lang w:val="en-GB"/>
        </w:rPr>
        <w:t>and</w:t>
      </w:r>
      <w:r w:rsidRPr="00190880">
        <w:rPr>
          <w:smallCaps/>
          <w:sz w:val="22"/>
          <w:szCs w:val="22"/>
          <w:lang w:val="en-GB"/>
        </w:rPr>
        <w:t>-neg.ex</w:t>
      </w:r>
      <w:r w:rsidRPr="00190880">
        <w:rPr>
          <w:sz w:val="22"/>
          <w:szCs w:val="22"/>
          <w:lang w:val="en-GB"/>
        </w:rPr>
        <w:t xml:space="preserve"> </w:t>
      </w:r>
      <w:r w:rsidR="00DB715D">
        <w:rPr>
          <w:sz w:val="22"/>
          <w:szCs w:val="22"/>
          <w:lang w:val="en-GB"/>
        </w:rPr>
        <w:tab/>
      </w:r>
      <w:r w:rsidRPr="00190880">
        <w:rPr>
          <w:sz w:val="22"/>
          <w:szCs w:val="22"/>
          <w:lang w:val="en-GB"/>
        </w:rPr>
        <w:t>hands.</w:t>
      </w:r>
      <w:r w:rsidRPr="00190880">
        <w:rPr>
          <w:smallCaps/>
          <w:sz w:val="22"/>
          <w:szCs w:val="22"/>
          <w:lang w:val="en-GB"/>
        </w:rPr>
        <w:t>3ms</w:t>
      </w:r>
      <w:r w:rsidRPr="00190880">
        <w:rPr>
          <w:sz w:val="22"/>
          <w:szCs w:val="22"/>
          <w:lang w:val="en-GB"/>
        </w:rPr>
        <w:t xml:space="preserve"> </w:t>
      </w:r>
      <w:r w:rsidR="00DB715D">
        <w:rPr>
          <w:sz w:val="22"/>
          <w:szCs w:val="22"/>
          <w:lang w:val="en-GB"/>
        </w:rPr>
        <w:tab/>
      </w:r>
      <w:r w:rsidRPr="00190880">
        <w:rPr>
          <w:sz w:val="22"/>
          <w:szCs w:val="22"/>
          <w:lang w:val="en-GB"/>
        </w:rPr>
        <w:t>wash.</w:t>
      </w:r>
      <w:r w:rsidR="009F6124">
        <w:rPr>
          <w:smallCaps/>
          <w:sz w:val="22"/>
          <w:szCs w:val="22"/>
          <w:lang w:val="en-GB"/>
        </w:rPr>
        <w:t>pass.</w:t>
      </w:r>
      <w:r w:rsidRPr="00190880">
        <w:rPr>
          <w:smallCaps/>
          <w:sz w:val="22"/>
          <w:szCs w:val="22"/>
          <w:lang w:val="en-GB"/>
        </w:rPr>
        <w:t>ptcp</w:t>
      </w:r>
      <w:r w:rsidR="00DB715D">
        <w:rPr>
          <w:sz w:val="22"/>
          <w:szCs w:val="22"/>
          <w:lang w:val="en-GB"/>
        </w:rPr>
        <w:t xml:space="preserve"> </w:t>
      </w:r>
      <w:r w:rsidR="002A40CB">
        <w:rPr>
          <w:sz w:val="22"/>
          <w:szCs w:val="22"/>
          <w:lang w:val="en-GB"/>
        </w:rPr>
        <w:t>in</w:t>
      </w:r>
      <w:r w:rsidRPr="00190880">
        <w:rPr>
          <w:sz w:val="22"/>
          <w:szCs w:val="22"/>
          <w:lang w:val="en-GB"/>
        </w:rPr>
        <w:t>-water</w:t>
      </w:r>
    </w:p>
    <w:p w14:paraId="59BD0BFE" w14:textId="023706E9" w:rsidR="006B0C51" w:rsidRDefault="006B0C51" w:rsidP="00CB1297">
      <w:pPr>
        <w:spacing w:line="240" w:lineRule="auto"/>
        <w:rPr>
          <w:sz w:val="22"/>
          <w:szCs w:val="22"/>
          <w:lang w:val="en-GB"/>
        </w:rPr>
      </w:pPr>
      <w:r w:rsidRPr="00190880">
        <w:rPr>
          <w:sz w:val="22"/>
          <w:szCs w:val="22"/>
          <w:lang w:val="en-GB"/>
        </w:rPr>
        <w:tab/>
        <w:t>‘...and his hands are not washed with water.’</w:t>
      </w:r>
      <w:r w:rsidR="00CB1297">
        <w:rPr>
          <w:sz w:val="22"/>
          <w:szCs w:val="22"/>
          <w:lang w:val="en-GB"/>
        </w:rPr>
        <w:t xml:space="preserve"> [DSSR </w:t>
      </w:r>
      <w:r w:rsidR="00CB1297" w:rsidRPr="00190880">
        <w:rPr>
          <w:sz w:val="22"/>
          <w:szCs w:val="22"/>
          <w:lang w:val="en-GB"/>
        </w:rPr>
        <w:t>4Q277 f1ii:11</w:t>
      </w:r>
      <w:r w:rsidR="00CB1297">
        <w:rPr>
          <w:sz w:val="22"/>
          <w:szCs w:val="22"/>
          <w:lang w:val="en-GB"/>
        </w:rPr>
        <w:t>]</w:t>
      </w:r>
    </w:p>
    <w:p w14:paraId="4B455C41" w14:textId="7CDB131A" w:rsidR="00BF539C" w:rsidRPr="002B0D15" w:rsidRDefault="00BF539C" w:rsidP="00CB1297">
      <w:pPr>
        <w:keepNext w:val="0"/>
        <w:spacing w:line="240" w:lineRule="auto"/>
        <w:rPr>
          <w:lang w:val="en-GB"/>
        </w:rPr>
      </w:pPr>
      <w:r w:rsidRPr="002B0D15">
        <w:rPr>
          <w:lang w:val="en-GB"/>
        </w:rPr>
        <w:t>The construction is also found in Mishnaic Hebrew:</w:t>
      </w:r>
    </w:p>
    <w:p w14:paraId="3EF0F691" w14:textId="00C58FE8" w:rsidR="00AE2DB1" w:rsidRDefault="00BF539C">
      <w:pPr>
        <w:keepNext w:val="0"/>
        <w:spacing w:after="0" w:line="240" w:lineRule="auto"/>
        <w:rPr>
          <w:i/>
          <w:iCs/>
          <w:sz w:val="22"/>
          <w:szCs w:val="22"/>
          <w:lang w:val="en-GB"/>
        </w:rPr>
      </w:pPr>
      <w:r w:rsidRPr="00BF539C">
        <w:rPr>
          <w:lang w:val="en-GB"/>
        </w:rPr>
        <w:t xml:space="preserve"> </w:t>
      </w:r>
      <w:r w:rsidR="006B0C51" w:rsidRPr="00190880">
        <w:rPr>
          <w:sz w:val="22"/>
          <w:szCs w:val="22"/>
          <w:lang w:val="en-GB"/>
        </w:rPr>
        <w:t>(</w:t>
      </w:r>
      <w:r w:rsidR="00761A64">
        <w:rPr>
          <w:sz w:val="22"/>
          <w:szCs w:val="22"/>
          <w:lang w:val="en-GB"/>
        </w:rPr>
        <w:t>35</w:t>
      </w:r>
      <w:r w:rsidR="006B0C51" w:rsidRPr="00190880">
        <w:rPr>
          <w:sz w:val="22"/>
          <w:szCs w:val="22"/>
          <w:lang w:val="en-GB"/>
        </w:rPr>
        <w:t>)</w:t>
      </w:r>
      <w:r w:rsidR="006B0C51" w:rsidRPr="00190880">
        <w:rPr>
          <w:sz w:val="22"/>
          <w:szCs w:val="22"/>
          <w:lang w:val="en-GB"/>
        </w:rPr>
        <w:tab/>
      </w:r>
      <w:r w:rsidR="006B0C51" w:rsidRPr="00190880">
        <w:rPr>
          <w:i/>
          <w:iCs/>
          <w:sz w:val="22"/>
          <w:szCs w:val="22"/>
          <w:lang w:val="en-GB"/>
        </w:rPr>
        <w:t>ʾên</w:t>
      </w:r>
      <w:r w:rsidR="00DB715D">
        <w:rPr>
          <w:i/>
          <w:iCs/>
          <w:sz w:val="22"/>
          <w:szCs w:val="22"/>
          <w:lang w:val="en-GB"/>
        </w:rPr>
        <w:tab/>
      </w:r>
      <w:r w:rsidR="00AE2DB1">
        <w:rPr>
          <w:i/>
          <w:iCs/>
          <w:sz w:val="22"/>
          <w:szCs w:val="22"/>
          <w:lang w:val="en-GB"/>
        </w:rPr>
        <w:t xml:space="preserve"> </w:t>
      </w:r>
      <w:r w:rsidR="006B0C51" w:rsidRPr="00190880">
        <w:rPr>
          <w:i/>
          <w:iCs/>
          <w:sz w:val="22"/>
          <w:szCs w:val="22"/>
          <w:lang w:val="en-GB"/>
        </w:rPr>
        <w:t>ḥămôr</w:t>
      </w:r>
      <w:r w:rsidR="00AE2DB1">
        <w:rPr>
          <w:i/>
          <w:iCs/>
          <w:sz w:val="22"/>
          <w:szCs w:val="22"/>
          <w:lang w:val="en-GB"/>
        </w:rPr>
        <w:t xml:space="preserve"> </w:t>
      </w:r>
      <w:r w:rsidR="006B0C51" w:rsidRPr="00190880">
        <w:rPr>
          <w:i/>
          <w:iCs/>
          <w:sz w:val="22"/>
          <w:szCs w:val="22"/>
          <w:lang w:val="en-GB"/>
        </w:rPr>
        <w:t>yŏṣēʾ</w:t>
      </w:r>
      <w:r w:rsidR="00D114DD">
        <w:rPr>
          <w:i/>
          <w:iCs/>
          <w:sz w:val="22"/>
          <w:szCs w:val="22"/>
          <w:lang w:val="en-GB"/>
        </w:rPr>
        <w:tab/>
      </w:r>
      <w:r w:rsidR="00D114DD">
        <w:rPr>
          <w:i/>
          <w:iCs/>
          <w:sz w:val="22"/>
          <w:szCs w:val="22"/>
          <w:lang w:val="en-GB"/>
        </w:rPr>
        <w:tab/>
      </w:r>
      <w:r w:rsidR="006B0C51" w:rsidRPr="00190880">
        <w:rPr>
          <w:i/>
          <w:iCs/>
          <w:sz w:val="22"/>
          <w:szCs w:val="22"/>
          <w:lang w:val="en-GB"/>
        </w:rPr>
        <w:t>bə-mardaʿaṯ</w:t>
      </w:r>
      <w:r w:rsidR="00D114DD">
        <w:rPr>
          <w:i/>
          <w:iCs/>
          <w:sz w:val="22"/>
          <w:szCs w:val="22"/>
          <w:lang w:val="en-GB"/>
        </w:rPr>
        <w:tab/>
      </w:r>
      <w:r w:rsidR="006B0C51" w:rsidRPr="00190880">
        <w:rPr>
          <w:i/>
          <w:iCs/>
          <w:sz w:val="22"/>
          <w:szCs w:val="22"/>
          <w:lang w:val="en-GB"/>
        </w:rPr>
        <w:t>bi-zman</w:t>
      </w:r>
    </w:p>
    <w:p w14:paraId="080752FD" w14:textId="521FCD16" w:rsidR="00DB715D" w:rsidRDefault="00DB715D" w:rsidP="009E02D9">
      <w:pPr>
        <w:keepNext w:val="0"/>
        <w:spacing w:after="0" w:line="240" w:lineRule="auto"/>
        <w:rPr>
          <w:i/>
          <w:iCs/>
          <w:sz w:val="22"/>
          <w:szCs w:val="22"/>
          <w:lang w:val="en-GB"/>
        </w:rPr>
      </w:pPr>
      <w:r>
        <w:rPr>
          <w:smallCaps/>
          <w:sz w:val="22"/>
          <w:szCs w:val="22"/>
          <w:lang w:val="en-GB"/>
        </w:rPr>
        <w:tab/>
      </w:r>
      <w:r w:rsidRPr="00190880">
        <w:rPr>
          <w:smallCaps/>
          <w:sz w:val="22"/>
          <w:szCs w:val="22"/>
          <w:lang w:val="en-GB"/>
        </w:rPr>
        <w:t>neg.ex</w:t>
      </w:r>
      <w:r w:rsidRPr="00190880">
        <w:rPr>
          <w:sz w:val="22"/>
          <w:szCs w:val="22"/>
          <w:lang w:val="en-GB"/>
        </w:rPr>
        <w:t xml:space="preserve"> donkey go.out.</w:t>
      </w:r>
      <w:r w:rsidRPr="00190880">
        <w:rPr>
          <w:smallCaps/>
          <w:sz w:val="22"/>
          <w:szCs w:val="22"/>
          <w:lang w:val="en-GB"/>
        </w:rPr>
        <w:t>ptcp</w:t>
      </w:r>
      <w:r w:rsidRPr="00190880">
        <w:rPr>
          <w:sz w:val="22"/>
          <w:szCs w:val="22"/>
          <w:lang w:val="en-GB"/>
        </w:rPr>
        <w:t xml:space="preserve"> </w:t>
      </w:r>
      <w:r w:rsidR="00D114DD">
        <w:rPr>
          <w:sz w:val="22"/>
          <w:szCs w:val="22"/>
          <w:lang w:val="en-GB"/>
        </w:rPr>
        <w:tab/>
      </w:r>
      <w:r w:rsidRPr="00190880">
        <w:rPr>
          <w:sz w:val="22"/>
          <w:szCs w:val="22"/>
          <w:lang w:val="en-GB"/>
        </w:rPr>
        <w:t xml:space="preserve">with-saddle </w:t>
      </w:r>
      <w:r>
        <w:rPr>
          <w:sz w:val="22"/>
          <w:szCs w:val="22"/>
          <w:lang w:val="en-GB"/>
        </w:rPr>
        <w:t xml:space="preserve">   </w:t>
      </w:r>
      <w:r w:rsidR="00D114DD">
        <w:rPr>
          <w:sz w:val="22"/>
          <w:szCs w:val="22"/>
          <w:lang w:val="en-GB"/>
        </w:rPr>
        <w:tab/>
      </w:r>
      <w:r w:rsidRPr="00190880">
        <w:rPr>
          <w:sz w:val="22"/>
          <w:szCs w:val="22"/>
          <w:lang w:val="en-GB"/>
        </w:rPr>
        <w:t>at-time</w:t>
      </w:r>
      <w:r>
        <w:rPr>
          <w:smallCaps/>
          <w:sz w:val="22"/>
          <w:szCs w:val="22"/>
          <w:lang w:val="en-GB"/>
        </w:rPr>
        <w:tab/>
      </w:r>
      <w:r w:rsidR="00FD293C">
        <w:rPr>
          <w:i/>
          <w:iCs/>
          <w:sz w:val="22"/>
          <w:szCs w:val="22"/>
          <w:lang w:val="en-GB"/>
        </w:rPr>
        <w:tab/>
      </w:r>
    </w:p>
    <w:p w14:paraId="2D26396F" w14:textId="2AF590F4" w:rsidR="00FD293C" w:rsidRDefault="00DB715D">
      <w:pPr>
        <w:keepNext w:val="0"/>
        <w:spacing w:after="0" w:line="240" w:lineRule="auto"/>
        <w:rPr>
          <w:smallCaps/>
          <w:sz w:val="22"/>
          <w:szCs w:val="22"/>
          <w:lang w:val="en-GB"/>
        </w:rPr>
      </w:pPr>
      <w:r>
        <w:rPr>
          <w:i/>
          <w:iCs/>
          <w:sz w:val="22"/>
          <w:szCs w:val="22"/>
          <w:lang w:val="en-GB"/>
        </w:rPr>
        <w:tab/>
      </w:r>
      <w:r w:rsidR="00FD293C" w:rsidRPr="00190880">
        <w:rPr>
          <w:i/>
          <w:iCs/>
          <w:sz w:val="22"/>
          <w:szCs w:val="22"/>
          <w:lang w:val="en-GB"/>
        </w:rPr>
        <w:t>še-ʾênāh</w:t>
      </w:r>
      <w:r w:rsidR="00D114DD">
        <w:rPr>
          <w:i/>
          <w:iCs/>
          <w:sz w:val="22"/>
          <w:szCs w:val="22"/>
          <w:lang w:val="en-GB"/>
        </w:rPr>
        <w:tab/>
      </w:r>
      <w:r w:rsidR="00D114DD">
        <w:rPr>
          <w:i/>
          <w:iCs/>
          <w:sz w:val="22"/>
          <w:szCs w:val="22"/>
          <w:lang w:val="en-GB"/>
        </w:rPr>
        <w:tab/>
      </w:r>
      <w:r w:rsidR="00FD293C" w:rsidRPr="00190880">
        <w:rPr>
          <w:i/>
          <w:iCs/>
          <w:sz w:val="22"/>
          <w:szCs w:val="22"/>
          <w:lang w:val="en-GB"/>
        </w:rPr>
        <w:t>qəšûrâ</w:t>
      </w:r>
      <w:r w:rsidR="00D114DD">
        <w:rPr>
          <w:i/>
          <w:iCs/>
          <w:sz w:val="22"/>
          <w:szCs w:val="22"/>
          <w:lang w:val="en-GB"/>
        </w:rPr>
        <w:tab/>
      </w:r>
      <w:r w:rsidR="00D114DD">
        <w:rPr>
          <w:i/>
          <w:iCs/>
          <w:sz w:val="22"/>
          <w:szCs w:val="22"/>
          <w:lang w:val="en-GB"/>
        </w:rPr>
        <w:tab/>
      </w:r>
      <w:r w:rsidR="00FD293C">
        <w:rPr>
          <w:i/>
          <w:iCs/>
          <w:sz w:val="22"/>
          <w:szCs w:val="22"/>
          <w:lang w:val="en-GB"/>
        </w:rPr>
        <w:t>l</w:t>
      </w:r>
      <w:r w:rsidR="00FD293C">
        <w:rPr>
          <w:rFonts w:cs="Times New Roman"/>
          <w:i/>
          <w:iCs/>
          <w:sz w:val="22"/>
          <w:szCs w:val="22"/>
          <w:lang w:val="en-GB"/>
        </w:rPr>
        <w:t>ô</w:t>
      </w:r>
    </w:p>
    <w:p w14:paraId="6C862021" w14:textId="61E9F94C" w:rsidR="00FD293C" w:rsidRPr="00190880" w:rsidRDefault="00FD293C" w:rsidP="009E02D9">
      <w:pPr>
        <w:keepNext w:val="0"/>
        <w:spacing w:after="0" w:line="240" w:lineRule="auto"/>
        <w:rPr>
          <w:sz w:val="22"/>
          <w:szCs w:val="22"/>
          <w:lang w:val="en-GB"/>
        </w:rPr>
      </w:pPr>
      <w:r>
        <w:rPr>
          <w:smallCaps/>
          <w:sz w:val="22"/>
          <w:szCs w:val="22"/>
          <w:lang w:val="en-GB"/>
        </w:rPr>
        <w:tab/>
      </w:r>
      <w:r w:rsidR="00C440CE" w:rsidRPr="00190880">
        <w:rPr>
          <w:smallCaps/>
          <w:sz w:val="22"/>
          <w:szCs w:val="22"/>
          <w:lang w:val="en-GB"/>
        </w:rPr>
        <w:t>rel</w:t>
      </w:r>
      <w:r w:rsidR="00C440CE" w:rsidRPr="00541093">
        <w:rPr>
          <w:sz w:val="22"/>
          <w:szCs w:val="22"/>
          <w:lang w:val="en-GB"/>
        </w:rPr>
        <w:t>-</w:t>
      </w:r>
      <w:r w:rsidR="006B0C51" w:rsidRPr="00190880">
        <w:rPr>
          <w:smallCaps/>
          <w:sz w:val="22"/>
          <w:szCs w:val="22"/>
          <w:lang w:val="en-GB"/>
        </w:rPr>
        <w:t>neg.ex.3fs</w:t>
      </w:r>
      <w:r w:rsidR="006B0C51" w:rsidRPr="00190880">
        <w:rPr>
          <w:sz w:val="22"/>
          <w:szCs w:val="22"/>
          <w:lang w:val="en-GB"/>
        </w:rPr>
        <w:t xml:space="preserve">   </w:t>
      </w:r>
      <w:r w:rsidR="00D114DD">
        <w:rPr>
          <w:sz w:val="22"/>
          <w:szCs w:val="22"/>
          <w:lang w:val="en-GB"/>
        </w:rPr>
        <w:tab/>
      </w:r>
      <w:r w:rsidR="006B0C51" w:rsidRPr="00190880">
        <w:rPr>
          <w:sz w:val="22"/>
          <w:szCs w:val="22"/>
          <w:lang w:val="en-GB"/>
        </w:rPr>
        <w:t>tied.</w:t>
      </w:r>
      <w:r w:rsidR="006B0C51" w:rsidRPr="00190880">
        <w:rPr>
          <w:smallCaps/>
          <w:sz w:val="22"/>
          <w:szCs w:val="22"/>
          <w:lang w:val="en-GB"/>
        </w:rPr>
        <w:t>ptc</w:t>
      </w:r>
      <w:r w:rsidR="00C401CD">
        <w:rPr>
          <w:smallCaps/>
          <w:sz w:val="22"/>
          <w:szCs w:val="22"/>
          <w:lang w:val="en-GB"/>
        </w:rPr>
        <w:t>p.fs</w:t>
      </w:r>
      <w:r w:rsidR="006B0C51" w:rsidRPr="00190880">
        <w:rPr>
          <w:sz w:val="22"/>
          <w:szCs w:val="22"/>
          <w:lang w:val="en-GB"/>
        </w:rPr>
        <w:t xml:space="preserve"> </w:t>
      </w:r>
      <w:r w:rsidR="00D114DD">
        <w:rPr>
          <w:sz w:val="22"/>
          <w:szCs w:val="22"/>
          <w:lang w:val="en-GB"/>
        </w:rPr>
        <w:tab/>
      </w:r>
      <w:r w:rsidR="006B0C51" w:rsidRPr="00190880">
        <w:rPr>
          <w:sz w:val="22"/>
          <w:szCs w:val="22"/>
          <w:lang w:val="en-GB"/>
        </w:rPr>
        <w:t>to.</w:t>
      </w:r>
      <w:r w:rsidR="006B0C51" w:rsidRPr="00190880">
        <w:rPr>
          <w:smallCaps/>
          <w:sz w:val="22"/>
          <w:szCs w:val="22"/>
          <w:lang w:val="en-GB"/>
        </w:rPr>
        <w:t>3ms</w:t>
      </w:r>
      <w:r w:rsidR="006B0C51" w:rsidRPr="00190880">
        <w:rPr>
          <w:sz w:val="22"/>
          <w:szCs w:val="22"/>
          <w:lang w:val="en-GB"/>
        </w:rPr>
        <w:t xml:space="preserve">   </w:t>
      </w:r>
      <w:r>
        <w:rPr>
          <w:sz w:val="22"/>
          <w:szCs w:val="22"/>
          <w:lang w:val="en-GB"/>
        </w:rPr>
        <w:tab/>
      </w:r>
    </w:p>
    <w:p w14:paraId="0FEB18F0" w14:textId="4437C312" w:rsidR="00BF539C" w:rsidRPr="00BF539C" w:rsidRDefault="00FD293C" w:rsidP="009E02D9">
      <w:pPr>
        <w:keepNext w:val="0"/>
        <w:spacing w:line="240" w:lineRule="auto"/>
        <w:rPr>
          <w:lang w:val="en-GB"/>
        </w:rPr>
      </w:pPr>
      <w:r>
        <w:rPr>
          <w:sz w:val="22"/>
          <w:szCs w:val="22"/>
          <w:lang w:val="en-GB"/>
        </w:rPr>
        <w:tab/>
      </w:r>
      <w:r w:rsidR="006B0C51" w:rsidRPr="00190880">
        <w:rPr>
          <w:sz w:val="22"/>
          <w:szCs w:val="22"/>
          <w:lang w:val="en-GB"/>
        </w:rPr>
        <w:t xml:space="preserve">‘A donkey does not go out with its saddle cloth when it is not tied to </w:t>
      </w:r>
      <w:r w:rsidR="006B0C51">
        <w:rPr>
          <w:sz w:val="22"/>
          <w:szCs w:val="22"/>
          <w:lang w:val="en-GB"/>
        </w:rPr>
        <w:tab/>
      </w:r>
      <w:r w:rsidR="006B0C51" w:rsidRPr="00190880">
        <w:rPr>
          <w:sz w:val="22"/>
          <w:szCs w:val="22"/>
          <w:lang w:val="en-GB"/>
        </w:rPr>
        <w:t>him.’</w:t>
      </w:r>
      <w:r w:rsidR="000E4114">
        <w:rPr>
          <w:sz w:val="22"/>
          <w:szCs w:val="22"/>
          <w:lang w:val="en-GB"/>
        </w:rPr>
        <w:t xml:space="preserve"> [</w:t>
      </w:r>
      <w:r w:rsidR="00C87C29">
        <w:rPr>
          <w:sz w:val="22"/>
          <w:szCs w:val="22"/>
          <w:lang w:val="en-GB"/>
        </w:rPr>
        <w:t xml:space="preserve">M </w:t>
      </w:r>
      <w:r w:rsidR="000E4114" w:rsidRPr="00190880">
        <w:rPr>
          <w:sz w:val="22"/>
          <w:szCs w:val="22"/>
          <w:lang w:val="en-GB"/>
        </w:rPr>
        <w:t>Šabbat 5:4</w:t>
      </w:r>
      <w:r w:rsidR="000E4114">
        <w:rPr>
          <w:sz w:val="22"/>
          <w:szCs w:val="22"/>
          <w:lang w:val="en-GB"/>
        </w:rPr>
        <w:t>]</w:t>
      </w:r>
    </w:p>
    <w:p w14:paraId="49286390" w14:textId="09FCF235" w:rsidR="00BF539C" w:rsidRPr="002B0D15" w:rsidRDefault="00BF539C" w:rsidP="001031B0">
      <w:pPr>
        <w:keepNext w:val="0"/>
        <w:jc w:val="both"/>
        <w:rPr>
          <w:lang w:val="en-GB"/>
        </w:rPr>
      </w:pPr>
      <w:r w:rsidRPr="002B0D15">
        <w:rPr>
          <w:lang w:val="en-GB"/>
        </w:rPr>
        <w:t xml:space="preserve">With a dislocated subject constituent, constructions of this </w:t>
      </w:r>
      <w:r w:rsidR="002B0D15" w:rsidRPr="002B0D15">
        <w:rPr>
          <w:lang w:val="en-GB"/>
        </w:rPr>
        <w:t>type take the shape of (29</w:t>
      </w:r>
      <w:r w:rsidRPr="002B0D15">
        <w:rPr>
          <w:lang w:val="en-GB"/>
        </w:rPr>
        <w:t xml:space="preserve">) above and </w:t>
      </w:r>
      <w:r w:rsidR="001031B0">
        <w:rPr>
          <w:lang w:val="en-GB"/>
        </w:rPr>
        <w:t xml:space="preserve">do </w:t>
      </w:r>
      <w:r w:rsidRPr="002B0D15">
        <w:rPr>
          <w:lang w:val="en-GB"/>
        </w:rPr>
        <w:t>not manifest the shift from suffixes to independent pronouns.</w:t>
      </w:r>
    </w:p>
    <w:p w14:paraId="2D8063E1" w14:textId="24618356" w:rsidR="00BF539C" w:rsidRPr="002B0D15" w:rsidRDefault="00BF539C" w:rsidP="001441B2">
      <w:pPr>
        <w:jc w:val="both"/>
        <w:rPr>
          <w:lang w:val="en-GB"/>
        </w:rPr>
      </w:pPr>
      <w:r w:rsidRPr="002B0D15">
        <w:rPr>
          <w:lang w:val="en-GB"/>
        </w:rPr>
        <w:t>In the third construction</w:t>
      </w:r>
      <w:r w:rsidR="00910CF8">
        <w:rPr>
          <w:lang w:val="en-GB"/>
        </w:rPr>
        <w:t xml:space="preserve"> of the negative existential marker with the participle</w:t>
      </w:r>
      <w:r w:rsidRPr="002B0D15">
        <w:rPr>
          <w:lang w:val="en-GB"/>
        </w:rPr>
        <w:t xml:space="preserve">, the negative existential </w:t>
      </w:r>
      <w:r w:rsidR="001441B2">
        <w:rPr>
          <w:lang w:val="en-GB"/>
        </w:rPr>
        <w:t xml:space="preserve">occurs in a sentence in which </w:t>
      </w:r>
      <w:r w:rsidRPr="002B0D15">
        <w:rPr>
          <w:lang w:val="en-GB"/>
        </w:rPr>
        <w:t xml:space="preserve">a participle </w:t>
      </w:r>
      <w:r w:rsidR="001441B2">
        <w:rPr>
          <w:lang w:val="en-GB"/>
        </w:rPr>
        <w:t>does not have an</w:t>
      </w:r>
      <w:r w:rsidRPr="002B0D15">
        <w:rPr>
          <w:lang w:val="en-GB"/>
        </w:rPr>
        <w:t xml:space="preserve"> explicit subject:</w:t>
      </w:r>
    </w:p>
    <w:p w14:paraId="31847D0A" w14:textId="024627EC" w:rsidR="006B0C51" w:rsidRPr="00B52A4E" w:rsidRDefault="00162A04" w:rsidP="00AB5A64">
      <w:pPr>
        <w:spacing w:after="0" w:line="240" w:lineRule="auto"/>
        <w:rPr>
          <w:i/>
          <w:iCs/>
          <w:sz w:val="22"/>
          <w:szCs w:val="22"/>
          <w:lang w:val="en-GB"/>
        </w:rPr>
      </w:pPr>
      <w:r w:rsidRPr="00B52A4E">
        <w:rPr>
          <w:sz w:val="22"/>
          <w:szCs w:val="22"/>
          <w:lang w:val="en-GB"/>
        </w:rPr>
        <w:t>(</w:t>
      </w:r>
      <w:r w:rsidR="00761A64">
        <w:rPr>
          <w:sz w:val="22"/>
          <w:szCs w:val="22"/>
          <w:lang w:val="en-GB"/>
        </w:rPr>
        <w:t>36</w:t>
      </w:r>
      <w:r w:rsidR="00BF539C" w:rsidRPr="00B52A4E">
        <w:rPr>
          <w:sz w:val="22"/>
          <w:szCs w:val="22"/>
          <w:lang w:val="en-GB"/>
        </w:rPr>
        <w:t>)</w:t>
      </w:r>
      <w:r w:rsidR="00BF539C" w:rsidRPr="00B52A4E">
        <w:rPr>
          <w:sz w:val="22"/>
          <w:szCs w:val="22"/>
          <w:lang w:val="en-GB"/>
        </w:rPr>
        <w:tab/>
      </w:r>
      <w:r w:rsidR="006B0C51" w:rsidRPr="00B52A4E">
        <w:rPr>
          <w:i/>
          <w:iCs/>
          <w:sz w:val="22"/>
          <w:szCs w:val="22"/>
          <w:lang w:val="en-GB"/>
        </w:rPr>
        <w:t>wə</w:t>
      </w:r>
      <w:r w:rsidR="006B0C51">
        <w:rPr>
          <w:i/>
          <w:iCs/>
          <w:sz w:val="22"/>
          <w:szCs w:val="22"/>
          <w:lang w:val="en-GB"/>
        </w:rPr>
        <w:t>-ʾim=</w:t>
      </w:r>
      <w:r w:rsidR="006B0C51" w:rsidRPr="00B52A4E">
        <w:rPr>
          <w:i/>
          <w:iCs/>
          <w:sz w:val="22"/>
          <w:szCs w:val="22"/>
          <w:lang w:val="en-GB"/>
        </w:rPr>
        <w:t>ʾên</w:t>
      </w:r>
      <w:r w:rsidR="00D114DD">
        <w:rPr>
          <w:i/>
          <w:iCs/>
          <w:sz w:val="22"/>
          <w:szCs w:val="22"/>
          <w:lang w:val="en-GB"/>
        </w:rPr>
        <w:tab/>
      </w:r>
      <w:r w:rsidR="006B0C51" w:rsidRPr="00B52A4E">
        <w:rPr>
          <w:i/>
          <w:iCs/>
          <w:sz w:val="22"/>
          <w:szCs w:val="22"/>
          <w:lang w:val="en-GB"/>
        </w:rPr>
        <w:t>môšîaʿ</w:t>
      </w:r>
      <w:r w:rsidR="00D114DD">
        <w:rPr>
          <w:i/>
          <w:iCs/>
          <w:sz w:val="22"/>
          <w:szCs w:val="22"/>
          <w:lang w:val="en-GB"/>
        </w:rPr>
        <w:tab/>
      </w:r>
      <w:r w:rsidR="00D114DD">
        <w:rPr>
          <w:i/>
          <w:iCs/>
          <w:sz w:val="22"/>
          <w:szCs w:val="22"/>
          <w:lang w:val="en-GB"/>
        </w:rPr>
        <w:tab/>
      </w:r>
      <w:r w:rsidR="006B0C51" w:rsidRPr="00B52A4E">
        <w:rPr>
          <w:i/>
          <w:iCs/>
          <w:sz w:val="22"/>
          <w:szCs w:val="22"/>
          <w:lang w:val="en-GB"/>
        </w:rPr>
        <w:t>ʾōṯānû</w:t>
      </w:r>
      <w:r w:rsidR="00D114DD">
        <w:rPr>
          <w:i/>
          <w:iCs/>
          <w:sz w:val="22"/>
          <w:szCs w:val="22"/>
          <w:lang w:val="en-GB"/>
        </w:rPr>
        <w:tab/>
      </w:r>
      <w:r w:rsidR="006B0C51" w:rsidRPr="00B52A4E">
        <w:rPr>
          <w:i/>
          <w:iCs/>
          <w:sz w:val="22"/>
          <w:szCs w:val="22"/>
          <w:lang w:val="en-GB"/>
        </w:rPr>
        <w:t>wə</w:t>
      </w:r>
      <w:r w:rsidR="00AB5A64">
        <w:rPr>
          <w:i/>
          <w:iCs/>
          <w:sz w:val="22"/>
          <w:szCs w:val="22"/>
          <w:lang w:val="en-GB"/>
        </w:rPr>
        <w:t>-yāṣāʾn</w:t>
      </w:r>
      <w:r w:rsidR="00AB5A64">
        <w:rPr>
          <w:rFonts w:cs="Times New Roman"/>
          <w:i/>
          <w:iCs/>
          <w:sz w:val="22"/>
          <w:szCs w:val="22"/>
          <w:lang w:val="en-GB"/>
        </w:rPr>
        <w:t>û</w:t>
      </w:r>
      <w:r w:rsidR="00AB5A64">
        <w:rPr>
          <w:i/>
          <w:iCs/>
          <w:sz w:val="22"/>
          <w:szCs w:val="22"/>
          <w:lang w:val="en-GB"/>
        </w:rPr>
        <w:t xml:space="preserve">                 </w:t>
      </w:r>
      <w:r w:rsidR="006B0C51" w:rsidRPr="00B52A4E">
        <w:rPr>
          <w:i/>
          <w:iCs/>
          <w:sz w:val="22"/>
          <w:szCs w:val="22"/>
          <w:lang w:val="en-GB"/>
        </w:rPr>
        <w:t xml:space="preserve"> </w:t>
      </w:r>
    </w:p>
    <w:p w14:paraId="1DA6B67F" w14:textId="59A6F4A1" w:rsidR="00D114DD" w:rsidRDefault="006A605D" w:rsidP="00BE4CA6">
      <w:pPr>
        <w:spacing w:after="0" w:line="240" w:lineRule="auto"/>
        <w:ind w:firstLine="648"/>
        <w:rPr>
          <w:sz w:val="22"/>
          <w:szCs w:val="22"/>
          <w:lang w:val="en-GB"/>
        </w:rPr>
      </w:pPr>
      <w:r>
        <w:rPr>
          <w:sz w:val="22"/>
          <w:szCs w:val="22"/>
          <w:lang w:val="en-GB"/>
        </w:rPr>
        <w:t>and</w:t>
      </w:r>
      <w:r w:rsidR="006B0C51" w:rsidRPr="00B52A4E">
        <w:rPr>
          <w:sz w:val="22"/>
          <w:szCs w:val="22"/>
          <w:lang w:val="en-GB"/>
        </w:rPr>
        <w:t>-if</w:t>
      </w:r>
      <w:r w:rsidR="006B0C51">
        <w:rPr>
          <w:sz w:val="22"/>
          <w:szCs w:val="22"/>
          <w:lang w:val="en-GB"/>
        </w:rPr>
        <w:t>=</w:t>
      </w:r>
      <w:r w:rsidR="006B0C51">
        <w:rPr>
          <w:smallCaps/>
          <w:sz w:val="22"/>
          <w:szCs w:val="22"/>
          <w:lang w:val="en-GB"/>
        </w:rPr>
        <w:t>neg.ex</w:t>
      </w:r>
      <w:r w:rsidR="006B0C51" w:rsidRPr="00B52A4E">
        <w:rPr>
          <w:sz w:val="22"/>
          <w:szCs w:val="22"/>
          <w:lang w:val="en-GB"/>
        </w:rPr>
        <w:t xml:space="preserve"> </w:t>
      </w:r>
      <w:r w:rsidR="00D114DD">
        <w:rPr>
          <w:sz w:val="22"/>
          <w:szCs w:val="22"/>
          <w:lang w:val="en-GB"/>
        </w:rPr>
        <w:tab/>
      </w:r>
      <w:r w:rsidR="006B0C51" w:rsidRPr="00B52A4E">
        <w:rPr>
          <w:sz w:val="22"/>
          <w:szCs w:val="22"/>
          <w:lang w:val="en-GB"/>
        </w:rPr>
        <w:t>deliver.</w:t>
      </w:r>
      <w:r w:rsidR="006B0C51">
        <w:rPr>
          <w:smallCaps/>
          <w:sz w:val="22"/>
          <w:szCs w:val="22"/>
          <w:lang w:val="en-GB"/>
        </w:rPr>
        <w:t>ptcp</w:t>
      </w:r>
      <w:r w:rsidR="006B0C51" w:rsidRPr="00B52A4E">
        <w:rPr>
          <w:sz w:val="22"/>
          <w:szCs w:val="22"/>
          <w:vertAlign w:val="subscript"/>
          <w:lang w:val="en-GB"/>
        </w:rPr>
        <w:t xml:space="preserve"> </w:t>
      </w:r>
      <w:r w:rsidR="006B0C51" w:rsidRPr="00B52A4E">
        <w:rPr>
          <w:sz w:val="22"/>
          <w:szCs w:val="22"/>
          <w:lang w:val="en-GB"/>
        </w:rPr>
        <w:t xml:space="preserve"> </w:t>
      </w:r>
      <w:r w:rsidR="00D114DD">
        <w:rPr>
          <w:sz w:val="22"/>
          <w:szCs w:val="22"/>
          <w:lang w:val="en-GB"/>
        </w:rPr>
        <w:tab/>
      </w:r>
      <w:r w:rsidR="006B0C51">
        <w:rPr>
          <w:smallCaps/>
          <w:sz w:val="22"/>
          <w:szCs w:val="22"/>
          <w:lang w:val="en-GB"/>
        </w:rPr>
        <w:t>obj.1cp</w:t>
      </w:r>
      <w:r w:rsidR="006B0C51" w:rsidRPr="00B52A4E">
        <w:rPr>
          <w:sz w:val="22"/>
          <w:szCs w:val="22"/>
          <w:lang w:val="en-GB"/>
        </w:rPr>
        <w:t xml:space="preserve"> </w:t>
      </w:r>
      <w:r w:rsidR="00D114DD">
        <w:rPr>
          <w:sz w:val="22"/>
          <w:szCs w:val="22"/>
          <w:lang w:val="en-GB"/>
        </w:rPr>
        <w:t>and</w:t>
      </w:r>
      <w:r w:rsidR="006B0C51" w:rsidRPr="00D114DD">
        <w:rPr>
          <w:sz w:val="22"/>
          <w:szCs w:val="22"/>
          <w:lang w:val="en-GB"/>
        </w:rPr>
        <w:t>-</w:t>
      </w:r>
      <w:r w:rsidR="006B0C51" w:rsidRPr="00B52A4E">
        <w:rPr>
          <w:sz w:val="22"/>
          <w:szCs w:val="22"/>
          <w:lang w:val="en-GB"/>
        </w:rPr>
        <w:t>go.out.</w:t>
      </w:r>
      <w:r w:rsidR="006B0C51">
        <w:rPr>
          <w:smallCaps/>
          <w:sz w:val="22"/>
          <w:szCs w:val="22"/>
          <w:lang w:val="en-GB"/>
        </w:rPr>
        <w:t>ipfv.1cp</w:t>
      </w:r>
      <w:r w:rsidR="006B0C51">
        <w:rPr>
          <w:sz w:val="22"/>
          <w:szCs w:val="22"/>
          <w:lang w:val="en-GB"/>
        </w:rPr>
        <w:t xml:space="preserve">  </w:t>
      </w:r>
    </w:p>
    <w:p w14:paraId="5290639E" w14:textId="084A959E" w:rsidR="00D114DD" w:rsidRDefault="00D114DD" w:rsidP="00BE4CA6">
      <w:pPr>
        <w:spacing w:after="0" w:line="240" w:lineRule="auto"/>
        <w:ind w:firstLine="648"/>
        <w:rPr>
          <w:sz w:val="22"/>
          <w:szCs w:val="22"/>
          <w:lang w:val="en-GB"/>
        </w:rPr>
      </w:pPr>
      <w:r w:rsidRPr="00B52A4E">
        <w:rPr>
          <w:i/>
          <w:iCs/>
          <w:sz w:val="22"/>
          <w:szCs w:val="22"/>
          <w:lang w:val="en-GB"/>
        </w:rPr>
        <w:t>ʾēle</w:t>
      </w:r>
      <w:r>
        <w:rPr>
          <w:i/>
          <w:iCs/>
          <w:sz w:val="22"/>
          <w:szCs w:val="22"/>
          <w:lang w:val="en-GB"/>
        </w:rPr>
        <w:t>̂</w:t>
      </w:r>
      <w:r w:rsidRPr="00B52A4E">
        <w:rPr>
          <w:i/>
          <w:iCs/>
          <w:sz w:val="22"/>
          <w:szCs w:val="22"/>
          <w:lang w:val="en-GB"/>
        </w:rPr>
        <w:t xml:space="preserve">ḵā          </w:t>
      </w:r>
    </w:p>
    <w:p w14:paraId="461F2A49" w14:textId="77777777" w:rsidR="00D114DD" w:rsidRDefault="00E37782" w:rsidP="00BE4CA6">
      <w:pPr>
        <w:spacing w:after="0" w:line="240" w:lineRule="auto"/>
        <w:ind w:firstLine="648"/>
        <w:rPr>
          <w:sz w:val="22"/>
          <w:szCs w:val="22"/>
          <w:lang w:val="en-GB"/>
        </w:rPr>
      </w:pPr>
      <w:r w:rsidRPr="00B52A4E">
        <w:rPr>
          <w:sz w:val="22"/>
          <w:szCs w:val="22"/>
          <w:lang w:val="en-GB"/>
        </w:rPr>
        <w:t>to.</w:t>
      </w:r>
      <w:r>
        <w:rPr>
          <w:smallCaps/>
          <w:sz w:val="22"/>
          <w:szCs w:val="22"/>
          <w:lang w:val="en-GB"/>
        </w:rPr>
        <w:t>2ms</w:t>
      </w:r>
      <w:r w:rsidR="006B0C51">
        <w:rPr>
          <w:sz w:val="22"/>
          <w:szCs w:val="22"/>
          <w:lang w:val="en-GB"/>
        </w:rPr>
        <w:tab/>
      </w:r>
    </w:p>
    <w:p w14:paraId="7D93F0E5" w14:textId="77777777" w:rsidR="00A64E12" w:rsidRDefault="006B0C51" w:rsidP="00A64E12">
      <w:pPr>
        <w:spacing w:after="0" w:line="240" w:lineRule="auto"/>
        <w:ind w:firstLine="648"/>
        <w:rPr>
          <w:sz w:val="22"/>
          <w:szCs w:val="22"/>
          <w:lang w:val="en-GB"/>
        </w:rPr>
      </w:pPr>
      <w:r>
        <w:rPr>
          <w:sz w:val="22"/>
          <w:szCs w:val="22"/>
          <w:lang w:val="en-GB"/>
        </w:rPr>
        <w:t>‘</w:t>
      </w:r>
      <w:r w:rsidRPr="00B52A4E">
        <w:rPr>
          <w:sz w:val="22"/>
          <w:szCs w:val="22"/>
          <w:lang w:val="en-GB"/>
        </w:rPr>
        <w:t>...if no one delivers us, then we will go out to you</w:t>
      </w:r>
      <w:r>
        <w:rPr>
          <w:sz w:val="22"/>
          <w:szCs w:val="22"/>
          <w:lang w:val="en-GB"/>
        </w:rPr>
        <w:t xml:space="preserve">’ </w:t>
      </w:r>
    </w:p>
    <w:p w14:paraId="03C959EB" w14:textId="2F8D8584" w:rsidR="006B0C51" w:rsidRDefault="006B0C51" w:rsidP="005A764E">
      <w:pPr>
        <w:spacing w:line="240" w:lineRule="auto"/>
        <w:ind w:left="3600" w:firstLine="720"/>
        <w:rPr>
          <w:sz w:val="22"/>
          <w:szCs w:val="22"/>
          <w:lang w:val="en-GB"/>
        </w:rPr>
      </w:pPr>
      <w:r>
        <w:rPr>
          <w:sz w:val="22"/>
          <w:szCs w:val="22"/>
          <w:lang w:val="en-GB"/>
        </w:rPr>
        <w:t xml:space="preserve">[BHS </w:t>
      </w:r>
      <w:r w:rsidRPr="00B52A4E">
        <w:rPr>
          <w:sz w:val="22"/>
          <w:szCs w:val="22"/>
          <w:lang w:val="en-GB"/>
        </w:rPr>
        <w:t>1 Samuel 11:3</w:t>
      </w:r>
      <w:r>
        <w:rPr>
          <w:sz w:val="22"/>
          <w:szCs w:val="22"/>
          <w:lang w:val="en-GB"/>
        </w:rPr>
        <w:t>]</w:t>
      </w:r>
    </w:p>
    <w:p w14:paraId="5E8B4743" w14:textId="52994370" w:rsidR="00A33D64" w:rsidRDefault="00A33D64" w:rsidP="00A402DC">
      <w:pPr>
        <w:keepNext w:val="0"/>
        <w:jc w:val="both"/>
        <w:rPr>
          <w:lang w:val="en-GB"/>
        </w:rPr>
      </w:pPr>
      <w:r>
        <w:rPr>
          <w:lang w:val="en-GB"/>
        </w:rPr>
        <w:t>This use of the negative existential marker is also found in Qumran Hebrew, as illustrated in (</w:t>
      </w:r>
      <w:r w:rsidR="00761A64">
        <w:rPr>
          <w:lang w:val="en-GB"/>
        </w:rPr>
        <w:t>37</w:t>
      </w:r>
      <w:r>
        <w:rPr>
          <w:lang w:val="en-GB"/>
        </w:rPr>
        <w:t>):</w:t>
      </w:r>
    </w:p>
    <w:p w14:paraId="2039CCB4" w14:textId="2F32F13F" w:rsidR="00A33D64" w:rsidRPr="00C7015E" w:rsidRDefault="00A33D64" w:rsidP="008C5956">
      <w:pPr>
        <w:spacing w:after="0"/>
        <w:jc w:val="both"/>
        <w:rPr>
          <w:lang w:val="en-GB"/>
        </w:rPr>
      </w:pPr>
      <w:r>
        <w:rPr>
          <w:lang w:val="en-GB"/>
        </w:rPr>
        <w:t>(</w:t>
      </w:r>
      <w:r w:rsidR="00761A64">
        <w:rPr>
          <w:lang w:val="en-GB"/>
        </w:rPr>
        <w:t>37</w:t>
      </w:r>
      <w:r>
        <w:rPr>
          <w:lang w:val="en-GB"/>
        </w:rPr>
        <w:t>)</w:t>
      </w:r>
      <w:r>
        <w:rPr>
          <w:lang w:val="en-GB"/>
        </w:rPr>
        <w:tab/>
      </w:r>
      <w:r>
        <w:rPr>
          <w:i/>
          <w:iCs/>
          <w:lang w:val="en-GB"/>
        </w:rPr>
        <w:t>w</w:t>
      </w:r>
      <w:r>
        <w:rPr>
          <w:rFonts w:cs="Times New Roman"/>
          <w:i/>
          <w:iCs/>
          <w:lang w:val="en-GB"/>
        </w:rPr>
        <w:t>ʾ</w:t>
      </w:r>
      <w:r>
        <w:rPr>
          <w:i/>
          <w:iCs/>
          <w:lang w:val="en-GB"/>
        </w:rPr>
        <w:t xml:space="preserve">n </w:t>
      </w:r>
      <w:r w:rsidR="00D114DD">
        <w:rPr>
          <w:i/>
          <w:iCs/>
          <w:lang w:val="en-GB"/>
        </w:rPr>
        <w:tab/>
      </w:r>
      <w:r w:rsidR="00D114DD">
        <w:rPr>
          <w:i/>
          <w:iCs/>
          <w:lang w:val="en-GB"/>
        </w:rPr>
        <w:tab/>
      </w:r>
      <w:r>
        <w:rPr>
          <w:i/>
          <w:iCs/>
          <w:lang w:val="en-GB"/>
        </w:rPr>
        <w:t xml:space="preserve">qbr   </w:t>
      </w:r>
    </w:p>
    <w:p w14:paraId="646ED66D" w14:textId="505DD986" w:rsidR="00A33D64" w:rsidRDefault="00A33D64" w:rsidP="00A33D64">
      <w:pPr>
        <w:keepNext w:val="0"/>
        <w:spacing w:after="0"/>
        <w:jc w:val="both"/>
        <w:rPr>
          <w:smallCaps/>
          <w:lang w:val="en-GB"/>
        </w:rPr>
      </w:pPr>
      <w:r>
        <w:rPr>
          <w:lang w:val="en-GB"/>
        </w:rPr>
        <w:tab/>
        <w:t>and-</w:t>
      </w:r>
      <w:r>
        <w:rPr>
          <w:smallCaps/>
          <w:lang w:val="en-GB"/>
        </w:rPr>
        <w:t xml:space="preserve">neg.ex  </w:t>
      </w:r>
      <w:r w:rsidR="00D114DD">
        <w:rPr>
          <w:smallCaps/>
          <w:lang w:val="en-GB"/>
        </w:rPr>
        <w:tab/>
      </w:r>
      <w:r>
        <w:rPr>
          <w:lang w:val="en-GB"/>
        </w:rPr>
        <w:t>bury-</w:t>
      </w:r>
      <w:r>
        <w:rPr>
          <w:smallCaps/>
          <w:lang w:val="en-GB"/>
        </w:rPr>
        <w:t>ptcp.ms</w:t>
      </w:r>
    </w:p>
    <w:p w14:paraId="0B2506EA" w14:textId="22968950" w:rsidR="00A33D64" w:rsidRPr="003B46D6" w:rsidRDefault="00A33D64" w:rsidP="00A402DC">
      <w:pPr>
        <w:keepNext w:val="0"/>
        <w:jc w:val="both"/>
        <w:rPr>
          <w:lang w:val="en-GB"/>
        </w:rPr>
      </w:pPr>
      <w:r>
        <w:rPr>
          <w:smallCaps/>
          <w:lang w:val="en-GB"/>
        </w:rPr>
        <w:tab/>
        <w:t>‘</w:t>
      </w:r>
      <w:r w:rsidR="00A87F86">
        <w:rPr>
          <w:lang w:val="en-GB"/>
        </w:rPr>
        <w:t xml:space="preserve">and no one buries’ </w:t>
      </w:r>
      <w:r>
        <w:rPr>
          <w:lang w:val="en-GB"/>
        </w:rPr>
        <w:t>[DSSR 4Q176:Frgs. 1-2, col. 1:4]</w:t>
      </w:r>
    </w:p>
    <w:p w14:paraId="26870764" w14:textId="3F1A34B8" w:rsidR="000A3621" w:rsidRDefault="00E13A94" w:rsidP="008C5956">
      <w:pPr>
        <w:keepNext w:val="0"/>
        <w:jc w:val="both"/>
        <w:rPr>
          <w:lang w:val="en-GB"/>
        </w:rPr>
      </w:pPr>
      <w:r>
        <w:rPr>
          <w:lang w:val="en-GB"/>
        </w:rPr>
        <w:t>In contrast to example (</w:t>
      </w:r>
      <w:r w:rsidR="00761A64">
        <w:rPr>
          <w:lang w:val="en-GB"/>
        </w:rPr>
        <w:t>35</w:t>
      </w:r>
      <w:r>
        <w:rPr>
          <w:lang w:val="en-GB"/>
        </w:rPr>
        <w:t>) in which the scope of the negative existential is the sentence, in (</w:t>
      </w:r>
      <w:r w:rsidR="00761A64">
        <w:rPr>
          <w:lang w:val="en-GB"/>
        </w:rPr>
        <w:t>36</w:t>
      </w:r>
      <w:r>
        <w:rPr>
          <w:lang w:val="en-GB"/>
        </w:rPr>
        <w:t>) and (</w:t>
      </w:r>
      <w:r w:rsidR="00761A64">
        <w:rPr>
          <w:lang w:val="en-GB"/>
        </w:rPr>
        <w:t>37</w:t>
      </w:r>
      <w:r>
        <w:rPr>
          <w:lang w:val="en-GB"/>
        </w:rPr>
        <w:t>), t</w:t>
      </w:r>
      <w:r w:rsidR="00BF539C" w:rsidRPr="002B0D15">
        <w:rPr>
          <w:lang w:val="en-GB"/>
        </w:rPr>
        <w:t xml:space="preserve">he negative existential marker syntactically </w:t>
      </w:r>
      <w:r w:rsidR="007729EF">
        <w:rPr>
          <w:lang w:val="en-GB"/>
        </w:rPr>
        <w:t>modifies</w:t>
      </w:r>
      <w:r w:rsidR="00BF539C" w:rsidRPr="002B0D15">
        <w:rPr>
          <w:lang w:val="en-GB"/>
        </w:rPr>
        <w:t xml:space="preserve"> a null (or, </w:t>
      </w:r>
      <w:r w:rsidR="00E656D9">
        <w:rPr>
          <w:lang w:val="en-GB"/>
        </w:rPr>
        <w:t>implicit</w:t>
      </w:r>
      <w:r w:rsidR="00BF539C" w:rsidRPr="002B0D15">
        <w:rPr>
          <w:lang w:val="en-GB"/>
        </w:rPr>
        <w:t>) subject</w:t>
      </w:r>
      <w:r w:rsidR="00D86334">
        <w:rPr>
          <w:lang w:val="en-GB"/>
        </w:rPr>
        <w:t xml:space="preserve"> –</w:t>
      </w:r>
      <w:r w:rsidR="00856FEF">
        <w:rPr>
          <w:lang w:val="en-GB"/>
        </w:rPr>
        <w:t xml:space="preserve"> </w:t>
      </w:r>
      <w:r w:rsidR="00D86334">
        <w:rPr>
          <w:lang w:val="en-GB"/>
        </w:rPr>
        <w:t>t</w:t>
      </w:r>
      <w:r w:rsidR="00856FEF">
        <w:rPr>
          <w:lang w:val="en-GB"/>
        </w:rPr>
        <w:t xml:space="preserve">he scope of the negative existential particle is the null subject constituent and not the entire predication. </w:t>
      </w:r>
      <w:r w:rsidR="009606DF">
        <w:rPr>
          <w:lang w:val="en-GB"/>
        </w:rPr>
        <w:t xml:space="preserve">In effect, the negative existential marker is functioning as a quantifier. </w:t>
      </w:r>
      <w:r w:rsidR="00856FEF">
        <w:rPr>
          <w:lang w:val="en-GB"/>
        </w:rPr>
        <w:t>Three arguments have been advanced for this claim</w:t>
      </w:r>
      <w:r w:rsidR="00BF539C" w:rsidRPr="002B0D15">
        <w:rPr>
          <w:lang w:val="en-GB"/>
        </w:rPr>
        <w:t xml:space="preserve"> (see Miller-Naudé and Naudé 2015 and Naudé and Miller-Naudé </w:t>
      </w:r>
      <w:r w:rsidR="00BF539C" w:rsidRPr="00FD5043">
        <w:rPr>
          <w:lang w:val="en-GB"/>
        </w:rPr>
        <w:t>2016</w:t>
      </w:r>
      <w:r w:rsidR="00773432" w:rsidRPr="00773432">
        <w:rPr>
          <w:lang w:val="en-GB"/>
        </w:rPr>
        <w:t>a</w:t>
      </w:r>
      <w:r w:rsidR="00BF539C" w:rsidRPr="00773432">
        <w:rPr>
          <w:lang w:val="en-GB"/>
        </w:rPr>
        <w:t>)</w:t>
      </w:r>
      <w:r w:rsidR="00BF539C" w:rsidRPr="002B0D15">
        <w:rPr>
          <w:lang w:val="en-GB"/>
        </w:rPr>
        <w:t xml:space="preserve">. </w:t>
      </w:r>
      <w:r w:rsidR="009A4E25">
        <w:rPr>
          <w:lang w:val="en-GB"/>
        </w:rPr>
        <w:t xml:space="preserve">First, the </w:t>
      </w:r>
      <w:r w:rsidR="0005508C">
        <w:rPr>
          <w:lang w:val="en-GB"/>
        </w:rPr>
        <w:t xml:space="preserve">participle is always </w:t>
      </w:r>
      <w:r w:rsidR="0025669F">
        <w:rPr>
          <w:lang w:val="en-GB"/>
        </w:rPr>
        <w:t xml:space="preserve">in </w:t>
      </w:r>
      <w:r w:rsidR="0005508C">
        <w:rPr>
          <w:lang w:val="en-GB"/>
        </w:rPr>
        <w:t>the unmarked mas</w:t>
      </w:r>
      <w:r w:rsidR="00423F82">
        <w:rPr>
          <w:lang w:val="en-GB"/>
        </w:rPr>
        <w:t>culine singular for</w:t>
      </w:r>
      <w:r w:rsidR="0079250F">
        <w:rPr>
          <w:lang w:val="en-GB"/>
        </w:rPr>
        <w:t>m, as illustrated in (</w:t>
      </w:r>
      <w:r w:rsidR="00761A64">
        <w:rPr>
          <w:lang w:val="en-GB"/>
        </w:rPr>
        <w:t>38</w:t>
      </w:r>
      <w:r w:rsidR="0079250F">
        <w:rPr>
          <w:lang w:val="en-GB"/>
        </w:rPr>
        <w:t>):</w:t>
      </w:r>
    </w:p>
    <w:p w14:paraId="25334CA4" w14:textId="0F424E66" w:rsidR="000A3621" w:rsidRPr="00FD5043" w:rsidRDefault="000A3621" w:rsidP="00FD5043">
      <w:pPr>
        <w:spacing w:after="0"/>
        <w:rPr>
          <w:rFonts w:cs="Times New Roman"/>
          <w:sz w:val="22"/>
          <w:szCs w:val="22"/>
          <w:lang w:val="en-GB"/>
        </w:rPr>
      </w:pPr>
      <w:r w:rsidRPr="00FD5043">
        <w:rPr>
          <w:sz w:val="22"/>
          <w:szCs w:val="22"/>
          <w:lang w:val="en-GB"/>
        </w:rPr>
        <w:t>(</w:t>
      </w:r>
      <w:r w:rsidR="00761A64">
        <w:rPr>
          <w:sz w:val="22"/>
          <w:szCs w:val="22"/>
          <w:lang w:val="en-GB"/>
        </w:rPr>
        <w:t>38</w:t>
      </w:r>
      <w:r w:rsidRPr="00FD5043">
        <w:rPr>
          <w:sz w:val="22"/>
          <w:szCs w:val="22"/>
          <w:lang w:val="en-GB"/>
        </w:rPr>
        <w:t>)</w:t>
      </w:r>
      <w:r w:rsidRPr="00FD5043">
        <w:rPr>
          <w:sz w:val="22"/>
          <w:szCs w:val="22"/>
          <w:lang w:val="en-GB"/>
        </w:rPr>
        <w:tab/>
      </w:r>
      <w:r w:rsidR="00937785" w:rsidRPr="00FD5043">
        <w:rPr>
          <w:i/>
          <w:iCs/>
          <w:sz w:val="22"/>
          <w:szCs w:val="22"/>
          <w:lang w:val="en-GB"/>
        </w:rPr>
        <w:t>t</w:t>
      </w:r>
      <w:r w:rsidR="00937785" w:rsidRPr="00FD5043">
        <w:rPr>
          <w:rFonts w:cs="Times New Roman"/>
          <w:i/>
          <w:iCs/>
          <w:sz w:val="22"/>
          <w:szCs w:val="22"/>
          <w:lang w:val="en-GB"/>
        </w:rPr>
        <w:t>ā</w:t>
      </w:r>
      <w:r w:rsidR="00937785" w:rsidRPr="00FD5043">
        <w:rPr>
          <w:i/>
          <w:iCs/>
          <w:sz w:val="22"/>
          <w:szCs w:val="22"/>
          <w:lang w:val="en-GB"/>
        </w:rPr>
        <w:t>q</w:t>
      </w:r>
      <w:r w:rsidR="00937785" w:rsidRPr="00FD5043">
        <w:rPr>
          <w:rFonts w:cs="Times New Roman"/>
          <w:i/>
          <w:iCs/>
          <w:sz w:val="22"/>
          <w:szCs w:val="22"/>
          <w:lang w:val="en-GB"/>
        </w:rPr>
        <w:t>ǝʿû</w:t>
      </w:r>
      <w:r w:rsidR="00D114DD">
        <w:rPr>
          <w:i/>
          <w:iCs/>
          <w:sz w:val="22"/>
          <w:szCs w:val="22"/>
          <w:lang w:val="en-GB"/>
        </w:rPr>
        <w:tab/>
      </w:r>
      <w:r w:rsidR="00D114DD">
        <w:rPr>
          <w:i/>
          <w:iCs/>
          <w:sz w:val="22"/>
          <w:szCs w:val="22"/>
          <w:lang w:val="en-GB"/>
        </w:rPr>
        <w:tab/>
      </w:r>
      <w:r w:rsidR="00937785" w:rsidRPr="00FD5043">
        <w:rPr>
          <w:i/>
          <w:iCs/>
          <w:sz w:val="22"/>
          <w:szCs w:val="22"/>
          <w:lang w:val="en-GB"/>
        </w:rPr>
        <w:t>bat</w:t>
      </w:r>
      <w:r w:rsidR="008B3F64" w:rsidRPr="00FD5043">
        <w:rPr>
          <w:i/>
          <w:iCs/>
          <w:sz w:val="22"/>
          <w:szCs w:val="22"/>
          <w:lang w:val="en-GB"/>
        </w:rPr>
        <w:t>-</w:t>
      </w:r>
      <w:r w:rsidR="00937785" w:rsidRPr="00FD5043">
        <w:rPr>
          <w:i/>
          <w:iCs/>
          <w:sz w:val="22"/>
          <w:szCs w:val="22"/>
          <w:lang w:val="en-GB"/>
        </w:rPr>
        <w:t>t</w:t>
      </w:r>
      <w:r w:rsidR="00937785" w:rsidRPr="00FD5043">
        <w:rPr>
          <w:rFonts w:cs="Times New Roman"/>
          <w:i/>
          <w:iCs/>
          <w:sz w:val="22"/>
          <w:szCs w:val="22"/>
          <w:lang w:val="en-GB"/>
        </w:rPr>
        <w:t>ā</w:t>
      </w:r>
      <w:r w:rsidR="00937785" w:rsidRPr="00FD5043">
        <w:rPr>
          <w:i/>
          <w:iCs/>
          <w:sz w:val="22"/>
          <w:szCs w:val="22"/>
          <w:lang w:val="en-GB"/>
        </w:rPr>
        <w:t>q</w:t>
      </w:r>
      <w:r w:rsidR="00937785" w:rsidRPr="00FD5043">
        <w:rPr>
          <w:rFonts w:cs="Times New Roman"/>
          <w:i/>
          <w:iCs/>
          <w:sz w:val="22"/>
          <w:szCs w:val="22"/>
          <w:lang w:val="en-GB"/>
        </w:rPr>
        <w:t>ô</w:t>
      </w:r>
      <w:r w:rsidR="00937785" w:rsidRPr="00FD5043">
        <w:rPr>
          <w:i/>
          <w:iCs/>
          <w:sz w:val="22"/>
          <w:szCs w:val="22"/>
          <w:lang w:val="en-GB"/>
        </w:rPr>
        <w:t>a</w:t>
      </w:r>
      <w:r w:rsidR="00937785" w:rsidRPr="00FD5043">
        <w:rPr>
          <w:rFonts w:cs="Times New Roman"/>
          <w:i/>
          <w:iCs/>
          <w:sz w:val="22"/>
          <w:szCs w:val="22"/>
          <w:lang w:val="en-GB"/>
        </w:rPr>
        <w:t>ʿ</w:t>
      </w:r>
      <w:r w:rsidR="00554452">
        <w:rPr>
          <w:rFonts w:cs="Times New Roman"/>
          <w:i/>
          <w:iCs/>
          <w:sz w:val="22"/>
          <w:szCs w:val="22"/>
          <w:lang w:val="en-GB"/>
        </w:rPr>
        <w:t xml:space="preserve"> </w:t>
      </w:r>
      <w:r w:rsidR="00D114DD">
        <w:rPr>
          <w:i/>
          <w:iCs/>
          <w:sz w:val="22"/>
          <w:szCs w:val="22"/>
          <w:lang w:val="en-GB"/>
        </w:rPr>
        <w:tab/>
      </w:r>
      <w:r w:rsidR="00937785" w:rsidRPr="00FD5043">
        <w:rPr>
          <w:i/>
          <w:iCs/>
          <w:sz w:val="22"/>
          <w:szCs w:val="22"/>
          <w:lang w:val="en-GB"/>
        </w:rPr>
        <w:t>w</w:t>
      </w:r>
      <w:r w:rsidR="00937785" w:rsidRPr="00FD5043">
        <w:rPr>
          <w:rFonts w:cs="Times New Roman"/>
          <w:i/>
          <w:iCs/>
          <w:sz w:val="22"/>
          <w:szCs w:val="22"/>
          <w:lang w:val="en-GB"/>
        </w:rPr>
        <w:t>ǝ</w:t>
      </w:r>
      <w:r w:rsidR="00D71D50">
        <w:rPr>
          <w:rFonts w:cs="Times New Roman"/>
          <w:i/>
          <w:iCs/>
          <w:sz w:val="22"/>
          <w:szCs w:val="22"/>
          <w:lang w:val="en-GB"/>
        </w:rPr>
        <w:t>-</w:t>
      </w:r>
      <w:r w:rsidR="00937785" w:rsidRPr="00FD5043">
        <w:rPr>
          <w:i/>
          <w:iCs/>
          <w:sz w:val="22"/>
          <w:szCs w:val="22"/>
          <w:lang w:val="en-GB"/>
        </w:rPr>
        <w:t>h</w:t>
      </w:r>
      <w:r w:rsidR="00937785" w:rsidRPr="00FD5043">
        <w:rPr>
          <w:rFonts w:cs="Times New Roman"/>
          <w:i/>
          <w:iCs/>
          <w:sz w:val="22"/>
          <w:szCs w:val="22"/>
          <w:lang w:val="en-GB"/>
        </w:rPr>
        <w:t>ā</w:t>
      </w:r>
      <w:r w:rsidR="00937785" w:rsidRPr="00FD5043">
        <w:rPr>
          <w:i/>
          <w:iCs/>
          <w:sz w:val="22"/>
          <w:szCs w:val="22"/>
          <w:lang w:val="en-GB"/>
        </w:rPr>
        <w:t>k</w:t>
      </w:r>
      <w:r w:rsidR="00D71D50">
        <w:rPr>
          <w:i/>
          <w:iCs/>
          <w:sz w:val="22"/>
          <w:szCs w:val="22"/>
          <w:lang w:val="en-GB"/>
        </w:rPr>
        <w:t>̱</w:t>
      </w:r>
      <w:r w:rsidR="00937785" w:rsidRPr="00FD5043">
        <w:rPr>
          <w:rFonts w:cs="Times New Roman"/>
          <w:i/>
          <w:iCs/>
          <w:sz w:val="22"/>
          <w:szCs w:val="22"/>
          <w:lang w:val="en-GB"/>
        </w:rPr>
        <w:t>î</w:t>
      </w:r>
      <w:r w:rsidR="00937785" w:rsidRPr="00FD5043">
        <w:rPr>
          <w:i/>
          <w:iCs/>
          <w:sz w:val="22"/>
          <w:szCs w:val="22"/>
          <w:lang w:val="en-GB"/>
        </w:rPr>
        <w:t xml:space="preserve">n </w:t>
      </w:r>
      <w:r w:rsidR="00D114DD">
        <w:rPr>
          <w:i/>
          <w:iCs/>
          <w:sz w:val="22"/>
          <w:szCs w:val="22"/>
          <w:lang w:val="en-GB"/>
        </w:rPr>
        <w:tab/>
      </w:r>
      <w:r w:rsidR="00937785" w:rsidRPr="00FD5043">
        <w:rPr>
          <w:i/>
          <w:iCs/>
          <w:sz w:val="22"/>
          <w:szCs w:val="22"/>
          <w:lang w:val="en-GB"/>
        </w:rPr>
        <w:t>hak</w:t>
      </w:r>
      <w:r w:rsidR="00D71D50">
        <w:rPr>
          <w:i/>
          <w:iCs/>
          <w:sz w:val="22"/>
          <w:szCs w:val="22"/>
          <w:lang w:val="en-GB"/>
        </w:rPr>
        <w:t>-</w:t>
      </w:r>
      <w:r w:rsidR="00937785" w:rsidRPr="00FD5043">
        <w:rPr>
          <w:i/>
          <w:iCs/>
          <w:sz w:val="22"/>
          <w:szCs w:val="22"/>
          <w:lang w:val="en-GB"/>
        </w:rPr>
        <w:t>kol</w:t>
      </w:r>
      <w:r w:rsidR="00D114DD">
        <w:rPr>
          <w:i/>
          <w:iCs/>
          <w:sz w:val="22"/>
          <w:szCs w:val="22"/>
          <w:lang w:val="en-GB"/>
        </w:rPr>
        <w:tab/>
      </w:r>
    </w:p>
    <w:p w14:paraId="3C0FE3BB" w14:textId="4D206664" w:rsidR="00554452" w:rsidRDefault="00522A42" w:rsidP="00FD5043">
      <w:pPr>
        <w:spacing w:after="0"/>
        <w:rPr>
          <w:rFonts w:cs="Times New Roman"/>
          <w:smallCaps/>
          <w:sz w:val="22"/>
          <w:szCs w:val="22"/>
          <w:lang w:val="en-GB"/>
        </w:rPr>
      </w:pPr>
      <w:r>
        <w:rPr>
          <w:rFonts w:cs="Times New Roman"/>
          <w:sz w:val="22"/>
          <w:szCs w:val="22"/>
          <w:lang w:val="en-GB"/>
        </w:rPr>
        <w:tab/>
      </w:r>
      <w:r w:rsidR="00465CAC" w:rsidRPr="00FD5043">
        <w:rPr>
          <w:rFonts w:cs="Times New Roman"/>
          <w:sz w:val="22"/>
          <w:szCs w:val="22"/>
          <w:lang w:val="en-GB"/>
        </w:rPr>
        <w:t>sound.</w:t>
      </w:r>
      <w:r w:rsidR="00A15A23" w:rsidRPr="00FD5043">
        <w:rPr>
          <w:rFonts w:cs="Times New Roman"/>
          <w:smallCaps/>
          <w:sz w:val="22"/>
          <w:szCs w:val="22"/>
          <w:lang w:val="en-GB"/>
        </w:rPr>
        <w:t>pfv.3mp</w:t>
      </w:r>
      <w:r w:rsidR="00554452">
        <w:rPr>
          <w:rFonts w:cs="Times New Roman"/>
          <w:sz w:val="22"/>
          <w:szCs w:val="22"/>
          <w:lang w:val="en-GB"/>
        </w:rPr>
        <w:t xml:space="preserve"> </w:t>
      </w:r>
      <w:r w:rsidR="008B3F64" w:rsidRPr="00FD5043">
        <w:rPr>
          <w:rFonts w:cs="Times New Roman"/>
          <w:sz w:val="22"/>
          <w:szCs w:val="22"/>
          <w:lang w:val="en-GB"/>
        </w:rPr>
        <w:t>on.</w:t>
      </w:r>
      <w:r w:rsidR="008B3F64" w:rsidRPr="00FD5043">
        <w:rPr>
          <w:rFonts w:cs="Times New Roman"/>
          <w:smallCaps/>
          <w:sz w:val="22"/>
          <w:szCs w:val="22"/>
          <w:lang w:val="en-GB"/>
        </w:rPr>
        <w:t>art</w:t>
      </w:r>
      <w:r w:rsidR="008B3F64" w:rsidRPr="00FD5043">
        <w:rPr>
          <w:rFonts w:cs="Times New Roman"/>
          <w:sz w:val="22"/>
          <w:szCs w:val="22"/>
          <w:lang w:val="en-GB"/>
        </w:rPr>
        <w:t xml:space="preserve">-horn </w:t>
      </w:r>
      <w:r w:rsidR="00D114DD">
        <w:rPr>
          <w:rFonts w:cs="Times New Roman"/>
          <w:sz w:val="22"/>
          <w:szCs w:val="22"/>
          <w:lang w:val="en-GB"/>
        </w:rPr>
        <w:tab/>
      </w:r>
      <w:r w:rsidR="008767AF" w:rsidRPr="00FD5043">
        <w:rPr>
          <w:rFonts w:cs="Times New Roman"/>
          <w:sz w:val="22"/>
          <w:szCs w:val="22"/>
          <w:lang w:val="en-GB"/>
        </w:rPr>
        <w:t>and-prepare.</w:t>
      </w:r>
      <w:r w:rsidR="008767AF" w:rsidRPr="00FD5043">
        <w:rPr>
          <w:rFonts w:cs="Times New Roman"/>
          <w:smallCaps/>
          <w:sz w:val="22"/>
          <w:szCs w:val="22"/>
          <w:lang w:val="en-GB"/>
        </w:rPr>
        <w:t>inf art</w:t>
      </w:r>
      <w:r w:rsidR="00D71D50">
        <w:rPr>
          <w:rFonts w:cs="Times New Roman"/>
          <w:smallCaps/>
          <w:sz w:val="22"/>
          <w:szCs w:val="22"/>
          <w:lang w:val="en-GB"/>
        </w:rPr>
        <w:t>-</w:t>
      </w:r>
      <w:r w:rsidR="008767AF" w:rsidRPr="00FD5043">
        <w:rPr>
          <w:rFonts w:cs="Times New Roman"/>
          <w:sz w:val="22"/>
          <w:szCs w:val="22"/>
          <w:lang w:val="en-GB"/>
        </w:rPr>
        <w:t>all</w:t>
      </w:r>
      <w:r w:rsidR="00036F43">
        <w:rPr>
          <w:rFonts w:cs="Times New Roman"/>
          <w:sz w:val="22"/>
          <w:szCs w:val="22"/>
          <w:lang w:val="en-GB"/>
        </w:rPr>
        <w:tab/>
      </w:r>
    </w:p>
    <w:p w14:paraId="47AE6501" w14:textId="6BF70438" w:rsidR="00D114DD" w:rsidRDefault="00D114DD" w:rsidP="001330E4">
      <w:pPr>
        <w:spacing w:after="0"/>
        <w:ind w:firstLine="648"/>
        <w:rPr>
          <w:rFonts w:cs="Times New Roman"/>
          <w:sz w:val="22"/>
          <w:szCs w:val="22"/>
          <w:lang w:val="en-GB"/>
        </w:rPr>
      </w:pPr>
      <w:r w:rsidRPr="00FD5043">
        <w:rPr>
          <w:i/>
          <w:iCs/>
          <w:sz w:val="22"/>
          <w:szCs w:val="22"/>
          <w:lang w:val="en-GB"/>
        </w:rPr>
        <w:t>w</w:t>
      </w:r>
      <w:r w:rsidRPr="00FD5043">
        <w:rPr>
          <w:rFonts w:cs="Times New Roman"/>
          <w:i/>
          <w:iCs/>
          <w:sz w:val="22"/>
          <w:szCs w:val="22"/>
          <w:lang w:val="en-GB"/>
        </w:rPr>
        <w:t>ǝ</w:t>
      </w:r>
      <w:r>
        <w:rPr>
          <w:rFonts w:cs="Times New Roman"/>
          <w:i/>
          <w:iCs/>
          <w:sz w:val="22"/>
          <w:szCs w:val="22"/>
          <w:lang w:val="en-GB"/>
        </w:rPr>
        <w:t>-</w:t>
      </w:r>
      <w:r w:rsidRPr="00FD5043">
        <w:rPr>
          <w:rFonts w:cs="Times New Roman"/>
          <w:i/>
          <w:iCs/>
          <w:sz w:val="22"/>
          <w:szCs w:val="22"/>
          <w:lang w:val="en-GB"/>
        </w:rPr>
        <w:t>ʾê</w:t>
      </w:r>
      <w:r w:rsidRPr="00FD5043">
        <w:rPr>
          <w:i/>
          <w:iCs/>
          <w:sz w:val="22"/>
          <w:szCs w:val="22"/>
          <w:lang w:val="en-GB"/>
        </w:rPr>
        <w:t xml:space="preserve">n </w:t>
      </w:r>
      <w:r>
        <w:rPr>
          <w:i/>
          <w:iCs/>
          <w:sz w:val="22"/>
          <w:szCs w:val="22"/>
          <w:lang w:val="en-GB"/>
        </w:rPr>
        <w:tab/>
      </w:r>
      <w:r>
        <w:rPr>
          <w:i/>
          <w:iCs/>
          <w:sz w:val="22"/>
          <w:szCs w:val="22"/>
          <w:lang w:val="en-GB"/>
        </w:rPr>
        <w:tab/>
      </w:r>
      <w:r w:rsidRPr="0040185D">
        <w:rPr>
          <w:i/>
          <w:iCs/>
          <w:sz w:val="22"/>
          <w:szCs w:val="22"/>
          <w:lang w:val="en-GB"/>
        </w:rPr>
        <w:t>h</w:t>
      </w:r>
      <w:r w:rsidRPr="0040185D">
        <w:rPr>
          <w:rFonts w:cs="Times New Roman"/>
          <w:i/>
          <w:iCs/>
          <w:sz w:val="22"/>
          <w:szCs w:val="22"/>
          <w:lang w:val="en-GB"/>
        </w:rPr>
        <w:t xml:space="preserve">ōlēḵ </w:t>
      </w:r>
      <w:r>
        <w:rPr>
          <w:rFonts w:cs="Times New Roman"/>
          <w:i/>
          <w:iCs/>
          <w:sz w:val="22"/>
          <w:szCs w:val="22"/>
          <w:lang w:val="en-GB"/>
        </w:rPr>
        <w:tab/>
      </w:r>
      <w:r>
        <w:rPr>
          <w:rFonts w:cs="Times New Roman"/>
          <w:i/>
          <w:iCs/>
          <w:sz w:val="22"/>
          <w:szCs w:val="22"/>
          <w:lang w:val="en-GB"/>
        </w:rPr>
        <w:tab/>
      </w:r>
      <w:r w:rsidRPr="0040185D">
        <w:rPr>
          <w:rFonts w:cs="Times New Roman"/>
          <w:i/>
          <w:iCs/>
          <w:sz w:val="22"/>
          <w:szCs w:val="22"/>
          <w:lang w:val="en-GB"/>
        </w:rPr>
        <w:t>lam</w:t>
      </w:r>
      <w:r>
        <w:rPr>
          <w:rFonts w:cs="Times New Roman"/>
          <w:i/>
          <w:iCs/>
          <w:sz w:val="22"/>
          <w:szCs w:val="22"/>
          <w:lang w:val="en-GB"/>
        </w:rPr>
        <w:t>-</w:t>
      </w:r>
      <w:r w:rsidRPr="0040185D">
        <w:rPr>
          <w:rFonts w:cs="Times New Roman"/>
          <w:i/>
          <w:iCs/>
          <w:sz w:val="22"/>
          <w:szCs w:val="22"/>
          <w:lang w:val="en-GB"/>
        </w:rPr>
        <w:t>milḥāmâ</w:t>
      </w:r>
    </w:p>
    <w:p w14:paraId="46DAE1E2" w14:textId="7E69C86F" w:rsidR="00FF528D" w:rsidRPr="00FD5043" w:rsidRDefault="00D114DD" w:rsidP="00C23D19">
      <w:pPr>
        <w:spacing w:after="0"/>
        <w:ind w:firstLine="648"/>
        <w:rPr>
          <w:rFonts w:cs="Times New Roman"/>
          <w:sz w:val="22"/>
          <w:szCs w:val="22"/>
          <w:lang w:val="en-GB"/>
        </w:rPr>
      </w:pPr>
      <w:r w:rsidRPr="00FD5043">
        <w:rPr>
          <w:rFonts w:cs="Times New Roman"/>
          <w:sz w:val="22"/>
          <w:szCs w:val="22"/>
          <w:lang w:val="en-GB"/>
        </w:rPr>
        <w:t>and-</w:t>
      </w:r>
      <w:r w:rsidRPr="00FD5043">
        <w:rPr>
          <w:rFonts w:cs="Times New Roman"/>
          <w:smallCaps/>
          <w:sz w:val="22"/>
          <w:szCs w:val="22"/>
          <w:lang w:val="en-GB"/>
        </w:rPr>
        <w:t>neg.ex</w:t>
      </w:r>
      <w:r w:rsidRPr="00FD5043">
        <w:rPr>
          <w:rFonts w:cs="Times New Roman"/>
          <w:sz w:val="22"/>
          <w:szCs w:val="22"/>
          <w:lang w:val="en-GB"/>
        </w:rPr>
        <w:t xml:space="preserve"> </w:t>
      </w:r>
      <w:r>
        <w:rPr>
          <w:rFonts w:cs="Times New Roman"/>
          <w:sz w:val="22"/>
          <w:szCs w:val="22"/>
          <w:lang w:val="en-GB"/>
        </w:rPr>
        <w:tab/>
      </w:r>
      <w:r w:rsidR="0098400B" w:rsidRPr="00FD5043">
        <w:rPr>
          <w:rFonts w:cs="Times New Roman"/>
          <w:sz w:val="22"/>
          <w:szCs w:val="22"/>
          <w:lang w:val="en-GB"/>
        </w:rPr>
        <w:t>go.</w:t>
      </w:r>
      <w:r w:rsidR="0098400B" w:rsidRPr="00FD5043">
        <w:rPr>
          <w:rFonts w:cs="Times New Roman"/>
          <w:smallCaps/>
          <w:sz w:val="22"/>
          <w:szCs w:val="22"/>
          <w:lang w:val="en-GB"/>
        </w:rPr>
        <w:t>ptcp.ms</w:t>
      </w:r>
      <w:r w:rsidR="0098400B" w:rsidRPr="00FD5043">
        <w:rPr>
          <w:rFonts w:cs="Times New Roman"/>
          <w:sz w:val="22"/>
          <w:szCs w:val="22"/>
          <w:lang w:val="en-GB"/>
        </w:rPr>
        <w:t xml:space="preserve"> </w:t>
      </w:r>
      <w:r>
        <w:rPr>
          <w:rFonts w:cs="Times New Roman"/>
          <w:sz w:val="22"/>
          <w:szCs w:val="22"/>
          <w:lang w:val="en-GB"/>
        </w:rPr>
        <w:tab/>
      </w:r>
      <w:r w:rsidR="0098400B" w:rsidRPr="00FD5043">
        <w:rPr>
          <w:rFonts w:cs="Times New Roman"/>
          <w:sz w:val="22"/>
          <w:szCs w:val="22"/>
          <w:lang w:val="en-GB"/>
        </w:rPr>
        <w:t>to.</w:t>
      </w:r>
      <w:r w:rsidR="0098400B" w:rsidRPr="00FD5043">
        <w:rPr>
          <w:rFonts w:cs="Times New Roman"/>
          <w:smallCaps/>
          <w:sz w:val="22"/>
          <w:szCs w:val="22"/>
          <w:lang w:val="en-GB"/>
        </w:rPr>
        <w:t>art-</w:t>
      </w:r>
      <w:r w:rsidR="0098400B" w:rsidRPr="00FD5043">
        <w:rPr>
          <w:rFonts w:cs="Times New Roman"/>
          <w:sz w:val="22"/>
          <w:szCs w:val="22"/>
          <w:lang w:val="en-GB"/>
        </w:rPr>
        <w:t>battle</w:t>
      </w:r>
    </w:p>
    <w:p w14:paraId="56186CB3" w14:textId="4AA5CE8F" w:rsidR="001441B2" w:rsidRDefault="00F320CE" w:rsidP="00247D60">
      <w:pPr>
        <w:ind w:left="648"/>
        <w:jc w:val="both"/>
        <w:rPr>
          <w:rFonts w:ascii="Arial" w:eastAsiaTheme="minorEastAsia" w:hAnsi="Arial" w:cs="Arial"/>
          <w:sz w:val="20"/>
          <w:szCs w:val="20"/>
          <w:rtl/>
          <w:lang w:val="en-ZA" w:eastAsia="de-DE" w:bidi="he-IL"/>
        </w:rPr>
      </w:pPr>
      <w:r>
        <w:rPr>
          <w:rFonts w:cs="Times New Roman"/>
          <w:sz w:val="22"/>
          <w:szCs w:val="22"/>
          <w:lang w:val="en-GB"/>
        </w:rPr>
        <w:t>‘</w:t>
      </w:r>
      <w:r w:rsidR="00FF528D" w:rsidRPr="00FD5043">
        <w:rPr>
          <w:rFonts w:cs="Times New Roman"/>
          <w:sz w:val="22"/>
          <w:szCs w:val="22"/>
          <w:lang w:val="en-GB"/>
        </w:rPr>
        <w:t>They have sounded the horn and everything is prepared, but no one goes to battle</w:t>
      </w:r>
      <w:r w:rsidR="00FF528D" w:rsidRPr="00247D60">
        <w:rPr>
          <w:rFonts w:cs="Times New Roman"/>
          <w:sz w:val="22"/>
          <w:szCs w:val="22"/>
          <w:lang w:val="en-GB"/>
        </w:rPr>
        <w:t>.</w:t>
      </w:r>
      <w:r>
        <w:rPr>
          <w:rFonts w:cs="Times New Roman"/>
          <w:sz w:val="22"/>
          <w:szCs w:val="22"/>
          <w:lang w:val="en-GB"/>
        </w:rPr>
        <w:t>’ [BHS Ezekiel 7:14]</w:t>
      </w:r>
    </w:p>
    <w:p w14:paraId="020EE174" w14:textId="5CF57BF5" w:rsidR="003B46D6" w:rsidRPr="003B46D6" w:rsidRDefault="009D5847" w:rsidP="00FD5043">
      <w:pPr>
        <w:keepNext w:val="0"/>
        <w:jc w:val="both"/>
        <w:rPr>
          <w:lang w:val="en-GB"/>
        </w:rPr>
      </w:pPr>
      <w:r>
        <w:rPr>
          <w:lang w:val="en-GB"/>
        </w:rPr>
        <w:t xml:space="preserve">The </w:t>
      </w:r>
      <w:r w:rsidR="00FC6ADA">
        <w:rPr>
          <w:lang w:val="en-GB"/>
        </w:rPr>
        <w:t>finite verb (</w:t>
      </w:r>
      <w:r w:rsidR="00FC6ADA">
        <w:rPr>
          <w:i/>
          <w:iCs/>
          <w:lang w:val="en-GB"/>
        </w:rPr>
        <w:t xml:space="preserve">they have </w:t>
      </w:r>
      <w:r w:rsidR="00FC6ADA" w:rsidRPr="00FC6ADA">
        <w:rPr>
          <w:i/>
          <w:iCs/>
          <w:lang w:val="en-GB"/>
        </w:rPr>
        <w:t>sounded</w:t>
      </w:r>
      <w:r w:rsidR="00FC6ADA">
        <w:rPr>
          <w:lang w:val="en-GB"/>
        </w:rPr>
        <w:t>) has a plural subject</w:t>
      </w:r>
      <w:r w:rsidR="00FE2C86">
        <w:rPr>
          <w:lang w:val="en-GB"/>
        </w:rPr>
        <w:t xml:space="preserve">; the participle </w:t>
      </w:r>
      <w:r w:rsidR="00A17807">
        <w:rPr>
          <w:lang w:val="en-GB"/>
        </w:rPr>
        <w:t>(</w:t>
      </w:r>
      <w:r w:rsidR="00A17807" w:rsidRPr="00A17807">
        <w:rPr>
          <w:i/>
          <w:iCs/>
          <w:lang w:val="en-GB"/>
        </w:rPr>
        <w:t>goes</w:t>
      </w:r>
      <w:r w:rsidR="00A17807">
        <w:rPr>
          <w:lang w:val="en-GB"/>
        </w:rPr>
        <w:t xml:space="preserve">) </w:t>
      </w:r>
      <w:r w:rsidR="00FE2C86" w:rsidRPr="00A17807">
        <w:rPr>
          <w:lang w:val="en-GB"/>
        </w:rPr>
        <w:t>is</w:t>
      </w:r>
      <w:r w:rsidR="00FE2C86">
        <w:rPr>
          <w:lang w:val="en-GB"/>
        </w:rPr>
        <w:t xml:space="preserve"> masculine singular </w:t>
      </w:r>
      <w:r w:rsidR="00030CC3">
        <w:rPr>
          <w:lang w:val="en-GB"/>
        </w:rPr>
        <w:t xml:space="preserve">and </w:t>
      </w:r>
      <w:r w:rsidR="00F958CE">
        <w:rPr>
          <w:lang w:val="en-GB"/>
        </w:rPr>
        <w:t>h</w:t>
      </w:r>
      <w:r w:rsidR="00030CC3">
        <w:rPr>
          <w:lang w:val="en-GB"/>
        </w:rPr>
        <w:t>as an indefinite, non-referential subject.</w:t>
      </w:r>
    </w:p>
    <w:p w14:paraId="63DC5601" w14:textId="6B655613" w:rsidR="002866BF" w:rsidRDefault="002866BF" w:rsidP="0021535E">
      <w:pPr>
        <w:keepNext w:val="0"/>
        <w:jc w:val="both"/>
        <w:rPr>
          <w:lang w:val="en-GB"/>
        </w:rPr>
      </w:pPr>
      <w:r>
        <w:rPr>
          <w:lang w:val="en-GB"/>
        </w:rPr>
        <w:t xml:space="preserve">Second, </w:t>
      </w:r>
      <w:r w:rsidR="00640843">
        <w:rPr>
          <w:lang w:val="en-GB"/>
        </w:rPr>
        <w:t xml:space="preserve">the negative existential </w:t>
      </w:r>
      <w:r w:rsidR="001165E8">
        <w:rPr>
          <w:lang w:val="en-GB"/>
        </w:rPr>
        <w:t xml:space="preserve">may </w:t>
      </w:r>
      <w:r w:rsidR="004D5BF5">
        <w:rPr>
          <w:lang w:val="en-GB"/>
        </w:rPr>
        <w:t xml:space="preserve">be followed </w:t>
      </w:r>
      <w:r w:rsidR="001165E8">
        <w:rPr>
          <w:lang w:val="en-GB"/>
        </w:rPr>
        <w:t xml:space="preserve">by </w:t>
      </w:r>
      <w:r w:rsidR="004D5BF5">
        <w:rPr>
          <w:lang w:val="en-GB"/>
        </w:rPr>
        <w:t xml:space="preserve">a prepositional phrase which modifies the </w:t>
      </w:r>
      <w:r w:rsidR="0021535E">
        <w:rPr>
          <w:lang w:val="en-GB"/>
        </w:rPr>
        <w:t>null</w:t>
      </w:r>
      <w:r w:rsidR="004D5BF5">
        <w:rPr>
          <w:lang w:val="en-GB"/>
        </w:rPr>
        <w:t xml:space="preserve"> subject</w:t>
      </w:r>
      <w:r w:rsidR="00E35561">
        <w:rPr>
          <w:lang w:val="en-GB"/>
        </w:rPr>
        <w:t xml:space="preserve"> and not the participle</w:t>
      </w:r>
      <w:r w:rsidR="004D5BF5">
        <w:rPr>
          <w:lang w:val="en-GB"/>
        </w:rPr>
        <w:t>:</w:t>
      </w:r>
    </w:p>
    <w:p w14:paraId="16DC4ADE" w14:textId="68627837" w:rsidR="00BE0700" w:rsidRPr="00FD5043" w:rsidRDefault="00BE0700" w:rsidP="00FD5043">
      <w:pPr>
        <w:keepNext w:val="0"/>
        <w:spacing w:after="0"/>
        <w:jc w:val="both"/>
        <w:rPr>
          <w:rFonts w:cs="Times New Roman"/>
          <w:sz w:val="22"/>
          <w:szCs w:val="22"/>
          <w:lang w:val="en-GB"/>
        </w:rPr>
      </w:pPr>
      <w:r w:rsidRPr="00FD5043">
        <w:rPr>
          <w:sz w:val="22"/>
          <w:szCs w:val="22"/>
          <w:lang w:val="en-GB"/>
        </w:rPr>
        <w:t>(</w:t>
      </w:r>
      <w:r w:rsidR="00761A64">
        <w:rPr>
          <w:sz w:val="22"/>
          <w:szCs w:val="22"/>
          <w:lang w:val="en-GB"/>
        </w:rPr>
        <w:t>39</w:t>
      </w:r>
      <w:r w:rsidRPr="00FD5043">
        <w:rPr>
          <w:sz w:val="22"/>
          <w:szCs w:val="22"/>
          <w:lang w:val="en-GB"/>
        </w:rPr>
        <w:t>)</w:t>
      </w:r>
      <w:r w:rsidRPr="00FD5043">
        <w:rPr>
          <w:sz w:val="22"/>
          <w:szCs w:val="22"/>
          <w:lang w:val="en-GB"/>
        </w:rPr>
        <w:tab/>
      </w:r>
      <w:r w:rsidR="008A4CB4" w:rsidRPr="00FD5043">
        <w:rPr>
          <w:i/>
          <w:iCs/>
          <w:sz w:val="22"/>
          <w:szCs w:val="22"/>
          <w:lang w:val="en-GB"/>
        </w:rPr>
        <w:t>w</w:t>
      </w:r>
      <w:r w:rsidR="00D71D50">
        <w:rPr>
          <w:i/>
          <w:iCs/>
          <w:sz w:val="22"/>
          <w:szCs w:val="22"/>
          <w:lang w:val="en-GB"/>
        </w:rPr>
        <w:t>ə-</w:t>
      </w:r>
      <w:r w:rsidR="008A4CB4" w:rsidRPr="00FD5043">
        <w:rPr>
          <w:rFonts w:cs="Times New Roman"/>
          <w:i/>
          <w:iCs/>
          <w:sz w:val="22"/>
          <w:szCs w:val="22"/>
          <w:lang w:val="en-GB"/>
        </w:rPr>
        <w:t>ʾê</w:t>
      </w:r>
      <w:r w:rsidR="008A4CB4" w:rsidRPr="00FD5043">
        <w:rPr>
          <w:i/>
          <w:iCs/>
          <w:sz w:val="22"/>
          <w:szCs w:val="22"/>
          <w:lang w:val="en-GB"/>
        </w:rPr>
        <w:t xml:space="preserve">n </w:t>
      </w:r>
      <w:r w:rsidR="00D114DD">
        <w:rPr>
          <w:i/>
          <w:iCs/>
          <w:sz w:val="22"/>
          <w:szCs w:val="22"/>
          <w:lang w:val="en-GB"/>
        </w:rPr>
        <w:tab/>
      </w:r>
      <w:r w:rsidR="00D114DD">
        <w:rPr>
          <w:i/>
          <w:iCs/>
          <w:sz w:val="22"/>
          <w:szCs w:val="22"/>
          <w:lang w:val="en-GB"/>
        </w:rPr>
        <w:tab/>
      </w:r>
      <w:r w:rsidR="008A4CB4" w:rsidRPr="00FD5043">
        <w:rPr>
          <w:i/>
          <w:iCs/>
          <w:sz w:val="22"/>
          <w:szCs w:val="22"/>
          <w:lang w:val="en-GB"/>
        </w:rPr>
        <w:t>mib</w:t>
      </w:r>
      <w:r w:rsidR="0010233D">
        <w:rPr>
          <w:i/>
          <w:iCs/>
          <w:sz w:val="22"/>
          <w:szCs w:val="22"/>
          <w:lang w:val="en-GB"/>
        </w:rPr>
        <w:t>-</w:t>
      </w:r>
      <w:r w:rsidR="008A4CB4" w:rsidRPr="00FD5043">
        <w:rPr>
          <w:i/>
          <w:iCs/>
          <w:sz w:val="22"/>
          <w:szCs w:val="22"/>
          <w:lang w:val="en-GB"/>
        </w:rPr>
        <w:t>bal</w:t>
      </w:r>
      <w:r w:rsidR="008A4CB4" w:rsidRPr="00FD5043">
        <w:rPr>
          <w:rFonts w:cs="Times New Roman"/>
          <w:i/>
          <w:iCs/>
          <w:sz w:val="22"/>
          <w:szCs w:val="22"/>
          <w:lang w:val="en-GB"/>
        </w:rPr>
        <w:t xml:space="preserve">ʿāḏay </w:t>
      </w:r>
      <w:r w:rsidR="00D114DD">
        <w:rPr>
          <w:rFonts w:cs="Times New Roman"/>
          <w:i/>
          <w:iCs/>
          <w:sz w:val="22"/>
          <w:szCs w:val="22"/>
          <w:lang w:val="en-GB"/>
        </w:rPr>
        <w:tab/>
      </w:r>
      <w:r w:rsidR="008A4CB4" w:rsidRPr="00FD5043">
        <w:rPr>
          <w:rFonts w:cs="Times New Roman"/>
          <w:i/>
          <w:iCs/>
          <w:sz w:val="22"/>
          <w:szCs w:val="22"/>
          <w:lang w:val="en-GB"/>
        </w:rPr>
        <w:t>môšîaʿ</w:t>
      </w:r>
    </w:p>
    <w:p w14:paraId="1C30ECB5" w14:textId="10F81DAD" w:rsidR="0010233D" w:rsidRDefault="0010233D" w:rsidP="00FD5043">
      <w:pPr>
        <w:keepNext w:val="0"/>
        <w:spacing w:after="0"/>
        <w:jc w:val="both"/>
        <w:rPr>
          <w:rFonts w:cs="Times New Roman"/>
          <w:sz w:val="22"/>
          <w:szCs w:val="22"/>
          <w:lang w:val="en-GB"/>
        </w:rPr>
      </w:pPr>
      <w:r w:rsidRPr="00FD5043">
        <w:rPr>
          <w:rFonts w:cs="Times New Roman"/>
          <w:sz w:val="22"/>
          <w:szCs w:val="22"/>
          <w:lang w:val="en-GB"/>
        </w:rPr>
        <w:tab/>
        <w:t>and-</w:t>
      </w:r>
      <w:r>
        <w:rPr>
          <w:rFonts w:cs="Times New Roman"/>
          <w:smallCaps/>
          <w:sz w:val="22"/>
          <w:szCs w:val="22"/>
          <w:lang w:val="en-GB"/>
        </w:rPr>
        <w:t xml:space="preserve">neg.ex </w:t>
      </w:r>
      <w:r w:rsidR="00D114DD">
        <w:rPr>
          <w:rFonts w:cs="Times New Roman"/>
          <w:smallCaps/>
          <w:sz w:val="22"/>
          <w:szCs w:val="22"/>
          <w:lang w:val="en-GB"/>
        </w:rPr>
        <w:tab/>
      </w:r>
      <w:r>
        <w:rPr>
          <w:rFonts w:cs="Times New Roman"/>
          <w:sz w:val="22"/>
          <w:szCs w:val="22"/>
          <w:lang w:val="en-GB"/>
        </w:rPr>
        <w:t>from-beside.</w:t>
      </w:r>
      <w:r>
        <w:rPr>
          <w:rFonts w:cs="Times New Roman"/>
          <w:smallCaps/>
          <w:sz w:val="22"/>
          <w:szCs w:val="22"/>
          <w:lang w:val="en-GB"/>
        </w:rPr>
        <w:t>1s</w:t>
      </w:r>
      <w:r>
        <w:rPr>
          <w:rFonts w:cs="Times New Roman"/>
          <w:sz w:val="22"/>
          <w:szCs w:val="22"/>
          <w:lang w:val="en-GB"/>
        </w:rPr>
        <w:t xml:space="preserve"> </w:t>
      </w:r>
      <w:r w:rsidR="00D114DD">
        <w:rPr>
          <w:rFonts w:cs="Times New Roman"/>
          <w:sz w:val="22"/>
          <w:szCs w:val="22"/>
          <w:lang w:val="en-GB"/>
        </w:rPr>
        <w:tab/>
      </w:r>
      <w:r>
        <w:rPr>
          <w:rFonts w:cs="Times New Roman"/>
          <w:sz w:val="22"/>
          <w:szCs w:val="22"/>
          <w:lang w:val="en-GB"/>
        </w:rPr>
        <w:t>save.</w:t>
      </w:r>
      <w:r>
        <w:rPr>
          <w:rFonts w:cs="Times New Roman"/>
          <w:smallCaps/>
          <w:sz w:val="22"/>
          <w:szCs w:val="22"/>
          <w:lang w:val="en-GB"/>
        </w:rPr>
        <w:t>ptcp.ms</w:t>
      </w:r>
    </w:p>
    <w:p w14:paraId="1BF5AF3A" w14:textId="77777777" w:rsidR="004D41C7" w:rsidRPr="00FD5043" w:rsidRDefault="004D41C7" w:rsidP="00FD5043">
      <w:pPr>
        <w:keepNext w:val="0"/>
        <w:spacing w:after="0"/>
        <w:jc w:val="both"/>
        <w:rPr>
          <w:sz w:val="22"/>
          <w:szCs w:val="22"/>
          <w:lang w:val="en-GB"/>
        </w:rPr>
      </w:pPr>
      <w:r>
        <w:rPr>
          <w:rFonts w:cs="Times New Roman"/>
          <w:sz w:val="22"/>
          <w:szCs w:val="22"/>
          <w:lang w:val="en-GB"/>
        </w:rPr>
        <w:tab/>
        <w:t>‘and no one beside me saves’</w:t>
      </w:r>
      <w:r w:rsidR="00D96E3A">
        <w:rPr>
          <w:rFonts w:cs="Times New Roman"/>
          <w:sz w:val="22"/>
          <w:szCs w:val="22"/>
          <w:lang w:val="en-GB"/>
        </w:rPr>
        <w:t xml:space="preserve"> [BHS Isaiah 43:11]</w:t>
      </w:r>
    </w:p>
    <w:p w14:paraId="3B5004E2" w14:textId="77777777" w:rsidR="00BB5B00" w:rsidRDefault="00BB5B00" w:rsidP="00BB5B00">
      <w:pPr>
        <w:keepNext w:val="0"/>
        <w:widowControl/>
        <w:suppressAutoHyphens w:val="0"/>
        <w:autoSpaceDE w:val="0"/>
        <w:autoSpaceDN w:val="0"/>
        <w:bidi/>
        <w:adjustRightInd w:val="0"/>
        <w:spacing w:after="0" w:line="240" w:lineRule="auto"/>
        <w:rPr>
          <w:rFonts w:ascii="Arial" w:eastAsiaTheme="minorEastAsia" w:hAnsi="Arial" w:cs="Arial"/>
          <w:sz w:val="20"/>
          <w:szCs w:val="20"/>
          <w:rtl/>
          <w:lang w:val="en-ZA" w:eastAsia="de-DE" w:bidi="he-IL"/>
        </w:rPr>
      </w:pPr>
      <w:r>
        <w:rPr>
          <w:rFonts w:ascii="SBL Hebrew" w:eastAsiaTheme="minorEastAsia" w:hAnsi="SBL Hebrew" w:cs="SBL Hebrew"/>
          <w:sz w:val="28"/>
          <w:szCs w:val="28"/>
          <w:rtl/>
          <w:lang w:val="en-ZA" w:eastAsia="de-DE" w:bidi="he-IL"/>
        </w:rPr>
        <w:t xml:space="preserve"> </w:t>
      </w:r>
    </w:p>
    <w:p w14:paraId="13587AE5" w14:textId="24AAD0B7" w:rsidR="00522A42" w:rsidRPr="00486EE2" w:rsidRDefault="00DF0CFB" w:rsidP="005B6C84">
      <w:pPr>
        <w:jc w:val="both"/>
        <w:rPr>
          <w:lang w:val="en-GB" w:bidi="he-IL"/>
        </w:rPr>
      </w:pPr>
      <w:r w:rsidRPr="00486EE2">
        <w:rPr>
          <w:lang w:val="en-GB" w:bidi="he-IL"/>
        </w:rPr>
        <w:t xml:space="preserve">Third, </w:t>
      </w:r>
      <w:r w:rsidR="00635613" w:rsidRPr="00486EE2">
        <w:rPr>
          <w:lang w:val="en-GB" w:bidi="he-IL"/>
        </w:rPr>
        <w:t xml:space="preserve">the negative existential </w:t>
      </w:r>
      <w:r w:rsidR="00702401" w:rsidRPr="00486EE2">
        <w:rPr>
          <w:lang w:val="en-GB" w:bidi="he-IL"/>
        </w:rPr>
        <w:t xml:space="preserve">as a </w:t>
      </w:r>
      <w:r w:rsidR="00AF1C43" w:rsidRPr="00486EE2">
        <w:rPr>
          <w:lang w:val="en-GB" w:bidi="he-IL"/>
        </w:rPr>
        <w:t xml:space="preserve">quantifier may </w:t>
      </w:r>
      <w:r w:rsidR="00FD40EE" w:rsidRPr="00486EE2">
        <w:rPr>
          <w:lang w:val="en-GB" w:bidi="he-IL"/>
        </w:rPr>
        <w:t>serve as the subject of more than one participle, as in (</w:t>
      </w:r>
      <w:r w:rsidR="00AB2FB8" w:rsidRPr="00486EE2">
        <w:rPr>
          <w:lang w:val="en-GB" w:bidi="he-IL"/>
        </w:rPr>
        <w:t>4</w:t>
      </w:r>
      <w:r w:rsidR="00761A64">
        <w:rPr>
          <w:lang w:val="en-GB" w:bidi="he-IL"/>
        </w:rPr>
        <w:t>0</w:t>
      </w:r>
      <w:r w:rsidR="00FD40EE" w:rsidRPr="00486EE2">
        <w:rPr>
          <w:lang w:val="en-GB" w:bidi="he-IL"/>
        </w:rPr>
        <w:t>):</w:t>
      </w:r>
    </w:p>
    <w:p w14:paraId="0BC9E656" w14:textId="4B3C6A40" w:rsidR="005B6C84" w:rsidRPr="00486EE2" w:rsidRDefault="005B6C84">
      <w:pPr>
        <w:spacing w:after="0"/>
        <w:jc w:val="both"/>
        <w:rPr>
          <w:sz w:val="22"/>
          <w:szCs w:val="22"/>
          <w:lang w:val="en-GB" w:bidi="he-IL"/>
        </w:rPr>
      </w:pPr>
      <w:r w:rsidRPr="00486EE2">
        <w:rPr>
          <w:sz w:val="22"/>
          <w:szCs w:val="22"/>
          <w:lang w:val="en-GB" w:bidi="he-IL"/>
        </w:rPr>
        <w:t>(</w:t>
      </w:r>
      <w:r w:rsidR="00AB2FB8" w:rsidRPr="00486EE2">
        <w:rPr>
          <w:sz w:val="22"/>
          <w:szCs w:val="22"/>
          <w:lang w:val="en-GB" w:bidi="he-IL"/>
        </w:rPr>
        <w:t>4</w:t>
      </w:r>
      <w:r w:rsidR="00761A64">
        <w:rPr>
          <w:sz w:val="22"/>
          <w:szCs w:val="22"/>
          <w:lang w:val="en-GB" w:bidi="he-IL"/>
        </w:rPr>
        <w:t>0</w:t>
      </w:r>
      <w:r w:rsidRPr="00486EE2">
        <w:rPr>
          <w:sz w:val="22"/>
          <w:szCs w:val="22"/>
          <w:lang w:val="en-GB" w:bidi="he-IL"/>
        </w:rPr>
        <w:t>)</w:t>
      </w:r>
      <w:r w:rsidRPr="00486EE2">
        <w:rPr>
          <w:sz w:val="22"/>
          <w:szCs w:val="22"/>
          <w:lang w:val="en-GB" w:bidi="he-IL"/>
        </w:rPr>
        <w:tab/>
      </w:r>
      <w:r w:rsidR="00830A07" w:rsidRPr="00486EE2">
        <w:rPr>
          <w:i/>
          <w:iCs/>
          <w:sz w:val="22"/>
          <w:szCs w:val="22"/>
          <w:lang w:val="en-GB" w:bidi="he-IL"/>
        </w:rPr>
        <w:t>w</w:t>
      </w:r>
      <w:r w:rsidR="00830A07" w:rsidRPr="00486EE2">
        <w:rPr>
          <w:rFonts w:cs="Times New Roman"/>
          <w:i/>
          <w:iCs/>
          <w:sz w:val="22"/>
          <w:szCs w:val="22"/>
          <w:lang w:val="en-GB" w:bidi="he-IL"/>
        </w:rPr>
        <w:t>ǝ</w:t>
      </w:r>
      <w:r w:rsidR="00D71D50">
        <w:rPr>
          <w:rFonts w:cs="Times New Roman"/>
          <w:i/>
          <w:iCs/>
          <w:sz w:val="22"/>
          <w:szCs w:val="22"/>
          <w:lang w:val="en-GB" w:bidi="he-IL"/>
        </w:rPr>
        <w:t>-</w:t>
      </w:r>
      <w:r w:rsidR="00830A07" w:rsidRPr="00486EE2">
        <w:rPr>
          <w:rFonts w:cs="Times New Roman"/>
          <w:i/>
          <w:iCs/>
          <w:sz w:val="22"/>
          <w:szCs w:val="22"/>
          <w:lang w:val="en-GB" w:bidi="he-IL"/>
        </w:rPr>
        <w:t>ʾê</w:t>
      </w:r>
      <w:r w:rsidR="00830A07" w:rsidRPr="00486EE2">
        <w:rPr>
          <w:i/>
          <w:iCs/>
          <w:sz w:val="22"/>
          <w:szCs w:val="22"/>
          <w:lang w:val="en-GB" w:bidi="he-IL"/>
        </w:rPr>
        <w:t>n=</w:t>
      </w:r>
      <w:r w:rsidR="00830A07" w:rsidRPr="00486EE2">
        <w:rPr>
          <w:rFonts w:cs="Times New Roman"/>
          <w:i/>
          <w:iCs/>
          <w:sz w:val="22"/>
          <w:szCs w:val="22"/>
          <w:lang w:val="en-GB" w:bidi="he-IL"/>
        </w:rPr>
        <w:t>ḥō</w:t>
      </w:r>
      <w:r w:rsidR="00830A07" w:rsidRPr="00486EE2">
        <w:rPr>
          <w:i/>
          <w:iCs/>
          <w:sz w:val="22"/>
          <w:szCs w:val="22"/>
          <w:lang w:val="en-GB" w:bidi="he-IL"/>
        </w:rPr>
        <w:t>leh</w:t>
      </w:r>
      <w:r w:rsidR="00D114DD">
        <w:rPr>
          <w:i/>
          <w:iCs/>
          <w:sz w:val="22"/>
          <w:szCs w:val="22"/>
          <w:lang w:val="en-GB" w:bidi="he-IL"/>
        </w:rPr>
        <w:tab/>
      </w:r>
      <w:r w:rsidR="00D114DD">
        <w:rPr>
          <w:i/>
          <w:iCs/>
          <w:sz w:val="22"/>
          <w:szCs w:val="22"/>
          <w:lang w:val="en-GB" w:bidi="he-IL"/>
        </w:rPr>
        <w:tab/>
      </w:r>
      <w:r w:rsidR="00D114DD">
        <w:rPr>
          <w:i/>
          <w:iCs/>
          <w:sz w:val="22"/>
          <w:szCs w:val="22"/>
          <w:lang w:val="en-GB" w:bidi="he-IL"/>
        </w:rPr>
        <w:tab/>
      </w:r>
      <w:r w:rsidR="00830A07" w:rsidRPr="00486EE2">
        <w:rPr>
          <w:i/>
          <w:iCs/>
          <w:sz w:val="22"/>
          <w:szCs w:val="22"/>
          <w:lang w:val="en-GB" w:bidi="he-IL"/>
        </w:rPr>
        <w:t>mikkem</w:t>
      </w:r>
      <w:r w:rsidR="00D114DD">
        <w:rPr>
          <w:i/>
          <w:iCs/>
          <w:sz w:val="22"/>
          <w:szCs w:val="22"/>
          <w:lang w:val="en-GB" w:bidi="he-IL"/>
        </w:rPr>
        <w:tab/>
      </w:r>
      <w:r w:rsidR="00D114DD">
        <w:rPr>
          <w:i/>
          <w:iCs/>
          <w:sz w:val="22"/>
          <w:szCs w:val="22"/>
          <w:lang w:val="en-GB" w:bidi="he-IL"/>
        </w:rPr>
        <w:tab/>
      </w:r>
      <w:r w:rsidR="00830A07" w:rsidRPr="00486EE2">
        <w:rPr>
          <w:rFonts w:cs="Times New Roman"/>
          <w:i/>
          <w:iCs/>
          <w:sz w:val="22"/>
          <w:szCs w:val="22"/>
          <w:lang w:val="en-GB" w:bidi="he-IL"/>
        </w:rPr>
        <w:t>ʿā</w:t>
      </w:r>
      <w:r w:rsidR="00830A07" w:rsidRPr="00486EE2">
        <w:rPr>
          <w:i/>
          <w:iCs/>
          <w:sz w:val="22"/>
          <w:szCs w:val="22"/>
          <w:lang w:val="en-GB" w:bidi="he-IL"/>
        </w:rPr>
        <w:t>lay</w:t>
      </w:r>
      <w:r w:rsidR="00D114DD">
        <w:rPr>
          <w:i/>
          <w:iCs/>
          <w:sz w:val="22"/>
          <w:szCs w:val="22"/>
          <w:lang w:val="en-GB" w:bidi="he-IL"/>
        </w:rPr>
        <w:tab/>
      </w:r>
    </w:p>
    <w:p w14:paraId="19FBCCC0" w14:textId="50037DD0" w:rsidR="00D114DD" w:rsidRDefault="00830A07">
      <w:pPr>
        <w:spacing w:after="0"/>
        <w:jc w:val="both"/>
        <w:rPr>
          <w:sz w:val="22"/>
          <w:szCs w:val="22"/>
          <w:lang w:val="en-GB" w:bidi="he-IL"/>
        </w:rPr>
      </w:pPr>
      <w:r w:rsidRPr="00486EE2">
        <w:rPr>
          <w:sz w:val="22"/>
          <w:szCs w:val="22"/>
          <w:lang w:val="en-GB" w:bidi="he-IL"/>
        </w:rPr>
        <w:tab/>
        <w:t>and-</w:t>
      </w:r>
      <w:r w:rsidRPr="00486EE2">
        <w:rPr>
          <w:smallCaps/>
          <w:sz w:val="22"/>
          <w:szCs w:val="22"/>
          <w:lang w:val="en-GB" w:bidi="he-IL"/>
        </w:rPr>
        <w:t>neg.ex=</w:t>
      </w:r>
      <w:ins w:id="49" w:author="Cynthia Miller-Naude" w:date="2019-10-14T12:09:00Z">
        <w:r w:rsidR="00AB3924">
          <w:rPr>
            <w:sz w:val="22"/>
            <w:szCs w:val="22"/>
            <w:lang w:val="en-GB" w:bidi="he-IL"/>
          </w:rPr>
          <w:t>sick</w:t>
        </w:r>
      </w:ins>
      <w:del w:id="50" w:author="Cynthia Miller-Naude" w:date="2019-10-14T12:09:00Z">
        <w:r w:rsidRPr="00486EE2" w:rsidDel="00AB3924">
          <w:rPr>
            <w:sz w:val="22"/>
            <w:szCs w:val="22"/>
            <w:lang w:val="en-GB" w:bidi="he-IL"/>
          </w:rPr>
          <w:delText>weak</w:delText>
        </w:r>
      </w:del>
      <w:r w:rsidRPr="00486EE2">
        <w:rPr>
          <w:sz w:val="22"/>
          <w:szCs w:val="22"/>
          <w:lang w:val="en-GB" w:bidi="he-IL"/>
        </w:rPr>
        <w:t>.</w:t>
      </w:r>
      <w:r w:rsidRPr="00486EE2">
        <w:rPr>
          <w:smallCaps/>
          <w:sz w:val="22"/>
          <w:szCs w:val="22"/>
          <w:lang w:val="en-GB" w:bidi="he-IL"/>
        </w:rPr>
        <w:t xml:space="preserve">ptcp.ms </w:t>
      </w:r>
      <w:r w:rsidR="00D114DD">
        <w:rPr>
          <w:smallCaps/>
          <w:sz w:val="22"/>
          <w:szCs w:val="22"/>
          <w:lang w:val="en-GB" w:bidi="he-IL"/>
        </w:rPr>
        <w:tab/>
      </w:r>
      <w:r w:rsidR="00E66263" w:rsidRPr="00486EE2">
        <w:rPr>
          <w:sz w:val="22"/>
          <w:szCs w:val="22"/>
          <w:lang w:val="en-GB" w:bidi="he-IL"/>
        </w:rPr>
        <w:t>from.</w:t>
      </w:r>
      <w:r w:rsidR="00E66263" w:rsidRPr="00486EE2">
        <w:rPr>
          <w:smallCaps/>
          <w:sz w:val="22"/>
          <w:szCs w:val="22"/>
          <w:lang w:val="en-GB" w:bidi="he-IL"/>
        </w:rPr>
        <w:t>2mp</w:t>
      </w:r>
      <w:r w:rsidR="00D114DD">
        <w:rPr>
          <w:smallCaps/>
          <w:sz w:val="22"/>
          <w:szCs w:val="22"/>
          <w:lang w:val="en-GB" w:bidi="he-IL"/>
        </w:rPr>
        <w:tab/>
      </w:r>
      <w:r w:rsidR="00E66263" w:rsidRPr="00486EE2">
        <w:rPr>
          <w:sz w:val="22"/>
          <w:szCs w:val="22"/>
          <w:lang w:val="en-GB" w:bidi="he-IL"/>
        </w:rPr>
        <w:t>o</w:t>
      </w:r>
      <w:r w:rsidRPr="00486EE2">
        <w:rPr>
          <w:sz w:val="22"/>
          <w:szCs w:val="22"/>
          <w:lang w:val="en-GB" w:bidi="he-IL"/>
        </w:rPr>
        <w:t>ver.</w:t>
      </w:r>
      <w:r w:rsidRPr="00486EE2">
        <w:rPr>
          <w:smallCaps/>
          <w:sz w:val="22"/>
          <w:szCs w:val="22"/>
          <w:lang w:val="en-GB" w:bidi="he-IL"/>
        </w:rPr>
        <w:t>1s</w:t>
      </w:r>
      <w:r w:rsidR="00D114DD">
        <w:rPr>
          <w:sz w:val="22"/>
          <w:szCs w:val="22"/>
          <w:lang w:val="en-GB" w:bidi="he-IL"/>
        </w:rPr>
        <w:tab/>
      </w:r>
    </w:p>
    <w:p w14:paraId="25DB10A9" w14:textId="6F5C31AE" w:rsidR="00D114DD" w:rsidRDefault="00D114DD">
      <w:pPr>
        <w:spacing w:after="0"/>
        <w:jc w:val="both"/>
        <w:rPr>
          <w:sz w:val="22"/>
          <w:szCs w:val="22"/>
          <w:lang w:val="en-GB" w:bidi="he-IL"/>
        </w:rPr>
      </w:pPr>
      <w:r>
        <w:rPr>
          <w:i/>
          <w:iCs/>
          <w:sz w:val="22"/>
          <w:szCs w:val="22"/>
          <w:lang w:val="en-GB" w:bidi="he-IL"/>
        </w:rPr>
        <w:tab/>
      </w:r>
      <w:r w:rsidRPr="00486EE2">
        <w:rPr>
          <w:i/>
          <w:iCs/>
          <w:sz w:val="22"/>
          <w:szCs w:val="22"/>
          <w:lang w:val="en-GB" w:bidi="he-IL"/>
        </w:rPr>
        <w:t>w</w:t>
      </w:r>
      <w:r w:rsidRPr="00486EE2">
        <w:rPr>
          <w:rFonts w:cs="Times New Roman"/>
          <w:i/>
          <w:iCs/>
          <w:sz w:val="22"/>
          <w:szCs w:val="22"/>
          <w:lang w:val="en-GB" w:bidi="he-IL"/>
        </w:rPr>
        <w:t>ǝ</w:t>
      </w:r>
      <w:r>
        <w:rPr>
          <w:rFonts w:cs="Times New Roman"/>
          <w:i/>
          <w:iCs/>
          <w:sz w:val="22"/>
          <w:szCs w:val="22"/>
          <w:lang w:val="en-GB" w:bidi="he-IL"/>
        </w:rPr>
        <w:t>-</w:t>
      </w:r>
      <w:r w:rsidRPr="00486EE2">
        <w:rPr>
          <w:i/>
          <w:iCs/>
          <w:sz w:val="22"/>
          <w:szCs w:val="22"/>
          <w:lang w:val="en-GB" w:bidi="he-IL"/>
        </w:rPr>
        <w:t>g</w:t>
      </w:r>
      <w:r w:rsidRPr="00486EE2">
        <w:rPr>
          <w:rFonts w:cs="Times New Roman"/>
          <w:i/>
          <w:iCs/>
          <w:sz w:val="22"/>
          <w:szCs w:val="22"/>
          <w:lang w:val="en-GB" w:bidi="he-IL"/>
        </w:rPr>
        <w:t>ō</w:t>
      </w:r>
      <w:r w:rsidRPr="00486EE2">
        <w:rPr>
          <w:i/>
          <w:iCs/>
          <w:sz w:val="22"/>
          <w:szCs w:val="22"/>
          <w:lang w:val="en-GB" w:bidi="he-IL"/>
        </w:rPr>
        <w:t xml:space="preserve">leh </w:t>
      </w:r>
      <w:r>
        <w:rPr>
          <w:i/>
          <w:iCs/>
          <w:sz w:val="22"/>
          <w:szCs w:val="22"/>
          <w:lang w:val="en-GB" w:bidi="he-IL"/>
        </w:rPr>
        <w:tab/>
      </w:r>
      <w:r>
        <w:rPr>
          <w:i/>
          <w:iCs/>
          <w:sz w:val="22"/>
          <w:szCs w:val="22"/>
          <w:lang w:val="en-GB" w:bidi="he-IL"/>
        </w:rPr>
        <w:tab/>
      </w:r>
      <w:r w:rsidRPr="00486EE2">
        <w:rPr>
          <w:rFonts w:cs="Times New Roman"/>
          <w:i/>
          <w:iCs/>
          <w:sz w:val="22"/>
          <w:szCs w:val="22"/>
          <w:lang w:val="en-GB" w:bidi="he-IL"/>
        </w:rPr>
        <w:t>ʾ</w:t>
      </w:r>
      <w:r w:rsidRPr="00486EE2">
        <w:rPr>
          <w:i/>
          <w:iCs/>
          <w:sz w:val="22"/>
          <w:szCs w:val="22"/>
          <w:lang w:val="en-GB" w:bidi="he-IL"/>
        </w:rPr>
        <w:t>e</w:t>
      </w:r>
      <w:r w:rsidRPr="00486EE2">
        <w:rPr>
          <w:rFonts w:cs="Times New Roman"/>
          <w:i/>
          <w:iCs/>
          <w:sz w:val="22"/>
          <w:szCs w:val="22"/>
          <w:lang w:val="en-GB" w:bidi="he-IL"/>
        </w:rPr>
        <w:t>ṯ</w:t>
      </w:r>
      <w:r w:rsidRPr="00486EE2">
        <w:rPr>
          <w:i/>
          <w:iCs/>
          <w:sz w:val="22"/>
          <w:szCs w:val="22"/>
          <w:lang w:val="en-GB" w:bidi="he-IL"/>
        </w:rPr>
        <w:t>=</w:t>
      </w:r>
      <w:r w:rsidRPr="00486EE2">
        <w:rPr>
          <w:rFonts w:cs="Times New Roman"/>
          <w:i/>
          <w:iCs/>
          <w:sz w:val="22"/>
          <w:szCs w:val="22"/>
          <w:lang w:val="en-GB" w:bidi="he-IL"/>
        </w:rPr>
        <w:t>ʾ</w:t>
      </w:r>
      <w:r w:rsidRPr="00486EE2">
        <w:rPr>
          <w:i/>
          <w:iCs/>
          <w:sz w:val="22"/>
          <w:szCs w:val="22"/>
          <w:lang w:val="en-GB" w:bidi="he-IL"/>
        </w:rPr>
        <w:t>ozn</w:t>
      </w:r>
      <w:r w:rsidRPr="00486EE2">
        <w:rPr>
          <w:rFonts w:cs="Times New Roman"/>
          <w:i/>
          <w:iCs/>
          <w:sz w:val="22"/>
          <w:szCs w:val="22"/>
          <w:lang w:val="en-GB" w:bidi="he-IL"/>
        </w:rPr>
        <w:t>î</w:t>
      </w:r>
    </w:p>
    <w:p w14:paraId="5B96356D" w14:textId="4A1E9D71" w:rsidR="00C23467" w:rsidRPr="00486EE2" w:rsidRDefault="00D114DD" w:rsidP="008704D1">
      <w:pPr>
        <w:spacing w:after="0"/>
        <w:ind w:firstLine="648"/>
        <w:jc w:val="both"/>
        <w:rPr>
          <w:sz w:val="22"/>
          <w:szCs w:val="22"/>
          <w:lang w:val="en-GB" w:bidi="he-IL"/>
        </w:rPr>
      </w:pPr>
      <w:r>
        <w:rPr>
          <w:sz w:val="22"/>
          <w:szCs w:val="22"/>
          <w:lang w:val="en-GB" w:bidi="he-IL"/>
        </w:rPr>
        <w:tab/>
      </w:r>
      <w:r w:rsidRPr="00486EE2">
        <w:rPr>
          <w:sz w:val="22"/>
          <w:szCs w:val="22"/>
          <w:lang w:val="en-GB" w:bidi="he-IL"/>
        </w:rPr>
        <w:t>and-</w:t>
      </w:r>
      <w:r w:rsidR="00830A07" w:rsidRPr="00486EE2">
        <w:rPr>
          <w:sz w:val="22"/>
          <w:szCs w:val="22"/>
          <w:lang w:val="en-GB" w:bidi="he-IL"/>
        </w:rPr>
        <w:t>uncover.</w:t>
      </w:r>
      <w:r w:rsidR="00830A07" w:rsidRPr="00486EE2">
        <w:rPr>
          <w:smallCaps/>
          <w:sz w:val="22"/>
          <w:szCs w:val="22"/>
          <w:lang w:val="en-GB" w:bidi="he-IL"/>
        </w:rPr>
        <w:t>ptcp.ms</w:t>
      </w:r>
      <w:r w:rsidRPr="00D114DD">
        <w:rPr>
          <w:smallCaps/>
          <w:sz w:val="22"/>
          <w:szCs w:val="22"/>
          <w:lang w:val="en-GB" w:bidi="he-IL"/>
        </w:rPr>
        <w:t xml:space="preserve"> </w:t>
      </w:r>
      <w:r>
        <w:rPr>
          <w:smallCaps/>
          <w:sz w:val="22"/>
          <w:szCs w:val="22"/>
          <w:lang w:val="en-GB" w:bidi="he-IL"/>
        </w:rPr>
        <w:tab/>
      </w:r>
      <w:r w:rsidRPr="00486EE2">
        <w:rPr>
          <w:smallCaps/>
          <w:sz w:val="22"/>
          <w:szCs w:val="22"/>
          <w:lang w:val="en-GB" w:bidi="he-IL"/>
        </w:rPr>
        <w:t>acc=</w:t>
      </w:r>
      <w:r w:rsidRPr="00486EE2">
        <w:rPr>
          <w:sz w:val="22"/>
          <w:szCs w:val="22"/>
          <w:lang w:val="en-GB" w:bidi="he-IL"/>
        </w:rPr>
        <w:t>ear.</w:t>
      </w:r>
      <w:r w:rsidRPr="00486EE2">
        <w:rPr>
          <w:rFonts w:cs="1"/>
          <w:smallCaps/>
          <w:sz w:val="22"/>
          <w:szCs w:val="22"/>
          <w:lang w:val="en-GB" w:bidi="he-IL"/>
        </w:rPr>
        <w:t>1s</w:t>
      </w:r>
    </w:p>
    <w:p w14:paraId="2FED9069" w14:textId="5F568FDA" w:rsidR="0094654E" w:rsidRPr="00AB3924" w:rsidRDefault="0094654E">
      <w:pPr>
        <w:spacing w:after="0"/>
        <w:jc w:val="both"/>
        <w:rPr>
          <w:rFonts w:cs="1"/>
          <w:sz w:val="22"/>
          <w:szCs w:val="22"/>
          <w:lang w:bidi="he-IL"/>
          <w:rPrChange w:id="51" w:author="Cynthia Miller-Naude" w:date="2019-10-14T12:10:00Z">
            <w:rPr>
              <w:rFonts w:cs="1"/>
              <w:sz w:val="22"/>
              <w:szCs w:val="22"/>
              <w:lang w:val="en-GB" w:bidi="he-IL"/>
            </w:rPr>
          </w:rPrChange>
        </w:rPr>
      </w:pPr>
      <w:r>
        <w:rPr>
          <w:rFonts w:cs="1"/>
          <w:smallCaps/>
          <w:sz w:val="22"/>
          <w:szCs w:val="22"/>
          <w:lang w:val="en-GB" w:bidi="he-IL"/>
        </w:rPr>
        <w:tab/>
      </w:r>
      <w:commentRangeStart w:id="52"/>
      <w:r>
        <w:rPr>
          <w:rFonts w:cs="1"/>
          <w:sz w:val="22"/>
          <w:szCs w:val="22"/>
          <w:lang w:val="en-GB" w:bidi="he-IL"/>
        </w:rPr>
        <w:t xml:space="preserve">‘and no one of you is concerned over me and </w:t>
      </w:r>
      <w:r w:rsidR="005926F1">
        <w:rPr>
          <w:rFonts w:cs="1"/>
          <w:sz w:val="22"/>
          <w:szCs w:val="22"/>
          <w:lang w:val="en-GB" w:bidi="he-IL"/>
        </w:rPr>
        <w:t>informs me’</w:t>
      </w:r>
      <w:commentRangeEnd w:id="52"/>
      <w:r w:rsidR="00517732">
        <w:rPr>
          <w:rStyle w:val="Kommentinviite"/>
          <w:rFonts w:cs="Mangal"/>
        </w:rPr>
        <w:commentReference w:id="52"/>
      </w:r>
      <w:ins w:id="53" w:author="Cynthia Miller-Naude" w:date="2019-10-14T12:10:00Z">
        <w:r w:rsidR="00AB3924">
          <w:rPr>
            <w:rFonts w:cs="1"/>
            <w:sz w:val="22"/>
            <w:szCs w:val="22"/>
            <w:lang w:bidi="he-IL"/>
          </w:rPr>
          <w:t xml:space="preserve"> (lit.</w:t>
        </w:r>
        <w:r w:rsidR="00862387">
          <w:rPr>
            <w:rFonts w:cs="1"/>
            <w:sz w:val="22"/>
            <w:szCs w:val="22"/>
            <w:lang w:bidi="he-IL"/>
          </w:rPr>
          <w:t>, and no one of you is sick ove</w:t>
        </w:r>
        <w:r w:rsidR="00AB3924">
          <w:rPr>
            <w:rFonts w:cs="1"/>
            <w:sz w:val="22"/>
            <w:szCs w:val="22"/>
            <w:lang w:bidi="he-IL"/>
          </w:rPr>
          <w:t>r</w:t>
        </w:r>
      </w:ins>
      <w:ins w:id="54" w:author="Cynthia Miller-Naude" w:date="2019-10-14T12:12:00Z">
        <w:r w:rsidR="00862387">
          <w:rPr>
            <w:rFonts w:cs="1"/>
            <w:sz w:val="22"/>
            <w:szCs w:val="22"/>
            <w:lang w:bidi="he-IL"/>
          </w:rPr>
          <w:t xml:space="preserve"> </w:t>
        </w:r>
      </w:ins>
      <w:ins w:id="55" w:author="Cynthia Miller-Naude" w:date="2019-10-14T12:10:00Z">
        <w:r w:rsidR="00AB3924">
          <w:rPr>
            <w:rFonts w:cs="1"/>
            <w:sz w:val="22"/>
            <w:szCs w:val="22"/>
            <w:lang w:bidi="he-IL"/>
          </w:rPr>
          <w:t>me and uncovers my ear)</w:t>
        </w:r>
      </w:ins>
    </w:p>
    <w:p w14:paraId="47C9EC34" w14:textId="77777777" w:rsidR="00A270FF" w:rsidRPr="00FD5043" w:rsidRDefault="00A270FF" w:rsidP="008704D1">
      <w:pPr>
        <w:jc w:val="both"/>
        <w:rPr>
          <w:rFonts w:cs="1"/>
          <w:sz w:val="22"/>
          <w:szCs w:val="22"/>
          <w:lang w:val="en-GB" w:bidi="he-IL"/>
        </w:rPr>
      </w:pPr>
      <w:r>
        <w:rPr>
          <w:rFonts w:cs="1"/>
          <w:sz w:val="22"/>
          <w:szCs w:val="22"/>
          <w:lang w:val="en-GB" w:bidi="he-IL"/>
        </w:rPr>
        <w:tab/>
      </w:r>
      <w:r>
        <w:rPr>
          <w:rFonts w:cs="1"/>
          <w:sz w:val="22"/>
          <w:szCs w:val="22"/>
          <w:lang w:val="en-GB" w:bidi="he-IL"/>
        </w:rPr>
        <w:tab/>
      </w:r>
      <w:r>
        <w:rPr>
          <w:rFonts w:cs="1"/>
          <w:sz w:val="22"/>
          <w:szCs w:val="22"/>
          <w:lang w:val="en-GB" w:bidi="he-IL"/>
        </w:rPr>
        <w:tab/>
      </w:r>
      <w:r>
        <w:rPr>
          <w:rFonts w:cs="1"/>
          <w:sz w:val="22"/>
          <w:szCs w:val="22"/>
          <w:lang w:val="en-GB" w:bidi="he-IL"/>
        </w:rPr>
        <w:tab/>
      </w:r>
      <w:r>
        <w:rPr>
          <w:rFonts w:cs="1"/>
          <w:sz w:val="22"/>
          <w:szCs w:val="22"/>
          <w:lang w:val="en-GB" w:bidi="he-IL"/>
        </w:rPr>
        <w:tab/>
        <w:t>[BHS 1 Samuel 22:8]</w:t>
      </w:r>
    </w:p>
    <w:p w14:paraId="28775B7D" w14:textId="53AC7F0F" w:rsidR="005B6C84" w:rsidRDefault="0083081A" w:rsidP="008C5956">
      <w:pPr>
        <w:keepNext w:val="0"/>
        <w:jc w:val="both"/>
        <w:rPr>
          <w:color w:val="FF0000"/>
          <w:lang w:val="en-GB" w:bidi="he-IL"/>
        </w:rPr>
      </w:pPr>
      <w:commentRangeStart w:id="56"/>
      <w:commentRangeStart w:id="57"/>
      <w:del w:id="58" w:author="Cynthia Miller-Naude" w:date="2019-10-14T12:13:00Z">
        <w:r w:rsidRPr="00FD293C" w:rsidDel="00862387">
          <w:rPr>
            <w:lang w:val="en-GB" w:bidi="he-IL"/>
          </w:rPr>
          <w:delText xml:space="preserve">Negation of </w:delText>
        </w:r>
        <w:r w:rsidR="0091602C" w:rsidRPr="00FD293C" w:rsidDel="00862387">
          <w:rPr>
            <w:lang w:val="en-GB" w:bidi="he-IL"/>
          </w:rPr>
          <w:delText>a predication</w:delText>
        </w:r>
        <w:r w:rsidRPr="00FD293C" w:rsidDel="00862387">
          <w:rPr>
            <w:lang w:val="en-GB" w:bidi="he-IL"/>
          </w:rPr>
          <w:delText xml:space="preserve"> in ancient Hebrew</w:delText>
        </w:r>
        <w:r w:rsidR="0091602C" w:rsidRPr="00FD293C" w:rsidDel="00862387">
          <w:rPr>
            <w:lang w:val="en-GB" w:bidi="he-IL"/>
          </w:rPr>
          <w:delText xml:space="preserve">, either by the negative </w:delText>
        </w:r>
        <w:commentRangeEnd w:id="56"/>
        <w:r w:rsidR="00943FFA" w:rsidDel="00862387">
          <w:rPr>
            <w:rStyle w:val="Kommentinviite"/>
            <w:rFonts w:cs="Mangal"/>
          </w:rPr>
          <w:commentReference w:id="56"/>
        </w:r>
        <w:commentRangeEnd w:id="57"/>
        <w:r w:rsidR="00862387" w:rsidDel="00862387">
          <w:rPr>
            <w:rStyle w:val="Kommentinviite"/>
            <w:rFonts w:cs="Mangal"/>
          </w:rPr>
          <w:commentReference w:id="57"/>
        </w:r>
        <w:r w:rsidR="0091602C" w:rsidRPr="00FD293C" w:rsidDel="00862387">
          <w:rPr>
            <w:lang w:val="en-GB" w:bidi="he-IL"/>
          </w:rPr>
          <w:delText xml:space="preserve">existential </w:delText>
        </w:r>
        <w:r w:rsidR="00700276" w:rsidRPr="00FD293C" w:rsidDel="00862387">
          <w:rPr>
            <w:lang w:val="en-GB" w:bidi="he-IL"/>
          </w:rPr>
          <w:delText xml:space="preserve">marker </w:delText>
        </w:r>
        <w:r w:rsidR="0091602C" w:rsidRPr="00FD293C" w:rsidDel="00862387">
          <w:rPr>
            <w:lang w:val="en-GB" w:bidi="he-IL"/>
          </w:rPr>
          <w:delText xml:space="preserve">or by the marker of standard negation, </w:delText>
        </w:r>
        <w:r w:rsidRPr="00FD293C" w:rsidDel="00862387">
          <w:rPr>
            <w:lang w:val="en-GB" w:bidi="he-IL"/>
          </w:rPr>
          <w:delText xml:space="preserve">ordinarily requires </w:delText>
        </w:r>
        <w:r w:rsidR="00526C10" w:rsidRPr="00FD293C" w:rsidDel="00862387">
          <w:rPr>
            <w:lang w:val="en-GB" w:bidi="he-IL"/>
          </w:rPr>
          <w:delText xml:space="preserve">that </w:delText>
        </w:r>
        <w:r w:rsidR="00700276" w:rsidRPr="00FD293C" w:rsidDel="00862387">
          <w:rPr>
            <w:lang w:val="en-GB" w:bidi="he-IL"/>
          </w:rPr>
          <w:delText xml:space="preserve">the </w:delText>
        </w:r>
        <w:r w:rsidR="00526C10" w:rsidRPr="00FD293C" w:rsidDel="00862387">
          <w:rPr>
            <w:lang w:val="en-GB" w:bidi="he-IL"/>
          </w:rPr>
          <w:delText>negative</w:delText>
        </w:r>
        <w:r w:rsidR="00F22573" w:rsidRPr="00FD293C" w:rsidDel="00862387">
          <w:rPr>
            <w:lang w:val="en-GB" w:bidi="he-IL"/>
          </w:rPr>
          <w:delText xml:space="preserve"> marker </w:delText>
        </w:r>
        <w:r w:rsidR="00526C10" w:rsidRPr="00FD293C" w:rsidDel="00862387">
          <w:rPr>
            <w:lang w:val="en-GB" w:bidi="he-IL"/>
          </w:rPr>
          <w:delText xml:space="preserve">be overtly expressed </w:delText>
        </w:r>
        <w:r w:rsidR="00053BDD" w:rsidRPr="00FD293C" w:rsidDel="00862387">
          <w:rPr>
            <w:lang w:val="en-GB" w:bidi="he-IL"/>
          </w:rPr>
          <w:delText>with each predication</w:delText>
        </w:r>
        <w:r w:rsidR="00023322" w:rsidRPr="00FD293C" w:rsidDel="00862387">
          <w:rPr>
            <w:lang w:val="en-GB" w:bidi="he-IL"/>
          </w:rPr>
          <w:delText xml:space="preserve"> (for the </w:delText>
        </w:r>
        <w:r w:rsidR="005D350D" w:rsidRPr="00FD293C" w:rsidDel="00862387">
          <w:rPr>
            <w:lang w:val="en-GB" w:bidi="he-IL"/>
          </w:rPr>
          <w:delText>ways in whic</w:delText>
        </w:r>
        <w:r w:rsidR="009F0219" w:rsidRPr="00FD293C" w:rsidDel="00862387">
          <w:rPr>
            <w:lang w:val="en-GB" w:bidi="he-IL"/>
          </w:rPr>
          <w:delText>h negation in poetry may differ from prose, see Miller 200</w:delText>
        </w:r>
        <w:r w:rsidR="0048681C" w:rsidDel="00862387">
          <w:rPr>
            <w:lang w:val="en-GB" w:bidi="he-IL"/>
          </w:rPr>
          <w:delText>5</w:delText>
        </w:r>
        <w:r w:rsidR="009F0219" w:rsidRPr="00FD293C" w:rsidDel="00862387">
          <w:rPr>
            <w:lang w:val="en-GB" w:bidi="he-IL"/>
          </w:rPr>
          <w:delText>).</w:delText>
        </w:r>
        <w:r w:rsidR="005C4D4F" w:rsidRPr="00FD293C" w:rsidDel="00862387">
          <w:rPr>
            <w:lang w:val="en-GB" w:bidi="he-IL"/>
          </w:rPr>
          <w:delText xml:space="preserve"> </w:delText>
        </w:r>
      </w:del>
      <w:ins w:id="59" w:author="Cynthia Miller-Naude" w:date="2019-10-14T12:12:00Z">
        <w:r w:rsidR="00862387">
          <w:rPr>
            <w:lang w:val="en-GB" w:bidi="he-IL"/>
          </w:rPr>
          <w:t>T</w:t>
        </w:r>
      </w:ins>
      <w:del w:id="60" w:author="Cynthia Miller-Naude" w:date="2019-10-14T12:12:00Z">
        <w:r w:rsidR="00123B3D" w:rsidRPr="00FD293C" w:rsidDel="00862387">
          <w:rPr>
            <w:lang w:val="en-GB" w:bidi="he-IL"/>
          </w:rPr>
          <w:delText>As a result, t</w:delText>
        </w:r>
      </w:del>
      <w:r w:rsidR="00123B3D" w:rsidRPr="00FD293C">
        <w:rPr>
          <w:lang w:val="en-GB" w:bidi="he-IL"/>
        </w:rPr>
        <w:t>he negative existential marker in (</w:t>
      </w:r>
      <w:r w:rsidR="00AB2FB8" w:rsidRPr="00486EE2">
        <w:rPr>
          <w:lang w:val="en-GB" w:bidi="he-IL"/>
        </w:rPr>
        <w:t>4</w:t>
      </w:r>
      <w:r w:rsidR="00E656D9">
        <w:rPr>
          <w:lang w:val="en-GB" w:bidi="he-IL"/>
        </w:rPr>
        <w:t>0</w:t>
      </w:r>
      <w:r w:rsidR="00123B3D" w:rsidRPr="00FD293C">
        <w:rPr>
          <w:lang w:val="en-GB" w:bidi="he-IL"/>
        </w:rPr>
        <w:t xml:space="preserve">) </w:t>
      </w:r>
      <w:r w:rsidR="00511BCE" w:rsidRPr="00FD293C">
        <w:rPr>
          <w:lang w:val="en-GB" w:bidi="he-IL"/>
        </w:rPr>
        <w:t>canno</w:t>
      </w:r>
      <w:r w:rsidR="00AC7018" w:rsidRPr="00FD293C">
        <w:rPr>
          <w:lang w:val="en-GB" w:bidi="he-IL"/>
        </w:rPr>
        <w:t>t be understood as negating the two predications expressed by the participles</w:t>
      </w:r>
      <w:ins w:id="61" w:author="Cynthia Miller-Naude" w:date="2019-10-14T12:12:00Z">
        <w:r w:rsidR="00862387">
          <w:rPr>
            <w:lang w:val="en-GB" w:bidi="he-IL"/>
          </w:rPr>
          <w:t xml:space="preserve"> because negation of a predication in ancient Hebrew, either by the negative existential marker or by the marker of standard negation, regularly requires that the negative marker be overtly expressed with each prediction (for the ways in which negation in poetry may differ from prose in this regard, see Miller 2005)</w:t>
        </w:r>
      </w:ins>
      <w:r w:rsidR="00AC7018" w:rsidRPr="00FD293C">
        <w:rPr>
          <w:lang w:val="en-GB" w:bidi="he-IL"/>
        </w:rPr>
        <w:t>.</w:t>
      </w:r>
      <w:r w:rsidR="002B1633">
        <w:rPr>
          <w:lang w:val="en-GB" w:bidi="he-IL"/>
        </w:rPr>
        <w:t xml:space="preserve"> Instead, the negative existential marker </w:t>
      </w:r>
      <w:ins w:id="62" w:author="Cynthia Miller-Naude" w:date="2019-10-14T12:13:00Z">
        <w:r w:rsidR="00862387">
          <w:rPr>
            <w:lang w:val="en-GB" w:bidi="he-IL"/>
          </w:rPr>
          <w:t xml:space="preserve">in (40) </w:t>
        </w:r>
      </w:ins>
      <w:r w:rsidR="00520591">
        <w:rPr>
          <w:lang w:val="en-GB" w:bidi="he-IL"/>
        </w:rPr>
        <w:t>functions as a negative quantifier ‘no one’.</w:t>
      </w:r>
    </w:p>
    <w:p w14:paraId="693D9A59" w14:textId="77777777" w:rsidR="00AF6717" w:rsidRPr="00AF6717" w:rsidRDefault="00AF6717" w:rsidP="003351A2">
      <w:pPr>
        <w:pStyle w:val="lsSection1"/>
      </w:pPr>
      <w:r>
        <w:t>Conclusion</w:t>
      </w:r>
    </w:p>
    <w:p w14:paraId="146840B1" w14:textId="3575F98A" w:rsidR="00631602" w:rsidRDefault="00BF539C" w:rsidP="00D80DB8">
      <w:pPr>
        <w:keepNext w:val="0"/>
        <w:jc w:val="both"/>
      </w:pPr>
      <w:r w:rsidRPr="00D70F06">
        <w:t xml:space="preserve">In this paper we have provided evidence that Ancient Hebrew manifests diachronic change which corresponds to Croft’s negative existential cycle. </w:t>
      </w:r>
      <w:r w:rsidR="00C829DC">
        <w:t xml:space="preserve">While stages A </w:t>
      </w:r>
      <w:r w:rsidR="00676FC9">
        <w:t xml:space="preserve">(at the beginning of the cycle) </w:t>
      </w:r>
      <w:r w:rsidR="00C829DC">
        <w:t xml:space="preserve">and C ~ A </w:t>
      </w:r>
      <w:r w:rsidR="00676FC9">
        <w:t xml:space="preserve">(at the end of the cycle) </w:t>
      </w:r>
      <w:r w:rsidR="006A42E9">
        <w:t xml:space="preserve">are only rarely attested in Biblical Hebrew, </w:t>
      </w:r>
      <w:r w:rsidR="00B33027">
        <w:t xml:space="preserve">variable </w:t>
      </w:r>
      <w:r w:rsidR="000C64F3">
        <w:t>stages A ~ B and B ~ C</w:t>
      </w:r>
      <w:r w:rsidR="00CE3EA1">
        <w:t xml:space="preserve"> are well attested. </w:t>
      </w:r>
      <w:r w:rsidR="001963BD">
        <w:t xml:space="preserve">In Qumran Hebrew, </w:t>
      </w:r>
      <w:r w:rsidR="005549D6">
        <w:t xml:space="preserve">variable </w:t>
      </w:r>
      <w:r w:rsidR="00C6766F">
        <w:t xml:space="preserve">stage A ~ B </w:t>
      </w:r>
      <w:r w:rsidR="00214076">
        <w:t>continues</w:t>
      </w:r>
      <w:r w:rsidR="00403848">
        <w:t xml:space="preserve">, but </w:t>
      </w:r>
      <w:r w:rsidR="00364A91">
        <w:t xml:space="preserve">the use of the negative existential marker </w:t>
      </w:r>
      <w:r w:rsidR="00391A76">
        <w:t xml:space="preserve">expands its range of constructions while the </w:t>
      </w:r>
      <w:r w:rsidR="00A97212">
        <w:t xml:space="preserve">alternate </w:t>
      </w:r>
      <w:r w:rsidR="004036DD">
        <w:t xml:space="preserve">construction for expressive negative existentials (the standard negator </w:t>
      </w:r>
      <w:r w:rsidR="00961AEE">
        <w:rPr>
          <w:i/>
          <w:iCs/>
        </w:rPr>
        <w:t>l</w:t>
      </w:r>
      <w:r w:rsidR="00961AEE">
        <w:rPr>
          <w:rFonts w:cs="Times New Roman"/>
          <w:i/>
          <w:iCs/>
        </w:rPr>
        <w:t>ōʾ</w:t>
      </w:r>
      <w:r w:rsidR="00961AEE">
        <w:rPr>
          <w:i/>
          <w:iCs/>
        </w:rPr>
        <w:t xml:space="preserve"> + </w:t>
      </w:r>
      <w:r w:rsidR="00961AEE">
        <w:t xml:space="preserve">copula) decrease. </w:t>
      </w:r>
      <w:r w:rsidR="00A727EE">
        <w:t xml:space="preserve">The same is true in Mishnaic Hebrew. </w:t>
      </w:r>
      <w:r w:rsidR="00BE7ED9">
        <w:t xml:space="preserve">Variable stage B ~ C </w:t>
      </w:r>
      <w:r w:rsidR="00FD3778">
        <w:t>presents a similar</w:t>
      </w:r>
      <w:r w:rsidR="002C0626">
        <w:t xml:space="preserve"> kind of </w:t>
      </w:r>
      <w:r w:rsidR="004F3A33">
        <w:t xml:space="preserve">expansion involving the negative existential </w:t>
      </w:r>
      <w:r w:rsidR="00AF2DBB">
        <w:t xml:space="preserve">marker </w:t>
      </w:r>
      <w:r w:rsidR="00F67EAF">
        <w:t>in Qu</w:t>
      </w:r>
      <w:r w:rsidR="00AF2DBB">
        <w:t xml:space="preserve">mran Hebrew and Mishnaic Hebrew and a concomitant decrease in the alternative construction involving the copula. </w:t>
      </w:r>
      <w:r w:rsidRPr="00D70F06">
        <w:t xml:space="preserve">The stages of the negative existential cycle </w:t>
      </w:r>
      <w:r w:rsidR="009C5D2F">
        <w:t xml:space="preserve">thus </w:t>
      </w:r>
      <w:r w:rsidRPr="00D70F06">
        <w:t xml:space="preserve">reveal both complex toleration of multiple constructions in single stages, as well as clear diachronic trajectories of change from Biblical Hebrew into Qumran </w:t>
      </w:r>
      <w:r w:rsidR="003F132A">
        <w:t xml:space="preserve">Hebrew </w:t>
      </w:r>
      <w:r w:rsidRPr="00D70F06">
        <w:t>and Mishnaic Hebrew.</w:t>
      </w:r>
    </w:p>
    <w:p w14:paraId="7B57490E" w14:textId="37E9D55C" w:rsidR="00292A16" w:rsidRDefault="00BF539C" w:rsidP="008C5956">
      <w:pPr>
        <w:keepNext w:val="0"/>
        <w:jc w:val="both"/>
      </w:pPr>
      <w:r w:rsidRPr="00D70F06">
        <w:t xml:space="preserve">We have also </w:t>
      </w:r>
      <w:r w:rsidR="00631602">
        <w:t xml:space="preserve">demonstrated </w:t>
      </w:r>
      <w:r w:rsidR="00D55AEE">
        <w:t xml:space="preserve">a trajectory of change from Biblical Hebrew to Qumran Hebrew and Mishnaic Hebrew in the </w:t>
      </w:r>
      <w:r w:rsidR="007E03B4">
        <w:t xml:space="preserve">form of the subject of a participial predicate negated with the negative existential marker. </w:t>
      </w:r>
      <w:r w:rsidR="00024B0A">
        <w:t xml:space="preserve">In Biblical Hebrew, the subject in this construction is a pronominal suffix </w:t>
      </w:r>
      <w:r w:rsidR="003351A2">
        <w:t xml:space="preserve">affixed to the negative existential marker </w:t>
      </w:r>
      <w:r w:rsidR="00392AE0">
        <w:t>(synthetic morphology)</w:t>
      </w:r>
      <w:r w:rsidR="006D3509">
        <w:t xml:space="preserve">. </w:t>
      </w:r>
      <w:r w:rsidR="009B5FF9">
        <w:t xml:space="preserve">In Qumran Hebrew and Mishnaic Hebrew, </w:t>
      </w:r>
      <w:r w:rsidR="00382076">
        <w:t xml:space="preserve">the subject may continue to be a pronominal suffix </w:t>
      </w:r>
      <w:r w:rsidR="002A68F5">
        <w:t xml:space="preserve">(synthetic morphology) </w:t>
      </w:r>
      <w:r w:rsidR="00382076">
        <w:t>or it may be an independent subject pronoun (analytic morphology)</w:t>
      </w:r>
      <w:r w:rsidR="004D69D8">
        <w:t xml:space="preserve">. </w:t>
      </w:r>
      <w:r w:rsidR="000D1388">
        <w:t xml:space="preserve">The trajectory from a pronominal suffix to an independent subject pronoun </w:t>
      </w:r>
      <w:r w:rsidR="005E20C5">
        <w:t>is in accord with the Subject Agreement Cycle</w:t>
      </w:r>
      <w:r w:rsidR="0070256F">
        <w:t>.</w:t>
      </w:r>
    </w:p>
    <w:p w14:paraId="5E9AA089" w14:textId="71D8BEED" w:rsidR="00BF539C" w:rsidRPr="009454D5" w:rsidRDefault="00BF539C" w:rsidP="00E76172">
      <w:pPr>
        <w:jc w:val="both"/>
        <w:rPr>
          <w:color w:val="FF0000"/>
        </w:rPr>
      </w:pPr>
      <w:r w:rsidRPr="00D70F06">
        <w:t xml:space="preserve">The </w:t>
      </w:r>
      <w:r w:rsidR="001410B5">
        <w:t xml:space="preserve">syntactic </w:t>
      </w:r>
      <w:r w:rsidRPr="00D70F06">
        <w:t>data o</w:t>
      </w:r>
      <w:r w:rsidR="00036F43">
        <w:t>n negative existentials support</w:t>
      </w:r>
      <w:r w:rsidRPr="00D70F06">
        <w:t xml:space="preserve"> a </w:t>
      </w:r>
      <w:r w:rsidR="00292A16">
        <w:t xml:space="preserve">complexity approach to </w:t>
      </w:r>
      <w:r w:rsidR="00F80C44">
        <w:t xml:space="preserve">language change and diffusion in ancient Hebrew in which </w:t>
      </w:r>
      <w:r w:rsidR="00E76172">
        <w:t xml:space="preserve">there is a </w:t>
      </w:r>
      <w:r w:rsidRPr="00D70F06">
        <w:t xml:space="preserve">diachronic trajectory </w:t>
      </w:r>
      <w:r w:rsidR="00E76172">
        <w:t>from</w:t>
      </w:r>
      <w:r w:rsidR="00B67035">
        <w:t xml:space="preserve"> </w:t>
      </w:r>
      <w:r w:rsidRPr="00D70F06">
        <w:t xml:space="preserve">Biblical Hebrew to both Qumran </w:t>
      </w:r>
      <w:r w:rsidR="00E76172">
        <w:t xml:space="preserve">Hebrew </w:t>
      </w:r>
      <w:r w:rsidRPr="00D70F06">
        <w:t>and Mishna</w:t>
      </w:r>
      <w:r w:rsidR="00E76172">
        <w:t>ic Hebre</w:t>
      </w:r>
      <w:r w:rsidR="00B67035">
        <w:t>w</w:t>
      </w:r>
      <w:r w:rsidRPr="00D70F06">
        <w:t xml:space="preserve">. This is in direct contradiction to the claims of </w:t>
      </w:r>
      <w:r w:rsidR="004762DD">
        <w:t>those</w:t>
      </w:r>
      <w:r w:rsidRPr="00D70F06">
        <w:t xml:space="preserve"> who deny </w:t>
      </w:r>
      <w:r w:rsidR="004762DD">
        <w:t>any</w:t>
      </w:r>
      <w:r w:rsidRPr="00D70F06">
        <w:t xml:space="preserve"> diachronic trajectories</w:t>
      </w:r>
      <w:r w:rsidR="00EF2D95">
        <w:t xml:space="preserve"> in ancient Hebrew</w:t>
      </w:r>
      <w:r w:rsidRPr="00D70F06">
        <w:t>.</w:t>
      </w:r>
    </w:p>
    <w:p w14:paraId="6D0D8ABF" w14:textId="77777777" w:rsidR="00E44F71" w:rsidRDefault="00F67241" w:rsidP="00E346EB">
      <w:r>
        <w:rPr>
          <w:b/>
          <w:bCs/>
        </w:rPr>
        <w:t>Acknowledgements</w:t>
      </w:r>
    </w:p>
    <w:p w14:paraId="3B90BF91" w14:textId="18AF71DC" w:rsidR="00F67241" w:rsidRPr="005F6D26" w:rsidRDefault="007A347F" w:rsidP="000D0621">
      <w:pPr>
        <w:keepNext w:val="0"/>
        <w:jc w:val="both"/>
      </w:pPr>
      <w:r>
        <w:t xml:space="preserve">We thank the editors and anonymous reviewers for their comments on an earlier version of this paper. </w:t>
      </w:r>
      <w:r w:rsidR="00F67241" w:rsidRPr="00B4365D">
        <w:t>This work is based on research supported in part by the National Research Foundation of South Africa (Jacobus A. Naudé UID 85902 and Cynthia L. Miller-Naudé UID 95926). The grantholders acknowledge that opinions, findings and conclusions or recommendations expressed in any publication</w:t>
      </w:r>
      <w:r w:rsidR="00F67241" w:rsidRPr="00AF6717">
        <w:rPr>
          <w:lang w:val="en-ZA"/>
        </w:rPr>
        <w:t xml:space="preserve"> generated by the NRF supported research are those of the authors, and that the NRF accepts no liability whatsoever in this regard.</w:t>
      </w:r>
    </w:p>
    <w:p w14:paraId="3B11F305" w14:textId="77777777" w:rsidR="00B57CE9" w:rsidRDefault="0006020F" w:rsidP="001A199E">
      <w:pPr>
        <w:keepNext w:val="0"/>
      </w:pPr>
      <w:r>
        <w:rPr>
          <w:b/>
          <w:bCs/>
        </w:rPr>
        <w:t>Abbreviations</w:t>
      </w:r>
      <w:r w:rsidR="006F551C">
        <w:rPr>
          <w:b/>
          <w:bCs/>
        </w:rPr>
        <w:t xml:space="preserve"> and symbols</w:t>
      </w:r>
    </w:p>
    <w:p w14:paraId="3AA4DC63" w14:textId="02F74C3D" w:rsidR="006A5BDB" w:rsidRPr="00130163" w:rsidRDefault="003D6260" w:rsidP="00E63208">
      <w:pPr>
        <w:keepNext w:val="0"/>
        <w:jc w:val="both"/>
      </w:pPr>
      <w:r>
        <w:t>In addition to the Leipzig Glossing Ru</w:t>
      </w:r>
      <w:r w:rsidR="002E08FF">
        <w:t>les, the following abbreviation</w:t>
      </w:r>
      <w:r w:rsidR="00D05810">
        <w:t>s</w:t>
      </w:r>
      <w:r w:rsidR="002E08FF">
        <w:t xml:space="preserve"> </w:t>
      </w:r>
      <w:r w:rsidR="00D05810">
        <w:t>are</w:t>
      </w:r>
      <w:r>
        <w:t xml:space="preserve"> used</w:t>
      </w:r>
      <w:r w:rsidR="00D05810">
        <w:t xml:space="preserve"> in the examples</w:t>
      </w:r>
      <w:r>
        <w:t xml:space="preserve">: </w:t>
      </w:r>
      <w:r w:rsidR="006A5BDB">
        <w:rPr>
          <w:smallCaps/>
        </w:rPr>
        <w:t>ab</w:t>
      </w:r>
      <w:r w:rsidR="006A5BDB">
        <w:t xml:space="preserve"> = absolute form; </w:t>
      </w:r>
      <w:r w:rsidR="0052442F" w:rsidRPr="002859D1">
        <w:rPr>
          <w:smallCaps/>
        </w:rPr>
        <w:t>ex</w:t>
      </w:r>
      <w:r w:rsidR="0052442F">
        <w:t xml:space="preserve"> = existential; </w:t>
      </w:r>
      <w:r w:rsidRPr="00D70F06">
        <w:rPr>
          <w:smallCaps/>
        </w:rPr>
        <w:t>jus</w:t>
      </w:r>
      <w:r>
        <w:t xml:space="preserve"> = jussive</w:t>
      </w:r>
      <w:r w:rsidR="00767A40">
        <w:t xml:space="preserve">; </w:t>
      </w:r>
      <w:r w:rsidR="00767A40" w:rsidRPr="008C5956">
        <w:rPr>
          <w:smallCaps/>
        </w:rPr>
        <w:t xml:space="preserve">non-ind </w:t>
      </w:r>
      <w:r w:rsidR="00767A40" w:rsidRPr="008C5956">
        <w:t>= non-indicative</w:t>
      </w:r>
      <w:r w:rsidR="00024BCD" w:rsidRPr="00DC7242">
        <w:t>.</w:t>
      </w:r>
      <w:r w:rsidR="00130163">
        <w:t xml:space="preserve"> The stem (</w:t>
      </w:r>
      <w:r w:rsidR="00130163">
        <w:rPr>
          <w:i/>
          <w:iCs/>
        </w:rPr>
        <w:t>biny</w:t>
      </w:r>
      <w:r w:rsidR="00130163">
        <w:rPr>
          <w:rFonts w:cs="Times New Roman"/>
          <w:i/>
          <w:iCs/>
        </w:rPr>
        <w:t>ā</w:t>
      </w:r>
      <w:r w:rsidR="00130163">
        <w:rPr>
          <w:i/>
          <w:iCs/>
        </w:rPr>
        <w:t>n</w:t>
      </w:r>
      <w:r w:rsidR="00130163">
        <w:t>) of verbal forms is not indicated; footnotes clarify the glosses where necessary.</w:t>
      </w:r>
    </w:p>
    <w:p w14:paraId="61A78613" w14:textId="77777777" w:rsidR="0006020F" w:rsidRDefault="003F5C01" w:rsidP="000D0621">
      <w:pPr>
        <w:keepNext w:val="0"/>
        <w:jc w:val="both"/>
      </w:pPr>
      <w:r>
        <w:t xml:space="preserve">The </w:t>
      </w:r>
      <w:r w:rsidR="00294782">
        <w:t xml:space="preserve">equals sign represents the orthographic symbol </w:t>
      </w:r>
      <w:r w:rsidR="00294782" w:rsidRPr="002859D1">
        <w:rPr>
          <w:i/>
          <w:iCs/>
        </w:rPr>
        <w:t>maqqef</w:t>
      </w:r>
      <w:r w:rsidR="00CE003F">
        <w:t xml:space="preserve"> in the Hebrew text, which</w:t>
      </w:r>
      <w:r w:rsidR="00A7715F">
        <w:t xml:space="preserve"> indicates cliticization of one word on another. </w:t>
      </w:r>
      <w:r w:rsidRPr="002859D1">
        <w:t>Square</w:t>
      </w:r>
      <w:r w:rsidR="00D5140C">
        <w:t xml:space="preserve"> brackets are used to indicate </w:t>
      </w:r>
      <w:r w:rsidR="00452123">
        <w:t>reconstructed letter(s)</w:t>
      </w:r>
      <w:r w:rsidR="00F021BC">
        <w:t xml:space="preserve"> </w:t>
      </w:r>
      <w:r w:rsidR="007537CA">
        <w:t xml:space="preserve">in places </w:t>
      </w:r>
      <w:r w:rsidR="00F021BC">
        <w:t>where the text is fragmentary</w:t>
      </w:r>
      <w:r w:rsidR="009A2F4F">
        <w:t>.</w:t>
      </w:r>
    </w:p>
    <w:p w14:paraId="5F1C4C83" w14:textId="2EF678C7" w:rsidR="00840A04" w:rsidRPr="003D6260" w:rsidRDefault="00840A04" w:rsidP="000D0621">
      <w:pPr>
        <w:keepNext w:val="0"/>
        <w:jc w:val="both"/>
      </w:pPr>
      <w:r>
        <w:t>In the epigraphic texts cited from HAE, texts are identified by location (e.g. Jer = Jerusal</w:t>
      </w:r>
      <w:r w:rsidR="0081395F">
        <w:t>e</w:t>
      </w:r>
      <w:r>
        <w:t>m, Lak = Lakish</w:t>
      </w:r>
      <w:r w:rsidR="00D52872">
        <w:t>, Arad = Arad</w:t>
      </w:r>
      <w:r>
        <w:t xml:space="preserve">) and century (e.g. </w:t>
      </w:r>
      <w:r w:rsidR="00DE3513">
        <w:t>6</w:t>
      </w:r>
      <w:r>
        <w:t xml:space="preserve"> = </w:t>
      </w:r>
      <w:r w:rsidR="00DE3513">
        <w:t>6</w:t>
      </w:r>
      <w:r>
        <w:t>th century BCE).</w:t>
      </w:r>
    </w:p>
    <w:p w14:paraId="72CF6502" w14:textId="77777777" w:rsidR="00B57CE9" w:rsidRDefault="00177589" w:rsidP="00B57CE9">
      <w:pPr>
        <w:keepNext w:val="0"/>
      </w:pPr>
      <w:hyperlink r:id="rId10" w:tooltip="ISO 639-3" w:history="1">
        <w:r w:rsidR="00B57CE9" w:rsidRPr="00B57CE9">
          <w:rPr>
            <w:rStyle w:val="Hyperlinkki"/>
            <w:color w:val="auto"/>
            <w:u w:val="none"/>
          </w:rPr>
          <w:t>ISO 639-3</w:t>
        </w:r>
      </w:hyperlink>
      <w:r w:rsidR="00B57CE9" w:rsidRPr="00B57CE9">
        <w:t> code </w:t>
      </w:r>
      <w:hyperlink r:id="rId11" w:tooltip="iso639-3:hbo" w:history="1">
        <w:r w:rsidR="00B57CE9" w:rsidRPr="00B57CE9">
          <w:rPr>
            <w:rStyle w:val="Hyperlinkki"/>
            <w:color w:val="auto"/>
            <w:u w:val="none"/>
          </w:rPr>
          <w:t>hbo</w:t>
        </w:r>
      </w:hyperlink>
    </w:p>
    <w:p w14:paraId="19630354" w14:textId="77777777" w:rsidR="009C3D97" w:rsidRPr="00B600B5" w:rsidRDefault="00B4365D" w:rsidP="00B600B5">
      <w:pPr>
        <w:rPr>
          <w:b/>
          <w:bCs/>
        </w:rPr>
      </w:pPr>
      <w:r>
        <w:rPr>
          <w:b/>
          <w:bCs/>
        </w:rPr>
        <w:t>References</w:t>
      </w:r>
    </w:p>
    <w:p w14:paraId="06835BE6" w14:textId="77777777" w:rsidR="00AD4D6E" w:rsidRPr="000B3499" w:rsidRDefault="00AD4D6E"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 xml:space="preserve">Andersen, Francis A. &amp; Forbes, A. Dean. 2007. The participle in Biblical Hebrew and the overlap of grammar and lexicon. In Maleno, Sarah &amp; Miano, David (eds.)., </w:t>
      </w:r>
      <w:r w:rsidRPr="000B3499">
        <w:rPr>
          <w:rFonts w:asciiTheme="majorBidi" w:hAnsiTheme="majorBidi" w:cstheme="majorBidi"/>
          <w:i/>
          <w:lang w:val="en-GB"/>
        </w:rPr>
        <w:t>Milk and honey: Essays on ancient Israel and Bible in appreciation of the Judaic Studies Program at the University of California, San Diego</w:t>
      </w:r>
      <w:r w:rsidRPr="000B3499">
        <w:rPr>
          <w:rFonts w:asciiTheme="majorBidi" w:hAnsiTheme="majorBidi" w:cstheme="majorBidi"/>
          <w:lang w:val="en-GB"/>
        </w:rPr>
        <w:t>. 185</w:t>
      </w:r>
      <w:r w:rsidRPr="000B3499">
        <w:rPr>
          <w:rFonts w:asciiTheme="majorBidi" w:hAnsiTheme="majorBidi" w:cstheme="majorBidi"/>
          <w:iCs/>
          <w:lang w:val="en-GB"/>
        </w:rPr>
        <w:t>–</w:t>
      </w:r>
      <w:r w:rsidRPr="000B3499">
        <w:rPr>
          <w:rFonts w:asciiTheme="majorBidi" w:hAnsiTheme="majorBidi" w:cstheme="majorBidi"/>
          <w:lang w:val="en-GB"/>
        </w:rPr>
        <w:t>212. Winona Lake: Eisenbrauns.</w:t>
      </w:r>
    </w:p>
    <w:p w14:paraId="78694ABC" w14:textId="77777777" w:rsidR="00AD4D6E" w:rsidRPr="000B3499" w:rsidRDefault="00AD4D6E"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de-DE"/>
        </w:rPr>
        <w:t xml:space="preserve">—–. </w:t>
      </w:r>
      <w:r w:rsidRPr="000B3499">
        <w:rPr>
          <w:rFonts w:asciiTheme="majorBidi" w:hAnsiTheme="majorBidi" w:cstheme="majorBidi"/>
          <w:lang w:val="en-GB"/>
        </w:rPr>
        <w:t xml:space="preserve">2012.  </w:t>
      </w:r>
      <w:r w:rsidRPr="000B3499">
        <w:rPr>
          <w:rFonts w:asciiTheme="majorBidi" w:hAnsiTheme="majorBidi" w:cstheme="majorBidi"/>
          <w:i/>
          <w:iCs/>
          <w:lang w:val="en-GB"/>
        </w:rPr>
        <w:t>Biblical Hebrew grammar visualized</w:t>
      </w:r>
      <w:r w:rsidRPr="000B3499">
        <w:rPr>
          <w:rFonts w:asciiTheme="majorBidi" w:hAnsiTheme="majorBidi" w:cstheme="majorBidi"/>
          <w:lang w:val="en-GB"/>
        </w:rPr>
        <w:t>. (Linguistics Studies in Ancient West Semitic 6.) Winona Lake: Eisenbrauns.</w:t>
      </w:r>
    </w:p>
    <w:p w14:paraId="7A6519BC" w14:textId="77777777" w:rsidR="009C3D97"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US"/>
        </w:rPr>
        <w:t>Azar, M</w:t>
      </w:r>
      <w:r w:rsidR="006C533A" w:rsidRPr="000B3499">
        <w:rPr>
          <w:rFonts w:asciiTheme="majorBidi" w:hAnsiTheme="majorBidi" w:cstheme="majorBidi"/>
          <w:lang w:val="en-US"/>
        </w:rPr>
        <w:t>oshe.</w:t>
      </w:r>
      <w:r w:rsidRPr="000B3499">
        <w:rPr>
          <w:rFonts w:asciiTheme="majorBidi" w:hAnsiTheme="majorBidi" w:cstheme="majorBidi"/>
          <w:lang w:val="en-US"/>
        </w:rPr>
        <w:t xml:space="preserve"> 2013</w:t>
      </w:r>
      <w:r w:rsidR="006C533A" w:rsidRPr="000B3499">
        <w:rPr>
          <w:rFonts w:asciiTheme="majorBidi" w:hAnsiTheme="majorBidi" w:cstheme="majorBidi"/>
          <w:lang w:val="en-US"/>
        </w:rPr>
        <w:t>.</w:t>
      </w:r>
      <w:r w:rsidRPr="000B3499">
        <w:rPr>
          <w:rFonts w:asciiTheme="majorBidi" w:hAnsiTheme="majorBidi" w:cstheme="majorBidi"/>
          <w:lang w:val="en-US"/>
        </w:rPr>
        <w:t xml:space="preserve"> Syntax: Rabbinic Hebrew</w:t>
      </w:r>
      <w:r w:rsidR="006C533A" w:rsidRPr="000B3499">
        <w:rPr>
          <w:rFonts w:asciiTheme="majorBidi" w:hAnsiTheme="majorBidi" w:cstheme="majorBidi"/>
          <w:lang w:val="en-GB"/>
        </w:rPr>
        <w:t>. In</w:t>
      </w:r>
      <w:r w:rsidRPr="000B3499">
        <w:rPr>
          <w:rFonts w:asciiTheme="majorBidi" w:hAnsiTheme="majorBidi" w:cstheme="majorBidi"/>
          <w:lang w:val="en-GB"/>
        </w:rPr>
        <w:t xml:space="preserve"> Khan,</w:t>
      </w:r>
      <w:r w:rsidR="006C533A" w:rsidRPr="000B3499">
        <w:rPr>
          <w:rFonts w:asciiTheme="majorBidi" w:hAnsiTheme="majorBidi" w:cstheme="majorBidi"/>
          <w:lang w:val="en-GB"/>
        </w:rPr>
        <w:t xml:space="preserve"> Geoffrey</w:t>
      </w:r>
      <w:r w:rsidRPr="000B3499">
        <w:rPr>
          <w:rFonts w:asciiTheme="majorBidi" w:hAnsiTheme="majorBidi" w:cstheme="majorBidi"/>
          <w:lang w:val="en-GB"/>
        </w:rPr>
        <w:t xml:space="preserve"> (ed.).</w:t>
      </w:r>
      <w:r w:rsidR="006C533A" w:rsidRPr="000B3499">
        <w:rPr>
          <w:rFonts w:asciiTheme="majorBidi" w:hAnsiTheme="majorBidi" w:cstheme="majorBidi"/>
          <w:lang w:val="en-GB"/>
        </w:rPr>
        <w:t>,</w:t>
      </w:r>
      <w:r w:rsidRPr="000B3499">
        <w:rPr>
          <w:rFonts w:asciiTheme="majorBidi" w:hAnsiTheme="majorBidi" w:cstheme="majorBidi"/>
          <w:lang w:val="en-GB"/>
        </w:rPr>
        <w:t xml:space="preserve"> </w:t>
      </w:r>
      <w:r w:rsidRPr="000B3499">
        <w:rPr>
          <w:rFonts w:asciiTheme="majorBidi" w:hAnsiTheme="majorBidi" w:cstheme="majorBidi"/>
          <w:i/>
          <w:lang w:val="en-GB"/>
        </w:rPr>
        <w:t>Encyclopedia of Hebrew Language and Linguistics</w:t>
      </w:r>
      <w:r w:rsidRPr="000B3499">
        <w:rPr>
          <w:rFonts w:asciiTheme="majorBidi" w:hAnsiTheme="majorBidi" w:cstheme="majorBidi"/>
          <w:lang w:val="en-GB"/>
        </w:rPr>
        <w:t xml:space="preserve">, </w:t>
      </w:r>
      <w:r w:rsidR="006C533A" w:rsidRPr="000B3499">
        <w:rPr>
          <w:rFonts w:asciiTheme="majorBidi" w:hAnsiTheme="majorBidi" w:cstheme="majorBidi"/>
          <w:lang w:val="en-GB"/>
        </w:rPr>
        <w:t xml:space="preserve">vol. 3, </w:t>
      </w:r>
      <w:r w:rsidRPr="000B3499">
        <w:rPr>
          <w:rFonts w:asciiTheme="majorBidi" w:hAnsiTheme="majorBidi" w:cstheme="majorBidi"/>
          <w:lang w:val="en-GB"/>
        </w:rPr>
        <w:t>699-707. Leiden: Brill.</w:t>
      </w:r>
    </w:p>
    <w:p w14:paraId="3CDC228F" w14:textId="20130855" w:rsidR="00113490" w:rsidRPr="00C33EBF" w:rsidRDefault="00113490" w:rsidP="000B3499">
      <w:pPr>
        <w:pStyle w:val="Text"/>
        <w:spacing w:after="160" w:line="100" w:lineRule="atLeast"/>
        <w:ind w:left="646" w:hanging="646"/>
        <w:contextualSpacing w:val="0"/>
        <w:rPr>
          <w:rFonts w:asciiTheme="majorBidi" w:hAnsiTheme="majorBidi" w:cstheme="majorBidi"/>
          <w:lang w:val="en-GB"/>
        </w:rPr>
      </w:pPr>
      <w:r>
        <w:rPr>
          <w:rFonts w:asciiTheme="majorBidi" w:hAnsiTheme="majorBidi" w:cstheme="majorBidi"/>
          <w:lang w:val="en-GB"/>
        </w:rPr>
        <w:t xml:space="preserve">Bar-Asher, Moshe. 1999. </w:t>
      </w:r>
      <w:r w:rsidR="00C33EBF">
        <w:rPr>
          <w:rFonts w:asciiTheme="majorBidi" w:hAnsiTheme="majorBidi" w:cstheme="majorBidi"/>
          <w:lang w:val="en-GB"/>
        </w:rPr>
        <w:t xml:space="preserve">Mishnaic Hebrew: An introductory survey. </w:t>
      </w:r>
      <w:r w:rsidR="00C33EBF">
        <w:rPr>
          <w:rFonts w:asciiTheme="majorBidi" w:hAnsiTheme="majorBidi" w:cstheme="majorBidi"/>
          <w:i/>
          <w:iCs/>
          <w:lang w:val="en-GB"/>
        </w:rPr>
        <w:t>Hebrew Studies</w:t>
      </w:r>
      <w:r w:rsidR="00C33EBF">
        <w:rPr>
          <w:rFonts w:asciiTheme="majorBidi" w:hAnsiTheme="majorBidi" w:cstheme="majorBidi"/>
          <w:lang w:val="en-GB"/>
        </w:rPr>
        <w:t xml:space="preserve"> 40</w:t>
      </w:r>
      <w:r w:rsidR="00712DF0">
        <w:rPr>
          <w:rFonts w:asciiTheme="majorBidi" w:hAnsiTheme="majorBidi" w:cstheme="majorBidi"/>
          <w:lang w:val="en-GB"/>
        </w:rPr>
        <w:t>. 115-151.</w:t>
      </w:r>
    </w:p>
    <w:p w14:paraId="139942DA" w14:textId="77777777" w:rsidR="009C3D97" w:rsidRPr="000B3499" w:rsidRDefault="009C3D97" w:rsidP="000B3499">
      <w:pPr>
        <w:pStyle w:val="Text"/>
        <w:spacing w:after="160" w:line="100" w:lineRule="atLeast"/>
        <w:ind w:left="646" w:hanging="646"/>
        <w:contextualSpacing w:val="0"/>
        <w:rPr>
          <w:rFonts w:asciiTheme="majorBidi" w:eastAsia="Times New Roman" w:hAnsiTheme="majorBidi" w:cstheme="majorBidi"/>
          <w:lang w:val="en-US"/>
        </w:rPr>
      </w:pPr>
      <w:r w:rsidRPr="000B3499">
        <w:rPr>
          <w:rFonts w:asciiTheme="majorBidi" w:eastAsia="Times New Roman" w:hAnsiTheme="majorBidi" w:cstheme="majorBidi"/>
          <w:lang w:val="en-US"/>
        </w:rPr>
        <w:t>Brinton, L</w:t>
      </w:r>
      <w:r w:rsidR="006C533A" w:rsidRPr="000B3499">
        <w:rPr>
          <w:rFonts w:asciiTheme="majorBidi" w:eastAsia="Times New Roman" w:hAnsiTheme="majorBidi" w:cstheme="majorBidi"/>
          <w:lang w:val="en-US"/>
        </w:rPr>
        <w:t>aurel J. &amp; Traugott,</w:t>
      </w:r>
      <w:r w:rsidRPr="000B3499">
        <w:rPr>
          <w:rFonts w:asciiTheme="majorBidi" w:eastAsia="Times New Roman" w:hAnsiTheme="majorBidi" w:cstheme="majorBidi"/>
          <w:lang w:val="en-US"/>
        </w:rPr>
        <w:t xml:space="preserve"> E</w:t>
      </w:r>
      <w:r w:rsidR="006C533A" w:rsidRPr="000B3499">
        <w:rPr>
          <w:rFonts w:asciiTheme="majorBidi" w:eastAsia="Times New Roman" w:hAnsiTheme="majorBidi" w:cstheme="majorBidi"/>
          <w:lang w:val="en-US"/>
        </w:rPr>
        <w:t xml:space="preserve">lizabeth </w:t>
      </w:r>
      <w:r w:rsidRPr="000B3499">
        <w:rPr>
          <w:rFonts w:asciiTheme="majorBidi" w:eastAsia="Times New Roman" w:hAnsiTheme="majorBidi" w:cstheme="majorBidi"/>
          <w:lang w:val="en-US"/>
        </w:rPr>
        <w:t>C</w:t>
      </w:r>
      <w:r w:rsidR="006C533A" w:rsidRPr="000B3499">
        <w:rPr>
          <w:rFonts w:asciiTheme="majorBidi" w:eastAsia="Times New Roman" w:hAnsiTheme="majorBidi" w:cstheme="majorBidi"/>
          <w:lang w:val="en-US"/>
        </w:rPr>
        <w:t>.</w:t>
      </w:r>
      <w:r w:rsidRPr="000B3499">
        <w:rPr>
          <w:rFonts w:asciiTheme="majorBidi" w:eastAsia="Times New Roman" w:hAnsiTheme="majorBidi" w:cstheme="majorBidi"/>
          <w:lang w:val="en-US"/>
        </w:rPr>
        <w:t xml:space="preserve"> 2005. </w:t>
      </w:r>
      <w:r w:rsidR="007B0F29" w:rsidRPr="000B3499">
        <w:rPr>
          <w:rFonts w:asciiTheme="majorBidi" w:eastAsia="Times New Roman" w:hAnsiTheme="majorBidi" w:cstheme="majorBidi"/>
          <w:i/>
          <w:iCs/>
          <w:lang w:val="en-US"/>
        </w:rPr>
        <w:t>Lexicalization and language c</w:t>
      </w:r>
      <w:r w:rsidRPr="000B3499">
        <w:rPr>
          <w:rFonts w:asciiTheme="majorBidi" w:eastAsia="Times New Roman" w:hAnsiTheme="majorBidi" w:cstheme="majorBidi"/>
          <w:i/>
          <w:iCs/>
          <w:lang w:val="en-US"/>
        </w:rPr>
        <w:t>hange</w:t>
      </w:r>
      <w:r w:rsidRPr="000B3499">
        <w:rPr>
          <w:rFonts w:asciiTheme="majorBidi" w:eastAsia="Times New Roman" w:hAnsiTheme="majorBidi" w:cstheme="majorBidi"/>
          <w:lang w:val="en-US"/>
        </w:rPr>
        <w:t>. Cambridge: Cambridge University Press.</w:t>
      </w:r>
    </w:p>
    <w:p w14:paraId="79A65AEA" w14:textId="77777777" w:rsidR="009C3D97" w:rsidRPr="000B3499" w:rsidRDefault="009C3D97" w:rsidP="000B3499">
      <w:pPr>
        <w:pStyle w:val="Text"/>
        <w:spacing w:after="160" w:line="100" w:lineRule="atLeast"/>
        <w:ind w:left="646" w:hanging="646"/>
        <w:contextualSpacing w:val="0"/>
        <w:rPr>
          <w:rFonts w:asciiTheme="majorBidi" w:eastAsia="Times New Roman" w:hAnsiTheme="majorBidi" w:cstheme="majorBidi"/>
          <w:lang w:val="en-US"/>
        </w:rPr>
      </w:pPr>
      <w:r w:rsidRPr="000B3499">
        <w:rPr>
          <w:rFonts w:asciiTheme="majorBidi" w:eastAsia="Times New Roman" w:hAnsiTheme="majorBidi" w:cstheme="majorBidi"/>
          <w:lang w:val="en-US"/>
        </w:rPr>
        <w:t>Carmignac, J</w:t>
      </w:r>
      <w:r w:rsidR="006C533A" w:rsidRPr="000B3499">
        <w:rPr>
          <w:rFonts w:asciiTheme="majorBidi" w:eastAsia="Times New Roman" w:hAnsiTheme="majorBidi" w:cstheme="majorBidi"/>
          <w:lang w:val="en-US"/>
        </w:rPr>
        <w:t>ean.</w:t>
      </w:r>
      <w:r w:rsidRPr="000B3499">
        <w:rPr>
          <w:rFonts w:asciiTheme="majorBidi" w:eastAsia="Times New Roman" w:hAnsiTheme="majorBidi" w:cstheme="majorBidi"/>
          <w:lang w:val="en-US"/>
        </w:rPr>
        <w:t xml:space="preserve"> 1974</w:t>
      </w:r>
      <w:r w:rsidR="006C533A" w:rsidRPr="000B3499">
        <w:rPr>
          <w:rFonts w:asciiTheme="majorBidi" w:eastAsia="Times New Roman" w:hAnsiTheme="majorBidi" w:cstheme="majorBidi"/>
          <w:lang w:val="en-US"/>
        </w:rPr>
        <w:t>.</w:t>
      </w:r>
      <w:r w:rsidRPr="000B3499">
        <w:rPr>
          <w:rFonts w:asciiTheme="majorBidi" w:eastAsia="Times New Roman" w:hAnsiTheme="majorBidi" w:cstheme="majorBidi"/>
          <w:lang w:val="en-US"/>
        </w:rPr>
        <w:t xml:space="preserve"> L’emploi de la négation </w:t>
      </w:r>
      <w:r w:rsidRPr="000B3499">
        <w:rPr>
          <w:rFonts w:asciiTheme="majorBidi" w:eastAsia="Times New Roman" w:hAnsiTheme="majorBidi" w:cstheme="majorBidi"/>
          <w:i/>
          <w:lang w:val="en-US"/>
        </w:rPr>
        <w:t xml:space="preserve">ʾyn </w:t>
      </w:r>
      <w:r w:rsidR="006C533A" w:rsidRPr="000B3499">
        <w:rPr>
          <w:rFonts w:asciiTheme="majorBidi" w:eastAsia="Times New Roman" w:hAnsiTheme="majorBidi" w:cstheme="majorBidi"/>
          <w:lang w:val="en-US"/>
        </w:rPr>
        <w:t>dans la Bible et à Qumran.</w:t>
      </w:r>
      <w:r w:rsidRPr="000B3499">
        <w:rPr>
          <w:rFonts w:asciiTheme="majorBidi" w:eastAsia="Times New Roman" w:hAnsiTheme="majorBidi" w:cstheme="majorBidi"/>
          <w:lang w:val="en-US"/>
        </w:rPr>
        <w:t xml:space="preserve"> </w:t>
      </w:r>
      <w:r w:rsidRPr="000B3499">
        <w:rPr>
          <w:rFonts w:asciiTheme="majorBidi" w:eastAsia="Times New Roman" w:hAnsiTheme="majorBidi" w:cstheme="majorBidi"/>
          <w:i/>
          <w:lang w:val="en-US"/>
        </w:rPr>
        <w:t xml:space="preserve">Revue de Qumran </w:t>
      </w:r>
      <w:r w:rsidRPr="000B3499">
        <w:rPr>
          <w:rFonts w:asciiTheme="majorBidi" w:eastAsia="Times New Roman" w:hAnsiTheme="majorBidi" w:cstheme="majorBidi"/>
          <w:lang w:val="en-US"/>
        </w:rPr>
        <w:t>8</w:t>
      </w:r>
      <w:r w:rsidR="006C533A" w:rsidRPr="000B3499">
        <w:rPr>
          <w:rFonts w:asciiTheme="majorBidi" w:eastAsia="Times New Roman" w:hAnsiTheme="majorBidi" w:cstheme="majorBidi"/>
          <w:lang w:val="en-US"/>
        </w:rPr>
        <w:t>. 407-413.</w:t>
      </w:r>
    </w:p>
    <w:p w14:paraId="7DFACC46" w14:textId="77777777" w:rsidR="009C3D97"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Croft, W</w:t>
      </w:r>
      <w:r w:rsidR="006C533A" w:rsidRPr="000B3499">
        <w:rPr>
          <w:rFonts w:asciiTheme="majorBidi" w:hAnsiTheme="majorBidi" w:cstheme="majorBidi"/>
          <w:lang w:val="en-US"/>
        </w:rPr>
        <w:t>illiam.</w:t>
      </w:r>
      <w:r w:rsidRPr="000B3499">
        <w:rPr>
          <w:rFonts w:asciiTheme="majorBidi" w:hAnsiTheme="majorBidi" w:cstheme="majorBidi"/>
          <w:lang w:val="en-US"/>
        </w:rPr>
        <w:t xml:space="preserve"> 1991</w:t>
      </w:r>
      <w:r w:rsidR="006C533A" w:rsidRPr="000B3499">
        <w:rPr>
          <w:rFonts w:asciiTheme="majorBidi" w:hAnsiTheme="majorBidi" w:cstheme="majorBidi"/>
          <w:lang w:val="en-US"/>
        </w:rPr>
        <w:t>.</w:t>
      </w:r>
      <w:r w:rsidRPr="000B3499">
        <w:rPr>
          <w:rFonts w:asciiTheme="majorBidi" w:hAnsiTheme="majorBidi" w:cstheme="majorBidi"/>
          <w:lang w:val="en-US"/>
        </w:rPr>
        <w:t xml:space="preserve"> The evolution of negation. </w:t>
      </w:r>
      <w:r w:rsidRPr="000B3499">
        <w:rPr>
          <w:rFonts w:asciiTheme="majorBidi" w:hAnsiTheme="majorBidi" w:cstheme="majorBidi"/>
          <w:i/>
          <w:iCs/>
          <w:lang w:val="en-US"/>
        </w:rPr>
        <w:t>Journal of Linguistics</w:t>
      </w:r>
      <w:r w:rsidR="006C533A" w:rsidRPr="000B3499">
        <w:rPr>
          <w:rFonts w:asciiTheme="majorBidi" w:hAnsiTheme="majorBidi" w:cstheme="majorBidi"/>
          <w:lang w:val="en-US"/>
        </w:rPr>
        <w:t xml:space="preserve"> 27. </w:t>
      </w:r>
      <w:r w:rsidRPr="000B3499">
        <w:rPr>
          <w:rFonts w:asciiTheme="majorBidi" w:hAnsiTheme="majorBidi" w:cstheme="majorBidi"/>
          <w:lang w:val="en-US"/>
        </w:rPr>
        <w:t>1-27.</w:t>
      </w:r>
    </w:p>
    <w:p w14:paraId="3B7F3F67" w14:textId="00C852BF" w:rsidR="003E7C1D" w:rsidRPr="00A95571" w:rsidRDefault="003E7C1D" w:rsidP="000B3499">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lang w:val="en-US"/>
        </w:rPr>
        <w:t xml:space="preserve">Driver, </w:t>
      </w:r>
      <w:r w:rsidR="00A95571">
        <w:rPr>
          <w:rFonts w:asciiTheme="majorBidi" w:hAnsiTheme="majorBidi" w:cstheme="majorBidi"/>
          <w:lang w:val="en-US"/>
        </w:rPr>
        <w:t xml:space="preserve">S.R. and George Buchanan Gray. 1921. </w:t>
      </w:r>
      <w:r w:rsidR="00A95571">
        <w:rPr>
          <w:rFonts w:asciiTheme="majorBidi" w:hAnsiTheme="majorBidi" w:cstheme="majorBidi"/>
          <w:i/>
          <w:iCs/>
          <w:lang w:val="en-US"/>
        </w:rPr>
        <w:t>A critical and exegetical commentary on the Book of Job</w:t>
      </w:r>
      <w:r w:rsidR="00A95571">
        <w:rPr>
          <w:rFonts w:asciiTheme="majorBidi" w:hAnsiTheme="majorBidi" w:cstheme="majorBidi"/>
          <w:lang w:val="en-US"/>
        </w:rPr>
        <w:t xml:space="preserve">. </w:t>
      </w:r>
      <w:r w:rsidR="00675752">
        <w:rPr>
          <w:rFonts w:asciiTheme="majorBidi" w:hAnsiTheme="majorBidi" w:cstheme="majorBidi"/>
          <w:lang w:val="en-US"/>
        </w:rPr>
        <w:t>New York: Charles Scribner’s Sons.</w:t>
      </w:r>
    </w:p>
    <w:p w14:paraId="197B90A5"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Francez, I</w:t>
      </w:r>
      <w:r w:rsidR="000629BE" w:rsidRPr="000B3499">
        <w:rPr>
          <w:rFonts w:asciiTheme="majorBidi" w:hAnsiTheme="majorBidi" w:cstheme="majorBidi"/>
          <w:lang w:val="en-US"/>
        </w:rPr>
        <w:t>tamar.</w:t>
      </w:r>
      <w:r w:rsidRPr="000B3499">
        <w:rPr>
          <w:rFonts w:asciiTheme="majorBidi" w:hAnsiTheme="majorBidi" w:cstheme="majorBidi"/>
          <w:lang w:val="en-US"/>
        </w:rPr>
        <w:t xml:space="preserve"> 2007. </w:t>
      </w:r>
      <w:r w:rsidR="007B0F29" w:rsidRPr="000B3499">
        <w:rPr>
          <w:rFonts w:asciiTheme="majorBidi" w:hAnsiTheme="majorBidi" w:cstheme="majorBidi"/>
          <w:i/>
          <w:iCs/>
          <w:lang w:val="en-US"/>
        </w:rPr>
        <w:t>Existential p</w:t>
      </w:r>
      <w:r w:rsidRPr="000B3499">
        <w:rPr>
          <w:rFonts w:asciiTheme="majorBidi" w:hAnsiTheme="majorBidi" w:cstheme="majorBidi"/>
          <w:i/>
          <w:iCs/>
          <w:lang w:val="en-US"/>
        </w:rPr>
        <w:t>ropositions.</w:t>
      </w:r>
      <w:r w:rsidRPr="000B3499">
        <w:rPr>
          <w:rFonts w:asciiTheme="majorBidi" w:hAnsiTheme="majorBidi" w:cstheme="majorBidi"/>
          <w:lang w:val="en-US"/>
        </w:rPr>
        <w:t> </w:t>
      </w:r>
      <w:r w:rsidR="000629BE" w:rsidRPr="000B3499">
        <w:rPr>
          <w:rFonts w:asciiTheme="majorBidi" w:hAnsiTheme="majorBidi" w:cstheme="majorBidi"/>
          <w:lang w:val="en-US"/>
        </w:rPr>
        <w:t>Stanford: Stanford University.</w:t>
      </w:r>
      <w:r w:rsidRPr="000B3499">
        <w:rPr>
          <w:rFonts w:asciiTheme="majorBidi" w:hAnsiTheme="majorBidi" w:cstheme="majorBidi"/>
          <w:lang w:val="en-US"/>
        </w:rPr>
        <w:t xml:space="preserve"> </w:t>
      </w:r>
      <w:r w:rsidR="000629BE" w:rsidRPr="000B3499">
        <w:rPr>
          <w:rFonts w:asciiTheme="majorBidi" w:hAnsiTheme="majorBidi" w:cstheme="majorBidi"/>
          <w:lang w:val="en-US"/>
        </w:rPr>
        <w:t>(Doctoral Dissertation.)</w:t>
      </w:r>
      <w:r w:rsidRPr="000B3499">
        <w:rPr>
          <w:rFonts w:asciiTheme="majorBidi" w:hAnsiTheme="majorBidi" w:cstheme="majorBidi"/>
          <w:lang w:val="en-US"/>
        </w:rPr>
        <w:t xml:space="preserve"> </w:t>
      </w:r>
    </w:p>
    <w:p w14:paraId="3468BD1E"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de-DE"/>
        </w:rPr>
        <w:t xml:space="preserve">—–. </w:t>
      </w:r>
      <w:r w:rsidR="007B0F29" w:rsidRPr="000B3499">
        <w:rPr>
          <w:rFonts w:asciiTheme="majorBidi" w:hAnsiTheme="majorBidi" w:cstheme="majorBidi"/>
          <w:lang w:val="en-US"/>
        </w:rPr>
        <w:t>2009. Existentials, predication, and m</w:t>
      </w:r>
      <w:r w:rsidRPr="000B3499">
        <w:rPr>
          <w:rFonts w:asciiTheme="majorBidi" w:hAnsiTheme="majorBidi" w:cstheme="majorBidi"/>
          <w:lang w:val="en-US"/>
        </w:rPr>
        <w:t>odification. </w:t>
      </w:r>
      <w:r w:rsidRPr="000B3499">
        <w:rPr>
          <w:rFonts w:asciiTheme="majorBidi" w:hAnsiTheme="majorBidi" w:cstheme="majorBidi"/>
          <w:i/>
          <w:iCs/>
          <w:lang w:val="en-US"/>
        </w:rPr>
        <w:t>Linguistics and Philosophy</w:t>
      </w:r>
      <w:r w:rsidR="000629BE" w:rsidRPr="000B3499">
        <w:rPr>
          <w:rFonts w:asciiTheme="majorBidi" w:hAnsiTheme="majorBidi" w:cstheme="majorBidi"/>
          <w:lang w:val="en-US"/>
        </w:rPr>
        <w:t xml:space="preserve"> 32(1). </w:t>
      </w:r>
      <w:r w:rsidRPr="000B3499">
        <w:rPr>
          <w:rFonts w:asciiTheme="majorBidi" w:hAnsiTheme="majorBidi" w:cstheme="majorBidi"/>
          <w:lang w:val="en-US"/>
        </w:rPr>
        <w:t>1-50.</w:t>
      </w:r>
    </w:p>
    <w:p w14:paraId="312C0410"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Freeze, R</w:t>
      </w:r>
      <w:r w:rsidR="000629BE" w:rsidRPr="000B3499">
        <w:rPr>
          <w:rFonts w:asciiTheme="majorBidi" w:hAnsiTheme="majorBidi" w:cstheme="majorBidi"/>
          <w:lang w:val="en-US"/>
        </w:rPr>
        <w:t>ay.</w:t>
      </w:r>
      <w:r w:rsidR="007B0F29" w:rsidRPr="000B3499">
        <w:rPr>
          <w:rFonts w:asciiTheme="majorBidi" w:hAnsiTheme="majorBidi" w:cstheme="majorBidi"/>
          <w:lang w:val="en-US"/>
        </w:rPr>
        <w:t xml:space="preserve"> 1992. Existentials and other l</w:t>
      </w:r>
      <w:r w:rsidRPr="000B3499">
        <w:rPr>
          <w:rFonts w:asciiTheme="majorBidi" w:hAnsiTheme="majorBidi" w:cstheme="majorBidi"/>
          <w:lang w:val="en-US"/>
        </w:rPr>
        <w:t>ocatives. </w:t>
      </w:r>
      <w:r w:rsidRPr="000B3499">
        <w:rPr>
          <w:rFonts w:asciiTheme="majorBidi" w:hAnsiTheme="majorBidi" w:cstheme="majorBidi"/>
          <w:i/>
          <w:iCs/>
          <w:lang w:val="en-US"/>
        </w:rPr>
        <w:t>Language</w:t>
      </w:r>
      <w:r w:rsidR="000629BE" w:rsidRPr="000B3499">
        <w:rPr>
          <w:rFonts w:asciiTheme="majorBidi" w:hAnsiTheme="majorBidi" w:cstheme="majorBidi"/>
          <w:lang w:val="en-US"/>
        </w:rPr>
        <w:t xml:space="preserve"> 68(</w:t>
      </w:r>
      <w:r w:rsidRPr="000B3499">
        <w:rPr>
          <w:rFonts w:asciiTheme="majorBidi" w:hAnsiTheme="majorBidi" w:cstheme="majorBidi"/>
          <w:lang w:val="en-US"/>
        </w:rPr>
        <w:t>3</w:t>
      </w:r>
      <w:r w:rsidR="000629BE" w:rsidRPr="000B3499">
        <w:rPr>
          <w:rFonts w:asciiTheme="majorBidi" w:hAnsiTheme="majorBidi" w:cstheme="majorBidi"/>
          <w:lang w:val="en-US"/>
        </w:rPr>
        <w:t xml:space="preserve">). </w:t>
      </w:r>
      <w:r w:rsidRPr="000B3499">
        <w:rPr>
          <w:rFonts w:asciiTheme="majorBidi" w:hAnsiTheme="majorBidi" w:cstheme="majorBidi"/>
          <w:lang w:val="en-US"/>
        </w:rPr>
        <w:t>553-595.</w:t>
      </w:r>
    </w:p>
    <w:p w14:paraId="00A49D54"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Gesenius, W</w:t>
      </w:r>
      <w:r w:rsidR="000629BE" w:rsidRPr="000B3499">
        <w:rPr>
          <w:rFonts w:asciiTheme="majorBidi" w:hAnsiTheme="majorBidi" w:cstheme="majorBidi"/>
          <w:lang w:val="en-US"/>
        </w:rPr>
        <w:t>ilhelm</w:t>
      </w:r>
      <w:r w:rsidRPr="000B3499">
        <w:rPr>
          <w:rFonts w:asciiTheme="majorBidi" w:hAnsiTheme="majorBidi" w:cstheme="majorBidi"/>
          <w:lang w:val="en-US"/>
        </w:rPr>
        <w:t>, Kautzsch, E</w:t>
      </w:r>
      <w:r w:rsidR="000629BE" w:rsidRPr="000B3499">
        <w:rPr>
          <w:rFonts w:asciiTheme="majorBidi" w:hAnsiTheme="majorBidi" w:cstheme="majorBidi"/>
          <w:lang w:val="en-US"/>
        </w:rPr>
        <w:t>mil,</w:t>
      </w:r>
      <w:r w:rsidRPr="000B3499">
        <w:rPr>
          <w:rFonts w:asciiTheme="majorBidi" w:hAnsiTheme="majorBidi" w:cstheme="majorBidi"/>
          <w:lang w:val="en-US"/>
        </w:rPr>
        <w:t xml:space="preserve"> &amp; Cowley, A</w:t>
      </w:r>
      <w:r w:rsidR="002A49D5" w:rsidRPr="000B3499">
        <w:rPr>
          <w:rFonts w:asciiTheme="majorBidi" w:hAnsiTheme="majorBidi" w:cstheme="majorBidi"/>
          <w:lang w:val="en-US"/>
        </w:rPr>
        <w:t xml:space="preserve">rthur </w:t>
      </w:r>
      <w:r w:rsidRPr="000B3499">
        <w:rPr>
          <w:rFonts w:asciiTheme="majorBidi" w:hAnsiTheme="majorBidi" w:cstheme="majorBidi"/>
          <w:lang w:val="en-US"/>
        </w:rPr>
        <w:t>E</w:t>
      </w:r>
      <w:r w:rsidR="002A49D5" w:rsidRPr="000B3499">
        <w:rPr>
          <w:rFonts w:asciiTheme="majorBidi" w:hAnsiTheme="majorBidi" w:cstheme="majorBidi"/>
          <w:lang w:val="en-US"/>
        </w:rPr>
        <w:t xml:space="preserve">. 1910 </w:t>
      </w:r>
      <w:r w:rsidRPr="000B3499">
        <w:rPr>
          <w:rFonts w:asciiTheme="majorBidi" w:hAnsiTheme="majorBidi" w:cstheme="majorBidi"/>
          <w:i/>
          <w:iCs/>
          <w:lang w:val="en-US"/>
        </w:rPr>
        <w:t>Gesenius’ Hebrew Grammar</w:t>
      </w:r>
      <w:r w:rsidRPr="000B3499">
        <w:rPr>
          <w:rFonts w:asciiTheme="majorBidi" w:hAnsiTheme="majorBidi" w:cstheme="majorBidi"/>
          <w:lang w:val="en-US"/>
        </w:rPr>
        <w:t>. 2</w:t>
      </w:r>
      <w:r w:rsidRPr="000B3499">
        <w:rPr>
          <w:rFonts w:asciiTheme="majorBidi" w:hAnsiTheme="majorBidi" w:cstheme="majorBidi"/>
          <w:vertAlign w:val="superscript"/>
          <w:lang w:val="en-US"/>
        </w:rPr>
        <w:t>nd</w:t>
      </w:r>
      <w:r w:rsidR="002A49D5" w:rsidRPr="000B3499">
        <w:rPr>
          <w:rFonts w:asciiTheme="majorBidi" w:hAnsiTheme="majorBidi" w:cstheme="majorBidi"/>
          <w:lang w:val="en-US"/>
        </w:rPr>
        <w:t xml:space="preserve"> English ed</w:t>
      </w:r>
      <w:r w:rsidRPr="000B3499">
        <w:rPr>
          <w:rFonts w:asciiTheme="majorBidi" w:hAnsiTheme="majorBidi" w:cstheme="majorBidi"/>
          <w:lang w:val="en-US"/>
        </w:rPr>
        <w:t xml:space="preserve">n. Oxford: Clarendon. </w:t>
      </w:r>
    </w:p>
    <w:p w14:paraId="463445E1" w14:textId="77777777" w:rsidR="002A49D5" w:rsidRPr="000B3499"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US"/>
        </w:rPr>
        <w:t>Glinert, L</w:t>
      </w:r>
      <w:r w:rsidR="002A49D5" w:rsidRPr="000B3499">
        <w:rPr>
          <w:rFonts w:asciiTheme="majorBidi" w:hAnsiTheme="majorBidi" w:cstheme="majorBidi"/>
          <w:lang w:val="en-US"/>
        </w:rPr>
        <w:t>ewis.</w:t>
      </w:r>
      <w:r w:rsidRPr="000B3499">
        <w:rPr>
          <w:rFonts w:asciiTheme="majorBidi" w:hAnsiTheme="majorBidi" w:cstheme="majorBidi"/>
          <w:lang w:val="en-US"/>
        </w:rPr>
        <w:t xml:space="preserve"> 2013</w:t>
      </w:r>
      <w:r w:rsidR="002A49D5" w:rsidRPr="000B3499">
        <w:rPr>
          <w:rFonts w:asciiTheme="majorBidi" w:hAnsiTheme="majorBidi" w:cstheme="majorBidi"/>
          <w:lang w:val="en-US"/>
        </w:rPr>
        <w:t>.</w:t>
      </w:r>
      <w:r w:rsidRPr="000B3499">
        <w:rPr>
          <w:rFonts w:asciiTheme="majorBidi" w:hAnsiTheme="majorBidi" w:cstheme="majorBidi"/>
          <w:lang w:val="en-US"/>
        </w:rPr>
        <w:t xml:space="preserve"> Negation: Modern Hebrew</w:t>
      </w:r>
      <w:r w:rsidR="002A49D5" w:rsidRPr="000B3499">
        <w:rPr>
          <w:rFonts w:asciiTheme="majorBidi" w:hAnsiTheme="majorBidi" w:cstheme="majorBidi"/>
          <w:lang w:val="en-US"/>
        </w:rPr>
        <w:t>.</w:t>
      </w:r>
      <w:r w:rsidR="002A49D5" w:rsidRPr="000B3499">
        <w:rPr>
          <w:rFonts w:asciiTheme="majorBidi" w:hAnsiTheme="majorBidi" w:cstheme="majorBidi"/>
          <w:lang w:val="en-GB"/>
        </w:rPr>
        <w:t xml:space="preserve"> In Khan, Geoffrey (ed.)., </w:t>
      </w:r>
      <w:r w:rsidR="002A49D5" w:rsidRPr="000B3499">
        <w:rPr>
          <w:rFonts w:asciiTheme="majorBidi" w:hAnsiTheme="majorBidi" w:cstheme="majorBidi"/>
          <w:i/>
          <w:lang w:val="en-GB"/>
        </w:rPr>
        <w:t>Encyclopedia of Hebrew Language and Linguistics</w:t>
      </w:r>
      <w:r w:rsidR="002A49D5" w:rsidRPr="000B3499">
        <w:rPr>
          <w:rFonts w:asciiTheme="majorBidi" w:hAnsiTheme="majorBidi" w:cstheme="majorBidi"/>
          <w:lang w:val="en-GB"/>
        </w:rPr>
        <w:t>, vol. 2, 811-814. Leiden: Brill.</w:t>
      </w:r>
    </w:p>
    <w:p w14:paraId="5E69A294" w14:textId="77777777" w:rsidR="009C3D97" w:rsidRDefault="009C3D97"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lang w:val="en-GB"/>
        </w:rPr>
        <w:t>Holmstedt, R</w:t>
      </w:r>
      <w:r w:rsidR="002A49D5" w:rsidRPr="000B3499">
        <w:rPr>
          <w:rFonts w:asciiTheme="majorBidi" w:hAnsiTheme="majorBidi" w:cstheme="majorBidi"/>
          <w:lang w:val="en-GB"/>
        </w:rPr>
        <w:t xml:space="preserve">obert </w:t>
      </w:r>
      <w:r w:rsidRPr="000B3499">
        <w:rPr>
          <w:rFonts w:asciiTheme="majorBidi" w:hAnsiTheme="majorBidi" w:cstheme="majorBidi"/>
          <w:lang w:val="en-GB"/>
        </w:rPr>
        <w:t>D</w:t>
      </w:r>
      <w:r w:rsidR="002A49D5" w:rsidRPr="000B3499">
        <w:rPr>
          <w:rFonts w:asciiTheme="majorBidi" w:hAnsiTheme="majorBidi" w:cstheme="majorBidi"/>
          <w:lang w:val="en-GB"/>
        </w:rPr>
        <w:t>.</w:t>
      </w:r>
      <w:r w:rsidRPr="000B3499">
        <w:rPr>
          <w:rFonts w:asciiTheme="majorBidi" w:hAnsiTheme="majorBidi" w:cstheme="majorBidi"/>
          <w:lang w:val="en-GB"/>
        </w:rPr>
        <w:t xml:space="preserve"> 2014.</w:t>
      </w:r>
      <w:r w:rsidRPr="000B3499">
        <w:rPr>
          <w:rFonts w:asciiTheme="majorBidi" w:hAnsiTheme="majorBidi" w:cstheme="majorBidi"/>
        </w:rPr>
        <w:t xml:space="preserve"> Critical at the margins: Edge constituents in Biblical Hebrew. </w:t>
      </w:r>
      <w:r w:rsidRPr="000B3499">
        <w:rPr>
          <w:rFonts w:asciiTheme="majorBidi" w:hAnsiTheme="majorBidi" w:cstheme="majorBidi"/>
          <w:i/>
          <w:iCs/>
        </w:rPr>
        <w:t>Kleine Untersuchungen zur Sprache des Alten Testaments und seiner Umwelt</w:t>
      </w:r>
      <w:r w:rsidR="002A49D5" w:rsidRPr="000B3499">
        <w:rPr>
          <w:rFonts w:asciiTheme="majorBidi" w:hAnsiTheme="majorBidi" w:cstheme="majorBidi"/>
        </w:rPr>
        <w:t xml:space="preserve"> 17.</w:t>
      </w:r>
      <w:r w:rsidRPr="000B3499">
        <w:rPr>
          <w:rFonts w:asciiTheme="majorBidi" w:hAnsiTheme="majorBidi" w:cstheme="majorBidi"/>
        </w:rPr>
        <w:t xml:space="preserve"> 109-156.</w:t>
      </w:r>
    </w:p>
    <w:p w14:paraId="39042EA2" w14:textId="49F32C9A" w:rsidR="00B9135B" w:rsidRPr="00B9135B" w:rsidRDefault="00B9135B" w:rsidP="000B3499">
      <w:pPr>
        <w:pStyle w:val="Text"/>
        <w:spacing w:after="160" w:line="100" w:lineRule="atLeast"/>
        <w:ind w:left="646" w:hanging="646"/>
        <w:contextualSpacing w:val="0"/>
        <w:rPr>
          <w:rFonts w:asciiTheme="majorBidi" w:hAnsiTheme="majorBidi" w:cstheme="majorBidi"/>
        </w:rPr>
      </w:pPr>
      <w:r>
        <w:rPr>
          <w:rFonts w:asciiTheme="majorBidi" w:hAnsiTheme="majorBidi" w:cstheme="majorBidi"/>
        </w:rPr>
        <w:t xml:space="preserve">Hurvitz, Avi. 2014. </w:t>
      </w:r>
      <w:r>
        <w:rPr>
          <w:rFonts w:asciiTheme="majorBidi" w:hAnsiTheme="majorBidi" w:cstheme="majorBidi"/>
          <w:i/>
          <w:iCs/>
        </w:rPr>
        <w:t>A concise lexicon of Late Biblical Hebrew: Linguistic innovation in the writings of the Second Temple Period</w:t>
      </w:r>
      <w:r>
        <w:rPr>
          <w:rFonts w:asciiTheme="majorBidi" w:hAnsiTheme="majorBidi" w:cstheme="majorBidi"/>
        </w:rPr>
        <w:t xml:space="preserve">. </w:t>
      </w:r>
      <w:r w:rsidR="001C3300">
        <w:rPr>
          <w:rFonts w:asciiTheme="majorBidi" w:hAnsiTheme="majorBidi" w:cstheme="majorBidi"/>
        </w:rPr>
        <w:t>Leiden: Brill.</w:t>
      </w:r>
    </w:p>
    <w:p w14:paraId="18A71C5A" w14:textId="18008839" w:rsidR="00BB1E75" w:rsidRPr="00B97CC7" w:rsidRDefault="00B97CC7" w:rsidP="000B3499">
      <w:pPr>
        <w:pStyle w:val="Text"/>
        <w:spacing w:after="160" w:line="100" w:lineRule="atLeast"/>
        <w:ind w:left="646" w:hanging="646"/>
        <w:contextualSpacing w:val="0"/>
        <w:rPr>
          <w:rFonts w:asciiTheme="majorBidi" w:hAnsiTheme="majorBidi" w:cstheme="majorBidi"/>
        </w:rPr>
      </w:pPr>
      <w:r>
        <w:rPr>
          <w:rFonts w:asciiTheme="majorBidi" w:hAnsiTheme="majorBidi" w:cstheme="majorBidi"/>
        </w:rPr>
        <w:t xml:space="preserve">Joüon, P. and Muraoka, T. 2009. </w:t>
      </w:r>
      <w:r>
        <w:rPr>
          <w:rFonts w:asciiTheme="majorBidi" w:hAnsiTheme="majorBidi" w:cstheme="majorBidi"/>
          <w:i/>
          <w:iCs/>
        </w:rPr>
        <w:t>A grammar of Biblical Hebrew</w:t>
      </w:r>
      <w:r>
        <w:rPr>
          <w:rFonts w:asciiTheme="majorBidi" w:hAnsiTheme="majorBidi" w:cstheme="majorBidi"/>
        </w:rPr>
        <w:t>. 2nd reprint of 2nd edn., with corrections. Rome: Gregorian and Biblical Press.</w:t>
      </w:r>
    </w:p>
    <w:p w14:paraId="158EE4E8"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Lass, R</w:t>
      </w:r>
      <w:r w:rsidR="002A49D5" w:rsidRPr="000B3499">
        <w:rPr>
          <w:rFonts w:asciiTheme="majorBidi" w:hAnsiTheme="majorBidi" w:cstheme="majorBidi"/>
          <w:lang w:val="en-US"/>
        </w:rPr>
        <w:t xml:space="preserve">oger. </w:t>
      </w:r>
      <w:r w:rsidRPr="000B3499">
        <w:rPr>
          <w:rFonts w:asciiTheme="majorBidi" w:hAnsiTheme="majorBidi" w:cstheme="majorBidi"/>
          <w:lang w:val="en-US"/>
        </w:rPr>
        <w:t xml:space="preserve">1997. </w:t>
      </w:r>
      <w:r w:rsidR="007B0F29" w:rsidRPr="000B3499">
        <w:rPr>
          <w:rFonts w:asciiTheme="majorBidi" w:hAnsiTheme="majorBidi" w:cstheme="majorBidi"/>
          <w:i/>
          <w:iCs/>
          <w:lang w:val="en-US"/>
        </w:rPr>
        <w:t>Historical linguistics and language c</w:t>
      </w:r>
      <w:r w:rsidRPr="000B3499">
        <w:rPr>
          <w:rFonts w:asciiTheme="majorBidi" w:hAnsiTheme="majorBidi" w:cstheme="majorBidi"/>
          <w:i/>
          <w:iCs/>
          <w:lang w:val="en-US"/>
        </w:rPr>
        <w:t>hange</w:t>
      </w:r>
      <w:r w:rsidRPr="000B3499">
        <w:rPr>
          <w:rFonts w:asciiTheme="majorBidi" w:hAnsiTheme="majorBidi" w:cstheme="majorBidi"/>
          <w:lang w:val="en-US"/>
        </w:rPr>
        <w:t>. Cambridge: Cambridge University Press.</w:t>
      </w:r>
    </w:p>
    <w:p w14:paraId="53AB1CC6" w14:textId="5C95C7AF" w:rsidR="002E2596" w:rsidRPr="00FD293C" w:rsidRDefault="002E2596" w:rsidP="000B3499">
      <w:pPr>
        <w:pStyle w:val="Text"/>
        <w:spacing w:after="160" w:line="100" w:lineRule="atLeast"/>
        <w:ind w:left="646" w:hanging="646"/>
        <w:contextualSpacing w:val="0"/>
        <w:rPr>
          <w:rFonts w:asciiTheme="majorBidi" w:hAnsiTheme="majorBidi" w:cstheme="majorBidi"/>
          <w:color w:val="000000"/>
          <w:lang w:val="en-US"/>
        </w:rPr>
      </w:pPr>
      <w:r>
        <w:rPr>
          <w:rFonts w:asciiTheme="majorBidi" w:hAnsiTheme="majorBidi" w:cstheme="majorBidi"/>
          <w:color w:val="000000"/>
          <w:lang w:val="en-GB"/>
        </w:rPr>
        <w:t>Leonetti, Manuel. 2008. Definiteness effects and the role of the coda in existential constructions. In Mu</w:t>
      </w:r>
      <w:r>
        <w:rPr>
          <w:rFonts w:asciiTheme="majorBidi" w:hAnsiTheme="majorBidi" w:cstheme="majorBidi"/>
          <w:color w:val="000000"/>
          <w:lang w:val="en-US"/>
        </w:rPr>
        <w:t xml:space="preserve">̈ller, Henrik H. &amp; Klinge, Alex (eds.), </w:t>
      </w:r>
      <w:r>
        <w:rPr>
          <w:rFonts w:asciiTheme="majorBidi" w:hAnsiTheme="majorBidi" w:cstheme="majorBidi"/>
          <w:i/>
          <w:iCs/>
          <w:color w:val="000000"/>
          <w:lang w:val="en-US"/>
        </w:rPr>
        <w:t>Essays on nominal determination: From morphology to discourse management</w:t>
      </w:r>
      <w:r>
        <w:rPr>
          <w:rFonts w:asciiTheme="majorBidi" w:hAnsiTheme="majorBidi" w:cstheme="majorBidi"/>
          <w:color w:val="000000"/>
          <w:lang w:val="en-US"/>
        </w:rPr>
        <w:t>. Amsterdam: Benjamins.</w:t>
      </w:r>
      <w:r w:rsidR="00FD293C">
        <w:rPr>
          <w:rFonts w:asciiTheme="majorBidi" w:hAnsiTheme="majorBidi" w:cstheme="majorBidi"/>
          <w:color w:val="000000"/>
          <w:lang w:val="en-US"/>
        </w:rPr>
        <w:t xml:space="preserve"> 131-162.</w:t>
      </w:r>
    </w:p>
    <w:p w14:paraId="3857E175" w14:textId="4AC97126" w:rsidR="00AE3E75" w:rsidRPr="00FD293C" w:rsidRDefault="00D84B58">
      <w:pPr>
        <w:pStyle w:val="Text"/>
        <w:spacing w:after="160" w:line="100" w:lineRule="atLeast"/>
        <w:ind w:left="646" w:hanging="646"/>
        <w:contextualSpacing w:val="0"/>
        <w:rPr>
          <w:rFonts w:asciiTheme="majorBidi" w:hAnsiTheme="majorBidi" w:cstheme="majorBidi"/>
          <w:color w:val="000000"/>
        </w:rPr>
      </w:pPr>
      <w:r w:rsidRPr="0024377C">
        <w:rPr>
          <w:rFonts w:asciiTheme="majorBidi" w:hAnsiTheme="majorBidi" w:cstheme="majorBidi"/>
          <w:color w:val="000000"/>
          <w:lang w:val="en-GB"/>
        </w:rPr>
        <w:t xml:space="preserve">Miller, Cynthia L. 2005. Ellipsis involving negation in biblical poetry. In </w:t>
      </w:r>
      <w:r w:rsidRPr="0024377C">
        <w:rPr>
          <w:rFonts w:asciiTheme="majorBidi" w:eastAsiaTheme="minorEastAsia" w:hAnsiTheme="majorBidi" w:cstheme="majorBidi"/>
          <w:lang w:eastAsia="de-DE" w:bidi="he-IL"/>
        </w:rPr>
        <w:t xml:space="preserve">Troxel, Ronald L. &amp; Friebel, Kelvin G.  &amp; Magary, Kelvin G. (eds.), </w:t>
      </w:r>
      <w:r w:rsidRPr="0024377C">
        <w:rPr>
          <w:rFonts w:asciiTheme="majorBidi" w:eastAsiaTheme="minorEastAsia" w:hAnsiTheme="majorBidi" w:cstheme="majorBidi"/>
          <w:i/>
          <w:lang w:eastAsia="de-DE" w:bidi="he-IL"/>
        </w:rPr>
        <w:t>Seeking out the wisdom of the ancients: Essays offered to honor Michael V. Fox on the occasion of his sixty-fifth birthday</w:t>
      </w:r>
      <w:r w:rsidRPr="0024377C">
        <w:rPr>
          <w:rFonts w:asciiTheme="majorBidi" w:eastAsiaTheme="minorEastAsia" w:hAnsiTheme="majorBidi" w:cstheme="majorBidi"/>
          <w:iCs/>
          <w:lang w:eastAsia="de-DE" w:bidi="he-IL"/>
        </w:rPr>
        <w:t>,</w:t>
      </w:r>
      <w:r w:rsidRPr="0024377C">
        <w:rPr>
          <w:rFonts w:asciiTheme="majorBidi" w:eastAsiaTheme="minorEastAsia" w:hAnsiTheme="majorBidi" w:cstheme="majorBidi"/>
          <w:i/>
          <w:lang w:eastAsia="de-DE" w:bidi="he-IL"/>
        </w:rPr>
        <w:t xml:space="preserve"> </w:t>
      </w:r>
      <w:r w:rsidRPr="0024377C">
        <w:rPr>
          <w:rFonts w:asciiTheme="majorBidi" w:eastAsiaTheme="minorEastAsia" w:hAnsiTheme="majorBidi" w:cstheme="majorBidi"/>
          <w:lang w:eastAsia="de-DE" w:bidi="he-IL"/>
        </w:rPr>
        <w:t>37–52. Winona Lake, IN: Eisenbrauns.</w:t>
      </w:r>
    </w:p>
    <w:p w14:paraId="25F0434B" w14:textId="58872534" w:rsidR="009C3D97" w:rsidRPr="000B3499"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color w:val="000000"/>
          <w:lang w:val="en-GB"/>
        </w:rPr>
        <w:t>Miller-Naudé, C</w:t>
      </w:r>
      <w:r w:rsidR="002A49D5" w:rsidRPr="000B3499">
        <w:rPr>
          <w:rFonts w:asciiTheme="majorBidi" w:hAnsiTheme="majorBidi" w:cstheme="majorBidi"/>
          <w:color w:val="000000"/>
          <w:lang w:val="en-GB"/>
        </w:rPr>
        <w:t xml:space="preserve">ynthia </w:t>
      </w:r>
      <w:r w:rsidRPr="000B3499">
        <w:rPr>
          <w:rFonts w:asciiTheme="majorBidi" w:hAnsiTheme="majorBidi" w:cstheme="majorBidi"/>
          <w:color w:val="000000"/>
          <w:lang w:val="en-GB"/>
        </w:rPr>
        <w:t>L</w:t>
      </w:r>
      <w:r w:rsidR="002A49D5" w:rsidRPr="000B3499">
        <w:rPr>
          <w:rFonts w:asciiTheme="majorBidi" w:hAnsiTheme="majorBidi" w:cstheme="majorBidi"/>
          <w:color w:val="000000"/>
          <w:lang w:val="en-GB"/>
        </w:rPr>
        <w:t>.</w:t>
      </w:r>
      <w:r w:rsidRPr="000B3499">
        <w:rPr>
          <w:rFonts w:asciiTheme="majorBidi" w:hAnsiTheme="majorBidi" w:cstheme="majorBidi"/>
          <w:color w:val="000000"/>
          <w:lang w:val="en-GB"/>
        </w:rPr>
        <w:t xml:space="preserve"> &amp; Naudé, J</w:t>
      </w:r>
      <w:r w:rsidR="002A49D5" w:rsidRPr="000B3499">
        <w:rPr>
          <w:rFonts w:asciiTheme="majorBidi" w:hAnsiTheme="majorBidi" w:cstheme="majorBidi"/>
          <w:color w:val="000000"/>
          <w:lang w:val="en-GB"/>
        </w:rPr>
        <w:t xml:space="preserve">acobus </w:t>
      </w:r>
      <w:r w:rsidRPr="000B3499">
        <w:rPr>
          <w:rFonts w:asciiTheme="majorBidi" w:hAnsiTheme="majorBidi" w:cstheme="majorBidi"/>
          <w:color w:val="000000"/>
          <w:lang w:val="en-GB"/>
        </w:rPr>
        <w:t>A</w:t>
      </w:r>
      <w:r w:rsidR="002A49D5" w:rsidRPr="000B3499">
        <w:rPr>
          <w:rFonts w:asciiTheme="majorBidi" w:hAnsiTheme="majorBidi" w:cstheme="majorBidi"/>
          <w:color w:val="000000"/>
          <w:lang w:val="en-GB"/>
        </w:rPr>
        <w:t>.</w:t>
      </w:r>
      <w:r w:rsidRPr="000B3499">
        <w:rPr>
          <w:rFonts w:asciiTheme="majorBidi" w:hAnsiTheme="majorBidi" w:cstheme="majorBidi"/>
          <w:color w:val="000000"/>
          <w:lang w:val="en-GB"/>
        </w:rPr>
        <w:t xml:space="preserve"> 2015. Negation and the participle in Biblical Hebrew. </w:t>
      </w:r>
      <w:r w:rsidRPr="000B3499">
        <w:rPr>
          <w:rFonts w:asciiTheme="majorBidi" w:hAnsiTheme="majorBidi" w:cstheme="majorBidi"/>
          <w:i/>
          <w:iCs/>
        </w:rPr>
        <w:t>Kleine Untersuchungen zur Sprache des Alten Testaments und seiner Umwelt</w:t>
      </w:r>
      <w:r w:rsidRPr="000B3499">
        <w:rPr>
          <w:rFonts w:asciiTheme="majorBidi" w:hAnsiTheme="majorBidi" w:cstheme="majorBidi"/>
          <w:i/>
          <w:color w:val="000000"/>
          <w:lang w:val="en-GB"/>
        </w:rPr>
        <w:t xml:space="preserve"> </w:t>
      </w:r>
      <w:r w:rsidR="002A49D5" w:rsidRPr="000B3499">
        <w:rPr>
          <w:rFonts w:asciiTheme="majorBidi" w:hAnsiTheme="majorBidi" w:cstheme="majorBidi"/>
          <w:iCs/>
          <w:color w:val="000000"/>
          <w:lang w:val="en-GB"/>
        </w:rPr>
        <w:t>19.</w:t>
      </w:r>
      <w:r w:rsidRPr="000B3499">
        <w:rPr>
          <w:rFonts w:asciiTheme="majorBidi" w:hAnsiTheme="majorBidi" w:cstheme="majorBidi"/>
          <w:iCs/>
          <w:color w:val="000000"/>
          <w:lang w:val="en-GB"/>
        </w:rPr>
        <w:t xml:space="preserve"> 165</w:t>
      </w:r>
      <w:r w:rsidRPr="000B3499">
        <w:rPr>
          <w:rFonts w:asciiTheme="majorBidi" w:hAnsiTheme="majorBidi" w:cstheme="majorBidi"/>
          <w:iCs/>
          <w:lang w:val="en-GB"/>
        </w:rPr>
        <w:t>–</w:t>
      </w:r>
      <w:r w:rsidRPr="000B3499">
        <w:rPr>
          <w:rFonts w:asciiTheme="majorBidi" w:hAnsiTheme="majorBidi" w:cstheme="majorBidi"/>
          <w:iCs/>
          <w:color w:val="000000"/>
          <w:lang w:val="en-GB"/>
        </w:rPr>
        <w:t>199</w:t>
      </w:r>
      <w:r w:rsidRPr="000B3499">
        <w:rPr>
          <w:rFonts w:asciiTheme="majorBidi" w:hAnsiTheme="majorBidi" w:cstheme="majorBidi"/>
          <w:i/>
          <w:color w:val="000000"/>
          <w:lang w:val="en-GB"/>
        </w:rPr>
        <w:t>.</w:t>
      </w:r>
    </w:p>
    <w:p w14:paraId="28FD22B0" w14:textId="0EA5F092" w:rsidR="006F30EA" w:rsidRPr="00955240" w:rsidRDefault="006F30EA" w:rsidP="000B3499">
      <w:pPr>
        <w:pStyle w:val="Text"/>
        <w:spacing w:after="160" w:line="100" w:lineRule="atLeast"/>
        <w:ind w:left="646" w:hanging="646"/>
        <w:contextualSpacing w:val="0"/>
        <w:rPr>
          <w:rFonts w:asciiTheme="majorBidi" w:hAnsiTheme="majorBidi" w:cstheme="majorBidi"/>
          <w:lang w:val="en-GB"/>
        </w:rPr>
      </w:pPr>
      <w:r>
        <w:rPr>
          <w:rFonts w:asciiTheme="majorBidi" w:hAnsiTheme="majorBidi" w:cstheme="majorBidi"/>
          <w:lang w:val="en-GB"/>
        </w:rPr>
        <w:t xml:space="preserve">Milsark, Gary L. 1974. </w:t>
      </w:r>
      <w:r w:rsidRPr="00FD293C">
        <w:rPr>
          <w:rFonts w:asciiTheme="majorBidi" w:hAnsiTheme="majorBidi" w:cstheme="majorBidi"/>
          <w:i/>
          <w:iCs/>
          <w:lang w:val="en-GB"/>
        </w:rPr>
        <w:t>Existential sentence in English.</w:t>
      </w:r>
      <w:r>
        <w:rPr>
          <w:rFonts w:asciiTheme="majorBidi" w:hAnsiTheme="majorBidi" w:cstheme="majorBidi"/>
          <w:lang w:val="en-GB"/>
        </w:rPr>
        <w:t xml:space="preserve"> </w:t>
      </w:r>
      <w:r w:rsidR="005C25E2">
        <w:rPr>
          <w:rFonts w:asciiTheme="majorBidi" w:hAnsiTheme="majorBidi" w:cstheme="majorBidi"/>
          <w:lang w:val="en-GB"/>
        </w:rPr>
        <w:t>Cambridge</w:t>
      </w:r>
      <w:r w:rsidR="00486EE2">
        <w:rPr>
          <w:rFonts w:asciiTheme="majorBidi" w:hAnsiTheme="majorBidi" w:cstheme="majorBidi"/>
          <w:lang w:val="en-GB"/>
        </w:rPr>
        <w:t>, MA</w:t>
      </w:r>
      <w:r w:rsidR="005C25E2">
        <w:rPr>
          <w:rFonts w:asciiTheme="majorBidi" w:hAnsiTheme="majorBidi" w:cstheme="majorBidi"/>
          <w:lang w:val="en-GB"/>
        </w:rPr>
        <w:t xml:space="preserve">: </w:t>
      </w:r>
      <w:r>
        <w:rPr>
          <w:rFonts w:asciiTheme="majorBidi" w:hAnsiTheme="majorBidi" w:cstheme="majorBidi"/>
          <w:lang w:val="en-GB"/>
        </w:rPr>
        <w:t>Massachusetts Institute of Technology</w:t>
      </w:r>
      <w:r w:rsidR="005C25E2">
        <w:rPr>
          <w:rFonts w:asciiTheme="majorBidi" w:hAnsiTheme="majorBidi" w:cstheme="majorBidi"/>
          <w:lang w:val="en-GB"/>
        </w:rPr>
        <w:t>. (Doctoral Dissertation.)</w:t>
      </w:r>
    </w:p>
    <w:p w14:paraId="0D5251C4" w14:textId="3CD09551" w:rsidR="009C3D97"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Naudé, J</w:t>
      </w:r>
      <w:r w:rsidR="002A49D5" w:rsidRPr="000B3499">
        <w:rPr>
          <w:rFonts w:asciiTheme="majorBidi" w:hAnsiTheme="majorBidi" w:cstheme="majorBidi"/>
          <w:lang w:val="en-GB"/>
        </w:rPr>
        <w:t xml:space="preserve">acobus </w:t>
      </w:r>
      <w:r w:rsidRPr="000B3499">
        <w:rPr>
          <w:rFonts w:asciiTheme="majorBidi" w:hAnsiTheme="majorBidi" w:cstheme="majorBidi"/>
          <w:lang w:val="en-GB"/>
        </w:rPr>
        <w:t>A</w:t>
      </w:r>
      <w:r w:rsidR="002A49D5" w:rsidRPr="000B3499">
        <w:rPr>
          <w:rFonts w:asciiTheme="majorBidi" w:hAnsiTheme="majorBidi" w:cstheme="majorBidi"/>
          <w:lang w:val="en-GB"/>
        </w:rPr>
        <w:t>.</w:t>
      </w:r>
      <w:r w:rsidRPr="000B3499">
        <w:rPr>
          <w:rFonts w:asciiTheme="majorBidi" w:hAnsiTheme="majorBidi" w:cstheme="majorBidi"/>
          <w:lang w:val="en-GB"/>
        </w:rPr>
        <w:t xml:space="preserve"> 1990. A syntactic analysis of dislocations in Biblical Hebrew. </w:t>
      </w:r>
      <w:r w:rsidRPr="000B3499">
        <w:rPr>
          <w:rFonts w:asciiTheme="majorBidi" w:hAnsiTheme="majorBidi" w:cstheme="majorBidi"/>
          <w:i/>
          <w:lang w:val="en-GB"/>
        </w:rPr>
        <w:t>Journal of Northwest Semitic Languages</w:t>
      </w:r>
      <w:r w:rsidR="002A49D5" w:rsidRPr="000B3499">
        <w:rPr>
          <w:rFonts w:asciiTheme="majorBidi" w:hAnsiTheme="majorBidi" w:cstheme="majorBidi"/>
          <w:lang w:val="en-GB"/>
        </w:rPr>
        <w:t xml:space="preserve"> 16.</w:t>
      </w:r>
      <w:r w:rsidRPr="000B3499">
        <w:rPr>
          <w:rFonts w:asciiTheme="majorBidi" w:hAnsiTheme="majorBidi" w:cstheme="majorBidi"/>
          <w:lang w:val="en-GB"/>
        </w:rPr>
        <w:t xml:space="preserve"> 115</w:t>
      </w:r>
      <w:r w:rsidRPr="000B3499">
        <w:rPr>
          <w:rFonts w:asciiTheme="majorBidi" w:hAnsiTheme="majorBidi" w:cstheme="majorBidi"/>
          <w:iCs/>
          <w:lang w:val="en-GB"/>
        </w:rPr>
        <w:t>–</w:t>
      </w:r>
      <w:r w:rsidRPr="000B3499">
        <w:rPr>
          <w:rFonts w:asciiTheme="majorBidi" w:hAnsiTheme="majorBidi" w:cstheme="majorBidi"/>
          <w:lang w:val="en-GB"/>
        </w:rPr>
        <w:t>130.</w:t>
      </w:r>
    </w:p>
    <w:p w14:paraId="708C409B" w14:textId="0A2124BD" w:rsidR="00F142C6" w:rsidRPr="00F142C6" w:rsidRDefault="00F142C6"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Naudé, Jacobus A.</w:t>
      </w:r>
      <w:r>
        <w:rPr>
          <w:rFonts w:asciiTheme="majorBidi" w:hAnsiTheme="majorBidi" w:cstheme="majorBidi"/>
          <w:lang w:val="en-GB"/>
        </w:rPr>
        <w:t xml:space="preserve"> 1996. Resumptive pronouns in Biblical Aramaic relatives. </w:t>
      </w:r>
      <w:r>
        <w:rPr>
          <w:rFonts w:asciiTheme="majorBidi" w:hAnsiTheme="majorBidi" w:cstheme="majorBidi"/>
          <w:i/>
          <w:iCs/>
          <w:lang w:val="en-GB"/>
        </w:rPr>
        <w:t>Southern African Journal of Linguistics Supplement</w:t>
      </w:r>
      <w:r w:rsidR="00756634">
        <w:rPr>
          <w:rFonts w:asciiTheme="majorBidi" w:hAnsiTheme="majorBidi" w:cstheme="majorBidi"/>
          <w:lang w:val="en-GB"/>
        </w:rPr>
        <w:t xml:space="preserve"> 29:125</w:t>
      </w:r>
      <w:r w:rsidR="00756634" w:rsidRPr="000B3499">
        <w:rPr>
          <w:rFonts w:asciiTheme="majorBidi" w:hAnsiTheme="majorBidi" w:cstheme="majorBidi"/>
          <w:iCs/>
          <w:lang w:val="en-GB"/>
        </w:rPr>
        <w:t>–</w:t>
      </w:r>
      <w:r w:rsidR="00ED31D9">
        <w:rPr>
          <w:rFonts w:asciiTheme="majorBidi" w:hAnsiTheme="majorBidi" w:cstheme="majorBidi"/>
          <w:lang w:val="en-GB"/>
        </w:rPr>
        <w:t>1</w:t>
      </w:r>
      <w:r>
        <w:rPr>
          <w:rFonts w:asciiTheme="majorBidi" w:hAnsiTheme="majorBidi" w:cstheme="majorBidi"/>
          <w:lang w:val="en-GB"/>
        </w:rPr>
        <w:t>47.</w:t>
      </w:r>
    </w:p>
    <w:p w14:paraId="2A17848D"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lang w:val="en-US"/>
        </w:rPr>
        <w:t>Naudé, J</w:t>
      </w:r>
      <w:r w:rsidR="002A49D5" w:rsidRPr="000B3499">
        <w:rPr>
          <w:rFonts w:asciiTheme="majorBidi" w:hAnsiTheme="majorBidi" w:cstheme="majorBidi"/>
          <w:lang w:val="en-US"/>
        </w:rPr>
        <w:t xml:space="preserve">acobus </w:t>
      </w:r>
      <w:r w:rsidRPr="000B3499">
        <w:rPr>
          <w:rFonts w:asciiTheme="majorBidi" w:hAnsiTheme="majorBidi" w:cstheme="majorBidi"/>
          <w:lang w:val="en-US"/>
        </w:rPr>
        <w:t>A</w:t>
      </w:r>
      <w:r w:rsidR="002A49D5" w:rsidRPr="000B3499">
        <w:rPr>
          <w:rFonts w:asciiTheme="majorBidi" w:hAnsiTheme="majorBidi" w:cstheme="majorBidi"/>
          <w:lang w:val="en-US"/>
        </w:rPr>
        <w:t>.</w:t>
      </w:r>
      <w:r w:rsidRPr="000B3499">
        <w:rPr>
          <w:rFonts w:asciiTheme="majorBidi" w:hAnsiTheme="majorBidi" w:cstheme="majorBidi"/>
          <w:lang w:val="en-US"/>
        </w:rPr>
        <w:t xml:space="preserve"> 2000a</w:t>
      </w:r>
      <w:r w:rsidR="002A49D5" w:rsidRPr="000B3499">
        <w:rPr>
          <w:rFonts w:asciiTheme="majorBidi" w:hAnsiTheme="majorBidi" w:cstheme="majorBidi"/>
          <w:lang w:val="en-US"/>
        </w:rPr>
        <w:t>.</w:t>
      </w:r>
      <w:r w:rsidRPr="000B3499">
        <w:rPr>
          <w:rFonts w:asciiTheme="majorBidi" w:hAnsiTheme="majorBidi" w:cstheme="majorBidi"/>
          <w:lang w:val="en-US"/>
        </w:rPr>
        <w:t xml:space="preserve"> Diachronic syntax and language change: the case of Qumran Hebrew. </w:t>
      </w:r>
      <w:r w:rsidRPr="000B3499">
        <w:rPr>
          <w:rFonts w:asciiTheme="majorBidi" w:hAnsiTheme="majorBidi" w:cstheme="majorBidi"/>
          <w:i/>
          <w:iCs/>
          <w:lang w:val="en-US"/>
        </w:rPr>
        <w:t>Southern African Linguistics and Applied Language Studies</w:t>
      </w:r>
      <w:r w:rsidR="002A49D5" w:rsidRPr="000B3499">
        <w:rPr>
          <w:rFonts w:asciiTheme="majorBidi" w:hAnsiTheme="majorBidi" w:cstheme="majorBidi"/>
          <w:lang w:val="en-US"/>
        </w:rPr>
        <w:t xml:space="preserve"> 18. </w:t>
      </w:r>
      <w:r w:rsidRPr="000B3499">
        <w:rPr>
          <w:rFonts w:asciiTheme="majorBidi" w:hAnsiTheme="majorBidi" w:cstheme="majorBidi"/>
          <w:lang w:val="en-US"/>
        </w:rPr>
        <w:t>1-14.</w:t>
      </w:r>
    </w:p>
    <w:p w14:paraId="6344DF7A"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Naudé, J</w:t>
      </w:r>
      <w:r w:rsidR="002A49D5" w:rsidRPr="000B3499">
        <w:rPr>
          <w:rFonts w:asciiTheme="majorBidi" w:hAnsiTheme="majorBidi" w:cstheme="majorBidi"/>
          <w:lang w:val="en-GB"/>
        </w:rPr>
        <w:t xml:space="preserve">acobus </w:t>
      </w:r>
      <w:r w:rsidRPr="000B3499">
        <w:rPr>
          <w:rFonts w:asciiTheme="majorBidi" w:hAnsiTheme="majorBidi" w:cstheme="majorBidi"/>
          <w:lang w:val="en-GB"/>
        </w:rPr>
        <w:t>A</w:t>
      </w:r>
      <w:r w:rsidR="002A49D5" w:rsidRPr="000B3499">
        <w:rPr>
          <w:rFonts w:asciiTheme="majorBidi" w:hAnsiTheme="majorBidi" w:cstheme="majorBidi"/>
          <w:lang w:val="en-GB"/>
        </w:rPr>
        <w:t>.</w:t>
      </w:r>
      <w:r w:rsidRPr="000B3499">
        <w:rPr>
          <w:rFonts w:asciiTheme="majorBidi" w:hAnsiTheme="majorBidi" w:cstheme="majorBidi"/>
          <w:lang w:val="en-GB"/>
        </w:rPr>
        <w:t xml:space="preserve"> 2000b. Qumran Hebrew syntax in the perspective of a theory of language change and diffusion. </w:t>
      </w:r>
      <w:r w:rsidRPr="000B3499">
        <w:rPr>
          <w:rFonts w:asciiTheme="majorBidi" w:hAnsiTheme="majorBidi" w:cstheme="majorBidi"/>
          <w:i/>
          <w:lang w:val="en-GB"/>
        </w:rPr>
        <w:t xml:space="preserve">Journal of Northwest Semitic Languages </w:t>
      </w:r>
      <w:r w:rsidRPr="000B3499">
        <w:rPr>
          <w:rFonts w:asciiTheme="majorBidi" w:hAnsiTheme="majorBidi" w:cstheme="majorBidi"/>
          <w:lang w:val="en-GB"/>
        </w:rPr>
        <w:t>26(1): 105</w:t>
      </w:r>
      <w:r w:rsidRPr="000B3499">
        <w:rPr>
          <w:rFonts w:asciiTheme="majorBidi" w:hAnsiTheme="majorBidi" w:cstheme="majorBidi"/>
          <w:iCs/>
          <w:lang w:val="en-GB"/>
        </w:rPr>
        <w:t>–</w:t>
      </w:r>
      <w:r w:rsidRPr="000B3499">
        <w:rPr>
          <w:rFonts w:asciiTheme="majorBidi" w:hAnsiTheme="majorBidi" w:cstheme="majorBidi"/>
          <w:lang w:val="en-GB"/>
        </w:rPr>
        <w:t>132.</w:t>
      </w:r>
    </w:p>
    <w:p w14:paraId="643E2562" w14:textId="77777777" w:rsidR="009C3D97" w:rsidRPr="000B3499" w:rsidRDefault="002A49D5"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____.</w:t>
      </w:r>
      <w:r w:rsidR="009C3D97" w:rsidRPr="000B3499">
        <w:rPr>
          <w:rFonts w:asciiTheme="majorBidi" w:hAnsiTheme="majorBidi" w:cstheme="majorBidi"/>
          <w:lang w:val="en-GB"/>
        </w:rPr>
        <w:t xml:space="preserve"> 2012. Diachrony in Biblical Hebrew and a theory of langu</w:t>
      </w:r>
      <w:r w:rsidR="001D6446" w:rsidRPr="000B3499">
        <w:rPr>
          <w:rFonts w:asciiTheme="majorBidi" w:hAnsiTheme="majorBidi" w:cstheme="majorBidi"/>
          <w:lang w:val="en-GB"/>
        </w:rPr>
        <w:t xml:space="preserve">age change and diffusion. In </w:t>
      </w:r>
      <w:r w:rsidR="009C3D97" w:rsidRPr="000B3499">
        <w:rPr>
          <w:rFonts w:asciiTheme="majorBidi" w:hAnsiTheme="majorBidi" w:cstheme="majorBidi"/>
          <w:lang w:val="en-GB"/>
        </w:rPr>
        <w:t>Miller-Naudé</w:t>
      </w:r>
      <w:r w:rsidR="001D6446" w:rsidRPr="000B3499">
        <w:rPr>
          <w:rFonts w:asciiTheme="majorBidi" w:hAnsiTheme="majorBidi" w:cstheme="majorBidi"/>
          <w:lang w:val="en-GB"/>
        </w:rPr>
        <w:t xml:space="preserve">, Cynthia L. &amp; </w:t>
      </w:r>
      <w:r w:rsidR="009C3D97" w:rsidRPr="000B3499">
        <w:rPr>
          <w:rFonts w:asciiTheme="majorBidi" w:hAnsiTheme="majorBidi" w:cstheme="majorBidi"/>
          <w:lang w:val="en-GB"/>
        </w:rPr>
        <w:t>Zevit</w:t>
      </w:r>
      <w:r w:rsidR="001D6446" w:rsidRPr="000B3499">
        <w:rPr>
          <w:rFonts w:asciiTheme="majorBidi" w:hAnsiTheme="majorBidi" w:cstheme="majorBidi"/>
          <w:lang w:val="en-GB"/>
        </w:rPr>
        <w:t>, Ziony</w:t>
      </w:r>
      <w:r w:rsidR="009C3D97" w:rsidRPr="000B3499">
        <w:rPr>
          <w:rFonts w:asciiTheme="majorBidi" w:hAnsiTheme="majorBidi" w:cstheme="majorBidi"/>
          <w:lang w:val="en-GB"/>
        </w:rPr>
        <w:t xml:space="preserve"> (eds.)</w:t>
      </w:r>
      <w:r w:rsidR="001D6446" w:rsidRPr="000B3499">
        <w:rPr>
          <w:rFonts w:asciiTheme="majorBidi" w:hAnsiTheme="majorBidi" w:cstheme="majorBidi"/>
          <w:lang w:val="en-GB"/>
        </w:rPr>
        <w:t>.</w:t>
      </w:r>
      <w:r w:rsidR="009C3D97" w:rsidRPr="000B3499">
        <w:rPr>
          <w:rFonts w:asciiTheme="majorBidi" w:hAnsiTheme="majorBidi" w:cstheme="majorBidi"/>
          <w:lang w:val="en-GB"/>
        </w:rPr>
        <w:t xml:space="preserve">, </w:t>
      </w:r>
      <w:r w:rsidR="009C3D97" w:rsidRPr="000B3499">
        <w:rPr>
          <w:rFonts w:asciiTheme="majorBidi" w:hAnsiTheme="majorBidi" w:cstheme="majorBidi"/>
          <w:i/>
          <w:lang w:val="en-GB"/>
        </w:rPr>
        <w:t>Diachrony in Biblical Hebrew</w:t>
      </w:r>
      <w:r w:rsidR="009C3D97" w:rsidRPr="000B3499">
        <w:rPr>
          <w:rFonts w:asciiTheme="majorBidi" w:hAnsiTheme="majorBidi" w:cstheme="majorBidi"/>
          <w:lang w:val="en-GB"/>
        </w:rPr>
        <w:t>, 61</w:t>
      </w:r>
      <w:r w:rsidR="009C3D97" w:rsidRPr="000B3499">
        <w:rPr>
          <w:rFonts w:asciiTheme="majorBidi" w:hAnsiTheme="majorBidi" w:cstheme="majorBidi"/>
          <w:iCs/>
          <w:lang w:val="en-GB"/>
        </w:rPr>
        <w:t>–</w:t>
      </w:r>
      <w:r w:rsidR="009C3D97" w:rsidRPr="000B3499">
        <w:rPr>
          <w:rFonts w:asciiTheme="majorBidi" w:hAnsiTheme="majorBidi" w:cstheme="majorBidi"/>
          <w:lang w:val="en-GB"/>
        </w:rPr>
        <w:t>82. Winona Lake: Eisenbrauns.</w:t>
      </w:r>
    </w:p>
    <w:p w14:paraId="3F2D072E" w14:textId="77777777" w:rsidR="00260B81"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Naudé, J</w:t>
      </w:r>
      <w:r w:rsidR="001D6446" w:rsidRPr="000B3499">
        <w:rPr>
          <w:rFonts w:asciiTheme="majorBidi" w:hAnsiTheme="majorBidi" w:cstheme="majorBidi"/>
          <w:lang w:val="en-US"/>
        </w:rPr>
        <w:t xml:space="preserve">acobus </w:t>
      </w:r>
      <w:r w:rsidRPr="000B3499">
        <w:rPr>
          <w:rFonts w:asciiTheme="majorBidi" w:hAnsiTheme="majorBidi" w:cstheme="majorBidi"/>
          <w:lang w:val="en-US"/>
        </w:rPr>
        <w:t>A</w:t>
      </w:r>
      <w:r w:rsidR="001D6446" w:rsidRPr="000B3499">
        <w:rPr>
          <w:rFonts w:asciiTheme="majorBidi" w:hAnsiTheme="majorBidi" w:cstheme="majorBidi"/>
          <w:lang w:val="en-US"/>
        </w:rPr>
        <w:t>.</w:t>
      </w:r>
      <w:r w:rsidRPr="000B3499">
        <w:rPr>
          <w:rFonts w:asciiTheme="majorBidi" w:hAnsiTheme="majorBidi" w:cstheme="majorBidi"/>
          <w:lang w:val="en-US"/>
        </w:rPr>
        <w:t xml:space="preserve"> &amp; Miller-Naudé, C</w:t>
      </w:r>
      <w:r w:rsidR="001D6446" w:rsidRPr="000B3499">
        <w:rPr>
          <w:rFonts w:asciiTheme="majorBidi" w:hAnsiTheme="majorBidi" w:cstheme="majorBidi"/>
          <w:lang w:val="en-US"/>
        </w:rPr>
        <w:t xml:space="preserve">ynthia </w:t>
      </w:r>
      <w:r w:rsidRPr="000B3499">
        <w:rPr>
          <w:rFonts w:asciiTheme="majorBidi" w:hAnsiTheme="majorBidi" w:cstheme="majorBidi"/>
          <w:lang w:val="en-US"/>
        </w:rPr>
        <w:t>L</w:t>
      </w:r>
      <w:r w:rsidR="001D6446" w:rsidRPr="000B3499">
        <w:rPr>
          <w:rFonts w:asciiTheme="majorBidi" w:hAnsiTheme="majorBidi" w:cstheme="majorBidi"/>
          <w:lang w:val="en-US"/>
        </w:rPr>
        <w:t>.</w:t>
      </w:r>
      <w:r w:rsidRPr="000B3499">
        <w:rPr>
          <w:rFonts w:asciiTheme="majorBidi" w:hAnsiTheme="majorBidi" w:cstheme="majorBidi"/>
          <w:lang w:val="en-US"/>
        </w:rPr>
        <w:t xml:space="preserve"> 2016</w:t>
      </w:r>
      <w:r w:rsidR="00260B81" w:rsidRPr="000B3499">
        <w:rPr>
          <w:rFonts w:asciiTheme="majorBidi" w:hAnsiTheme="majorBidi" w:cstheme="majorBidi"/>
          <w:lang w:val="en-US"/>
        </w:rPr>
        <w:t>a</w:t>
      </w:r>
      <w:r w:rsidR="001D6446" w:rsidRPr="000B3499">
        <w:rPr>
          <w:rFonts w:asciiTheme="majorBidi" w:hAnsiTheme="majorBidi" w:cstheme="majorBidi"/>
          <w:lang w:val="en-US"/>
        </w:rPr>
        <w:t>.</w:t>
      </w:r>
      <w:r w:rsidRPr="000B3499">
        <w:rPr>
          <w:rFonts w:asciiTheme="majorBidi" w:hAnsiTheme="majorBidi" w:cstheme="majorBidi"/>
          <w:lang w:val="en-US"/>
        </w:rPr>
        <w:t xml:space="preserve">  </w:t>
      </w:r>
      <w:r w:rsidR="00260B81" w:rsidRPr="000B3499">
        <w:rPr>
          <w:rFonts w:asciiTheme="majorBidi" w:hAnsiTheme="majorBidi" w:cstheme="majorBidi"/>
          <w:lang w:bidi="he-IL"/>
        </w:rPr>
        <w:t xml:space="preserve">Historical linguistics, editorial theory and Biblical Hebrew: The current state of the debate. </w:t>
      </w:r>
      <w:r w:rsidR="00260B81" w:rsidRPr="000B3499">
        <w:rPr>
          <w:rFonts w:asciiTheme="majorBidi" w:hAnsiTheme="majorBidi" w:cstheme="majorBidi"/>
          <w:i/>
          <w:lang w:bidi="he-IL"/>
        </w:rPr>
        <w:t>Journal for Semitics</w:t>
      </w:r>
      <w:r w:rsidR="002D7289" w:rsidRPr="000B3499">
        <w:rPr>
          <w:rFonts w:asciiTheme="majorBidi" w:hAnsiTheme="majorBidi" w:cstheme="majorBidi"/>
          <w:lang w:bidi="he-IL"/>
        </w:rPr>
        <w:t xml:space="preserve"> 25.</w:t>
      </w:r>
      <w:r w:rsidR="00260B81" w:rsidRPr="000B3499">
        <w:rPr>
          <w:rFonts w:asciiTheme="majorBidi" w:hAnsiTheme="majorBidi" w:cstheme="majorBidi"/>
          <w:lang w:bidi="he-IL"/>
        </w:rPr>
        <w:t xml:space="preserve"> 501-531.</w:t>
      </w:r>
    </w:p>
    <w:p w14:paraId="3D793CBD" w14:textId="77777777" w:rsidR="009C3D97" w:rsidRPr="000B3499" w:rsidRDefault="00260B81"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 xml:space="preserve">____. 2016b. </w:t>
      </w:r>
      <w:r w:rsidR="009C3D97" w:rsidRPr="000B3499">
        <w:rPr>
          <w:rFonts w:asciiTheme="majorBidi" w:hAnsiTheme="majorBidi" w:cstheme="majorBidi"/>
          <w:lang w:val="en-US"/>
        </w:rPr>
        <w:t xml:space="preserve">The contribution of Qumran to historical Hebrew linguistics: Evidence from the syntax of participial negation. </w:t>
      </w:r>
      <w:r w:rsidR="009C3D97" w:rsidRPr="000B3499">
        <w:rPr>
          <w:rFonts w:asciiTheme="majorBidi" w:hAnsiTheme="majorBidi" w:cstheme="majorBidi"/>
          <w:i/>
          <w:iCs/>
          <w:lang w:val="en-US"/>
        </w:rPr>
        <w:t>HTS Teologiese Studies / Theological Studies</w:t>
      </w:r>
      <w:r w:rsidR="001D6446" w:rsidRPr="000B3499">
        <w:rPr>
          <w:rFonts w:asciiTheme="majorBidi" w:hAnsiTheme="majorBidi" w:cstheme="majorBidi"/>
          <w:lang w:val="en-US"/>
        </w:rPr>
        <w:t xml:space="preserve"> 72(4). a3150.</w:t>
      </w:r>
      <w:r w:rsidR="009C3D97" w:rsidRPr="000B3499">
        <w:rPr>
          <w:rFonts w:asciiTheme="majorBidi" w:hAnsiTheme="majorBidi" w:cstheme="majorBidi"/>
          <w:lang w:val="en-US"/>
        </w:rPr>
        <w:t xml:space="preserve"> </w:t>
      </w:r>
    </w:p>
    <w:p w14:paraId="78388FC5" w14:textId="77777777" w:rsidR="008A11DA" w:rsidRDefault="001D6446" w:rsidP="00F159BD">
      <w:pPr>
        <w:pStyle w:val="Text"/>
        <w:spacing w:after="160" w:line="100" w:lineRule="atLeast"/>
        <w:ind w:left="646" w:hanging="646"/>
        <w:contextualSpacing w:val="0"/>
        <w:rPr>
          <w:ins w:id="63" w:author="Cynthia Miller-Naude" w:date="2019-10-14T12:16:00Z"/>
          <w:rFonts w:asciiTheme="majorBidi" w:hAnsiTheme="majorBidi" w:cstheme="majorBidi"/>
          <w:lang w:val="en-US"/>
        </w:rPr>
      </w:pPr>
      <w:r w:rsidRPr="000B3499">
        <w:rPr>
          <w:rFonts w:asciiTheme="majorBidi" w:hAnsiTheme="majorBidi" w:cstheme="majorBidi"/>
          <w:lang w:val="en-GB"/>
        </w:rPr>
        <w:t>____. 2017</w:t>
      </w:r>
      <w:r w:rsidR="009C3D97" w:rsidRPr="000B3499">
        <w:rPr>
          <w:rFonts w:asciiTheme="majorBidi" w:hAnsiTheme="majorBidi" w:cstheme="majorBidi"/>
          <w:lang w:val="en-GB"/>
        </w:rPr>
        <w:t xml:space="preserve">. </w:t>
      </w:r>
      <w:r w:rsidR="007B0F29" w:rsidRPr="000B3499">
        <w:rPr>
          <w:rFonts w:asciiTheme="majorBidi" w:hAnsiTheme="majorBidi" w:cstheme="majorBidi"/>
          <w:lang w:val="en-US"/>
        </w:rPr>
        <w:t>At the interface of syntax and prosody: Differentiating left dislocated and tripartite verbless c</w:t>
      </w:r>
      <w:r w:rsidR="009C3D97" w:rsidRPr="000B3499">
        <w:rPr>
          <w:rFonts w:asciiTheme="majorBidi" w:hAnsiTheme="majorBidi" w:cstheme="majorBidi"/>
          <w:lang w:val="en-US"/>
        </w:rPr>
        <w:t xml:space="preserve">lauses in Biblical Hebrew. </w:t>
      </w:r>
      <w:r w:rsidR="009C3D97" w:rsidRPr="000B3499">
        <w:rPr>
          <w:rFonts w:asciiTheme="majorBidi" w:hAnsiTheme="majorBidi" w:cstheme="majorBidi"/>
          <w:i/>
          <w:iCs/>
          <w:lang w:val="en-US"/>
        </w:rPr>
        <w:t>Stellen</w:t>
      </w:r>
      <w:r w:rsidRPr="000B3499">
        <w:rPr>
          <w:rFonts w:asciiTheme="majorBidi" w:hAnsiTheme="majorBidi" w:cstheme="majorBidi"/>
          <w:i/>
          <w:iCs/>
          <w:lang w:val="en-US"/>
        </w:rPr>
        <w:t xml:space="preserve">bosch Papers in Linguistics </w:t>
      </w:r>
      <w:r w:rsidRPr="000B3499">
        <w:rPr>
          <w:rFonts w:asciiTheme="majorBidi" w:hAnsiTheme="majorBidi" w:cstheme="majorBidi"/>
          <w:lang w:val="en-US"/>
        </w:rPr>
        <w:t>48. 223-238.</w:t>
      </w:r>
    </w:p>
    <w:p w14:paraId="7EFF9B3C" w14:textId="2CF073FA" w:rsidR="00A4514F" w:rsidRPr="00177589" w:rsidDel="00982A1C" w:rsidRDefault="00246CBB">
      <w:pPr>
        <w:pStyle w:val="Text"/>
        <w:spacing w:after="160" w:line="100" w:lineRule="atLeast"/>
        <w:ind w:left="646" w:hanging="646"/>
        <w:contextualSpacing w:val="0"/>
        <w:rPr>
          <w:del w:id="64" w:author="Cynthia Miller-Naude" w:date="2019-10-14T12:19:00Z"/>
          <w:rFonts w:asciiTheme="majorBidi" w:hAnsiTheme="majorBidi" w:cstheme="majorBidi"/>
        </w:rPr>
        <w:pPrChange w:id="65" w:author="Cynthia Miller-Naude" w:date="2019-10-14T12:19:00Z">
          <w:pPr>
            <w:keepNext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pPr>
        </w:pPrChange>
      </w:pPr>
      <w:r w:rsidRPr="008C5956">
        <w:rPr>
          <w:rFonts w:asciiTheme="majorBidi" w:hAnsiTheme="majorBidi" w:cstheme="majorBidi"/>
          <w:lang w:val="en-US"/>
        </w:rPr>
        <w:t xml:space="preserve">Naudé, Jacobus A., Miller-Naudé, Cynthia L. and Wilson, Daniel J. </w:t>
      </w:r>
      <w:r w:rsidR="003A19CC">
        <w:rPr>
          <w:rFonts w:asciiTheme="majorBidi" w:hAnsiTheme="majorBidi" w:cstheme="majorBidi"/>
          <w:lang w:val="en-US"/>
        </w:rPr>
        <w:t xml:space="preserve">2018. </w:t>
      </w:r>
      <w:r w:rsidR="00C249F5">
        <w:rPr>
          <w:rFonts w:asciiTheme="majorBidi" w:hAnsiTheme="majorBidi" w:cstheme="majorBidi"/>
          <w:lang w:val="en-US"/>
        </w:rPr>
        <w:t xml:space="preserve">The negative existential in non-initial position in pre-modern Hebrew. </w:t>
      </w:r>
      <w:r w:rsidR="00D467D3">
        <w:rPr>
          <w:rFonts w:asciiTheme="majorBidi" w:hAnsiTheme="majorBidi" w:cstheme="majorBidi"/>
          <w:lang w:val="en-US"/>
        </w:rPr>
        <w:t xml:space="preserve">Presentation at </w:t>
      </w:r>
      <w:r w:rsidR="00C249F5">
        <w:rPr>
          <w:rFonts w:asciiTheme="majorBidi" w:hAnsiTheme="majorBidi" w:cstheme="majorBidi"/>
          <w:lang w:val="en-US"/>
        </w:rPr>
        <w:t>International Congress of Linguists, Cape Town</w:t>
      </w:r>
      <w:r w:rsidR="00C249F5" w:rsidRPr="005F41A1">
        <w:rPr>
          <w:rFonts w:asciiTheme="majorBidi" w:hAnsiTheme="majorBidi" w:cstheme="majorBidi"/>
        </w:rPr>
        <w:t>.</w:t>
      </w:r>
    </w:p>
    <w:p w14:paraId="1A29ECBF" w14:textId="77777777" w:rsidR="00982A1C" w:rsidRPr="00355CAA" w:rsidRDefault="00982A1C" w:rsidP="00F159BD">
      <w:pPr>
        <w:pStyle w:val="Text"/>
        <w:spacing w:after="160" w:line="100" w:lineRule="atLeast"/>
        <w:ind w:left="646" w:hanging="646"/>
        <w:contextualSpacing w:val="0"/>
        <w:rPr>
          <w:ins w:id="66" w:author="Cynthia Miller-Naude" w:date="2019-10-14T12:19:00Z"/>
          <w:rFonts w:asciiTheme="majorBidi" w:hAnsiTheme="majorBidi" w:cstheme="majorBidi"/>
          <w:lang w:val="en-US"/>
        </w:rPr>
      </w:pPr>
    </w:p>
    <w:p w14:paraId="20258380" w14:textId="55BFB09E" w:rsidR="00982A1C" w:rsidRPr="00355CAA" w:rsidRDefault="0080024E">
      <w:pPr>
        <w:pStyle w:val="Text"/>
        <w:spacing w:after="160" w:line="100" w:lineRule="atLeast"/>
        <w:ind w:left="646" w:hanging="646"/>
        <w:contextualSpacing w:val="0"/>
        <w:rPr>
          <w:ins w:id="67" w:author="Cynthia Miller-Naude" w:date="2019-10-14T12:18:00Z"/>
          <w:rFonts w:asciiTheme="majorBidi" w:eastAsiaTheme="minorEastAsia" w:hAnsiTheme="majorBidi" w:cstheme="majorBidi"/>
          <w:lang w:eastAsia="de-DE" w:bidi="he-IL"/>
          <w:rPrChange w:id="68" w:author="Cynthia Miller-Naude" w:date="2019-10-14T12:20:00Z">
            <w:rPr>
              <w:ins w:id="69" w:author="Cynthia Miller-Naude" w:date="2019-10-14T12:18:00Z"/>
              <w:rFonts w:eastAsiaTheme="minorEastAsia" w:cs="Times New Roman"/>
              <w:lang w:eastAsia="de-DE" w:bidi="he-IL"/>
            </w:rPr>
          </w:rPrChange>
        </w:rPr>
        <w:pPrChange w:id="70" w:author="Cynthia Miller-Naude" w:date="2019-10-14T12:19:00Z">
          <w:pPr>
            <w:keepNext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pPr>
        </w:pPrChange>
      </w:pPr>
      <w:ins w:id="71" w:author="Cynthia Miller-Naude" w:date="2019-10-14T12:19:00Z">
        <w:r w:rsidRPr="00355CAA">
          <w:rPr>
            <w:rFonts w:asciiTheme="majorBidi" w:hAnsiTheme="majorBidi" w:cstheme="majorBidi"/>
            <w:lang w:val="en-GB"/>
          </w:rPr>
          <w:t xml:space="preserve">____. </w:t>
        </w:r>
      </w:ins>
      <w:del w:id="72" w:author="Cynthia Miller-Naude" w:date="2019-10-14T12:19:00Z">
        <w:r w:rsidR="00A4514F" w:rsidRPr="00355CAA" w:rsidDel="0080024E">
          <w:rPr>
            <w:rFonts w:asciiTheme="majorBidi" w:hAnsiTheme="majorBidi" w:cstheme="majorBidi"/>
            <w:lang w:val="en-US"/>
            <w:rPrChange w:id="73" w:author="Cynthia Miller-Naude" w:date="2019-10-14T12:20:00Z">
              <w:rPr/>
            </w:rPrChange>
          </w:rPr>
          <w:delText xml:space="preserve">Naudé, Jacobus A., Miller-Naudé, Cynthia L. and Wilson, Daniel J. </w:delText>
        </w:r>
      </w:del>
      <w:ins w:id="74" w:author="Cynthia Miller-Naude" w:date="2019-10-14T12:15:00Z">
        <w:r w:rsidR="00664D01" w:rsidRPr="00355CAA">
          <w:rPr>
            <w:rFonts w:asciiTheme="majorBidi" w:hAnsiTheme="majorBidi" w:cstheme="majorBidi"/>
            <w:lang w:val="en-US"/>
            <w:rPrChange w:id="75" w:author="Cynthia Miller-Naude" w:date="2019-10-14T12:20:00Z">
              <w:rPr/>
            </w:rPrChange>
          </w:rPr>
          <w:t>2019</w:t>
        </w:r>
      </w:ins>
      <w:del w:id="76" w:author="Cynthia Miller-Naude" w:date="2019-10-14T12:15:00Z">
        <w:r w:rsidR="00246CBB" w:rsidRPr="00355CAA" w:rsidDel="00664D01">
          <w:rPr>
            <w:rFonts w:asciiTheme="majorBidi" w:hAnsiTheme="majorBidi" w:cstheme="majorBidi"/>
            <w:lang w:val="en-US"/>
            <w:rPrChange w:id="77" w:author="Cynthia Miller-Naude" w:date="2019-10-14T12:20:00Z">
              <w:rPr/>
            </w:rPrChange>
          </w:rPr>
          <w:delText>Forthcoming</w:delText>
        </w:r>
      </w:del>
      <w:r w:rsidR="00246CBB" w:rsidRPr="00355CAA">
        <w:rPr>
          <w:rFonts w:asciiTheme="majorBidi" w:hAnsiTheme="majorBidi" w:cstheme="majorBidi"/>
          <w:lang w:val="en-US"/>
          <w:rPrChange w:id="78" w:author="Cynthia Miller-Naude" w:date="2019-10-14T12:20:00Z">
            <w:rPr/>
          </w:rPrChange>
        </w:rPr>
        <w:t xml:space="preserve">. </w:t>
      </w:r>
      <w:r w:rsidR="00F159BD" w:rsidRPr="00355CAA">
        <w:rPr>
          <w:rFonts w:asciiTheme="majorBidi" w:hAnsiTheme="majorBidi" w:cstheme="majorBidi"/>
          <w:rPrChange w:id="79" w:author="Cynthia Miller-Naude" w:date="2019-10-14T12:20:00Z">
            <w:rPr/>
          </w:rPrChange>
        </w:rPr>
        <w:t>Trajectories of diachronic change in Qumran Hebrew: Evidence from the negative existential in post-predicate position.</w:t>
      </w:r>
      <w:r w:rsidR="00913F64" w:rsidRPr="00355CAA">
        <w:rPr>
          <w:rFonts w:asciiTheme="majorBidi" w:hAnsiTheme="majorBidi" w:cstheme="majorBidi"/>
          <w:rPrChange w:id="80" w:author="Cynthia Miller-Naude" w:date="2019-10-14T12:20:00Z">
            <w:rPr/>
          </w:rPrChange>
        </w:rPr>
        <w:t xml:space="preserve"> </w:t>
      </w:r>
      <w:ins w:id="81" w:author="Cynthia Miller-Naude" w:date="2019-10-14T12:18:00Z">
        <w:r w:rsidR="008A11DA" w:rsidRPr="00355CAA">
          <w:rPr>
            <w:rFonts w:asciiTheme="majorBidi" w:hAnsiTheme="majorBidi" w:cstheme="majorBidi"/>
            <w:rPrChange w:id="82" w:author="Cynthia Miller-Naude" w:date="2019-10-14T12:20:00Z">
              <w:rPr/>
            </w:rPrChange>
          </w:rPr>
          <w:t xml:space="preserve">In </w:t>
        </w:r>
      </w:ins>
      <w:r w:rsidR="009A6055" w:rsidRPr="00355CAA">
        <w:rPr>
          <w:rFonts w:asciiTheme="majorBidi" w:hAnsiTheme="majorBidi" w:cstheme="majorBidi"/>
          <w:rPrChange w:id="83" w:author="Cynthia Miller-Naude" w:date="2019-10-14T12:20:00Z">
            <w:rPr/>
          </w:rPrChange>
        </w:rPr>
        <w:t>Collins, John and Geyser-Fouch</w:t>
      </w:r>
      <w:ins w:id="84" w:author="Cynthia Miller-Naude" w:date="2019-10-14T12:19:00Z">
        <w:r w:rsidR="00982A1C" w:rsidRPr="00355CAA">
          <w:rPr>
            <w:rFonts w:asciiTheme="majorBidi" w:hAnsiTheme="majorBidi" w:cstheme="majorBidi"/>
            <w:rPrChange w:id="85" w:author="Cynthia Miller-Naude" w:date="2019-10-14T12:20:00Z">
              <w:rPr/>
            </w:rPrChange>
          </w:rPr>
          <w:t>é</w:t>
        </w:r>
      </w:ins>
      <w:del w:id="86" w:author="Cynthia Miller-Naude" w:date="2019-10-14T12:19:00Z">
        <w:r w:rsidR="009A6055" w:rsidRPr="00355CAA" w:rsidDel="00982A1C">
          <w:rPr>
            <w:rFonts w:asciiTheme="majorBidi" w:hAnsiTheme="majorBidi" w:cstheme="majorBidi"/>
            <w:rPrChange w:id="87" w:author="Cynthia Miller-Naude" w:date="2019-10-14T12:20:00Z">
              <w:rPr/>
            </w:rPrChange>
          </w:rPr>
          <w:delText>e</w:delText>
        </w:r>
      </w:del>
      <w:r w:rsidR="009A6055" w:rsidRPr="00355CAA">
        <w:rPr>
          <w:rFonts w:asciiTheme="majorBidi" w:hAnsiTheme="majorBidi" w:cstheme="majorBidi"/>
          <w:rPrChange w:id="88" w:author="Cynthia Miller-Naude" w:date="2019-10-14T12:20:00Z">
            <w:rPr/>
          </w:rPrChange>
        </w:rPr>
        <w:t xml:space="preserve">, Ananda (eds.), </w:t>
      </w:r>
      <w:ins w:id="89" w:author="Cynthia Miller-Naude" w:date="2019-10-14T12:18:00Z">
        <w:r w:rsidR="008A11DA" w:rsidRPr="00355CAA">
          <w:rPr>
            <w:rFonts w:asciiTheme="majorBidi" w:eastAsiaTheme="minorEastAsia" w:hAnsiTheme="majorBidi" w:cstheme="majorBidi"/>
            <w:i/>
            <w:lang w:eastAsia="de-DE" w:bidi="he-IL"/>
            <w:rPrChange w:id="90" w:author="Cynthia Miller-Naude" w:date="2019-10-14T12:20:00Z">
              <w:rPr>
                <w:rFonts w:eastAsiaTheme="minorEastAsia"/>
                <w:i/>
                <w:lang w:eastAsia="de-DE" w:bidi="he-IL"/>
              </w:rPr>
            </w:rPrChange>
          </w:rPr>
          <w:t>Scribal Practice, Text and Canon in the Dead Sea Scrolls: Essays in Memory of Peter Flint</w:t>
        </w:r>
        <w:r w:rsidR="00982A1C" w:rsidRPr="00355CAA">
          <w:rPr>
            <w:rFonts w:asciiTheme="majorBidi" w:eastAsiaTheme="minorEastAsia" w:hAnsiTheme="majorBidi" w:cstheme="majorBidi"/>
            <w:iCs/>
            <w:lang w:eastAsia="de-DE" w:bidi="he-IL"/>
            <w:rPrChange w:id="91" w:author="Cynthia Miller-Naude" w:date="2019-10-14T12:20:00Z">
              <w:rPr>
                <w:rFonts w:eastAsiaTheme="minorEastAsia"/>
                <w:iCs/>
                <w:lang w:eastAsia="de-DE" w:bidi="he-IL"/>
              </w:rPr>
            </w:rPrChange>
          </w:rPr>
          <w:t>, 273-296</w:t>
        </w:r>
      </w:ins>
      <w:del w:id="92" w:author="Cynthia Miller-Naude" w:date="2019-10-14T12:18:00Z">
        <w:r w:rsidR="009A6055" w:rsidRPr="00355CAA" w:rsidDel="008A11DA">
          <w:rPr>
            <w:rFonts w:asciiTheme="majorBidi" w:hAnsiTheme="majorBidi" w:cstheme="majorBidi"/>
            <w:i/>
            <w:iCs/>
            <w:rPrChange w:id="93" w:author="Cynthia Miller-Naude" w:date="2019-10-14T12:20:00Z">
              <w:rPr>
                <w:i/>
                <w:iCs/>
              </w:rPr>
            </w:rPrChange>
          </w:rPr>
          <w:delText>Peter Flint Memorial Volume</w:delText>
        </w:r>
      </w:del>
      <w:r w:rsidR="009A6055" w:rsidRPr="00355CAA">
        <w:rPr>
          <w:rFonts w:asciiTheme="majorBidi" w:hAnsiTheme="majorBidi" w:cstheme="majorBidi"/>
          <w:rPrChange w:id="94" w:author="Cynthia Miller-Naude" w:date="2019-10-14T12:20:00Z">
            <w:rPr/>
          </w:rPrChange>
        </w:rPr>
        <w:t>.</w:t>
      </w:r>
      <w:ins w:id="95" w:author="Cynthia Miller-Naude" w:date="2019-10-14T12:16:00Z">
        <w:r w:rsidR="008A11DA" w:rsidRPr="00355CAA">
          <w:rPr>
            <w:rFonts w:asciiTheme="majorBidi" w:hAnsiTheme="majorBidi" w:cstheme="majorBidi"/>
            <w:rPrChange w:id="96" w:author="Cynthia Miller-Naude" w:date="2019-10-14T12:20:00Z">
              <w:rPr/>
            </w:rPrChange>
          </w:rPr>
          <w:t xml:space="preserve"> </w:t>
        </w:r>
      </w:ins>
      <w:ins w:id="97" w:author="Cynthia Miller-Naude" w:date="2019-10-14T12:18:00Z">
        <w:r w:rsidR="00982A1C" w:rsidRPr="00355CAA">
          <w:rPr>
            <w:rFonts w:asciiTheme="majorBidi" w:eastAsiaTheme="minorEastAsia" w:hAnsiTheme="majorBidi" w:cstheme="majorBidi"/>
            <w:lang w:eastAsia="de-DE" w:bidi="he-IL"/>
            <w:rPrChange w:id="98" w:author="Cynthia Miller-Naude" w:date="2019-10-14T12:20:00Z">
              <w:rPr>
                <w:rFonts w:eastAsiaTheme="minorEastAsia"/>
                <w:lang w:eastAsia="de-DE" w:bidi="he-IL"/>
              </w:rPr>
            </w:rPrChange>
          </w:rPr>
          <w:t>Studies in the Texts of the Desert of Judah. Leiden: Brill.</w:t>
        </w:r>
      </w:ins>
    </w:p>
    <w:p w14:paraId="2EF88160" w14:textId="6B7B7ED0" w:rsidR="00246CBB" w:rsidRPr="008A11DA" w:rsidRDefault="00246CBB">
      <w:pPr>
        <w:keepNext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rPr>
          <w:rFonts w:eastAsiaTheme="minorEastAsia" w:cs="Times New Roman"/>
          <w:lang w:val="en-ZA" w:eastAsia="de-DE" w:bidi="he-IL"/>
          <w:rPrChange w:id="99" w:author="Cynthia Miller-Naude" w:date="2019-10-14T12:18:00Z">
            <w:rPr>
              <w:rFonts w:asciiTheme="majorBidi" w:hAnsiTheme="majorBidi" w:cstheme="majorBidi"/>
              <w:lang w:val="en-US"/>
            </w:rPr>
          </w:rPrChange>
        </w:rPr>
        <w:pPrChange w:id="100" w:author="Cynthia Miller-Naude" w:date="2019-10-14T12:18:00Z">
          <w:pPr>
            <w:pStyle w:val="Text"/>
            <w:spacing w:after="160" w:line="100" w:lineRule="atLeast"/>
            <w:ind w:left="646" w:hanging="646"/>
            <w:contextualSpacing w:val="0"/>
          </w:pPr>
        </w:pPrChange>
      </w:pPr>
    </w:p>
    <w:p w14:paraId="1D86AA48" w14:textId="0E8809D5" w:rsidR="003F7994" w:rsidRPr="000B3499" w:rsidRDefault="00E906A0" w:rsidP="000B3499">
      <w:pPr>
        <w:pStyle w:val="Text"/>
        <w:spacing w:after="160" w:line="100" w:lineRule="atLeast"/>
        <w:ind w:left="646" w:hanging="646"/>
        <w:contextualSpacing w:val="0"/>
        <w:rPr>
          <w:rFonts w:asciiTheme="majorBidi" w:hAnsiTheme="majorBidi" w:cstheme="majorBidi"/>
          <w:lang w:val="en-GB"/>
        </w:rPr>
      </w:pPr>
      <w:r w:rsidRPr="000B3499">
        <w:rPr>
          <w:rFonts w:asciiTheme="majorBidi" w:hAnsiTheme="majorBidi" w:cstheme="majorBidi"/>
          <w:lang w:val="en-GB"/>
        </w:rPr>
        <w:t xml:space="preserve">Naudé, Jacobus A. &amp; Rendsburg, Gary A. 2013. Negation: Pre-Modern Hebrew. Khan, Geoffrey (ed.)., </w:t>
      </w:r>
      <w:r w:rsidRPr="000B3499">
        <w:rPr>
          <w:rFonts w:asciiTheme="majorBidi" w:hAnsiTheme="majorBidi" w:cstheme="majorBidi"/>
          <w:i/>
          <w:lang w:val="en-GB"/>
        </w:rPr>
        <w:t>Encyclopedia of Hebrew Language and Linguistics</w:t>
      </w:r>
      <w:r w:rsidRPr="000B3499">
        <w:rPr>
          <w:rFonts w:asciiTheme="majorBidi" w:hAnsiTheme="majorBidi" w:cstheme="majorBidi"/>
          <w:lang w:val="en-GB"/>
        </w:rPr>
        <w:t>, vol. 2. 801</w:t>
      </w:r>
      <w:r w:rsidRPr="000B3499">
        <w:rPr>
          <w:rFonts w:asciiTheme="majorBidi" w:hAnsiTheme="majorBidi" w:cstheme="majorBidi"/>
          <w:iCs/>
          <w:lang w:val="en-GB"/>
        </w:rPr>
        <w:t>–</w:t>
      </w:r>
      <w:r w:rsidRPr="000B3499">
        <w:rPr>
          <w:rFonts w:asciiTheme="majorBidi" w:hAnsiTheme="majorBidi" w:cstheme="majorBidi"/>
          <w:lang w:val="en-GB"/>
        </w:rPr>
        <w:t>811. Leiden: Brill.</w:t>
      </w:r>
    </w:p>
    <w:p w14:paraId="523F40D4" w14:textId="77777777" w:rsidR="001D6446"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Pérez Fernández, M</w:t>
      </w:r>
      <w:r w:rsidR="001D6446" w:rsidRPr="000B3499">
        <w:rPr>
          <w:rFonts w:asciiTheme="majorBidi" w:hAnsiTheme="majorBidi" w:cstheme="majorBidi"/>
          <w:lang w:val="en-US"/>
        </w:rPr>
        <w:t>iguel.</w:t>
      </w:r>
      <w:r w:rsidRPr="000B3499">
        <w:rPr>
          <w:rFonts w:asciiTheme="majorBidi" w:hAnsiTheme="majorBidi" w:cstheme="majorBidi"/>
          <w:lang w:val="en-US"/>
        </w:rPr>
        <w:t xml:space="preserve"> 1997</w:t>
      </w:r>
      <w:r w:rsidR="001D6446" w:rsidRPr="000B3499">
        <w:rPr>
          <w:rFonts w:asciiTheme="majorBidi" w:hAnsiTheme="majorBidi" w:cstheme="majorBidi"/>
          <w:lang w:val="en-US"/>
        </w:rPr>
        <w:t>.</w:t>
      </w:r>
      <w:r w:rsidRPr="000B3499">
        <w:rPr>
          <w:rFonts w:asciiTheme="majorBidi" w:hAnsiTheme="majorBidi" w:cstheme="majorBidi"/>
          <w:lang w:val="en-US"/>
        </w:rPr>
        <w:t xml:space="preserve"> </w:t>
      </w:r>
      <w:r w:rsidRPr="000B3499">
        <w:rPr>
          <w:rFonts w:asciiTheme="majorBidi" w:hAnsiTheme="majorBidi" w:cstheme="majorBidi"/>
          <w:i/>
          <w:iCs/>
          <w:lang w:val="en-US"/>
        </w:rPr>
        <w:t>An introductory grammar of Rabbinic Hebrew</w:t>
      </w:r>
      <w:r w:rsidRPr="000B3499">
        <w:rPr>
          <w:rFonts w:asciiTheme="majorBidi" w:hAnsiTheme="majorBidi" w:cstheme="majorBidi"/>
          <w:lang w:val="en-US"/>
        </w:rPr>
        <w:t>. Leiden: Brill.</w:t>
      </w:r>
      <w:r w:rsidR="001D6446" w:rsidRPr="000B3499">
        <w:rPr>
          <w:rFonts w:asciiTheme="majorBidi" w:hAnsiTheme="majorBidi" w:cstheme="majorBidi"/>
          <w:lang w:val="en-US"/>
        </w:rPr>
        <w:t xml:space="preserve"> (Translated by John Elwolde.)</w:t>
      </w:r>
    </w:p>
    <w:p w14:paraId="5FA6F974" w14:textId="77777777" w:rsidR="00A67123" w:rsidRPr="000B3499" w:rsidRDefault="00A67123"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Rezetko, Robert</w:t>
      </w:r>
      <w:r w:rsidRPr="000B3499">
        <w:rPr>
          <w:rFonts w:asciiTheme="majorBidi" w:eastAsia="Times New Roman" w:hAnsiTheme="majorBidi" w:cstheme="majorBidi"/>
          <w:lang w:eastAsia="en-ZA"/>
        </w:rPr>
        <w:t xml:space="preserve"> &amp; Young, Ian. 2014. </w:t>
      </w:r>
      <w:r w:rsidRPr="000B3499">
        <w:rPr>
          <w:rFonts w:asciiTheme="majorBidi" w:eastAsia="Times New Roman" w:hAnsiTheme="majorBidi" w:cstheme="majorBidi"/>
          <w:i/>
          <w:iCs/>
          <w:lang w:eastAsia="en-ZA"/>
        </w:rPr>
        <w:t>Historical Linguistics and Biblical Hebrew: Steps towards an integrated approach.</w:t>
      </w:r>
      <w:r w:rsidRPr="000B3499">
        <w:rPr>
          <w:rFonts w:asciiTheme="majorBidi" w:eastAsia="Times New Roman" w:hAnsiTheme="majorBidi" w:cstheme="majorBidi"/>
          <w:lang w:eastAsia="en-ZA"/>
        </w:rPr>
        <w:t xml:space="preserve"> Atlanta: SBL.</w:t>
      </w:r>
    </w:p>
    <w:p w14:paraId="23BCBB52" w14:textId="77777777" w:rsidR="009C3D97" w:rsidRPr="000B3499" w:rsidRDefault="009C3D97" w:rsidP="000B3499">
      <w:pPr>
        <w:pStyle w:val="Text"/>
        <w:spacing w:after="160" w:line="100" w:lineRule="atLeast"/>
        <w:ind w:left="646" w:hanging="646"/>
        <w:contextualSpacing w:val="0"/>
        <w:rPr>
          <w:rFonts w:asciiTheme="majorBidi" w:eastAsia="Times New Roman" w:hAnsiTheme="majorBidi" w:cstheme="majorBidi"/>
          <w:i/>
          <w:iCs/>
          <w:lang w:val="en-US" w:eastAsia="en-ZA"/>
        </w:rPr>
      </w:pPr>
      <w:r w:rsidRPr="00267773">
        <w:rPr>
          <w:rFonts w:asciiTheme="majorBidi" w:eastAsia="Times New Roman" w:hAnsiTheme="majorBidi" w:cstheme="majorBidi"/>
          <w:lang w:val="en-US" w:eastAsia="en-ZA"/>
        </w:rPr>
        <w:t>Ringe, D</w:t>
      </w:r>
      <w:r w:rsidR="00A67123" w:rsidRPr="00267773">
        <w:rPr>
          <w:rFonts w:asciiTheme="majorBidi" w:eastAsia="Times New Roman" w:hAnsiTheme="majorBidi" w:cstheme="majorBidi"/>
          <w:lang w:val="en-US" w:eastAsia="en-ZA"/>
        </w:rPr>
        <w:t>on &amp;</w:t>
      </w:r>
      <w:r w:rsidR="007B0F29" w:rsidRPr="00267773">
        <w:rPr>
          <w:rFonts w:asciiTheme="majorBidi" w:eastAsia="Times New Roman" w:hAnsiTheme="majorBidi" w:cstheme="majorBidi"/>
          <w:lang w:val="en-US" w:eastAsia="en-ZA"/>
        </w:rPr>
        <w:t xml:space="preserve"> </w:t>
      </w:r>
      <w:r w:rsidR="00A67123" w:rsidRPr="00267773">
        <w:rPr>
          <w:rFonts w:asciiTheme="majorBidi" w:eastAsia="Times New Roman" w:hAnsiTheme="majorBidi" w:cstheme="majorBidi"/>
          <w:lang w:val="en-US" w:eastAsia="en-ZA"/>
        </w:rPr>
        <w:t>Eska,</w:t>
      </w:r>
      <w:r w:rsidR="007B0F29" w:rsidRPr="00267773">
        <w:rPr>
          <w:rFonts w:asciiTheme="majorBidi" w:eastAsia="Times New Roman" w:hAnsiTheme="majorBidi" w:cstheme="majorBidi"/>
          <w:lang w:val="en-US" w:eastAsia="en-ZA"/>
        </w:rPr>
        <w:t xml:space="preserve"> J</w:t>
      </w:r>
      <w:r w:rsidR="00A67123" w:rsidRPr="00267773">
        <w:rPr>
          <w:rFonts w:asciiTheme="majorBidi" w:eastAsia="Times New Roman" w:hAnsiTheme="majorBidi" w:cstheme="majorBidi"/>
          <w:lang w:val="en-US" w:eastAsia="en-ZA"/>
        </w:rPr>
        <w:t xml:space="preserve">oseph </w:t>
      </w:r>
      <w:r w:rsidR="007B0F29" w:rsidRPr="00267773">
        <w:rPr>
          <w:rFonts w:asciiTheme="majorBidi" w:eastAsia="Times New Roman" w:hAnsiTheme="majorBidi" w:cstheme="majorBidi"/>
          <w:lang w:val="en-US" w:eastAsia="en-ZA"/>
        </w:rPr>
        <w:t>F</w:t>
      </w:r>
      <w:r w:rsidR="00A67123" w:rsidRPr="00267773">
        <w:rPr>
          <w:rFonts w:asciiTheme="majorBidi" w:eastAsia="Times New Roman" w:hAnsiTheme="majorBidi" w:cstheme="majorBidi"/>
          <w:lang w:val="en-US" w:eastAsia="en-ZA"/>
        </w:rPr>
        <w:t>.</w:t>
      </w:r>
      <w:r w:rsidRPr="00267773">
        <w:rPr>
          <w:rFonts w:asciiTheme="majorBidi" w:eastAsia="Times New Roman" w:hAnsiTheme="majorBidi" w:cstheme="majorBidi"/>
          <w:lang w:val="en-US" w:eastAsia="en-ZA"/>
        </w:rPr>
        <w:t xml:space="preserve"> 2013. </w:t>
      </w:r>
      <w:r w:rsidR="007B0F29" w:rsidRPr="000B3499">
        <w:rPr>
          <w:rFonts w:asciiTheme="majorBidi" w:eastAsia="Times New Roman" w:hAnsiTheme="majorBidi" w:cstheme="majorBidi"/>
          <w:i/>
          <w:iCs/>
          <w:lang w:val="en-US" w:eastAsia="en-ZA"/>
        </w:rPr>
        <w:t>Historical linguistics: toward a twenty-first c</w:t>
      </w:r>
      <w:r w:rsidRPr="000B3499">
        <w:rPr>
          <w:rFonts w:asciiTheme="majorBidi" w:eastAsia="Times New Roman" w:hAnsiTheme="majorBidi" w:cstheme="majorBidi"/>
          <w:i/>
          <w:iCs/>
          <w:lang w:val="en-US" w:eastAsia="en-ZA"/>
        </w:rPr>
        <w:t xml:space="preserve">entury </w:t>
      </w:r>
      <w:r w:rsidR="007B0F29" w:rsidRPr="000B3499">
        <w:rPr>
          <w:rFonts w:asciiTheme="majorBidi" w:eastAsia="Times New Roman" w:hAnsiTheme="majorBidi" w:cstheme="majorBidi"/>
          <w:i/>
          <w:iCs/>
          <w:lang w:val="en-US" w:eastAsia="en-ZA"/>
        </w:rPr>
        <w:t>r</w:t>
      </w:r>
      <w:r w:rsidRPr="000B3499">
        <w:rPr>
          <w:rFonts w:asciiTheme="majorBidi" w:eastAsia="Times New Roman" w:hAnsiTheme="majorBidi" w:cstheme="majorBidi"/>
          <w:i/>
          <w:iCs/>
          <w:lang w:val="en-US" w:eastAsia="en-ZA"/>
        </w:rPr>
        <w:t>eintegration</w:t>
      </w:r>
      <w:r w:rsidR="00A67123" w:rsidRPr="000B3499">
        <w:rPr>
          <w:rFonts w:asciiTheme="majorBidi" w:eastAsia="Times New Roman" w:hAnsiTheme="majorBidi" w:cstheme="majorBidi"/>
          <w:lang w:val="en-US" w:eastAsia="en-ZA"/>
        </w:rPr>
        <w:t xml:space="preserve">. Cambridge: </w:t>
      </w:r>
      <w:r w:rsidRPr="000B3499">
        <w:rPr>
          <w:rFonts w:asciiTheme="majorBidi" w:eastAsia="Times New Roman" w:hAnsiTheme="majorBidi" w:cstheme="majorBidi"/>
          <w:lang w:val="en-US" w:eastAsia="en-ZA"/>
        </w:rPr>
        <w:t>Cambridge University Press.</w:t>
      </w:r>
    </w:p>
    <w:p w14:paraId="1A6B0D03" w14:textId="77777777" w:rsidR="009C3D97"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Segal, M</w:t>
      </w:r>
      <w:r w:rsidR="00A67123" w:rsidRPr="000B3499">
        <w:rPr>
          <w:rFonts w:asciiTheme="majorBidi" w:hAnsiTheme="majorBidi" w:cstheme="majorBidi"/>
          <w:lang w:val="en-US"/>
        </w:rPr>
        <w:t>oses.</w:t>
      </w:r>
      <w:r w:rsidRPr="000B3499">
        <w:rPr>
          <w:rFonts w:asciiTheme="majorBidi" w:hAnsiTheme="majorBidi" w:cstheme="majorBidi"/>
          <w:lang w:val="en-US"/>
        </w:rPr>
        <w:t xml:space="preserve"> 1927</w:t>
      </w:r>
      <w:r w:rsidR="00A67123" w:rsidRPr="000B3499">
        <w:rPr>
          <w:rFonts w:asciiTheme="majorBidi" w:hAnsiTheme="majorBidi" w:cstheme="majorBidi"/>
          <w:lang w:val="en-US"/>
        </w:rPr>
        <w:t>.</w:t>
      </w:r>
      <w:r w:rsidRPr="000B3499">
        <w:rPr>
          <w:rFonts w:asciiTheme="majorBidi" w:hAnsiTheme="majorBidi" w:cstheme="majorBidi"/>
          <w:lang w:val="en-US"/>
        </w:rPr>
        <w:t xml:space="preserve"> </w:t>
      </w:r>
      <w:r w:rsidRPr="000B3499">
        <w:rPr>
          <w:rFonts w:asciiTheme="majorBidi" w:hAnsiTheme="majorBidi" w:cstheme="majorBidi"/>
          <w:i/>
          <w:iCs/>
          <w:lang w:val="en-US"/>
        </w:rPr>
        <w:t>A grammar of Mishnaic Hebrew</w:t>
      </w:r>
      <w:r w:rsidRPr="000B3499">
        <w:rPr>
          <w:rFonts w:asciiTheme="majorBidi" w:hAnsiTheme="majorBidi" w:cstheme="majorBidi"/>
          <w:lang w:val="en-US"/>
        </w:rPr>
        <w:t>. Oxford: Clarendon.</w:t>
      </w:r>
    </w:p>
    <w:p w14:paraId="32F016E5" w14:textId="7EB7BE56" w:rsidR="001816F7" w:rsidRPr="001816F7" w:rsidRDefault="001816F7" w:rsidP="000B3499">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lang w:val="en-US"/>
        </w:rPr>
        <w:t xml:space="preserve">Sjörs, Ambjörn. 2018. </w:t>
      </w:r>
      <w:r>
        <w:rPr>
          <w:rFonts w:asciiTheme="majorBidi" w:hAnsiTheme="majorBidi" w:cstheme="majorBidi"/>
          <w:i/>
          <w:iCs/>
          <w:lang w:val="en-US"/>
        </w:rPr>
        <w:t>Historical aspects of standard negation in Semitic</w:t>
      </w:r>
      <w:r>
        <w:rPr>
          <w:rFonts w:asciiTheme="majorBidi" w:hAnsiTheme="majorBidi" w:cstheme="majorBidi"/>
          <w:lang w:val="en-US"/>
        </w:rPr>
        <w:t>. Studies in Semitic Languages and Linguistics 91. Leiden: Brill.</w:t>
      </w:r>
    </w:p>
    <w:p w14:paraId="17DEE5DD" w14:textId="77777777" w:rsidR="00E0069A" w:rsidRPr="000B3499" w:rsidRDefault="00E0069A"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 xml:space="preserve">Snyman, F.P.J. 2004. </w:t>
      </w:r>
      <w:r w:rsidRPr="000B3499">
        <w:rPr>
          <w:rFonts w:asciiTheme="majorBidi" w:hAnsiTheme="majorBidi" w:cstheme="majorBidi"/>
          <w:i/>
          <w:iCs/>
          <w:lang w:val="en-US"/>
        </w:rPr>
        <w:t>The scope of negative</w:t>
      </w:r>
      <w:r w:rsidRPr="000B3499">
        <w:rPr>
          <w:rFonts w:asciiTheme="majorBidi" w:hAnsiTheme="majorBidi" w:cstheme="majorBidi"/>
          <w:lang w:val="en-US"/>
        </w:rPr>
        <w:t xml:space="preserve"> </w:t>
      </w:r>
      <w:r w:rsidRPr="000B3499">
        <w:rPr>
          <w:rFonts w:asciiTheme="majorBidi" w:hAnsiTheme="majorBidi" w:cstheme="majorBidi"/>
          <w:i/>
          <w:iCs/>
          <w:lang w:val="en-US"/>
        </w:rPr>
        <w:t>lōʾ in Biblical Hebrew</w:t>
      </w:r>
      <w:r w:rsidRPr="000B3499">
        <w:rPr>
          <w:rFonts w:asciiTheme="majorBidi" w:hAnsiTheme="majorBidi" w:cstheme="majorBidi"/>
          <w:lang w:val="en-US"/>
        </w:rPr>
        <w:t>. (Acta Academica Supplementum 3). Bloemfontein: UFS-SASOL Library.</w:t>
      </w:r>
    </w:p>
    <w:p w14:paraId="5D25047C" w14:textId="77777777" w:rsidR="00E0069A" w:rsidRPr="000B3499" w:rsidRDefault="00E0069A"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 xml:space="preserve">Snyman, F.P.J. &amp; Naudé, Jacobus A. 2003. Sentence and constituent negation in Biblical Hebrew. </w:t>
      </w:r>
      <w:r w:rsidRPr="000B3499">
        <w:rPr>
          <w:rFonts w:asciiTheme="majorBidi" w:hAnsiTheme="majorBidi" w:cstheme="majorBidi"/>
          <w:i/>
          <w:iCs/>
          <w:lang w:val="en-US"/>
        </w:rPr>
        <w:t>Journal for Semitics</w:t>
      </w:r>
      <w:r w:rsidRPr="000B3499">
        <w:rPr>
          <w:rFonts w:asciiTheme="majorBidi" w:hAnsiTheme="majorBidi" w:cstheme="majorBidi"/>
          <w:lang w:val="en-US"/>
        </w:rPr>
        <w:t xml:space="preserve"> 12. 237-267.</w:t>
      </w:r>
    </w:p>
    <w:p w14:paraId="7029E189" w14:textId="5D0E8254" w:rsidR="00D31943" w:rsidRPr="000B3499" w:rsidRDefault="001B46C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v</w:t>
      </w:r>
      <w:r w:rsidR="00D31943" w:rsidRPr="000B3499">
        <w:rPr>
          <w:rFonts w:asciiTheme="majorBidi" w:hAnsiTheme="majorBidi" w:cstheme="majorBidi"/>
          <w:lang w:val="en-US"/>
        </w:rPr>
        <w:t>an der Merwe, Christo H.J.</w:t>
      </w:r>
      <w:r w:rsidRPr="000B3499">
        <w:rPr>
          <w:rFonts w:asciiTheme="majorBidi" w:hAnsiTheme="majorBidi" w:cstheme="majorBidi"/>
          <w:lang w:val="en-US"/>
        </w:rPr>
        <w:t xml:space="preserve">, &amp; Naudé, Jacobus A. &amp; Kroeze, Jan H. 2017. </w:t>
      </w:r>
      <w:r w:rsidRPr="000B3499">
        <w:rPr>
          <w:rFonts w:asciiTheme="majorBidi" w:hAnsiTheme="majorBidi" w:cstheme="majorBidi"/>
          <w:i/>
          <w:iCs/>
          <w:lang w:val="en-US"/>
        </w:rPr>
        <w:t xml:space="preserve">A Biblical Hebrew </w:t>
      </w:r>
      <w:r w:rsidR="00C74934">
        <w:rPr>
          <w:rFonts w:asciiTheme="majorBidi" w:hAnsiTheme="majorBidi" w:cstheme="majorBidi"/>
          <w:i/>
          <w:iCs/>
          <w:lang w:val="en-US"/>
        </w:rPr>
        <w:t>r</w:t>
      </w:r>
      <w:r w:rsidRPr="000B3499">
        <w:rPr>
          <w:rFonts w:asciiTheme="majorBidi" w:hAnsiTheme="majorBidi" w:cstheme="majorBidi"/>
          <w:i/>
          <w:iCs/>
          <w:lang w:val="en-US"/>
        </w:rPr>
        <w:t xml:space="preserve">eference </w:t>
      </w:r>
      <w:r w:rsidR="00C74934">
        <w:rPr>
          <w:rFonts w:asciiTheme="majorBidi" w:hAnsiTheme="majorBidi" w:cstheme="majorBidi"/>
          <w:i/>
          <w:iCs/>
          <w:lang w:val="en-US"/>
        </w:rPr>
        <w:t>g</w:t>
      </w:r>
      <w:r w:rsidRPr="000B3499">
        <w:rPr>
          <w:rFonts w:asciiTheme="majorBidi" w:hAnsiTheme="majorBidi" w:cstheme="majorBidi"/>
          <w:i/>
          <w:iCs/>
          <w:lang w:val="en-US"/>
        </w:rPr>
        <w:t>rammar</w:t>
      </w:r>
      <w:r w:rsidRPr="000B3499">
        <w:rPr>
          <w:rFonts w:asciiTheme="majorBidi" w:hAnsiTheme="majorBidi" w:cstheme="majorBidi"/>
          <w:lang w:val="en-US"/>
        </w:rPr>
        <w:t xml:space="preserve">. </w:t>
      </w:r>
      <w:r w:rsidR="00294048" w:rsidRPr="000B3499">
        <w:rPr>
          <w:rFonts w:asciiTheme="majorBidi" w:hAnsiTheme="majorBidi" w:cstheme="majorBidi"/>
          <w:lang w:val="en-US"/>
        </w:rPr>
        <w:t>2nd edn. London: Bloomsbury.</w:t>
      </w:r>
    </w:p>
    <w:p w14:paraId="11BE3278"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US"/>
        </w:rPr>
        <w:t>van Gelderen, E</w:t>
      </w:r>
      <w:r w:rsidR="00A67123" w:rsidRPr="000B3499">
        <w:rPr>
          <w:rFonts w:asciiTheme="majorBidi" w:hAnsiTheme="majorBidi" w:cstheme="majorBidi"/>
          <w:lang w:val="en-US"/>
        </w:rPr>
        <w:t>lly.</w:t>
      </w:r>
      <w:r w:rsidRPr="000B3499">
        <w:rPr>
          <w:rFonts w:asciiTheme="majorBidi" w:hAnsiTheme="majorBidi" w:cstheme="majorBidi"/>
        </w:rPr>
        <w:t xml:space="preserve"> 2011. </w:t>
      </w:r>
      <w:r w:rsidRPr="000B3499">
        <w:rPr>
          <w:rFonts w:asciiTheme="majorBidi" w:hAnsiTheme="majorBidi" w:cstheme="majorBidi"/>
          <w:i/>
          <w:iCs/>
        </w:rPr>
        <w:t>The linguistic cycle: Language change and the language faculty</w:t>
      </w:r>
      <w:r w:rsidRPr="000B3499">
        <w:rPr>
          <w:rFonts w:asciiTheme="majorBidi" w:hAnsiTheme="majorBidi" w:cstheme="majorBidi"/>
        </w:rPr>
        <w:t>. Oxford University Press.</w:t>
      </w:r>
    </w:p>
    <w:p w14:paraId="48A2D612" w14:textId="77777777" w:rsidR="009C3D97" w:rsidRPr="000B3499" w:rsidRDefault="009C3D97" w:rsidP="000B3499">
      <w:pPr>
        <w:pStyle w:val="Text"/>
        <w:spacing w:after="160" w:line="100" w:lineRule="atLeast"/>
        <w:ind w:left="646" w:hanging="646"/>
        <w:contextualSpacing w:val="0"/>
        <w:rPr>
          <w:rFonts w:asciiTheme="majorBidi" w:hAnsiTheme="majorBidi" w:cstheme="majorBidi"/>
          <w:lang w:val="en-US"/>
        </w:rPr>
      </w:pPr>
      <w:r w:rsidRPr="000B3499">
        <w:rPr>
          <w:rFonts w:asciiTheme="majorBidi" w:hAnsiTheme="majorBidi" w:cstheme="majorBidi"/>
          <w:lang w:val="en-GB"/>
        </w:rPr>
        <w:t>____.</w:t>
      </w:r>
      <w:r w:rsidR="00A67123" w:rsidRPr="000B3499">
        <w:rPr>
          <w:rFonts w:asciiTheme="majorBidi" w:hAnsiTheme="majorBidi" w:cstheme="majorBidi"/>
          <w:lang w:val="en-GB"/>
        </w:rPr>
        <w:t xml:space="preserve"> </w:t>
      </w:r>
      <w:r w:rsidR="007B0F29" w:rsidRPr="000B3499">
        <w:rPr>
          <w:rFonts w:asciiTheme="majorBidi" w:hAnsiTheme="majorBidi" w:cstheme="majorBidi"/>
          <w:lang w:val="en-US"/>
        </w:rPr>
        <w:t>2016 Cyclical change c</w:t>
      </w:r>
      <w:r w:rsidR="00A67123" w:rsidRPr="000B3499">
        <w:rPr>
          <w:rFonts w:asciiTheme="majorBidi" w:hAnsiTheme="majorBidi" w:cstheme="majorBidi"/>
          <w:lang w:val="en-US"/>
        </w:rPr>
        <w:t xml:space="preserve">ontinued. In </w:t>
      </w:r>
      <w:r w:rsidRPr="000B3499">
        <w:rPr>
          <w:rFonts w:asciiTheme="majorBidi" w:hAnsiTheme="majorBidi" w:cstheme="majorBidi"/>
          <w:lang w:val="en-US"/>
        </w:rPr>
        <w:t>van Gelderen</w:t>
      </w:r>
      <w:r w:rsidR="00A67123" w:rsidRPr="000B3499">
        <w:rPr>
          <w:rFonts w:asciiTheme="majorBidi" w:hAnsiTheme="majorBidi" w:cstheme="majorBidi"/>
          <w:lang w:val="en-US"/>
        </w:rPr>
        <w:t>, Elly</w:t>
      </w:r>
      <w:r w:rsidRPr="000B3499">
        <w:rPr>
          <w:rFonts w:asciiTheme="majorBidi" w:hAnsiTheme="majorBidi" w:cstheme="majorBidi"/>
          <w:lang w:val="en-US"/>
        </w:rPr>
        <w:t xml:space="preserve"> (ed.)</w:t>
      </w:r>
      <w:r w:rsidR="00A67123" w:rsidRPr="000B3499">
        <w:rPr>
          <w:rFonts w:asciiTheme="majorBidi" w:hAnsiTheme="majorBidi" w:cstheme="majorBidi"/>
          <w:lang w:val="en-US"/>
        </w:rPr>
        <w:t>.</w:t>
      </w:r>
      <w:r w:rsidRPr="000B3499">
        <w:rPr>
          <w:rFonts w:asciiTheme="majorBidi" w:hAnsiTheme="majorBidi" w:cstheme="majorBidi"/>
          <w:lang w:val="en-US"/>
        </w:rPr>
        <w:t xml:space="preserve">, </w:t>
      </w:r>
      <w:r w:rsidR="007B0F29" w:rsidRPr="000B3499">
        <w:rPr>
          <w:rFonts w:asciiTheme="majorBidi" w:hAnsiTheme="majorBidi" w:cstheme="majorBidi"/>
          <w:i/>
          <w:iCs/>
          <w:lang w:val="en-US"/>
        </w:rPr>
        <w:t>Cyclical change c</w:t>
      </w:r>
      <w:r w:rsidRPr="000B3499">
        <w:rPr>
          <w:rFonts w:asciiTheme="majorBidi" w:hAnsiTheme="majorBidi" w:cstheme="majorBidi"/>
          <w:i/>
          <w:iCs/>
          <w:lang w:val="en-US"/>
        </w:rPr>
        <w:t xml:space="preserve">ontinued, </w:t>
      </w:r>
      <w:r w:rsidRPr="000B3499">
        <w:rPr>
          <w:rFonts w:asciiTheme="majorBidi" w:hAnsiTheme="majorBidi" w:cstheme="majorBidi"/>
          <w:lang w:val="en-US"/>
        </w:rPr>
        <w:t>4-17. Amsterdam: Benjamins.</w:t>
      </w:r>
    </w:p>
    <w:p w14:paraId="68974B5E" w14:textId="42FA9F61" w:rsidR="00F26885" w:rsidRDefault="00F26885" w:rsidP="001A252E">
      <w:pPr>
        <w:pStyle w:val="Text"/>
        <w:spacing w:after="160" w:line="100" w:lineRule="atLeast"/>
        <w:ind w:left="646" w:hanging="646"/>
        <w:contextualSpacing w:val="0"/>
        <w:rPr>
          <w:rFonts w:asciiTheme="majorBidi" w:hAnsiTheme="majorBidi" w:cstheme="majorBidi"/>
          <w:bCs w:val="0"/>
          <w:color w:val="000000"/>
        </w:rPr>
      </w:pPr>
      <w:r w:rsidRPr="000B3499">
        <w:rPr>
          <w:rFonts w:asciiTheme="majorBidi" w:hAnsiTheme="majorBidi" w:cstheme="majorBidi"/>
          <w:lang w:val="en-US"/>
        </w:rPr>
        <w:t xml:space="preserve">Veselinova, Ljuba. </w:t>
      </w:r>
      <w:r w:rsidRPr="005B78D2">
        <w:rPr>
          <w:rFonts w:asciiTheme="majorBidi" w:hAnsiTheme="majorBidi" w:cstheme="majorBidi"/>
          <w:bCs w:val="0"/>
          <w:color w:val="000000"/>
        </w:rPr>
        <w:t xml:space="preserve">2013.  Negative </w:t>
      </w:r>
      <w:r w:rsidR="001A252E">
        <w:rPr>
          <w:rFonts w:asciiTheme="majorBidi" w:hAnsiTheme="majorBidi" w:cstheme="majorBidi"/>
          <w:bCs w:val="0"/>
          <w:color w:val="000000"/>
        </w:rPr>
        <w:t>e</w:t>
      </w:r>
      <w:r w:rsidRPr="005B78D2">
        <w:rPr>
          <w:rFonts w:asciiTheme="majorBidi" w:hAnsiTheme="majorBidi" w:cstheme="majorBidi"/>
          <w:bCs w:val="0"/>
          <w:color w:val="000000"/>
        </w:rPr>
        <w:t xml:space="preserve">xistentials: A </w:t>
      </w:r>
      <w:r w:rsidR="001A252E">
        <w:rPr>
          <w:rFonts w:asciiTheme="majorBidi" w:hAnsiTheme="majorBidi" w:cstheme="majorBidi"/>
          <w:bCs w:val="0"/>
          <w:color w:val="000000"/>
        </w:rPr>
        <w:t>c</w:t>
      </w:r>
      <w:r w:rsidRPr="005B78D2">
        <w:rPr>
          <w:rFonts w:asciiTheme="majorBidi" w:hAnsiTheme="majorBidi" w:cstheme="majorBidi"/>
          <w:bCs w:val="0"/>
          <w:color w:val="000000"/>
        </w:rPr>
        <w:t>ross-</w:t>
      </w:r>
      <w:r w:rsidR="001A252E">
        <w:rPr>
          <w:rFonts w:asciiTheme="majorBidi" w:hAnsiTheme="majorBidi" w:cstheme="majorBidi"/>
          <w:bCs w:val="0"/>
          <w:color w:val="000000"/>
        </w:rPr>
        <w:t>l</w:t>
      </w:r>
      <w:r w:rsidRPr="005B78D2">
        <w:rPr>
          <w:rFonts w:asciiTheme="majorBidi" w:hAnsiTheme="majorBidi" w:cstheme="majorBidi"/>
          <w:bCs w:val="0"/>
          <w:color w:val="000000"/>
        </w:rPr>
        <w:t xml:space="preserve">inguistic </w:t>
      </w:r>
      <w:r w:rsidR="001A252E">
        <w:rPr>
          <w:rFonts w:asciiTheme="majorBidi" w:hAnsiTheme="majorBidi" w:cstheme="majorBidi"/>
          <w:bCs w:val="0"/>
          <w:color w:val="000000"/>
        </w:rPr>
        <w:t>s</w:t>
      </w:r>
      <w:r w:rsidRPr="005B78D2">
        <w:rPr>
          <w:rFonts w:asciiTheme="majorBidi" w:hAnsiTheme="majorBidi" w:cstheme="majorBidi"/>
          <w:bCs w:val="0"/>
          <w:color w:val="000000"/>
        </w:rPr>
        <w:t xml:space="preserve">tudy. </w:t>
      </w:r>
      <w:r w:rsidRPr="005B78D2">
        <w:rPr>
          <w:rFonts w:asciiTheme="majorBidi" w:hAnsiTheme="majorBidi" w:cstheme="majorBidi"/>
          <w:bCs w:val="0"/>
          <w:i/>
          <w:iCs/>
          <w:color w:val="000000"/>
        </w:rPr>
        <w:t>Rivista di Linguistica</w:t>
      </w:r>
      <w:r>
        <w:rPr>
          <w:rFonts w:asciiTheme="majorBidi" w:hAnsiTheme="majorBidi" w:cstheme="majorBidi"/>
          <w:bCs w:val="0"/>
          <w:color w:val="000000"/>
        </w:rPr>
        <w:t xml:space="preserve"> </w:t>
      </w:r>
      <w:r w:rsidRPr="005B78D2">
        <w:rPr>
          <w:rFonts w:asciiTheme="majorBidi" w:hAnsiTheme="majorBidi" w:cstheme="majorBidi"/>
          <w:bCs w:val="0"/>
          <w:color w:val="000000"/>
        </w:rPr>
        <w:t>25/1:107-145.</w:t>
      </w:r>
    </w:p>
    <w:p w14:paraId="7416D69C" w14:textId="639DDBC1" w:rsidR="003A15DD" w:rsidRPr="00A9145F" w:rsidRDefault="003A15DD" w:rsidP="00F26885">
      <w:pPr>
        <w:pStyle w:val="Text"/>
        <w:spacing w:after="160" w:line="100" w:lineRule="atLeast"/>
        <w:ind w:left="646" w:hanging="646"/>
        <w:contextualSpacing w:val="0"/>
        <w:rPr>
          <w:rFonts w:asciiTheme="majorBidi" w:hAnsiTheme="majorBidi" w:cstheme="majorBidi"/>
          <w:bCs w:val="0"/>
          <w:color w:val="000000"/>
        </w:rPr>
      </w:pPr>
      <w:r>
        <w:rPr>
          <w:rFonts w:asciiTheme="majorBidi" w:hAnsiTheme="majorBidi" w:cstheme="majorBidi"/>
          <w:bCs w:val="0"/>
          <w:color w:val="000000"/>
        </w:rPr>
        <w:t>____. 2014</w:t>
      </w:r>
      <w:r w:rsidR="001A252E">
        <w:rPr>
          <w:rFonts w:asciiTheme="majorBidi" w:hAnsiTheme="majorBidi" w:cstheme="majorBidi"/>
          <w:bCs w:val="0"/>
          <w:color w:val="000000"/>
        </w:rPr>
        <w:t>. The negative existential cycle r</w:t>
      </w:r>
      <w:r w:rsidR="00A9145F">
        <w:rPr>
          <w:rFonts w:asciiTheme="majorBidi" w:hAnsiTheme="majorBidi" w:cstheme="majorBidi"/>
          <w:bCs w:val="0"/>
          <w:color w:val="000000"/>
        </w:rPr>
        <w:t xml:space="preserve">evisited. </w:t>
      </w:r>
      <w:r w:rsidR="00A9145F">
        <w:rPr>
          <w:rFonts w:asciiTheme="majorBidi" w:hAnsiTheme="majorBidi" w:cstheme="majorBidi"/>
          <w:bCs w:val="0"/>
          <w:i/>
          <w:iCs/>
          <w:color w:val="000000"/>
        </w:rPr>
        <w:t>Linguistics</w:t>
      </w:r>
      <w:r w:rsidR="00A9145F">
        <w:rPr>
          <w:rFonts w:asciiTheme="majorBidi" w:hAnsiTheme="majorBidi" w:cstheme="majorBidi"/>
          <w:bCs w:val="0"/>
          <w:color w:val="000000"/>
        </w:rPr>
        <w:t xml:space="preserve"> 52:1327-1369.</w:t>
      </w:r>
    </w:p>
    <w:p w14:paraId="68CEA9CB" w14:textId="3520BF06" w:rsidR="00EF7103" w:rsidRDefault="00EF7103" w:rsidP="00F26885">
      <w:pPr>
        <w:pStyle w:val="Text"/>
        <w:spacing w:after="160" w:line="100" w:lineRule="atLeast"/>
        <w:ind w:left="646" w:hanging="646"/>
        <w:contextualSpacing w:val="0"/>
        <w:rPr>
          <w:ins w:id="101" w:author="Daniel Wilson" w:date="2018-12-04T21:44:00Z"/>
          <w:rFonts w:asciiTheme="majorBidi" w:hAnsiTheme="majorBidi" w:cstheme="majorBidi"/>
          <w:bCs w:val="0"/>
          <w:color w:val="000000"/>
        </w:rPr>
      </w:pPr>
      <w:ins w:id="102" w:author="Daniel Wilson" w:date="2018-12-04T21:44:00Z">
        <w:r>
          <w:rPr>
            <w:rFonts w:asciiTheme="majorBidi" w:hAnsiTheme="majorBidi" w:cstheme="majorBidi"/>
            <w:lang w:val="en-GB"/>
          </w:rPr>
          <w:t>___</w:t>
        </w:r>
        <w:r w:rsidRPr="000B3499">
          <w:rPr>
            <w:rFonts w:asciiTheme="majorBidi" w:hAnsiTheme="majorBidi" w:cstheme="majorBidi"/>
            <w:lang w:val="en-US"/>
          </w:rPr>
          <w:t>.</w:t>
        </w:r>
        <w:r>
          <w:rPr>
            <w:rFonts w:asciiTheme="majorBidi" w:hAnsiTheme="majorBidi" w:cstheme="majorBidi"/>
            <w:lang w:val="en-US"/>
          </w:rPr>
          <w:t xml:space="preserve"> </w:t>
        </w:r>
      </w:ins>
      <w:r w:rsidR="001A252E">
        <w:rPr>
          <w:rFonts w:asciiTheme="majorBidi" w:hAnsiTheme="majorBidi" w:cstheme="majorBidi"/>
          <w:bCs w:val="0"/>
          <w:color w:val="000000"/>
        </w:rPr>
        <w:t>2015.</w:t>
      </w:r>
      <w:ins w:id="103" w:author="Daniel Wilson" w:date="2018-12-04T21:45:00Z">
        <w:r>
          <w:rPr>
            <w:rFonts w:asciiTheme="majorBidi" w:hAnsiTheme="majorBidi" w:cstheme="majorBidi"/>
            <w:bCs w:val="0"/>
            <w:color w:val="000000"/>
          </w:rPr>
          <w:t xml:space="preserve"> </w:t>
        </w:r>
      </w:ins>
      <w:r w:rsidR="001A252E">
        <w:rPr>
          <w:rFonts w:asciiTheme="majorBidi" w:hAnsiTheme="majorBidi" w:cstheme="majorBidi"/>
          <w:bCs w:val="0"/>
          <w:color w:val="000000"/>
        </w:rPr>
        <w:t xml:space="preserve">Special negators </w:t>
      </w:r>
      <w:r w:rsidR="002D2ED5">
        <w:rPr>
          <w:rFonts w:asciiTheme="majorBidi" w:hAnsiTheme="majorBidi" w:cstheme="majorBidi"/>
          <w:bCs w:val="0"/>
          <w:color w:val="000000"/>
        </w:rPr>
        <w:t>in the Uralic languages: Synchrony, diachr</w:t>
      </w:r>
      <w:r w:rsidR="0000103D">
        <w:rPr>
          <w:rFonts w:asciiTheme="majorBidi" w:hAnsiTheme="majorBidi" w:cstheme="majorBidi"/>
          <w:bCs w:val="0"/>
          <w:color w:val="000000"/>
        </w:rPr>
        <w:t>ony and interaction with standard</w:t>
      </w:r>
      <w:r w:rsidR="002D2ED5">
        <w:rPr>
          <w:rFonts w:asciiTheme="majorBidi" w:hAnsiTheme="majorBidi" w:cstheme="majorBidi"/>
          <w:bCs w:val="0"/>
          <w:color w:val="000000"/>
        </w:rPr>
        <w:t xml:space="preserve"> negation. In</w:t>
      </w:r>
      <w:r w:rsidR="009D3321">
        <w:rPr>
          <w:rFonts w:asciiTheme="majorBidi" w:hAnsiTheme="majorBidi" w:cstheme="majorBidi"/>
          <w:bCs w:val="0"/>
          <w:color w:val="000000"/>
        </w:rPr>
        <w:t xml:space="preserve"> </w:t>
      </w:r>
      <w:r w:rsidR="00901B0E" w:rsidRPr="008C5956">
        <w:rPr>
          <w:rFonts w:asciiTheme="majorBidi" w:hAnsiTheme="majorBidi" w:cstheme="majorBidi"/>
          <w:bCs w:val="0"/>
          <w:color w:val="000000"/>
        </w:rPr>
        <w:t>Matti Miestamo, Anne Tamm and Beáta Wagner-Nagy (eds.),</w:t>
      </w:r>
      <w:r w:rsidR="002D2ED5">
        <w:rPr>
          <w:rFonts w:asciiTheme="majorBidi" w:hAnsiTheme="majorBidi" w:cstheme="majorBidi"/>
          <w:bCs w:val="0"/>
          <w:color w:val="000000"/>
        </w:rPr>
        <w:t xml:space="preserve"> </w:t>
      </w:r>
      <w:r w:rsidR="009D3321">
        <w:rPr>
          <w:rFonts w:asciiTheme="majorBidi" w:hAnsiTheme="majorBidi" w:cstheme="majorBidi"/>
          <w:bCs w:val="0"/>
          <w:i/>
          <w:iCs/>
          <w:color w:val="000000"/>
        </w:rPr>
        <w:t>Negation in Uralic languages</w:t>
      </w:r>
      <w:r w:rsidR="00444A31">
        <w:rPr>
          <w:rFonts w:asciiTheme="majorBidi" w:hAnsiTheme="majorBidi" w:cstheme="majorBidi"/>
          <w:bCs w:val="0"/>
          <w:color w:val="000000"/>
        </w:rPr>
        <w:t xml:space="preserve">, 547-600. </w:t>
      </w:r>
      <w:r w:rsidR="001726D0">
        <w:rPr>
          <w:rFonts w:asciiTheme="majorBidi" w:hAnsiTheme="majorBidi" w:cstheme="majorBidi"/>
          <w:bCs w:val="0"/>
          <w:color w:val="000000"/>
        </w:rPr>
        <w:t>Amsterdam: Benjamins.</w:t>
      </w:r>
    </w:p>
    <w:p w14:paraId="29FB5E63" w14:textId="4E889526" w:rsidR="009C3D97" w:rsidRPr="000B3499" w:rsidRDefault="00F26885" w:rsidP="00F26885">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lang w:val="en-GB"/>
        </w:rPr>
        <w:t>___</w:t>
      </w:r>
      <w:r w:rsidR="00A67123" w:rsidRPr="000B3499">
        <w:rPr>
          <w:rFonts w:asciiTheme="majorBidi" w:hAnsiTheme="majorBidi" w:cstheme="majorBidi"/>
          <w:lang w:val="en-US"/>
        </w:rPr>
        <w:t>.</w:t>
      </w:r>
      <w:r w:rsidR="009C3D97" w:rsidRPr="000B3499">
        <w:rPr>
          <w:rFonts w:asciiTheme="majorBidi" w:hAnsiTheme="majorBidi" w:cstheme="majorBidi"/>
          <w:lang w:val="en-US"/>
        </w:rPr>
        <w:t xml:space="preserve"> 2016</w:t>
      </w:r>
      <w:r w:rsidR="00A67123" w:rsidRPr="000B3499">
        <w:rPr>
          <w:rFonts w:asciiTheme="majorBidi" w:hAnsiTheme="majorBidi" w:cstheme="majorBidi"/>
          <w:lang w:val="en-US"/>
        </w:rPr>
        <w:t>.</w:t>
      </w:r>
      <w:r w:rsidR="009C3D97" w:rsidRPr="000B3499">
        <w:rPr>
          <w:rFonts w:asciiTheme="majorBidi" w:hAnsiTheme="majorBidi" w:cstheme="majorBidi"/>
          <w:lang w:val="en-US"/>
        </w:rPr>
        <w:t xml:space="preserve"> The negative existential cycle viewed throu</w:t>
      </w:r>
      <w:r w:rsidR="00A67123" w:rsidRPr="000B3499">
        <w:rPr>
          <w:rFonts w:asciiTheme="majorBidi" w:hAnsiTheme="majorBidi" w:cstheme="majorBidi"/>
          <w:lang w:val="en-US"/>
        </w:rPr>
        <w:t xml:space="preserve">gh the lens of comparative data. In van Gelderen, Elly (ed.)., </w:t>
      </w:r>
      <w:r w:rsidR="00A67123" w:rsidRPr="000B3499">
        <w:rPr>
          <w:rFonts w:asciiTheme="majorBidi" w:hAnsiTheme="majorBidi" w:cstheme="majorBidi"/>
          <w:i/>
          <w:iCs/>
          <w:lang w:val="en-US"/>
        </w:rPr>
        <w:t xml:space="preserve">Cyclical change continued, </w:t>
      </w:r>
      <w:r w:rsidR="00A67123" w:rsidRPr="000B3499">
        <w:rPr>
          <w:rFonts w:asciiTheme="majorBidi" w:hAnsiTheme="majorBidi" w:cstheme="majorBidi"/>
          <w:lang w:val="en-US"/>
        </w:rPr>
        <w:t>139-187. Amsterdam: Benjamins.</w:t>
      </w:r>
    </w:p>
    <w:p w14:paraId="2B60BA62" w14:textId="77777777" w:rsidR="009C3D97" w:rsidRPr="000B3499" w:rsidRDefault="00A67123"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Wilson, Daniel J</w:t>
      </w:r>
      <w:r w:rsidR="009C3D97" w:rsidRPr="000B3499">
        <w:rPr>
          <w:rFonts w:asciiTheme="majorBidi" w:hAnsiTheme="majorBidi" w:cstheme="majorBidi"/>
        </w:rPr>
        <w:t>.</w:t>
      </w:r>
      <w:r w:rsidRPr="000B3499">
        <w:rPr>
          <w:rFonts w:asciiTheme="majorBidi" w:hAnsiTheme="majorBidi" w:cstheme="majorBidi"/>
        </w:rPr>
        <w:t xml:space="preserve"> </w:t>
      </w:r>
      <w:r w:rsidR="00650BFE" w:rsidRPr="000B3499">
        <w:rPr>
          <w:rFonts w:asciiTheme="majorBidi" w:hAnsiTheme="majorBidi" w:cstheme="majorBidi"/>
        </w:rPr>
        <w:t>2017</w:t>
      </w:r>
      <w:r w:rsidRPr="000B3499">
        <w:rPr>
          <w:rFonts w:asciiTheme="majorBidi" w:hAnsiTheme="majorBidi" w:cstheme="majorBidi"/>
        </w:rPr>
        <w:t>.</w:t>
      </w:r>
      <w:r w:rsidR="009C3D97" w:rsidRPr="000B3499">
        <w:rPr>
          <w:rFonts w:asciiTheme="majorBidi" w:hAnsiTheme="majorBidi" w:cstheme="majorBidi"/>
        </w:rPr>
        <w:t xml:space="preserve"> </w:t>
      </w:r>
      <w:r w:rsidR="007B0F29" w:rsidRPr="000B3499">
        <w:rPr>
          <w:rFonts w:asciiTheme="majorBidi" w:hAnsiTheme="majorBidi" w:cstheme="majorBidi"/>
          <w:i/>
          <w:iCs/>
        </w:rPr>
        <w:t>Copular and existential s</w:t>
      </w:r>
      <w:r w:rsidR="009C3D97" w:rsidRPr="000B3499">
        <w:rPr>
          <w:rFonts w:asciiTheme="majorBidi" w:hAnsiTheme="majorBidi" w:cstheme="majorBidi"/>
          <w:i/>
          <w:iCs/>
        </w:rPr>
        <w:t>entences in Biblical Hebrew</w:t>
      </w:r>
      <w:r w:rsidRPr="000B3499">
        <w:rPr>
          <w:rFonts w:asciiTheme="majorBidi" w:hAnsiTheme="majorBidi" w:cstheme="majorBidi"/>
        </w:rPr>
        <w:t>. Bloemfontein:</w:t>
      </w:r>
      <w:r w:rsidR="009C3D97" w:rsidRPr="000B3499">
        <w:rPr>
          <w:rFonts w:asciiTheme="majorBidi" w:hAnsiTheme="majorBidi" w:cstheme="majorBidi"/>
        </w:rPr>
        <w:t xml:space="preserve"> University of the Free State.</w:t>
      </w:r>
      <w:r w:rsidRPr="000B3499">
        <w:rPr>
          <w:rFonts w:asciiTheme="majorBidi" w:hAnsiTheme="majorBidi" w:cstheme="majorBidi"/>
        </w:rPr>
        <w:t xml:space="preserve"> (Doctoral Dissertation.)</w:t>
      </w:r>
    </w:p>
    <w:p w14:paraId="38DB00D8" w14:textId="77777777" w:rsidR="006A1C06" w:rsidRPr="000B3499" w:rsidRDefault="006A1C06"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 xml:space="preserve">Young, Ian &amp; Rezetko, Robert &amp; Ehrensvärd, Martin. 2008. </w:t>
      </w:r>
      <w:r w:rsidRPr="000B3499">
        <w:rPr>
          <w:rFonts w:asciiTheme="majorBidi" w:hAnsiTheme="majorBidi" w:cstheme="majorBidi"/>
          <w:i/>
          <w:iCs/>
        </w:rPr>
        <w:t>Linguistic dating of biblical texts</w:t>
      </w:r>
      <w:r w:rsidRPr="000B3499">
        <w:rPr>
          <w:rFonts w:asciiTheme="majorBidi" w:hAnsiTheme="majorBidi" w:cstheme="majorBidi"/>
        </w:rPr>
        <w:t>. 2 vols. London: Equinox.</w:t>
      </w:r>
    </w:p>
    <w:p w14:paraId="44BC1DA2" w14:textId="77777777" w:rsidR="008562FD" w:rsidRPr="000B3499" w:rsidRDefault="008562FD" w:rsidP="000B3499">
      <w:pPr>
        <w:pStyle w:val="Text"/>
        <w:spacing w:after="160" w:line="100" w:lineRule="atLeast"/>
        <w:ind w:left="646" w:hanging="646"/>
        <w:contextualSpacing w:val="0"/>
        <w:rPr>
          <w:rFonts w:asciiTheme="majorBidi" w:hAnsiTheme="majorBidi" w:cstheme="majorBidi"/>
        </w:rPr>
      </w:pPr>
    </w:p>
    <w:p w14:paraId="7FC9AE68" w14:textId="77777777" w:rsidR="008562FD" w:rsidRPr="000B3499" w:rsidRDefault="008562FD" w:rsidP="000B3499">
      <w:pPr>
        <w:pStyle w:val="Text"/>
        <w:spacing w:after="160" w:line="100" w:lineRule="atLeast"/>
        <w:ind w:left="646" w:hanging="646"/>
        <w:contextualSpacing w:val="0"/>
        <w:rPr>
          <w:rFonts w:asciiTheme="majorBidi" w:hAnsiTheme="majorBidi" w:cstheme="majorBidi"/>
          <w:b/>
          <w:bCs w:val="0"/>
        </w:rPr>
      </w:pPr>
      <w:r w:rsidRPr="000B3499">
        <w:rPr>
          <w:rFonts w:asciiTheme="majorBidi" w:hAnsiTheme="majorBidi" w:cstheme="majorBidi"/>
          <w:b/>
          <w:bCs w:val="0"/>
        </w:rPr>
        <w:t>Text editions used for linguistic examples:</w:t>
      </w:r>
    </w:p>
    <w:p w14:paraId="7734D4D2" w14:textId="77777777" w:rsidR="00926470" w:rsidRPr="000B3499" w:rsidRDefault="00E3400A"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BHS</w:t>
      </w:r>
      <w:r w:rsidRPr="000B3499">
        <w:rPr>
          <w:rFonts w:asciiTheme="majorBidi" w:hAnsiTheme="majorBidi" w:cstheme="majorBidi"/>
        </w:rPr>
        <w:tab/>
      </w:r>
      <w:r w:rsidRPr="000B3499">
        <w:rPr>
          <w:rFonts w:asciiTheme="majorBidi" w:hAnsiTheme="majorBidi" w:cstheme="majorBidi"/>
          <w:i/>
          <w:iCs/>
        </w:rPr>
        <w:t>Biblia Hebraica Stuttgartensia</w:t>
      </w:r>
      <w:r w:rsidR="00950CE1" w:rsidRPr="000B3499">
        <w:rPr>
          <w:rFonts w:asciiTheme="majorBidi" w:hAnsiTheme="majorBidi" w:cstheme="majorBidi"/>
        </w:rPr>
        <w:t xml:space="preserve">. </w:t>
      </w:r>
      <w:r w:rsidR="00222B47" w:rsidRPr="000B3499">
        <w:rPr>
          <w:rFonts w:asciiTheme="majorBidi" w:hAnsiTheme="majorBidi" w:cstheme="majorBidi"/>
        </w:rPr>
        <w:t xml:space="preserve">Edited by K. Elliger &amp; W. Rudolph. </w:t>
      </w:r>
      <w:r w:rsidR="00FC6D02" w:rsidRPr="000B3499">
        <w:rPr>
          <w:rFonts w:asciiTheme="majorBidi" w:hAnsiTheme="majorBidi" w:cstheme="majorBidi"/>
        </w:rPr>
        <w:t>Stuttgart: Bibelgesellschaft, 1997.</w:t>
      </w:r>
    </w:p>
    <w:p w14:paraId="40D58509" w14:textId="77777777" w:rsidR="00D45716" w:rsidRPr="000B3499" w:rsidRDefault="00D45716"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DSSR</w:t>
      </w:r>
      <w:r w:rsidRPr="000B3499">
        <w:rPr>
          <w:rFonts w:asciiTheme="majorBidi" w:hAnsiTheme="majorBidi" w:cstheme="majorBidi"/>
        </w:rPr>
        <w:tab/>
      </w:r>
      <w:r w:rsidRPr="000B3499">
        <w:rPr>
          <w:rFonts w:asciiTheme="majorBidi" w:hAnsiTheme="majorBidi" w:cstheme="majorBidi"/>
          <w:i/>
          <w:iCs/>
        </w:rPr>
        <w:t>The Dead Sea Scrolls Reader</w:t>
      </w:r>
      <w:r w:rsidRPr="000B3499">
        <w:rPr>
          <w:rFonts w:asciiTheme="majorBidi" w:hAnsiTheme="majorBidi" w:cstheme="majorBidi"/>
        </w:rPr>
        <w:t>. 2 vol</w:t>
      </w:r>
      <w:r w:rsidR="00FB50D0" w:rsidRPr="000B3499">
        <w:rPr>
          <w:rFonts w:asciiTheme="majorBidi" w:hAnsiTheme="majorBidi" w:cstheme="majorBidi"/>
        </w:rPr>
        <w:t xml:space="preserve">s. </w:t>
      </w:r>
      <w:r w:rsidR="00EA0309" w:rsidRPr="000B3499">
        <w:rPr>
          <w:rFonts w:asciiTheme="majorBidi" w:hAnsiTheme="majorBidi" w:cstheme="majorBidi"/>
        </w:rPr>
        <w:t xml:space="preserve">2nd edn. </w:t>
      </w:r>
      <w:r w:rsidR="00FB50D0" w:rsidRPr="000B3499">
        <w:rPr>
          <w:rFonts w:asciiTheme="majorBidi" w:hAnsiTheme="majorBidi" w:cstheme="majorBidi"/>
        </w:rPr>
        <w:t>Edited by Donald W. Parry &amp;</w:t>
      </w:r>
      <w:r w:rsidR="00FC6D02" w:rsidRPr="000B3499">
        <w:rPr>
          <w:rFonts w:asciiTheme="majorBidi" w:hAnsiTheme="majorBidi" w:cstheme="majorBidi"/>
        </w:rPr>
        <w:t xml:space="preserve"> Emanuel Tov. Leiden: Brill, </w:t>
      </w:r>
      <w:r w:rsidR="00EA0309" w:rsidRPr="000B3499">
        <w:rPr>
          <w:rFonts w:asciiTheme="majorBidi" w:hAnsiTheme="majorBidi" w:cstheme="majorBidi"/>
        </w:rPr>
        <w:t>2014.</w:t>
      </w:r>
    </w:p>
    <w:p w14:paraId="5A5D70C7" w14:textId="77777777" w:rsidR="00FB50D0" w:rsidRDefault="00FB50D0" w:rsidP="000B3499">
      <w:pPr>
        <w:pStyle w:val="Text"/>
        <w:spacing w:after="160" w:line="100" w:lineRule="atLeast"/>
        <w:ind w:left="646" w:hanging="646"/>
        <w:contextualSpacing w:val="0"/>
        <w:rPr>
          <w:rFonts w:asciiTheme="majorBidi" w:hAnsiTheme="majorBidi" w:cstheme="majorBidi"/>
        </w:rPr>
      </w:pPr>
      <w:r w:rsidRPr="000B3499">
        <w:rPr>
          <w:rFonts w:asciiTheme="majorBidi" w:hAnsiTheme="majorBidi" w:cstheme="majorBidi"/>
        </w:rPr>
        <w:t>HAE</w:t>
      </w:r>
      <w:r w:rsidRPr="000B3499">
        <w:rPr>
          <w:rFonts w:asciiTheme="majorBidi" w:hAnsiTheme="majorBidi" w:cstheme="majorBidi"/>
        </w:rPr>
        <w:tab/>
      </w:r>
      <w:r w:rsidRPr="000B3499">
        <w:rPr>
          <w:rFonts w:asciiTheme="majorBidi" w:hAnsiTheme="majorBidi" w:cstheme="majorBidi"/>
          <w:i/>
          <w:iCs/>
        </w:rPr>
        <w:t>Handbuch der Althebraischen Epigraphik</w:t>
      </w:r>
      <w:r w:rsidRPr="000B3499">
        <w:rPr>
          <w:rFonts w:asciiTheme="majorBidi" w:hAnsiTheme="majorBidi" w:cstheme="majorBidi"/>
        </w:rPr>
        <w:t xml:space="preserve">. 3 vols. Edited by Johannes Renz &amp; Wolfgang Röllig. </w:t>
      </w:r>
      <w:r w:rsidR="00E81186" w:rsidRPr="000B3499">
        <w:rPr>
          <w:rFonts w:asciiTheme="majorBidi" w:hAnsiTheme="majorBidi" w:cstheme="majorBidi"/>
        </w:rPr>
        <w:t>Darmstadt: Wis</w:t>
      </w:r>
      <w:r w:rsidR="00C23892" w:rsidRPr="000B3499">
        <w:rPr>
          <w:rFonts w:asciiTheme="majorBidi" w:hAnsiTheme="majorBidi" w:cstheme="majorBidi"/>
        </w:rPr>
        <w:t xml:space="preserve">senschaftliche Buchgesellschaft, </w:t>
      </w:r>
      <w:r w:rsidR="005F0C1F" w:rsidRPr="000B3499">
        <w:rPr>
          <w:rFonts w:asciiTheme="majorBidi" w:hAnsiTheme="majorBidi" w:cstheme="majorBidi"/>
        </w:rPr>
        <w:t>1995.</w:t>
      </w:r>
    </w:p>
    <w:p w14:paraId="054670D4" w14:textId="7FCB042C" w:rsidR="00CE6F7B" w:rsidRPr="000B3499" w:rsidRDefault="00CE6F7B" w:rsidP="0001149A">
      <w:pPr>
        <w:pStyle w:val="Text"/>
        <w:spacing w:after="160" w:line="100" w:lineRule="atLeast"/>
        <w:ind w:left="646" w:hanging="646"/>
        <w:contextualSpacing w:val="0"/>
        <w:rPr>
          <w:rFonts w:asciiTheme="majorBidi" w:hAnsiTheme="majorBidi" w:cstheme="majorBidi"/>
          <w:lang w:val="en-US"/>
        </w:rPr>
      </w:pPr>
      <w:r>
        <w:rPr>
          <w:rFonts w:asciiTheme="majorBidi" w:hAnsiTheme="majorBidi" w:cstheme="majorBidi"/>
        </w:rPr>
        <w:t>M</w:t>
      </w:r>
      <w:r>
        <w:rPr>
          <w:rFonts w:asciiTheme="majorBidi" w:hAnsiTheme="majorBidi" w:cstheme="majorBidi"/>
        </w:rPr>
        <w:tab/>
      </w:r>
      <w:r w:rsidR="0001149A">
        <w:rPr>
          <w:rFonts w:asciiTheme="majorBidi" w:hAnsiTheme="majorBidi" w:cstheme="majorBidi"/>
          <w:i/>
          <w:iCs/>
        </w:rPr>
        <w:t>Six Divisions of the Mishnah (Shisha Sidrei Mishnah).</w:t>
      </w:r>
      <w:r w:rsidR="00E20EA2">
        <w:rPr>
          <w:rFonts w:asciiTheme="majorBidi" w:hAnsiTheme="majorBidi" w:cstheme="majorBidi"/>
        </w:rPr>
        <w:t xml:space="preserve"> Eshkol edition. </w:t>
      </w:r>
      <w:r w:rsidR="0001149A">
        <w:rPr>
          <w:rFonts w:asciiTheme="majorBidi" w:hAnsiTheme="majorBidi" w:cstheme="majorBidi"/>
        </w:rPr>
        <w:t>Accordance software</w:t>
      </w:r>
      <w:r w:rsidR="00DD468A">
        <w:rPr>
          <w:rFonts w:asciiTheme="majorBidi" w:hAnsiTheme="majorBidi" w:cstheme="majorBidi"/>
        </w:rPr>
        <w:t>, 2000</w:t>
      </w:r>
      <w:r w:rsidR="009B2FCF">
        <w:rPr>
          <w:rFonts w:asciiTheme="majorBidi" w:hAnsiTheme="majorBidi" w:cstheme="majorBidi"/>
          <w:lang w:val="en-US"/>
        </w:rPr>
        <w:t>.</w:t>
      </w:r>
    </w:p>
    <w:sectPr w:rsidR="00CE6F7B" w:rsidRPr="000B3499" w:rsidSect="00DF02D3">
      <w:pgSz w:w="11906" w:h="16838"/>
      <w:pgMar w:top="1134" w:right="3969" w:bottom="3969"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ba Nikolova Vesselinova" w:date="2019-09-16T16:38:00Z" w:initials="LNV">
    <w:p w14:paraId="5A741375" w14:textId="3F150763" w:rsidR="00EF168C" w:rsidRDefault="00EF168C">
      <w:pPr>
        <w:pStyle w:val="Kommentinteksti"/>
      </w:pPr>
      <w:r>
        <w:rPr>
          <w:rStyle w:val="Kommentinviite"/>
        </w:rPr>
        <w:annotationRef/>
      </w:r>
      <w:r>
        <w:t xml:space="preserve">It would </w:t>
      </w:r>
      <w:r w:rsidR="004B61E3">
        <w:t>state clearly what is meant with the notion</w:t>
      </w:r>
      <w:r>
        <w:t xml:space="preserve"> Ancient Hebrew.</w:t>
      </w:r>
    </w:p>
  </w:comment>
  <w:comment w:id="2" w:author="Cynthia Miller-Naude" w:date="2019-10-14T11:16:00Z" w:initials="CM">
    <w:p w14:paraId="712131B8" w14:textId="5D73B0CD" w:rsidR="00E86811" w:rsidRDefault="00E86811">
      <w:pPr>
        <w:pStyle w:val="Kommentinteksti"/>
      </w:pPr>
      <w:r>
        <w:rPr>
          <w:rStyle w:val="Kommentinviite"/>
        </w:rPr>
        <w:annotationRef/>
      </w:r>
      <w:r>
        <w:t>Please see the extensive footnote at the end of this sentence in which all of the varieties of Hebrew are described in detail.</w:t>
      </w:r>
    </w:p>
  </w:comment>
  <w:comment w:id="3" w:author="Luba Nikolova Vesselinova" w:date="2019-09-16T15:44:00Z" w:initials="LNV">
    <w:p w14:paraId="54FB54C0" w14:textId="6B249412" w:rsidR="00D36E5E" w:rsidRDefault="00D36E5E">
      <w:pPr>
        <w:pStyle w:val="Kommentinteksti"/>
      </w:pPr>
      <w:r>
        <w:rPr>
          <w:rStyle w:val="Kommentinviite"/>
        </w:rPr>
        <w:annotationRef/>
      </w:r>
      <w:r>
        <w:t>If this means different negation strategies, please say so.</w:t>
      </w:r>
    </w:p>
  </w:comment>
  <w:comment w:id="4" w:author="Cynthia Miller-Naude" w:date="2019-10-14T11:27:00Z" w:initials="CM">
    <w:p w14:paraId="49393359" w14:textId="4B4495C7" w:rsidR="008C08CD" w:rsidRDefault="008C08CD">
      <w:pPr>
        <w:pStyle w:val="Kommentinteksti"/>
      </w:pPr>
      <w:r>
        <w:rPr>
          <w:rStyle w:val="Kommentinviite"/>
        </w:rPr>
        <w:annotationRef/>
      </w:r>
      <w:r>
        <w:t>No, it does not involve different negation strategies.</w:t>
      </w:r>
    </w:p>
  </w:comment>
  <w:comment w:id="8" w:author="Luba Nikolova Vesselinova" w:date="2019-09-16T15:46:00Z" w:initials="LNV">
    <w:p w14:paraId="755158B1" w14:textId="5DFD3715" w:rsidR="00D36E5E" w:rsidRDefault="00D36E5E">
      <w:pPr>
        <w:pStyle w:val="Kommentinteksti"/>
      </w:pPr>
      <w:r>
        <w:rPr>
          <w:rStyle w:val="Kommentinviite"/>
        </w:rPr>
        <w:annotationRef/>
      </w:r>
      <w:r>
        <w:t>But there is a special negative existential, different from the Standard Negation (SN) marker. Please state this clearly, before discussing the scope of the negator.</w:t>
      </w:r>
      <w:r w:rsidR="004B61E3">
        <w:t xml:space="preserve"> This becomes clear later in the text. Here it would be good to put in a cross-reference.</w:t>
      </w:r>
    </w:p>
  </w:comment>
  <w:comment w:id="9" w:author="Cynthia Miller-Naude" w:date="2019-10-14T11:27:00Z" w:initials="CM">
    <w:p w14:paraId="2132D587" w14:textId="5D560A52" w:rsidR="008C08CD" w:rsidRDefault="008C08CD">
      <w:pPr>
        <w:pStyle w:val="Kommentinteksti"/>
      </w:pPr>
      <w:r>
        <w:rPr>
          <w:rStyle w:val="Kommentinviite"/>
        </w:rPr>
        <w:annotationRef/>
      </w:r>
      <w:r>
        <w:t>It was indicated above.</w:t>
      </w:r>
    </w:p>
  </w:comment>
  <w:comment w:id="10" w:author="Luba Nikolova Vesselinova" w:date="2019-09-16T15:48:00Z" w:initials="LNV">
    <w:p w14:paraId="6857557A" w14:textId="47D8E3FE" w:rsidR="00D36E5E" w:rsidRDefault="00D36E5E">
      <w:pPr>
        <w:pStyle w:val="Kommentinteksti"/>
      </w:pPr>
      <w:r>
        <w:rPr>
          <w:rStyle w:val="Kommentinviite"/>
        </w:rPr>
        <w:annotationRef/>
      </w:r>
      <w:r>
        <w:t>The examples you give are of negated possession. Please give examples of affirmative possession also or at least make a comment in a footnote.</w:t>
      </w:r>
    </w:p>
  </w:comment>
  <w:comment w:id="18" w:author="Luba Nikolova Vesselinova" w:date="2019-09-16T15:50:00Z" w:initials="LNV">
    <w:p w14:paraId="2894EEAA" w14:textId="6F7454B1" w:rsidR="00D36E5E" w:rsidRDefault="00D36E5E">
      <w:pPr>
        <w:pStyle w:val="Kommentinteksti"/>
      </w:pPr>
      <w:r>
        <w:rPr>
          <w:rStyle w:val="Kommentinviite"/>
        </w:rPr>
        <w:annotationRef/>
      </w:r>
      <w:r>
        <w:t>It looks like that the negative existential is used in sentences with a present time reference or those that are timeless/not specified for tense.</w:t>
      </w:r>
    </w:p>
    <w:p w14:paraId="5CE2106C" w14:textId="679CDE77" w:rsidR="00D36E5E" w:rsidRDefault="00D36E5E">
      <w:pPr>
        <w:pStyle w:val="Kommentinteksti"/>
      </w:pPr>
    </w:p>
    <w:p w14:paraId="080F7644" w14:textId="0401E691" w:rsidR="00D36E5E" w:rsidRDefault="00D36E5E">
      <w:pPr>
        <w:pStyle w:val="Kommentinteksti"/>
      </w:pPr>
      <w:r>
        <w:t xml:space="preserve">The SN marker is used in </w:t>
      </w:r>
      <w:r w:rsidR="003E42B2">
        <w:t>predications with non-present time reference.</w:t>
      </w:r>
    </w:p>
  </w:comment>
  <w:comment w:id="27" w:author="Luba Nikolova Vesselinova" w:date="2019-09-16T16:33:00Z" w:initials="LNV">
    <w:p w14:paraId="3136D7FB" w14:textId="16D371A2" w:rsidR="00EF168C" w:rsidRDefault="00EF168C">
      <w:pPr>
        <w:pStyle w:val="Kommentinteksti"/>
      </w:pPr>
      <w:r>
        <w:rPr>
          <w:rStyle w:val="Kommentinviite"/>
        </w:rPr>
        <w:annotationRef/>
      </w:r>
      <w:r>
        <w:t>Would it be possible to provide a more literal translation of this predication?</w:t>
      </w:r>
    </w:p>
    <w:p w14:paraId="48BB0BF9" w14:textId="743CC590" w:rsidR="00EF168C" w:rsidRDefault="00EF168C">
      <w:pPr>
        <w:pStyle w:val="Kommentinteksti"/>
      </w:pPr>
      <w:r>
        <w:t>Do the participial constructions encode some kind of subordination?</w:t>
      </w:r>
    </w:p>
  </w:comment>
  <w:comment w:id="28" w:author="Cynthia Miller-Naude" w:date="2019-10-14T11:39:00Z" w:initials="CM">
    <w:p w14:paraId="5035DBF4" w14:textId="38219E7F" w:rsidR="00414B8B" w:rsidRDefault="00414B8B" w:rsidP="00414B8B">
      <w:pPr>
        <w:pStyle w:val="Kommentinteksti"/>
      </w:pPr>
      <w:r>
        <w:rPr>
          <w:rStyle w:val="Kommentinviite"/>
        </w:rPr>
        <w:annotationRef/>
      </w:r>
      <w:r>
        <w:t>We cannot give you a more literal translation, because such a translation is misleading  -- the negative existential is not behaving like a negative existential. The participial constructions do not encode any kind of subordination. Instead, the negative existential is becoming a standard negator and the participle is becoming a finite verb.</w:t>
      </w:r>
    </w:p>
  </w:comment>
  <w:comment w:id="38" w:author="Hamari, Arja T" w:date="2019-07-11T12:57:00Z" w:initials="HAT">
    <w:p w14:paraId="7DEADA3C" w14:textId="3BDC7956" w:rsidR="003F2C05" w:rsidRDefault="003F2C05">
      <w:pPr>
        <w:pStyle w:val="Kommentinteksti"/>
      </w:pPr>
      <w:r>
        <w:rPr>
          <w:rStyle w:val="Kommentinviite"/>
        </w:rPr>
        <w:annotationRef/>
      </w:r>
      <w:r w:rsidR="002A17FA">
        <w:t>I think this is too categorical. For example,</w:t>
      </w:r>
      <w:r>
        <w:t xml:space="preserve"> when you are dealing with languages (e.g. Uralic) that only have a ver</w:t>
      </w:r>
      <w:r w:rsidR="002A17FA">
        <w:t>y recent written tradition</w:t>
      </w:r>
      <w:r w:rsidR="00D24EEA">
        <w:t xml:space="preserve"> or no written texts at all</w:t>
      </w:r>
      <w:r w:rsidR="002A17FA">
        <w:t>,</w:t>
      </w:r>
      <w:r>
        <w:t xml:space="preserve"> you reconstruct on the basis of synchronic stages of related languages or dialects.</w:t>
      </w:r>
    </w:p>
  </w:comment>
  <w:comment w:id="39" w:author="Cynthia Miller-Naude" w:date="2019-10-14T12:02:00Z" w:initials="CM">
    <w:p w14:paraId="49CB49E7" w14:textId="06BE0BAF" w:rsidR="00591CB5" w:rsidRDefault="00591CB5">
      <w:pPr>
        <w:pStyle w:val="Kommentinteksti"/>
      </w:pPr>
      <w:r>
        <w:rPr>
          <w:rStyle w:val="Kommentinviite"/>
        </w:rPr>
        <w:annotationRef/>
      </w:r>
      <w:r>
        <w:t>footnote added.</w:t>
      </w:r>
    </w:p>
  </w:comment>
  <w:comment w:id="46" w:author="Luba Nikolova Vesselinova" w:date="2019-09-16T16:52:00Z" w:initials="LNV">
    <w:p w14:paraId="7A11DD77" w14:textId="4B18D92F" w:rsidR="001B7F07" w:rsidRDefault="001B7F07">
      <w:pPr>
        <w:pStyle w:val="Kommentinteksti"/>
      </w:pPr>
      <w:r>
        <w:rPr>
          <w:rStyle w:val="Kommentinviite"/>
        </w:rPr>
        <w:annotationRef/>
      </w:r>
      <w:r>
        <w:t>Both this and the previous predications are set out of the present.</w:t>
      </w:r>
    </w:p>
    <w:p w14:paraId="1350CE4C" w14:textId="1E06F481" w:rsidR="00257D82" w:rsidRDefault="00257D82">
      <w:pPr>
        <w:pStyle w:val="Kommentinteksti"/>
      </w:pPr>
    </w:p>
    <w:p w14:paraId="0BDEC9DD" w14:textId="0989AE1E" w:rsidR="00257D82" w:rsidRDefault="00257D82">
      <w:pPr>
        <w:pStyle w:val="Kommentinteksti"/>
      </w:pPr>
      <w:r>
        <w:t>Since no comments can be left in footnotes: are the 383 all in predications that are not specified for tense or with present time reference?</w:t>
      </w:r>
    </w:p>
  </w:comment>
  <w:comment w:id="47" w:author="Cynthia Miller-Naude" w:date="2019-10-14T12:03:00Z" w:initials="CM">
    <w:p w14:paraId="5E0BC1C1" w14:textId="14ACF7C0" w:rsidR="00A2687D" w:rsidRDefault="00A2687D">
      <w:pPr>
        <w:pStyle w:val="Kommentinteksti"/>
      </w:pPr>
      <w:r>
        <w:rPr>
          <w:rStyle w:val="Kommentinviite"/>
        </w:rPr>
        <w:annotationRef/>
      </w:r>
      <w:r>
        <w:t>Yes. Tense is not specified but must be inferred. The default is present time.</w:t>
      </w:r>
    </w:p>
  </w:comment>
  <w:comment w:id="52" w:author="Hamari, Arja T" w:date="2019-07-11T14:17:00Z" w:initials="HAT">
    <w:p w14:paraId="163135D7" w14:textId="75671044" w:rsidR="00517732" w:rsidRDefault="00517732">
      <w:pPr>
        <w:pStyle w:val="Kommentinteksti"/>
      </w:pPr>
      <w:r>
        <w:rPr>
          <w:rStyle w:val="Kommentinviite"/>
        </w:rPr>
        <w:annotationRef/>
      </w:r>
      <w:r>
        <w:t>What is the literal translation of this sentence?</w:t>
      </w:r>
    </w:p>
  </w:comment>
  <w:comment w:id="56" w:author="Luba Nikolova Vesselinova" w:date="2019-09-16T17:11:00Z" w:initials="LNV">
    <w:p w14:paraId="6E3038A6" w14:textId="5C62CD9F" w:rsidR="00943FFA" w:rsidRDefault="00943FFA">
      <w:pPr>
        <w:pStyle w:val="Kommentinteksti"/>
      </w:pPr>
      <w:r>
        <w:rPr>
          <w:rStyle w:val="Kommentinviite"/>
        </w:rPr>
        <w:annotationRef/>
      </w:r>
      <w:r>
        <w:t>There is an obvious shift of framework in this section. I think you should state clearly from the beginning how different sections and use of different ways to model language change contribute to your overall argument/seeing the Ancient Hebrew data in the light of the negative existential cycle. And how do the different theoretical perspectives in this paper contribute to our understanding of how a negative existential starts to negate verbs.</w:t>
      </w:r>
    </w:p>
  </w:comment>
  <w:comment w:id="57" w:author="Cynthia Miller-Naude" w:date="2019-10-14T12:11:00Z" w:initials="CM">
    <w:p w14:paraId="2AC28773" w14:textId="2764A067" w:rsidR="00862387" w:rsidRDefault="00862387">
      <w:pPr>
        <w:pStyle w:val="Kommentinteksti"/>
      </w:pPr>
      <w:r>
        <w:rPr>
          <w:rStyle w:val="Kommentinviite"/>
        </w:rPr>
        <w:annotationRef/>
      </w:r>
      <w:r>
        <w:t>There is no shift of framework in the paragraph that is highlighted, so I cannot really understand the problem. The paragraph is instead indicating how example (40) must be understood.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741375" w15:done="0"/>
  <w15:commentEx w15:paraId="712131B8" w15:paraIdParent="5A741375" w15:done="0"/>
  <w15:commentEx w15:paraId="54FB54C0" w15:done="0"/>
  <w15:commentEx w15:paraId="49393359" w15:paraIdParent="54FB54C0" w15:done="0"/>
  <w15:commentEx w15:paraId="755158B1" w15:done="0"/>
  <w15:commentEx w15:paraId="2132D587" w15:paraIdParent="755158B1" w15:done="0"/>
  <w15:commentEx w15:paraId="6857557A" w15:done="0"/>
  <w15:commentEx w15:paraId="080F7644" w15:done="0"/>
  <w15:commentEx w15:paraId="48BB0BF9" w15:done="0"/>
  <w15:commentEx w15:paraId="5035DBF4" w15:paraIdParent="48BB0BF9" w15:done="0"/>
  <w15:commentEx w15:paraId="7DEADA3C" w15:done="0"/>
  <w15:commentEx w15:paraId="49CB49E7" w15:paraIdParent="7DEADA3C" w15:done="0"/>
  <w15:commentEx w15:paraId="0BDEC9DD" w15:done="0"/>
  <w15:commentEx w15:paraId="5E0BC1C1" w15:paraIdParent="0BDEC9DD" w15:done="0"/>
  <w15:commentEx w15:paraId="163135D7" w15:done="0"/>
  <w15:commentEx w15:paraId="6E3038A6" w15:done="0"/>
  <w15:commentEx w15:paraId="2AC28773" w15:paraIdParent="6E3038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C482C5" w16cid:durableId="1FB0168A"/>
  <w16cid:commentId w16cid:paraId="51E86196" w16cid:durableId="1FB0169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F198E" w14:textId="77777777" w:rsidR="005A0D65" w:rsidRDefault="005A0D65">
      <w:pPr>
        <w:spacing w:after="0" w:line="240" w:lineRule="auto"/>
      </w:pPr>
      <w:r>
        <w:separator/>
      </w:r>
    </w:p>
  </w:endnote>
  <w:endnote w:type="continuationSeparator" w:id="0">
    <w:p w14:paraId="589324E2" w14:textId="77777777" w:rsidR="005A0D65" w:rsidRDefault="005A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Std"/>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default"/>
    <w:sig w:usb0="00000003" w:usb1="00000000" w:usb2="00000000" w:usb3="00000000" w:csb0="00000001" w:csb1="00000000"/>
  </w:font>
  <w:font w:name="SBL Hebrew">
    <w:altName w:val="Times New Roman"/>
    <w:charset w:val="00"/>
    <w:family w:val="auto"/>
    <w:pitch w:val="variable"/>
    <w:sig w:usb0="8000086F" w:usb1="4000204A" w:usb2="00000000" w:usb3="00000000" w:csb0="00000021" w:csb1="00000000"/>
  </w:font>
  <w:font w:nam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D6C81" w14:textId="77777777" w:rsidR="005A0D65" w:rsidRDefault="005A0D65">
      <w:r>
        <w:separator/>
      </w:r>
    </w:p>
  </w:footnote>
  <w:footnote w:type="continuationSeparator" w:id="0">
    <w:p w14:paraId="7572595D" w14:textId="77777777" w:rsidR="005A0D65" w:rsidRDefault="005A0D65">
      <w:r>
        <w:continuationSeparator/>
      </w:r>
    </w:p>
  </w:footnote>
  <w:footnote w:id="1">
    <w:p w14:paraId="17768BD9" w14:textId="1F7C37DF" w:rsidR="0094602E" w:rsidRPr="007A63E5" w:rsidRDefault="00DB7185" w:rsidP="0094602E">
      <w:pPr>
        <w:pStyle w:val="Alaviitteenteksti"/>
        <w:jc w:val="both"/>
      </w:pPr>
      <w:r w:rsidRPr="00A5695E">
        <w:rPr>
          <w:rStyle w:val="Alaviitteenviite"/>
          <w:position w:val="0"/>
          <w:sz w:val="20"/>
        </w:rPr>
        <w:footnoteRef/>
      </w:r>
      <w:r w:rsidRPr="007A63E5">
        <w:t xml:space="preserve"> </w:t>
      </w:r>
      <w:r>
        <w:tab/>
      </w:r>
      <w:r w:rsidR="00FC6877">
        <w:t>Biblical Hebrew refers to the Hebrew as found in the Hebrew Bible, which is based on the m</w:t>
      </w:r>
      <w:r w:rsidR="00A97EC3">
        <w:t>edieval manuscript trad</w:t>
      </w:r>
      <w:r w:rsidR="00D55BB0">
        <w:t>ition of the Masoretes but</w:t>
      </w:r>
      <w:r w:rsidR="00A97EC3">
        <w:t xml:space="preserve"> “reflects to a large extent varieties of Hebrew spoken in Israel from the beginning of the Iron Age (about 1200 BCE) to the Hellenistic era (about 165 BCE)” (</w:t>
      </w:r>
      <w:r w:rsidR="00A97EC3" w:rsidRPr="007A63E5">
        <w:t>Van der Merwe, Naud</w:t>
      </w:r>
      <w:r w:rsidR="00A97EC3" w:rsidRPr="00431081">
        <w:t>é</w:t>
      </w:r>
      <w:r w:rsidR="00A97EC3" w:rsidRPr="007A63E5">
        <w:t xml:space="preserve"> &amp; Kroeze 2017:</w:t>
      </w:r>
      <w:r w:rsidR="00A97EC3">
        <w:t>1, see also pp. 2</w:t>
      </w:r>
      <w:r w:rsidR="00A97EC3" w:rsidRPr="007A63E5">
        <w:t>-</w:t>
      </w:r>
      <w:r w:rsidR="00A97EC3">
        <w:t>6</w:t>
      </w:r>
      <w:r w:rsidR="008F130B">
        <w:t xml:space="preserve"> f</w:t>
      </w:r>
      <w:r w:rsidRPr="007A63E5">
        <w:t xml:space="preserve">or an overview of the development of Ancient </w:t>
      </w:r>
      <w:r w:rsidR="00FF291B">
        <w:t>[</w:t>
      </w:r>
      <w:r w:rsidRPr="007A63E5">
        <w:t>Pre-Modern</w:t>
      </w:r>
      <w:r w:rsidR="00FF291B">
        <w:t>]</w:t>
      </w:r>
      <w:r w:rsidRPr="007A63E5">
        <w:t xml:space="preserve"> Hebrew</w:t>
      </w:r>
      <w:r w:rsidR="008F130B">
        <w:t>).</w:t>
      </w:r>
      <w:r w:rsidR="00F611B9">
        <w:t xml:space="preserve"> Qumran Hebrew </w:t>
      </w:r>
      <w:r w:rsidR="0094602E">
        <w:t xml:space="preserve">reflects the Hebrew of the texts found in the eleven caves around Khirbet Qumran (ca. 200 BCE to 70 CE) (see </w:t>
      </w:r>
      <w:r w:rsidR="00C70E1D">
        <w:t>Naud</w:t>
      </w:r>
      <w:r w:rsidR="00C70E1D">
        <w:rPr>
          <w:rFonts w:cs="Times New Roman"/>
        </w:rPr>
        <w:t xml:space="preserve">é 2003, </w:t>
      </w:r>
      <w:r w:rsidR="00C70E1D">
        <w:t>Naud</w:t>
      </w:r>
      <w:r w:rsidR="00C70E1D">
        <w:rPr>
          <w:rFonts w:cs="Times New Roman"/>
        </w:rPr>
        <w:t>é and Miller-</w:t>
      </w:r>
      <w:r w:rsidR="00C70E1D">
        <w:t>Naud</w:t>
      </w:r>
      <w:r w:rsidR="00C70E1D">
        <w:rPr>
          <w:rFonts w:cs="Times New Roman"/>
        </w:rPr>
        <w:t>é 2016b)</w:t>
      </w:r>
      <w:r w:rsidR="0094602E">
        <w:t>.</w:t>
      </w:r>
      <w:r w:rsidR="007B75BC">
        <w:t xml:space="preserve"> Mishnaic Hebrew reflects the Hebrew of the </w:t>
      </w:r>
      <w:r w:rsidR="003D6784">
        <w:t>sages, the Tannaim and Amoraim, in Palestine and Babylonia. Literature wri</w:t>
      </w:r>
      <w:r w:rsidR="00321D89">
        <w:t>tten in Mishnaic Hebrew covers the</w:t>
      </w:r>
      <w:r w:rsidR="003D6784">
        <w:t xml:space="preserve"> period of 70 CE to 500 CE, although Mishnaic Hebrew </w:t>
      </w:r>
      <w:r w:rsidR="00321D89">
        <w:t xml:space="preserve">as a living language </w:t>
      </w:r>
      <w:r w:rsidR="003D6784">
        <w:t xml:space="preserve">was spoken in Palestine only until about 200 CE (Bar-Asher 1999:116; </w:t>
      </w:r>
      <w:r w:rsidR="008E72E8">
        <w:t xml:space="preserve">see also </w:t>
      </w:r>
      <w:r w:rsidR="00925D23">
        <w:t>Van der Merwe, Naud</w:t>
      </w:r>
      <w:r w:rsidR="00925D23">
        <w:rPr>
          <w:rFonts w:cs="Times New Roman"/>
        </w:rPr>
        <w:t xml:space="preserve">é and Kroeze 2017:5; </w:t>
      </w:r>
      <w:r w:rsidR="00925D23">
        <w:t>Naud</w:t>
      </w:r>
      <w:r w:rsidR="00925D23">
        <w:rPr>
          <w:rFonts w:cs="Times New Roman"/>
        </w:rPr>
        <w:t>é and Miller-</w:t>
      </w:r>
      <w:r w:rsidR="00925D23">
        <w:t>Naud</w:t>
      </w:r>
      <w:r w:rsidR="00925D23">
        <w:rPr>
          <w:rFonts w:cs="Times New Roman"/>
        </w:rPr>
        <w:t>é 2016b).</w:t>
      </w:r>
    </w:p>
  </w:footnote>
  <w:footnote w:id="2">
    <w:p w14:paraId="5341E8F6" w14:textId="7AF2026E" w:rsidR="00A76B79" w:rsidRDefault="00A76B79" w:rsidP="008C5956">
      <w:pPr>
        <w:pStyle w:val="Alaviitteenteksti"/>
        <w:jc w:val="both"/>
      </w:pPr>
      <w:r>
        <w:rPr>
          <w:rStyle w:val="Alaviitteenviite"/>
        </w:rPr>
        <w:footnoteRef/>
      </w:r>
      <w:r>
        <w:t xml:space="preserve"> </w:t>
      </w:r>
      <w:r>
        <w:tab/>
      </w:r>
      <w:r w:rsidR="00FB5CE2">
        <w:t>See Van der Merwe, Naud</w:t>
      </w:r>
      <w:r w:rsidR="00FB5CE2">
        <w:rPr>
          <w:rFonts w:cs="Times New Roman"/>
        </w:rPr>
        <w:t>é</w:t>
      </w:r>
      <w:r w:rsidR="00FB5CE2">
        <w:t xml:space="preserve"> and Kroeze (2017:1-6) for an overview of the development of ancient Hebrew. </w:t>
      </w:r>
      <w:r>
        <w:t>Archaic Biblical Hebrew</w:t>
      </w:r>
      <w:r w:rsidR="00CF57CB">
        <w:t xml:space="preserve"> (ca. 1200-1000 BCE)</w:t>
      </w:r>
      <w:r>
        <w:t xml:space="preserve"> reflects the </w:t>
      </w:r>
      <w:r w:rsidR="00CF57CB">
        <w:t>oldest stratum of Hebrew in the Bible, as found especially in the ancient poems.</w:t>
      </w:r>
      <w:r w:rsidR="005E4A4F">
        <w:t xml:space="preserve"> Classical Biblical Hebrew of the monarchical period </w:t>
      </w:r>
      <w:r w:rsidR="00C132D1">
        <w:t xml:space="preserve">(ca. 1000-586/7 BCE) </w:t>
      </w:r>
      <w:r w:rsidR="000701EE">
        <w:t>includes both the</w:t>
      </w:r>
      <w:r w:rsidR="00CC5D65">
        <w:t xml:space="preserve"> Israelian dialect and the standard </w:t>
      </w:r>
      <w:r w:rsidR="000701EE">
        <w:t xml:space="preserve">Judean </w:t>
      </w:r>
      <w:r w:rsidR="00CC5D65">
        <w:t>scribal dialect</w:t>
      </w:r>
      <w:r w:rsidR="00C25951">
        <w:t xml:space="preserve"> and is the language of the pre-exilic prose sections of the Hebrew Bible</w:t>
      </w:r>
      <w:r w:rsidR="000701EE">
        <w:t xml:space="preserve">. </w:t>
      </w:r>
      <w:r w:rsidR="00CC5D65">
        <w:t>Late Biblical Hebrew (ca. 539-165 BCE) is the language of the post-exilic sections of the Hebrew Bible.</w:t>
      </w:r>
    </w:p>
  </w:footnote>
  <w:footnote w:id="3">
    <w:p w14:paraId="41D71009" w14:textId="77777777" w:rsidR="00DB7185" w:rsidRPr="007A63E5" w:rsidRDefault="00DB7185" w:rsidP="007A63E5">
      <w:pPr>
        <w:pStyle w:val="Alaviitteenteksti"/>
      </w:pPr>
      <w:r w:rsidRPr="00431081">
        <w:rPr>
          <w:rStyle w:val="Alaviitteenviite"/>
          <w:position w:val="0"/>
          <w:sz w:val="20"/>
        </w:rPr>
        <w:footnoteRef/>
      </w:r>
      <w:r w:rsidRPr="007A63E5">
        <w:t xml:space="preserve"> </w:t>
      </w:r>
      <w:r>
        <w:tab/>
      </w:r>
      <w:r w:rsidRPr="007A63E5">
        <w:t>The arguments are summarized in Naud</w:t>
      </w:r>
      <w:r w:rsidRPr="00431081">
        <w:t>é</w:t>
      </w:r>
      <w:r w:rsidRPr="007A63E5">
        <w:t xml:space="preserve"> and Miller-Naud</w:t>
      </w:r>
      <w:r w:rsidRPr="00431081">
        <w:t>é</w:t>
      </w:r>
      <w:r w:rsidRPr="007A63E5">
        <w:t xml:space="preserve"> 2016a, 2016b.</w:t>
      </w:r>
    </w:p>
  </w:footnote>
  <w:footnote w:id="4">
    <w:p w14:paraId="0A8BA017" w14:textId="2BED4E37" w:rsidR="00DB7185" w:rsidRDefault="00DB7185" w:rsidP="008C5956">
      <w:pPr>
        <w:pStyle w:val="Alaviitteenteksti"/>
        <w:jc w:val="both"/>
      </w:pPr>
      <w:r>
        <w:rPr>
          <w:rStyle w:val="Alaviitteenviite"/>
        </w:rPr>
        <w:footnoteRef/>
      </w:r>
      <w:r>
        <w:t xml:space="preserve"> </w:t>
      </w:r>
      <w:r>
        <w:tab/>
        <w:t xml:space="preserve">See also the examples discussed in </w:t>
      </w:r>
      <w:r w:rsidRPr="000B3499">
        <w:rPr>
          <w:rFonts w:asciiTheme="majorBidi" w:hAnsiTheme="majorBidi" w:cstheme="majorBidi"/>
          <w:lang w:val="en-GB"/>
        </w:rPr>
        <w:t>Naudé</w:t>
      </w:r>
      <w:r>
        <w:rPr>
          <w:rFonts w:asciiTheme="majorBidi" w:hAnsiTheme="majorBidi" w:cstheme="majorBidi"/>
          <w:lang w:val="en-GB"/>
        </w:rPr>
        <w:t xml:space="preserve"> and Rendsburg (2013:803, §2.5) as closely related to constituent negation.</w:t>
      </w:r>
    </w:p>
  </w:footnote>
  <w:footnote w:id="5">
    <w:p w14:paraId="649CF591" w14:textId="76947680" w:rsidR="008C08CD" w:rsidRPr="00BA7161" w:rsidRDefault="008C08CD">
      <w:pPr>
        <w:pStyle w:val="Alaviitteenteksti"/>
      </w:pPr>
      <w:ins w:id="16" w:author="Cynthia Miller-Naude" w:date="2019-10-14T11:33:00Z">
        <w:r>
          <w:rPr>
            <w:rStyle w:val="Alaviitteenviite"/>
          </w:rPr>
          <w:footnoteRef/>
        </w:r>
        <w:r>
          <w:t xml:space="preserve"> The positive possessive construction uses the positive existential marker </w:t>
        </w:r>
        <w:r>
          <w:rPr>
            <w:i/>
            <w:iCs/>
          </w:rPr>
          <w:t>y</w:t>
        </w:r>
        <w:r>
          <w:rPr>
            <w:rFonts w:cs="Times New Roman"/>
            <w:i/>
            <w:iCs/>
          </w:rPr>
          <w:t>̈ē</w:t>
        </w:r>
      </w:ins>
      <w:ins w:id="17" w:author="Cynthia Miller-Naude" w:date="2019-10-14T11:34:00Z">
        <w:r>
          <w:rPr>
            <w:rFonts w:cs="Times New Roman"/>
            <w:i/>
            <w:iCs/>
          </w:rPr>
          <w:t>š</w:t>
        </w:r>
        <w:r>
          <w:rPr>
            <w:i/>
            <w:iCs/>
          </w:rPr>
          <w:t xml:space="preserve"> </w:t>
        </w:r>
        <w:r w:rsidR="00BA7161">
          <w:t xml:space="preserve">for present time reference and a form of the copular verb </w:t>
        </w:r>
        <w:r w:rsidR="00BA7161">
          <w:rPr>
            <w:i/>
            <w:iCs/>
          </w:rPr>
          <w:t>hyh</w:t>
        </w:r>
        <w:r w:rsidR="00BA7161">
          <w:t xml:space="preserve"> for past time, future time or non-indicative modality.</w:t>
        </w:r>
      </w:ins>
    </w:p>
  </w:footnote>
  <w:footnote w:id="6">
    <w:p w14:paraId="728F0906" w14:textId="1F91D9A3" w:rsidR="00DB7185" w:rsidRPr="007A63E5" w:rsidRDefault="00DB7185" w:rsidP="00212AD5">
      <w:pPr>
        <w:pStyle w:val="Alaviitteenteksti"/>
        <w:jc w:val="both"/>
      </w:pPr>
      <w:r w:rsidRPr="00431081">
        <w:rPr>
          <w:rStyle w:val="Alaviitteenviite"/>
          <w:position w:val="0"/>
          <w:sz w:val="20"/>
        </w:rPr>
        <w:footnoteRef/>
      </w:r>
      <w:r w:rsidRPr="007A63E5">
        <w:t xml:space="preserve"> </w:t>
      </w:r>
      <w:r>
        <w:tab/>
        <w:t xml:space="preserve">The historical origin of the negative existential marker has been connected to the interrogative adverb and homonym </w:t>
      </w:r>
      <w:r w:rsidRPr="00A347EA">
        <w:rPr>
          <w:i/>
          <w:iCs/>
        </w:rPr>
        <w:t>ʾayin</w:t>
      </w:r>
      <w:r>
        <w:t xml:space="preserve"> ‘where’ (see, e.g. </w:t>
      </w:r>
      <w:r>
        <w:rPr>
          <w:rFonts w:asciiTheme="majorBidi" w:hAnsiTheme="majorBidi" w:cstheme="majorBidi"/>
        </w:rPr>
        <w:t>Joüon and Muraoka 2009:569)</w:t>
      </w:r>
      <w:r>
        <w:t xml:space="preserve">. </w:t>
      </w:r>
      <w:r w:rsidRPr="00A347EA">
        <w:t>The</w:t>
      </w:r>
      <w:r w:rsidRPr="00431081">
        <w:t xml:space="preserve"> two vocalizations of the negative existential relate to the syntactic contexts in which they occur</w:t>
      </w:r>
      <w:r w:rsidR="00E01B28">
        <w:t xml:space="preserve">; see </w:t>
      </w:r>
      <w:r w:rsidR="00212AD5">
        <w:rPr>
          <w:rFonts w:asciiTheme="majorBidi" w:hAnsiTheme="majorBidi" w:cstheme="majorBidi"/>
        </w:rPr>
        <w:t xml:space="preserve">Naudé, </w:t>
      </w:r>
      <w:r w:rsidR="00212AD5" w:rsidRPr="00670051">
        <w:rPr>
          <w:rFonts w:asciiTheme="majorBidi" w:hAnsiTheme="majorBidi" w:cstheme="majorBidi"/>
        </w:rPr>
        <w:t>Miller-Naudé and Wilson</w:t>
      </w:r>
      <w:r w:rsidR="00212AD5">
        <w:rPr>
          <w:rFonts w:asciiTheme="majorBidi" w:hAnsiTheme="majorBidi" w:cstheme="majorBidi"/>
        </w:rPr>
        <w:t xml:space="preserve"> 2018 and </w:t>
      </w:r>
      <w:ins w:id="25" w:author="Cynthia Miller-Naude" w:date="2019-10-14T12:20:00Z">
        <w:r w:rsidR="00355CAA">
          <w:rPr>
            <w:rFonts w:asciiTheme="majorBidi" w:hAnsiTheme="majorBidi" w:cstheme="majorBidi"/>
          </w:rPr>
          <w:t>2019</w:t>
        </w:r>
      </w:ins>
      <w:del w:id="26" w:author="Cynthia Miller-Naude" w:date="2019-10-14T12:20:00Z">
        <w:r w:rsidR="00212AD5" w:rsidDel="00355CAA">
          <w:rPr>
            <w:rFonts w:asciiTheme="majorBidi" w:hAnsiTheme="majorBidi" w:cstheme="majorBidi"/>
          </w:rPr>
          <w:delText>forthcoming</w:delText>
        </w:r>
      </w:del>
      <w:r w:rsidRPr="00431081">
        <w:t>.</w:t>
      </w:r>
    </w:p>
  </w:footnote>
  <w:footnote w:id="7">
    <w:p w14:paraId="6BB2F256" w14:textId="4FE269A7" w:rsidR="00DB7185" w:rsidRDefault="00DB7185" w:rsidP="008C5956">
      <w:pPr>
        <w:pStyle w:val="Alaviitteenteksti"/>
        <w:jc w:val="both"/>
      </w:pPr>
      <w:r>
        <w:rPr>
          <w:rStyle w:val="Alaviitteenviite"/>
        </w:rPr>
        <w:footnoteRef/>
      </w:r>
      <w:r>
        <w:t xml:space="preserve"> </w:t>
      </w:r>
      <w:r>
        <w:tab/>
        <w:t>The verbal form is in the Niphal stem, which is used for passive or reflexive meanings; see Van der Merwe, Naud</w:t>
      </w:r>
      <w:r>
        <w:rPr>
          <w:rFonts w:cs="Times New Roman"/>
        </w:rPr>
        <w:t>é</w:t>
      </w:r>
      <w:r>
        <w:t>, Kroeze (2017:78-79).</w:t>
      </w:r>
    </w:p>
  </w:footnote>
  <w:footnote w:id="8">
    <w:p w14:paraId="3E02E0B3" w14:textId="061E0C52" w:rsidR="00591CB5" w:rsidRDefault="00591CB5">
      <w:pPr>
        <w:pStyle w:val="Alaviitteenteksti"/>
        <w:jc w:val="both"/>
        <w:pPrChange w:id="41" w:author="Cynthia Miller-Naude" w:date="2019-10-14T12:01:00Z">
          <w:pPr>
            <w:pStyle w:val="Alaviitteenteksti"/>
          </w:pPr>
        </w:pPrChange>
      </w:pPr>
      <w:ins w:id="42" w:author="Cynthia Miller-Naude" w:date="2019-10-14T11:59:00Z">
        <w:r>
          <w:rPr>
            <w:rStyle w:val="Alaviitteenviite"/>
          </w:rPr>
          <w:footnoteRef/>
        </w:r>
        <w:r>
          <w:t>Historical linguistics involving languages which have only a very recent written tradition (or no written tradition)</w:t>
        </w:r>
      </w:ins>
      <w:ins w:id="43" w:author="Cynthia Miller-Naude" w:date="2019-10-14T12:00:00Z">
        <w:r>
          <w:t xml:space="preserve"> can only be accomplished by comparative </w:t>
        </w:r>
      </w:ins>
      <w:ins w:id="44" w:author="Cynthia Miller-Naude" w:date="2019-10-14T12:01:00Z">
        <w:r>
          <w:t>historical analysis of related languages or dialects for which a written tradition exists.</w:t>
        </w:r>
      </w:ins>
    </w:p>
  </w:footnote>
  <w:footnote w:id="9">
    <w:p w14:paraId="64B1497C" w14:textId="3A4B940D" w:rsidR="00DB7185" w:rsidRPr="008C5956" w:rsidRDefault="00DB7185" w:rsidP="008C5956">
      <w:pPr>
        <w:keepNext w:val="0"/>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40" w:lineRule="auto"/>
        <w:jc w:val="both"/>
        <w:rPr>
          <w:rFonts w:eastAsiaTheme="minorEastAsia" w:cs="Times New Roman"/>
          <w:sz w:val="20"/>
          <w:szCs w:val="20"/>
          <w:lang w:val="en-ZA" w:eastAsia="de-DE" w:bidi="he-IL"/>
        </w:rPr>
      </w:pPr>
      <w:r w:rsidRPr="008C5956">
        <w:rPr>
          <w:rStyle w:val="Alaviitteenviite"/>
          <w:sz w:val="20"/>
          <w:szCs w:val="20"/>
        </w:rPr>
        <w:footnoteRef/>
      </w:r>
      <w:r>
        <w:rPr>
          <w:sz w:val="20"/>
          <w:szCs w:val="20"/>
        </w:rPr>
        <w:t xml:space="preserve"> </w:t>
      </w:r>
      <w:r w:rsidRPr="008C5956">
        <w:rPr>
          <w:sz w:val="20"/>
          <w:szCs w:val="20"/>
        </w:rPr>
        <w:t xml:space="preserve">An anonymous reviewer suggested that Job 38:26 provides an example of the standard verbal negator </w:t>
      </w:r>
      <w:r w:rsidRPr="008C5956">
        <w:rPr>
          <w:i/>
          <w:iCs/>
          <w:sz w:val="20"/>
          <w:szCs w:val="20"/>
          <w:lang w:val="en-ZA"/>
        </w:rPr>
        <w:t>lōʾ</w:t>
      </w:r>
      <w:r w:rsidRPr="008C5956">
        <w:rPr>
          <w:sz w:val="20"/>
          <w:szCs w:val="20"/>
          <w:lang w:val="en-ZA"/>
        </w:rPr>
        <w:t xml:space="preserve"> without a copula: </w:t>
      </w:r>
      <w:r w:rsidRPr="008C5956">
        <w:rPr>
          <w:rFonts w:eastAsiaTheme="minorEastAsia" w:cs="Times New Roman"/>
          <w:i/>
          <w:iCs/>
          <w:sz w:val="20"/>
          <w:szCs w:val="20"/>
          <w:lang w:val="en-ZA" w:eastAsia="de-DE" w:bidi="he-IL"/>
        </w:rPr>
        <w:t>ʾereṣ lōʾ ʾîš</w:t>
      </w:r>
      <w:r w:rsidRPr="008C5956">
        <w:rPr>
          <w:rFonts w:eastAsiaTheme="minorEastAsia" w:cs="Times New Roman"/>
          <w:sz w:val="20"/>
          <w:szCs w:val="20"/>
          <w:lang w:val="en-ZA" w:eastAsia="de-DE" w:bidi="he-IL"/>
        </w:rPr>
        <w:t xml:space="preserve"> </w:t>
      </w:r>
      <w:r>
        <w:rPr>
          <w:rFonts w:eastAsiaTheme="minorEastAsia" w:cs="Times New Roman"/>
          <w:sz w:val="20"/>
          <w:szCs w:val="20"/>
          <w:lang w:val="en-ZA" w:eastAsia="de-DE" w:bidi="he-IL"/>
        </w:rPr>
        <w:t xml:space="preserve">‘a land [which] no man (is).’ We argue instead that if </w:t>
      </w:r>
      <w:r w:rsidRPr="00F5125A">
        <w:rPr>
          <w:rFonts w:eastAsiaTheme="minorEastAsia" w:cs="Times New Roman"/>
          <w:i/>
          <w:iCs/>
          <w:sz w:val="20"/>
          <w:szCs w:val="20"/>
          <w:lang w:val="en-ZA" w:eastAsia="de-DE" w:bidi="he-IL"/>
        </w:rPr>
        <w:t>lōʾ ʾîš</w:t>
      </w:r>
      <w:r>
        <w:rPr>
          <w:rFonts w:eastAsiaTheme="minorEastAsia" w:cs="Times New Roman"/>
          <w:i/>
          <w:iCs/>
          <w:sz w:val="20"/>
          <w:szCs w:val="20"/>
          <w:lang w:val="en-ZA" w:eastAsia="de-DE" w:bidi="he-IL"/>
        </w:rPr>
        <w:t xml:space="preserve"> </w:t>
      </w:r>
      <w:r>
        <w:rPr>
          <w:rFonts w:eastAsiaTheme="minorEastAsia" w:cs="Times New Roman"/>
          <w:sz w:val="20"/>
          <w:szCs w:val="20"/>
          <w:lang w:val="en-ZA" w:eastAsia="de-DE" w:bidi="he-IL"/>
        </w:rPr>
        <w:t>(lit. not man) was a verbless sentence with a null (implicit) copula, it would have a pronominal clitic for disambiguation (see Naudé 1996). We understand the phrase in Job 38:26 as a noun (</w:t>
      </w:r>
      <w:r>
        <w:rPr>
          <w:rFonts w:eastAsiaTheme="minorEastAsia" w:cs="Times New Roman"/>
          <w:i/>
          <w:iCs/>
          <w:sz w:val="20"/>
          <w:szCs w:val="20"/>
          <w:lang w:val="en-ZA" w:eastAsia="de-DE" w:bidi="he-IL"/>
        </w:rPr>
        <w:t>land</w:t>
      </w:r>
      <w:r>
        <w:rPr>
          <w:rFonts w:eastAsiaTheme="minorEastAsia" w:cs="Times New Roman"/>
          <w:sz w:val="20"/>
          <w:szCs w:val="20"/>
          <w:lang w:val="en-ZA" w:eastAsia="de-DE" w:bidi="he-IL"/>
        </w:rPr>
        <w:t>) modified by a noun phrase with constituent negation (</w:t>
      </w:r>
      <w:r>
        <w:rPr>
          <w:rFonts w:eastAsiaTheme="minorEastAsia" w:cs="Times New Roman"/>
          <w:i/>
          <w:iCs/>
          <w:sz w:val="20"/>
          <w:szCs w:val="20"/>
          <w:lang w:val="en-ZA" w:eastAsia="de-DE" w:bidi="he-IL"/>
        </w:rPr>
        <w:t>no man</w:t>
      </w:r>
      <w:r>
        <w:rPr>
          <w:rFonts w:eastAsiaTheme="minorEastAsia" w:cs="Times New Roman"/>
          <w:sz w:val="20"/>
          <w:szCs w:val="20"/>
          <w:lang w:val="en-ZA" w:eastAsia="de-DE" w:bidi="he-IL"/>
        </w:rPr>
        <w:t>); the phrase means ‘an uninhabited (lit. no human) land.’</w:t>
      </w:r>
    </w:p>
    <w:p w14:paraId="03B3B7AF" w14:textId="43F0EF3D" w:rsidR="00DB7185" w:rsidRPr="00486119" w:rsidRDefault="00DB7185">
      <w:pPr>
        <w:pStyle w:val="Alaviitteenteksti"/>
      </w:pPr>
    </w:p>
  </w:footnote>
  <w:footnote w:id="10">
    <w:p w14:paraId="745A30A0" w14:textId="77777777" w:rsidR="00DB7185" w:rsidRPr="007A63E5" w:rsidRDefault="00DB7185" w:rsidP="00E23105">
      <w:pPr>
        <w:pStyle w:val="Alaviitteenteksti"/>
        <w:jc w:val="both"/>
      </w:pPr>
      <w:r w:rsidRPr="00431081">
        <w:rPr>
          <w:rStyle w:val="Alaviitteenviite"/>
          <w:position w:val="0"/>
          <w:sz w:val="20"/>
        </w:rPr>
        <w:footnoteRef/>
      </w:r>
      <w:r w:rsidRPr="007A63E5">
        <w:t xml:space="preserve"> </w:t>
      </w:r>
      <w:bookmarkStart w:id="45" w:name="_Hlk481362143"/>
      <w:r>
        <w:tab/>
      </w:r>
      <w:r w:rsidRPr="00431081">
        <w:t xml:space="preserve">We have identified only 61 examples of the negative </w:t>
      </w:r>
      <w:r w:rsidRPr="00431081">
        <w:rPr>
          <w:lang w:val="en-ZA"/>
        </w:rPr>
        <w:t xml:space="preserve">existential </w:t>
      </w:r>
      <w:r w:rsidRPr="00431081">
        <w:rPr>
          <w:i/>
          <w:iCs/>
          <w:lang w:val="en-ZA"/>
        </w:rPr>
        <w:t xml:space="preserve">lōʾ+ </w:t>
      </w:r>
      <w:r w:rsidRPr="00431081">
        <w:t xml:space="preserve">verbal copula in Biblical Hebrew as compared to 383 examples of the dedicated negative existential </w:t>
      </w:r>
      <w:r w:rsidRPr="00431081">
        <w:rPr>
          <w:i/>
          <w:iCs/>
        </w:rPr>
        <w:t>ʾên.</w:t>
      </w:r>
      <w:bookmarkEnd w:id="45"/>
    </w:p>
  </w:footnote>
  <w:footnote w:id="11">
    <w:p w14:paraId="4308574C" w14:textId="1DDC02D5" w:rsidR="00DB7185" w:rsidRPr="00431081" w:rsidRDefault="00DB7185" w:rsidP="005F0FE6">
      <w:pPr>
        <w:pStyle w:val="Alaviitteenteksti"/>
        <w:jc w:val="both"/>
      </w:pPr>
      <w:r w:rsidRPr="00431081">
        <w:rPr>
          <w:rStyle w:val="Alaviitteenviite"/>
          <w:position w:val="0"/>
          <w:sz w:val="20"/>
        </w:rPr>
        <w:footnoteRef/>
      </w:r>
      <w:r w:rsidRPr="00431081">
        <w:tab/>
      </w:r>
      <w:r w:rsidRPr="007A63E5">
        <w:t xml:space="preserve">In the Mishnah, there is a single example of </w:t>
      </w:r>
      <w:r w:rsidRPr="007A63E5">
        <w:rPr>
          <w:i/>
          <w:iCs/>
        </w:rPr>
        <w:t>l</w:t>
      </w:r>
      <w:r w:rsidRPr="00431081">
        <w:rPr>
          <w:rFonts w:cs="Times New Roman"/>
          <w:i/>
          <w:iCs/>
        </w:rPr>
        <w:t>ō</w:t>
      </w:r>
      <w:r w:rsidRPr="00431081">
        <w:rPr>
          <w:i/>
          <w:iCs/>
        </w:rPr>
        <w:t>ʾ</w:t>
      </w:r>
      <w:r>
        <w:rPr>
          <w:i/>
          <w:iCs/>
        </w:rPr>
        <w:t xml:space="preserve"> </w:t>
      </w:r>
      <w:r w:rsidRPr="007A63E5">
        <w:t xml:space="preserve">preceding </w:t>
      </w:r>
      <w:r w:rsidRPr="00431081">
        <w:rPr>
          <w:i/>
          <w:iCs/>
        </w:rPr>
        <w:t>ye</w:t>
      </w:r>
      <w:r w:rsidRPr="007A63E5">
        <w:rPr>
          <w:i/>
          <w:iCs/>
        </w:rPr>
        <w:t>̄š</w:t>
      </w:r>
      <w:r w:rsidRPr="00431081">
        <w:t xml:space="preserve"> </w:t>
      </w:r>
      <w:r w:rsidRPr="007A63E5">
        <w:t xml:space="preserve">but this construction is unique because of its connection with the interrogative marker, meaning ‘is it not the case that there </w:t>
      </w:r>
      <w:r>
        <w:t>exist</w:t>
      </w:r>
      <w:r w:rsidRPr="007A63E5">
        <w:t xml:space="preserve">’ (with the pragmatic sense ‘it is certainly the case that there are’) </w:t>
      </w:r>
      <w:r w:rsidRPr="00851125">
        <w:rPr>
          <w:i/>
          <w:iCs/>
        </w:rPr>
        <w:t>wahălōʾ yeš šeʾênān mōsǝqîn</w:t>
      </w:r>
      <w:r w:rsidRPr="00431081">
        <w:t xml:space="preserve"> </w:t>
      </w:r>
      <w:r w:rsidRPr="007A63E5">
        <w:t>[</w:t>
      </w:r>
      <w:r w:rsidRPr="00851125">
        <w:rPr>
          <w:i/>
          <w:iCs/>
        </w:rPr>
        <w:t>zîṯêhn</w:t>
      </w:r>
      <w:r w:rsidRPr="007A63E5">
        <w:t xml:space="preserve">] </w:t>
      </w:r>
      <w:r w:rsidRPr="00851125">
        <w:rPr>
          <w:i/>
          <w:iCs/>
        </w:rPr>
        <w:t>ʾellāʾ ləʾāḥar rəḇêʿâ šənîyyâ.</w:t>
      </w:r>
      <w:r w:rsidRPr="00431081">
        <w:t xml:space="preserve"> ‘But </w:t>
      </w:r>
      <w:r>
        <w:t xml:space="preserve">is it not the case that </w:t>
      </w:r>
      <w:r w:rsidRPr="00431081">
        <w:t xml:space="preserve">there </w:t>
      </w:r>
      <w:r>
        <w:t xml:space="preserve">are </w:t>
      </w:r>
      <w:r w:rsidRPr="00431081">
        <w:t xml:space="preserve">not </w:t>
      </w:r>
      <w:r>
        <w:t>those</w:t>
      </w:r>
      <w:r w:rsidRPr="00431081">
        <w:t xml:space="preserve"> who pick the olives only after the second rain [falls]?’ (</w:t>
      </w:r>
      <w:r>
        <w:t xml:space="preserve">M </w:t>
      </w:r>
      <w:r w:rsidRPr="00431081">
        <w:t>Peʾah 8.1).</w:t>
      </w:r>
    </w:p>
  </w:footnote>
  <w:footnote w:id="12">
    <w:p w14:paraId="244A01D3" w14:textId="27EA0A76" w:rsidR="00DB7185" w:rsidRDefault="00DB7185" w:rsidP="002819A9">
      <w:pPr>
        <w:pStyle w:val="Alaviitteenteksti"/>
        <w:jc w:val="both"/>
      </w:pPr>
      <w:r>
        <w:rPr>
          <w:rStyle w:val="Alaviitteenviite"/>
        </w:rPr>
        <w:footnoteRef/>
      </w:r>
      <w:r>
        <w:t xml:space="preserve"> </w:t>
      </w:r>
      <w:r>
        <w:tab/>
        <w:t>For cross-linguistic data illustrating that a contextually restricted negator expands into the domain of verbal negation, see also Veselinova (2014) for data from Hawai’ian (Polynesian) and Veselinova (2015) for data from Zyryan Komi (Uralic)</w:t>
      </w:r>
    </w:p>
  </w:footnote>
  <w:footnote w:id="13">
    <w:p w14:paraId="3209CB1D" w14:textId="62100B51" w:rsidR="00DB7185" w:rsidRPr="007A63E5" w:rsidRDefault="00DB7185" w:rsidP="008740F3">
      <w:pPr>
        <w:pStyle w:val="Alaviitteenteksti"/>
      </w:pPr>
      <w:r w:rsidRPr="00431081">
        <w:rPr>
          <w:rStyle w:val="Alaviitteenviite"/>
          <w:position w:val="0"/>
          <w:sz w:val="20"/>
        </w:rPr>
        <w:footnoteRef/>
      </w:r>
      <w:r w:rsidRPr="007A63E5">
        <w:t xml:space="preserve"> </w:t>
      </w:r>
      <w:r>
        <w:tab/>
      </w:r>
      <w:r w:rsidRPr="00431081">
        <w:t>See</w:t>
      </w:r>
      <w:r>
        <w:t xml:space="preserve"> also the example in</w:t>
      </w:r>
      <w:r w:rsidRPr="00431081">
        <w:t xml:space="preserve"> </w:t>
      </w:r>
      <w:r>
        <w:t>HAE Lak(6):1.4 line 5</w:t>
      </w:r>
      <w:r w:rsidRPr="00431081">
        <w:t>.</w:t>
      </w:r>
    </w:p>
  </w:footnote>
  <w:footnote w:id="14">
    <w:p w14:paraId="3CC1DC78" w14:textId="7F0D889F" w:rsidR="00DB7185" w:rsidRPr="007A63E5" w:rsidRDefault="00DB7185" w:rsidP="000E3641">
      <w:pPr>
        <w:pStyle w:val="Alaviitteenteksti"/>
      </w:pPr>
      <w:r w:rsidRPr="00431081">
        <w:rPr>
          <w:rStyle w:val="Alaviitteenviite"/>
          <w:position w:val="0"/>
          <w:sz w:val="20"/>
        </w:rPr>
        <w:footnoteRef/>
      </w:r>
      <w:r w:rsidRPr="007A63E5">
        <w:t xml:space="preserve"> </w:t>
      </w:r>
      <w:r>
        <w:tab/>
      </w:r>
      <w:r w:rsidRPr="00431081">
        <w:t xml:space="preserve">See also </w:t>
      </w:r>
      <w:r>
        <w:t xml:space="preserve">HAE </w:t>
      </w:r>
      <w:r w:rsidRPr="00431081">
        <w:t>Arad</w:t>
      </w:r>
      <w:r>
        <w:t>(8):</w:t>
      </w:r>
      <w:r w:rsidRPr="00431081">
        <w:t>40</w:t>
      </w:r>
      <w:r>
        <w:t xml:space="preserve"> lines </w:t>
      </w:r>
      <w:r w:rsidRPr="00431081">
        <w:t>13-14.</w:t>
      </w:r>
    </w:p>
  </w:footnote>
  <w:footnote w:id="15">
    <w:p w14:paraId="5D0C627B" w14:textId="77777777" w:rsidR="00911351" w:rsidRPr="00280726" w:rsidRDefault="00911351" w:rsidP="00911351">
      <w:pPr>
        <w:pStyle w:val="Alaviitteenteksti"/>
      </w:pPr>
      <w:r w:rsidRPr="00431081">
        <w:rPr>
          <w:rStyle w:val="Alaviitteenviite"/>
          <w:position w:val="0"/>
          <w:sz w:val="20"/>
        </w:rPr>
        <w:footnoteRef/>
      </w:r>
      <w:r w:rsidRPr="00643F0C">
        <w:t xml:space="preserve"> </w:t>
      </w:r>
      <w:r>
        <w:tab/>
      </w:r>
      <w:r w:rsidRPr="00643F0C">
        <w:t xml:space="preserve">See also </w:t>
      </w:r>
      <w:r>
        <w:t xml:space="preserve">BHS </w:t>
      </w:r>
      <w:r w:rsidRPr="00643F0C">
        <w:t>Exodus 17:7, 1 Samuel</w:t>
      </w:r>
      <w:r w:rsidRPr="007A63E5">
        <w:t xml:space="preserve"> 9:11, 14:39.</w:t>
      </w:r>
    </w:p>
  </w:footnote>
  <w:footnote w:id="16">
    <w:p w14:paraId="7433C5A0" w14:textId="0295D859" w:rsidR="00DB7185" w:rsidRPr="007A63E5" w:rsidRDefault="00DB7185" w:rsidP="00FD293C">
      <w:pPr>
        <w:pStyle w:val="Alaviitteenteksti"/>
        <w:jc w:val="both"/>
      </w:pPr>
      <w:r w:rsidRPr="00431081">
        <w:rPr>
          <w:rStyle w:val="Alaviitteenviite"/>
          <w:position w:val="0"/>
          <w:sz w:val="20"/>
        </w:rPr>
        <w:footnoteRef/>
      </w:r>
      <w:r w:rsidRPr="007A63E5">
        <w:t xml:space="preserve"> </w:t>
      </w:r>
      <w:r>
        <w:tab/>
      </w:r>
      <w:r w:rsidRPr="007A63E5">
        <w:t xml:space="preserve">See also the Biblical Hebrew examples in </w:t>
      </w:r>
      <w:r>
        <w:t xml:space="preserve">BHS </w:t>
      </w:r>
      <w:r w:rsidRPr="007A63E5">
        <w:t>Exodus</w:t>
      </w:r>
      <w:r w:rsidRPr="00280726">
        <w:t xml:space="preserve"> 23:26; Isaiah 10:14; Jeremiah</w:t>
      </w:r>
      <w:r w:rsidRPr="00F60014">
        <w:t xml:space="preserve"> 50:3; </w:t>
      </w:r>
      <w:r w:rsidRPr="00431081">
        <w:t>Ezekiel 41:6; Daniel 8:7.</w:t>
      </w:r>
    </w:p>
  </w:footnote>
  <w:footnote w:id="17">
    <w:p w14:paraId="658305DD" w14:textId="49998A33" w:rsidR="00DB7185" w:rsidRPr="00643F0C" w:rsidRDefault="00DB7185" w:rsidP="00A80EE3">
      <w:pPr>
        <w:pStyle w:val="Alaviitteenteksti"/>
        <w:jc w:val="both"/>
      </w:pPr>
      <w:r w:rsidRPr="00431081">
        <w:rPr>
          <w:rStyle w:val="Alaviitteenviite"/>
          <w:position w:val="0"/>
          <w:sz w:val="20"/>
        </w:rPr>
        <w:footnoteRef/>
      </w:r>
      <w:r w:rsidRPr="00643F0C">
        <w:t xml:space="preserve"> </w:t>
      </w:r>
      <w:r>
        <w:tab/>
      </w:r>
      <w:r w:rsidRPr="00643F0C">
        <w:t xml:space="preserve">In </w:t>
      </w:r>
      <w:r>
        <w:t xml:space="preserve">BHS </w:t>
      </w:r>
      <w:r w:rsidRPr="00643F0C">
        <w:t xml:space="preserve">1 Samuel 21:9, a positive existential sentence is preceded by </w:t>
      </w:r>
      <w:r w:rsidRPr="00431081">
        <w:rPr>
          <w:i/>
          <w:iCs/>
        </w:rPr>
        <w:t>ʾ</w:t>
      </w:r>
      <w:r>
        <w:rPr>
          <w:i/>
          <w:iCs/>
        </w:rPr>
        <w:t>î</w:t>
      </w:r>
      <w:r w:rsidRPr="00431081">
        <w:rPr>
          <w:i/>
          <w:iCs/>
        </w:rPr>
        <w:t>n</w:t>
      </w:r>
      <w:r w:rsidRPr="00431081">
        <w:t>, whose identification is uncertain. It might be an alternate spelling of the negative existential marker (the reading of some manuscripts) or it might be a mistaken vocalization of the interrogative marker</w:t>
      </w:r>
      <w:r w:rsidRPr="00431081">
        <w:rPr>
          <w:i/>
          <w:iCs/>
        </w:rPr>
        <w:t xml:space="preserve"> ʾên</w:t>
      </w:r>
      <w:r w:rsidRPr="00431081">
        <w:t xml:space="preserve"> “where?”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D0D6A8"/>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Otsikk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Otsikk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Otsikko6"/>
      <w:suff w:val="nothing"/>
      <w:lvlText w:val=""/>
      <w:lvlJc w:val="left"/>
      <w:pPr>
        <w:tabs>
          <w:tab w:val="num" w:pos="1152"/>
        </w:tabs>
        <w:ind w:left="1152" w:hanging="1152"/>
      </w:pPr>
    </w:lvl>
    <w:lvl w:ilvl="6">
      <w:start w:val="1"/>
      <w:numFmt w:val="none"/>
      <w:pStyle w:val="Otsikko7"/>
      <w:suff w:val="nothing"/>
      <w:lvlText w:val=""/>
      <w:lvlJc w:val="left"/>
      <w:pPr>
        <w:tabs>
          <w:tab w:val="num" w:pos="1296"/>
        </w:tabs>
        <w:ind w:left="1296" w:hanging="1296"/>
      </w:pPr>
    </w:lvl>
    <w:lvl w:ilvl="7">
      <w:start w:val="1"/>
      <w:numFmt w:val="none"/>
      <w:pStyle w:val="Otsikk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28CB3B46"/>
    <w:multiLevelType w:val="hybridMultilevel"/>
    <w:tmpl w:val="6E7C2D0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F51E6E"/>
    <w:multiLevelType w:val="multilevel"/>
    <w:tmpl w:val="017A102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4"/>
  </w:num>
  <w:num w:numId="7">
    <w:abstractNumId w:val="16"/>
  </w:num>
  <w:num w:numId="8">
    <w:abstractNumId w:val="17"/>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ba Nikolova Vesselinova">
    <w15:presenceInfo w15:providerId="None" w15:userId="Luba Nikolova Vesselinova"/>
  </w15:person>
  <w15:person w15:author="Cynthia Miller-Naude">
    <w15:presenceInfo w15:providerId="AD" w15:userId="S-1-5-21-3489307429-1387253005-3621918564-7280"/>
  </w15:person>
  <w15:person w15:author="Hamari, Arja T">
    <w15:presenceInfo w15:providerId="None" w15:userId="Hamari, Arja T"/>
  </w15:person>
  <w15:person w15:author="Daniel Wilson">
    <w15:presenceInfo w15:providerId="None" w15:userId="Daniel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9F"/>
    <w:rsid w:val="0000103D"/>
    <w:rsid w:val="0000565B"/>
    <w:rsid w:val="00006124"/>
    <w:rsid w:val="00007034"/>
    <w:rsid w:val="000076FC"/>
    <w:rsid w:val="0001149A"/>
    <w:rsid w:val="00011AE2"/>
    <w:rsid w:val="00013D06"/>
    <w:rsid w:val="00013DA8"/>
    <w:rsid w:val="00014A77"/>
    <w:rsid w:val="00015691"/>
    <w:rsid w:val="00015BB8"/>
    <w:rsid w:val="00016110"/>
    <w:rsid w:val="00016C4D"/>
    <w:rsid w:val="0001791F"/>
    <w:rsid w:val="00020D1E"/>
    <w:rsid w:val="00021AB0"/>
    <w:rsid w:val="00023322"/>
    <w:rsid w:val="00024B0A"/>
    <w:rsid w:val="00024BCD"/>
    <w:rsid w:val="00030CC3"/>
    <w:rsid w:val="000312D5"/>
    <w:rsid w:val="00035A71"/>
    <w:rsid w:val="000369B2"/>
    <w:rsid w:val="00036CA2"/>
    <w:rsid w:val="00036F43"/>
    <w:rsid w:val="000409C1"/>
    <w:rsid w:val="00040FA2"/>
    <w:rsid w:val="000411D2"/>
    <w:rsid w:val="0004163D"/>
    <w:rsid w:val="00041D8A"/>
    <w:rsid w:val="00042EA4"/>
    <w:rsid w:val="0004427E"/>
    <w:rsid w:val="0004576F"/>
    <w:rsid w:val="00046DA0"/>
    <w:rsid w:val="00052980"/>
    <w:rsid w:val="00053A2B"/>
    <w:rsid w:val="00053BDD"/>
    <w:rsid w:val="00054DB1"/>
    <w:rsid w:val="00055007"/>
    <w:rsid w:val="0005508C"/>
    <w:rsid w:val="000551A6"/>
    <w:rsid w:val="0005606C"/>
    <w:rsid w:val="0005761A"/>
    <w:rsid w:val="00057669"/>
    <w:rsid w:val="0006020F"/>
    <w:rsid w:val="000603FB"/>
    <w:rsid w:val="00061A9E"/>
    <w:rsid w:val="000629BE"/>
    <w:rsid w:val="00063B01"/>
    <w:rsid w:val="00065B1F"/>
    <w:rsid w:val="000701EE"/>
    <w:rsid w:val="000728B8"/>
    <w:rsid w:val="0007340C"/>
    <w:rsid w:val="000765F3"/>
    <w:rsid w:val="00076892"/>
    <w:rsid w:val="000771E5"/>
    <w:rsid w:val="000774F9"/>
    <w:rsid w:val="00080CE4"/>
    <w:rsid w:val="0008315D"/>
    <w:rsid w:val="00083271"/>
    <w:rsid w:val="00083345"/>
    <w:rsid w:val="0008344B"/>
    <w:rsid w:val="0008521E"/>
    <w:rsid w:val="00085703"/>
    <w:rsid w:val="00087181"/>
    <w:rsid w:val="00087D6B"/>
    <w:rsid w:val="00091E7E"/>
    <w:rsid w:val="00094C61"/>
    <w:rsid w:val="0009549F"/>
    <w:rsid w:val="000958EA"/>
    <w:rsid w:val="00097E78"/>
    <w:rsid w:val="000A1DE2"/>
    <w:rsid w:val="000A3621"/>
    <w:rsid w:val="000A427A"/>
    <w:rsid w:val="000B0913"/>
    <w:rsid w:val="000B3375"/>
    <w:rsid w:val="000B3499"/>
    <w:rsid w:val="000B41E6"/>
    <w:rsid w:val="000B5D92"/>
    <w:rsid w:val="000B6C4B"/>
    <w:rsid w:val="000C0B4A"/>
    <w:rsid w:val="000C1DB5"/>
    <w:rsid w:val="000C3F68"/>
    <w:rsid w:val="000C64F3"/>
    <w:rsid w:val="000C6C00"/>
    <w:rsid w:val="000D0090"/>
    <w:rsid w:val="000D04B5"/>
    <w:rsid w:val="000D0621"/>
    <w:rsid w:val="000D11D2"/>
    <w:rsid w:val="000D1388"/>
    <w:rsid w:val="000D27D7"/>
    <w:rsid w:val="000D3347"/>
    <w:rsid w:val="000D4B80"/>
    <w:rsid w:val="000D6218"/>
    <w:rsid w:val="000E01F7"/>
    <w:rsid w:val="000E0A77"/>
    <w:rsid w:val="000E1C32"/>
    <w:rsid w:val="000E236E"/>
    <w:rsid w:val="000E2553"/>
    <w:rsid w:val="000E329A"/>
    <w:rsid w:val="000E3641"/>
    <w:rsid w:val="000E4114"/>
    <w:rsid w:val="000E592D"/>
    <w:rsid w:val="000F0325"/>
    <w:rsid w:val="000F0BB5"/>
    <w:rsid w:val="000F2467"/>
    <w:rsid w:val="000F2D8F"/>
    <w:rsid w:val="000F36E9"/>
    <w:rsid w:val="000F431F"/>
    <w:rsid w:val="000F5D7E"/>
    <w:rsid w:val="000F684E"/>
    <w:rsid w:val="000F7233"/>
    <w:rsid w:val="000F7989"/>
    <w:rsid w:val="00101A7F"/>
    <w:rsid w:val="0010233D"/>
    <w:rsid w:val="0010244E"/>
    <w:rsid w:val="001029DD"/>
    <w:rsid w:val="00102CED"/>
    <w:rsid w:val="00102D29"/>
    <w:rsid w:val="001031B0"/>
    <w:rsid w:val="00105D17"/>
    <w:rsid w:val="00107C28"/>
    <w:rsid w:val="00107E04"/>
    <w:rsid w:val="00107F73"/>
    <w:rsid w:val="00110C16"/>
    <w:rsid w:val="00110D0A"/>
    <w:rsid w:val="0011134A"/>
    <w:rsid w:val="0011136A"/>
    <w:rsid w:val="00111E4C"/>
    <w:rsid w:val="00113490"/>
    <w:rsid w:val="001134B3"/>
    <w:rsid w:val="00114ACA"/>
    <w:rsid w:val="0011587B"/>
    <w:rsid w:val="00115DF9"/>
    <w:rsid w:val="001165E8"/>
    <w:rsid w:val="00116B28"/>
    <w:rsid w:val="001179AE"/>
    <w:rsid w:val="00117F37"/>
    <w:rsid w:val="001201EC"/>
    <w:rsid w:val="00121D98"/>
    <w:rsid w:val="00122FBA"/>
    <w:rsid w:val="00123B3D"/>
    <w:rsid w:val="00130163"/>
    <w:rsid w:val="001330E4"/>
    <w:rsid w:val="00137119"/>
    <w:rsid w:val="001410B5"/>
    <w:rsid w:val="001419D2"/>
    <w:rsid w:val="00143AA8"/>
    <w:rsid w:val="001441B2"/>
    <w:rsid w:val="00145BAD"/>
    <w:rsid w:val="001467AC"/>
    <w:rsid w:val="00150B0D"/>
    <w:rsid w:val="00151C88"/>
    <w:rsid w:val="00151DB8"/>
    <w:rsid w:val="00153140"/>
    <w:rsid w:val="001564F1"/>
    <w:rsid w:val="001567B4"/>
    <w:rsid w:val="001579FA"/>
    <w:rsid w:val="001601B2"/>
    <w:rsid w:val="00161DBE"/>
    <w:rsid w:val="00161F81"/>
    <w:rsid w:val="00162A04"/>
    <w:rsid w:val="00162F2F"/>
    <w:rsid w:val="001717FA"/>
    <w:rsid w:val="00171B17"/>
    <w:rsid w:val="001726D0"/>
    <w:rsid w:val="001756EE"/>
    <w:rsid w:val="001759F7"/>
    <w:rsid w:val="00177589"/>
    <w:rsid w:val="001816F7"/>
    <w:rsid w:val="00182F0A"/>
    <w:rsid w:val="00190430"/>
    <w:rsid w:val="00192205"/>
    <w:rsid w:val="001943A4"/>
    <w:rsid w:val="00195E67"/>
    <w:rsid w:val="001963BD"/>
    <w:rsid w:val="001978FA"/>
    <w:rsid w:val="001A199E"/>
    <w:rsid w:val="001A252E"/>
    <w:rsid w:val="001A2600"/>
    <w:rsid w:val="001A276A"/>
    <w:rsid w:val="001A32C9"/>
    <w:rsid w:val="001A4245"/>
    <w:rsid w:val="001A50D7"/>
    <w:rsid w:val="001A7FA0"/>
    <w:rsid w:val="001B2D72"/>
    <w:rsid w:val="001B4532"/>
    <w:rsid w:val="001B46C7"/>
    <w:rsid w:val="001B7F07"/>
    <w:rsid w:val="001C0623"/>
    <w:rsid w:val="001C079D"/>
    <w:rsid w:val="001C089A"/>
    <w:rsid w:val="001C1259"/>
    <w:rsid w:val="001C2F0C"/>
    <w:rsid w:val="001C3300"/>
    <w:rsid w:val="001C3DF1"/>
    <w:rsid w:val="001C736A"/>
    <w:rsid w:val="001D0377"/>
    <w:rsid w:val="001D0B30"/>
    <w:rsid w:val="001D19A2"/>
    <w:rsid w:val="001D5D48"/>
    <w:rsid w:val="001D6446"/>
    <w:rsid w:val="001D7982"/>
    <w:rsid w:val="001E1323"/>
    <w:rsid w:val="001E1912"/>
    <w:rsid w:val="001E362B"/>
    <w:rsid w:val="001E4092"/>
    <w:rsid w:val="001F0A50"/>
    <w:rsid w:val="001F25EE"/>
    <w:rsid w:val="001F2889"/>
    <w:rsid w:val="001F4BC5"/>
    <w:rsid w:val="001F7259"/>
    <w:rsid w:val="002018D9"/>
    <w:rsid w:val="002045DD"/>
    <w:rsid w:val="002045FD"/>
    <w:rsid w:val="00205345"/>
    <w:rsid w:val="00207F5A"/>
    <w:rsid w:val="0021127E"/>
    <w:rsid w:val="00212AD5"/>
    <w:rsid w:val="00212BF5"/>
    <w:rsid w:val="00213219"/>
    <w:rsid w:val="00214076"/>
    <w:rsid w:val="00214946"/>
    <w:rsid w:val="0021535E"/>
    <w:rsid w:val="00217F5B"/>
    <w:rsid w:val="0022101D"/>
    <w:rsid w:val="00222B47"/>
    <w:rsid w:val="00225F34"/>
    <w:rsid w:val="0022742B"/>
    <w:rsid w:val="00227967"/>
    <w:rsid w:val="002316FA"/>
    <w:rsid w:val="00232ACE"/>
    <w:rsid w:val="00232F08"/>
    <w:rsid w:val="00234498"/>
    <w:rsid w:val="00235790"/>
    <w:rsid w:val="00240B88"/>
    <w:rsid w:val="00242534"/>
    <w:rsid w:val="00243071"/>
    <w:rsid w:val="0024377C"/>
    <w:rsid w:val="00244B6C"/>
    <w:rsid w:val="00245F5B"/>
    <w:rsid w:val="002463E6"/>
    <w:rsid w:val="00246CBB"/>
    <w:rsid w:val="00247D60"/>
    <w:rsid w:val="00251EEB"/>
    <w:rsid w:val="00252822"/>
    <w:rsid w:val="0025607B"/>
    <w:rsid w:val="0025669F"/>
    <w:rsid w:val="00257997"/>
    <w:rsid w:val="00257B94"/>
    <w:rsid w:val="00257D82"/>
    <w:rsid w:val="002607B0"/>
    <w:rsid w:val="00260B81"/>
    <w:rsid w:val="00262061"/>
    <w:rsid w:val="0026472F"/>
    <w:rsid w:val="00265D83"/>
    <w:rsid w:val="00267770"/>
    <w:rsid w:val="00267773"/>
    <w:rsid w:val="00270629"/>
    <w:rsid w:val="00273166"/>
    <w:rsid w:val="00276D20"/>
    <w:rsid w:val="002775C0"/>
    <w:rsid w:val="00277B00"/>
    <w:rsid w:val="00277BB9"/>
    <w:rsid w:val="00280726"/>
    <w:rsid w:val="002819A9"/>
    <w:rsid w:val="00282351"/>
    <w:rsid w:val="0028338A"/>
    <w:rsid w:val="00283E39"/>
    <w:rsid w:val="0028591C"/>
    <w:rsid w:val="002859D1"/>
    <w:rsid w:val="002866BF"/>
    <w:rsid w:val="00292A16"/>
    <w:rsid w:val="00292AE0"/>
    <w:rsid w:val="00294048"/>
    <w:rsid w:val="00294782"/>
    <w:rsid w:val="00294AED"/>
    <w:rsid w:val="00295045"/>
    <w:rsid w:val="00297112"/>
    <w:rsid w:val="002A077B"/>
    <w:rsid w:val="002A17FA"/>
    <w:rsid w:val="002A1CB4"/>
    <w:rsid w:val="002A2611"/>
    <w:rsid w:val="002A40CB"/>
    <w:rsid w:val="002A49D5"/>
    <w:rsid w:val="002A67CD"/>
    <w:rsid w:val="002A68F5"/>
    <w:rsid w:val="002B02F9"/>
    <w:rsid w:val="002B0A80"/>
    <w:rsid w:val="002B0D15"/>
    <w:rsid w:val="002B1633"/>
    <w:rsid w:val="002B20FA"/>
    <w:rsid w:val="002B2495"/>
    <w:rsid w:val="002B550D"/>
    <w:rsid w:val="002B70B0"/>
    <w:rsid w:val="002C0626"/>
    <w:rsid w:val="002C1CD5"/>
    <w:rsid w:val="002C4842"/>
    <w:rsid w:val="002C5835"/>
    <w:rsid w:val="002C72CA"/>
    <w:rsid w:val="002D2ED5"/>
    <w:rsid w:val="002D4EA3"/>
    <w:rsid w:val="002D5EFA"/>
    <w:rsid w:val="002D7289"/>
    <w:rsid w:val="002E08FF"/>
    <w:rsid w:val="002E2160"/>
    <w:rsid w:val="002E2496"/>
    <w:rsid w:val="002E2596"/>
    <w:rsid w:val="002E2973"/>
    <w:rsid w:val="002E55D7"/>
    <w:rsid w:val="002F2FAA"/>
    <w:rsid w:val="002F3F68"/>
    <w:rsid w:val="002F453C"/>
    <w:rsid w:val="002F5129"/>
    <w:rsid w:val="0030146F"/>
    <w:rsid w:val="00301CE8"/>
    <w:rsid w:val="0030322D"/>
    <w:rsid w:val="00303A22"/>
    <w:rsid w:val="00304019"/>
    <w:rsid w:val="00304764"/>
    <w:rsid w:val="003066EA"/>
    <w:rsid w:val="00306833"/>
    <w:rsid w:val="00307331"/>
    <w:rsid w:val="00312ABD"/>
    <w:rsid w:val="0031460B"/>
    <w:rsid w:val="003160ED"/>
    <w:rsid w:val="00317F81"/>
    <w:rsid w:val="0032040A"/>
    <w:rsid w:val="00321D89"/>
    <w:rsid w:val="00323403"/>
    <w:rsid w:val="00323626"/>
    <w:rsid w:val="0032470F"/>
    <w:rsid w:val="00325B9F"/>
    <w:rsid w:val="00332B44"/>
    <w:rsid w:val="00334693"/>
    <w:rsid w:val="003351A2"/>
    <w:rsid w:val="00337108"/>
    <w:rsid w:val="0033779E"/>
    <w:rsid w:val="003413F5"/>
    <w:rsid w:val="0034170A"/>
    <w:rsid w:val="0034191E"/>
    <w:rsid w:val="00342967"/>
    <w:rsid w:val="00347B49"/>
    <w:rsid w:val="00351B7A"/>
    <w:rsid w:val="00352C9D"/>
    <w:rsid w:val="0035455E"/>
    <w:rsid w:val="0035540D"/>
    <w:rsid w:val="00355CAA"/>
    <w:rsid w:val="00356FCF"/>
    <w:rsid w:val="003607C1"/>
    <w:rsid w:val="003607D6"/>
    <w:rsid w:val="003625B6"/>
    <w:rsid w:val="003630F0"/>
    <w:rsid w:val="00363813"/>
    <w:rsid w:val="00364A91"/>
    <w:rsid w:val="0036529A"/>
    <w:rsid w:val="003722F0"/>
    <w:rsid w:val="00373A66"/>
    <w:rsid w:val="00374E4D"/>
    <w:rsid w:val="00382076"/>
    <w:rsid w:val="003836CD"/>
    <w:rsid w:val="003838D2"/>
    <w:rsid w:val="00385224"/>
    <w:rsid w:val="00385264"/>
    <w:rsid w:val="00385657"/>
    <w:rsid w:val="003861EC"/>
    <w:rsid w:val="00391A76"/>
    <w:rsid w:val="00392AE0"/>
    <w:rsid w:val="003932C6"/>
    <w:rsid w:val="00394CDF"/>
    <w:rsid w:val="003951B6"/>
    <w:rsid w:val="00395DEA"/>
    <w:rsid w:val="00396404"/>
    <w:rsid w:val="0039790A"/>
    <w:rsid w:val="003979CB"/>
    <w:rsid w:val="003A03A3"/>
    <w:rsid w:val="003A15DD"/>
    <w:rsid w:val="003A19CC"/>
    <w:rsid w:val="003A2711"/>
    <w:rsid w:val="003A6AF9"/>
    <w:rsid w:val="003B18E5"/>
    <w:rsid w:val="003B2FC0"/>
    <w:rsid w:val="003B46D6"/>
    <w:rsid w:val="003B5024"/>
    <w:rsid w:val="003C26D6"/>
    <w:rsid w:val="003C7996"/>
    <w:rsid w:val="003C7D13"/>
    <w:rsid w:val="003D01F5"/>
    <w:rsid w:val="003D6260"/>
    <w:rsid w:val="003D6784"/>
    <w:rsid w:val="003D689C"/>
    <w:rsid w:val="003D6B2F"/>
    <w:rsid w:val="003E1D3F"/>
    <w:rsid w:val="003E30DD"/>
    <w:rsid w:val="003E42B2"/>
    <w:rsid w:val="003E42D6"/>
    <w:rsid w:val="003E4353"/>
    <w:rsid w:val="003E5D2E"/>
    <w:rsid w:val="003E6C9C"/>
    <w:rsid w:val="003E6FB9"/>
    <w:rsid w:val="003E730F"/>
    <w:rsid w:val="003E79C2"/>
    <w:rsid w:val="003E7C1D"/>
    <w:rsid w:val="003F03C1"/>
    <w:rsid w:val="003F132A"/>
    <w:rsid w:val="003F2C05"/>
    <w:rsid w:val="003F2DF3"/>
    <w:rsid w:val="003F372D"/>
    <w:rsid w:val="003F5C01"/>
    <w:rsid w:val="003F7994"/>
    <w:rsid w:val="004036DD"/>
    <w:rsid w:val="00403848"/>
    <w:rsid w:val="004040BD"/>
    <w:rsid w:val="0040620C"/>
    <w:rsid w:val="00406C0E"/>
    <w:rsid w:val="00410494"/>
    <w:rsid w:val="00410E9A"/>
    <w:rsid w:val="00413262"/>
    <w:rsid w:val="00414B8B"/>
    <w:rsid w:val="00415461"/>
    <w:rsid w:val="004157C0"/>
    <w:rsid w:val="004173F7"/>
    <w:rsid w:val="0041772A"/>
    <w:rsid w:val="00421DD5"/>
    <w:rsid w:val="00423F82"/>
    <w:rsid w:val="0042677F"/>
    <w:rsid w:val="004278E7"/>
    <w:rsid w:val="00430482"/>
    <w:rsid w:val="0043091A"/>
    <w:rsid w:val="00430983"/>
    <w:rsid w:val="00430C28"/>
    <w:rsid w:val="00431081"/>
    <w:rsid w:val="004333A8"/>
    <w:rsid w:val="0043777F"/>
    <w:rsid w:val="00444A31"/>
    <w:rsid w:val="00444AD4"/>
    <w:rsid w:val="0044504E"/>
    <w:rsid w:val="00445646"/>
    <w:rsid w:val="004462C8"/>
    <w:rsid w:val="00446499"/>
    <w:rsid w:val="00447ED8"/>
    <w:rsid w:val="00452123"/>
    <w:rsid w:val="00454E73"/>
    <w:rsid w:val="0046226A"/>
    <w:rsid w:val="0046226D"/>
    <w:rsid w:val="004647F1"/>
    <w:rsid w:val="00465CAC"/>
    <w:rsid w:val="004721E9"/>
    <w:rsid w:val="00472868"/>
    <w:rsid w:val="00473752"/>
    <w:rsid w:val="004744F7"/>
    <w:rsid w:val="00475E82"/>
    <w:rsid w:val="004762DD"/>
    <w:rsid w:val="00477DF2"/>
    <w:rsid w:val="004801EE"/>
    <w:rsid w:val="0048033F"/>
    <w:rsid w:val="004822D6"/>
    <w:rsid w:val="00482BA9"/>
    <w:rsid w:val="0048438F"/>
    <w:rsid w:val="004843D8"/>
    <w:rsid w:val="004856AE"/>
    <w:rsid w:val="00486119"/>
    <w:rsid w:val="0048681C"/>
    <w:rsid w:val="00486EE2"/>
    <w:rsid w:val="0049137A"/>
    <w:rsid w:val="00494FB5"/>
    <w:rsid w:val="004A0B3C"/>
    <w:rsid w:val="004A15A1"/>
    <w:rsid w:val="004A1BDD"/>
    <w:rsid w:val="004A4C83"/>
    <w:rsid w:val="004A663E"/>
    <w:rsid w:val="004B24C0"/>
    <w:rsid w:val="004B2A9D"/>
    <w:rsid w:val="004B47E2"/>
    <w:rsid w:val="004B4F9A"/>
    <w:rsid w:val="004B61E3"/>
    <w:rsid w:val="004C0B43"/>
    <w:rsid w:val="004C4DE2"/>
    <w:rsid w:val="004C50CE"/>
    <w:rsid w:val="004C6574"/>
    <w:rsid w:val="004D209C"/>
    <w:rsid w:val="004D25A8"/>
    <w:rsid w:val="004D41C7"/>
    <w:rsid w:val="004D518A"/>
    <w:rsid w:val="004D5BF5"/>
    <w:rsid w:val="004D645F"/>
    <w:rsid w:val="004D69D8"/>
    <w:rsid w:val="004D6EEA"/>
    <w:rsid w:val="004E22DF"/>
    <w:rsid w:val="004E2A5A"/>
    <w:rsid w:val="004E2FE7"/>
    <w:rsid w:val="004E36EE"/>
    <w:rsid w:val="004E3C2A"/>
    <w:rsid w:val="004F12E3"/>
    <w:rsid w:val="004F177E"/>
    <w:rsid w:val="004F3A33"/>
    <w:rsid w:val="004F72DD"/>
    <w:rsid w:val="0050002C"/>
    <w:rsid w:val="00500356"/>
    <w:rsid w:val="00500838"/>
    <w:rsid w:val="0050084C"/>
    <w:rsid w:val="00501501"/>
    <w:rsid w:val="00501B9C"/>
    <w:rsid w:val="00502038"/>
    <w:rsid w:val="00505105"/>
    <w:rsid w:val="005066DF"/>
    <w:rsid w:val="00506B59"/>
    <w:rsid w:val="00510EE9"/>
    <w:rsid w:val="00511BCE"/>
    <w:rsid w:val="005127EA"/>
    <w:rsid w:val="00514D87"/>
    <w:rsid w:val="00514DFB"/>
    <w:rsid w:val="005172B0"/>
    <w:rsid w:val="00517732"/>
    <w:rsid w:val="00520591"/>
    <w:rsid w:val="005213D1"/>
    <w:rsid w:val="00522A1D"/>
    <w:rsid w:val="00522A42"/>
    <w:rsid w:val="0052353D"/>
    <w:rsid w:val="0052442F"/>
    <w:rsid w:val="005269BD"/>
    <w:rsid w:val="00526C10"/>
    <w:rsid w:val="0053618B"/>
    <w:rsid w:val="005373CE"/>
    <w:rsid w:val="00537AA5"/>
    <w:rsid w:val="0054105F"/>
    <w:rsid w:val="005424E6"/>
    <w:rsid w:val="00542B03"/>
    <w:rsid w:val="00543F24"/>
    <w:rsid w:val="00545C63"/>
    <w:rsid w:val="005460EA"/>
    <w:rsid w:val="00546B7D"/>
    <w:rsid w:val="005474C2"/>
    <w:rsid w:val="005537AE"/>
    <w:rsid w:val="00554452"/>
    <w:rsid w:val="005549D6"/>
    <w:rsid w:val="00554A00"/>
    <w:rsid w:val="005550BD"/>
    <w:rsid w:val="00557FD1"/>
    <w:rsid w:val="005607C9"/>
    <w:rsid w:val="00560D3C"/>
    <w:rsid w:val="005626A9"/>
    <w:rsid w:val="00563970"/>
    <w:rsid w:val="005646F6"/>
    <w:rsid w:val="00564D05"/>
    <w:rsid w:val="005676B9"/>
    <w:rsid w:val="00571E6A"/>
    <w:rsid w:val="00572F8A"/>
    <w:rsid w:val="005754D3"/>
    <w:rsid w:val="0057612B"/>
    <w:rsid w:val="00576F66"/>
    <w:rsid w:val="00580DA5"/>
    <w:rsid w:val="00583C2E"/>
    <w:rsid w:val="00584111"/>
    <w:rsid w:val="00585EEF"/>
    <w:rsid w:val="00586741"/>
    <w:rsid w:val="00586D28"/>
    <w:rsid w:val="005871E8"/>
    <w:rsid w:val="00587FEC"/>
    <w:rsid w:val="00587FF0"/>
    <w:rsid w:val="00591CB5"/>
    <w:rsid w:val="005926F1"/>
    <w:rsid w:val="00594571"/>
    <w:rsid w:val="00595755"/>
    <w:rsid w:val="00596A60"/>
    <w:rsid w:val="005971B7"/>
    <w:rsid w:val="005A0252"/>
    <w:rsid w:val="005A0D65"/>
    <w:rsid w:val="005A1473"/>
    <w:rsid w:val="005A2F3D"/>
    <w:rsid w:val="005A4E73"/>
    <w:rsid w:val="005A7398"/>
    <w:rsid w:val="005A764E"/>
    <w:rsid w:val="005B21C9"/>
    <w:rsid w:val="005B27DD"/>
    <w:rsid w:val="005B2B41"/>
    <w:rsid w:val="005B3AE4"/>
    <w:rsid w:val="005B5F62"/>
    <w:rsid w:val="005B6C84"/>
    <w:rsid w:val="005B7829"/>
    <w:rsid w:val="005C0F69"/>
    <w:rsid w:val="005C25E2"/>
    <w:rsid w:val="005C3384"/>
    <w:rsid w:val="005C3D76"/>
    <w:rsid w:val="005C4349"/>
    <w:rsid w:val="005C4D4F"/>
    <w:rsid w:val="005D0708"/>
    <w:rsid w:val="005D1378"/>
    <w:rsid w:val="005D18B2"/>
    <w:rsid w:val="005D28E4"/>
    <w:rsid w:val="005D350D"/>
    <w:rsid w:val="005D3BE4"/>
    <w:rsid w:val="005D45D7"/>
    <w:rsid w:val="005D4AE7"/>
    <w:rsid w:val="005D7AC1"/>
    <w:rsid w:val="005E02CC"/>
    <w:rsid w:val="005E1F91"/>
    <w:rsid w:val="005E20C5"/>
    <w:rsid w:val="005E222F"/>
    <w:rsid w:val="005E2ECE"/>
    <w:rsid w:val="005E4A4F"/>
    <w:rsid w:val="005E4E5F"/>
    <w:rsid w:val="005E56F7"/>
    <w:rsid w:val="005E7A90"/>
    <w:rsid w:val="005E7F43"/>
    <w:rsid w:val="005F0C1F"/>
    <w:rsid w:val="005F0FE6"/>
    <w:rsid w:val="005F1DA7"/>
    <w:rsid w:val="005F41A1"/>
    <w:rsid w:val="005F5978"/>
    <w:rsid w:val="005F5E62"/>
    <w:rsid w:val="005F6D26"/>
    <w:rsid w:val="0060206D"/>
    <w:rsid w:val="00603636"/>
    <w:rsid w:val="00604B7E"/>
    <w:rsid w:val="00605A6F"/>
    <w:rsid w:val="00606D8F"/>
    <w:rsid w:val="00607A00"/>
    <w:rsid w:val="00612184"/>
    <w:rsid w:val="006202D7"/>
    <w:rsid w:val="006204FF"/>
    <w:rsid w:val="00620ABC"/>
    <w:rsid w:val="00621819"/>
    <w:rsid w:val="006242FA"/>
    <w:rsid w:val="00624706"/>
    <w:rsid w:val="00624DD2"/>
    <w:rsid w:val="006276DA"/>
    <w:rsid w:val="00631602"/>
    <w:rsid w:val="006339C0"/>
    <w:rsid w:val="00635613"/>
    <w:rsid w:val="00637BBA"/>
    <w:rsid w:val="00637E03"/>
    <w:rsid w:val="00640843"/>
    <w:rsid w:val="006412FA"/>
    <w:rsid w:val="00641C33"/>
    <w:rsid w:val="00642F43"/>
    <w:rsid w:val="00643ABA"/>
    <w:rsid w:val="00643E5C"/>
    <w:rsid w:val="00643F0C"/>
    <w:rsid w:val="00645F8A"/>
    <w:rsid w:val="00647AA7"/>
    <w:rsid w:val="00650BFE"/>
    <w:rsid w:val="006512E2"/>
    <w:rsid w:val="00653F7D"/>
    <w:rsid w:val="00655C54"/>
    <w:rsid w:val="00655EBE"/>
    <w:rsid w:val="00656540"/>
    <w:rsid w:val="00661399"/>
    <w:rsid w:val="00662AB8"/>
    <w:rsid w:val="00664561"/>
    <w:rsid w:val="00664634"/>
    <w:rsid w:val="00664966"/>
    <w:rsid w:val="00664D01"/>
    <w:rsid w:val="00664FF9"/>
    <w:rsid w:val="00672FED"/>
    <w:rsid w:val="00673D6D"/>
    <w:rsid w:val="00675255"/>
    <w:rsid w:val="00675752"/>
    <w:rsid w:val="00676BDC"/>
    <w:rsid w:val="00676FC9"/>
    <w:rsid w:val="00682EB1"/>
    <w:rsid w:val="006863B4"/>
    <w:rsid w:val="00687CCC"/>
    <w:rsid w:val="00687D78"/>
    <w:rsid w:val="006946C1"/>
    <w:rsid w:val="00694D67"/>
    <w:rsid w:val="0069673D"/>
    <w:rsid w:val="00696DA5"/>
    <w:rsid w:val="00697747"/>
    <w:rsid w:val="006A0D7D"/>
    <w:rsid w:val="006A1C06"/>
    <w:rsid w:val="006A42E9"/>
    <w:rsid w:val="006A4F1E"/>
    <w:rsid w:val="006A5BDB"/>
    <w:rsid w:val="006A605D"/>
    <w:rsid w:val="006A7566"/>
    <w:rsid w:val="006A79AB"/>
    <w:rsid w:val="006B0C51"/>
    <w:rsid w:val="006B1F58"/>
    <w:rsid w:val="006B486B"/>
    <w:rsid w:val="006B520E"/>
    <w:rsid w:val="006B7D04"/>
    <w:rsid w:val="006C04E5"/>
    <w:rsid w:val="006C2B50"/>
    <w:rsid w:val="006C3980"/>
    <w:rsid w:val="006C4A2F"/>
    <w:rsid w:val="006C533A"/>
    <w:rsid w:val="006D014D"/>
    <w:rsid w:val="006D0559"/>
    <w:rsid w:val="006D095D"/>
    <w:rsid w:val="006D2C69"/>
    <w:rsid w:val="006D3509"/>
    <w:rsid w:val="006D35CD"/>
    <w:rsid w:val="006D65C9"/>
    <w:rsid w:val="006D6F5F"/>
    <w:rsid w:val="006E01DC"/>
    <w:rsid w:val="006E1253"/>
    <w:rsid w:val="006E591C"/>
    <w:rsid w:val="006E7992"/>
    <w:rsid w:val="006E7FE1"/>
    <w:rsid w:val="006F1DAD"/>
    <w:rsid w:val="006F2D6D"/>
    <w:rsid w:val="006F30EA"/>
    <w:rsid w:val="006F551C"/>
    <w:rsid w:val="006F6458"/>
    <w:rsid w:val="00700276"/>
    <w:rsid w:val="00702401"/>
    <w:rsid w:val="0070256F"/>
    <w:rsid w:val="00703FA3"/>
    <w:rsid w:val="00706A2E"/>
    <w:rsid w:val="00712DF0"/>
    <w:rsid w:val="00714153"/>
    <w:rsid w:val="007145AB"/>
    <w:rsid w:val="00714E0B"/>
    <w:rsid w:val="007216C6"/>
    <w:rsid w:val="00721AE8"/>
    <w:rsid w:val="00723E6B"/>
    <w:rsid w:val="0072550C"/>
    <w:rsid w:val="00726695"/>
    <w:rsid w:val="00727113"/>
    <w:rsid w:val="00727EFC"/>
    <w:rsid w:val="00731F6C"/>
    <w:rsid w:val="00734DAF"/>
    <w:rsid w:val="0073749B"/>
    <w:rsid w:val="00740A67"/>
    <w:rsid w:val="00740F75"/>
    <w:rsid w:val="007442CA"/>
    <w:rsid w:val="007451FF"/>
    <w:rsid w:val="00745802"/>
    <w:rsid w:val="00746297"/>
    <w:rsid w:val="007467DC"/>
    <w:rsid w:val="00747590"/>
    <w:rsid w:val="007500DF"/>
    <w:rsid w:val="0075041A"/>
    <w:rsid w:val="00751A4D"/>
    <w:rsid w:val="00753641"/>
    <w:rsid w:val="007537CA"/>
    <w:rsid w:val="00756634"/>
    <w:rsid w:val="007566FF"/>
    <w:rsid w:val="00756804"/>
    <w:rsid w:val="007572DA"/>
    <w:rsid w:val="00760AD3"/>
    <w:rsid w:val="00760E6B"/>
    <w:rsid w:val="00761284"/>
    <w:rsid w:val="00761A64"/>
    <w:rsid w:val="00762989"/>
    <w:rsid w:val="00765AE0"/>
    <w:rsid w:val="00765FB2"/>
    <w:rsid w:val="007676EE"/>
    <w:rsid w:val="00767A40"/>
    <w:rsid w:val="007700E0"/>
    <w:rsid w:val="00770A04"/>
    <w:rsid w:val="007729EF"/>
    <w:rsid w:val="00773432"/>
    <w:rsid w:val="00773495"/>
    <w:rsid w:val="00773CA0"/>
    <w:rsid w:val="00774246"/>
    <w:rsid w:val="007742B3"/>
    <w:rsid w:val="00775777"/>
    <w:rsid w:val="00775797"/>
    <w:rsid w:val="00775890"/>
    <w:rsid w:val="00776B87"/>
    <w:rsid w:val="0078692B"/>
    <w:rsid w:val="00787537"/>
    <w:rsid w:val="00787D6E"/>
    <w:rsid w:val="00790DC9"/>
    <w:rsid w:val="0079188E"/>
    <w:rsid w:val="007924D8"/>
    <w:rsid w:val="0079250F"/>
    <w:rsid w:val="007952D0"/>
    <w:rsid w:val="0079776C"/>
    <w:rsid w:val="007A106B"/>
    <w:rsid w:val="007A347F"/>
    <w:rsid w:val="007A4089"/>
    <w:rsid w:val="007A419E"/>
    <w:rsid w:val="007A42C4"/>
    <w:rsid w:val="007A63E5"/>
    <w:rsid w:val="007B0F29"/>
    <w:rsid w:val="007B2985"/>
    <w:rsid w:val="007B3E9F"/>
    <w:rsid w:val="007B75BC"/>
    <w:rsid w:val="007C3538"/>
    <w:rsid w:val="007C4D68"/>
    <w:rsid w:val="007D1962"/>
    <w:rsid w:val="007D1BF1"/>
    <w:rsid w:val="007D7226"/>
    <w:rsid w:val="007E03B4"/>
    <w:rsid w:val="007E1166"/>
    <w:rsid w:val="007E14B6"/>
    <w:rsid w:val="007E1C04"/>
    <w:rsid w:val="007E6192"/>
    <w:rsid w:val="007F05A6"/>
    <w:rsid w:val="007F136D"/>
    <w:rsid w:val="007F18CB"/>
    <w:rsid w:val="007F1BD9"/>
    <w:rsid w:val="007F2E9B"/>
    <w:rsid w:val="007F3B6A"/>
    <w:rsid w:val="007F4906"/>
    <w:rsid w:val="007F5B4A"/>
    <w:rsid w:val="007F785D"/>
    <w:rsid w:val="00800010"/>
    <w:rsid w:val="0080024E"/>
    <w:rsid w:val="00800C46"/>
    <w:rsid w:val="008011EE"/>
    <w:rsid w:val="0080644B"/>
    <w:rsid w:val="00806C63"/>
    <w:rsid w:val="0081395F"/>
    <w:rsid w:val="008143F7"/>
    <w:rsid w:val="0081488E"/>
    <w:rsid w:val="00814BD1"/>
    <w:rsid w:val="00816CE9"/>
    <w:rsid w:val="00816E78"/>
    <w:rsid w:val="00820C07"/>
    <w:rsid w:val="008222EB"/>
    <w:rsid w:val="00823C8C"/>
    <w:rsid w:val="00826509"/>
    <w:rsid w:val="0083081A"/>
    <w:rsid w:val="00830A07"/>
    <w:rsid w:val="00830F79"/>
    <w:rsid w:val="00831329"/>
    <w:rsid w:val="008339EB"/>
    <w:rsid w:val="00835298"/>
    <w:rsid w:val="00835600"/>
    <w:rsid w:val="00837C58"/>
    <w:rsid w:val="00840823"/>
    <w:rsid w:val="00840A04"/>
    <w:rsid w:val="00841CDA"/>
    <w:rsid w:val="00842398"/>
    <w:rsid w:val="008475A6"/>
    <w:rsid w:val="00850268"/>
    <w:rsid w:val="00851125"/>
    <w:rsid w:val="00852488"/>
    <w:rsid w:val="008525CE"/>
    <w:rsid w:val="008527DC"/>
    <w:rsid w:val="00854797"/>
    <w:rsid w:val="00854883"/>
    <w:rsid w:val="00855C25"/>
    <w:rsid w:val="008562FD"/>
    <w:rsid w:val="00856FEF"/>
    <w:rsid w:val="008571BF"/>
    <w:rsid w:val="00857758"/>
    <w:rsid w:val="008600BE"/>
    <w:rsid w:val="00861A72"/>
    <w:rsid w:val="00862387"/>
    <w:rsid w:val="00863D0F"/>
    <w:rsid w:val="008704D1"/>
    <w:rsid w:val="00872D5E"/>
    <w:rsid w:val="008740F3"/>
    <w:rsid w:val="00874AE5"/>
    <w:rsid w:val="00875591"/>
    <w:rsid w:val="00875DCB"/>
    <w:rsid w:val="008767AF"/>
    <w:rsid w:val="008816E2"/>
    <w:rsid w:val="00881CD4"/>
    <w:rsid w:val="00882009"/>
    <w:rsid w:val="0088354C"/>
    <w:rsid w:val="00885060"/>
    <w:rsid w:val="0088736D"/>
    <w:rsid w:val="0089110D"/>
    <w:rsid w:val="00891B49"/>
    <w:rsid w:val="00892B2D"/>
    <w:rsid w:val="00894260"/>
    <w:rsid w:val="00895630"/>
    <w:rsid w:val="00897436"/>
    <w:rsid w:val="008A11DA"/>
    <w:rsid w:val="008A19CD"/>
    <w:rsid w:val="008A1B13"/>
    <w:rsid w:val="008A2043"/>
    <w:rsid w:val="008A3037"/>
    <w:rsid w:val="008A4986"/>
    <w:rsid w:val="008A4CB4"/>
    <w:rsid w:val="008A561F"/>
    <w:rsid w:val="008A5E91"/>
    <w:rsid w:val="008A79FA"/>
    <w:rsid w:val="008B05FA"/>
    <w:rsid w:val="008B18F8"/>
    <w:rsid w:val="008B3F64"/>
    <w:rsid w:val="008B4B7A"/>
    <w:rsid w:val="008B51B6"/>
    <w:rsid w:val="008B5558"/>
    <w:rsid w:val="008B5933"/>
    <w:rsid w:val="008C0000"/>
    <w:rsid w:val="008C084A"/>
    <w:rsid w:val="008C08CD"/>
    <w:rsid w:val="008C2EF0"/>
    <w:rsid w:val="008C57D3"/>
    <w:rsid w:val="008C5956"/>
    <w:rsid w:val="008D00B9"/>
    <w:rsid w:val="008D15B5"/>
    <w:rsid w:val="008D4555"/>
    <w:rsid w:val="008D55A4"/>
    <w:rsid w:val="008D5DD3"/>
    <w:rsid w:val="008D7CC0"/>
    <w:rsid w:val="008D7D38"/>
    <w:rsid w:val="008E56A4"/>
    <w:rsid w:val="008E72E8"/>
    <w:rsid w:val="008F0D9E"/>
    <w:rsid w:val="008F130B"/>
    <w:rsid w:val="008F1EB0"/>
    <w:rsid w:val="008F671C"/>
    <w:rsid w:val="008F6B5B"/>
    <w:rsid w:val="008F6E70"/>
    <w:rsid w:val="00901B0E"/>
    <w:rsid w:val="00901E67"/>
    <w:rsid w:val="00906C91"/>
    <w:rsid w:val="0090754E"/>
    <w:rsid w:val="00910CF8"/>
    <w:rsid w:val="00911351"/>
    <w:rsid w:val="00913F64"/>
    <w:rsid w:val="0091602C"/>
    <w:rsid w:val="00917DE4"/>
    <w:rsid w:val="0092092F"/>
    <w:rsid w:val="009230AE"/>
    <w:rsid w:val="00924268"/>
    <w:rsid w:val="009258BB"/>
    <w:rsid w:val="00925D23"/>
    <w:rsid w:val="00926470"/>
    <w:rsid w:val="00926A7F"/>
    <w:rsid w:val="00926D5B"/>
    <w:rsid w:val="00930B74"/>
    <w:rsid w:val="0093348E"/>
    <w:rsid w:val="00933D81"/>
    <w:rsid w:val="00936712"/>
    <w:rsid w:val="00937785"/>
    <w:rsid w:val="00941582"/>
    <w:rsid w:val="00943FFA"/>
    <w:rsid w:val="0094459C"/>
    <w:rsid w:val="0094602E"/>
    <w:rsid w:val="0094654E"/>
    <w:rsid w:val="0094786E"/>
    <w:rsid w:val="00950CE1"/>
    <w:rsid w:val="009536CD"/>
    <w:rsid w:val="00955240"/>
    <w:rsid w:val="00955CBD"/>
    <w:rsid w:val="009606DF"/>
    <w:rsid w:val="00960F01"/>
    <w:rsid w:val="00961AEE"/>
    <w:rsid w:val="00962B94"/>
    <w:rsid w:val="00962BF0"/>
    <w:rsid w:val="00966C77"/>
    <w:rsid w:val="00967419"/>
    <w:rsid w:val="00972029"/>
    <w:rsid w:val="009733A6"/>
    <w:rsid w:val="0097486A"/>
    <w:rsid w:val="00974E75"/>
    <w:rsid w:val="00975443"/>
    <w:rsid w:val="00976B19"/>
    <w:rsid w:val="009774A4"/>
    <w:rsid w:val="00977A8B"/>
    <w:rsid w:val="0098018C"/>
    <w:rsid w:val="00982A1C"/>
    <w:rsid w:val="0098400B"/>
    <w:rsid w:val="00985104"/>
    <w:rsid w:val="009853F3"/>
    <w:rsid w:val="0098615A"/>
    <w:rsid w:val="00992199"/>
    <w:rsid w:val="00993635"/>
    <w:rsid w:val="0099552E"/>
    <w:rsid w:val="00997124"/>
    <w:rsid w:val="009A2F4F"/>
    <w:rsid w:val="009A4B11"/>
    <w:rsid w:val="009A4BB8"/>
    <w:rsid w:val="009A4E25"/>
    <w:rsid w:val="009A6055"/>
    <w:rsid w:val="009A60E7"/>
    <w:rsid w:val="009A6AC8"/>
    <w:rsid w:val="009A7A10"/>
    <w:rsid w:val="009B0007"/>
    <w:rsid w:val="009B17C4"/>
    <w:rsid w:val="009B2145"/>
    <w:rsid w:val="009B236B"/>
    <w:rsid w:val="009B243C"/>
    <w:rsid w:val="009B2FCF"/>
    <w:rsid w:val="009B304A"/>
    <w:rsid w:val="009B5FF9"/>
    <w:rsid w:val="009B636B"/>
    <w:rsid w:val="009B6AB5"/>
    <w:rsid w:val="009C1EC9"/>
    <w:rsid w:val="009C3146"/>
    <w:rsid w:val="009C3D0D"/>
    <w:rsid w:val="009C3D97"/>
    <w:rsid w:val="009C5849"/>
    <w:rsid w:val="009C5D2F"/>
    <w:rsid w:val="009C5D5E"/>
    <w:rsid w:val="009C6A83"/>
    <w:rsid w:val="009D023A"/>
    <w:rsid w:val="009D1413"/>
    <w:rsid w:val="009D16D9"/>
    <w:rsid w:val="009D2AB4"/>
    <w:rsid w:val="009D3321"/>
    <w:rsid w:val="009D5847"/>
    <w:rsid w:val="009D7358"/>
    <w:rsid w:val="009E02D9"/>
    <w:rsid w:val="009E0341"/>
    <w:rsid w:val="009E179B"/>
    <w:rsid w:val="009E1E14"/>
    <w:rsid w:val="009E41C7"/>
    <w:rsid w:val="009E55E5"/>
    <w:rsid w:val="009E6F48"/>
    <w:rsid w:val="009E725D"/>
    <w:rsid w:val="009F0219"/>
    <w:rsid w:val="009F0ED7"/>
    <w:rsid w:val="009F40A3"/>
    <w:rsid w:val="009F6124"/>
    <w:rsid w:val="009F613C"/>
    <w:rsid w:val="009F6509"/>
    <w:rsid w:val="00A009B9"/>
    <w:rsid w:val="00A026F3"/>
    <w:rsid w:val="00A034CE"/>
    <w:rsid w:val="00A063F3"/>
    <w:rsid w:val="00A06674"/>
    <w:rsid w:val="00A07484"/>
    <w:rsid w:val="00A15A23"/>
    <w:rsid w:val="00A174CA"/>
    <w:rsid w:val="00A17807"/>
    <w:rsid w:val="00A20B79"/>
    <w:rsid w:val="00A21378"/>
    <w:rsid w:val="00A2162E"/>
    <w:rsid w:val="00A22E30"/>
    <w:rsid w:val="00A250A3"/>
    <w:rsid w:val="00A2687D"/>
    <w:rsid w:val="00A270FF"/>
    <w:rsid w:val="00A274CE"/>
    <w:rsid w:val="00A30A4A"/>
    <w:rsid w:val="00A32488"/>
    <w:rsid w:val="00A32A66"/>
    <w:rsid w:val="00A33D64"/>
    <w:rsid w:val="00A3459B"/>
    <w:rsid w:val="00A347EA"/>
    <w:rsid w:val="00A3527E"/>
    <w:rsid w:val="00A356E7"/>
    <w:rsid w:val="00A35A46"/>
    <w:rsid w:val="00A37F76"/>
    <w:rsid w:val="00A402DC"/>
    <w:rsid w:val="00A4162E"/>
    <w:rsid w:val="00A4233C"/>
    <w:rsid w:val="00A4514F"/>
    <w:rsid w:val="00A4537F"/>
    <w:rsid w:val="00A501BA"/>
    <w:rsid w:val="00A50B90"/>
    <w:rsid w:val="00A50ECF"/>
    <w:rsid w:val="00A5100F"/>
    <w:rsid w:val="00A51497"/>
    <w:rsid w:val="00A51EB9"/>
    <w:rsid w:val="00A54720"/>
    <w:rsid w:val="00A54D0C"/>
    <w:rsid w:val="00A56276"/>
    <w:rsid w:val="00A5695E"/>
    <w:rsid w:val="00A56C3E"/>
    <w:rsid w:val="00A61782"/>
    <w:rsid w:val="00A6298A"/>
    <w:rsid w:val="00A636FD"/>
    <w:rsid w:val="00A64E12"/>
    <w:rsid w:val="00A668CD"/>
    <w:rsid w:val="00A67123"/>
    <w:rsid w:val="00A67EBA"/>
    <w:rsid w:val="00A70988"/>
    <w:rsid w:val="00A727EE"/>
    <w:rsid w:val="00A73DDE"/>
    <w:rsid w:val="00A740F6"/>
    <w:rsid w:val="00A7439E"/>
    <w:rsid w:val="00A7501A"/>
    <w:rsid w:val="00A76B79"/>
    <w:rsid w:val="00A7715F"/>
    <w:rsid w:val="00A773C0"/>
    <w:rsid w:val="00A77EEF"/>
    <w:rsid w:val="00A80B35"/>
    <w:rsid w:val="00A80EE3"/>
    <w:rsid w:val="00A84BB4"/>
    <w:rsid w:val="00A86E9B"/>
    <w:rsid w:val="00A87B90"/>
    <w:rsid w:val="00A87F86"/>
    <w:rsid w:val="00A905AD"/>
    <w:rsid w:val="00A905BE"/>
    <w:rsid w:val="00A9145F"/>
    <w:rsid w:val="00A9356E"/>
    <w:rsid w:val="00A9371C"/>
    <w:rsid w:val="00A95571"/>
    <w:rsid w:val="00A96016"/>
    <w:rsid w:val="00A97212"/>
    <w:rsid w:val="00A97EC3"/>
    <w:rsid w:val="00AA0BD9"/>
    <w:rsid w:val="00AA1DAA"/>
    <w:rsid w:val="00AA5696"/>
    <w:rsid w:val="00AA7ABD"/>
    <w:rsid w:val="00AB2FB8"/>
    <w:rsid w:val="00AB3924"/>
    <w:rsid w:val="00AB5A64"/>
    <w:rsid w:val="00AB783F"/>
    <w:rsid w:val="00AC23F1"/>
    <w:rsid w:val="00AC3140"/>
    <w:rsid w:val="00AC5E4D"/>
    <w:rsid w:val="00AC66DB"/>
    <w:rsid w:val="00AC7018"/>
    <w:rsid w:val="00AD034B"/>
    <w:rsid w:val="00AD120A"/>
    <w:rsid w:val="00AD1536"/>
    <w:rsid w:val="00AD1D70"/>
    <w:rsid w:val="00AD2BF7"/>
    <w:rsid w:val="00AD4D6E"/>
    <w:rsid w:val="00AD5B61"/>
    <w:rsid w:val="00AD739B"/>
    <w:rsid w:val="00AD73D2"/>
    <w:rsid w:val="00AE2DB1"/>
    <w:rsid w:val="00AE3D79"/>
    <w:rsid w:val="00AE3E75"/>
    <w:rsid w:val="00AE4455"/>
    <w:rsid w:val="00AE451A"/>
    <w:rsid w:val="00AE5972"/>
    <w:rsid w:val="00AE6028"/>
    <w:rsid w:val="00AF1C43"/>
    <w:rsid w:val="00AF217C"/>
    <w:rsid w:val="00AF2C34"/>
    <w:rsid w:val="00AF2DBB"/>
    <w:rsid w:val="00AF403C"/>
    <w:rsid w:val="00AF6717"/>
    <w:rsid w:val="00B0096B"/>
    <w:rsid w:val="00B00D41"/>
    <w:rsid w:val="00B0231F"/>
    <w:rsid w:val="00B0269A"/>
    <w:rsid w:val="00B03635"/>
    <w:rsid w:val="00B05347"/>
    <w:rsid w:val="00B0562F"/>
    <w:rsid w:val="00B06C39"/>
    <w:rsid w:val="00B10F51"/>
    <w:rsid w:val="00B127EF"/>
    <w:rsid w:val="00B128B1"/>
    <w:rsid w:val="00B14253"/>
    <w:rsid w:val="00B17A20"/>
    <w:rsid w:val="00B2127D"/>
    <w:rsid w:val="00B22033"/>
    <w:rsid w:val="00B23BDB"/>
    <w:rsid w:val="00B243E3"/>
    <w:rsid w:val="00B318E4"/>
    <w:rsid w:val="00B32010"/>
    <w:rsid w:val="00B32DF2"/>
    <w:rsid w:val="00B33027"/>
    <w:rsid w:val="00B343CC"/>
    <w:rsid w:val="00B42A83"/>
    <w:rsid w:val="00B4365D"/>
    <w:rsid w:val="00B471A0"/>
    <w:rsid w:val="00B507D4"/>
    <w:rsid w:val="00B52A4E"/>
    <w:rsid w:val="00B53261"/>
    <w:rsid w:val="00B54E86"/>
    <w:rsid w:val="00B56630"/>
    <w:rsid w:val="00B57CE9"/>
    <w:rsid w:val="00B600B5"/>
    <w:rsid w:val="00B601E3"/>
    <w:rsid w:val="00B62D71"/>
    <w:rsid w:val="00B63420"/>
    <w:rsid w:val="00B65555"/>
    <w:rsid w:val="00B66962"/>
    <w:rsid w:val="00B67035"/>
    <w:rsid w:val="00B67229"/>
    <w:rsid w:val="00B67307"/>
    <w:rsid w:val="00B6769E"/>
    <w:rsid w:val="00B676DC"/>
    <w:rsid w:val="00B71810"/>
    <w:rsid w:val="00B726C8"/>
    <w:rsid w:val="00B737A4"/>
    <w:rsid w:val="00B76E90"/>
    <w:rsid w:val="00B81367"/>
    <w:rsid w:val="00B817FE"/>
    <w:rsid w:val="00B830D5"/>
    <w:rsid w:val="00B84831"/>
    <w:rsid w:val="00B9135B"/>
    <w:rsid w:val="00B95825"/>
    <w:rsid w:val="00B96CED"/>
    <w:rsid w:val="00B97CC7"/>
    <w:rsid w:val="00BA2815"/>
    <w:rsid w:val="00BA7161"/>
    <w:rsid w:val="00BA78BF"/>
    <w:rsid w:val="00BB0D02"/>
    <w:rsid w:val="00BB130C"/>
    <w:rsid w:val="00BB1422"/>
    <w:rsid w:val="00BB181D"/>
    <w:rsid w:val="00BB1E75"/>
    <w:rsid w:val="00BB48CA"/>
    <w:rsid w:val="00BB5475"/>
    <w:rsid w:val="00BB5B00"/>
    <w:rsid w:val="00BB65A1"/>
    <w:rsid w:val="00BC2F32"/>
    <w:rsid w:val="00BC575E"/>
    <w:rsid w:val="00BC5816"/>
    <w:rsid w:val="00BC5A13"/>
    <w:rsid w:val="00BC62C0"/>
    <w:rsid w:val="00BD12DD"/>
    <w:rsid w:val="00BD1CD8"/>
    <w:rsid w:val="00BD1DF9"/>
    <w:rsid w:val="00BD2618"/>
    <w:rsid w:val="00BD517B"/>
    <w:rsid w:val="00BD6002"/>
    <w:rsid w:val="00BE0700"/>
    <w:rsid w:val="00BE4411"/>
    <w:rsid w:val="00BE4CA6"/>
    <w:rsid w:val="00BE658C"/>
    <w:rsid w:val="00BE7D13"/>
    <w:rsid w:val="00BE7ED9"/>
    <w:rsid w:val="00BF40F3"/>
    <w:rsid w:val="00BF539C"/>
    <w:rsid w:val="00BF5C9E"/>
    <w:rsid w:val="00C0289F"/>
    <w:rsid w:val="00C02954"/>
    <w:rsid w:val="00C02AA1"/>
    <w:rsid w:val="00C0463F"/>
    <w:rsid w:val="00C06B13"/>
    <w:rsid w:val="00C10858"/>
    <w:rsid w:val="00C10884"/>
    <w:rsid w:val="00C11A7C"/>
    <w:rsid w:val="00C12F6B"/>
    <w:rsid w:val="00C132D1"/>
    <w:rsid w:val="00C16D2C"/>
    <w:rsid w:val="00C207EC"/>
    <w:rsid w:val="00C21021"/>
    <w:rsid w:val="00C22D4C"/>
    <w:rsid w:val="00C23467"/>
    <w:rsid w:val="00C23892"/>
    <w:rsid w:val="00C23D19"/>
    <w:rsid w:val="00C23F2F"/>
    <w:rsid w:val="00C249F5"/>
    <w:rsid w:val="00C25951"/>
    <w:rsid w:val="00C26C20"/>
    <w:rsid w:val="00C30C83"/>
    <w:rsid w:val="00C316D2"/>
    <w:rsid w:val="00C31E3D"/>
    <w:rsid w:val="00C33012"/>
    <w:rsid w:val="00C33B9B"/>
    <w:rsid w:val="00C33EBF"/>
    <w:rsid w:val="00C35783"/>
    <w:rsid w:val="00C401CD"/>
    <w:rsid w:val="00C42F22"/>
    <w:rsid w:val="00C440CE"/>
    <w:rsid w:val="00C44325"/>
    <w:rsid w:val="00C45784"/>
    <w:rsid w:val="00C45AF3"/>
    <w:rsid w:val="00C45BE8"/>
    <w:rsid w:val="00C47775"/>
    <w:rsid w:val="00C4782A"/>
    <w:rsid w:val="00C5444C"/>
    <w:rsid w:val="00C562D2"/>
    <w:rsid w:val="00C57F82"/>
    <w:rsid w:val="00C6047C"/>
    <w:rsid w:val="00C611E8"/>
    <w:rsid w:val="00C63932"/>
    <w:rsid w:val="00C6766F"/>
    <w:rsid w:val="00C679B8"/>
    <w:rsid w:val="00C7015E"/>
    <w:rsid w:val="00C70E1D"/>
    <w:rsid w:val="00C72394"/>
    <w:rsid w:val="00C72D2F"/>
    <w:rsid w:val="00C731FC"/>
    <w:rsid w:val="00C73399"/>
    <w:rsid w:val="00C74934"/>
    <w:rsid w:val="00C7559C"/>
    <w:rsid w:val="00C76220"/>
    <w:rsid w:val="00C800F8"/>
    <w:rsid w:val="00C80EA3"/>
    <w:rsid w:val="00C829DC"/>
    <w:rsid w:val="00C8510D"/>
    <w:rsid w:val="00C855EF"/>
    <w:rsid w:val="00C857A9"/>
    <w:rsid w:val="00C86B82"/>
    <w:rsid w:val="00C87C29"/>
    <w:rsid w:val="00C9018A"/>
    <w:rsid w:val="00C9382D"/>
    <w:rsid w:val="00C93CBA"/>
    <w:rsid w:val="00C954FE"/>
    <w:rsid w:val="00C95A79"/>
    <w:rsid w:val="00C966E9"/>
    <w:rsid w:val="00C97088"/>
    <w:rsid w:val="00C979D1"/>
    <w:rsid w:val="00CA09B0"/>
    <w:rsid w:val="00CA3BCE"/>
    <w:rsid w:val="00CA3FBC"/>
    <w:rsid w:val="00CA45BB"/>
    <w:rsid w:val="00CA4910"/>
    <w:rsid w:val="00CA520A"/>
    <w:rsid w:val="00CA6815"/>
    <w:rsid w:val="00CA7D4B"/>
    <w:rsid w:val="00CB0B25"/>
    <w:rsid w:val="00CB1297"/>
    <w:rsid w:val="00CB3555"/>
    <w:rsid w:val="00CB4767"/>
    <w:rsid w:val="00CB5D9C"/>
    <w:rsid w:val="00CB5E9C"/>
    <w:rsid w:val="00CB6397"/>
    <w:rsid w:val="00CB726F"/>
    <w:rsid w:val="00CB7913"/>
    <w:rsid w:val="00CC5D65"/>
    <w:rsid w:val="00CC6F70"/>
    <w:rsid w:val="00CC71F1"/>
    <w:rsid w:val="00CD04F1"/>
    <w:rsid w:val="00CD18D2"/>
    <w:rsid w:val="00CD3289"/>
    <w:rsid w:val="00CD38F5"/>
    <w:rsid w:val="00CD3C94"/>
    <w:rsid w:val="00CD6C26"/>
    <w:rsid w:val="00CE003F"/>
    <w:rsid w:val="00CE194F"/>
    <w:rsid w:val="00CE3E87"/>
    <w:rsid w:val="00CE3EA1"/>
    <w:rsid w:val="00CE51A7"/>
    <w:rsid w:val="00CE6F7B"/>
    <w:rsid w:val="00CE7BB2"/>
    <w:rsid w:val="00CF0DA3"/>
    <w:rsid w:val="00CF0EC9"/>
    <w:rsid w:val="00CF46B4"/>
    <w:rsid w:val="00CF5111"/>
    <w:rsid w:val="00CF57CB"/>
    <w:rsid w:val="00CF5BCF"/>
    <w:rsid w:val="00CF5F09"/>
    <w:rsid w:val="00D0024F"/>
    <w:rsid w:val="00D0229A"/>
    <w:rsid w:val="00D030B3"/>
    <w:rsid w:val="00D03684"/>
    <w:rsid w:val="00D03B5E"/>
    <w:rsid w:val="00D05810"/>
    <w:rsid w:val="00D0727B"/>
    <w:rsid w:val="00D11040"/>
    <w:rsid w:val="00D1115F"/>
    <w:rsid w:val="00D114DD"/>
    <w:rsid w:val="00D1257E"/>
    <w:rsid w:val="00D13444"/>
    <w:rsid w:val="00D13D37"/>
    <w:rsid w:val="00D142F7"/>
    <w:rsid w:val="00D14F71"/>
    <w:rsid w:val="00D15206"/>
    <w:rsid w:val="00D15567"/>
    <w:rsid w:val="00D1707F"/>
    <w:rsid w:val="00D1785A"/>
    <w:rsid w:val="00D219ED"/>
    <w:rsid w:val="00D21D96"/>
    <w:rsid w:val="00D24EEA"/>
    <w:rsid w:val="00D25DE9"/>
    <w:rsid w:val="00D30DE4"/>
    <w:rsid w:val="00D31822"/>
    <w:rsid w:val="00D31943"/>
    <w:rsid w:val="00D31E4F"/>
    <w:rsid w:val="00D322A5"/>
    <w:rsid w:val="00D34E8D"/>
    <w:rsid w:val="00D351D9"/>
    <w:rsid w:val="00D3601A"/>
    <w:rsid w:val="00D36E5E"/>
    <w:rsid w:val="00D4096C"/>
    <w:rsid w:val="00D42211"/>
    <w:rsid w:val="00D4324E"/>
    <w:rsid w:val="00D43663"/>
    <w:rsid w:val="00D45716"/>
    <w:rsid w:val="00D4572C"/>
    <w:rsid w:val="00D459AB"/>
    <w:rsid w:val="00D467D3"/>
    <w:rsid w:val="00D47013"/>
    <w:rsid w:val="00D50C2B"/>
    <w:rsid w:val="00D5140C"/>
    <w:rsid w:val="00D518FC"/>
    <w:rsid w:val="00D52872"/>
    <w:rsid w:val="00D52F37"/>
    <w:rsid w:val="00D53F8B"/>
    <w:rsid w:val="00D54E01"/>
    <w:rsid w:val="00D556AF"/>
    <w:rsid w:val="00D55AEE"/>
    <w:rsid w:val="00D55BB0"/>
    <w:rsid w:val="00D55C6C"/>
    <w:rsid w:val="00D56E93"/>
    <w:rsid w:val="00D5788D"/>
    <w:rsid w:val="00D62B7C"/>
    <w:rsid w:val="00D707FD"/>
    <w:rsid w:val="00D70F06"/>
    <w:rsid w:val="00D712AD"/>
    <w:rsid w:val="00D71946"/>
    <w:rsid w:val="00D71D50"/>
    <w:rsid w:val="00D7245C"/>
    <w:rsid w:val="00D74214"/>
    <w:rsid w:val="00D750B1"/>
    <w:rsid w:val="00D76C98"/>
    <w:rsid w:val="00D76F40"/>
    <w:rsid w:val="00D80DB8"/>
    <w:rsid w:val="00D81FB1"/>
    <w:rsid w:val="00D84B58"/>
    <w:rsid w:val="00D84FD2"/>
    <w:rsid w:val="00D861F9"/>
    <w:rsid w:val="00D86334"/>
    <w:rsid w:val="00D93737"/>
    <w:rsid w:val="00D96DE5"/>
    <w:rsid w:val="00D96E3A"/>
    <w:rsid w:val="00D96E3B"/>
    <w:rsid w:val="00D96F18"/>
    <w:rsid w:val="00D97B22"/>
    <w:rsid w:val="00DA3FDA"/>
    <w:rsid w:val="00DA6539"/>
    <w:rsid w:val="00DA7030"/>
    <w:rsid w:val="00DA7701"/>
    <w:rsid w:val="00DA7C3B"/>
    <w:rsid w:val="00DB0B74"/>
    <w:rsid w:val="00DB216F"/>
    <w:rsid w:val="00DB715D"/>
    <w:rsid w:val="00DB7185"/>
    <w:rsid w:val="00DB73A8"/>
    <w:rsid w:val="00DC084A"/>
    <w:rsid w:val="00DC0B02"/>
    <w:rsid w:val="00DC2DD8"/>
    <w:rsid w:val="00DC30AC"/>
    <w:rsid w:val="00DC3A85"/>
    <w:rsid w:val="00DC5E25"/>
    <w:rsid w:val="00DC7242"/>
    <w:rsid w:val="00DC7773"/>
    <w:rsid w:val="00DD02F5"/>
    <w:rsid w:val="00DD468A"/>
    <w:rsid w:val="00DD4A5C"/>
    <w:rsid w:val="00DD63D4"/>
    <w:rsid w:val="00DD72D5"/>
    <w:rsid w:val="00DE3513"/>
    <w:rsid w:val="00DE5445"/>
    <w:rsid w:val="00DE6483"/>
    <w:rsid w:val="00DF02D3"/>
    <w:rsid w:val="00DF0CFB"/>
    <w:rsid w:val="00DF1993"/>
    <w:rsid w:val="00DF627C"/>
    <w:rsid w:val="00E0069A"/>
    <w:rsid w:val="00E01435"/>
    <w:rsid w:val="00E01802"/>
    <w:rsid w:val="00E01B28"/>
    <w:rsid w:val="00E0361C"/>
    <w:rsid w:val="00E051B5"/>
    <w:rsid w:val="00E06603"/>
    <w:rsid w:val="00E07194"/>
    <w:rsid w:val="00E10813"/>
    <w:rsid w:val="00E1263C"/>
    <w:rsid w:val="00E13A94"/>
    <w:rsid w:val="00E1429C"/>
    <w:rsid w:val="00E14B42"/>
    <w:rsid w:val="00E158E2"/>
    <w:rsid w:val="00E1600A"/>
    <w:rsid w:val="00E17FB4"/>
    <w:rsid w:val="00E209C3"/>
    <w:rsid w:val="00E20EA2"/>
    <w:rsid w:val="00E22420"/>
    <w:rsid w:val="00E23105"/>
    <w:rsid w:val="00E23466"/>
    <w:rsid w:val="00E243F2"/>
    <w:rsid w:val="00E24652"/>
    <w:rsid w:val="00E25F2A"/>
    <w:rsid w:val="00E27DB2"/>
    <w:rsid w:val="00E30906"/>
    <w:rsid w:val="00E31DBB"/>
    <w:rsid w:val="00E3400A"/>
    <w:rsid w:val="00E346EB"/>
    <w:rsid w:val="00E35561"/>
    <w:rsid w:val="00E3604A"/>
    <w:rsid w:val="00E37782"/>
    <w:rsid w:val="00E37D77"/>
    <w:rsid w:val="00E40166"/>
    <w:rsid w:val="00E44F07"/>
    <w:rsid w:val="00E44F71"/>
    <w:rsid w:val="00E501D2"/>
    <w:rsid w:val="00E50CCD"/>
    <w:rsid w:val="00E50E70"/>
    <w:rsid w:val="00E51D2A"/>
    <w:rsid w:val="00E605E1"/>
    <w:rsid w:val="00E61FE0"/>
    <w:rsid w:val="00E621D3"/>
    <w:rsid w:val="00E63208"/>
    <w:rsid w:val="00E656D9"/>
    <w:rsid w:val="00E66263"/>
    <w:rsid w:val="00E67E79"/>
    <w:rsid w:val="00E72BF1"/>
    <w:rsid w:val="00E74252"/>
    <w:rsid w:val="00E74F25"/>
    <w:rsid w:val="00E75A3C"/>
    <w:rsid w:val="00E75F3D"/>
    <w:rsid w:val="00E76172"/>
    <w:rsid w:val="00E81186"/>
    <w:rsid w:val="00E823F8"/>
    <w:rsid w:val="00E82F68"/>
    <w:rsid w:val="00E83342"/>
    <w:rsid w:val="00E83657"/>
    <w:rsid w:val="00E84F61"/>
    <w:rsid w:val="00E85F64"/>
    <w:rsid w:val="00E86754"/>
    <w:rsid w:val="00E86811"/>
    <w:rsid w:val="00E86962"/>
    <w:rsid w:val="00E86A06"/>
    <w:rsid w:val="00E905B4"/>
    <w:rsid w:val="00E906A0"/>
    <w:rsid w:val="00E974B2"/>
    <w:rsid w:val="00EA0309"/>
    <w:rsid w:val="00EA4387"/>
    <w:rsid w:val="00EA471B"/>
    <w:rsid w:val="00EB1BE1"/>
    <w:rsid w:val="00EB73B5"/>
    <w:rsid w:val="00EB7907"/>
    <w:rsid w:val="00EC2FE4"/>
    <w:rsid w:val="00EC65E3"/>
    <w:rsid w:val="00EC6C0B"/>
    <w:rsid w:val="00EC704E"/>
    <w:rsid w:val="00ED1257"/>
    <w:rsid w:val="00ED16AC"/>
    <w:rsid w:val="00ED31D9"/>
    <w:rsid w:val="00ED53F5"/>
    <w:rsid w:val="00EE0333"/>
    <w:rsid w:val="00EE2119"/>
    <w:rsid w:val="00EE3730"/>
    <w:rsid w:val="00EE3A34"/>
    <w:rsid w:val="00EE71DB"/>
    <w:rsid w:val="00EE7508"/>
    <w:rsid w:val="00EE786C"/>
    <w:rsid w:val="00EF168C"/>
    <w:rsid w:val="00EF2D95"/>
    <w:rsid w:val="00EF4429"/>
    <w:rsid w:val="00EF7103"/>
    <w:rsid w:val="00EF7170"/>
    <w:rsid w:val="00F00994"/>
    <w:rsid w:val="00F00D13"/>
    <w:rsid w:val="00F01BFC"/>
    <w:rsid w:val="00F021BC"/>
    <w:rsid w:val="00F02C97"/>
    <w:rsid w:val="00F03459"/>
    <w:rsid w:val="00F039AF"/>
    <w:rsid w:val="00F05252"/>
    <w:rsid w:val="00F06982"/>
    <w:rsid w:val="00F12143"/>
    <w:rsid w:val="00F142C6"/>
    <w:rsid w:val="00F159BD"/>
    <w:rsid w:val="00F1642B"/>
    <w:rsid w:val="00F16E64"/>
    <w:rsid w:val="00F20FD5"/>
    <w:rsid w:val="00F211B3"/>
    <w:rsid w:val="00F22573"/>
    <w:rsid w:val="00F22D25"/>
    <w:rsid w:val="00F24686"/>
    <w:rsid w:val="00F246BA"/>
    <w:rsid w:val="00F26885"/>
    <w:rsid w:val="00F3157C"/>
    <w:rsid w:val="00F319C2"/>
    <w:rsid w:val="00F320CE"/>
    <w:rsid w:val="00F32B9D"/>
    <w:rsid w:val="00F33350"/>
    <w:rsid w:val="00F337B8"/>
    <w:rsid w:val="00F33D1B"/>
    <w:rsid w:val="00F34B87"/>
    <w:rsid w:val="00F3518F"/>
    <w:rsid w:val="00F35DB6"/>
    <w:rsid w:val="00F366A9"/>
    <w:rsid w:val="00F367B7"/>
    <w:rsid w:val="00F375C7"/>
    <w:rsid w:val="00F436A2"/>
    <w:rsid w:val="00F437C9"/>
    <w:rsid w:val="00F44AC3"/>
    <w:rsid w:val="00F460EB"/>
    <w:rsid w:val="00F50FCF"/>
    <w:rsid w:val="00F52424"/>
    <w:rsid w:val="00F5276D"/>
    <w:rsid w:val="00F53637"/>
    <w:rsid w:val="00F53E68"/>
    <w:rsid w:val="00F551A7"/>
    <w:rsid w:val="00F55F42"/>
    <w:rsid w:val="00F56C0B"/>
    <w:rsid w:val="00F60014"/>
    <w:rsid w:val="00F611B9"/>
    <w:rsid w:val="00F616A7"/>
    <w:rsid w:val="00F635CB"/>
    <w:rsid w:val="00F63B24"/>
    <w:rsid w:val="00F64026"/>
    <w:rsid w:val="00F67241"/>
    <w:rsid w:val="00F672F4"/>
    <w:rsid w:val="00F67EAF"/>
    <w:rsid w:val="00F703B4"/>
    <w:rsid w:val="00F7046F"/>
    <w:rsid w:val="00F72797"/>
    <w:rsid w:val="00F74092"/>
    <w:rsid w:val="00F7659B"/>
    <w:rsid w:val="00F80C44"/>
    <w:rsid w:val="00F83552"/>
    <w:rsid w:val="00F8745B"/>
    <w:rsid w:val="00F87EFE"/>
    <w:rsid w:val="00F9130C"/>
    <w:rsid w:val="00F940A1"/>
    <w:rsid w:val="00F94D3A"/>
    <w:rsid w:val="00F95207"/>
    <w:rsid w:val="00F958CE"/>
    <w:rsid w:val="00F95DA7"/>
    <w:rsid w:val="00F9755B"/>
    <w:rsid w:val="00F97C01"/>
    <w:rsid w:val="00FA0BE4"/>
    <w:rsid w:val="00FA1B5F"/>
    <w:rsid w:val="00FA24AA"/>
    <w:rsid w:val="00FA2604"/>
    <w:rsid w:val="00FA28A0"/>
    <w:rsid w:val="00FA45F7"/>
    <w:rsid w:val="00FA4D90"/>
    <w:rsid w:val="00FA7BA7"/>
    <w:rsid w:val="00FB02D6"/>
    <w:rsid w:val="00FB3A3B"/>
    <w:rsid w:val="00FB3AEC"/>
    <w:rsid w:val="00FB471C"/>
    <w:rsid w:val="00FB4C15"/>
    <w:rsid w:val="00FB50D0"/>
    <w:rsid w:val="00FB5CE2"/>
    <w:rsid w:val="00FB7CBA"/>
    <w:rsid w:val="00FC4191"/>
    <w:rsid w:val="00FC627B"/>
    <w:rsid w:val="00FC6877"/>
    <w:rsid w:val="00FC6889"/>
    <w:rsid w:val="00FC6ADA"/>
    <w:rsid w:val="00FC6D02"/>
    <w:rsid w:val="00FC703C"/>
    <w:rsid w:val="00FD0F3F"/>
    <w:rsid w:val="00FD223E"/>
    <w:rsid w:val="00FD2244"/>
    <w:rsid w:val="00FD293C"/>
    <w:rsid w:val="00FD3778"/>
    <w:rsid w:val="00FD3D7F"/>
    <w:rsid w:val="00FD40EE"/>
    <w:rsid w:val="00FD5043"/>
    <w:rsid w:val="00FD5986"/>
    <w:rsid w:val="00FD616B"/>
    <w:rsid w:val="00FD6D82"/>
    <w:rsid w:val="00FD7BF6"/>
    <w:rsid w:val="00FE1724"/>
    <w:rsid w:val="00FE248F"/>
    <w:rsid w:val="00FE2C86"/>
    <w:rsid w:val="00FE3098"/>
    <w:rsid w:val="00FE493B"/>
    <w:rsid w:val="00FE6071"/>
    <w:rsid w:val="00FE61E4"/>
    <w:rsid w:val="00FF0063"/>
    <w:rsid w:val="00FF1ECA"/>
    <w:rsid w:val="00FF291B"/>
    <w:rsid w:val="00FF2BF4"/>
    <w:rsid w:val="00FF34E3"/>
    <w:rsid w:val="00FF39A1"/>
    <w:rsid w:val="00FF4CAC"/>
    <w:rsid w:val="00FF528D"/>
    <w:rsid w:val="00FF7978"/>
    <w:rsid w:val="00FF7A22"/>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AB4182"/>
  <w15:docId w15:val="{6BDCACF1-F0C0-4392-BD60-F046A4D2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Otsikko1">
    <w:name w:val="heading 1"/>
    <w:basedOn w:val="Normaali"/>
    <w:next w:val="Normaali"/>
    <w:rsid w:val="005D4AE7"/>
    <w:pPr>
      <w:numPr>
        <w:numId w:val="1"/>
      </w:numPr>
      <w:spacing w:before="240" w:after="120"/>
      <w:outlineLvl w:val="0"/>
    </w:pPr>
    <w:rPr>
      <w:rFonts w:ascii="Arial" w:hAnsi="Arial"/>
      <w:b/>
      <w:bCs/>
      <w:sz w:val="36"/>
      <w:szCs w:val="36"/>
    </w:rPr>
  </w:style>
  <w:style w:type="paragraph" w:styleId="Otsikko2">
    <w:name w:val="heading 2"/>
    <w:basedOn w:val="Normaali"/>
    <w:next w:val="Normaali"/>
    <w:rsid w:val="005D4AE7"/>
    <w:pPr>
      <w:spacing w:before="320" w:after="120"/>
      <w:outlineLvl w:val="1"/>
    </w:pPr>
    <w:rPr>
      <w:rFonts w:ascii="Arial" w:hAnsi="Arial"/>
      <w:b/>
      <w:bCs/>
      <w:sz w:val="32"/>
      <w:szCs w:val="32"/>
    </w:rPr>
  </w:style>
  <w:style w:type="paragraph" w:styleId="Otsikko3">
    <w:name w:val="heading 3"/>
    <w:basedOn w:val="Normaali"/>
    <w:next w:val="Normaali"/>
    <w:rsid w:val="005D4AE7"/>
    <w:pPr>
      <w:numPr>
        <w:ilvl w:val="2"/>
        <w:numId w:val="1"/>
      </w:numPr>
      <w:spacing w:before="140" w:after="0"/>
      <w:outlineLvl w:val="2"/>
    </w:pPr>
    <w:rPr>
      <w:rFonts w:ascii="Arial" w:hAnsi="Arial"/>
      <w:b/>
      <w:sz w:val="28"/>
      <w:szCs w:val="28"/>
    </w:rPr>
  </w:style>
  <w:style w:type="paragraph" w:styleId="Otsikko4">
    <w:name w:val="heading 4"/>
    <w:basedOn w:val="Normaali"/>
    <w:next w:val="Normaali"/>
    <w:link w:val="Otsikko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Otsikko6">
    <w:name w:val="heading 6"/>
    <w:basedOn w:val="Normaali"/>
    <w:next w:val="Normaali"/>
    <w:rsid w:val="005D4AE7"/>
    <w:pPr>
      <w:numPr>
        <w:ilvl w:val="5"/>
        <w:numId w:val="1"/>
      </w:numPr>
      <w:spacing w:before="60" w:after="60"/>
      <w:outlineLvl w:val="5"/>
    </w:pPr>
    <w:rPr>
      <w:rFonts w:ascii="Arial" w:hAnsi="Arial"/>
      <w:b/>
      <w:bCs/>
      <w:i/>
      <w:iCs/>
    </w:rPr>
  </w:style>
  <w:style w:type="paragraph" w:styleId="Otsikko7">
    <w:name w:val="heading 7"/>
    <w:basedOn w:val="Normaali"/>
    <w:next w:val="Normaali"/>
    <w:rsid w:val="005D4AE7"/>
    <w:pPr>
      <w:numPr>
        <w:ilvl w:val="6"/>
        <w:numId w:val="1"/>
      </w:numPr>
      <w:spacing w:before="60" w:after="60"/>
      <w:outlineLvl w:val="6"/>
    </w:pPr>
    <w:rPr>
      <w:rFonts w:ascii="Arial" w:hAnsi="Arial"/>
      <w:b/>
      <w:bCs/>
      <w:sz w:val="22"/>
      <w:szCs w:val="22"/>
    </w:rPr>
  </w:style>
  <w:style w:type="paragraph" w:styleId="Otsikko8">
    <w:name w:val="heading 8"/>
    <w:basedOn w:val="Normaali"/>
    <w:next w:val="Normaali"/>
    <w:rsid w:val="005D4AE7"/>
    <w:pPr>
      <w:numPr>
        <w:ilvl w:val="7"/>
        <w:numId w:val="1"/>
      </w:numPr>
      <w:spacing w:before="60" w:after="60"/>
      <w:outlineLvl w:val="7"/>
    </w:pPr>
    <w:rPr>
      <w:rFonts w:ascii="Arial" w:hAnsi="Arial"/>
      <w:b/>
      <w:bCs/>
      <w:i/>
      <w:iCs/>
      <w:sz w:val="22"/>
      <w:szCs w:val="22"/>
    </w:rPr>
  </w:style>
  <w:style w:type="paragraph" w:styleId="Otsikko9">
    <w:name w:val="heading 9"/>
    <w:basedOn w:val="Normaali"/>
    <w:next w:val="Normaali"/>
    <w:rsid w:val="005D4AE7"/>
    <w:pPr>
      <w:spacing w:before="60" w:after="60"/>
      <w:outlineLvl w:val="8"/>
    </w:pPr>
    <w:rPr>
      <w:rFonts w:ascii="Arial" w:hAnsi="Arial"/>
      <w:b/>
      <w:bCs/>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Alaviitteenviite">
    <w:name w:val="footnote reference"/>
    <w:rPr>
      <w:position w:val="20"/>
      <w:sz w:val="13"/>
    </w:rPr>
  </w:style>
  <w:style w:type="character" w:styleId="Hyperlinkki">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ali"/>
    <w:qFormat/>
    <w:rsid w:val="003951B6"/>
    <w:pPr>
      <w:keepNext w:val="0"/>
      <w:numPr>
        <w:numId w:val="10"/>
      </w:numPr>
      <w:tabs>
        <w:tab w:val="num" w:pos="360"/>
      </w:tabs>
      <w:spacing w:after="140" w:line="288" w:lineRule="auto"/>
      <w:ind w:left="0" w:firstLine="0"/>
    </w:pPr>
  </w:style>
  <w:style w:type="paragraph" w:styleId="Lainaus">
    <w:name w:val="Quote"/>
    <w:aliases w:val="ls_Quote"/>
    <w:basedOn w:val="Normaali"/>
    <w:qFormat/>
    <w:pPr>
      <w:spacing w:after="283"/>
      <w:ind w:left="567" w:right="567"/>
    </w:pPr>
  </w:style>
  <w:style w:type="paragraph" w:styleId="Otsikko">
    <w:name w:val="Title"/>
    <w:aliases w:val="ls_Title"/>
    <w:basedOn w:val="Normaali"/>
    <w:next w:val="Normaali"/>
    <w:qFormat/>
    <w:rsid w:val="005D4AE7"/>
    <w:pPr>
      <w:spacing w:before="240" w:after="120"/>
      <w:jc w:val="center"/>
    </w:pPr>
    <w:rPr>
      <w:rFonts w:ascii="Arial" w:hAnsi="Arial"/>
      <w:b/>
      <w:bCs/>
      <w:sz w:val="56"/>
      <w:szCs w:val="56"/>
    </w:rPr>
  </w:style>
  <w:style w:type="paragraph" w:styleId="Alatunniste">
    <w:name w:val="footer"/>
    <w:basedOn w:val="Normaali"/>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ali"/>
    <w:qFormat/>
    <w:rsid w:val="002463E6"/>
    <w:pPr>
      <w:keepNext w:val="0"/>
      <w:spacing w:line="276" w:lineRule="auto"/>
    </w:pPr>
    <w:rPr>
      <w:b/>
    </w:rPr>
  </w:style>
  <w:style w:type="paragraph" w:styleId="Kuvaotsikko">
    <w:name w:val="caption"/>
    <w:basedOn w:val="Normaali"/>
    <w:qFormat/>
    <w:pPr>
      <w:suppressLineNumbers/>
      <w:spacing w:before="120" w:after="120"/>
    </w:pPr>
    <w:rPr>
      <w:i/>
      <w:iCs/>
      <w:sz w:val="20"/>
      <w:szCs w:val="20"/>
    </w:rPr>
  </w:style>
  <w:style w:type="paragraph" w:styleId="Alaviitteenteksti">
    <w:name w:val="footnote text"/>
    <w:basedOn w:val="Normaali"/>
    <w:rsid w:val="00B4365D"/>
    <w:pPr>
      <w:suppressLineNumbers/>
      <w:ind w:left="339" w:hanging="339"/>
    </w:pPr>
    <w:rPr>
      <w:sz w:val="20"/>
      <w:szCs w:val="20"/>
    </w:rPr>
  </w:style>
  <w:style w:type="paragraph" w:customStyle="1" w:styleId="lsAbstract">
    <w:name w:val="ls_Abstract"/>
    <w:basedOn w:val="Normaali"/>
    <w:qFormat/>
    <w:pPr>
      <w:ind w:left="720" w:right="720"/>
      <w:jc w:val="both"/>
    </w:pPr>
    <w:rPr>
      <w:i/>
    </w:rPr>
  </w:style>
  <w:style w:type="paragraph" w:customStyle="1" w:styleId="lsConversationTranscript">
    <w:name w:val="ls_ConversationTranscript"/>
    <w:basedOn w:val="Normaali"/>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Otsikko4Char">
    <w:name w:val="Otsikko 4 Char"/>
    <w:basedOn w:val="Kappaleenoletusfontti"/>
    <w:link w:val="Otsikk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Otsikko1"/>
    <w:next w:val="Normaali"/>
    <w:autoRedefine/>
    <w:qFormat/>
    <w:rsid w:val="003351A2"/>
    <w:pPr>
      <w:widowControl/>
      <w:numPr>
        <w:numId w:val="22"/>
      </w:numPr>
      <w:ind w:left="357" w:hanging="357"/>
    </w:pPr>
  </w:style>
  <w:style w:type="paragraph" w:customStyle="1" w:styleId="lsSection2">
    <w:name w:val="ls_Section2"/>
    <w:basedOn w:val="Otsikko2"/>
    <w:next w:val="Normaali"/>
    <w:autoRedefine/>
    <w:qFormat/>
    <w:rsid w:val="00D0727B"/>
    <w:pPr>
      <w:numPr>
        <w:ilvl w:val="1"/>
        <w:numId w:val="22"/>
      </w:numPr>
      <w:ind w:left="360"/>
    </w:pPr>
  </w:style>
  <w:style w:type="paragraph" w:customStyle="1" w:styleId="lsSection3">
    <w:name w:val="ls_Section3"/>
    <w:basedOn w:val="Otsikko3"/>
    <w:next w:val="Normaali"/>
    <w:autoRedefine/>
    <w:qFormat/>
    <w:rsid w:val="00D0727B"/>
    <w:pPr>
      <w:numPr>
        <w:numId w:val="22"/>
      </w:numPr>
      <w:ind w:left="823"/>
    </w:pPr>
  </w:style>
  <w:style w:type="paragraph" w:customStyle="1" w:styleId="lsSection4">
    <w:name w:val="ls_Section4"/>
    <w:basedOn w:val="lsSection3"/>
    <w:next w:val="Normaali"/>
    <w:autoRedefine/>
    <w:qFormat/>
    <w:rsid w:val="00D0727B"/>
    <w:pPr>
      <w:numPr>
        <w:ilvl w:val="3"/>
      </w:numPr>
      <w:ind w:left="360"/>
    </w:pPr>
    <w:rPr>
      <w:sz w:val="24"/>
    </w:rPr>
  </w:style>
  <w:style w:type="character" w:styleId="Kommentinviite">
    <w:name w:val="annotation reference"/>
    <w:basedOn w:val="Kappaleenoletusfontti"/>
    <w:uiPriority w:val="99"/>
    <w:semiHidden/>
    <w:unhideWhenUsed/>
    <w:rsid w:val="00AD739B"/>
    <w:rPr>
      <w:sz w:val="16"/>
      <w:szCs w:val="16"/>
    </w:rPr>
  </w:style>
  <w:style w:type="paragraph" w:styleId="Kommentinteksti">
    <w:name w:val="annotation text"/>
    <w:basedOn w:val="Normaali"/>
    <w:link w:val="KommentintekstiChar"/>
    <w:uiPriority w:val="99"/>
    <w:semiHidden/>
    <w:unhideWhenUsed/>
    <w:rsid w:val="00AD739B"/>
    <w:pPr>
      <w:spacing w:line="240" w:lineRule="auto"/>
    </w:pPr>
    <w:rPr>
      <w:rFonts w:cs="Mangal"/>
      <w:sz w:val="20"/>
      <w:szCs w:val="18"/>
    </w:rPr>
  </w:style>
  <w:style w:type="character" w:customStyle="1" w:styleId="KommentintekstiChar">
    <w:name w:val="Kommentin teksti Char"/>
    <w:basedOn w:val="Kappaleenoletusfontti"/>
    <w:link w:val="Kommentinteksti"/>
    <w:uiPriority w:val="99"/>
    <w:semiHidden/>
    <w:rsid w:val="00AD739B"/>
    <w:rPr>
      <w:rFonts w:ascii="Times New Roman" w:eastAsia="Droid Sans Fallback" w:hAnsi="Times New Roman" w:cs="Mangal"/>
      <w:sz w:val="20"/>
      <w:szCs w:val="18"/>
      <w:lang w:val="en-US" w:eastAsia="hi-IN" w:bidi="hi-IN"/>
    </w:rPr>
  </w:style>
  <w:style w:type="paragraph" w:styleId="Kommentinotsikko">
    <w:name w:val="annotation subject"/>
    <w:basedOn w:val="Kommentinteksti"/>
    <w:next w:val="Kommentinteksti"/>
    <w:link w:val="KommentinotsikkoChar"/>
    <w:uiPriority w:val="99"/>
    <w:semiHidden/>
    <w:unhideWhenUsed/>
    <w:rsid w:val="00AD739B"/>
    <w:rPr>
      <w:b/>
      <w:bCs/>
    </w:rPr>
  </w:style>
  <w:style w:type="character" w:customStyle="1" w:styleId="KommentinotsikkoChar">
    <w:name w:val="Kommentin otsikko Char"/>
    <w:basedOn w:val="KommentintekstiChar"/>
    <w:link w:val="Kommentinotsikko"/>
    <w:uiPriority w:val="99"/>
    <w:semiHidden/>
    <w:rsid w:val="00AD739B"/>
    <w:rPr>
      <w:rFonts w:ascii="Times New Roman" w:eastAsia="Droid Sans Fallback" w:hAnsi="Times New Roman" w:cs="Mangal"/>
      <w:b/>
      <w:bCs/>
      <w:sz w:val="20"/>
      <w:szCs w:val="18"/>
      <w:lang w:val="en-US" w:eastAsia="hi-IN" w:bidi="hi-IN"/>
    </w:rPr>
  </w:style>
  <w:style w:type="paragraph" w:styleId="Seliteteksti">
    <w:name w:val="Balloon Text"/>
    <w:basedOn w:val="Normaali"/>
    <w:link w:val="SelitetekstiChar"/>
    <w:uiPriority w:val="99"/>
    <w:semiHidden/>
    <w:unhideWhenUsed/>
    <w:rsid w:val="00AD739B"/>
    <w:pPr>
      <w:spacing w:after="0" w:line="240" w:lineRule="auto"/>
    </w:pPr>
    <w:rPr>
      <w:rFonts w:ascii="Segoe UI" w:hAnsi="Segoe UI" w:cs="Mangal"/>
      <w:sz w:val="18"/>
      <w:szCs w:val="16"/>
    </w:rPr>
  </w:style>
  <w:style w:type="character" w:customStyle="1" w:styleId="SelitetekstiChar">
    <w:name w:val="Seliteteksti Char"/>
    <w:basedOn w:val="Kappaleenoletusfontti"/>
    <w:link w:val="Seliteteksti"/>
    <w:uiPriority w:val="99"/>
    <w:semiHidden/>
    <w:rsid w:val="00AD739B"/>
    <w:rPr>
      <w:rFonts w:ascii="Segoe UI" w:eastAsia="Droid Sans Fallback" w:hAnsi="Segoe UI" w:cs="Mangal"/>
      <w:sz w:val="18"/>
      <w:szCs w:val="16"/>
      <w:lang w:val="en-US" w:eastAsia="hi-IN" w:bidi="hi-IN"/>
    </w:rPr>
  </w:style>
  <w:style w:type="paragraph" w:customStyle="1" w:styleId="Text">
    <w:name w:val="Text"/>
    <w:basedOn w:val="Normaali"/>
    <w:link w:val="TextChar"/>
    <w:qFormat/>
    <w:rsid w:val="009C3D97"/>
    <w:pPr>
      <w:keepNext w:val="0"/>
      <w:widowControl/>
      <w:suppressAutoHyphens w:val="0"/>
      <w:spacing w:after="0" w:line="240" w:lineRule="auto"/>
      <w:contextualSpacing/>
      <w:jc w:val="both"/>
    </w:pPr>
    <w:rPr>
      <w:rFonts w:ascii="Palatino" w:eastAsia="Calibri" w:hAnsi="Palatino" w:cs="Times New Roman"/>
      <w:bCs/>
      <w:lang w:val="en-ZA" w:eastAsia="en-US" w:bidi="ar-SA"/>
    </w:rPr>
  </w:style>
  <w:style w:type="character" w:customStyle="1" w:styleId="TextChar">
    <w:name w:val="Text Char"/>
    <w:link w:val="Text"/>
    <w:rsid w:val="009C3D97"/>
    <w:rPr>
      <w:rFonts w:ascii="Palatino" w:eastAsia="Calibri" w:hAnsi="Palatino" w:cs="Times New Roman"/>
      <w:bCs/>
      <w:sz w:val="24"/>
      <w:szCs w:val="24"/>
      <w:lang w:val="en-ZA" w:eastAsia="en-US"/>
    </w:rPr>
  </w:style>
  <w:style w:type="character" w:styleId="AvattuHyperlinkki">
    <w:name w:val="FollowedHyperlink"/>
    <w:basedOn w:val="Kappaleenoletusfontti"/>
    <w:uiPriority w:val="99"/>
    <w:semiHidden/>
    <w:unhideWhenUsed/>
    <w:rsid w:val="001D6446"/>
    <w:rPr>
      <w:color w:val="954F72" w:themeColor="followedHyperlink"/>
      <w:u w:val="single"/>
    </w:rPr>
  </w:style>
  <w:style w:type="paragraph" w:styleId="Muutos">
    <w:name w:val="Revision"/>
    <w:hidden/>
    <w:uiPriority w:val="99"/>
    <w:semiHidden/>
    <w:rsid w:val="005F6D26"/>
    <w:pPr>
      <w:spacing w:after="0" w:line="240" w:lineRule="auto"/>
    </w:pPr>
    <w:rPr>
      <w:rFonts w:ascii="Times New Roman" w:eastAsia="Droid Sans Fallback" w:hAnsi="Times New Roman" w:cs="Mangal"/>
      <w:sz w:val="24"/>
      <w:szCs w:val="21"/>
      <w:lang w:val="en-US" w:eastAsia="hi-IN" w:bidi="hi-IN"/>
    </w:rPr>
  </w:style>
  <w:style w:type="paragraph" w:styleId="Yltunniste">
    <w:name w:val="header"/>
    <w:basedOn w:val="Normaali"/>
    <w:link w:val="YltunnisteChar"/>
    <w:uiPriority w:val="99"/>
    <w:unhideWhenUsed/>
    <w:rsid w:val="00A501BA"/>
    <w:pPr>
      <w:tabs>
        <w:tab w:val="center" w:pos="4513"/>
        <w:tab w:val="right" w:pos="9026"/>
      </w:tabs>
      <w:spacing w:after="0" w:line="240" w:lineRule="auto"/>
    </w:pPr>
    <w:rPr>
      <w:rFonts w:cs="Mangal"/>
      <w:szCs w:val="21"/>
    </w:rPr>
  </w:style>
  <w:style w:type="character" w:customStyle="1" w:styleId="YltunnisteChar">
    <w:name w:val="Ylätunniste Char"/>
    <w:basedOn w:val="Kappaleenoletusfontti"/>
    <w:link w:val="Yltunniste"/>
    <w:uiPriority w:val="99"/>
    <w:rsid w:val="00A501BA"/>
    <w:rPr>
      <w:rFonts w:ascii="Times New Roman" w:eastAsia="Droid Sans Fallback" w:hAnsi="Times New Roman" w:cs="Mangal"/>
      <w:sz w:val="24"/>
      <w:szCs w:val="21"/>
      <w:lang w:val="en-US" w:eastAsia="hi-IN" w:bidi="hi-IN"/>
    </w:rPr>
  </w:style>
  <w:style w:type="paragraph" w:styleId="Merkittyluettelo">
    <w:name w:val="List Bullet"/>
    <w:basedOn w:val="Normaali"/>
    <w:uiPriority w:val="99"/>
    <w:unhideWhenUsed/>
    <w:rsid w:val="0036529A"/>
    <w:pPr>
      <w:numPr>
        <w:numId w:val="11"/>
      </w:numPr>
      <w:contextualSpacing/>
    </w:pPr>
    <w:rPr>
      <w:rFonts w:cs="Mangal"/>
      <w:szCs w:val="21"/>
    </w:rPr>
  </w:style>
  <w:style w:type="paragraph" w:styleId="Luettelokappale">
    <w:name w:val="List Paragraph"/>
    <w:basedOn w:val="Normaali"/>
    <w:uiPriority w:val="34"/>
    <w:rsid w:val="00E3604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01.sil.org/iso639-3/documentation.asp?id=hbo"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en.wikipedia.org/wiki/ISO_639-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C3054-4A6D-4893-B9C1-98A87D77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5361</Words>
  <Characters>43426</Characters>
  <Application>Microsoft Office Word</Application>
  <DocSecurity>4</DocSecurity>
  <Lines>361</Lines>
  <Paragraphs>97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cp:lastModifiedBy>Manner, Niina J</cp:lastModifiedBy>
  <cp:revision>2</cp:revision>
  <dcterms:created xsi:type="dcterms:W3CDTF">2019-10-21T11:33:00Z</dcterms:created>
  <dcterms:modified xsi:type="dcterms:W3CDTF">2019-10-21T11:33:00Z</dcterms:modified>
</cp:coreProperties>
</file>