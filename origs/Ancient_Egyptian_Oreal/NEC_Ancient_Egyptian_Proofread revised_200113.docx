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C690C" w14:textId="77777777" w:rsidR="0060045C" w:rsidRPr="00AC49E8" w:rsidRDefault="0060045C" w:rsidP="00DE5A5D">
      <w:pPr>
        <w:spacing w:line="276" w:lineRule="auto"/>
        <w:jc w:val="center"/>
        <w:rPr>
          <w:rFonts w:ascii="Times New Roman" w:hAnsi="Times New Roman" w:cs="Times New Roman"/>
          <w:lang w:val="en-GB"/>
        </w:rPr>
      </w:pPr>
    </w:p>
    <w:p w14:paraId="01AED3D3" w14:textId="3271EAE8" w:rsidR="00C2691A" w:rsidRPr="00AC49E8" w:rsidRDefault="001276BA" w:rsidP="00DE5A5D">
      <w:pPr>
        <w:spacing w:line="276" w:lineRule="auto"/>
        <w:jc w:val="center"/>
        <w:rPr>
          <w:rFonts w:ascii="Times New Roman" w:hAnsi="Times New Roman" w:cs="Times New Roman"/>
          <w:lang w:val="en-GB"/>
        </w:rPr>
      </w:pPr>
      <w:r w:rsidRPr="00AC49E8">
        <w:rPr>
          <w:rFonts w:ascii="Times New Roman" w:hAnsi="Times New Roman" w:cs="Times New Roman"/>
          <w:lang w:val="en-GB"/>
        </w:rPr>
        <w:t xml:space="preserve">The negative existential </w:t>
      </w:r>
      <w:ins w:id="0" w:author="Albion M. Butters" w:date="2019-12-18T07:47:00Z">
        <w:r w:rsidR="000240E8">
          <w:rPr>
            <w:rFonts w:ascii="Times New Roman" w:hAnsi="Times New Roman" w:cs="Times New Roman"/>
            <w:lang w:val="en-GB"/>
          </w:rPr>
          <w:t>c</w:t>
        </w:r>
      </w:ins>
      <w:r w:rsidRPr="00AC49E8">
        <w:rPr>
          <w:rFonts w:ascii="Times New Roman" w:hAnsi="Times New Roman" w:cs="Times New Roman"/>
          <w:lang w:val="en-GB"/>
        </w:rPr>
        <w:t>ycle in Ancient Egyptian</w:t>
      </w:r>
    </w:p>
    <w:p w14:paraId="2B00EAF8" w14:textId="77777777" w:rsidR="001276BA" w:rsidRPr="00AC49E8" w:rsidRDefault="001276BA" w:rsidP="00DE5A5D">
      <w:pPr>
        <w:spacing w:line="276" w:lineRule="auto"/>
        <w:jc w:val="center"/>
        <w:rPr>
          <w:rFonts w:ascii="Times New Roman" w:hAnsi="Times New Roman" w:cs="Times New Roman"/>
          <w:lang w:val="en-GB"/>
        </w:rPr>
      </w:pPr>
    </w:p>
    <w:p w14:paraId="5D42F11B" w14:textId="77777777" w:rsidR="001276BA" w:rsidRPr="00AC49E8" w:rsidRDefault="001276BA" w:rsidP="00DE5A5D">
      <w:pPr>
        <w:spacing w:line="276" w:lineRule="auto"/>
        <w:rPr>
          <w:rFonts w:ascii="Times New Roman" w:hAnsi="Times New Roman" w:cs="Times New Roman"/>
          <w:lang w:val="en-GB"/>
        </w:rPr>
      </w:pPr>
    </w:p>
    <w:p w14:paraId="6C286E73" w14:textId="3964B325" w:rsidR="001276BA" w:rsidRPr="00AC49E8" w:rsidRDefault="00703BDC" w:rsidP="00DE5A5D">
      <w:pPr>
        <w:spacing w:line="276" w:lineRule="auto"/>
        <w:rPr>
          <w:rFonts w:ascii="Times New Roman" w:hAnsi="Times New Roman" w:cs="Times New Roman"/>
          <w:lang w:val="en-GB"/>
        </w:rPr>
      </w:pPr>
      <w:r w:rsidRPr="00AC49E8">
        <w:rPr>
          <w:rFonts w:ascii="Times New Roman" w:hAnsi="Times New Roman" w:cs="Times New Roman"/>
          <w:lang w:val="en-GB"/>
        </w:rPr>
        <w:t>Abstract</w:t>
      </w:r>
    </w:p>
    <w:p w14:paraId="7955D15F" w14:textId="77777777" w:rsidR="00BD4C98" w:rsidRPr="00AC49E8" w:rsidRDefault="00BD4C98" w:rsidP="006E6DA1">
      <w:pPr>
        <w:spacing w:line="276" w:lineRule="auto"/>
        <w:jc w:val="both"/>
        <w:rPr>
          <w:rFonts w:ascii="Times New Roman" w:hAnsi="Times New Roman" w:cs="Times New Roman"/>
          <w:lang w:val="en-GB"/>
        </w:rPr>
      </w:pPr>
    </w:p>
    <w:p w14:paraId="34E11162" w14:textId="334B4041" w:rsidR="00703BDC" w:rsidRPr="00AC49E8" w:rsidRDefault="00151A2F" w:rsidP="006E6DA1">
      <w:pPr>
        <w:spacing w:line="276" w:lineRule="auto"/>
        <w:jc w:val="both"/>
        <w:rPr>
          <w:rFonts w:ascii="Times New Roman" w:hAnsi="Times New Roman" w:cs="Times New Roman"/>
          <w:lang w:val="en-GB"/>
        </w:rPr>
      </w:pPr>
      <w:r w:rsidRPr="00AC49E8">
        <w:rPr>
          <w:rFonts w:ascii="Times New Roman" w:hAnsi="Times New Roman" w:cs="Times New Roman"/>
          <w:lang w:val="en-GB"/>
        </w:rPr>
        <w:t>Ancient Egyptian has a very long attested history</w:t>
      </w:r>
      <w:ins w:id="1" w:author="Albion M. Butters" w:date="2019-12-18T07:48:00Z">
        <w:r w:rsidR="000240E8">
          <w:rPr>
            <w:rFonts w:ascii="Times New Roman" w:hAnsi="Times New Roman" w:cs="Times New Roman"/>
            <w:lang w:val="en-GB"/>
          </w:rPr>
          <w:t>, which</w:t>
        </w:r>
      </w:ins>
      <w:r w:rsidRPr="00AC49E8">
        <w:rPr>
          <w:rFonts w:ascii="Times New Roman" w:hAnsi="Times New Roman" w:cs="Times New Roman"/>
          <w:lang w:val="en-GB"/>
        </w:rPr>
        <w:t xml:space="preserve"> allows </w:t>
      </w:r>
      <w:r w:rsidR="00174BBE" w:rsidRPr="00AC49E8">
        <w:rPr>
          <w:rFonts w:ascii="Times New Roman" w:hAnsi="Times New Roman" w:cs="Times New Roman"/>
          <w:lang w:val="en-GB"/>
        </w:rPr>
        <w:t xml:space="preserve">us </w:t>
      </w:r>
      <w:r w:rsidRPr="00AC49E8">
        <w:rPr>
          <w:rFonts w:ascii="Times New Roman" w:hAnsi="Times New Roman" w:cs="Times New Roman"/>
          <w:lang w:val="en-GB"/>
        </w:rPr>
        <w:t xml:space="preserve">to follow the emergence and evolution of </w:t>
      </w:r>
      <w:r w:rsidR="002A0046" w:rsidRPr="00AC49E8">
        <w:rPr>
          <w:rFonts w:ascii="Times New Roman" w:hAnsi="Times New Roman" w:cs="Times New Roman"/>
          <w:lang w:val="en-GB"/>
        </w:rPr>
        <w:t>several</w:t>
      </w:r>
      <w:r w:rsidRPr="00AC49E8">
        <w:rPr>
          <w:rFonts w:ascii="Times New Roman" w:hAnsi="Times New Roman" w:cs="Times New Roman"/>
          <w:lang w:val="en-GB"/>
        </w:rPr>
        <w:t xml:space="preserve"> negative patterns. In spite of </w:t>
      </w:r>
      <w:ins w:id="2" w:author="Albion M. Butters" w:date="2019-12-18T07:48:00Z">
        <w:r w:rsidR="000240E8">
          <w:rPr>
            <w:rFonts w:ascii="Times New Roman" w:hAnsi="Times New Roman" w:cs="Times New Roman"/>
            <w:lang w:val="en-GB"/>
          </w:rPr>
          <w:t xml:space="preserve">the </w:t>
        </w:r>
        <w:r w:rsidR="000240E8" w:rsidRPr="00AC49E8">
          <w:rPr>
            <w:rFonts w:ascii="Times New Roman" w:hAnsi="Times New Roman" w:cs="Times New Roman"/>
            <w:lang w:val="en-GB"/>
          </w:rPr>
          <w:t xml:space="preserve">inherent </w:t>
        </w:r>
      </w:ins>
      <w:r w:rsidRPr="00AC49E8">
        <w:rPr>
          <w:rFonts w:ascii="Times New Roman" w:hAnsi="Times New Roman" w:cs="Times New Roman"/>
          <w:lang w:val="en-GB"/>
        </w:rPr>
        <w:t xml:space="preserve">obstacles </w:t>
      </w:r>
      <w:ins w:id="3" w:author="Albion M. Butters" w:date="2019-12-16T20:27:00Z">
        <w:r w:rsidR="00AC49E8">
          <w:rPr>
            <w:rFonts w:ascii="Times New Roman" w:hAnsi="Times New Roman" w:cs="Times New Roman"/>
            <w:lang w:val="en-GB"/>
          </w:rPr>
          <w:t>in</w:t>
        </w:r>
        <w:r w:rsidR="00AC49E8" w:rsidRPr="00AC49E8">
          <w:rPr>
            <w:rFonts w:ascii="Times New Roman" w:hAnsi="Times New Roman" w:cs="Times New Roman"/>
            <w:lang w:val="en-GB"/>
          </w:rPr>
          <w:t xml:space="preserve"> </w:t>
        </w:r>
      </w:ins>
      <w:r w:rsidR="00AC3F64" w:rsidRPr="00AC49E8">
        <w:rPr>
          <w:rFonts w:ascii="Times New Roman" w:hAnsi="Times New Roman" w:cs="Times New Roman"/>
          <w:lang w:val="en-GB"/>
        </w:rPr>
        <w:t>a dead language’s documentation, my research</w:t>
      </w:r>
      <w:ins w:id="4" w:author="Albion M. Butters" w:date="2019-12-19T11:31:00Z">
        <w:r w:rsidR="00DE3CD7">
          <w:rPr>
            <w:rFonts w:ascii="Times New Roman" w:hAnsi="Times New Roman" w:cs="Times New Roman"/>
            <w:lang w:val="en-GB"/>
          </w:rPr>
          <w:t xml:space="preserve"> – </w:t>
        </w:r>
      </w:ins>
      <w:r w:rsidR="00174BBE" w:rsidRPr="00AC49E8">
        <w:rPr>
          <w:rFonts w:ascii="Times New Roman" w:hAnsi="Times New Roman" w:cs="Times New Roman"/>
          <w:lang w:val="en-GB"/>
        </w:rPr>
        <w:t xml:space="preserve">focusing on </w:t>
      </w:r>
      <w:r w:rsidR="00AC3F64" w:rsidRPr="00AC49E8">
        <w:rPr>
          <w:rFonts w:ascii="Times New Roman" w:hAnsi="Times New Roman" w:cs="Times New Roman"/>
          <w:lang w:val="en-GB"/>
        </w:rPr>
        <w:t xml:space="preserve">negation in Earlier Egyptian </w:t>
      </w:r>
      <w:r w:rsidR="00450C7E" w:rsidRPr="00AC49E8">
        <w:rPr>
          <w:rFonts w:ascii="Times New Roman" w:hAnsi="Times New Roman" w:cs="Times New Roman"/>
          <w:lang w:val="en-GB"/>
        </w:rPr>
        <w:t>(</w:t>
      </w:r>
      <w:r w:rsidR="00312021" w:rsidRPr="00AC49E8">
        <w:rPr>
          <w:rFonts w:ascii="Times New Roman" w:hAnsi="Times New Roman" w:cs="Times New Roman"/>
          <w:lang w:val="en-GB"/>
        </w:rPr>
        <w:t>roughly defined as the language of texts written from 3000 to 1300 BCE</w:t>
      </w:r>
      <w:r w:rsidR="00450C7E" w:rsidRPr="00AC49E8">
        <w:rPr>
          <w:rFonts w:ascii="Times New Roman" w:hAnsi="Times New Roman" w:cs="Times New Roman"/>
          <w:lang w:val="en-GB"/>
        </w:rPr>
        <w:t xml:space="preserve">) </w:t>
      </w:r>
      <w:r w:rsidR="00791E0D" w:rsidRPr="00AC49E8">
        <w:rPr>
          <w:rFonts w:ascii="Times New Roman" w:hAnsi="Times New Roman" w:cs="Times New Roman"/>
          <w:lang w:val="en-GB"/>
        </w:rPr>
        <w:t>but tracing the relevant forms until Coptic (</w:t>
      </w:r>
      <w:r w:rsidR="00312021" w:rsidRPr="00AC49E8">
        <w:rPr>
          <w:rFonts w:ascii="Times New Roman" w:hAnsi="Times New Roman" w:cs="Times New Roman"/>
          <w:lang w:val="en-GB"/>
        </w:rPr>
        <w:t xml:space="preserve">the last phase of the language, written in </w:t>
      </w:r>
      <w:ins w:id="5" w:author="Albion M. Butters" w:date="2019-12-16T20:29:00Z">
        <w:r w:rsidR="00AC49E8">
          <w:rPr>
            <w:rFonts w:ascii="Times New Roman" w:hAnsi="Times New Roman" w:cs="Times New Roman"/>
            <w:lang w:val="en-GB"/>
          </w:rPr>
          <w:t>the</w:t>
        </w:r>
      </w:ins>
      <w:r w:rsidR="00312021" w:rsidRPr="00AC49E8">
        <w:rPr>
          <w:rFonts w:ascii="Times New Roman" w:hAnsi="Times New Roman" w:cs="Times New Roman"/>
          <w:lang w:val="en-GB"/>
        </w:rPr>
        <w:t xml:space="preserve"> Greek alphabet from</w:t>
      </w:r>
      <w:ins w:id="6" w:author="Albion M. Butters" w:date="2019-12-16T20:29:00Z">
        <w:r w:rsidR="00AC49E8">
          <w:rPr>
            <w:rFonts w:ascii="Times New Roman" w:hAnsi="Times New Roman" w:cs="Times New Roman"/>
            <w:lang w:val="en-GB"/>
          </w:rPr>
          <w:t xml:space="preserve"> the</w:t>
        </w:r>
      </w:ins>
      <w:r w:rsidR="00312021" w:rsidRPr="00AC49E8">
        <w:rPr>
          <w:rFonts w:ascii="Times New Roman" w:hAnsi="Times New Roman" w:cs="Times New Roman"/>
          <w:lang w:val="en-GB"/>
        </w:rPr>
        <w:t xml:space="preserve"> 4th to 14th century CE</w:t>
      </w:r>
      <w:r w:rsidR="00791E0D" w:rsidRPr="00AC49E8">
        <w:rPr>
          <w:rFonts w:ascii="Times New Roman" w:hAnsi="Times New Roman" w:cs="Times New Roman"/>
          <w:lang w:val="en-GB"/>
        </w:rPr>
        <w:t>)</w:t>
      </w:r>
      <w:ins w:id="7" w:author="Albion M. Butters" w:date="2019-12-19T11:31:00Z">
        <w:r w:rsidR="00DE3CD7">
          <w:rPr>
            <w:rFonts w:ascii="Times New Roman" w:hAnsi="Times New Roman" w:cs="Times New Roman"/>
            <w:lang w:val="en-GB"/>
          </w:rPr>
          <w:t xml:space="preserve"> –</w:t>
        </w:r>
      </w:ins>
      <w:r w:rsidR="00791E0D" w:rsidRPr="00AC49E8">
        <w:rPr>
          <w:rFonts w:ascii="Times New Roman" w:hAnsi="Times New Roman" w:cs="Times New Roman"/>
          <w:lang w:val="en-GB"/>
        </w:rPr>
        <w:t xml:space="preserve"> </w:t>
      </w:r>
      <w:r w:rsidR="00AC3F64" w:rsidRPr="00AC49E8">
        <w:rPr>
          <w:rFonts w:ascii="Times New Roman" w:hAnsi="Times New Roman" w:cs="Times New Roman"/>
          <w:lang w:val="en-GB"/>
        </w:rPr>
        <w:t>sheds light on a renewal process that appears to belong to the categor</w:t>
      </w:r>
      <w:r w:rsidR="005F45CC" w:rsidRPr="00AC49E8">
        <w:rPr>
          <w:rFonts w:ascii="Times New Roman" w:hAnsi="Times New Roman" w:cs="Times New Roman"/>
          <w:lang w:val="en-GB"/>
        </w:rPr>
        <w:t xml:space="preserve">y of </w:t>
      </w:r>
      <w:ins w:id="8" w:author="Albion M. Butters" w:date="2019-12-19T11:32:00Z">
        <w:r w:rsidR="00DE3CD7">
          <w:rPr>
            <w:rFonts w:ascii="Times New Roman" w:hAnsi="Times New Roman" w:cs="Times New Roman"/>
            <w:lang w:val="en-GB"/>
          </w:rPr>
          <w:t xml:space="preserve">the </w:t>
        </w:r>
      </w:ins>
      <w:r w:rsidR="005F45CC" w:rsidRPr="00AC49E8">
        <w:rPr>
          <w:rFonts w:ascii="Times New Roman" w:hAnsi="Times New Roman" w:cs="Times New Roman"/>
          <w:lang w:val="en-GB"/>
        </w:rPr>
        <w:t>negative existential cycle</w:t>
      </w:r>
      <w:r w:rsidR="00AC3F64" w:rsidRPr="00AC49E8">
        <w:rPr>
          <w:rFonts w:ascii="Times New Roman" w:hAnsi="Times New Roman" w:cs="Times New Roman"/>
          <w:lang w:val="en-GB"/>
        </w:rPr>
        <w:t xml:space="preserve">. </w:t>
      </w:r>
      <w:r w:rsidR="002B616C" w:rsidRPr="00AC49E8">
        <w:rPr>
          <w:rFonts w:ascii="Times New Roman" w:hAnsi="Times New Roman" w:cs="Times New Roman"/>
          <w:lang w:val="en-GB"/>
        </w:rPr>
        <w:t xml:space="preserve">This process has </w:t>
      </w:r>
      <w:ins w:id="9" w:author="Albion M. Butters" w:date="2019-12-16T20:29:00Z">
        <w:r w:rsidR="00AC49E8">
          <w:rPr>
            <w:rFonts w:ascii="Times New Roman" w:hAnsi="Times New Roman" w:cs="Times New Roman"/>
            <w:lang w:val="en-GB"/>
          </w:rPr>
          <w:t xml:space="preserve">long </w:t>
        </w:r>
      </w:ins>
      <w:r w:rsidR="002B616C" w:rsidRPr="00AC49E8">
        <w:rPr>
          <w:rFonts w:ascii="Times New Roman" w:hAnsi="Times New Roman" w:cs="Times New Roman"/>
          <w:lang w:val="en-GB"/>
        </w:rPr>
        <w:t>remained misunderstood, but recent progress in the field of linguistic typology regarding linguistic change in the negative domain make</w:t>
      </w:r>
      <w:ins w:id="10" w:author="Albion M. Butters" w:date="2019-12-16T20:29:00Z">
        <w:r w:rsidR="00AC49E8">
          <w:rPr>
            <w:rFonts w:ascii="Times New Roman" w:hAnsi="Times New Roman" w:cs="Times New Roman"/>
            <w:lang w:val="en-GB"/>
          </w:rPr>
          <w:t>s</w:t>
        </w:r>
      </w:ins>
      <w:r w:rsidR="002B616C" w:rsidRPr="00AC49E8">
        <w:rPr>
          <w:rFonts w:ascii="Times New Roman" w:hAnsi="Times New Roman" w:cs="Times New Roman"/>
          <w:lang w:val="en-GB"/>
        </w:rPr>
        <w:t xml:space="preserve"> it possible to propose a coherent historical analysis of the data. </w:t>
      </w:r>
      <w:r w:rsidR="00AC3F64" w:rsidRPr="00AC49E8">
        <w:rPr>
          <w:rFonts w:ascii="Times New Roman" w:hAnsi="Times New Roman" w:cs="Times New Roman"/>
          <w:lang w:val="en-GB"/>
        </w:rPr>
        <w:t>Star</w:t>
      </w:r>
      <w:r w:rsidR="009B2712" w:rsidRPr="00AC49E8">
        <w:rPr>
          <w:rFonts w:ascii="Times New Roman" w:hAnsi="Times New Roman" w:cs="Times New Roman"/>
          <w:lang w:val="en-GB"/>
        </w:rPr>
        <w:t>ting with a transitional phase (C-A)</w:t>
      </w:r>
      <w:r w:rsidR="00AF1E2F" w:rsidRPr="00AC49E8">
        <w:rPr>
          <w:rFonts w:ascii="Times New Roman" w:hAnsi="Times New Roman" w:cs="Times New Roman"/>
          <w:lang w:val="en-GB"/>
        </w:rPr>
        <w:t xml:space="preserve"> </w:t>
      </w:r>
      <w:r w:rsidR="004F4AAF" w:rsidRPr="00AC49E8">
        <w:rPr>
          <w:rFonts w:ascii="Times New Roman" w:hAnsi="Times New Roman" w:cs="Times New Roman"/>
          <w:lang w:val="en-GB"/>
        </w:rPr>
        <w:t xml:space="preserve">documented </w:t>
      </w:r>
      <w:r w:rsidR="00C444B0" w:rsidRPr="00AC49E8">
        <w:rPr>
          <w:rFonts w:ascii="Times New Roman" w:hAnsi="Times New Roman" w:cs="Times New Roman"/>
          <w:lang w:val="en-GB"/>
        </w:rPr>
        <w:t xml:space="preserve">in </w:t>
      </w:r>
      <w:r w:rsidR="00AF1E2F" w:rsidRPr="00AC49E8">
        <w:rPr>
          <w:rFonts w:ascii="Times New Roman" w:hAnsi="Times New Roman" w:cs="Times New Roman"/>
          <w:lang w:val="en-GB"/>
        </w:rPr>
        <w:t>Old Egyptian</w:t>
      </w:r>
      <w:r w:rsidR="00AC3F64" w:rsidRPr="00AC49E8">
        <w:rPr>
          <w:rFonts w:ascii="Times New Roman" w:hAnsi="Times New Roman" w:cs="Times New Roman"/>
          <w:lang w:val="en-GB"/>
        </w:rPr>
        <w:t xml:space="preserve">, </w:t>
      </w:r>
      <w:r w:rsidR="008A14AB" w:rsidRPr="00AC49E8">
        <w:rPr>
          <w:rFonts w:ascii="Times New Roman" w:hAnsi="Times New Roman" w:cs="Times New Roman"/>
          <w:lang w:val="en-GB"/>
        </w:rPr>
        <w:t xml:space="preserve">the Egyptian </w:t>
      </w:r>
      <w:r w:rsidR="009B2712" w:rsidRPr="00AC49E8">
        <w:rPr>
          <w:rFonts w:ascii="Times New Roman" w:hAnsi="Times New Roman" w:cs="Times New Roman"/>
          <w:lang w:val="en-GB"/>
        </w:rPr>
        <w:t>negative existential</w:t>
      </w:r>
      <w:r w:rsidR="00AC3F64" w:rsidRPr="00AC49E8">
        <w:rPr>
          <w:rFonts w:ascii="Times New Roman" w:hAnsi="Times New Roman" w:cs="Times New Roman"/>
          <w:lang w:val="en-GB"/>
        </w:rPr>
        <w:t xml:space="preserve"> cycle does not illustrate Croft’s model in an</w:t>
      </w:r>
      <w:r w:rsidR="00AF1E2F" w:rsidRPr="00AC49E8">
        <w:rPr>
          <w:rFonts w:ascii="Times New Roman" w:hAnsi="Times New Roman" w:cs="Times New Roman"/>
          <w:lang w:val="en-GB"/>
        </w:rPr>
        <w:t xml:space="preserve"> ideal way. However,</w:t>
      </w:r>
      <w:r w:rsidR="00AC3F64" w:rsidRPr="00AC49E8">
        <w:rPr>
          <w:rFonts w:ascii="Times New Roman" w:hAnsi="Times New Roman" w:cs="Times New Roman"/>
          <w:lang w:val="en-GB"/>
        </w:rPr>
        <w:t xml:space="preserve"> it offers a </w:t>
      </w:r>
      <w:r w:rsidR="009A017F" w:rsidRPr="00AC49E8">
        <w:rPr>
          <w:rFonts w:ascii="Times New Roman" w:hAnsi="Times New Roman" w:cs="Times New Roman"/>
          <w:lang w:val="en-GB"/>
        </w:rPr>
        <w:t xml:space="preserve">concrete </w:t>
      </w:r>
      <w:r w:rsidR="00AC3F64" w:rsidRPr="00AC49E8">
        <w:rPr>
          <w:rFonts w:ascii="Times New Roman" w:hAnsi="Times New Roman" w:cs="Times New Roman"/>
          <w:lang w:val="en-GB"/>
        </w:rPr>
        <w:t xml:space="preserve">case for </w:t>
      </w:r>
      <w:r w:rsidR="009A017F" w:rsidRPr="00AC49E8">
        <w:rPr>
          <w:rFonts w:ascii="Times New Roman" w:hAnsi="Times New Roman" w:cs="Times New Roman"/>
          <w:lang w:val="en-GB"/>
        </w:rPr>
        <w:t>a better understanding of how structural and functional parameters are intertwined</w:t>
      </w:r>
      <w:r w:rsidR="00AC3F64" w:rsidRPr="00AC49E8">
        <w:rPr>
          <w:rFonts w:ascii="Times New Roman" w:hAnsi="Times New Roman" w:cs="Times New Roman"/>
          <w:lang w:val="en-GB"/>
        </w:rPr>
        <w:t xml:space="preserve"> </w:t>
      </w:r>
      <w:r w:rsidR="009A017F" w:rsidRPr="00AC49E8">
        <w:rPr>
          <w:rFonts w:ascii="Times New Roman" w:hAnsi="Times New Roman" w:cs="Times New Roman"/>
          <w:lang w:val="en-GB"/>
        </w:rPr>
        <w:t>in explaining this type of</w:t>
      </w:r>
      <w:r w:rsidR="00AC3F64" w:rsidRPr="00AC49E8">
        <w:rPr>
          <w:rFonts w:ascii="Times New Roman" w:hAnsi="Times New Roman" w:cs="Times New Roman"/>
          <w:lang w:val="en-GB"/>
        </w:rPr>
        <w:t xml:space="preserve"> </w:t>
      </w:r>
      <w:r w:rsidR="009A017F" w:rsidRPr="00AC49E8">
        <w:rPr>
          <w:rFonts w:ascii="Times New Roman" w:hAnsi="Times New Roman" w:cs="Times New Roman"/>
          <w:lang w:val="en-GB"/>
        </w:rPr>
        <w:t>evolution</w:t>
      </w:r>
      <w:r w:rsidR="009E4A21" w:rsidRPr="00AC49E8">
        <w:rPr>
          <w:rFonts w:ascii="Times New Roman" w:hAnsi="Times New Roman" w:cs="Times New Roman"/>
          <w:lang w:val="en-GB"/>
        </w:rPr>
        <w:t>.</w:t>
      </w:r>
    </w:p>
    <w:p w14:paraId="34AC6703" w14:textId="77777777" w:rsidR="00A065C1" w:rsidRPr="00AC49E8" w:rsidRDefault="00A065C1" w:rsidP="006E6DA1">
      <w:pPr>
        <w:spacing w:line="276" w:lineRule="auto"/>
        <w:jc w:val="both"/>
        <w:rPr>
          <w:rFonts w:ascii="Times New Roman" w:hAnsi="Times New Roman" w:cs="Times New Roman"/>
          <w:lang w:val="en-GB"/>
        </w:rPr>
      </w:pPr>
    </w:p>
    <w:p w14:paraId="67396469" w14:textId="0B455177" w:rsidR="00703BDC" w:rsidRPr="00AC49E8" w:rsidRDefault="00E43654" w:rsidP="002C178F">
      <w:pPr>
        <w:pStyle w:val="Titre1"/>
        <w:rPr>
          <w:lang w:val="en-GB"/>
        </w:rPr>
      </w:pPr>
      <w:r w:rsidRPr="00AC49E8">
        <w:rPr>
          <w:lang w:val="en-GB"/>
        </w:rPr>
        <w:t>1</w:t>
      </w:r>
      <w:ins w:id="11" w:author="Albion M. Butters" w:date="2019-12-19T11:33:00Z">
        <w:r w:rsidR="00DE3CD7">
          <w:rPr>
            <w:lang w:val="en-GB"/>
          </w:rPr>
          <w:t>.</w:t>
        </w:r>
      </w:ins>
      <w:r w:rsidRPr="00AC49E8">
        <w:rPr>
          <w:lang w:val="en-GB"/>
        </w:rPr>
        <w:t xml:space="preserve"> </w:t>
      </w:r>
      <w:r w:rsidR="00A065C1" w:rsidRPr="00AC49E8">
        <w:rPr>
          <w:lang w:val="en-GB"/>
        </w:rPr>
        <w:t>Introduction</w:t>
      </w:r>
    </w:p>
    <w:p w14:paraId="0546B4A0" w14:textId="0B681065" w:rsidR="00B64681" w:rsidRPr="00AC49E8" w:rsidRDefault="003D1777"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Ancient Egyptian is a dead language whose history is generally divided into the following main phases: Old Egyptian (mid</w:t>
      </w:r>
      <w:ins w:id="12" w:author="Albion M. Butters" w:date="2019-12-18T18:48:00Z">
        <w:r w:rsidR="00E30A64">
          <w:rPr>
            <w:rFonts w:ascii="Times New Roman" w:hAnsi="Times New Roman" w:cs="Times New Roman"/>
            <w:lang w:val="en-GB"/>
          </w:rPr>
          <w:t>-</w:t>
        </w:r>
      </w:ins>
      <w:r w:rsidRPr="00AC49E8">
        <w:rPr>
          <w:rFonts w:ascii="Times New Roman" w:hAnsi="Times New Roman" w:cs="Times New Roman"/>
          <w:lang w:val="en-GB"/>
        </w:rPr>
        <w:t xml:space="preserve"> to late 3rd </w:t>
      </w:r>
      <w:ins w:id="13" w:author="Albion M. Butters" w:date="2019-12-19T17:41:00Z">
        <w:r w:rsidR="00510EF2" w:rsidRPr="00AC49E8">
          <w:rPr>
            <w:rFonts w:ascii="Times New Roman" w:hAnsi="Times New Roman" w:cs="Times New Roman"/>
            <w:lang w:val="en-GB"/>
          </w:rPr>
          <w:t>millennium</w:t>
        </w:r>
      </w:ins>
      <w:r w:rsidRPr="00AC49E8">
        <w:rPr>
          <w:rFonts w:ascii="Times New Roman" w:hAnsi="Times New Roman" w:cs="Times New Roman"/>
          <w:lang w:val="en-GB"/>
        </w:rPr>
        <w:t xml:space="preserve"> BCE), Middle Egyptian (ca. 2200</w:t>
      </w:r>
      <w:ins w:id="14" w:author="Albion M. Butters" w:date="2019-12-18T18:49:00Z">
        <w:r w:rsidR="00E30A64">
          <w:rPr>
            <w:rFonts w:ascii="Times New Roman" w:hAnsi="Times New Roman" w:cs="Times New Roman"/>
            <w:lang w:val="en-GB"/>
          </w:rPr>
          <w:t>–</w:t>
        </w:r>
      </w:ins>
      <w:r w:rsidRPr="00AC49E8">
        <w:rPr>
          <w:rFonts w:ascii="Times New Roman" w:hAnsi="Times New Roman" w:cs="Times New Roman"/>
          <w:lang w:val="en-GB"/>
        </w:rPr>
        <w:t>17</w:t>
      </w:r>
      <w:ins w:id="15" w:author="Elsa Oréal" w:date="2020-01-10T14:51:00Z">
        <w:r w:rsidR="004E1F6B">
          <w:rPr>
            <w:rFonts w:ascii="Times New Roman" w:hAnsi="Times New Roman" w:cs="Times New Roman"/>
            <w:lang w:val="en-GB"/>
          </w:rPr>
          <w:t>0</w:t>
        </w:r>
      </w:ins>
      <w:r w:rsidRPr="00AC49E8">
        <w:rPr>
          <w:rFonts w:ascii="Times New Roman" w:hAnsi="Times New Roman" w:cs="Times New Roman"/>
          <w:lang w:val="en-GB"/>
        </w:rPr>
        <w:t>0 BCE), Late Egyptian (14th</w:t>
      </w:r>
      <w:ins w:id="16" w:author="Albion M. Butters" w:date="2019-12-18T18:49:00Z">
        <w:r w:rsidR="00E30A64">
          <w:rPr>
            <w:rFonts w:ascii="Times New Roman" w:hAnsi="Times New Roman" w:cs="Times New Roman"/>
            <w:lang w:val="en-GB"/>
          </w:rPr>
          <w:t>–</w:t>
        </w:r>
      </w:ins>
      <w:r w:rsidRPr="00AC49E8">
        <w:rPr>
          <w:rFonts w:ascii="Times New Roman" w:hAnsi="Times New Roman" w:cs="Times New Roman"/>
          <w:lang w:val="en-GB"/>
        </w:rPr>
        <w:t>7th cent. BCE), Demotic (7th cent. BCE</w:t>
      </w:r>
      <w:ins w:id="17" w:author="Albion M. Butters" w:date="2019-12-18T18:49:00Z">
        <w:r w:rsidR="00E30A64">
          <w:rPr>
            <w:rFonts w:ascii="Times New Roman" w:hAnsi="Times New Roman" w:cs="Times New Roman"/>
            <w:lang w:val="en-GB"/>
          </w:rPr>
          <w:t>–</w:t>
        </w:r>
      </w:ins>
      <w:r w:rsidRPr="00AC49E8">
        <w:rPr>
          <w:rFonts w:ascii="Times New Roman" w:hAnsi="Times New Roman" w:cs="Times New Roman"/>
          <w:lang w:val="en-GB"/>
        </w:rPr>
        <w:t xml:space="preserve">5th cent. CE) and Coptic (ca. </w:t>
      </w:r>
      <w:ins w:id="18" w:author="Albion M. Butters" w:date="2019-12-19T08:15:00Z">
        <w:r w:rsidR="00F1455F" w:rsidRPr="00AC49E8">
          <w:rPr>
            <w:rFonts w:ascii="Times New Roman" w:hAnsi="Times New Roman" w:cs="Times New Roman"/>
            <w:lang w:val="en-GB"/>
          </w:rPr>
          <w:t>4</w:t>
        </w:r>
        <w:r w:rsidR="00F1455F">
          <w:rPr>
            <w:rFonts w:ascii="Times New Roman" w:hAnsi="Times New Roman" w:cs="Times New Roman"/>
            <w:lang w:val="en-GB"/>
          </w:rPr>
          <w:t>th</w:t>
        </w:r>
        <w:r w:rsidR="00F1455F" w:rsidRPr="00AC49E8">
          <w:rPr>
            <w:rFonts w:ascii="Times New Roman" w:hAnsi="Times New Roman" w:cs="Times New Roman"/>
            <w:lang w:val="en-GB"/>
          </w:rPr>
          <w:t xml:space="preserve"> </w:t>
        </w:r>
      </w:ins>
      <w:r w:rsidRPr="00AC49E8">
        <w:rPr>
          <w:rFonts w:ascii="Times New Roman" w:hAnsi="Times New Roman" w:cs="Times New Roman"/>
          <w:lang w:val="en-GB"/>
        </w:rPr>
        <w:t>cent.</w:t>
      </w:r>
      <w:ins w:id="19" w:author="Albion M. Butters" w:date="2019-12-18T18:49:00Z">
        <w:r w:rsidR="00E30A64">
          <w:rPr>
            <w:rFonts w:ascii="Times New Roman" w:hAnsi="Times New Roman" w:cs="Times New Roman"/>
            <w:lang w:val="en-GB"/>
          </w:rPr>
          <w:t>–</w:t>
        </w:r>
      </w:ins>
      <w:r w:rsidRPr="00AC49E8">
        <w:rPr>
          <w:rFonts w:ascii="Times New Roman" w:hAnsi="Times New Roman" w:cs="Times New Roman"/>
          <w:lang w:val="en-GB"/>
        </w:rPr>
        <w:t xml:space="preserve">ca. 14th </w:t>
      </w:r>
      <w:ins w:id="20" w:author="Albion M. Butters" w:date="2019-12-19T08:15:00Z">
        <w:r w:rsidR="00F1455F">
          <w:rPr>
            <w:rFonts w:ascii="Times New Roman" w:hAnsi="Times New Roman" w:cs="Times New Roman"/>
            <w:lang w:val="en-GB"/>
          </w:rPr>
          <w:t xml:space="preserve">cent. </w:t>
        </w:r>
      </w:ins>
      <w:r w:rsidRPr="00AC49E8">
        <w:rPr>
          <w:rFonts w:ascii="Times New Roman" w:hAnsi="Times New Roman" w:cs="Times New Roman"/>
          <w:lang w:val="en-GB"/>
        </w:rPr>
        <w:t>CE).</w:t>
      </w:r>
      <w:r w:rsidR="00360F00" w:rsidRPr="00AC49E8">
        <w:rPr>
          <w:rStyle w:val="Marquenotebasdepage"/>
          <w:rFonts w:ascii="Times New Roman" w:hAnsi="Times New Roman" w:cs="Times New Roman"/>
          <w:lang w:val="en-GB"/>
        </w:rPr>
        <w:footnoteReference w:id="1"/>
      </w:r>
      <w:r w:rsidR="00360F00" w:rsidRPr="00AC49E8">
        <w:rPr>
          <w:rFonts w:ascii="Times New Roman" w:hAnsi="Times New Roman" w:cs="Times New Roman"/>
          <w:lang w:val="en-GB"/>
        </w:rPr>
        <w:t xml:space="preserve"> </w:t>
      </w:r>
      <w:r w:rsidRPr="00AC49E8">
        <w:rPr>
          <w:rFonts w:ascii="Times New Roman" w:hAnsi="Times New Roman" w:cs="Times New Roman"/>
          <w:lang w:val="en-GB"/>
        </w:rPr>
        <w:t>My contribution involves data coming from the whole history of the language</w:t>
      </w:r>
      <w:ins w:id="22" w:author="Albion M. Butters" w:date="2019-12-19T11:33:00Z">
        <w:r w:rsidR="00DE3CD7">
          <w:rPr>
            <w:rFonts w:ascii="Times New Roman" w:hAnsi="Times New Roman" w:cs="Times New Roman"/>
            <w:lang w:val="en-GB"/>
          </w:rPr>
          <w:t>,</w:t>
        </w:r>
      </w:ins>
      <w:r w:rsidRPr="00AC49E8">
        <w:rPr>
          <w:rFonts w:ascii="Times New Roman" w:hAnsi="Times New Roman" w:cs="Times New Roman"/>
          <w:lang w:val="en-GB"/>
        </w:rPr>
        <w:t xml:space="preserve"> but focuses on Old and Middle Egyptian (known as Earlier Egyptian in Egyptological linguistics). </w:t>
      </w:r>
      <w:r w:rsidR="0013526C" w:rsidRPr="00AC49E8">
        <w:rPr>
          <w:rFonts w:ascii="Times New Roman" w:hAnsi="Times New Roman" w:cs="Times New Roman"/>
          <w:lang w:val="en-GB"/>
        </w:rPr>
        <w:t>Negation and negative patterns in Ancient Egyptian have long been one of the thorniest topic</w:t>
      </w:r>
      <w:ins w:id="23" w:author="Albion M. Butters" w:date="2019-12-19T11:33:00Z">
        <w:r w:rsidR="00DE3CD7">
          <w:rPr>
            <w:rFonts w:ascii="Times New Roman" w:hAnsi="Times New Roman" w:cs="Times New Roman"/>
            <w:lang w:val="en-GB"/>
          </w:rPr>
          <w:t>s</w:t>
        </w:r>
      </w:ins>
      <w:r w:rsidR="0013526C" w:rsidRPr="00AC49E8">
        <w:rPr>
          <w:rFonts w:ascii="Times New Roman" w:hAnsi="Times New Roman" w:cs="Times New Roman"/>
          <w:lang w:val="en-GB"/>
        </w:rPr>
        <w:t xml:space="preserve"> in Egyptological linguistics. </w:t>
      </w:r>
      <w:ins w:id="24" w:author="Albion M. Butters" w:date="2019-12-19T11:33:00Z">
        <w:r w:rsidR="00DE3CD7">
          <w:rPr>
            <w:rFonts w:ascii="Times New Roman" w:hAnsi="Times New Roman" w:cs="Times New Roman"/>
            <w:lang w:val="en-GB"/>
          </w:rPr>
          <w:t>The r</w:t>
        </w:r>
      </w:ins>
      <w:r w:rsidR="0013526C" w:rsidRPr="00AC49E8">
        <w:rPr>
          <w:rFonts w:ascii="Times New Roman" w:hAnsi="Times New Roman" w:cs="Times New Roman"/>
          <w:lang w:val="en-GB"/>
        </w:rPr>
        <w:t xml:space="preserve">easons for this are twofold. From a philological viewpoint, the very </w:t>
      </w:r>
      <w:r w:rsidR="004A14FA" w:rsidRPr="00AC49E8">
        <w:rPr>
          <w:rFonts w:ascii="Times New Roman" w:hAnsi="Times New Roman" w:cs="Times New Roman"/>
          <w:lang w:val="en-GB"/>
        </w:rPr>
        <w:t>spelling</w:t>
      </w:r>
      <w:r w:rsidR="0013526C" w:rsidRPr="00AC49E8">
        <w:rPr>
          <w:rFonts w:ascii="Times New Roman" w:hAnsi="Times New Roman" w:cs="Times New Roman"/>
          <w:lang w:val="en-GB"/>
        </w:rPr>
        <w:t xml:space="preserve"> of negative morphemes appears to be problematic. Due to </w:t>
      </w:r>
      <w:r w:rsidR="004A14FA" w:rsidRPr="00AC49E8">
        <w:rPr>
          <w:rFonts w:ascii="Times New Roman" w:hAnsi="Times New Roman" w:cs="Times New Roman"/>
          <w:lang w:val="en-GB"/>
        </w:rPr>
        <w:t xml:space="preserve">the functional characteristics of hieroglyphic writing, </w:t>
      </w:r>
      <w:r w:rsidR="00FA772C" w:rsidRPr="00AC49E8">
        <w:rPr>
          <w:rFonts w:ascii="Times New Roman" w:hAnsi="Times New Roman" w:cs="Times New Roman"/>
          <w:lang w:val="en-GB"/>
        </w:rPr>
        <w:t xml:space="preserve">not only the functions but also the forms </w:t>
      </w:r>
      <w:ins w:id="25" w:author="Albion M. Butters" w:date="2019-12-19T11:34:00Z">
        <w:r w:rsidR="00DE3CD7">
          <w:rPr>
            <w:rFonts w:ascii="Times New Roman" w:hAnsi="Times New Roman" w:cs="Times New Roman"/>
            <w:lang w:val="en-GB"/>
          </w:rPr>
          <w:t>of</w:t>
        </w:r>
        <w:r w:rsidR="00DE3CD7" w:rsidRPr="00AC49E8">
          <w:rPr>
            <w:rFonts w:ascii="Times New Roman" w:hAnsi="Times New Roman" w:cs="Times New Roman"/>
            <w:lang w:val="en-GB"/>
          </w:rPr>
          <w:t xml:space="preserve"> </w:t>
        </w:r>
      </w:ins>
      <w:r w:rsidR="00FA772C" w:rsidRPr="00AC49E8">
        <w:rPr>
          <w:rFonts w:ascii="Times New Roman" w:hAnsi="Times New Roman" w:cs="Times New Roman"/>
          <w:lang w:val="en-GB"/>
        </w:rPr>
        <w:t xml:space="preserve">negation have been subject to debate. On the other hand, the linguistic approach </w:t>
      </w:r>
      <w:r w:rsidR="004D01E5" w:rsidRPr="00AC49E8">
        <w:rPr>
          <w:rFonts w:ascii="Times New Roman" w:hAnsi="Times New Roman" w:cs="Times New Roman"/>
          <w:lang w:val="en-GB"/>
        </w:rPr>
        <w:t xml:space="preserve">to </w:t>
      </w:r>
      <w:r w:rsidR="00527EDC" w:rsidRPr="00AC49E8">
        <w:rPr>
          <w:rFonts w:ascii="Times New Roman" w:hAnsi="Times New Roman" w:cs="Times New Roman"/>
          <w:lang w:val="en-GB"/>
        </w:rPr>
        <w:t xml:space="preserve">Egyptian </w:t>
      </w:r>
      <w:r w:rsidR="00DE5A5D" w:rsidRPr="00AC49E8">
        <w:rPr>
          <w:rFonts w:ascii="Times New Roman" w:hAnsi="Times New Roman" w:cs="Times New Roman"/>
          <w:lang w:val="en-GB"/>
        </w:rPr>
        <w:t xml:space="preserve">negation has suffered from a lack of precision in its diachronic dimension. The latter is perfectly understandable, given the state of the art. </w:t>
      </w:r>
      <w:r w:rsidR="004F45D6" w:rsidRPr="00AC49E8">
        <w:rPr>
          <w:rFonts w:ascii="Times New Roman" w:hAnsi="Times New Roman" w:cs="Times New Roman"/>
          <w:lang w:val="en-GB"/>
        </w:rPr>
        <w:t>It is especially noteworthy that the language known as Earlier Egyptian</w:t>
      </w:r>
      <w:r w:rsidR="0013526C" w:rsidRPr="00AC49E8">
        <w:rPr>
          <w:rFonts w:ascii="Times New Roman" w:hAnsi="Times New Roman" w:cs="Times New Roman"/>
          <w:lang w:val="en-GB"/>
        </w:rPr>
        <w:t xml:space="preserve"> </w:t>
      </w:r>
      <w:r w:rsidR="00B63A97" w:rsidRPr="00AC49E8">
        <w:rPr>
          <w:rFonts w:ascii="Times New Roman" w:hAnsi="Times New Roman" w:cs="Times New Roman"/>
          <w:lang w:val="en-GB"/>
        </w:rPr>
        <w:t>c</w:t>
      </w:r>
      <w:r w:rsidR="0069081C" w:rsidRPr="00AC49E8">
        <w:rPr>
          <w:rFonts w:ascii="Times New Roman" w:hAnsi="Times New Roman" w:cs="Times New Roman"/>
          <w:lang w:val="en-GB"/>
        </w:rPr>
        <w:t xml:space="preserve">overs a time </w:t>
      </w:r>
      <w:ins w:id="26" w:author="Albion M. Butters" w:date="2019-12-19T11:36:00Z">
        <w:r w:rsidR="00DE3CD7">
          <w:rPr>
            <w:rFonts w:ascii="Times New Roman" w:hAnsi="Times New Roman" w:cs="Times New Roman"/>
            <w:lang w:val="en-GB"/>
          </w:rPr>
          <w:t>period spanning</w:t>
        </w:r>
      </w:ins>
      <w:r w:rsidR="0069081C" w:rsidRPr="00AC49E8">
        <w:rPr>
          <w:rFonts w:ascii="Times New Roman" w:hAnsi="Times New Roman" w:cs="Times New Roman"/>
          <w:lang w:val="en-GB"/>
        </w:rPr>
        <w:t xml:space="preserve"> from 3000 to 1300 BCE</w:t>
      </w:r>
      <w:r w:rsidR="00B63A97" w:rsidRPr="00AC49E8">
        <w:rPr>
          <w:rFonts w:ascii="Times New Roman" w:hAnsi="Times New Roman" w:cs="Times New Roman"/>
          <w:lang w:val="en-GB"/>
        </w:rPr>
        <w:t xml:space="preserve">. Such a period may obviously appear to historical linguists as long enough to allow for substantial changes in the language, but for grammarians exploring the </w:t>
      </w:r>
      <w:ins w:id="27" w:author="Albion M. Butters" w:date="2019-12-19T11:39:00Z">
        <w:r w:rsidR="00DE3CD7">
          <w:rPr>
            <w:rFonts w:ascii="Times New Roman" w:hAnsi="Times New Roman" w:cs="Times New Roman"/>
            <w:lang w:val="en-GB"/>
          </w:rPr>
          <w:t>enduring</w:t>
        </w:r>
      </w:ins>
      <w:r w:rsidR="00523468" w:rsidRPr="00AC49E8">
        <w:rPr>
          <w:rFonts w:ascii="Times New Roman" w:hAnsi="Times New Roman" w:cs="Times New Roman"/>
          <w:lang w:val="en-GB"/>
        </w:rPr>
        <w:t xml:space="preserve"> </w:t>
      </w:r>
      <w:r w:rsidR="00B63A97" w:rsidRPr="00AC49E8">
        <w:rPr>
          <w:rFonts w:ascii="Times New Roman" w:hAnsi="Times New Roman" w:cs="Times New Roman"/>
          <w:lang w:val="en-GB"/>
        </w:rPr>
        <w:t xml:space="preserve">history of Egyptian, it has long </w:t>
      </w:r>
      <w:r w:rsidR="00FA370B" w:rsidRPr="00AC49E8">
        <w:rPr>
          <w:rFonts w:ascii="Times New Roman" w:hAnsi="Times New Roman" w:cs="Times New Roman"/>
          <w:lang w:val="en-GB"/>
        </w:rPr>
        <w:t>been considered as</w:t>
      </w:r>
      <w:r w:rsidR="00B63A97" w:rsidRPr="00AC49E8">
        <w:rPr>
          <w:rFonts w:ascii="Times New Roman" w:hAnsi="Times New Roman" w:cs="Times New Roman"/>
          <w:lang w:val="en-GB"/>
        </w:rPr>
        <w:t xml:space="preserve"> </w:t>
      </w:r>
      <w:r w:rsidR="00FA370B" w:rsidRPr="00AC49E8">
        <w:rPr>
          <w:rFonts w:ascii="Times New Roman" w:hAnsi="Times New Roman" w:cs="Times New Roman"/>
          <w:lang w:val="en-GB"/>
        </w:rPr>
        <w:t>a</w:t>
      </w:r>
      <w:r w:rsidR="00763339" w:rsidRPr="00AC49E8">
        <w:rPr>
          <w:rFonts w:ascii="Times New Roman" w:hAnsi="Times New Roman" w:cs="Times New Roman"/>
          <w:lang w:val="en-GB"/>
        </w:rPr>
        <w:t xml:space="preserve"> more or less homogeneous</w:t>
      </w:r>
      <w:r w:rsidR="00FA370B" w:rsidRPr="00AC49E8">
        <w:rPr>
          <w:rFonts w:ascii="Times New Roman" w:hAnsi="Times New Roman" w:cs="Times New Roman"/>
          <w:lang w:val="en-GB"/>
        </w:rPr>
        <w:t xml:space="preserve"> unit</w:t>
      </w:r>
      <w:r w:rsidR="00B63A97" w:rsidRPr="00AC49E8">
        <w:rPr>
          <w:rFonts w:ascii="Times New Roman" w:hAnsi="Times New Roman" w:cs="Times New Roman"/>
          <w:lang w:val="en-GB"/>
        </w:rPr>
        <w:t xml:space="preserve">. A better understanding of </w:t>
      </w:r>
      <w:ins w:id="28" w:author="Albion M. Butters" w:date="2019-12-19T11:39:00Z">
        <w:r w:rsidR="00DE3CD7">
          <w:rPr>
            <w:rFonts w:ascii="Times New Roman" w:hAnsi="Times New Roman" w:cs="Times New Roman"/>
            <w:lang w:val="en-GB"/>
          </w:rPr>
          <w:t xml:space="preserve">the </w:t>
        </w:r>
      </w:ins>
      <w:r w:rsidR="00B63A97" w:rsidRPr="00AC49E8">
        <w:rPr>
          <w:rFonts w:ascii="Times New Roman" w:hAnsi="Times New Roman" w:cs="Times New Roman"/>
          <w:lang w:val="en-GB"/>
        </w:rPr>
        <w:t xml:space="preserve">changes happening in the course of </w:t>
      </w:r>
      <w:r w:rsidR="00523468" w:rsidRPr="00AC49E8">
        <w:rPr>
          <w:rFonts w:ascii="Times New Roman" w:hAnsi="Times New Roman" w:cs="Times New Roman"/>
          <w:lang w:val="en-GB"/>
        </w:rPr>
        <w:t>this history</w:t>
      </w:r>
      <w:r w:rsidR="00B63A97" w:rsidRPr="00AC49E8">
        <w:rPr>
          <w:rFonts w:ascii="Times New Roman" w:hAnsi="Times New Roman" w:cs="Times New Roman"/>
          <w:lang w:val="en-GB"/>
        </w:rPr>
        <w:t xml:space="preserve"> may be reached with a more fine-grained analysis of the </w:t>
      </w:r>
      <w:ins w:id="29" w:author="Elsa Oréal" w:date="2020-01-09T14:19:00Z">
        <w:r w:rsidR="00C756F5">
          <w:rPr>
            <w:rFonts w:ascii="Times New Roman" w:hAnsi="Times New Roman" w:cs="Times New Roman"/>
            <w:lang w:val="en-GB"/>
          </w:rPr>
          <w:t>sources</w:t>
        </w:r>
      </w:ins>
      <w:r w:rsidR="00B63A97" w:rsidRPr="00AC49E8">
        <w:rPr>
          <w:rFonts w:ascii="Times New Roman" w:hAnsi="Times New Roman" w:cs="Times New Roman"/>
          <w:lang w:val="en-GB"/>
        </w:rPr>
        <w:t>. In this context, the evolution of negation represents one of the more fertile field</w:t>
      </w:r>
      <w:r w:rsidR="005F45CC" w:rsidRPr="00AC49E8">
        <w:rPr>
          <w:rFonts w:ascii="Times New Roman" w:hAnsi="Times New Roman" w:cs="Times New Roman"/>
          <w:lang w:val="en-GB"/>
        </w:rPr>
        <w:t>s</w:t>
      </w:r>
      <w:r w:rsidR="00B63A97" w:rsidRPr="00AC49E8">
        <w:rPr>
          <w:rFonts w:ascii="Times New Roman" w:hAnsi="Times New Roman" w:cs="Times New Roman"/>
          <w:lang w:val="en-GB"/>
        </w:rPr>
        <w:t xml:space="preserve"> of investigation. </w:t>
      </w:r>
      <w:r w:rsidR="001D14B7" w:rsidRPr="00AC49E8">
        <w:rPr>
          <w:rFonts w:ascii="Times New Roman" w:hAnsi="Times New Roman" w:cs="Times New Roman"/>
          <w:lang w:val="en-GB"/>
        </w:rPr>
        <w:t xml:space="preserve">More </w:t>
      </w:r>
      <w:r w:rsidR="001D14B7" w:rsidRPr="00AC49E8">
        <w:rPr>
          <w:rFonts w:ascii="Times New Roman" w:hAnsi="Times New Roman" w:cs="Times New Roman"/>
          <w:lang w:val="en-GB"/>
        </w:rPr>
        <w:lastRenderedPageBreak/>
        <w:t xml:space="preserve">specifically, the </w:t>
      </w:r>
      <w:r w:rsidR="00D16F05" w:rsidRPr="00AC49E8">
        <w:rPr>
          <w:rFonts w:ascii="Times New Roman" w:hAnsi="Times New Roman" w:cs="Times New Roman"/>
          <w:lang w:val="en-GB"/>
        </w:rPr>
        <w:t>historical attestation of the Egyptian language</w:t>
      </w:r>
      <w:r w:rsidR="001D14B7" w:rsidRPr="00AC49E8">
        <w:rPr>
          <w:rFonts w:ascii="Times New Roman" w:hAnsi="Times New Roman" w:cs="Times New Roman"/>
          <w:lang w:val="en-GB"/>
        </w:rPr>
        <w:t xml:space="preserve"> </w:t>
      </w:r>
      <w:r w:rsidR="00D16F05" w:rsidRPr="00AC49E8">
        <w:rPr>
          <w:rFonts w:ascii="Times New Roman" w:hAnsi="Times New Roman" w:cs="Times New Roman"/>
          <w:lang w:val="en-GB"/>
        </w:rPr>
        <w:t xml:space="preserve">offers a precious chance </w:t>
      </w:r>
      <w:ins w:id="30" w:author="Albion M. Butters" w:date="2019-12-19T11:40:00Z">
        <w:r w:rsidR="00DE3CD7">
          <w:rPr>
            <w:rFonts w:ascii="Times New Roman" w:hAnsi="Times New Roman" w:cs="Times New Roman"/>
            <w:lang w:val="en-GB"/>
          </w:rPr>
          <w:t>to analyse</w:t>
        </w:r>
      </w:ins>
      <w:r w:rsidR="00D16F05" w:rsidRPr="00AC49E8">
        <w:rPr>
          <w:rFonts w:ascii="Times New Roman" w:hAnsi="Times New Roman" w:cs="Times New Roman"/>
          <w:lang w:val="en-GB"/>
        </w:rPr>
        <w:t xml:space="preserve"> the evolution of a negative system </w:t>
      </w:r>
      <w:ins w:id="31" w:author="Albion M. Butters" w:date="2019-12-19T11:41:00Z">
        <w:r w:rsidR="00DE3CD7">
          <w:rPr>
            <w:rFonts w:ascii="Times New Roman" w:hAnsi="Times New Roman" w:cs="Times New Roman"/>
            <w:lang w:val="en-GB"/>
          </w:rPr>
          <w:t>over</w:t>
        </w:r>
      </w:ins>
      <w:r w:rsidR="00D16F05" w:rsidRPr="00AC49E8">
        <w:rPr>
          <w:rFonts w:ascii="Times New Roman" w:hAnsi="Times New Roman" w:cs="Times New Roman"/>
          <w:lang w:val="en-GB"/>
        </w:rPr>
        <w:t xml:space="preserve"> the long run. </w:t>
      </w:r>
      <w:r w:rsidR="00F1199D" w:rsidRPr="00AC49E8">
        <w:rPr>
          <w:rFonts w:ascii="Times New Roman" w:hAnsi="Times New Roman" w:cs="Times New Roman"/>
          <w:lang w:val="en-GB"/>
        </w:rPr>
        <w:t xml:space="preserve">Previous studies </w:t>
      </w:r>
      <w:ins w:id="32" w:author="Albion M. Butters" w:date="2019-12-19T11:41:00Z">
        <w:r w:rsidR="00DE3CD7">
          <w:rPr>
            <w:rFonts w:ascii="Times New Roman" w:hAnsi="Times New Roman" w:cs="Times New Roman"/>
            <w:lang w:val="en-GB"/>
          </w:rPr>
          <w:t xml:space="preserve">have </w:t>
        </w:r>
      </w:ins>
      <w:r w:rsidR="00F1199D" w:rsidRPr="00AC49E8">
        <w:rPr>
          <w:rFonts w:ascii="Times New Roman" w:hAnsi="Times New Roman" w:cs="Times New Roman"/>
          <w:lang w:val="en-GB"/>
        </w:rPr>
        <w:t xml:space="preserve">already </w:t>
      </w:r>
      <w:r w:rsidR="002174FF" w:rsidRPr="00AC49E8">
        <w:rPr>
          <w:rFonts w:ascii="Times New Roman" w:hAnsi="Times New Roman" w:cs="Times New Roman"/>
          <w:lang w:val="en-GB"/>
        </w:rPr>
        <w:t>attempt</w:t>
      </w:r>
      <w:r w:rsidR="000C322E" w:rsidRPr="00AC49E8">
        <w:rPr>
          <w:rFonts w:ascii="Times New Roman" w:hAnsi="Times New Roman" w:cs="Times New Roman"/>
          <w:lang w:val="en-GB"/>
        </w:rPr>
        <w:t>ed</w:t>
      </w:r>
      <w:r w:rsidR="002174FF" w:rsidRPr="00AC49E8">
        <w:rPr>
          <w:rFonts w:ascii="Times New Roman" w:hAnsi="Times New Roman" w:cs="Times New Roman"/>
          <w:lang w:val="en-GB"/>
        </w:rPr>
        <w:t xml:space="preserve"> to recognize well-known patterns of change in </w:t>
      </w:r>
      <w:ins w:id="33" w:author="Albion M. Butters" w:date="2019-12-19T11:41:00Z">
        <w:r w:rsidR="00DE3CD7">
          <w:rPr>
            <w:rFonts w:ascii="Times New Roman" w:hAnsi="Times New Roman" w:cs="Times New Roman"/>
            <w:lang w:val="en-GB"/>
          </w:rPr>
          <w:t xml:space="preserve">the </w:t>
        </w:r>
      </w:ins>
      <w:r w:rsidR="002174FF" w:rsidRPr="00AC49E8">
        <w:rPr>
          <w:rFonts w:ascii="Times New Roman" w:hAnsi="Times New Roman" w:cs="Times New Roman"/>
          <w:lang w:val="en-GB"/>
        </w:rPr>
        <w:t>Egyptian data.</w:t>
      </w:r>
      <w:r w:rsidR="00673D1C" w:rsidRPr="00AC49E8">
        <w:rPr>
          <w:rFonts w:ascii="Times New Roman" w:hAnsi="Times New Roman" w:cs="Times New Roman"/>
          <w:lang w:val="en-GB"/>
        </w:rPr>
        <w:t xml:space="preserve"> </w:t>
      </w:r>
      <w:r w:rsidR="000C322E" w:rsidRPr="00AC49E8">
        <w:rPr>
          <w:rFonts w:ascii="Times New Roman" w:hAnsi="Times New Roman" w:cs="Times New Roman"/>
          <w:lang w:val="en-GB"/>
        </w:rPr>
        <w:t>As show</w:t>
      </w:r>
      <w:ins w:id="34" w:author="Albion M. Butters" w:date="2019-12-20T08:55:00Z">
        <w:r w:rsidR="0062754E">
          <w:rPr>
            <w:rFonts w:ascii="Times New Roman" w:hAnsi="Times New Roman" w:cs="Times New Roman"/>
            <w:lang w:val="en-GB"/>
          </w:rPr>
          <w:t>n</w:t>
        </w:r>
      </w:ins>
      <w:r w:rsidR="000C322E" w:rsidRPr="00AC49E8">
        <w:rPr>
          <w:rFonts w:ascii="Times New Roman" w:hAnsi="Times New Roman" w:cs="Times New Roman"/>
          <w:lang w:val="en-GB"/>
        </w:rPr>
        <w:t xml:space="preserve"> in van der Auwera </w:t>
      </w:r>
      <w:r w:rsidR="0069480B" w:rsidRPr="00AC49E8">
        <w:rPr>
          <w:rFonts w:ascii="Times New Roman" w:hAnsi="Times New Roman" w:cs="Times New Roman"/>
          <w:lang w:val="en-GB"/>
        </w:rPr>
        <w:t>(</w:t>
      </w:r>
      <w:r w:rsidR="000C322E" w:rsidRPr="00AC49E8">
        <w:rPr>
          <w:rFonts w:ascii="Times New Roman" w:hAnsi="Times New Roman" w:cs="Times New Roman"/>
          <w:lang w:val="en-GB"/>
        </w:rPr>
        <w:t>2009</w:t>
      </w:r>
      <w:r w:rsidR="0069480B" w:rsidRPr="00AC49E8">
        <w:rPr>
          <w:rFonts w:ascii="Times New Roman" w:hAnsi="Times New Roman" w:cs="Times New Roman"/>
          <w:lang w:val="en-GB"/>
        </w:rPr>
        <w:t>)</w:t>
      </w:r>
      <w:r w:rsidR="000C322E" w:rsidRPr="00AC49E8">
        <w:rPr>
          <w:rFonts w:ascii="Times New Roman" w:hAnsi="Times New Roman" w:cs="Times New Roman"/>
          <w:lang w:val="en-GB"/>
        </w:rPr>
        <w:t xml:space="preserve">, the very notion of </w:t>
      </w:r>
      <w:ins w:id="35" w:author="Albion M. Butters" w:date="2019-12-19T11:41:00Z">
        <w:r w:rsidR="00DE3CD7">
          <w:rPr>
            <w:rFonts w:ascii="Times New Roman" w:hAnsi="Times New Roman" w:cs="Times New Roman"/>
            <w:lang w:val="en-GB"/>
          </w:rPr>
          <w:t xml:space="preserve">the </w:t>
        </w:r>
      </w:ins>
      <w:r w:rsidR="00673D1C" w:rsidRPr="00AC49E8">
        <w:rPr>
          <w:rFonts w:ascii="Times New Roman" w:hAnsi="Times New Roman" w:cs="Times New Roman"/>
          <w:lang w:val="en-GB"/>
        </w:rPr>
        <w:t>Jespersen cycle</w:t>
      </w:r>
      <w:r w:rsidR="002174FF" w:rsidRPr="00AC49E8">
        <w:rPr>
          <w:rFonts w:ascii="Times New Roman" w:hAnsi="Times New Roman" w:cs="Times New Roman"/>
          <w:lang w:val="en-GB"/>
        </w:rPr>
        <w:t xml:space="preserve"> </w:t>
      </w:r>
      <w:r w:rsidR="00673D1C" w:rsidRPr="00AC49E8">
        <w:rPr>
          <w:rFonts w:ascii="Times New Roman" w:hAnsi="Times New Roman" w:cs="Times New Roman"/>
          <w:lang w:val="en-GB"/>
        </w:rPr>
        <w:t xml:space="preserve">was </w:t>
      </w:r>
      <w:r w:rsidR="000C322E" w:rsidRPr="00AC49E8">
        <w:rPr>
          <w:rFonts w:ascii="Times New Roman" w:hAnsi="Times New Roman" w:cs="Times New Roman"/>
          <w:lang w:val="en-GB"/>
        </w:rPr>
        <w:t>formulated by Gardiner</w:t>
      </w:r>
      <w:r w:rsidR="00357445" w:rsidRPr="00AC49E8">
        <w:rPr>
          <w:rFonts w:ascii="Times New Roman" w:hAnsi="Times New Roman" w:cs="Times New Roman"/>
          <w:lang w:val="en-GB"/>
        </w:rPr>
        <w:t xml:space="preserve">, a famous </w:t>
      </w:r>
      <w:ins w:id="36" w:author="Albion M. Butters" w:date="2019-12-19T11:41:00Z">
        <w:r w:rsidR="00DE3CD7">
          <w:rPr>
            <w:rFonts w:ascii="Times New Roman" w:hAnsi="Times New Roman" w:cs="Times New Roman"/>
            <w:lang w:val="en-GB"/>
          </w:rPr>
          <w:t>E</w:t>
        </w:r>
      </w:ins>
      <w:r w:rsidR="00357445" w:rsidRPr="00AC49E8">
        <w:rPr>
          <w:rFonts w:ascii="Times New Roman" w:hAnsi="Times New Roman" w:cs="Times New Roman"/>
          <w:lang w:val="en-GB"/>
        </w:rPr>
        <w:t>gyptologist,</w:t>
      </w:r>
      <w:r w:rsidR="00BA5D44" w:rsidRPr="00AC49E8">
        <w:rPr>
          <w:rFonts w:ascii="Times New Roman" w:hAnsi="Times New Roman" w:cs="Times New Roman"/>
          <w:lang w:val="en-GB"/>
        </w:rPr>
        <w:t xml:space="preserve"> as soon as 1904.</w:t>
      </w:r>
      <w:r w:rsidR="006F3A64" w:rsidRPr="00AC49E8">
        <w:rPr>
          <w:rFonts w:ascii="Times New Roman" w:hAnsi="Times New Roman" w:cs="Times New Roman"/>
          <w:lang w:val="en-GB"/>
        </w:rPr>
        <w:t xml:space="preserve"> </w:t>
      </w:r>
      <w:r w:rsidR="00817C6A" w:rsidRPr="00AC49E8">
        <w:rPr>
          <w:rFonts w:ascii="Times New Roman" w:hAnsi="Times New Roman" w:cs="Times New Roman"/>
          <w:lang w:val="en-GB"/>
        </w:rPr>
        <w:t>A</w:t>
      </w:r>
      <w:ins w:id="37" w:author="Albion M. Butters" w:date="2019-12-19T11:41:00Z">
        <w:r w:rsidR="00DE3CD7">
          <w:rPr>
            <w:rFonts w:ascii="Times New Roman" w:hAnsi="Times New Roman" w:cs="Times New Roman"/>
            <w:lang w:val="en-GB"/>
          </w:rPr>
          <w:t>n a</w:t>
        </w:r>
      </w:ins>
      <w:r w:rsidR="00B64681" w:rsidRPr="00AC49E8">
        <w:rPr>
          <w:rFonts w:ascii="Times New Roman" w:hAnsi="Times New Roman" w:cs="Times New Roman"/>
          <w:lang w:val="en-GB"/>
        </w:rPr>
        <w:t>ttested history of negation in Earl</w:t>
      </w:r>
      <w:r w:rsidR="00E059D4" w:rsidRPr="00AC49E8">
        <w:rPr>
          <w:rFonts w:ascii="Times New Roman" w:hAnsi="Times New Roman" w:cs="Times New Roman"/>
          <w:lang w:val="en-GB"/>
        </w:rPr>
        <w:t>ier Egyptian</w:t>
      </w:r>
      <w:r w:rsidR="006A10F7" w:rsidRPr="00AC49E8">
        <w:rPr>
          <w:rFonts w:ascii="Times New Roman" w:hAnsi="Times New Roman" w:cs="Times New Roman"/>
          <w:lang w:val="en-GB"/>
        </w:rPr>
        <w:t xml:space="preserve"> </w:t>
      </w:r>
      <w:r w:rsidR="00B104E9" w:rsidRPr="00AC49E8">
        <w:rPr>
          <w:rFonts w:ascii="Times New Roman" w:hAnsi="Times New Roman" w:cs="Times New Roman"/>
          <w:lang w:val="en-GB"/>
        </w:rPr>
        <w:t>presents us with an ongoing negative existential cycle</w:t>
      </w:r>
      <w:ins w:id="38" w:author="Albion M. Butters" w:date="2019-12-19T11:45:00Z">
        <w:r w:rsidR="00B724F8">
          <w:rPr>
            <w:rFonts w:ascii="Times New Roman" w:hAnsi="Times New Roman" w:cs="Times New Roman"/>
            <w:lang w:val="en-GB"/>
          </w:rPr>
          <w:t xml:space="preserve"> (NEC)</w:t>
        </w:r>
      </w:ins>
      <w:r w:rsidR="00E17FFD" w:rsidRPr="00AC49E8">
        <w:rPr>
          <w:rFonts w:ascii="Times New Roman" w:hAnsi="Times New Roman" w:cs="Times New Roman"/>
          <w:lang w:val="en-GB"/>
        </w:rPr>
        <w:t xml:space="preserve">. </w:t>
      </w:r>
      <w:r w:rsidR="00E24FEC" w:rsidRPr="00AC49E8">
        <w:rPr>
          <w:rFonts w:ascii="Times New Roman" w:hAnsi="Times New Roman" w:cs="Times New Roman"/>
          <w:lang w:val="en-GB"/>
        </w:rPr>
        <w:t>The understanding</w:t>
      </w:r>
      <w:r w:rsidR="009E2BA2" w:rsidRPr="00AC49E8">
        <w:rPr>
          <w:rFonts w:ascii="Times New Roman" w:hAnsi="Times New Roman" w:cs="Times New Roman"/>
          <w:lang w:val="en-GB"/>
        </w:rPr>
        <w:t xml:space="preserve"> </w:t>
      </w:r>
      <w:r w:rsidR="005207F1" w:rsidRPr="00AC49E8">
        <w:rPr>
          <w:rFonts w:ascii="Times New Roman" w:hAnsi="Times New Roman" w:cs="Times New Roman"/>
          <w:lang w:val="en-GB"/>
        </w:rPr>
        <w:t xml:space="preserve">of </w:t>
      </w:r>
      <w:r w:rsidR="00E24FEC" w:rsidRPr="00AC49E8">
        <w:rPr>
          <w:rFonts w:ascii="Times New Roman" w:hAnsi="Times New Roman" w:cs="Times New Roman"/>
          <w:lang w:val="en-GB"/>
        </w:rPr>
        <w:t xml:space="preserve">the way </w:t>
      </w:r>
      <w:r w:rsidR="005207F1" w:rsidRPr="00AC49E8">
        <w:rPr>
          <w:rFonts w:ascii="Times New Roman" w:hAnsi="Times New Roman" w:cs="Times New Roman"/>
          <w:lang w:val="en-GB"/>
        </w:rPr>
        <w:t>negation</w:t>
      </w:r>
      <w:r w:rsidR="00E24FEC" w:rsidRPr="00AC49E8">
        <w:rPr>
          <w:rFonts w:ascii="Times New Roman" w:hAnsi="Times New Roman" w:cs="Times New Roman"/>
          <w:lang w:val="en-GB"/>
        </w:rPr>
        <w:t xml:space="preserve"> functions in this</w:t>
      </w:r>
      <w:r w:rsidR="002C029A" w:rsidRPr="00AC49E8">
        <w:rPr>
          <w:rFonts w:ascii="Times New Roman" w:hAnsi="Times New Roman" w:cs="Times New Roman"/>
          <w:lang w:val="en-GB"/>
        </w:rPr>
        <w:t xml:space="preserve"> phase of the</w:t>
      </w:r>
      <w:r w:rsidR="00E24FEC" w:rsidRPr="00AC49E8">
        <w:rPr>
          <w:rFonts w:ascii="Times New Roman" w:hAnsi="Times New Roman" w:cs="Times New Roman"/>
          <w:lang w:val="en-GB"/>
        </w:rPr>
        <w:t xml:space="preserve"> language can thus improve greatly</w:t>
      </w:r>
      <w:ins w:id="39" w:author="Albion M. Butters" w:date="2019-12-19T11:42:00Z">
        <w:r w:rsidR="00DE3CD7">
          <w:rPr>
            <w:rFonts w:ascii="Times New Roman" w:hAnsi="Times New Roman" w:cs="Times New Roman"/>
            <w:lang w:val="en-GB"/>
          </w:rPr>
          <w:t>,</w:t>
        </w:r>
      </w:ins>
      <w:r w:rsidR="00E24FEC" w:rsidRPr="00AC49E8">
        <w:rPr>
          <w:rFonts w:ascii="Times New Roman" w:hAnsi="Times New Roman" w:cs="Times New Roman"/>
          <w:lang w:val="en-GB"/>
        </w:rPr>
        <w:t xml:space="preserve"> thanks to </w:t>
      </w:r>
      <w:r w:rsidR="00E41AEA" w:rsidRPr="00AC49E8">
        <w:rPr>
          <w:rFonts w:ascii="Times New Roman" w:hAnsi="Times New Roman" w:cs="Times New Roman"/>
          <w:lang w:val="en-GB"/>
        </w:rPr>
        <w:t>recent</w:t>
      </w:r>
      <w:r w:rsidR="009E2BA2" w:rsidRPr="00AC49E8">
        <w:rPr>
          <w:rFonts w:ascii="Times New Roman" w:hAnsi="Times New Roman" w:cs="Times New Roman"/>
          <w:lang w:val="en-GB"/>
        </w:rPr>
        <w:t xml:space="preserve"> typological research</w:t>
      </w:r>
      <w:r w:rsidR="002E7163" w:rsidRPr="00AC49E8">
        <w:rPr>
          <w:rFonts w:ascii="Times New Roman" w:hAnsi="Times New Roman" w:cs="Times New Roman"/>
          <w:lang w:val="en-GB"/>
        </w:rPr>
        <w:t xml:space="preserve"> after Croft’s pioneering formulation in 1991, especially </w:t>
      </w:r>
      <w:ins w:id="40" w:author="Albion M. Butters" w:date="2019-12-19T11:42:00Z">
        <w:r w:rsidR="00DE3CD7">
          <w:rPr>
            <w:rFonts w:ascii="Times New Roman" w:hAnsi="Times New Roman" w:cs="Times New Roman"/>
            <w:lang w:val="en-GB"/>
          </w:rPr>
          <w:t xml:space="preserve">by </w:t>
        </w:r>
      </w:ins>
      <w:r w:rsidR="002E7163" w:rsidRPr="00AC49E8">
        <w:rPr>
          <w:rFonts w:ascii="Times New Roman" w:hAnsi="Times New Roman" w:cs="Times New Roman"/>
          <w:lang w:val="en-GB"/>
        </w:rPr>
        <w:t xml:space="preserve">Veselinova </w:t>
      </w:r>
      <w:r w:rsidR="00081B86" w:rsidRPr="00AC49E8">
        <w:rPr>
          <w:rFonts w:ascii="Times New Roman" w:hAnsi="Times New Roman" w:cs="Times New Roman"/>
          <w:lang w:val="en-GB"/>
        </w:rPr>
        <w:t>(</w:t>
      </w:r>
      <w:r w:rsidR="002E7163" w:rsidRPr="00AC49E8">
        <w:rPr>
          <w:rFonts w:ascii="Times New Roman" w:hAnsi="Times New Roman" w:cs="Times New Roman"/>
          <w:lang w:val="en-GB"/>
        </w:rPr>
        <w:t>2013</w:t>
      </w:r>
      <w:ins w:id="41" w:author="Elsa Oréal" w:date="2020-01-09T14:16:00Z">
        <w:r w:rsidR="008B0849">
          <w:rPr>
            <w:rFonts w:ascii="Times New Roman" w:hAnsi="Times New Roman" w:cs="Times New Roman"/>
            <w:lang w:val="en-GB"/>
          </w:rPr>
          <w:t>;</w:t>
        </w:r>
      </w:ins>
      <w:ins w:id="42" w:author="Albion M. Butters" w:date="2019-12-19T11:42:00Z">
        <w:r w:rsidR="00DE3CD7">
          <w:rPr>
            <w:rFonts w:ascii="Times New Roman" w:hAnsi="Times New Roman" w:cs="Times New Roman"/>
            <w:lang w:val="en-GB"/>
          </w:rPr>
          <w:t xml:space="preserve"> </w:t>
        </w:r>
      </w:ins>
      <w:r w:rsidR="002E7163" w:rsidRPr="00AC49E8">
        <w:rPr>
          <w:rFonts w:ascii="Times New Roman" w:hAnsi="Times New Roman" w:cs="Times New Roman"/>
          <w:lang w:val="en-GB"/>
        </w:rPr>
        <w:t>201</w:t>
      </w:r>
      <w:ins w:id="43" w:author="Elsa Oréal" w:date="2020-01-09T14:18:00Z">
        <w:r w:rsidR="008B0849">
          <w:rPr>
            <w:rFonts w:ascii="Times New Roman" w:hAnsi="Times New Roman" w:cs="Times New Roman"/>
            <w:lang w:val="en-GB"/>
          </w:rPr>
          <w:t>4</w:t>
        </w:r>
      </w:ins>
      <w:ins w:id="44" w:author="Elsa Oréal" w:date="2020-01-09T14:16:00Z">
        <w:r w:rsidR="008B0849">
          <w:rPr>
            <w:rFonts w:ascii="Times New Roman" w:hAnsi="Times New Roman" w:cs="Times New Roman"/>
            <w:lang w:val="en-GB"/>
          </w:rPr>
          <w:t>;</w:t>
        </w:r>
      </w:ins>
      <w:ins w:id="45" w:author="Albion M. Butters" w:date="2019-12-19T11:42:00Z">
        <w:r w:rsidR="00DE3CD7">
          <w:rPr>
            <w:rFonts w:ascii="Times New Roman" w:hAnsi="Times New Roman" w:cs="Times New Roman"/>
            <w:lang w:val="en-GB"/>
          </w:rPr>
          <w:t xml:space="preserve">, </w:t>
        </w:r>
      </w:ins>
      <w:r w:rsidR="002E7163" w:rsidRPr="00AC49E8">
        <w:rPr>
          <w:rFonts w:ascii="Times New Roman" w:hAnsi="Times New Roman" w:cs="Times New Roman"/>
          <w:lang w:val="en-GB"/>
        </w:rPr>
        <w:t>2016</w:t>
      </w:r>
      <w:r w:rsidR="00081B86" w:rsidRPr="00AC49E8">
        <w:rPr>
          <w:rFonts w:ascii="Times New Roman" w:hAnsi="Times New Roman" w:cs="Times New Roman"/>
          <w:lang w:val="en-GB"/>
        </w:rPr>
        <w:t>)</w:t>
      </w:r>
      <w:r w:rsidR="009E2BA2" w:rsidRPr="00AC49E8">
        <w:rPr>
          <w:rFonts w:ascii="Times New Roman" w:hAnsi="Times New Roman" w:cs="Times New Roman"/>
          <w:lang w:val="en-GB"/>
        </w:rPr>
        <w:t xml:space="preserve">. </w:t>
      </w:r>
      <w:r w:rsidR="00E24FEC" w:rsidRPr="00AC49E8">
        <w:rPr>
          <w:rFonts w:ascii="Times New Roman" w:hAnsi="Times New Roman" w:cs="Times New Roman"/>
          <w:lang w:val="en-GB"/>
        </w:rPr>
        <w:t xml:space="preserve">In a reciprocal way, </w:t>
      </w:r>
      <w:ins w:id="46" w:author="Albion M. Butters" w:date="2019-12-19T11:43:00Z">
        <w:r w:rsidR="00DE3CD7">
          <w:rPr>
            <w:rFonts w:ascii="Times New Roman" w:hAnsi="Times New Roman" w:cs="Times New Roman"/>
            <w:lang w:val="en-GB"/>
          </w:rPr>
          <w:t>analys</w:t>
        </w:r>
      </w:ins>
      <w:r w:rsidR="00E24FEC" w:rsidRPr="00AC49E8">
        <w:rPr>
          <w:rFonts w:ascii="Times New Roman" w:hAnsi="Times New Roman" w:cs="Times New Roman"/>
          <w:lang w:val="en-GB"/>
        </w:rPr>
        <w:t xml:space="preserve">ing these historical data may bring to light an interesting case that allows </w:t>
      </w:r>
      <w:ins w:id="47" w:author="Albion M. Butters" w:date="2019-12-19T11:43:00Z">
        <w:r w:rsidR="00DE3CD7">
          <w:rPr>
            <w:rFonts w:ascii="Times New Roman" w:hAnsi="Times New Roman" w:cs="Times New Roman"/>
            <w:lang w:val="en-GB"/>
          </w:rPr>
          <w:t>an assessment of</w:t>
        </w:r>
      </w:ins>
      <w:r w:rsidR="00E24FEC" w:rsidRPr="00AC49E8">
        <w:rPr>
          <w:rFonts w:ascii="Times New Roman" w:hAnsi="Times New Roman" w:cs="Times New Roman"/>
          <w:lang w:val="en-GB"/>
        </w:rPr>
        <w:t xml:space="preserve"> the postulated motivations for changes at each step of the cyclical model</w:t>
      </w:r>
      <w:ins w:id="48" w:author="Albion M. Butters" w:date="2019-12-19T11:43:00Z">
        <w:r w:rsidR="00DE3CD7">
          <w:rPr>
            <w:rFonts w:ascii="Times New Roman" w:hAnsi="Times New Roman" w:cs="Times New Roman"/>
            <w:lang w:val="en-GB"/>
          </w:rPr>
          <w:t>,</w:t>
        </w:r>
      </w:ins>
      <w:r w:rsidR="00E24FEC" w:rsidRPr="00AC49E8">
        <w:rPr>
          <w:rFonts w:ascii="Times New Roman" w:hAnsi="Times New Roman" w:cs="Times New Roman"/>
          <w:lang w:val="en-GB"/>
        </w:rPr>
        <w:t xml:space="preserve"> as elaborated in previous studies. </w:t>
      </w:r>
    </w:p>
    <w:p w14:paraId="2395B08B" w14:textId="77777777" w:rsidR="00D03814" w:rsidRPr="00AC49E8" w:rsidRDefault="00D03814" w:rsidP="00DE5A5D">
      <w:pPr>
        <w:spacing w:line="276" w:lineRule="auto"/>
        <w:jc w:val="both"/>
        <w:rPr>
          <w:rFonts w:ascii="Times New Roman" w:hAnsi="Times New Roman" w:cs="Times New Roman"/>
          <w:lang w:val="en-GB"/>
        </w:rPr>
      </w:pPr>
    </w:p>
    <w:p w14:paraId="67DE9ABB" w14:textId="5485D1B5" w:rsidR="00EC4A05" w:rsidRPr="00AC49E8" w:rsidRDefault="00E24FEC" w:rsidP="004923D9">
      <w:pPr>
        <w:spacing w:line="276" w:lineRule="auto"/>
        <w:jc w:val="both"/>
        <w:rPr>
          <w:rFonts w:ascii="Times New Roman" w:hAnsi="Times New Roman" w:cs="Times New Roman"/>
          <w:lang w:val="en-GB"/>
        </w:rPr>
      </w:pPr>
      <w:r w:rsidRPr="00AC49E8">
        <w:rPr>
          <w:rFonts w:ascii="Times New Roman" w:hAnsi="Times New Roman" w:cs="Times New Roman"/>
          <w:lang w:val="en-GB"/>
        </w:rPr>
        <w:t>This</w:t>
      </w:r>
      <w:ins w:id="49" w:author="Albion M. Butters" w:date="2019-12-19T11:43:00Z">
        <w:r w:rsidR="00DE3CD7">
          <w:rPr>
            <w:rFonts w:ascii="Times New Roman" w:hAnsi="Times New Roman" w:cs="Times New Roman"/>
            <w:lang w:val="en-GB"/>
          </w:rPr>
          <w:t xml:space="preserve"> article</w:t>
        </w:r>
      </w:ins>
      <w:ins w:id="50" w:author="Albion M. Butters" w:date="2019-12-19T11:44:00Z">
        <w:r w:rsidR="00DE3CD7">
          <w:rPr>
            <w:rFonts w:ascii="Times New Roman" w:hAnsi="Times New Roman" w:cs="Times New Roman"/>
            <w:lang w:val="en-GB"/>
          </w:rPr>
          <w:t>’s</w:t>
        </w:r>
      </w:ins>
      <w:r w:rsidRPr="00AC49E8">
        <w:rPr>
          <w:rFonts w:ascii="Times New Roman" w:hAnsi="Times New Roman" w:cs="Times New Roman"/>
          <w:lang w:val="en-GB"/>
        </w:rPr>
        <w:t xml:space="preserve"> contributions thus </w:t>
      </w:r>
      <w:r w:rsidR="005F45CC" w:rsidRPr="00AC49E8">
        <w:rPr>
          <w:rFonts w:ascii="Times New Roman" w:hAnsi="Times New Roman" w:cs="Times New Roman"/>
          <w:lang w:val="en-GB"/>
        </w:rPr>
        <w:t>go</w:t>
      </w:r>
      <w:r w:rsidRPr="00AC49E8">
        <w:rPr>
          <w:rFonts w:ascii="Times New Roman" w:hAnsi="Times New Roman" w:cs="Times New Roman"/>
          <w:lang w:val="en-GB"/>
        </w:rPr>
        <w:t xml:space="preserve"> as follows</w:t>
      </w:r>
      <w:ins w:id="51" w:author="Albion M. Butters" w:date="2019-12-19T11:44:00Z">
        <w:r w:rsidR="00DE3CD7">
          <w:rPr>
            <w:rFonts w:ascii="Times New Roman" w:hAnsi="Times New Roman" w:cs="Times New Roman"/>
            <w:lang w:val="en-GB"/>
          </w:rPr>
          <w:t>:</w:t>
        </w:r>
      </w:ins>
      <w:r w:rsidR="00817C6A" w:rsidRPr="00AC49E8">
        <w:rPr>
          <w:rFonts w:ascii="Times New Roman" w:hAnsi="Times New Roman" w:cs="Times New Roman"/>
          <w:lang w:val="en-GB"/>
        </w:rPr>
        <w:t xml:space="preserve"> </w:t>
      </w:r>
      <w:r w:rsidR="009C7430" w:rsidRPr="00AC49E8">
        <w:rPr>
          <w:rFonts w:ascii="Times New Roman" w:hAnsi="Times New Roman" w:cs="Times New Roman"/>
          <w:lang w:val="en-GB"/>
        </w:rPr>
        <w:t xml:space="preserve">Section </w:t>
      </w:r>
      <w:r w:rsidR="00011212" w:rsidRPr="00AC49E8">
        <w:rPr>
          <w:rFonts w:ascii="Times New Roman" w:hAnsi="Times New Roman" w:cs="Times New Roman"/>
          <w:lang w:val="en-GB"/>
        </w:rPr>
        <w:t>2</w:t>
      </w:r>
      <w:r w:rsidR="00A7776C" w:rsidRPr="00AC49E8">
        <w:rPr>
          <w:rFonts w:ascii="Times New Roman" w:hAnsi="Times New Roman" w:cs="Times New Roman"/>
          <w:lang w:val="en-GB"/>
        </w:rPr>
        <w:t xml:space="preserve"> is a general d</w:t>
      </w:r>
      <w:r w:rsidR="003A1D5D" w:rsidRPr="00AC49E8">
        <w:rPr>
          <w:rFonts w:ascii="Times New Roman" w:hAnsi="Times New Roman" w:cs="Times New Roman"/>
          <w:lang w:val="en-GB"/>
        </w:rPr>
        <w:t xml:space="preserve">escription </w:t>
      </w:r>
      <w:r w:rsidR="00DA0A68" w:rsidRPr="00AC49E8">
        <w:rPr>
          <w:rFonts w:ascii="Times New Roman" w:hAnsi="Times New Roman" w:cs="Times New Roman"/>
          <w:lang w:val="en-GB"/>
        </w:rPr>
        <w:t>of the Egyptian NEC</w:t>
      </w:r>
      <w:ins w:id="52" w:author="Albion M. Butters" w:date="2019-12-19T11:46:00Z">
        <w:r w:rsidR="00B724F8">
          <w:rPr>
            <w:rFonts w:ascii="Times New Roman" w:hAnsi="Times New Roman" w:cs="Times New Roman"/>
            <w:lang w:val="en-GB"/>
          </w:rPr>
          <w:t>,</w:t>
        </w:r>
      </w:ins>
      <w:r w:rsidR="003A1D5D" w:rsidRPr="00AC49E8">
        <w:rPr>
          <w:rFonts w:ascii="Times New Roman" w:hAnsi="Times New Roman" w:cs="Times New Roman"/>
          <w:lang w:val="en-GB"/>
        </w:rPr>
        <w:t> </w:t>
      </w:r>
      <w:r w:rsidR="00A7776C" w:rsidRPr="00AC49E8">
        <w:rPr>
          <w:rFonts w:ascii="Times New Roman" w:hAnsi="Times New Roman" w:cs="Times New Roman"/>
          <w:lang w:val="en-GB"/>
        </w:rPr>
        <w:t>presenting</w:t>
      </w:r>
      <w:ins w:id="53" w:author="Albion M. Butters" w:date="2019-12-18T07:48:00Z">
        <w:r w:rsidR="000240E8">
          <w:rPr>
            <w:rFonts w:ascii="Times New Roman" w:hAnsi="Times New Roman" w:cs="Times New Roman"/>
            <w:lang w:val="en-GB"/>
          </w:rPr>
          <w:t xml:space="preserve"> </w:t>
        </w:r>
      </w:ins>
      <w:r w:rsidR="003A1D5D" w:rsidRPr="00AC49E8">
        <w:rPr>
          <w:rFonts w:ascii="Times New Roman" w:hAnsi="Times New Roman" w:cs="Times New Roman"/>
          <w:lang w:val="en-GB"/>
        </w:rPr>
        <w:t>new analysis of the data</w:t>
      </w:r>
      <w:ins w:id="54" w:author="Albion M. Butters" w:date="2019-12-19T11:46:00Z">
        <w:r w:rsidR="00B724F8">
          <w:rPr>
            <w:rFonts w:ascii="Times New Roman" w:hAnsi="Times New Roman" w:cs="Times New Roman"/>
            <w:lang w:val="en-GB"/>
          </w:rPr>
          <w:t>.</w:t>
        </w:r>
      </w:ins>
      <w:r w:rsidR="005F45CC" w:rsidRPr="00AC49E8">
        <w:rPr>
          <w:rStyle w:val="Marquenotebasdepage"/>
          <w:rFonts w:ascii="Times New Roman" w:hAnsi="Times New Roman" w:cs="Times New Roman"/>
          <w:lang w:val="en-GB"/>
        </w:rPr>
        <w:footnoteReference w:id="2"/>
      </w:r>
      <w:r w:rsidR="00817C6A" w:rsidRPr="00AC49E8">
        <w:rPr>
          <w:rFonts w:ascii="Times New Roman" w:hAnsi="Times New Roman" w:cs="Times New Roman"/>
          <w:lang w:val="en-GB"/>
        </w:rPr>
        <w:t xml:space="preserve"> </w:t>
      </w:r>
      <w:r w:rsidR="009C7430" w:rsidRPr="00AC49E8">
        <w:rPr>
          <w:rFonts w:ascii="Times New Roman" w:hAnsi="Times New Roman" w:cs="Times New Roman"/>
          <w:lang w:val="en-GB"/>
        </w:rPr>
        <w:t xml:space="preserve">Section </w:t>
      </w:r>
      <w:r w:rsidR="00011212" w:rsidRPr="00AC49E8">
        <w:rPr>
          <w:rFonts w:ascii="Times New Roman" w:hAnsi="Times New Roman" w:cs="Times New Roman"/>
          <w:lang w:val="en-GB"/>
        </w:rPr>
        <w:t>3</w:t>
      </w:r>
      <w:r w:rsidR="00581F0B" w:rsidRPr="00AC49E8">
        <w:rPr>
          <w:rFonts w:ascii="Times New Roman" w:hAnsi="Times New Roman" w:cs="Times New Roman"/>
          <w:lang w:val="en-GB"/>
        </w:rPr>
        <w:t xml:space="preserve"> </w:t>
      </w:r>
      <w:r w:rsidR="00A7776C" w:rsidRPr="00AC49E8">
        <w:rPr>
          <w:rFonts w:ascii="Times New Roman" w:hAnsi="Times New Roman" w:cs="Times New Roman"/>
          <w:lang w:val="en-GB"/>
        </w:rPr>
        <w:t>explores</w:t>
      </w:r>
      <w:r w:rsidR="00DA0A68" w:rsidRPr="00AC49E8">
        <w:rPr>
          <w:rFonts w:ascii="Times New Roman" w:hAnsi="Times New Roman" w:cs="Times New Roman"/>
          <w:lang w:val="en-GB"/>
        </w:rPr>
        <w:t xml:space="preserve"> the diachrony of the NEC</w:t>
      </w:r>
      <w:r w:rsidR="00950A5B" w:rsidRPr="00AC49E8">
        <w:rPr>
          <w:rFonts w:ascii="Times New Roman" w:hAnsi="Times New Roman" w:cs="Times New Roman"/>
          <w:lang w:val="en-GB"/>
        </w:rPr>
        <w:t> </w:t>
      </w:r>
      <w:r w:rsidR="002B17D4" w:rsidRPr="00AC49E8">
        <w:rPr>
          <w:rFonts w:ascii="Times New Roman" w:hAnsi="Times New Roman" w:cs="Times New Roman"/>
          <w:lang w:val="en-GB"/>
        </w:rPr>
        <w:t>in a</w:t>
      </w:r>
      <w:r w:rsidR="00A7776C" w:rsidRPr="00AC49E8">
        <w:rPr>
          <w:rFonts w:ascii="Times New Roman" w:hAnsi="Times New Roman" w:cs="Times New Roman"/>
          <w:lang w:val="en-GB"/>
        </w:rPr>
        <w:t xml:space="preserve"> more detailed way, focusing on</w:t>
      </w:r>
      <w:r w:rsidR="00950A5B" w:rsidRPr="00AC49E8">
        <w:rPr>
          <w:rFonts w:ascii="Times New Roman" w:hAnsi="Times New Roman" w:cs="Times New Roman"/>
          <w:lang w:val="en-GB"/>
        </w:rPr>
        <w:t xml:space="preserve"> problems </w:t>
      </w:r>
      <w:r w:rsidR="00D1439E" w:rsidRPr="00AC49E8">
        <w:rPr>
          <w:rFonts w:ascii="Times New Roman" w:hAnsi="Times New Roman" w:cs="Times New Roman"/>
          <w:lang w:val="en-GB"/>
        </w:rPr>
        <w:t xml:space="preserve">bound with the nature of the documentation, </w:t>
      </w:r>
      <w:r w:rsidR="00950A5B" w:rsidRPr="00AC49E8">
        <w:rPr>
          <w:rFonts w:ascii="Times New Roman" w:hAnsi="Times New Roman" w:cs="Times New Roman"/>
          <w:lang w:val="en-GB"/>
        </w:rPr>
        <w:t xml:space="preserve">and </w:t>
      </w:r>
      <w:ins w:id="55" w:author="Albion M. Butters" w:date="2019-12-19T11:46:00Z">
        <w:r w:rsidR="00B724F8">
          <w:rPr>
            <w:rFonts w:ascii="Times New Roman" w:hAnsi="Times New Roman" w:cs="Times New Roman"/>
            <w:lang w:val="en-GB"/>
          </w:rPr>
          <w:t xml:space="preserve">it </w:t>
        </w:r>
      </w:ins>
      <w:r w:rsidR="005F45CC" w:rsidRPr="00AC49E8">
        <w:rPr>
          <w:rFonts w:ascii="Times New Roman" w:hAnsi="Times New Roman" w:cs="Times New Roman"/>
          <w:lang w:val="en-GB"/>
        </w:rPr>
        <w:t>highlights</w:t>
      </w:r>
      <w:r w:rsidR="00D1439E" w:rsidRPr="00AC49E8">
        <w:rPr>
          <w:rFonts w:ascii="Times New Roman" w:hAnsi="Times New Roman" w:cs="Times New Roman"/>
          <w:lang w:val="en-GB"/>
        </w:rPr>
        <w:t xml:space="preserve"> the </w:t>
      </w:r>
      <w:r w:rsidR="00950A5B" w:rsidRPr="00AC49E8">
        <w:rPr>
          <w:rFonts w:ascii="Times New Roman" w:hAnsi="Times New Roman" w:cs="Times New Roman"/>
          <w:lang w:val="en-GB"/>
        </w:rPr>
        <w:t>results</w:t>
      </w:r>
      <w:r w:rsidR="00817C6A" w:rsidRPr="00AC49E8">
        <w:rPr>
          <w:rFonts w:ascii="Times New Roman" w:hAnsi="Times New Roman" w:cs="Times New Roman"/>
          <w:lang w:val="en-GB"/>
        </w:rPr>
        <w:t xml:space="preserve"> that can still be gained. </w:t>
      </w:r>
      <w:r w:rsidR="009C7430" w:rsidRPr="00AC49E8">
        <w:rPr>
          <w:rFonts w:ascii="Times New Roman" w:hAnsi="Times New Roman" w:cs="Times New Roman"/>
          <w:lang w:val="en-GB"/>
        </w:rPr>
        <w:t xml:space="preserve">Section </w:t>
      </w:r>
      <w:r w:rsidR="00011212" w:rsidRPr="00AC49E8">
        <w:rPr>
          <w:rFonts w:ascii="Times New Roman" w:hAnsi="Times New Roman" w:cs="Times New Roman"/>
          <w:lang w:val="en-GB"/>
        </w:rPr>
        <w:t>4</w:t>
      </w:r>
      <w:r w:rsidR="005B6308" w:rsidRPr="00AC49E8">
        <w:rPr>
          <w:rFonts w:ascii="Times New Roman" w:hAnsi="Times New Roman" w:cs="Times New Roman"/>
          <w:lang w:val="en-GB"/>
        </w:rPr>
        <w:t xml:space="preserve"> </w:t>
      </w:r>
      <w:r w:rsidR="00D1439E" w:rsidRPr="00AC49E8">
        <w:rPr>
          <w:rFonts w:ascii="Times New Roman" w:hAnsi="Times New Roman" w:cs="Times New Roman"/>
          <w:lang w:val="en-GB"/>
        </w:rPr>
        <w:t>examines the interplay of f</w:t>
      </w:r>
      <w:r w:rsidR="00DA0A68" w:rsidRPr="00AC49E8">
        <w:rPr>
          <w:rFonts w:ascii="Times New Roman" w:hAnsi="Times New Roman" w:cs="Times New Roman"/>
          <w:lang w:val="en-GB"/>
        </w:rPr>
        <w:t xml:space="preserve">unctional </w:t>
      </w:r>
      <w:r w:rsidR="00B21B68" w:rsidRPr="00AC49E8">
        <w:rPr>
          <w:rFonts w:ascii="Times New Roman" w:hAnsi="Times New Roman" w:cs="Times New Roman"/>
          <w:lang w:val="en-GB"/>
        </w:rPr>
        <w:t>motivations</w:t>
      </w:r>
      <w:ins w:id="56" w:author="Albion M. Butters" w:date="2019-12-19T11:46:00Z">
        <w:r w:rsidR="00B724F8">
          <w:rPr>
            <w:rFonts w:ascii="Times New Roman" w:hAnsi="Times New Roman" w:cs="Times New Roman"/>
            <w:lang w:val="en-GB"/>
          </w:rPr>
          <w:t>,</w:t>
        </w:r>
      </w:ins>
      <w:r w:rsidR="00B21B68" w:rsidRPr="00AC49E8">
        <w:rPr>
          <w:rFonts w:ascii="Times New Roman" w:hAnsi="Times New Roman" w:cs="Times New Roman"/>
          <w:lang w:val="en-GB"/>
        </w:rPr>
        <w:t xml:space="preserve"> such as analogy or emphasis with </w:t>
      </w:r>
      <w:r w:rsidR="005833EB" w:rsidRPr="00AC49E8">
        <w:rPr>
          <w:rFonts w:ascii="Times New Roman" w:hAnsi="Times New Roman" w:cs="Times New Roman"/>
          <w:lang w:val="en-GB"/>
        </w:rPr>
        <w:t>structural</w:t>
      </w:r>
      <w:r w:rsidR="00DA0A68" w:rsidRPr="00AC49E8">
        <w:rPr>
          <w:rFonts w:ascii="Times New Roman" w:hAnsi="Times New Roman" w:cs="Times New Roman"/>
          <w:lang w:val="en-GB"/>
        </w:rPr>
        <w:t xml:space="preserve"> </w:t>
      </w:r>
      <w:r w:rsidR="00B21B68" w:rsidRPr="00AC49E8">
        <w:rPr>
          <w:rFonts w:ascii="Times New Roman" w:hAnsi="Times New Roman" w:cs="Times New Roman"/>
          <w:lang w:val="en-GB"/>
        </w:rPr>
        <w:t>features</w:t>
      </w:r>
      <w:r w:rsidR="00D1439E" w:rsidRPr="00AC49E8">
        <w:rPr>
          <w:rFonts w:ascii="Times New Roman" w:hAnsi="Times New Roman" w:cs="Times New Roman"/>
          <w:lang w:val="en-GB"/>
        </w:rPr>
        <w:t xml:space="preserve"> </w:t>
      </w:r>
      <w:r w:rsidR="00427C6E" w:rsidRPr="00AC49E8">
        <w:rPr>
          <w:rFonts w:ascii="Times New Roman" w:hAnsi="Times New Roman" w:cs="Times New Roman"/>
          <w:lang w:val="en-GB"/>
        </w:rPr>
        <w:t>in</w:t>
      </w:r>
      <w:r w:rsidR="00DA0A68" w:rsidRPr="00AC49E8">
        <w:rPr>
          <w:rFonts w:ascii="Times New Roman" w:hAnsi="Times New Roman" w:cs="Times New Roman"/>
          <w:lang w:val="en-GB"/>
        </w:rPr>
        <w:t xml:space="preserve"> changes within </w:t>
      </w:r>
      <w:r w:rsidR="00427C6E" w:rsidRPr="00AC49E8">
        <w:rPr>
          <w:rFonts w:ascii="Times New Roman" w:hAnsi="Times New Roman" w:cs="Times New Roman"/>
          <w:lang w:val="en-GB"/>
        </w:rPr>
        <w:t xml:space="preserve">the </w:t>
      </w:r>
      <w:r w:rsidR="00DA0A68" w:rsidRPr="00AC49E8">
        <w:rPr>
          <w:rFonts w:ascii="Times New Roman" w:hAnsi="Times New Roman" w:cs="Times New Roman"/>
          <w:lang w:val="en-GB"/>
        </w:rPr>
        <w:t>NEC</w:t>
      </w:r>
      <w:r w:rsidR="00561A05" w:rsidRPr="00AC49E8">
        <w:rPr>
          <w:rFonts w:ascii="Times New Roman" w:hAnsi="Times New Roman" w:cs="Times New Roman"/>
          <w:lang w:val="en-GB"/>
        </w:rPr>
        <w:t>.</w:t>
      </w:r>
      <w:r w:rsidR="00817C6A" w:rsidRPr="00AC49E8">
        <w:rPr>
          <w:rFonts w:ascii="Times New Roman" w:hAnsi="Times New Roman" w:cs="Times New Roman"/>
          <w:lang w:val="en-GB"/>
        </w:rPr>
        <w:t xml:space="preserve"> </w:t>
      </w:r>
      <w:r w:rsidR="00EC4A05" w:rsidRPr="00AC49E8">
        <w:rPr>
          <w:rFonts w:ascii="Times New Roman" w:hAnsi="Times New Roman" w:cs="Times New Roman"/>
          <w:lang w:val="en-GB"/>
        </w:rPr>
        <w:t xml:space="preserve">A tentative conclusion </w:t>
      </w:r>
      <w:ins w:id="57" w:author="Albion M. Butters" w:date="2019-12-19T11:46:00Z">
        <w:r w:rsidR="00B724F8">
          <w:rPr>
            <w:rFonts w:ascii="Times New Roman" w:hAnsi="Times New Roman" w:cs="Times New Roman"/>
            <w:lang w:val="en-GB"/>
          </w:rPr>
          <w:t xml:space="preserve">in </w:t>
        </w:r>
      </w:ins>
      <w:r w:rsidR="00011212" w:rsidRPr="00AC49E8">
        <w:rPr>
          <w:rFonts w:ascii="Times New Roman" w:hAnsi="Times New Roman" w:cs="Times New Roman"/>
          <w:lang w:val="en-GB"/>
        </w:rPr>
        <w:t xml:space="preserve">Section 5 </w:t>
      </w:r>
      <w:r w:rsidR="00EC4A05" w:rsidRPr="00AC49E8">
        <w:rPr>
          <w:rFonts w:ascii="Times New Roman" w:hAnsi="Times New Roman" w:cs="Times New Roman"/>
          <w:lang w:val="en-GB"/>
        </w:rPr>
        <w:t>widens the perspective opened by the study of the Egyptian NEC</w:t>
      </w:r>
      <w:ins w:id="58" w:author="Albion M. Butters" w:date="2019-12-19T11:47:00Z">
        <w:r w:rsidR="00B724F8">
          <w:rPr>
            <w:rFonts w:ascii="Times New Roman" w:hAnsi="Times New Roman" w:cs="Times New Roman"/>
            <w:lang w:val="en-GB"/>
          </w:rPr>
          <w:t>,</w:t>
        </w:r>
      </w:ins>
      <w:r w:rsidR="00EC4A05" w:rsidRPr="00AC49E8">
        <w:rPr>
          <w:rFonts w:ascii="Times New Roman" w:hAnsi="Times New Roman" w:cs="Times New Roman"/>
          <w:lang w:val="en-GB"/>
        </w:rPr>
        <w:t xml:space="preserve"> show</w:t>
      </w:r>
      <w:ins w:id="59" w:author="Albion M. Butters" w:date="2019-12-19T11:47:00Z">
        <w:r w:rsidR="00B724F8">
          <w:rPr>
            <w:rFonts w:ascii="Times New Roman" w:hAnsi="Times New Roman" w:cs="Times New Roman"/>
            <w:lang w:val="en-GB"/>
          </w:rPr>
          <w:t>ing</w:t>
        </w:r>
      </w:ins>
      <w:r w:rsidR="00EC4A05" w:rsidRPr="00AC49E8">
        <w:rPr>
          <w:rFonts w:ascii="Times New Roman" w:hAnsi="Times New Roman" w:cs="Times New Roman"/>
          <w:lang w:val="en-GB"/>
        </w:rPr>
        <w:t xml:space="preserve"> its relevance to the larger understanding of grammaticalization paths involved in the renewal of the verbal system in Older Egyptian.</w:t>
      </w:r>
      <w:r w:rsidR="00856860" w:rsidRPr="00AC49E8">
        <w:rPr>
          <w:rFonts w:ascii="Times New Roman" w:hAnsi="Times New Roman" w:cs="Times New Roman"/>
          <w:lang w:val="en-GB"/>
        </w:rPr>
        <w:t xml:space="preserve"> </w:t>
      </w:r>
      <w:r w:rsidR="00CF30E7" w:rsidRPr="00AC49E8">
        <w:rPr>
          <w:rFonts w:ascii="Times New Roman" w:hAnsi="Times New Roman" w:cs="Times New Roman"/>
          <w:lang w:val="en-GB"/>
        </w:rPr>
        <w:t xml:space="preserve">At the end of this contribution, a table in </w:t>
      </w:r>
      <w:ins w:id="60" w:author="Elsa Oréal" w:date="2020-01-09T14:18:00Z">
        <w:r w:rsidR="008B0849">
          <w:rPr>
            <w:rFonts w:ascii="Times New Roman" w:hAnsi="Times New Roman" w:cs="Times New Roman"/>
            <w:lang w:val="en-GB"/>
          </w:rPr>
          <w:t>Appendix</w:t>
        </w:r>
        <w:r w:rsidR="008B0849" w:rsidRPr="00AC49E8">
          <w:rPr>
            <w:rFonts w:ascii="Times New Roman" w:hAnsi="Times New Roman" w:cs="Times New Roman"/>
            <w:lang w:val="en-GB"/>
          </w:rPr>
          <w:t xml:space="preserve"> </w:t>
        </w:r>
      </w:ins>
      <w:r w:rsidR="00CF30E7" w:rsidRPr="00AC49E8">
        <w:rPr>
          <w:rFonts w:ascii="Times New Roman" w:hAnsi="Times New Roman" w:cs="Times New Roman"/>
          <w:lang w:val="en-GB"/>
        </w:rPr>
        <w:t>presents the main patterns involved in the NEC. It may be useful for the reader to refer to this table in order to be</w:t>
      </w:r>
      <w:r w:rsidR="0076501D" w:rsidRPr="00AC49E8">
        <w:rPr>
          <w:rFonts w:ascii="Times New Roman" w:hAnsi="Times New Roman" w:cs="Times New Roman"/>
          <w:lang w:val="en-GB"/>
        </w:rPr>
        <w:t xml:space="preserve">tter understand the position </w:t>
      </w:r>
      <w:r w:rsidR="00CF30E7" w:rsidRPr="00AC49E8">
        <w:rPr>
          <w:rFonts w:ascii="Times New Roman" w:hAnsi="Times New Roman" w:cs="Times New Roman"/>
          <w:lang w:val="en-GB"/>
        </w:rPr>
        <w:t xml:space="preserve">of each detailed </w:t>
      </w:r>
      <w:r w:rsidR="0076501D" w:rsidRPr="00AC49E8">
        <w:rPr>
          <w:rFonts w:ascii="Times New Roman" w:hAnsi="Times New Roman" w:cs="Times New Roman"/>
          <w:lang w:val="en-GB"/>
        </w:rPr>
        <w:t xml:space="preserve">step in the general history. </w:t>
      </w:r>
    </w:p>
    <w:p w14:paraId="67F782F5" w14:textId="77777777" w:rsidR="00DA0A68" w:rsidRPr="00AC49E8" w:rsidRDefault="00DA0A68" w:rsidP="00DE5A5D">
      <w:pPr>
        <w:spacing w:line="276" w:lineRule="auto"/>
        <w:jc w:val="both"/>
        <w:rPr>
          <w:rFonts w:ascii="Times New Roman" w:hAnsi="Times New Roman" w:cs="Times New Roman"/>
          <w:lang w:val="en-GB"/>
        </w:rPr>
      </w:pPr>
    </w:p>
    <w:p w14:paraId="0E9824A6" w14:textId="0EA72DF5" w:rsidR="00EC5898" w:rsidRPr="00AC49E8" w:rsidRDefault="00E43654" w:rsidP="00817C6A">
      <w:pPr>
        <w:pStyle w:val="Titre1"/>
        <w:rPr>
          <w:lang w:val="en-GB"/>
        </w:rPr>
      </w:pPr>
      <w:r w:rsidRPr="00AC49E8">
        <w:rPr>
          <w:lang w:val="en-GB"/>
        </w:rPr>
        <w:t>2</w:t>
      </w:r>
      <w:ins w:id="61" w:author="Albion M. Butters" w:date="2019-12-19T11:47:00Z">
        <w:r w:rsidR="00B724F8">
          <w:rPr>
            <w:lang w:val="en-GB"/>
          </w:rPr>
          <w:t>.</w:t>
        </w:r>
      </w:ins>
      <w:r w:rsidR="00817C6A" w:rsidRPr="00AC49E8">
        <w:rPr>
          <w:lang w:val="en-GB"/>
        </w:rPr>
        <w:t xml:space="preserve"> </w:t>
      </w:r>
      <w:r w:rsidR="00AD27C5" w:rsidRPr="00AC49E8">
        <w:rPr>
          <w:lang w:val="en-GB"/>
        </w:rPr>
        <w:t>The Ancient Egyptian NEC</w:t>
      </w:r>
      <w:ins w:id="62" w:author="Albion M. Butters" w:date="2019-12-19T11:44:00Z">
        <w:r w:rsidR="00DE3CD7">
          <w:rPr>
            <w:lang w:val="en-GB"/>
          </w:rPr>
          <w:t>:</w:t>
        </w:r>
      </w:ins>
      <w:r w:rsidR="000F7827" w:rsidRPr="00AC49E8">
        <w:rPr>
          <w:lang w:val="en-GB"/>
        </w:rPr>
        <w:t xml:space="preserve"> </w:t>
      </w:r>
      <w:r w:rsidR="00EC5898" w:rsidRPr="00AC49E8">
        <w:rPr>
          <w:lang w:val="en-GB"/>
        </w:rPr>
        <w:t>A general view</w:t>
      </w:r>
    </w:p>
    <w:p w14:paraId="0E1278C6" w14:textId="77777777" w:rsidR="000F7827" w:rsidRPr="00AC49E8" w:rsidRDefault="000F7827" w:rsidP="000F7827">
      <w:pPr>
        <w:spacing w:line="276" w:lineRule="auto"/>
        <w:jc w:val="both"/>
        <w:rPr>
          <w:rFonts w:ascii="Times New Roman" w:hAnsi="Times New Roman" w:cs="Times New Roman"/>
          <w:lang w:val="en-GB"/>
        </w:rPr>
      </w:pPr>
    </w:p>
    <w:p w14:paraId="75FD50B5" w14:textId="38C4BC12" w:rsidR="003F0996" w:rsidRPr="00AC49E8" w:rsidRDefault="003F0996" w:rsidP="003F0996">
      <w:pPr>
        <w:spacing w:line="276" w:lineRule="auto"/>
        <w:jc w:val="both"/>
        <w:rPr>
          <w:rFonts w:ascii="Times New Roman" w:hAnsi="Times New Roman" w:cs="Times New Roman"/>
          <w:lang w:val="en-GB"/>
        </w:rPr>
      </w:pPr>
      <w:r w:rsidRPr="00AC49E8">
        <w:rPr>
          <w:rFonts w:ascii="Times New Roman" w:hAnsi="Times New Roman" w:cs="Times New Roman"/>
          <w:lang w:val="en-GB"/>
        </w:rPr>
        <w:t>In this section, a descriptive analysis of the Egyptian NEC is given according to the chronological order of an ideal cycle</w:t>
      </w:r>
      <w:r w:rsidR="00C46811" w:rsidRPr="00AC49E8">
        <w:rPr>
          <w:rFonts w:ascii="Times New Roman" w:hAnsi="Times New Roman" w:cs="Times New Roman"/>
          <w:lang w:val="en-GB"/>
        </w:rPr>
        <w:t>,</w:t>
      </w:r>
      <w:r w:rsidRPr="00AC49E8">
        <w:rPr>
          <w:rFonts w:ascii="Times New Roman" w:hAnsi="Times New Roman" w:cs="Times New Roman"/>
          <w:lang w:val="en-GB"/>
        </w:rPr>
        <w:t xml:space="preserve"> without taking into account the problems raised by transitional phases and their possible overlap. These difficulties are presented </w:t>
      </w:r>
      <w:r w:rsidR="00C46811" w:rsidRPr="00AC49E8">
        <w:rPr>
          <w:rFonts w:ascii="Times New Roman" w:hAnsi="Times New Roman" w:cs="Times New Roman"/>
          <w:lang w:val="en-GB"/>
        </w:rPr>
        <w:t xml:space="preserve">in more detail </w:t>
      </w:r>
      <w:r w:rsidR="00850ECE" w:rsidRPr="00AC49E8">
        <w:rPr>
          <w:rFonts w:ascii="Times New Roman" w:hAnsi="Times New Roman" w:cs="Times New Roman"/>
          <w:lang w:val="en-GB"/>
        </w:rPr>
        <w:t xml:space="preserve">in </w:t>
      </w:r>
      <w:ins w:id="63" w:author="Albion M. Butters" w:date="2019-12-19T11:47:00Z">
        <w:r w:rsidR="00B724F8">
          <w:rPr>
            <w:rFonts w:ascii="Times New Roman" w:hAnsi="Times New Roman" w:cs="Times New Roman"/>
            <w:lang w:val="en-GB"/>
          </w:rPr>
          <w:t>S</w:t>
        </w:r>
      </w:ins>
      <w:r w:rsidR="00850ECE" w:rsidRPr="00AC49E8">
        <w:rPr>
          <w:rFonts w:ascii="Times New Roman" w:hAnsi="Times New Roman" w:cs="Times New Roman"/>
          <w:lang w:val="en-GB"/>
        </w:rPr>
        <w:t>ection 3</w:t>
      </w:r>
      <w:r w:rsidRPr="00AC49E8">
        <w:rPr>
          <w:rFonts w:ascii="Times New Roman" w:hAnsi="Times New Roman" w:cs="Times New Roman"/>
          <w:lang w:val="en-GB"/>
        </w:rPr>
        <w:t xml:space="preserve">. </w:t>
      </w:r>
      <w:r w:rsidR="002C0833" w:rsidRPr="00AC49E8">
        <w:rPr>
          <w:rFonts w:ascii="Times New Roman" w:hAnsi="Times New Roman" w:cs="Times New Roman"/>
          <w:lang w:val="en-GB"/>
        </w:rPr>
        <w:t>However, the following idealized sketch of the general evolution may be useful for the reader</w:t>
      </w:r>
      <w:ins w:id="64" w:author="Albion M. Butters" w:date="2019-12-19T11:44:00Z">
        <w:r w:rsidR="00DE3CD7">
          <w:rPr>
            <w:rFonts w:ascii="Times New Roman" w:hAnsi="Times New Roman" w:cs="Times New Roman"/>
            <w:lang w:val="en-GB"/>
          </w:rPr>
          <w:t>:</w:t>
        </w:r>
      </w:ins>
      <w:r w:rsidR="002C0833" w:rsidRPr="00AC49E8">
        <w:rPr>
          <w:rFonts w:ascii="Times New Roman" w:hAnsi="Times New Roman" w:cs="Times New Roman"/>
          <w:lang w:val="en-GB"/>
        </w:rPr>
        <w:t xml:space="preserve"> </w:t>
      </w:r>
    </w:p>
    <w:p w14:paraId="49AE122D" w14:textId="0BD6B05F" w:rsidR="00CE6D48" w:rsidRPr="00AC49E8" w:rsidRDefault="00CE6D48" w:rsidP="00CE6D48">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1. The earliest documented stages show a C-A transition. The negator transliterated as </w:t>
      </w:r>
      <w:r w:rsidRPr="00AC49E8">
        <w:rPr>
          <w:rFonts w:ascii="Umschrift_TTn" w:hAnsi="Umschrift_TTn" w:cs="Times New Roman"/>
          <w:i/>
          <w:lang w:val="en-GB"/>
        </w:rPr>
        <w:t>ni</w:t>
      </w:r>
      <w:r w:rsidRPr="00AC49E8">
        <w:rPr>
          <w:rFonts w:ascii="Times New Roman" w:hAnsi="Times New Roman" w:cs="Times New Roman"/>
          <w:lang w:val="en-GB"/>
        </w:rPr>
        <w:t xml:space="preserve"> can be shown to have been an earlier negative existential</w:t>
      </w:r>
      <w:ins w:id="65" w:author="Albion M. Butters" w:date="2019-12-19T11:48:00Z">
        <w:r w:rsidR="00B724F8">
          <w:rPr>
            <w:rFonts w:ascii="Times New Roman" w:hAnsi="Times New Roman" w:cs="Times New Roman"/>
            <w:lang w:val="en-GB"/>
          </w:rPr>
          <w:t>.</w:t>
        </w:r>
      </w:ins>
      <w:r w:rsidR="00353A1C" w:rsidRPr="00AC49E8">
        <w:rPr>
          <w:rStyle w:val="Marquenotebasdepage"/>
          <w:rFonts w:ascii="Times New Roman" w:hAnsi="Times New Roman" w:cs="Times New Roman"/>
          <w:lang w:val="en-GB"/>
        </w:rPr>
        <w:footnoteReference w:id="3"/>
      </w:r>
    </w:p>
    <w:p w14:paraId="35FC2988" w14:textId="77777777" w:rsidR="00CE6D48" w:rsidRPr="00AC49E8" w:rsidRDefault="00CE6D48" w:rsidP="00CE6D48">
      <w:pPr>
        <w:spacing w:line="276" w:lineRule="auto"/>
        <w:jc w:val="both"/>
        <w:rPr>
          <w:rFonts w:ascii="Times New Roman" w:hAnsi="Times New Roman" w:cs="Times New Roman"/>
          <w:lang w:val="en-GB"/>
        </w:rPr>
      </w:pPr>
      <w:r w:rsidRPr="00AC49E8">
        <w:rPr>
          <w:rFonts w:ascii="Times New Roman" w:hAnsi="Times New Roman" w:cs="Times New Roman"/>
          <w:lang w:val="en-GB"/>
        </w:rPr>
        <w:t>2. In Old Egyptian, this negator can occur with verbal nominalizations, leading to its reanalysis as a clausal negation.</w:t>
      </w:r>
    </w:p>
    <w:p w14:paraId="25D21070" w14:textId="77777777" w:rsidR="00CE6D48" w:rsidRPr="00AC49E8" w:rsidRDefault="00CE6D48" w:rsidP="00CE6D48">
      <w:pPr>
        <w:spacing w:line="276" w:lineRule="auto"/>
        <w:jc w:val="both"/>
        <w:rPr>
          <w:rFonts w:ascii="Times New Roman" w:hAnsi="Times New Roman" w:cs="Times New Roman"/>
          <w:lang w:val="en-GB"/>
        </w:rPr>
      </w:pPr>
      <w:r w:rsidRPr="00AC49E8">
        <w:rPr>
          <w:rFonts w:ascii="Times New Roman" w:hAnsi="Times New Roman" w:cs="Times New Roman"/>
          <w:lang w:val="en-GB"/>
        </w:rPr>
        <w:t>3. The same negator also extends to clauses with different types of stative predicates, showing a convergence with the positive existential predication pattern extending to stative predicates.</w:t>
      </w:r>
    </w:p>
    <w:p w14:paraId="06CD5DDA" w14:textId="5A2E74E7" w:rsidR="00CE6D48" w:rsidRPr="00AC49E8" w:rsidRDefault="00CE6D48" w:rsidP="00CE6D48">
      <w:pPr>
        <w:spacing w:line="276" w:lineRule="auto"/>
        <w:jc w:val="both"/>
        <w:rPr>
          <w:rFonts w:ascii="Times New Roman" w:hAnsi="Times New Roman" w:cs="Times New Roman"/>
          <w:lang w:val="en-GB"/>
        </w:rPr>
      </w:pPr>
      <w:r w:rsidRPr="00AC49E8">
        <w:rPr>
          <w:rFonts w:ascii="Times New Roman" w:hAnsi="Times New Roman" w:cs="Times New Roman"/>
          <w:lang w:val="en-GB"/>
        </w:rPr>
        <w:lastRenderedPageBreak/>
        <w:t xml:space="preserve">4. This negator </w:t>
      </w:r>
      <w:r w:rsidRPr="00AC49E8">
        <w:rPr>
          <w:rFonts w:ascii="Umschrift_TTn" w:hAnsi="Umschrift_TTn" w:cs="Times New Roman"/>
          <w:i/>
          <w:lang w:val="en-GB"/>
        </w:rPr>
        <w:t>ni</w:t>
      </w:r>
      <w:r w:rsidRPr="00AC49E8">
        <w:rPr>
          <w:rFonts w:ascii="Times New Roman" w:hAnsi="Times New Roman" w:cs="Times New Roman"/>
          <w:lang w:val="en-GB"/>
        </w:rPr>
        <w:t xml:space="preserve"> begins to occur with various forms of the verb </w:t>
      </w:r>
      <w:r w:rsidRPr="00AC49E8">
        <w:rPr>
          <w:rFonts w:ascii="Umschrift_TTn" w:hAnsi="Umschrift_TTn" w:cs="Times New Roman"/>
          <w:i/>
          <w:lang w:val="en-GB"/>
        </w:rPr>
        <w:t>wnn</w:t>
      </w:r>
      <w:r w:rsidRPr="00AC49E8">
        <w:rPr>
          <w:rFonts w:ascii="Times New Roman" w:hAnsi="Times New Roman" w:cs="Times New Roman"/>
          <w:lang w:val="en-GB"/>
        </w:rPr>
        <w:t xml:space="preserve"> ‘</w:t>
      </w:r>
      <w:ins w:id="71" w:author="Albion M. Butters" w:date="2019-12-19T17:43:00Z">
        <w:r w:rsidR="00510EF2">
          <w:rPr>
            <w:rFonts w:ascii="Times New Roman" w:hAnsi="Times New Roman" w:cs="Times New Roman"/>
            <w:lang w:val="en-GB"/>
          </w:rPr>
          <w:t xml:space="preserve">to </w:t>
        </w:r>
      </w:ins>
      <w:r w:rsidRPr="00AC49E8">
        <w:rPr>
          <w:rFonts w:ascii="Times New Roman" w:hAnsi="Times New Roman" w:cs="Times New Roman"/>
          <w:lang w:val="en-GB"/>
        </w:rPr>
        <w:t xml:space="preserve">exist’ used </w:t>
      </w:r>
      <w:ins w:id="72" w:author="Elsa Oréal" w:date="2020-01-09T16:07:00Z">
        <w:r w:rsidR="00AC3FF6">
          <w:rPr>
            <w:rFonts w:ascii="Times New Roman" w:hAnsi="Times New Roman" w:cs="Times New Roman"/>
            <w:lang w:val="en-GB"/>
          </w:rPr>
          <w:t xml:space="preserve">as </w:t>
        </w:r>
      </w:ins>
      <w:r w:rsidRPr="00AC49E8">
        <w:rPr>
          <w:rFonts w:ascii="Times New Roman" w:hAnsi="Times New Roman" w:cs="Times New Roman"/>
          <w:lang w:val="en-GB"/>
        </w:rPr>
        <w:t>a</w:t>
      </w:r>
      <w:ins w:id="73" w:author="Albion M. Butters" w:date="2019-12-19T17:43:00Z">
        <w:r w:rsidR="00510EF2">
          <w:rPr>
            <w:rFonts w:ascii="Times New Roman" w:hAnsi="Times New Roman" w:cs="Times New Roman"/>
            <w:lang w:val="en-GB"/>
          </w:rPr>
          <w:t>n</w:t>
        </w:r>
      </w:ins>
      <w:r w:rsidRPr="00AC49E8">
        <w:rPr>
          <w:rFonts w:ascii="Times New Roman" w:hAnsi="Times New Roman" w:cs="Times New Roman"/>
          <w:lang w:val="en-GB"/>
        </w:rPr>
        <w:t xml:space="preserve"> existential copula.</w:t>
      </w:r>
    </w:p>
    <w:p w14:paraId="0F961A69" w14:textId="1E328D74" w:rsidR="00CE6D48" w:rsidRPr="00AC49E8" w:rsidRDefault="00CE6D48" w:rsidP="00CE6D48">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5. The collocation </w:t>
      </w:r>
      <w:r w:rsidRPr="00AC49E8">
        <w:rPr>
          <w:rFonts w:ascii="Umschrift_TTn" w:hAnsi="Umschrift_TTn" w:cs="Times New Roman"/>
          <w:i/>
          <w:lang w:val="en-GB"/>
        </w:rPr>
        <w:t>ni wn</w:t>
      </w:r>
      <w:r w:rsidRPr="00AC49E8">
        <w:rPr>
          <w:rFonts w:ascii="Times New Roman" w:hAnsi="Times New Roman" w:cs="Times New Roman"/>
          <w:lang w:val="en-GB"/>
        </w:rPr>
        <w:t xml:space="preserve"> [neg</w:t>
      </w:r>
      <w:ins w:id="74" w:author="Elsa Oréal" w:date="2020-01-09T16:15:00Z">
        <w:r w:rsidR="00375DCA">
          <w:rPr>
            <w:rFonts w:ascii="Times New Roman" w:hAnsi="Times New Roman" w:cs="Times New Roman"/>
            <w:lang w:val="en-GB"/>
          </w:rPr>
          <w:t>.</w:t>
        </w:r>
      </w:ins>
      <w:r w:rsidRPr="00AC49E8">
        <w:rPr>
          <w:rFonts w:ascii="Times New Roman" w:hAnsi="Times New Roman" w:cs="Times New Roman"/>
          <w:lang w:val="en-GB"/>
        </w:rPr>
        <w:t xml:space="preserve"> </w:t>
      </w:r>
      <w:ins w:id="75" w:author="Elsa Oréal" w:date="2020-01-09T16:15:00Z">
        <w:r w:rsidR="00375DCA">
          <w:rPr>
            <w:rFonts w:ascii="Times New Roman" w:hAnsi="Times New Roman" w:cs="Times New Roman"/>
            <w:lang w:val="en-GB"/>
          </w:rPr>
          <w:t>‘</w:t>
        </w:r>
      </w:ins>
      <w:r w:rsidRPr="00AC49E8">
        <w:rPr>
          <w:rFonts w:ascii="Times New Roman" w:hAnsi="Times New Roman" w:cs="Times New Roman"/>
          <w:lang w:val="en-GB"/>
        </w:rPr>
        <w:t>exist</w:t>
      </w:r>
      <w:ins w:id="76" w:author="Elsa Oréal" w:date="2020-01-09T16:15:00Z">
        <w:r w:rsidR="00375DCA">
          <w:rPr>
            <w:rFonts w:ascii="Times New Roman" w:hAnsi="Times New Roman" w:cs="Times New Roman"/>
            <w:lang w:val="en-GB"/>
          </w:rPr>
          <w:t>’</w:t>
        </w:r>
      </w:ins>
      <w:r w:rsidRPr="00AC49E8">
        <w:rPr>
          <w:rFonts w:ascii="Times New Roman" w:hAnsi="Times New Roman" w:cs="Times New Roman"/>
          <w:lang w:val="en-GB"/>
        </w:rPr>
        <w:t>] fuses into a new negative existential marker</w:t>
      </w:r>
      <w:ins w:id="77" w:author="Albion M. Butters" w:date="2019-12-19T11:52:00Z">
        <w:r w:rsidR="00B724F8">
          <w:rPr>
            <w:rFonts w:ascii="Times New Roman" w:hAnsi="Times New Roman" w:cs="Times New Roman"/>
            <w:lang w:val="en-GB"/>
          </w:rPr>
          <w:t>,</w:t>
        </w:r>
      </w:ins>
      <w:r w:rsidRPr="00AC49E8">
        <w:rPr>
          <w:rFonts w:ascii="Times New Roman" w:hAnsi="Times New Roman" w:cs="Times New Roman"/>
          <w:lang w:val="en-GB"/>
        </w:rPr>
        <w:t xml:space="preserve"> written </w:t>
      </w:r>
      <w:r w:rsidRPr="00AC49E8">
        <w:rPr>
          <w:rFonts w:ascii="Umschrift_TTn" w:hAnsi="Umschrift_TTn" w:cs="Times New Roman"/>
          <w:i/>
          <w:lang w:val="en-GB"/>
        </w:rPr>
        <w:t>nn</w:t>
      </w:r>
      <w:r w:rsidRPr="00AC49E8">
        <w:rPr>
          <w:rFonts w:ascii="Times New Roman" w:hAnsi="Times New Roman" w:cs="Times New Roman"/>
          <w:lang w:val="en-GB"/>
        </w:rPr>
        <w:t>.</w:t>
      </w:r>
    </w:p>
    <w:p w14:paraId="0C7FFA0D" w14:textId="092D8EDB" w:rsidR="00CE6D48" w:rsidRPr="00AC49E8" w:rsidRDefault="00CE6D48" w:rsidP="00CE6D48">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6. In several stages, this new negator </w:t>
      </w:r>
      <w:r w:rsidRPr="00AC49E8">
        <w:rPr>
          <w:rFonts w:ascii="Umschrift_TTn" w:hAnsi="Umschrift_TTn" w:cs="Times New Roman"/>
          <w:lang w:val="en-GB"/>
        </w:rPr>
        <w:t>nn</w:t>
      </w:r>
      <w:r w:rsidRPr="00AC49E8">
        <w:rPr>
          <w:rFonts w:ascii="Times New Roman" w:hAnsi="Times New Roman" w:cs="Times New Roman"/>
          <w:lang w:val="en-GB"/>
        </w:rPr>
        <w:t xml:space="preserve"> spreads again to other contexts, such as those with originally locative adjuncts, leading to reanalysis as </w:t>
      </w:r>
      <w:ins w:id="78" w:author="Albion M. Butters" w:date="2019-12-19T11:52:00Z">
        <w:r w:rsidR="00B724F8">
          <w:rPr>
            <w:rFonts w:ascii="Times New Roman" w:hAnsi="Times New Roman" w:cs="Times New Roman"/>
            <w:lang w:val="en-GB"/>
          </w:rPr>
          <w:t xml:space="preserve">a </w:t>
        </w:r>
      </w:ins>
      <w:r w:rsidRPr="00AC49E8">
        <w:rPr>
          <w:rFonts w:ascii="Times New Roman" w:hAnsi="Times New Roman" w:cs="Times New Roman"/>
          <w:lang w:val="en-GB"/>
        </w:rPr>
        <w:t>negator plus locative predicate, and to other stative predicates.</w:t>
      </w:r>
    </w:p>
    <w:p w14:paraId="24A87846" w14:textId="77777777" w:rsidR="00CE6D48" w:rsidRPr="00AC49E8" w:rsidRDefault="00CE6D48" w:rsidP="00CE6D48">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7. The new negator </w:t>
      </w:r>
      <w:r w:rsidRPr="00AC49E8">
        <w:rPr>
          <w:rFonts w:ascii="Umschrift_TTn" w:hAnsi="Umschrift_TTn" w:cs="Times New Roman"/>
          <w:i/>
          <w:lang w:val="en-GB"/>
        </w:rPr>
        <w:t>nn</w:t>
      </w:r>
      <w:r w:rsidRPr="00AC49E8">
        <w:rPr>
          <w:rFonts w:ascii="Times New Roman" w:hAnsi="Times New Roman" w:cs="Times New Roman"/>
          <w:lang w:val="en-GB"/>
        </w:rPr>
        <w:t xml:space="preserve"> comes to be used with verbal predicates, in particular modal ones.</w:t>
      </w:r>
    </w:p>
    <w:p w14:paraId="6E1AEE11" w14:textId="77777777" w:rsidR="00CE6D48" w:rsidRPr="00AC49E8" w:rsidRDefault="00CE6D48" w:rsidP="00CE6D48">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8. A new stage of the cycle involves the new negator, itself a fusion of the oldest negation plus an existential verb, and a form of the very same verb </w:t>
      </w:r>
      <w:r w:rsidRPr="00AC49E8">
        <w:rPr>
          <w:rFonts w:ascii="Times New Roman" w:hAnsi="Times New Roman" w:cs="Times New Roman"/>
          <w:i/>
          <w:lang w:val="en-GB"/>
        </w:rPr>
        <w:t>wnn</w:t>
      </w:r>
      <w:r w:rsidRPr="00AC49E8">
        <w:rPr>
          <w:rFonts w:ascii="Times New Roman" w:hAnsi="Times New Roman" w:cs="Times New Roman"/>
          <w:lang w:val="en-GB"/>
        </w:rPr>
        <w:t xml:space="preserve">, leading to the collocation </w:t>
      </w:r>
      <w:r w:rsidRPr="00AC49E8">
        <w:rPr>
          <w:rFonts w:ascii="Umschrift_TTn" w:hAnsi="Umschrift_TTn" w:cs="Times New Roman"/>
          <w:i/>
          <w:lang w:val="en-GB"/>
        </w:rPr>
        <w:t>nn</w:t>
      </w:r>
      <w:r w:rsidRPr="00AC49E8">
        <w:rPr>
          <w:rFonts w:ascii="Times New Roman" w:hAnsi="Times New Roman" w:cs="Times New Roman"/>
          <w:lang w:val="en-GB"/>
        </w:rPr>
        <w:t xml:space="preserve"> </w:t>
      </w:r>
      <w:r w:rsidRPr="00AC49E8">
        <w:rPr>
          <w:rFonts w:ascii="Umschrift_TTn" w:hAnsi="Umschrift_TTn" w:cs="Times New Roman"/>
          <w:i/>
          <w:lang w:val="en-GB"/>
        </w:rPr>
        <w:t>wn</w:t>
      </w:r>
      <w:r w:rsidRPr="00AC49E8">
        <w:rPr>
          <w:rFonts w:ascii="Times New Roman" w:hAnsi="Times New Roman" w:cs="Times New Roman"/>
          <w:lang w:val="en-GB"/>
        </w:rPr>
        <w:t xml:space="preserve">. For reasons that are still unclear, </w:t>
      </w:r>
      <w:r w:rsidRPr="00AC49E8">
        <w:rPr>
          <w:rFonts w:ascii="Umschrift_TTn" w:hAnsi="Umschrift_TTn" w:cs="Times New Roman"/>
          <w:i/>
          <w:lang w:val="en-GB"/>
        </w:rPr>
        <w:t>nn</w:t>
      </w:r>
      <w:r w:rsidRPr="00AC49E8">
        <w:rPr>
          <w:rFonts w:ascii="Times New Roman" w:hAnsi="Times New Roman" w:cs="Times New Roman"/>
          <w:lang w:val="en-GB"/>
        </w:rPr>
        <w:t xml:space="preserve"> also began to be written </w:t>
      </w:r>
      <w:r w:rsidRPr="00AC49E8">
        <w:rPr>
          <w:rFonts w:ascii="Umschrift_TTn" w:hAnsi="Umschrift_TTn" w:cs="Times New Roman"/>
          <w:i/>
          <w:lang w:val="en-GB"/>
        </w:rPr>
        <w:t>bn</w:t>
      </w:r>
      <w:r w:rsidRPr="00AC49E8">
        <w:rPr>
          <w:rFonts w:ascii="Times New Roman" w:hAnsi="Times New Roman" w:cs="Times New Roman"/>
          <w:lang w:val="en-GB"/>
        </w:rPr>
        <w:t>.</w:t>
      </w:r>
    </w:p>
    <w:p w14:paraId="1A2BFDCF" w14:textId="0ACE313F" w:rsidR="00CE6D48" w:rsidRPr="00AC49E8" w:rsidRDefault="00CE6D48" w:rsidP="00CE6D48">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9. </w:t>
      </w:r>
      <w:ins w:id="79" w:author="Albion M. Butters" w:date="2019-12-20T08:56:00Z">
        <w:r w:rsidR="003A5189" w:rsidRPr="00AC49E8">
          <w:rPr>
            <w:rFonts w:ascii="Times New Roman" w:hAnsi="Times New Roman" w:cs="Times New Roman"/>
            <w:lang w:val="en-GB"/>
          </w:rPr>
          <w:t xml:space="preserve">The collocation </w:t>
        </w:r>
      </w:ins>
      <w:r w:rsidRPr="00AC49E8">
        <w:rPr>
          <w:rFonts w:ascii="Umschrift_TTn" w:hAnsi="Umschrift_TTn" w:cs="Times New Roman"/>
          <w:i/>
          <w:lang w:val="en-GB"/>
        </w:rPr>
        <w:t>nn wn</w:t>
      </w:r>
      <w:r w:rsidRPr="00AC49E8">
        <w:rPr>
          <w:rFonts w:ascii="Times New Roman" w:hAnsi="Times New Roman" w:cs="Times New Roman"/>
          <w:lang w:val="en-GB"/>
        </w:rPr>
        <w:t xml:space="preserve"> fuses into </w:t>
      </w:r>
      <w:r w:rsidRPr="00AC49E8">
        <w:rPr>
          <w:rFonts w:ascii="Umschrift_TTn" w:hAnsi="Umschrift_TTn" w:cs="Times New Roman"/>
          <w:i/>
          <w:lang w:val="en-GB"/>
        </w:rPr>
        <w:t>mn</w:t>
      </w:r>
      <w:r w:rsidRPr="00AC49E8">
        <w:rPr>
          <w:rFonts w:ascii="Times New Roman" w:hAnsi="Times New Roman" w:cs="Times New Roman"/>
          <w:lang w:val="en-GB"/>
        </w:rPr>
        <w:t>, which also extends from existential constructions to constructions with stative predicates and some verbal predicates.</w:t>
      </w:r>
    </w:p>
    <w:p w14:paraId="320C9B2B" w14:textId="77777777" w:rsidR="003F0996" w:rsidRPr="00AC49E8" w:rsidRDefault="003F0996" w:rsidP="003F0996">
      <w:pPr>
        <w:spacing w:line="276" w:lineRule="auto"/>
        <w:jc w:val="both"/>
        <w:rPr>
          <w:rFonts w:ascii="Times New Roman" w:hAnsi="Times New Roman" w:cs="Times New Roman"/>
          <w:lang w:val="en-GB"/>
        </w:rPr>
      </w:pPr>
    </w:p>
    <w:p w14:paraId="50892639" w14:textId="0A9B81C6" w:rsidR="003F0996" w:rsidRPr="00AC49E8" w:rsidRDefault="00E43654" w:rsidP="00817C6A">
      <w:pPr>
        <w:pStyle w:val="Titre2"/>
        <w:rPr>
          <w:lang w:val="en-GB"/>
        </w:rPr>
      </w:pPr>
      <w:r w:rsidRPr="00AC49E8">
        <w:rPr>
          <w:lang w:val="en-GB"/>
        </w:rPr>
        <w:t>2</w:t>
      </w:r>
      <w:r w:rsidR="003F0996" w:rsidRPr="00AC49E8">
        <w:rPr>
          <w:lang w:val="en-GB"/>
        </w:rPr>
        <w:t xml:space="preserve">.1 </w:t>
      </w:r>
      <w:r w:rsidR="0060057C" w:rsidRPr="00AC49E8">
        <w:rPr>
          <w:lang w:val="en-GB"/>
        </w:rPr>
        <w:t xml:space="preserve">A reconstructed </w:t>
      </w:r>
      <w:r w:rsidR="003F0996" w:rsidRPr="00AC49E8">
        <w:rPr>
          <w:lang w:val="en-GB"/>
        </w:rPr>
        <w:t xml:space="preserve">Type C and </w:t>
      </w:r>
      <w:r w:rsidR="0060057C" w:rsidRPr="00AC49E8">
        <w:rPr>
          <w:lang w:val="en-GB"/>
        </w:rPr>
        <w:t xml:space="preserve">a transitional type </w:t>
      </w:r>
      <w:r w:rsidR="003F0996" w:rsidRPr="00AC49E8">
        <w:rPr>
          <w:lang w:val="en-GB"/>
        </w:rPr>
        <w:t>C-A</w:t>
      </w:r>
      <w:ins w:id="80" w:author="Albion M. Butters" w:date="2019-12-19T11:44:00Z">
        <w:r w:rsidR="00DE3CD7">
          <w:rPr>
            <w:lang w:val="en-GB"/>
          </w:rPr>
          <w:t>:</w:t>
        </w:r>
      </w:ins>
      <w:r w:rsidR="00887FCE" w:rsidRPr="00AC49E8">
        <w:rPr>
          <w:lang w:val="en-GB"/>
        </w:rPr>
        <w:t xml:space="preserve"> </w:t>
      </w:r>
      <w:ins w:id="81" w:author="Albion M. Butters" w:date="2019-12-19T11:53:00Z">
        <w:r w:rsidR="00B724F8">
          <w:rPr>
            <w:lang w:val="en-GB"/>
          </w:rPr>
          <w:t>T</w:t>
        </w:r>
      </w:ins>
      <w:r w:rsidR="00887FCE" w:rsidRPr="00AC49E8">
        <w:rPr>
          <w:lang w:val="en-GB"/>
        </w:rPr>
        <w:t>he negation</w:t>
      </w:r>
      <w:r w:rsidR="003F0996" w:rsidRPr="00AC49E8">
        <w:rPr>
          <w:lang w:val="en-GB"/>
        </w:rPr>
        <w:t xml:space="preserve"> </w:t>
      </w:r>
      <w:r w:rsidR="003F0996" w:rsidRPr="00AC49E8">
        <w:rPr>
          <w:rFonts w:ascii="Umschrift_TTn" w:hAnsi="Umschrift_TTn"/>
          <w:i/>
          <w:lang w:val="en-GB"/>
        </w:rPr>
        <w:t>ni</w:t>
      </w:r>
      <w:r w:rsidR="003F0996" w:rsidRPr="00AC49E8">
        <w:rPr>
          <w:lang w:val="en-GB"/>
        </w:rPr>
        <w:t xml:space="preserve"> in </w:t>
      </w:r>
      <w:ins w:id="82" w:author="Elsa Oréal" w:date="2020-01-09T14:21:00Z">
        <w:r w:rsidR="00E35EFB" w:rsidRPr="00AC49E8">
          <w:rPr>
            <w:rFonts w:ascii="Times New Roman" w:hAnsi="Times New Roman" w:cs="Times New Roman"/>
            <w:lang w:val="en-GB"/>
          </w:rPr>
          <w:t>Proto</w:t>
        </w:r>
        <w:r w:rsidR="00E35EFB">
          <w:rPr>
            <w:lang w:val="en-GB"/>
          </w:rPr>
          <w:t>-</w:t>
        </w:r>
      </w:ins>
      <w:r w:rsidR="003F0996" w:rsidRPr="00AC49E8">
        <w:rPr>
          <w:lang w:val="en-GB"/>
        </w:rPr>
        <w:t>Egyptian</w:t>
      </w:r>
    </w:p>
    <w:p w14:paraId="388C35EB" w14:textId="77777777" w:rsidR="003F0996" w:rsidRPr="00AC49E8" w:rsidRDefault="003F0996" w:rsidP="00FC21A0">
      <w:pPr>
        <w:spacing w:line="276" w:lineRule="auto"/>
        <w:jc w:val="both"/>
        <w:rPr>
          <w:rFonts w:ascii="Times New Roman" w:hAnsi="Times New Roman" w:cs="Times New Roman"/>
          <w:lang w:val="en-GB"/>
        </w:rPr>
      </w:pPr>
    </w:p>
    <w:p w14:paraId="53C942E7" w14:textId="2B28ECAE" w:rsidR="00912F7F" w:rsidRPr="00AC49E8" w:rsidRDefault="000F7827" w:rsidP="00FC21A0">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Egyptian documentation begins at a point when a </w:t>
      </w:r>
      <w:r w:rsidR="004C21BD" w:rsidRPr="00AC49E8">
        <w:rPr>
          <w:rFonts w:ascii="Times New Roman" w:hAnsi="Times New Roman" w:cs="Times New Roman"/>
          <w:lang w:val="en-GB"/>
        </w:rPr>
        <w:t xml:space="preserve">transition between a </w:t>
      </w:r>
      <w:r w:rsidRPr="00AC49E8">
        <w:rPr>
          <w:rFonts w:ascii="Times New Roman" w:hAnsi="Times New Roman" w:cs="Times New Roman"/>
          <w:lang w:val="en-GB"/>
        </w:rPr>
        <w:t xml:space="preserve">type C </w:t>
      </w:r>
      <w:r w:rsidR="004C21BD" w:rsidRPr="00AC49E8">
        <w:rPr>
          <w:rFonts w:ascii="Times New Roman" w:hAnsi="Times New Roman" w:cs="Times New Roman"/>
          <w:lang w:val="en-GB"/>
        </w:rPr>
        <w:t xml:space="preserve">and a type A is </w:t>
      </w:r>
      <w:r w:rsidR="00516D12" w:rsidRPr="00AC49E8">
        <w:rPr>
          <w:rFonts w:ascii="Times New Roman" w:hAnsi="Times New Roman" w:cs="Times New Roman"/>
          <w:lang w:val="en-GB"/>
        </w:rPr>
        <w:t xml:space="preserve">already </w:t>
      </w:r>
      <w:r w:rsidR="004C21BD" w:rsidRPr="00AC49E8">
        <w:rPr>
          <w:rFonts w:ascii="Times New Roman" w:hAnsi="Times New Roman" w:cs="Times New Roman"/>
          <w:lang w:val="en-GB"/>
        </w:rPr>
        <w:t>happening in</w:t>
      </w:r>
      <w:r w:rsidRPr="00AC49E8">
        <w:rPr>
          <w:rFonts w:ascii="Times New Roman" w:hAnsi="Times New Roman" w:cs="Times New Roman"/>
          <w:lang w:val="en-GB"/>
        </w:rPr>
        <w:t xml:space="preserve"> the language. </w:t>
      </w:r>
      <w:r w:rsidR="006C0521" w:rsidRPr="00AC49E8">
        <w:rPr>
          <w:rFonts w:ascii="Times New Roman" w:hAnsi="Times New Roman" w:cs="Times New Roman"/>
          <w:lang w:val="en-GB"/>
        </w:rPr>
        <w:t>However</w:t>
      </w:r>
      <w:r w:rsidR="00516D12" w:rsidRPr="00AC49E8">
        <w:rPr>
          <w:rFonts w:ascii="Times New Roman" w:hAnsi="Times New Roman" w:cs="Times New Roman"/>
          <w:lang w:val="en-GB"/>
        </w:rPr>
        <w:t xml:space="preserve">, it is possible </w:t>
      </w:r>
      <w:ins w:id="83" w:author="Albion M. Butters" w:date="2019-12-19T11:53:00Z">
        <w:r w:rsidR="00B724F8">
          <w:rPr>
            <w:rFonts w:ascii="Times New Roman" w:hAnsi="Times New Roman" w:cs="Times New Roman"/>
            <w:lang w:val="en-GB"/>
          </w:rPr>
          <w:t xml:space="preserve">to </w:t>
        </w:r>
      </w:ins>
      <w:r w:rsidR="00516D12" w:rsidRPr="00AC49E8">
        <w:rPr>
          <w:rFonts w:ascii="Times New Roman" w:hAnsi="Times New Roman" w:cs="Times New Roman"/>
          <w:lang w:val="en-GB"/>
        </w:rPr>
        <w:t>at least parti</w:t>
      </w:r>
      <w:r w:rsidR="006C0521" w:rsidRPr="00AC49E8">
        <w:rPr>
          <w:rFonts w:ascii="Times New Roman" w:hAnsi="Times New Roman" w:cs="Times New Roman"/>
          <w:lang w:val="en-GB"/>
        </w:rPr>
        <w:t xml:space="preserve">ally reconstruct the phase </w:t>
      </w:r>
      <w:ins w:id="84" w:author="Albion M. Butters" w:date="2019-12-19T11:54:00Z">
        <w:r w:rsidR="00B724F8" w:rsidRPr="00AC49E8">
          <w:rPr>
            <w:rFonts w:ascii="Times New Roman" w:hAnsi="Times New Roman" w:cs="Times New Roman"/>
            <w:lang w:val="en-GB"/>
          </w:rPr>
          <w:t xml:space="preserve">immediately </w:t>
        </w:r>
      </w:ins>
      <w:r w:rsidR="006C0521" w:rsidRPr="00AC49E8">
        <w:rPr>
          <w:rFonts w:ascii="Times New Roman" w:hAnsi="Times New Roman" w:cs="Times New Roman"/>
          <w:lang w:val="en-GB"/>
        </w:rPr>
        <w:t>preceding the most ancient historical data. In Proto-</w:t>
      </w:r>
      <w:r w:rsidR="005C2FD3" w:rsidRPr="00AC49E8">
        <w:rPr>
          <w:rFonts w:ascii="Times New Roman" w:hAnsi="Times New Roman" w:cs="Times New Roman"/>
          <w:lang w:val="en-GB"/>
        </w:rPr>
        <w:t>E</w:t>
      </w:r>
      <w:r w:rsidR="006C0521" w:rsidRPr="00AC49E8">
        <w:rPr>
          <w:rFonts w:ascii="Times New Roman" w:hAnsi="Times New Roman" w:cs="Times New Roman"/>
          <w:lang w:val="en-GB"/>
        </w:rPr>
        <w:t>gyptian, as one may call it</w:t>
      </w:r>
      <w:r w:rsidRPr="00AC49E8">
        <w:rPr>
          <w:rFonts w:ascii="Times New Roman" w:hAnsi="Times New Roman" w:cs="Times New Roman"/>
          <w:lang w:val="en-GB"/>
        </w:rPr>
        <w:t>, ‘there is a special negative existential predicate, which is identical to the verbal negator’</w:t>
      </w:r>
      <w:r w:rsidR="005777C0" w:rsidRPr="00AC49E8">
        <w:rPr>
          <w:rFonts w:ascii="Times New Roman" w:hAnsi="Times New Roman" w:cs="Times New Roman"/>
          <w:lang w:val="en-GB"/>
        </w:rPr>
        <w:t xml:space="preserve">. The form of the negator is </w:t>
      </w:r>
      <w:r w:rsidR="00AA3479" w:rsidRPr="00AC49E8">
        <w:rPr>
          <w:rFonts w:ascii="Times New Roman" w:hAnsi="Times New Roman" w:cs="Times New Roman"/>
          <w:lang w:val="en-GB"/>
        </w:rPr>
        <w:t xml:space="preserve">generally transliterated as </w:t>
      </w:r>
      <w:r w:rsidR="005777C0" w:rsidRPr="00AC49E8">
        <w:rPr>
          <w:rFonts w:ascii="Umschrift_TTn" w:hAnsi="Umschrift_TTn" w:cs="Times New Roman"/>
          <w:i/>
          <w:lang w:val="en-GB"/>
        </w:rPr>
        <w:t>ni</w:t>
      </w:r>
      <w:ins w:id="85" w:author="Albion M. Butters" w:date="2019-12-19T11:54:00Z">
        <w:r w:rsidR="00B724F8">
          <w:rPr>
            <w:rFonts w:ascii="Times New Roman" w:hAnsi="Times New Roman" w:cs="Times New Roman"/>
            <w:lang w:val="en-GB"/>
          </w:rPr>
          <w:t>.</w:t>
        </w:r>
      </w:ins>
      <w:r w:rsidR="00AA3479" w:rsidRPr="00AC49E8">
        <w:rPr>
          <w:rStyle w:val="Marquenotebasdepage"/>
          <w:rFonts w:ascii="Times New Roman" w:hAnsi="Times New Roman" w:cs="Times New Roman"/>
          <w:lang w:val="en-GB"/>
        </w:rPr>
        <w:footnoteReference w:id="4"/>
      </w:r>
      <w:r w:rsidR="000F18E9" w:rsidRPr="00AC49E8">
        <w:rPr>
          <w:rFonts w:ascii="Times New Roman" w:hAnsi="Times New Roman" w:cs="Times New Roman"/>
          <w:lang w:val="en-GB"/>
        </w:rPr>
        <w:t xml:space="preserve"> Its use as a negative existential left traces in the oldest documentation, although </w:t>
      </w:r>
      <w:r w:rsidR="00995693" w:rsidRPr="00AC49E8">
        <w:rPr>
          <w:rFonts w:ascii="Umschrift_TTn" w:hAnsi="Umschrift_TTn" w:cs="Times New Roman"/>
          <w:i/>
          <w:lang w:val="en-GB"/>
        </w:rPr>
        <w:t xml:space="preserve">ni </w:t>
      </w:r>
      <w:r w:rsidR="000F18E9" w:rsidRPr="00AC49E8">
        <w:rPr>
          <w:rFonts w:ascii="Times New Roman" w:hAnsi="Times New Roman" w:cs="Times New Roman"/>
          <w:lang w:val="en-GB"/>
        </w:rPr>
        <w:t>is not limited to this construction in historical times</w:t>
      </w:r>
      <w:ins w:id="87" w:author="Albion M. Butters" w:date="2019-12-19T11:44:00Z">
        <w:r w:rsidR="00DE3CD7">
          <w:rPr>
            <w:rFonts w:ascii="Times New Roman" w:hAnsi="Times New Roman" w:cs="Times New Roman"/>
            <w:lang w:val="en-GB"/>
          </w:rPr>
          <w:t>:</w:t>
        </w:r>
      </w:ins>
    </w:p>
    <w:p w14:paraId="223263BB" w14:textId="77777777" w:rsidR="00FC21A0" w:rsidRPr="00AC49E8" w:rsidRDefault="00FC21A0" w:rsidP="00FC21A0">
      <w:pPr>
        <w:spacing w:line="276" w:lineRule="auto"/>
        <w:jc w:val="both"/>
        <w:rPr>
          <w:rFonts w:ascii="Times New Roman" w:hAnsi="Times New Roman" w:cs="Times New Roman"/>
          <w:lang w:val="en-GB"/>
        </w:rPr>
      </w:pPr>
    </w:p>
    <w:p w14:paraId="3C419825" w14:textId="791FEE44" w:rsidR="00FF124B" w:rsidRPr="00AC49E8" w:rsidRDefault="0082494E" w:rsidP="00FC21A0">
      <w:pPr>
        <w:spacing w:line="276" w:lineRule="auto"/>
        <w:jc w:val="both"/>
        <w:rPr>
          <w:rFonts w:ascii="Times New Roman" w:hAnsi="Times New Roman" w:cs="Times New Roman"/>
          <w:lang w:val="en-GB"/>
        </w:rPr>
      </w:pPr>
      <w:r w:rsidRPr="00AC49E8">
        <w:rPr>
          <w:rFonts w:ascii="Times New Roman" w:hAnsi="Times New Roman" w:cs="Times New Roman"/>
          <w:lang w:val="en-GB"/>
        </w:rPr>
        <w:t>(1)</w:t>
      </w:r>
      <w:r w:rsidRPr="00AC49E8">
        <w:rPr>
          <w:rFonts w:ascii="Times New Roman" w:hAnsi="Times New Roman" w:cs="Times New Roman"/>
          <w:lang w:val="en-GB"/>
        </w:rPr>
        <w:tab/>
      </w:r>
      <w:r w:rsidR="0016188E" w:rsidRPr="00AC49E8">
        <w:rPr>
          <w:rFonts w:ascii="Times New Roman" w:hAnsi="Times New Roman" w:cs="Times New Roman"/>
          <w:lang w:val="en-GB"/>
        </w:rPr>
        <w:tab/>
      </w:r>
      <w:r w:rsidRPr="00AC49E8">
        <w:rPr>
          <w:rFonts w:ascii="Times New Roman" w:hAnsi="Times New Roman" w:cs="Times New Roman"/>
          <w:lang w:val="en-GB"/>
        </w:rPr>
        <w:t>Old Egyptian</w:t>
      </w:r>
      <w:r w:rsidR="00B66F02" w:rsidRPr="00AC49E8">
        <w:rPr>
          <w:rFonts w:ascii="Times New Roman" w:hAnsi="Times New Roman" w:cs="Times New Roman"/>
          <w:lang w:val="en-GB"/>
        </w:rPr>
        <w:t xml:space="preserve"> (Egyptian [Afro-Asiatic], Egypt)</w:t>
      </w:r>
    </w:p>
    <w:p w14:paraId="7B829C29" w14:textId="2D8E7838" w:rsidR="00FF124B" w:rsidRPr="00AC49E8" w:rsidRDefault="0082494E" w:rsidP="00912F7F">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6D6567" w:rsidRPr="00AC49E8">
        <w:rPr>
          <w:rFonts w:ascii="Umschrift_TTn" w:hAnsi="Umschrift_TTn" w:cs="Times New Roman"/>
          <w:i/>
          <w:lang w:val="en-GB"/>
        </w:rPr>
        <w:tab/>
      </w:r>
      <w:r w:rsidR="00FF124B" w:rsidRPr="00AC49E8">
        <w:rPr>
          <w:rFonts w:ascii="Umschrift_TTn" w:hAnsi="Umschrift_TTn" w:cs="Times New Roman"/>
          <w:i/>
          <w:lang w:val="en-GB"/>
        </w:rPr>
        <w:t>n</w:t>
      </w:r>
      <w:r w:rsidR="009255D1" w:rsidRPr="00AC49E8">
        <w:rPr>
          <w:rFonts w:ascii="Umschrift_TTn" w:hAnsi="Umschrift_TTn" w:cs="Times New Roman"/>
          <w:i/>
          <w:lang w:val="en-GB"/>
        </w:rPr>
        <w:t>i</w:t>
      </w:r>
      <w:r w:rsidR="00986C99" w:rsidRPr="00AC49E8">
        <w:rPr>
          <w:rFonts w:ascii="Umschrift_TTn" w:hAnsi="Umschrift_TTn" w:cs="Times New Roman"/>
          <w:i/>
          <w:lang w:val="en-GB"/>
        </w:rPr>
        <w:t xml:space="preserve"> </w:t>
      </w:r>
      <w:r w:rsidR="00047218" w:rsidRPr="00AC49E8">
        <w:rPr>
          <w:rFonts w:ascii="Umschrift_TTn" w:hAnsi="Umschrift_TTn" w:cs="Times New Roman"/>
          <w:i/>
          <w:lang w:val="en-GB"/>
        </w:rPr>
        <w:tab/>
      </w:r>
      <w:r w:rsidR="00047218" w:rsidRPr="00AC49E8">
        <w:rPr>
          <w:rFonts w:ascii="Umschrift_TTn" w:hAnsi="Umschrift_TTn" w:cs="Times New Roman"/>
          <w:i/>
          <w:lang w:val="en-GB"/>
        </w:rPr>
        <w:tab/>
      </w:r>
      <w:r w:rsidR="00047218" w:rsidRPr="00AC49E8">
        <w:rPr>
          <w:rFonts w:ascii="Umschrift_TTn" w:hAnsi="Umschrift_TTn" w:cs="Times New Roman"/>
          <w:i/>
          <w:lang w:val="en-GB"/>
        </w:rPr>
        <w:tab/>
      </w:r>
      <w:r w:rsidR="00986C99" w:rsidRPr="00AC49E8">
        <w:rPr>
          <w:rFonts w:ascii="Umschrift_TTn" w:hAnsi="Umschrift_TTn" w:cs="Times New Roman"/>
          <w:i/>
          <w:lang w:val="en-GB"/>
        </w:rPr>
        <w:t xml:space="preserve">mD#w </w:t>
      </w:r>
      <w:r w:rsidR="00047218" w:rsidRPr="00AC49E8">
        <w:rPr>
          <w:rFonts w:ascii="Umschrift_TTn" w:hAnsi="Umschrift_TTn" w:cs="Times New Roman"/>
          <w:i/>
          <w:lang w:val="en-GB"/>
        </w:rPr>
        <w:tab/>
      </w:r>
      <w:r w:rsidR="00047218" w:rsidRPr="00AC49E8">
        <w:rPr>
          <w:rFonts w:ascii="Umschrift_TTn" w:hAnsi="Umschrift_TTn" w:cs="Times New Roman"/>
          <w:i/>
          <w:lang w:val="en-GB"/>
        </w:rPr>
        <w:tab/>
      </w:r>
      <w:r w:rsidR="00986C99" w:rsidRPr="00AC49E8">
        <w:rPr>
          <w:rFonts w:ascii="Umschrift_TTn" w:hAnsi="Umschrift_TTn" w:cs="Times New Roman"/>
          <w:i/>
          <w:lang w:val="en-GB"/>
        </w:rPr>
        <w:t xml:space="preserve">D#i </w:t>
      </w:r>
      <w:r w:rsidR="00047218" w:rsidRPr="00AC49E8">
        <w:rPr>
          <w:rFonts w:ascii="Umschrift_TTn" w:hAnsi="Umschrift_TTn" w:cs="Times New Roman"/>
          <w:i/>
          <w:lang w:val="en-GB"/>
        </w:rPr>
        <w:tab/>
      </w:r>
      <w:r w:rsidR="00047218" w:rsidRPr="00AC49E8">
        <w:rPr>
          <w:rFonts w:ascii="Umschrift_TTn" w:hAnsi="Umschrift_TTn" w:cs="Times New Roman"/>
          <w:i/>
          <w:lang w:val="en-GB"/>
        </w:rPr>
        <w:tab/>
      </w:r>
      <w:r w:rsidR="00047218" w:rsidRPr="00AC49E8">
        <w:rPr>
          <w:rFonts w:ascii="Umschrift_TTn" w:hAnsi="Umschrift_TTn" w:cs="Times New Roman"/>
          <w:i/>
          <w:lang w:val="en-GB"/>
        </w:rPr>
        <w:tab/>
      </w:r>
      <w:r w:rsidR="00047218" w:rsidRPr="00AC49E8">
        <w:rPr>
          <w:rFonts w:ascii="Umschrift_TTn" w:hAnsi="Umschrift_TTn" w:cs="Times New Roman"/>
          <w:i/>
          <w:lang w:val="en-GB"/>
        </w:rPr>
        <w:tab/>
      </w:r>
      <w:r w:rsidR="00986C99" w:rsidRPr="00AC49E8">
        <w:rPr>
          <w:rFonts w:ascii="Umschrift_TTn" w:hAnsi="Umschrift_TTn" w:cs="Times New Roman"/>
          <w:i/>
          <w:lang w:val="en-GB"/>
        </w:rPr>
        <w:t xml:space="preserve">sw </w:t>
      </w:r>
      <w:r w:rsidR="00047218" w:rsidRPr="00AC49E8">
        <w:rPr>
          <w:rFonts w:ascii="Umschrift_TTn" w:hAnsi="Umschrift_TTn" w:cs="Times New Roman"/>
          <w:i/>
          <w:lang w:val="en-GB"/>
        </w:rPr>
        <w:tab/>
      </w:r>
      <w:r w:rsidR="00047218" w:rsidRPr="00AC49E8">
        <w:rPr>
          <w:rFonts w:ascii="Umschrift_TTn" w:hAnsi="Umschrift_TTn" w:cs="Times New Roman"/>
          <w:i/>
          <w:lang w:val="en-GB"/>
        </w:rPr>
        <w:tab/>
      </w:r>
      <w:r w:rsidR="00986C99" w:rsidRPr="00AC49E8">
        <w:rPr>
          <w:rFonts w:ascii="Umschrift_TTn" w:hAnsi="Umschrift_TTn" w:cs="Times New Roman"/>
          <w:i/>
          <w:lang w:val="en-GB"/>
        </w:rPr>
        <w:t xml:space="preserve">m </w:t>
      </w:r>
      <w:r w:rsidR="00047218" w:rsidRPr="00AC49E8">
        <w:rPr>
          <w:rFonts w:ascii="Umschrift_TTn" w:hAnsi="Umschrift_TTn" w:cs="Times New Roman"/>
          <w:i/>
          <w:lang w:val="en-GB"/>
        </w:rPr>
        <w:tab/>
      </w:r>
      <w:r w:rsidR="00986C99" w:rsidRPr="00AC49E8">
        <w:rPr>
          <w:rFonts w:ascii="Umschrift_TTn" w:hAnsi="Umschrift_TTn" w:cs="Times New Roman"/>
          <w:i/>
          <w:lang w:val="en-GB"/>
        </w:rPr>
        <w:t>w#</w:t>
      </w:r>
      <w:r w:rsidR="00FF124B" w:rsidRPr="00AC49E8">
        <w:rPr>
          <w:rFonts w:ascii="Umschrift_TTn" w:hAnsi="Umschrift_TTn" w:cs="Times New Roman"/>
          <w:i/>
          <w:lang w:val="en-GB"/>
        </w:rPr>
        <w:t xml:space="preserve">t </w:t>
      </w:r>
      <w:r w:rsidR="00047218" w:rsidRPr="00AC49E8">
        <w:rPr>
          <w:rFonts w:ascii="Umschrift_TTn" w:hAnsi="Umschrift_TTn" w:cs="Times New Roman"/>
          <w:i/>
          <w:lang w:val="en-GB"/>
        </w:rPr>
        <w:tab/>
      </w:r>
      <w:r w:rsidR="00FF124B" w:rsidRPr="00AC49E8">
        <w:rPr>
          <w:rFonts w:ascii="Umschrift_TTn" w:hAnsi="Umschrift_TTn" w:cs="Times New Roman"/>
          <w:i/>
          <w:lang w:val="en-GB"/>
        </w:rPr>
        <w:t xml:space="preserve">ppy </w:t>
      </w:r>
      <w:r w:rsidR="00047218" w:rsidRPr="00AC49E8">
        <w:rPr>
          <w:rFonts w:ascii="Umschrift_TTn" w:hAnsi="Umschrift_TTn" w:cs="Times New Roman"/>
          <w:i/>
          <w:lang w:val="en-GB"/>
        </w:rPr>
        <w:tab/>
      </w:r>
      <w:r w:rsidR="00FF124B" w:rsidRPr="00AC49E8">
        <w:rPr>
          <w:rFonts w:ascii="Umschrift_TTn" w:hAnsi="Umschrift_TTn" w:cs="Times New Roman"/>
          <w:i/>
          <w:lang w:val="en-GB"/>
        </w:rPr>
        <w:t xml:space="preserve">pn </w:t>
      </w:r>
    </w:p>
    <w:p w14:paraId="349336DC" w14:textId="6012FCF2" w:rsidR="00054E73" w:rsidRPr="00AC49E8" w:rsidRDefault="0082494E" w:rsidP="00912F7F">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6D6567" w:rsidRPr="00AC49E8">
        <w:rPr>
          <w:rFonts w:ascii="Times New Roman" w:hAnsi="Times New Roman" w:cs="Times New Roman"/>
          <w:smallCaps/>
          <w:lang w:val="en-GB"/>
        </w:rPr>
        <w:tab/>
      </w:r>
      <w:r w:rsidR="00054E73" w:rsidRPr="00AC49E8">
        <w:rPr>
          <w:rFonts w:ascii="Times New Roman" w:hAnsi="Times New Roman" w:cs="Times New Roman"/>
          <w:smallCaps/>
          <w:lang w:val="en-GB"/>
        </w:rPr>
        <w:t>neg</w:t>
      </w:r>
      <w:r w:rsidR="00147076" w:rsidRPr="00AC49E8">
        <w:rPr>
          <w:rFonts w:ascii="Times New Roman" w:hAnsi="Times New Roman" w:cs="Times New Roman"/>
          <w:smallCaps/>
          <w:lang w:val="en-GB"/>
        </w:rPr>
        <w:t>.</w:t>
      </w:r>
      <w:r w:rsidR="00054E73" w:rsidRPr="00AC49E8">
        <w:rPr>
          <w:rFonts w:ascii="Times New Roman" w:hAnsi="Times New Roman" w:cs="Times New Roman"/>
          <w:smallCaps/>
          <w:lang w:val="en-GB"/>
        </w:rPr>
        <w:t>ex</w:t>
      </w:r>
      <w:r w:rsidR="00047218" w:rsidRPr="00AC49E8">
        <w:rPr>
          <w:rFonts w:ascii="Times New Roman" w:hAnsi="Times New Roman" w:cs="Times New Roman"/>
          <w:lang w:val="en-GB"/>
        </w:rPr>
        <w:tab/>
      </w:r>
      <w:r w:rsidR="00054E73" w:rsidRPr="00AC49E8">
        <w:rPr>
          <w:rFonts w:ascii="Times New Roman" w:hAnsi="Times New Roman" w:cs="Times New Roman"/>
          <w:lang w:val="en-GB"/>
        </w:rPr>
        <w:t xml:space="preserve">opponent </w:t>
      </w:r>
      <w:r w:rsidR="00047218" w:rsidRPr="00AC49E8">
        <w:rPr>
          <w:rFonts w:ascii="Times New Roman" w:hAnsi="Times New Roman" w:cs="Times New Roman"/>
          <w:lang w:val="en-GB"/>
        </w:rPr>
        <w:tab/>
      </w:r>
      <w:r w:rsidR="00054E73" w:rsidRPr="00AC49E8">
        <w:rPr>
          <w:rFonts w:ascii="Times New Roman" w:hAnsi="Times New Roman" w:cs="Times New Roman"/>
          <w:lang w:val="en-GB"/>
        </w:rPr>
        <w:t>oppose</w:t>
      </w:r>
      <w:r w:rsidR="00FF517A" w:rsidRPr="00AC49E8">
        <w:rPr>
          <w:rFonts w:ascii="Times New Roman" w:hAnsi="Times New Roman" w:cs="Times New Roman"/>
          <w:lang w:val="en-GB"/>
        </w:rPr>
        <w:t>\</w:t>
      </w:r>
      <w:r w:rsidR="00FF517A" w:rsidRPr="00AC49E8">
        <w:rPr>
          <w:rFonts w:ascii="Times New Roman" w:hAnsi="Times New Roman" w:cs="Times New Roman"/>
          <w:smallCaps/>
          <w:lang w:val="en-GB"/>
        </w:rPr>
        <w:t>ptcp</w:t>
      </w:r>
      <w:r w:rsidR="00054E73" w:rsidRPr="00AC49E8">
        <w:rPr>
          <w:rFonts w:ascii="Times New Roman" w:hAnsi="Times New Roman" w:cs="Times New Roman"/>
          <w:lang w:val="en-GB"/>
        </w:rPr>
        <w:t xml:space="preserve"> </w:t>
      </w:r>
      <w:r w:rsidR="00047218" w:rsidRPr="00AC49E8">
        <w:rPr>
          <w:rFonts w:ascii="Times New Roman" w:hAnsi="Times New Roman" w:cs="Times New Roman"/>
          <w:lang w:val="en-GB"/>
        </w:rPr>
        <w:tab/>
      </w:r>
      <w:r w:rsidR="00054E73" w:rsidRPr="00AC49E8">
        <w:rPr>
          <w:rFonts w:ascii="Times New Roman" w:hAnsi="Times New Roman" w:cs="Times New Roman"/>
          <w:smallCaps/>
          <w:lang w:val="en-GB"/>
        </w:rPr>
        <w:t>3m.sg</w:t>
      </w:r>
      <w:r w:rsidR="00FF517A" w:rsidRPr="00AC49E8">
        <w:rPr>
          <w:rFonts w:ascii="Times New Roman" w:hAnsi="Times New Roman" w:cs="Times New Roman"/>
          <w:smallCaps/>
          <w:lang w:val="en-GB"/>
        </w:rPr>
        <w:t xml:space="preserve"> </w:t>
      </w:r>
      <w:r w:rsidR="00047218" w:rsidRPr="00AC49E8">
        <w:rPr>
          <w:rFonts w:ascii="Times New Roman" w:hAnsi="Times New Roman" w:cs="Times New Roman"/>
          <w:smallCaps/>
          <w:lang w:val="en-GB"/>
        </w:rPr>
        <w:tab/>
      </w:r>
      <w:r w:rsidR="00054E73" w:rsidRPr="00AC49E8">
        <w:rPr>
          <w:rFonts w:ascii="Times New Roman" w:hAnsi="Times New Roman" w:cs="Times New Roman"/>
          <w:lang w:val="en-GB"/>
        </w:rPr>
        <w:t xml:space="preserve">in </w:t>
      </w:r>
      <w:r w:rsidR="00047218" w:rsidRPr="00AC49E8">
        <w:rPr>
          <w:rFonts w:ascii="Times New Roman" w:hAnsi="Times New Roman" w:cs="Times New Roman"/>
          <w:lang w:val="en-GB"/>
        </w:rPr>
        <w:tab/>
      </w:r>
      <w:r w:rsidR="00054E73" w:rsidRPr="00AC49E8">
        <w:rPr>
          <w:rFonts w:ascii="Times New Roman" w:hAnsi="Times New Roman" w:cs="Times New Roman"/>
          <w:lang w:val="en-GB"/>
        </w:rPr>
        <w:t xml:space="preserve">way </w:t>
      </w:r>
      <w:r w:rsidR="00047218" w:rsidRPr="00AC49E8">
        <w:rPr>
          <w:rFonts w:ascii="Times New Roman" w:hAnsi="Times New Roman" w:cs="Times New Roman"/>
          <w:lang w:val="en-GB"/>
        </w:rPr>
        <w:tab/>
      </w:r>
      <w:r w:rsidR="00054E73" w:rsidRPr="00AC49E8">
        <w:rPr>
          <w:rFonts w:ascii="Times New Roman" w:hAnsi="Times New Roman" w:cs="Times New Roman"/>
          <w:lang w:val="en-GB"/>
        </w:rPr>
        <w:t xml:space="preserve">PN </w:t>
      </w:r>
      <w:r w:rsidR="00047218" w:rsidRPr="00AC49E8">
        <w:rPr>
          <w:rFonts w:ascii="Times New Roman" w:hAnsi="Times New Roman" w:cs="Times New Roman"/>
          <w:lang w:val="en-GB"/>
        </w:rPr>
        <w:tab/>
      </w:r>
      <w:r w:rsidR="00054E73" w:rsidRPr="00AC49E8">
        <w:rPr>
          <w:rFonts w:ascii="Times New Roman" w:hAnsi="Times New Roman" w:cs="Times New Roman"/>
          <w:smallCaps/>
          <w:lang w:val="en-GB"/>
        </w:rPr>
        <w:t>dem</w:t>
      </w:r>
    </w:p>
    <w:p w14:paraId="507F2093" w14:textId="17FFF45E" w:rsidR="001A306C" w:rsidRPr="00AC49E8" w:rsidRDefault="0082494E" w:rsidP="00912F7F">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6D6567" w:rsidRPr="00AC49E8">
        <w:rPr>
          <w:rFonts w:ascii="Times New Roman" w:hAnsi="Times New Roman" w:cs="Times New Roman"/>
          <w:lang w:val="en-GB"/>
        </w:rPr>
        <w:tab/>
      </w:r>
      <w:r w:rsidR="0059070C" w:rsidRPr="00AC49E8">
        <w:rPr>
          <w:rFonts w:ascii="Times New Roman" w:hAnsi="Times New Roman" w:cs="Times New Roman"/>
          <w:lang w:val="en-GB"/>
        </w:rPr>
        <w:t>‘</w:t>
      </w:r>
      <w:r w:rsidR="00FF124B" w:rsidRPr="00AC49E8">
        <w:rPr>
          <w:rFonts w:ascii="Times New Roman" w:hAnsi="Times New Roman" w:cs="Times New Roman"/>
          <w:lang w:val="en-GB"/>
        </w:rPr>
        <w:t xml:space="preserve">There is no opponent who would </w:t>
      </w:r>
      <w:r w:rsidR="008A46E6" w:rsidRPr="00AC49E8">
        <w:rPr>
          <w:rFonts w:ascii="Times New Roman" w:hAnsi="Times New Roman" w:cs="Times New Roman"/>
          <w:lang w:val="en-GB"/>
        </w:rPr>
        <w:t>oppose</w:t>
      </w:r>
      <w:r w:rsidR="00FF124B" w:rsidRPr="00AC49E8">
        <w:rPr>
          <w:rFonts w:ascii="Times New Roman" w:hAnsi="Times New Roman" w:cs="Times New Roman"/>
          <w:lang w:val="en-GB"/>
        </w:rPr>
        <w:t xml:space="preserve"> himself </w:t>
      </w:r>
      <w:ins w:id="88" w:author="Elsa Oréal" w:date="2020-01-09T15:04:00Z">
        <w:r w:rsidR="00AA1286">
          <w:rPr>
            <w:rFonts w:ascii="Times New Roman" w:hAnsi="Times New Roman" w:cs="Times New Roman"/>
            <w:lang w:val="en-GB"/>
          </w:rPr>
          <w:t>in</w:t>
        </w:r>
        <w:r w:rsidR="00AA1286" w:rsidRPr="00AC49E8">
          <w:rPr>
            <w:rFonts w:ascii="Times New Roman" w:hAnsi="Times New Roman" w:cs="Times New Roman"/>
            <w:lang w:val="en-GB"/>
          </w:rPr>
          <w:t xml:space="preserve"> </w:t>
        </w:r>
      </w:ins>
      <w:r w:rsidR="00FF124B" w:rsidRPr="00AC49E8">
        <w:rPr>
          <w:rFonts w:ascii="Times New Roman" w:hAnsi="Times New Roman" w:cs="Times New Roman"/>
          <w:lang w:val="en-GB"/>
        </w:rPr>
        <w:t>the way of this Pep</w:t>
      </w:r>
      <w:r w:rsidR="00A52EC1" w:rsidRPr="00AC49E8">
        <w:rPr>
          <w:rFonts w:ascii="Times New Roman" w:hAnsi="Times New Roman" w:cs="Times New Roman"/>
          <w:lang w:val="en-GB"/>
        </w:rPr>
        <w:t>i</w:t>
      </w:r>
      <w:r w:rsidR="0059070C" w:rsidRPr="00AC49E8">
        <w:rPr>
          <w:rFonts w:ascii="Times New Roman" w:hAnsi="Times New Roman" w:cs="Times New Roman"/>
          <w:lang w:val="en-GB"/>
        </w:rPr>
        <w:t>.’</w:t>
      </w:r>
      <w:r w:rsidRPr="00AC49E8">
        <w:rPr>
          <w:rFonts w:ascii="Times New Roman" w:hAnsi="Times New Roman" w:cs="Times New Roman"/>
          <w:lang w:val="en-GB"/>
        </w:rPr>
        <w:t xml:space="preserve"> (Pyramid </w:t>
      </w:r>
      <w:r w:rsidR="006D6567" w:rsidRPr="00AC49E8">
        <w:rPr>
          <w:rFonts w:ascii="Times New Roman" w:hAnsi="Times New Roman" w:cs="Times New Roman"/>
          <w:lang w:val="en-GB"/>
        </w:rPr>
        <w:tab/>
      </w:r>
      <w:r w:rsidR="006D6567" w:rsidRPr="00AC49E8">
        <w:rPr>
          <w:rFonts w:ascii="Times New Roman" w:hAnsi="Times New Roman" w:cs="Times New Roman"/>
          <w:lang w:val="en-GB"/>
        </w:rPr>
        <w:tab/>
      </w:r>
      <w:r w:rsidR="006D6567" w:rsidRPr="00AC49E8">
        <w:rPr>
          <w:rFonts w:ascii="Times New Roman" w:hAnsi="Times New Roman" w:cs="Times New Roman"/>
          <w:lang w:val="en-GB"/>
        </w:rPr>
        <w:tab/>
      </w:r>
      <w:r w:rsidRPr="00AC49E8">
        <w:rPr>
          <w:rFonts w:ascii="Times New Roman" w:hAnsi="Times New Roman" w:cs="Times New Roman"/>
          <w:lang w:val="en-GB"/>
        </w:rPr>
        <w:t xml:space="preserve">Text </w:t>
      </w:r>
      <w:r w:rsidR="00293127" w:rsidRPr="00AC49E8">
        <w:rPr>
          <w:rFonts w:ascii="Times New Roman" w:hAnsi="Times New Roman" w:cs="Times New Roman"/>
          <w:lang w:val="en-GB"/>
        </w:rPr>
        <w:t xml:space="preserve">§ </w:t>
      </w:r>
      <w:r w:rsidRPr="00AC49E8">
        <w:rPr>
          <w:rFonts w:ascii="Times New Roman" w:hAnsi="Times New Roman" w:cs="Times New Roman"/>
          <w:lang w:val="en-GB"/>
        </w:rPr>
        <w:t>1237bP)</w:t>
      </w:r>
      <w:r w:rsidR="000E505A" w:rsidRPr="00AC49E8">
        <w:rPr>
          <w:rStyle w:val="Marquenotebasdepage"/>
          <w:rFonts w:ascii="Times New Roman" w:hAnsi="Times New Roman" w:cs="Times New Roman"/>
          <w:lang w:val="en-GB"/>
        </w:rPr>
        <w:footnoteReference w:id="5"/>
      </w:r>
    </w:p>
    <w:p w14:paraId="12AEF82A" w14:textId="77777777" w:rsidR="001A306C" w:rsidRPr="00AC49E8" w:rsidRDefault="001A306C" w:rsidP="00912F7F">
      <w:pPr>
        <w:spacing w:line="276" w:lineRule="auto"/>
        <w:jc w:val="both"/>
        <w:rPr>
          <w:rFonts w:ascii="Times New Roman" w:hAnsi="Times New Roman" w:cs="Times New Roman"/>
          <w:lang w:val="en-GB"/>
        </w:rPr>
      </w:pPr>
    </w:p>
    <w:p w14:paraId="4EC4523C" w14:textId="23E853FE" w:rsidR="00ED4F50" w:rsidRPr="00AC49E8" w:rsidRDefault="00796796" w:rsidP="00912F7F">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D209D3" w:rsidRPr="00AC49E8">
        <w:rPr>
          <w:rFonts w:ascii="Times New Roman" w:hAnsi="Times New Roman" w:cs="Times New Roman"/>
          <w:lang w:val="en-GB"/>
        </w:rPr>
        <w:t>2</w:t>
      </w:r>
      <w:r w:rsidRPr="00AC49E8">
        <w:rPr>
          <w:rFonts w:ascii="Times New Roman" w:hAnsi="Times New Roman" w:cs="Times New Roman"/>
          <w:lang w:val="en-GB"/>
        </w:rPr>
        <w:t>)</w:t>
      </w:r>
      <w:r w:rsidR="0016188E" w:rsidRPr="00AC49E8">
        <w:rPr>
          <w:rFonts w:ascii="Times New Roman" w:hAnsi="Times New Roman" w:cs="Times New Roman"/>
          <w:lang w:val="en-GB"/>
        </w:rPr>
        <w:tab/>
      </w:r>
      <w:r w:rsidR="00F45CD0" w:rsidRPr="00AC49E8">
        <w:rPr>
          <w:rFonts w:ascii="Times New Roman" w:hAnsi="Times New Roman" w:cs="Times New Roman"/>
          <w:lang w:val="en-GB"/>
        </w:rPr>
        <w:tab/>
      </w:r>
      <w:r w:rsidR="00684813" w:rsidRPr="00AC49E8">
        <w:rPr>
          <w:rFonts w:ascii="Times New Roman" w:hAnsi="Times New Roman" w:cs="Times New Roman"/>
          <w:lang w:val="en-GB"/>
        </w:rPr>
        <w:t xml:space="preserve">Early Middle Egyptian </w:t>
      </w:r>
      <w:r w:rsidR="00B66F02" w:rsidRPr="00AC49E8">
        <w:rPr>
          <w:rFonts w:ascii="Times New Roman" w:hAnsi="Times New Roman" w:cs="Times New Roman"/>
          <w:lang w:val="en-GB"/>
        </w:rPr>
        <w:t>(Egyptian [Afro-Asiatic], Egypt)</w:t>
      </w:r>
    </w:p>
    <w:p w14:paraId="2C6400AC" w14:textId="113E85C2" w:rsidR="00ED4F50" w:rsidRPr="00AC49E8" w:rsidRDefault="0016188E" w:rsidP="00912F7F">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F45CD0" w:rsidRPr="00AC49E8">
        <w:rPr>
          <w:rFonts w:ascii="Umschrift_TTn" w:hAnsi="Umschrift_TTn" w:cs="Times New Roman"/>
          <w:i/>
          <w:lang w:val="en-GB"/>
        </w:rPr>
        <w:tab/>
      </w:r>
      <w:r w:rsidR="00ED4F50" w:rsidRPr="00AC49E8">
        <w:rPr>
          <w:rFonts w:ascii="Umschrift_TTn" w:hAnsi="Umschrift_TTn" w:cs="Times New Roman"/>
          <w:i/>
          <w:lang w:val="en-GB"/>
        </w:rPr>
        <w:t xml:space="preserve">ni </w:t>
      </w:r>
      <w:r w:rsidR="007B15CE" w:rsidRPr="00AC49E8">
        <w:rPr>
          <w:rFonts w:ascii="Umschrift_TTn" w:hAnsi="Umschrift_TTn" w:cs="Times New Roman"/>
          <w:i/>
          <w:lang w:val="en-GB"/>
        </w:rPr>
        <w:tab/>
      </w:r>
      <w:r w:rsidR="007B15CE" w:rsidRPr="00AC49E8">
        <w:rPr>
          <w:rFonts w:ascii="Umschrift_TTn" w:hAnsi="Umschrift_TTn" w:cs="Times New Roman"/>
          <w:i/>
          <w:lang w:val="en-GB"/>
        </w:rPr>
        <w:tab/>
      </w:r>
      <w:r w:rsidR="007B15CE" w:rsidRPr="00AC49E8">
        <w:rPr>
          <w:rFonts w:ascii="Umschrift_TTn" w:hAnsi="Umschrift_TTn" w:cs="Times New Roman"/>
          <w:i/>
          <w:lang w:val="en-GB"/>
        </w:rPr>
        <w:tab/>
      </w:r>
      <w:r w:rsidR="008D5607" w:rsidRPr="00AC49E8">
        <w:rPr>
          <w:rFonts w:ascii="Umschrift_TTn" w:hAnsi="Umschrift_TTn" w:cs="Times New Roman"/>
          <w:i/>
          <w:lang w:val="en-GB"/>
        </w:rPr>
        <w:t>jr-t-n=</w:t>
      </w:r>
      <w:r w:rsidR="00ED4F50" w:rsidRPr="00AC49E8">
        <w:rPr>
          <w:rFonts w:ascii="Umschrift_TTn" w:hAnsi="Umschrift_TTn" w:cs="Times New Roman"/>
          <w:i/>
          <w:lang w:val="en-GB"/>
        </w:rPr>
        <w:t>j</w:t>
      </w:r>
      <w:r w:rsidR="007B15CE" w:rsidRPr="00AC49E8">
        <w:rPr>
          <w:rFonts w:ascii="Umschrift_TTn" w:hAnsi="Umschrift_TTn" w:cs="Times New Roman"/>
          <w:i/>
          <w:lang w:val="en-GB"/>
        </w:rPr>
        <w:tab/>
      </w:r>
      <w:r w:rsidR="007B15CE" w:rsidRPr="00AC49E8">
        <w:rPr>
          <w:rFonts w:ascii="Umschrift_TTn" w:hAnsi="Umschrift_TTn" w:cs="Times New Roman"/>
          <w:i/>
          <w:lang w:val="en-GB"/>
        </w:rPr>
        <w:tab/>
      </w:r>
      <w:r w:rsidR="007B15CE" w:rsidRPr="00AC49E8">
        <w:rPr>
          <w:rFonts w:ascii="Umschrift_TTn" w:hAnsi="Umschrift_TTn" w:cs="Times New Roman"/>
          <w:i/>
          <w:lang w:val="en-GB"/>
        </w:rPr>
        <w:tab/>
      </w:r>
      <w:r w:rsidR="007B15CE" w:rsidRPr="00AC49E8">
        <w:rPr>
          <w:rFonts w:ascii="Umschrift_TTn" w:hAnsi="Umschrift_TTn" w:cs="Times New Roman"/>
          <w:i/>
          <w:lang w:val="en-GB"/>
        </w:rPr>
        <w:tab/>
      </w:r>
      <w:r w:rsidR="007B15CE" w:rsidRPr="00AC49E8">
        <w:rPr>
          <w:rFonts w:ascii="Umschrift_TTn" w:hAnsi="Umschrift_TTn" w:cs="Times New Roman"/>
          <w:i/>
          <w:lang w:val="en-GB"/>
        </w:rPr>
        <w:tab/>
      </w:r>
      <w:r w:rsidR="007B15CE" w:rsidRPr="00AC49E8">
        <w:rPr>
          <w:rFonts w:ascii="Umschrift_TTn" w:hAnsi="Umschrift_TTn" w:cs="Times New Roman"/>
          <w:i/>
          <w:lang w:val="en-GB"/>
        </w:rPr>
        <w:tab/>
      </w:r>
      <w:r w:rsidR="008D5607" w:rsidRPr="00AC49E8">
        <w:rPr>
          <w:rFonts w:ascii="Umschrift_TTn" w:hAnsi="Umschrift_TTn" w:cs="Times New Roman"/>
          <w:i/>
          <w:lang w:val="en-GB"/>
        </w:rPr>
        <w:t xml:space="preserve"> r=</w:t>
      </w:r>
      <w:r w:rsidR="00ED4F50" w:rsidRPr="00AC49E8">
        <w:rPr>
          <w:rFonts w:ascii="Umschrift_TTn" w:hAnsi="Umschrift_TTn" w:cs="Times New Roman"/>
          <w:i/>
          <w:lang w:val="en-GB"/>
        </w:rPr>
        <w:t>f</w:t>
      </w:r>
    </w:p>
    <w:p w14:paraId="161C5B27" w14:textId="269E1335" w:rsidR="00ED4F50" w:rsidRPr="00AC49E8" w:rsidRDefault="00796796" w:rsidP="00912F7F">
      <w:pPr>
        <w:spacing w:line="276" w:lineRule="auto"/>
        <w:jc w:val="both"/>
        <w:rPr>
          <w:rFonts w:ascii="Times New Roman" w:hAnsi="Times New Roman" w:cs="Times New Roman"/>
          <w:smallCaps/>
          <w:lang w:val="en-GB"/>
        </w:rPr>
      </w:pPr>
      <w:r w:rsidRPr="00AC49E8">
        <w:rPr>
          <w:rFonts w:ascii="Times New Roman" w:hAnsi="Times New Roman" w:cs="Times New Roman"/>
          <w:smallCaps/>
          <w:lang w:val="en-GB"/>
        </w:rPr>
        <w:tab/>
      </w:r>
      <w:r w:rsidR="00F45CD0" w:rsidRPr="00AC49E8">
        <w:rPr>
          <w:rFonts w:ascii="Times New Roman" w:hAnsi="Times New Roman" w:cs="Times New Roman"/>
          <w:smallCaps/>
          <w:lang w:val="en-GB"/>
        </w:rPr>
        <w:tab/>
      </w:r>
      <w:r w:rsidR="00ED4F50" w:rsidRPr="00AC49E8">
        <w:rPr>
          <w:rFonts w:ascii="Times New Roman" w:hAnsi="Times New Roman" w:cs="Times New Roman"/>
          <w:smallCaps/>
          <w:lang w:val="en-GB"/>
        </w:rPr>
        <w:t>neg.ex</w:t>
      </w:r>
      <w:r w:rsidR="007B15CE" w:rsidRPr="00AC49E8">
        <w:rPr>
          <w:rFonts w:ascii="Times New Roman" w:hAnsi="Times New Roman" w:cs="Times New Roman"/>
          <w:lang w:val="en-GB"/>
        </w:rPr>
        <w:tab/>
      </w:r>
      <w:r w:rsidR="00ED4F50" w:rsidRPr="00AC49E8">
        <w:rPr>
          <w:rFonts w:ascii="Times New Roman" w:hAnsi="Times New Roman" w:cs="Times New Roman"/>
          <w:lang w:val="en-GB"/>
        </w:rPr>
        <w:t>do\</w:t>
      </w:r>
      <w:r w:rsidR="008D5607" w:rsidRPr="00AC49E8">
        <w:rPr>
          <w:rFonts w:ascii="Times New Roman" w:hAnsi="Times New Roman" w:cs="Times New Roman"/>
          <w:smallCaps/>
          <w:lang w:val="en-GB"/>
        </w:rPr>
        <w:t>rel-f.sg-ant=</w:t>
      </w:r>
      <w:r w:rsidR="00ED4F50" w:rsidRPr="00AC49E8">
        <w:rPr>
          <w:rFonts w:ascii="Times New Roman" w:hAnsi="Times New Roman" w:cs="Times New Roman"/>
          <w:smallCaps/>
          <w:lang w:val="en-GB"/>
        </w:rPr>
        <w:t>1sg</w:t>
      </w:r>
      <w:r w:rsidR="00ED4F50" w:rsidRPr="00AC49E8">
        <w:rPr>
          <w:rFonts w:ascii="Times New Roman" w:hAnsi="Times New Roman" w:cs="Times New Roman"/>
          <w:lang w:val="en-GB"/>
        </w:rPr>
        <w:t xml:space="preserve"> </w:t>
      </w:r>
      <w:r w:rsidR="007B15CE" w:rsidRPr="00AC49E8">
        <w:rPr>
          <w:rFonts w:ascii="Times New Roman" w:hAnsi="Times New Roman" w:cs="Times New Roman"/>
          <w:lang w:val="en-GB"/>
        </w:rPr>
        <w:tab/>
      </w:r>
      <w:r w:rsidR="00ED4F50" w:rsidRPr="00AC49E8">
        <w:rPr>
          <w:rFonts w:ascii="Times New Roman" w:hAnsi="Times New Roman" w:cs="Times New Roman"/>
          <w:lang w:val="en-GB"/>
        </w:rPr>
        <w:t>against</w:t>
      </w:r>
      <w:r w:rsidR="008D5607" w:rsidRPr="00AC49E8">
        <w:rPr>
          <w:rFonts w:ascii="Times New Roman" w:hAnsi="Times New Roman" w:cs="Times New Roman"/>
          <w:lang w:val="en-GB"/>
        </w:rPr>
        <w:t>=</w:t>
      </w:r>
      <w:r w:rsidR="00ED4F50" w:rsidRPr="00AC49E8">
        <w:rPr>
          <w:rFonts w:ascii="Times New Roman" w:hAnsi="Times New Roman" w:cs="Times New Roman"/>
          <w:smallCaps/>
          <w:lang w:val="en-GB"/>
        </w:rPr>
        <w:t>3m.sg</w:t>
      </w:r>
    </w:p>
    <w:p w14:paraId="7E1C88BB" w14:textId="2673F8BD" w:rsidR="00ED4F50" w:rsidRPr="00AC49E8" w:rsidRDefault="00796796" w:rsidP="00912F7F">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F45CD0" w:rsidRPr="00AC49E8">
        <w:rPr>
          <w:rFonts w:ascii="Times New Roman" w:hAnsi="Times New Roman" w:cs="Times New Roman"/>
          <w:lang w:val="en-GB"/>
        </w:rPr>
        <w:tab/>
      </w:r>
      <w:r w:rsidR="0059070C" w:rsidRPr="00AC49E8">
        <w:rPr>
          <w:rFonts w:ascii="Times New Roman" w:hAnsi="Times New Roman" w:cs="Times New Roman"/>
          <w:lang w:val="en-GB"/>
        </w:rPr>
        <w:t>‘</w:t>
      </w:r>
      <w:r w:rsidR="00ED4F50" w:rsidRPr="00AC49E8">
        <w:rPr>
          <w:rFonts w:ascii="Times New Roman" w:hAnsi="Times New Roman" w:cs="Times New Roman"/>
          <w:lang w:val="en-GB"/>
        </w:rPr>
        <w:t>There is nothing that I did against him</w:t>
      </w:r>
      <w:r w:rsidR="0059070C" w:rsidRPr="00AC49E8">
        <w:rPr>
          <w:rFonts w:ascii="Times New Roman" w:hAnsi="Times New Roman" w:cs="Times New Roman"/>
          <w:lang w:val="en-GB"/>
        </w:rPr>
        <w:t>.’</w:t>
      </w:r>
      <w:r w:rsidR="00684813" w:rsidRPr="00AC49E8">
        <w:rPr>
          <w:rFonts w:ascii="Times New Roman" w:hAnsi="Times New Roman" w:cs="Times New Roman"/>
          <w:lang w:val="en-GB"/>
        </w:rPr>
        <w:t xml:space="preserve"> (Letter to the </w:t>
      </w:r>
      <w:ins w:id="90" w:author="Albion M. Butters" w:date="2019-12-19T11:57:00Z">
        <w:r w:rsidR="00B724F8">
          <w:rPr>
            <w:rFonts w:ascii="Times New Roman" w:hAnsi="Times New Roman" w:cs="Times New Roman"/>
            <w:lang w:val="en-GB"/>
          </w:rPr>
          <w:t>D</w:t>
        </w:r>
        <w:r w:rsidR="00B724F8" w:rsidRPr="00AC49E8">
          <w:rPr>
            <w:rFonts w:ascii="Times New Roman" w:hAnsi="Times New Roman" w:cs="Times New Roman"/>
            <w:lang w:val="en-GB"/>
          </w:rPr>
          <w:t>ead</w:t>
        </w:r>
      </w:ins>
      <w:r w:rsidR="00684813" w:rsidRPr="00AC49E8">
        <w:rPr>
          <w:rFonts w:ascii="Times New Roman" w:hAnsi="Times New Roman" w:cs="Times New Roman"/>
          <w:lang w:val="en-GB"/>
        </w:rPr>
        <w:t>, Hu bowl 3)</w:t>
      </w:r>
    </w:p>
    <w:p w14:paraId="6BE50D89" w14:textId="77777777" w:rsidR="009255D1" w:rsidRPr="00AC49E8" w:rsidRDefault="009255D1" w:rsidP="00912F7F">
      <w:pPr>
        <w:spacing w:line="276" w:lineRule="auto"/>
        <w:jc w:val="both"/>
        <w:rPr>
          <w:rFonts w:ascii="Times New Roman" w:hAnsi="Times New Roman" w:cs="Times New Roman"/>
          <w:lang w:val="en-GB"/>
        </w:rPr>
      </w:pPr>
    </w:p>
    <w:p w14:paraId="03537BFE" w14:textId="17E82053" w:rsidR="005255EA" w:rsidRPr="00AC49E8" w:rsidRDefault="005255EA" w:rsidP="005255EA">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The origin of the negation </w:t>
      </w:r>
      <w:r w:rsidRPr="00AC49E8">
        <w:rPr>
          <w:rFonts w:ascii="Umschrift_TTn" w:hAnsi="Umschrift_TTn" w:cs="Times New Roman"/>
          <w:i/>
          <w:lang w:val="en-GB"/>
        </w:rPr>
        <w:t>ni</w:t>
      </w:r>
      <w:r w:rsidRPr="00AC49E8">
        <w:rPr>
          <w:rFonts w:ascii="Times New Roman" w:hAnsi="Times New Roman" w:cs="Times New Roman"/>
          <w:lang w:val="en-GB"/>
        </w:rPr>
        <w:t xml:space="preserve"> is likely to be a verb expressing absence</w:t>
      </w:r>
      <w:r w:rsidR="00232399" w:rsidRPr="00AC49E8">
        <w:rPr>
          <w:rFonts w:ascii="Times New Roman" w:hAnsi="Times New Roman" w:cs="Times New Roman"/>
          <w:lang w:val="en-GB"/>
        </w:rPr>
        <w:t xml:space="preserve"> or non-existence in a stative construction (sometimes termed ‘Old Perfect’ in grammars). This is shown by its </w:t>
      </w:r>
      <w:ins w:id="91" w:author="Albion M. Butters" w:date="2019-12-19T12:01:00Z">
        <w:r w:rsidR="005C3091">
          <w:rPr>
            <w:rFonts w:ascii="Times New Roman" w:hAnsi="Times New Roman" w:cs="Times New Roman"/>
            <w:lang w:val="en-GB"/>
          </w:rPr>
          <w:t>location</w:t>
        </w:r>
        <w:r w:rsidR="005C3091" w:rsidRPr="00AC49E8">
          <w:rPr>
            <w:rFonts w:ascii="Times New Roman" w:hAnsi="Times New Roman" w:cs="Times New Roman"/>
            <w:lang w:val="en-GB"/>
          </w:rPr>
          <w:t xml:space="preserve"> </w:t>
        </w:r>
      </w:ins>
      <w:r w:rsidR="00232399" w:rsidRPr="00AC49E8">
        <w:rPr>
          <w:rFonts w:ascii="Times New Roman" w:hAnsi="Times New Roman" w:cs="Times New Roman"/>
          <w:lang w:val="en-GB"/>
        </w:rPr>
        <w:t xml:space="preserve">at the beginning of the sentence, the very place of the verbal predicate in the </w:t>
      </w:r>
      <w:r w:rsidR="00232399" w:rsidRPr="00AC49E8">
        <w:rPr>
          <w:rFonts w:ascii="Times New Roman" w:hAnsi="Times New Roman" w:cs="Times New Roman"/>
          <w:lang w:val="en-GB"/>
        </w:rPr>
        <w:lastRenderedPageBreak/>
        <w:t xml:space="preserve">construction of the </w:t>
      </w:r>
      <w:r w:rsidR="004329F6" w:rsidRPr="00AC49E8">
        <w:rPr>
          <w:rFonts w:ascii="Times New Roman" w:hAnsi="Times New Roman" w:cs="Times New Roman"/>
          <w:lang w:val="en-GB"/>
        </w:rPr>
        <w:t xml:space="preserve">Old Egyptian </w:t>
      </w:r>
      <w:r w:rsidR="00C059E2" w:rsidRPr="00AC49E8">
        <w:rPr>
          <w:rFonts w:ascii="Times New Roman" w:hAnsi="Times New Roman" w:cs="Times New Roman"/>
          <w:lang w:val="en-GB"/>
        </w:rPr>
        <w:t xml:space="preserve">stative </w:t>
      </w:r>
      <w:r w:rsidR="00232399" w:rsidRPr="00AC49E8">
        <w:rPr>
          <w:rFonts w:ascii="Times New Roman" w:hAnsi="Times New Roman" w:cs="Times New Roman"/>
          <w:lang w:val="en-GB"/>
        </w:rPr>
        <w:t>perfect gram that follows VSO order</w:t>
      </w:r>
      <w:r w:rsidRPr="00AC49E8">
        <w:rPr>
          <w:rFonts w:ascii="Times New Roman" w:hAnsi="Times New Roman" w:cs="Times New Roman"/>
          <w:lang w:val="en-GB"/>
        </w:rPr>
        <w:t>. The use of the form</w:t>
      </w:r>
      <w:r w:rsidRPr="00AC49E8">
        <w:rPr>
          <w:rFonts w:ascii="Umschrift_TTn" w:hAnsi="Umschrift_TTn" w:cs="Times New Roman"/>
          <w:i/>
          <w:lang w:val="en-GB"/>
        </w:rPr>
        <w:t xml:space="preserve"> ni </w:t>
      </w:r>
      <w:r w:rsidRPr="00AC49E8">
        <w:rPr>
          <w:rFonts w:ascii="Times New Roman" w:hAnsi="Times New Roman" w:cs="Times New Roman"/>
          <w:lang w:val="en-GB"/>
        </w:rPr>
        <w:t xml:space="preserve">alone as a </w:t>
      </w:r>
      <w:r w:rsidR="00232399" w:rsidRPr="00AC49E8">
        <w:rPr>
          <w:rFonts w:ascii="Times New Roman" w:hAnsi="Times New Roman" w:cs="Times New Roman"/>
          <w:lang w:val="en-GB"/>
        </w:rPr>
        <w:t xml:space="preserve">predicate </w:t>
      </w:r>
      <w:r w:rsidRPr="00AC49E8">
        <w:rPr>
          <w:rFonts w:ascii="Times New Roman" w:hAnsi="Times New Roman" w:cs="Times New Roman"/>
          <w:lang w:val="en-GB"/>
        </w:rPr>
        <w:t xml:space="preserve">appears to be attested in </w:t>
      </w:r>
      <w:r w:rsidR="004A1747" w:rsidRPr="00AC49E8">
        <w:rPr>
          <w:rFonts w:ascii="Times New Roman" w:hAnsi="Times New Roman" w:cs="Times New Roman"/>
          <w:lang w:val="en-GB"/>
        </w:rPr>
        <w:t>one</w:t>
      </w:r>
      <w:r w:rsidRPr="00AC49E8">
        <w:rPr>
          <w:rFonts w:ascii="Times New Roman" w:hAnsi="Times New Roman" w:cs="Times New Roman"/>
          <w:lang w:val="en-GB"/>
        </w:rPr>
        <w:t xml:space="preserve"> example belonging to the most ancient documentation in Old Egyptian</w:t>
      </w:r>
      <w:r w:rsidR="00822703" w:rsidRPr="00AC49E8">
        <w:rPr>
          <w:rFonts w:ascii="Times New Roman" w:hAnsi="Times New Roman" w:cs="Times New Roman"/>
          <w:lang w:val="en-GB"/>
        </w:rPr>
        <w:t xml:space="preserve">. It </w:t>
      </w:r>
      <w:r w:rsidR="00807C2C" w:rsidRPr="00AC49E8">
        <w:rPr>
          <w:rFonts w:ascii="Times New Roman" w:hAnsi="Times New Roman" w:cs="Times New Roman"/>
          <w:lang w:val="en-GB"/>
        </w:rPr>
        <w:t xml:space="preserve">thus </w:t>
      </w:r>
      <w:r w:rsidR="00822703" w:rsidRPr="00AC49E8">
        <w:rPr>
          <w:rFonts w:ascii="Times New Roman" w:hAnsi="Times New Roman" w:cs="Times New Roman"/>
          <w:lang w:val="en-GB"/>
        </w:rPr>
        <w:t>occurs in a non</w:t>
      </w:r>
      <w:ins w:id="92" w:author="Albion M. Butters" w:date="2019-12-19T12:01:00Z">
        <w:r w:rsidR="005C3091">
          <w:rPr>
            <w:rFonts w:ascii="Times New Roman" w:hAnsi="Times New Roman" w:cs="Times New Roman"/>
            <w:lang w:val="en-GB"/>
          </w:rPr>
          <w:t>-</w:t>
        </w:r>
      </w:ins>
      <w:r w:rsidR="00822703" w:rsidRPr="00AC49E8">
        <w:rPr>
          <w:rFonts w:ascii="Times New Roman" w:hAnsi="Times New Roman" w:cs="Times New Roman"/>
          <w:lang w:val="en-GB"/>
        </w:rPr>
        <w:t>literary papyrus</w:t>
      </w:r>
      <w:ins w:id="93" w:author="Albion M. Butters" w:date="2019-12-19T11:44:00Z">
        <w:r w:rsidR="00DE3CD7">
          <w:rPr>
            <w:rFonts w:ascii="Times New Roman" w:hAnsi="Times New Roman" w:cs="Times New Roman"/>
            <w:lang w:val="en-GB"/>
          </w:rPr>
          <w:t>:</w:t>
        </w:r>
      </w:ins>
      <w:r w:rsidRPr="00AC49E8">
        <w:rPr>
          <w:rFonts w:ascii="Times New Roman" w:hAnsi="Times New Roman" w:cs="Times New Roman"/>
          <w:lang w:val="en-GB"/>
        </w:rPr>
        <w:t xml:space="preserve"> </w:t>
      </w:r>
    </w:p>
    <w:p w14:paraId="604B9C93" w14:textId="77777777" w:rsidR="0059070C" w:rsidRPr="00AC49E8" w:rsidRDefault="0059070C" w:rsidP="005255EA">
      <w:pPr>
        <w:spacing w:line="276" w:lineRule="auto"/>
        <w:jc w:val="both"/>
        <w:rPr>
          <w:rFonts w:ascii="Times New Roman" w:hAnsi="Times New Roman" w:cs="Times New Roman"/>
          <w:lang w:val="en-GB"/>
        </w:rPr>
      </w:pPr>
    </w:p>
    <w:p w14:paraId="34C87838" w14:textId="22EB0B58" w:rsidR="005255EA" w:rsidRPr="00AC49E8" w:rsidRDefault="006A50F6" w:rsidP="005255EA">
      <w:pPr>
        <w:spacing w:line="276" w:lineRule="auto"/>
        <w:jc w:val="both"/>
        <w:rPr>
          <w:rFonts w:ascii="Times New Roman" w:hAnsi="Times New Roman" w:cs="Times New Roman"/>
          <w:i/>
          <w:lang w:val="en-GB"/>
        </w:rPr>
      </w:pPr>
      <w:r w:rsidRPr="00AC49E8">
        <w:rPr>
          <w:rFonts w:ascii="Times New Roman" w:hAnsi="Times New Roman" w:cs="Times New Roman"/>
          <w:lang w:val="en-GB"/>
        </w:rPr>
        <w:t>(</w:t>
      </w:r>
      <w:r w:rsidR="00EA0ABA" w:rsidRPr="00AC49E8">
        <w:rPr>
          <w:rFonts w:ascii="Times New Roman" w:hAnsi="Times New Roman" w:cs="Times New Roman"/>
          <w:lang w:val="en-GB"/>
        </w:rPr>
        <w:t>3</w:t>
      </w:r>
      <w:r w:rsidRPr="00AC49E8">
        <w:rPr>
          <w:rFonts w:ascii="Times New Roman" w:hAnsi="Times New Roman" w:cs="Times New Roman"/>
          <w:lang w:val="en-GB"/>
        </w:rPr>
        <w:t>)</w:t>
      </w:r>
      <w:r w:rsidRPr="00AC49E8">
        <w:rPr>
          <w:rFonts w:ascii="Times New Roman" w:hAnsi="Times New Roman" w:cs="Times New Roman"/>
          <w:lang w:val="en-GB"/>
        </w:rPr>
        <w:tab/>
      </w:r>
      <w:r w:rsidR="0016188E" w:rsidRPr="00AC49E8">
        <w:rPr>
          <w:rFonts w:ascii="Times New Roman" w:hAnsi="Times New Roman" w:cs="Times New Roman"/>
          <w:lang w:val="en-GB"/>
        </w:rPr>
        <w:tab/>
      </w:r>
      <w:r w:rsidR="009F32ED" w:rsidRPr="00AC49E8">
        <w:rPr>
          <w:rFonts w:ascii="Times New Roman" w:hAnsi="Times New Roman" w:cs="Times New Roman"/>
          <w:lang w:val="en-GB"/>
        </w:rPr>
        <w:t xml:space="preserve">Old Egyptian </w:t>
      </w:r>
      <w:r w:rsidR="00B66F02" w:rsidRPr="00AC49E8">
        <w:rPr>
          <w:rFonts w:ascii="Times New Roman" w:hAnsi="Times New Roman" w:cs="Times New Roman"/>
          <w:lang w:val="en-GB"/>
        </w:rPr>
        <w:t>(Egyptian [Afro-Asiatic], Egypt)</w:t>
      </w:r>
    </w:p>
    <w:p w14:paraId="09B8D7FD" w14:textId="761F6EA6" w:rsidR="005255EA" w:rsidRPr="00AC49E8" w:rsidRDefault="002C443C" w:rsidP="005255EA">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6A50F6" w:rsidRPr="00AC49E8">
        <w:rPr>
          <w:rFonts w:ascii="Umschrift_TTn" w:hAnsi="Umschrift_TTn" w:cs="Times New Roman"/>
          <w:i/>
          <w:lang w:val="en-GB"/>
        </w:rPr>
        <w:tab/>
      </w:r>
      <w:r w:rsidR="005255EA" w:rsidRPr="00AC49E8">
        <w:rPr>
          <w:rFonts w:ascii="Umschrift_TTn" w:hAnsi="Umschrift_TTn" w:cs="Times New Roman"/>
          <w:i/>
          <w:lang w:val="en-GB"/>
        </w:rPr>
        <w:t xml:space="preserve">zwnw </w:t>
      </w:r>
      <w:r w:rsidR="005255EA" w:rsidRPr="00AC49E8">
        <w:rPr>
          <w:rFonts w:ascii="Umschrift_TTn" w:hAnsi="Umschrift_TTn" w:cs="Times New Roman"/>
          <w:i/>
          <w:lang w:val="en-GB"/>
        </w:rPr>
        <w:tab/>
      </w:r>
      <w:r w:rsidR="005255EA" w:rsidRPr="00AC49E8">
        <w:rPr>
          <w:rFonts w:ascii="Umschrift_TTn" w:hAnsi="Umschrift_TTn" w:cs="Times New Roman"/>
          <w:i/>
          <w:lang w:val="en-GB"/>
        </w:rPr>
        <w:tab/>
        <w:t>1</w:t>
      </w:r>
      <w:r w:rsidR="005255EA" w:rsidRPr="00AC49E8">
        <w:rPr>
          <w:rFonts w:ascii="Umschrift_TTn" w:hAnsi="Umschrift_TTn" w:cs="Times New Roman"/>
          <w:i/>
          <w:lang w:val="en-GB"/>
        </w:rPr>
        <w:tab/>
        <w:t xml:space="preserve">owt </w:t>
      </w:r>
      <w:r w:rsidR="005255EA" w:rsidRPr="00AC49E8">
        <w:rPr>
          <w:rFonts w:ascii="Umschrift_TTn" w:hAnsi="Umschrift_TTn" w:cs="Times New Roman"/>
          <w:i/>
          <w:lang w:val="en-GB"/>
        </w:rPr>
        <w:tab/>
        <w:t xml:space="preserve">1 </w:t>
      </w:r>
      <w:r w:rsidR="005255EA" w:rsidRPr="00AC49E8">
        <w:rPr>
          <w:rFonts w:ascii="Umschrift_TTn" w:hAnsi="Umschrift_TTn" w:cs="Times New Roman"/>
          <w:i/>
          <w:lang w:val="en-GB"/>
        </w:rPr>
        <w:tab/>
        <w:t xml:space="preserve">mndm </w:t>
      </w:r>
      <w:r w:rsidR="005255EA" w:rsidRPr="00AC49E8">
        <w:rPr>
          <w:rFonts w:ascii="Umschrift_TTn" w:hAnsi="Umschrift_TTn" w:cs="Times New Roman"/>
          <w:i/>
          <w:lang w:val="en-GB"/>
        </w:rPr>
        <w:tab/>
      </w:r>
      <w:r w:rsidR="005255EA" w:rsidRPr="00AC49E8">
        <w:rPr>
          <w:rFonts w:ascii="Umschrift_TTn" w:hAnsi="Umschrift_TTn" w:cs="Times New Roman"/>
          <w:i/>
          <w:lang w:val="en-GB"/>
        </w:rPr>
        <w:tab/>
        <w:t>1</w:t>
      </w:r>
      <w:r w:rsidR="005255EA" w:rsidRPr="00AC49E8">
        <w:rPr>
          <w:rFonts w:ascii="Umschrift_TTn" w:hAnsi="Umschrift_TTn" w:cs="Times New Roman"/>
          <w:i/>
          <w:lang w:val="en-GB"/>
        </w:rPr>
        <w:tab/>
        <w:t xml:space="preserve">ni </w:t>
      </w:r>
      <w:r w:rsidR="005255EA" w:rsidRPr="00AC49E8">
        <w:rPr>
          <w:rFonts w:ascii="Umschrift_TTn" w:hAnsi="Umschrift_TTn" w:cs="Times New Roman"/>
          <w:i/>
          <w:lang w:val="en-GB"/>
        </w:rPr>
        <w:tab/>
      </w:r>
      <w:r w:rsidR="005255EA" w:rsidRPr="00AC49E8">
        <w:rPr>
          <w:rFonts w:ascii="Umschrift_TTn" w:hAnsi="Umschrift_TTn" w:cs="Times New Roman"/>
          <w:i/>
          <w:lang w:val="en-GB"/>
        </w:rPr>
        <w:tab/>
      </w:r>
      <w:r w:rsidR="003407EF" w:rsidRPr="00AC49E8">
        <w:rPr>
          <w:rFonts w:ascii="Umschrift_TTn" w:hAnsi="Umschrift_TTn" w:cs="Times New Roman"/>
          <w:i/>
          <w:lang w:val="en-GB"/>
        </w:rPr>
        <w:tab/>
      </w:r>
      <w:r w:rsidR="003407EF" w:rsidRPr="00AC49E8">
        <w:rPr>
          <w:rFonts w:ascii="Umschrift_TTn" w:hAnsi="Umschrift_TTn" w:cs="Times New Roman"/>
          <w:i/>
          <w:lang w:val="en-GB"/>
        </w:rPr>
        <w:tab/>
      </w:r>
      <w:r w:rsidR="00B90268" w:rsidRPr="00AC49E8">
        <w:rPr>
          <w:rFonts w:ascii="Umschrift_TTn" w:hAnsi="Umschrift_TTn" w:cs="Times New Roman"/>
          <w:i/>
          <w:lang w:val="en-GB"/>
        </w:rPr>
        <w:tab/>
      </w:r>
      <w:r w:rsidR="005255EA" w:rsidRPr="00AC49E8">
        <w:rPr>
          <w:rFonts w:ascii="Umschrift_TTn" w:hAnsi="Umschrift_TTn" w:cs="Times New Roman"/>
          <w:i/>
          <w:lang w:val="en-GB"/>
        </w:rPr>
        <w:t xml:space="preserve">wor </w:t>
      </w:r>
      <w:r w:rsidR="005255EA" w:rsidRPr="00AC49E8">
        <w:rPr>
          <w:rFonts w:ascii="Umschrift_TTn" w:hAnsi="Umschrift_TTn" w:cs="Times New Roman"/>
          <w:i/>
          <w:lang w:val="en-GB"/>
        </w:rPr>
        <w:tab/>
        <w:t xml:space="preserve">2 </w:t>
      </w:r>
    </w:p>
    <w:p w14:paraId="1342AEA6" w14:textId="2EE4C5F3" w:rsidR="005255EA" w:rsidRPr="00AC49E8" w:rsidRDefault="006A50F6" w:rsidP="005255EA">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2C443C" w:rsidRPr="00AC49E8">
        <w:rPr>
          <w:rFonts w:ascii="Times New Roman" w:hAnsi="Times New Roman" w:cs="Times New Roman"/>
          <w:lang w:val="en-GB"/>
        </w:rPr>
        <w:tab/>
      </w:r>
      <w:r w:rsidR="005255EA" w:rsidRPr="00AC49E8">
        <w:rPr>
          <w:rFonts w:ascii="Times New Roman" w:hAnsi="Times New Roman" w:cs="Times New Roman"/>
          <w:lang w:val="en-GB"/>
        </w:rPr>
        <w:t xml:space="preserve">zunu </w:t>
      </w:r>
      <w:r w:rsidR="005255EA" w:rsidRPr="00AC49E8">
        <w:rPr>
          <w:rFonts w:ascii="Times New Roman" w:hAnsi="Times New Roman" w:cs="Times New Roman"/>
          <w:lang w:val="en-GB"/>
        </w:rPr>
        <w:tab/>
      </w:r>
      <w:r w:rsidR="005255EA" w:rsidRPr="00AC49E8">
        <w:rPr>
          <w:rFonts w:ascii="Times New Roman" w:hAnsi="Times New Roman" w:cs="Times New Roman"/>
          <w:lang w:val="en-GB"/>
        </w:rPr>
        <w:tab/>
      </w:r>
      <w:r w:rsidR="003407EF" w:rsidRPr="00AC49E8">
        <w:rPr>
          <w:rFonts w:ascii="Times New Roman" w:hAnsi="Times New Roman" w:cs="Times New Roman"/>
          <w:lang w:val="en-GB"/>
        </w:rPr>
        <w:tab/>
      </w:r>
      <w:r w:rsidR="005255EA" w:rsidRPr="00AC49E8">
        <w:rPr>
          <w:rFonts w:ascii="Times New Roman" w:hAnsi="Times New Roman" w:cs="Times New Roman"/>
          <w:lang w:val="en-GB"/>
        </w:rPr>
        <w:t xml:space="preserve">1 </w:t>
      </w:r>
      <w:r w:rsidR="005255EA" w:rsidRPr="00AC49E8">
        <w:rPr>
          <w:rFonts w:ascii="Times New Roman" w:hAnsi="Times New Roman" w:cs="Times New Roman"/>
          <w:lang w:val="en-GB"/>
        </w:rPr>
        <w:tab/>
        <w:t>aut</w:t>
      </w:r>
      <w:r w:rsidR="005255EA" w:rsidRPr="00AC49E8">
        <w:rPr>
          <w:rFonts w:ascii="Times New Roman" w:hAnsi="Times New Roman" w:cs="Times New Roman"/>
          <w:lang w:val="en-GB"/>
        </w:rPr>
        <w:tab/>
        <w:t xml:space="preserve">1 </w:t>
      </w:r>
      <w:r w:rsidR="005255EA" w:rsidRPr="00AC49E8">
        <w:rPr>
          <w:rFonts w:ascii="Times New Roman" w:hAnsi="Times New Roman" w:cs="Times New Roman"/>
          <w:lang w:val="en-GB"/>
        </w:rPr>
        <w:tab/>
        <w:t>nedjem</w:t>
      </w:r>
      <w:r w:rsidR="005255EA" w:rsidRPr="00AC49E8">
        <w:rPr>
          <w:rFonts w:ascii="Times New Roman" w:hAnsi="Times New Roman" w:cs="Times New Roman"/>
          <w:lang w:val="en-GB"/>
        </w:rPr>
        <w:tab/>
      </w:r>
      <w:r w:rsidR="005255EA" w:rsidRPr="00AC49E8">
        <w:rPr>
          <w:rFonts w:ascii="Times New Roman" w:hAnsi="Times New Roman" w:cs="Times New Roman"/>
          <w:lang w:val="en-GB"/>
        </w:rPr>
        <w:tab/>
        <w:t>1</w:t>
      </w:r>
      <w:r w:rsidR="005255EA" w:rsidRPr="00AC49E8">
        <w:rPr>
          <w:rFonts w:ascii="Times New Roman" w:hAnsi="Times New Roman" w:cs="Times New Roman"/>
          <w:lang w:val="en-GB"/>
        </w:rPr>
        <w:tab/>
        <w:t xml:space="preserve">none/absent </w:t>
      </w:r>
      <w:r w:rsidR="005255EA" w:rsidRPr="00AC49E8">
        <w:rPr>
          <w:rFonts w:ascii="Times New Roman" w:hAnsi="Times New Roman" w:cs="Times New Roman"/>
          <w:smallCaps/>
          <w:lang w:val="en-GB"/>
        </w:rPr>
        <w:tab/>
      </w:r>
      <w:r w:rsidR="005255EA" w:rsidRPr="00AC49E8">
        <w:rPr>
          <w:rFonts w:ascii="Times New Roman" w:hAnsi="Times New Roman" w:cs="Times New Roman"/>
          <w:lang w:val="en-GB"/>
        </w:rPr>
        <w:t xml:space="preserve">war </w:t>
      </w:r>
      <w:r w:rsidR="005255EA" w:rsidRPr="00AC49E8">
        <w:rPr>
          <w:rFonts w:ascii="Times New Roman" w:hAnsi="Times New Roman" w:cs="Times New Roman"/>
          <w:lang w:val="en-GB"/>
        </w:rPr>
        <w:tab/>
        <w:t>2</w:t>
      </w:r>
    </w:p>
    <w:p w14:paraId="7ECD3CAE" w14:textId="5C91A68C" w:rsidR="009F32ED" w:rsidRPr="00AC49E8" w:rsidRDefault="002C443C" w:rsidP="009F32ED">
      <w:pPr>
        <w:spacing w:line="276" w:lineRule="auto"/>
        <w:jc w:val="both"/>
        <w:rPr>
          <w:rFonts w:ascii="Times New Roman" w:hAnsi="Times New Roman" w:cs="Times New Roman"/>
          <w:i/>
          <w:lang w:val="en-GB"/>
        </w:rPr>
      </w:pPr>
      <w:r w:rsidRPr="00AC49E8">
        <w:rPr>
          <w:rFonts w:ascii="Times New Roman" w:hAnsi="Times New Roman" w:cs="Times New Roman"/>
          <w:lang w:val="en-GB"/>
        </w:rPr>
        <w:tab/>
      </w:r>
      <w:r w:rsidR="006A50F6" w:rsidRPr="00AC49E8">
        <w:rPr>
          <w:rFonts w:ascii="Times New Roman" w:hAnsi="Times New Roman" w:cs="Times New Roman"/>
          <w:lang w:val="en-GB"/>
        </w:rPr>
        <w:tab/>
      </w:r>
      <w:r w:rsidR="005255EA" w:rsidRPr="00AC49E8">
        <w:rPr>
          <w:rFonts w:ascii="Times New Roman" w:hAnsi="Times New Roman" w:cs="Times New Roman"/>
          <w:lang w:val="en-GB"/>
        </w:rPr>
        <w:t>‘</w:t>
      </w:r>
      <w:r w:rsidR="005255EA" w:rsidRPr="00AC49E8">
        <w:rPr>
          <w:rFonts w:ascii="Times New Roman" w:hAnsi="Times New Roman" w:cs="Times New Roman"/>
          <w:i/>
          <w:lang w:val="en-GB"/>
        </w:rPr>
        <w:t>zunu</w:t>
      </w:r>
      <w:r w:rsidR="005255EA" w:rsidRPr="00AC49E8">
        <w:rPr>
          <w:rFonts w:ascii="Times New Roman" w:hAnsi="Times New Roman" w:cs="Times New Roman"/>
          <w:lang w:val="en-GB"/>
        </w:rPr>
        <w:t>-vessel</w:t>
      </w:r>
      <w:ins w:id="94" w:author="Albion M. Butters" w:date="2019-12-19T11:44:00Z">
        <w:r w:rsidR="00DE3CD7">
          <w:rPr>
            <w:rFonts w:ascii="Times New Roman" w:hAnsi="Times New Roman" w:cs="Times New Roman"/>
            <w:lang w:val="en-GB"/>
          </w:rPr>
          <w:t>:</w:t>
        </w:r>
      </w:ins>
      <w:r w:rsidR="005255EA" w:rsidRPr="00AC49E8">
        <w:rPr>
          <w:rFonts w:ascii="Times New Roman" w:hAnsi="Times New Roman" w:cs="Times New Roman"/>
          <w:lang w:val="en-GB"/>
        </w:rPr>
        <w:t xml:space="preserve"> 1, </w:t>
      </w:r>
      <w:r w:rsidR="005255EA" w:rsidRPr="00AC49E8">
        <w:rPr>
          <w:rFonts w:ascii="Times New Roman" w:hAnsi="Times New Roman" w:cs="Times New Roman"/>
          <w:i/>
          <w:lang w:val="en-GB"/>
        </w:rPr>
        <w:t>aut</w:t>
      </w:r>
      <w:r w:rsidR="005255EA" w:rsidRPr="00AC49E8">
        <w:rPr>
          <w:rFonts w:ascii="Times New Roman" w:hAnsi="Times New Roman" w:cs="Times New Roman"/>
          <w:lang w:val="en-GB"/>
        </w:rPr>
        <w:t xml:space="preserve">-vessel 1, </w:t>
      </w:r>
      <w:r w:rsidR="005255EA" w:rsidRPr="00AC49E8">
        <w:rPr>
          <w:rFonts w:ascii="Times New Roman" w:hAnsi="Times New Roman" w:cs="Times New Roman"/>
          <w:i/>
          <w:lang w:val="en-GB"/>
        </w:rPr>
        <w:t>nedjem</w:t>
      </w:r>
      <w:r w:rsidR="005255EA" w:rsidRPr="00AC49E8">
        <w:rPr>
          <w:rFonts w:ascii="Times New Roman" w:hAnsi="Times New Roman" w:cs="Times New Roman"/>
          <w:lang w:val="en-GB"/>
        </w:rPr>
        <w:t>-basket 1</w:t>
      </w:r>
      <w:ins w:id="95" w:author="Albion M. Butters" w:date="2019-12-19T11:44:00Z">
        <w:r w:rsidR="00DE3CD7">
          <w:rPr>
            <w:rFonts w:ascii="Times New Roman" w:hAnsi="Times New Roman" w:cs="Times New Roman"/>
            <w:lang w:val="en-GB"/>
          </w:rPr>
          <w:t>:</w:t>
        </w:r>
      </w:ins>
      <w:r w:rsidR="005255EA" w:rsidRPr="00AC49E8">
        <w:rPr>
          <w:rFonts w:ascii="Times New Roman" w:hAnsi="Times New Roman" w:cs="Times New Roman"/>
          <w:lang w:val="en-GB"/>
        </w:rPr>
        <w:t xml:space="preserve"> lacking, </w:t>
      </w:r>
      <w:r w:rsidR="005255EA" w:rsidRPr="00AC49E8">
        <w:rPr>
          <w:rFonts w:ascii="Times New Roman" w:hAnsi="Times New Roman" w:cs="Times New Roman"/>
          <w:i/>
          <w:lang w:val="en-GB"/>
        </w:rPr>
        <w:t>war</w:t>
      </w:r>
      <w:r w:rsidR="005255EA" w:rsidRPr="00AC49E8">
        <w:rPr>
          <w:rFonts w:ascii="Times New Roman" w:hAnsi="Times New Roman" w:cs="Times New Roman"/>
          <w:lang w:val="en-GB"/>
        </w:rPr>
        <w:t>-vessel</w:t>
      </w:r>
      <w:ins w:id="96" w:author="Albion M. Butters" w:date="2019-12-19T11:44:00Z">
        <w:r w:rsidR="00DE3CD7">
          <w:rPr>
            <w:rFonts w:ascii="Times New Roman" w:hAnsi="Times New Roman" w:cs="Times New Roman"/>
            <w:lang w:val="en-GB"/>
          </w:rPr>
          <w:t>:</w:t>
        </w:r>
      </w:ins>
      <w:r w:rsidR="005255EA" w:rsidRPr="00AC49E8">
        <w:rPr>
          <w:rFonts w:ascii="Times New Roman" w:hAnsi="Times New Roman" w:cs="Times New Roman"/>
          <w:lang w:val="en-GB"/>
        </w:rPr>
        <w:t xml:space="preserve"> 2’</w:t>
      </w:r>
      <w:r w:rsidR="005F45CC" w:rsidRPr="00AC49E8">
        <w:rPr>
          <w:rStyle w:val="Marquenotebasdepage"/>
          <w:rFonts w:ascii="Times New Roman" w:hAnsi="Times New Roman" w:cs="Times New Roman"/>
          <w:lang w:val="en-GB"/>
        </w:rPr>
        <w:footnoteReference w:id="6"/>
      </w:r>
      <w:r w:rsidR="005255EA" w:rsidRPr="00AC49E8">
        <w:rPr>
          <w:rFonts w:ascii="Times New Roman" w:hAnsi="Times New Roman" w:cs="Times New Roman"/>
          <w:lang w:val="en-GB"/>
        </w:rPr>
        <w:t xml:space="preserve"> </w:t>
      </w:r>
      <w:r w:rsidR="009F32ED" w:rsidRPr="00AC49E8">
        <w:rPr>
          <w:rFonts w:ascii="Times New Roman" w:hAnsi="Times New Roman" w:cs="Times New Roman"/>
          <w:lang w:val="en-GB"/>
        </w:rPr>
        <w:t>(</w:t>
      </w:r>
      <w:r w:rsidR="006A50F6" w:rsidRPr="00AC49E8">
        <w:rPr>
          <w:rFonts w:ascii="Times New Roman" w:hAnsi="Times New Roman" w:cs="Times New Roman"/>
          <w:lang w:val="en-GB"/>
        </w:rPr>
        <w:t>Papyrus</w:t>
      </w:r>
      <w:r w:rsidR="006A50F6" w:rsidRPr="00AC49E8">
        <w:rPr>
          <w:rFonts w:ascii="Times New Roman" w:hAnsi="Times New Roman" w:cs="Times New Roman"/>
          <w:lang w:val="en-GB"/>
        </w:rPr>
        <w:tab/>
      </w:r>
      <w:r w:rsidR="006A50F6" w:rsidRPr="00AC49E8">
        <w:rPr>
          <w:rFonts w:ascii="Times New Roman" w:hAnsi="Times New Roman" w:cs="Times New Roman"/>
          <w:lang w:val="en-GB"/>
        </w:rPr>
        <w:tab/>
      </w:r>
      <w:r w:rsidR="006A50F6" w:rsidRPr="00AC49E8">
        <w:rPr>
          <w:rFonts w:ascii="Times New Roman" w:hAnsi="Times New Roman" w:cs="Times New Roman"/>
          <w:lang w:val="en-GB"/>
        </w:rPr>
        <w:tab/>
      </w:r>
      <w:r w:rsidR="006A50F6" w:rsidRPr="00AC49E8">
        <w:rPr>
          <w:rFonts w:ascii="Times New Roman" w:hAnsi="Times New Roman" w:cs="Times New Roman"/>
          <w:lang w:val="en-GB"/>
        </w:rPr>
        <w:tab/>
      </w:r>
      <w:r w:rsidR="009F32ED" w:rsidRPr="00AC49E8">
        <w:rPr>
          <w:rFonts w:ascii="Times New Roman" w:hAnsi="Times New Roman" w:cs="Times New Roman"/>
          <w:lang w:val="en-GB"/>
        </w:rPr>
        <w:t>British Museum 10735)</w:t>
      </w:r>
    </w:p>
    <w:p w14:paraId="0032D074" w14:textId="20D870A3" w:rsidR="005255EA" w:rsidRPr="00AC49E8" w:rsidRDefault="005255EA" w:rsidP="005255EA">
      <w:pPr>
        <w:spacing w:line="276" w:lineRule="auto"/>
        <w:jc w:val="both"/>
        <w:rPr>
          <w:rFonts w:ascii="Times New Roman" w:hAnsi="Times New Roman" w:cs="Times New Roman"/>
          <w:lang w:val="en-GB"/>
        </w:rPr>
      </w:pPr>
    </w:p>
    <w:p w14:paraId="152E3BDD" w14:textId="77777777" w:rsidR="00625947" w:rsidRPr="00AC49E8" w:rsidRDefault="00625947" w:rsidP="005255EA">
      <w:pPr>
        <w:spacing w:line="276" w:lineRule="auto"/>
        <w:jc w:val="both"/>
        <w:rPr>
          <w:rFonts w:ascii="Times New Roman" w:hAnsi="Times New Roman" w:cs="Times New Roman"/>
          <w:lang w:val="en-GB"/>
        </w:rPr>
      </w:pPr>
    </w:p>
    <w:p w14:paraId="0E79D87B" w14:textId="198FB6BE" w:rsidR="00625947" w:rsidRPr="00AC49E8" w:rsidRDefault="00625947" w:rsidP="00625947">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It is only speculative but not irrelevant to mention the verb </w:t>
      </w:r>
      <w:r w:rsidRPr="00AC49E8">
        <w:rPr>
          <w:rFonts w:ascii="Umschrift_TTn" w:hAnsi="Umschrift_TTn" w:cs="Times New Roman"/>
          <w:i/>
          <w:lang w:val="en-GB"/>
        </w:rPr>
        <w:t>nj</w:t>
      </w:r>
      <w:r w:rsidR="006A77D3" w:rsidRPr="00AC49E8">
        <w:rPr>
          <w:rFonts w:ascii="Times New Roman" w:hAnsi="Times New Roman" w:cs="Times New Roman"/>
          <w:lang w:val="en-GB"/>
        </w:rPr>
        <w:t xml:space="preserve"> </w:t>
      </w:r>
      <w:r w:rsidR="00AA09D3" w:rsidRPr="00AC49E8">
        <w:rPr>
          <w:rFonts w:ascii="Times New Roman" w:hAnsi="Times New Roman" w:cs="Times New Roman"/>
          <w:lang w:val="en-GB"/>
        </w:rPr>
        <w:t>‘</w:t>
      </w:r>
      <w:r w:rsidR="006A77D3" w:rsidRPr="00AC49E8">
        <w:rPr>
          <w:rFonts w:ascii="Times New Roman" w:hAnsi="Times New Roman" w:cs="Times New Roman"/>
          <w:lang w:val="en-GB"/>
        </w:rPr>
        <w:t>to rebuff</w:t>
      </w:r>
      <w:r w:rsidR="00AA09D3" w:rsidRPr="00AC49E8">
        <w:rPr>
          <w:rFonts w:ascii="Times New Roman" w:hAnsi="Times New Roman" w:cs="Times New Roman"/>
          <w:lang w:val="en-GB"/>
        </w:rPr>
        <w:t>’</w:t>
      </w:r>
      <w:r w:rsidRPr="00AC49E8">
        <w:rPr>
          <w:rFonts w:ascii="Times New Roman" w:hAnsi="Times New Roman" w:cs="Times New Roman"/>
          <w:lang w:val="en-GB"/>
        </w:rPr>
        <w:t xml:space="preserve"> as a possibl</w:t>
      </w:r>
      <w:ins w:id="99" w:author="Albion M. Butters" w:date="2019-12-19T12:02:00Z">
        <w:r w:rsidR="005C3091">
          <w:rPr>
            <w:rFonts w:ascii="Times New Roman" w:hAnsi="Times New Roman" w:cs="Times New Roman"/>
            <w:lang w:val="en-GB"/>
          </w:rPr>
          <w:t>y</w:t>
        </w:r>
      </w:ins>
      <w:r w:rsidRPr="00AC49E8">
        <w:rPr>
          <w:rFonts w:ascii="Times New Roman" w:hAnsi="Times New Roman" w:cs="Times New Roman"/>
          <w:lang w:val="en-GB"/>
        </w:rPr>
        <w:t xml:space="preserve"> more specific lexical meaning in some proto-stage of the Egyptian language. Graphically, the writing known for this lexeme is interesting</w:t>
      </w:r>
      <w:ins w:id="100" w:author="Albion M. Butters" w:date="2019-12-19T12:02:00Z">
        <w:r w:rsidR="005C3091">
          <w:rPr>
            <w:rFonts w:ascii="Times New Roman" w:hAnsi="Times New Roman" w:cs="Times New Roman"/>
            <w:lang w:val="en-GB"/>
          </w:rPr>
          <w:t>,</w:t>
        </w:r>
      </w:ins>
      <w:r w:rsidRPr="00AC49E8">
        <w:rPr>
          <w:rFonts w:ascii="Times New Roman" w:hAnsi="Times New Roman" w:cs="Times New Roman"/>
          <w:lang w:val="en-GB"/>
        </w:rPr>
        <w:t xml:space="preserve"> as it shows </w:t>
      </w:r>
      <w:r w:rsidR="006A77D3" w:rsidRPr="00AC49E8">
        <w:rPr>
          <w:rFonts w:ascii="Times New Roman" w:hAnsi="Times New Roman" w:cs="Times New Roman"/>
          <w:lang w:val="en-GB"/>
        </w:rPr>
        <w:t xml:space="preserve">an arm as </w:t>
      </w:r>
      <w:r w:rsidR="00F03FB7" w:rsidRPr="00AC49E8">
        <w:rPr>
          <w:rFonts w:ascii="Times New Roman" w:hAnsi="Times New Roman" w:cs="Times New Roman"/>
          <w:lang w:val="en-GB"/>
        </w:rPr>
        <w:t>a graphemic classifier</w:t>
      </w:r>
      <w:r w:rsidR="00EC2824" w:rsidRPr="00AC49E8">
        <w:rPr>
          <w:rFonts w:ascii="Times New Roman" w:hAnsi="Times New Roman" w:cs="Times New Roman"/>
          <w:lang w:val="en-GB"/>
        </w:rPr>
        <w:t>, possibly a gesture symbolizing refusal</w:t>
      </w:r>
      <w:r w:rsidR="006A77D3" w:rsidRPr="00AC49E8">
        <w:rPr>
          <w:rFonts w:ascii="Times New Roman" w:hAnsi="Times New Roman" w:cs="Times New Roman"/>
          <w:lang w:val="en-GB"/>
        </w:rPr>
        <w:t>, as does the sign of the two open arms</w:t>
      </w:r>
      <w:r w:rsidR="00346053" w:rsidRPr="00AC49E8">
        <w:rPr>
          <w:rFonts w:ascii="Times New Roman" w:hAnsi="Times New Roman" w:cs="Times New Roman"/>
          <w:lang w:val="en-GB"/>
        </w:rPr>
        <w:t xml:space="preserve"> that serves to write the negation </w:t>
      </w:r>
      <w:r w:rsidR="00346053" w:rsidRPr="00AC49E8">
        <w:rPr>
          <w:rFonts w:ascii="Umschrift_TTn" w:hAnsi="Umschrift_TTn" w:cs="Times New Roman"/>
          <w:i/>
          <w:lang w:val="en-GB"/>
        </w:rPr>
        <w:t>ni</w:t>
      </w:r>
      <w:r w:rsidR="00346053" w:rsidRPr="00AC49E8">
        <w:rPr>
          <w:rFonts w:ascii="Times New Roman" w:hAnsi="Times New Roman" w:cs="Times New Roman"/>
          <w:lang w:val="en-GB"/>
        </w:rPr>
        <w:t xml:space="preserve"> itself</w:t>
      </w:r>
      <w:r w:rsidRPr="00AC49E8">
        <w:rPr>
          <w:rFonts w:ascii="Times New Roman" w:hAnsi="Times New Roman" w:cs="Times New Roman"/>
          <w:lang w:val="en-GB"/>
        </w:rPr>
        <w:t>.</w:t>
      </w:r>
      <w:r w:rsidR="00346053" w:rsidRPr="00AC49E8">
        <w:rPr>
          <w:rStyle w:val="Marquenotebasdepage"/>
          <w:rFonts w:ascii="Times New Roman" w:hAnsi="Times New Roman" w:cs="Times New Roman"/>
          <w:lang w:val="en-GB"/>
        </w:rPr>
        <w:footnoteReference w:id="7"/>
      </w:r>
      <w:r w:rsidRPr="00AC49E8">
        <w:rPr>
          <w:rFonts w:ascii="Times New Roman" w:hAnsi="Times New Roman" w:cs="Times New Roman"/>
          <w:lang w:val="en-GB"/>
        </w:rPr>
        <w:t xml:space="preserve"> </w:t>
      </w:r>
    </w:p>
    <w:p w14:paraId="11F50183" w14:textId="77777777" w:rsidR="00625947" w:rsidRPr="00AC49E8" w:rsidRDefault="00625947" w:rsidP="00625947">
      <w:pPr>
        <w:spacing w:line="276" w:lineRule="auto"/>
        <w:jc w:val="both"/>
        <w:rPr>
          <w:rFonts w:ascii="Times New Roman" w:hAnsi="Times New Roman" w:cs="Times New Roman"/>
          <w:lang w:val="en-GB"/>
        </w:rPr>
      </w:pPr>
    </w:p>
    <w:p w14:paraId="619CE44D" w14:textId="2EC049A9" w:rsidR="007C420E" w:rsidRPr="00AC49E8" w:rsidRDefault="00A22E3F" w:rsidP="00625947">
      <w:pPr>
        <w:spacing w:line="276" w:lineRule="auto"/>
        <w:ind w:firstLine="708"/>
        <w:jc w:val="both"/>
        <w:rPr>
          <w:rFonts w:ascii="Times New Roman" w:hAnsi="Times New Roman" w:cs="Times New Roman"/>
          <w:lang w:val="en-GB"/>
        </w:rPr>
      </w:pPr>
      <w:r w:rsidRPr="00AC49E8">
        <w:rPr>
          <w:rFonts w:ascii="Times New Roman" w:hAnsi="Times New Roman" w:cs="Times New Roman"/>
          <w:lang w:val="en-GB"/>
        </w:rPr>
        <w:t>Already i</w:t>
      </w:r>
      <w:r w:rsidR="000C26DC" w:rsidRPr="00AC49E8">
        <w:rPr>
          <w:rFonts w:ascii="Times New Roman" w:hAnsi="Times New Roman" w:cs="Times New Roman"/>
          <w:lang w:val="en-GB"/>
        </w:rPr>
        <w:t>n Old Egyptian, t</w:t>
      </w:r>
      <w:r w:rsidR="00A37DFB" w:rsidRPr="00AC49E8">
        <w:rPr>
          <w:rFonts w:ascii="Times New Roman" w:hAnsi="Times New Roman" w:cs="Times New Roman"/>
          <w:lang w:val="en-GB"/>
        </w:rPr>
        <w:t>he negation</w:t>
      </w:r>
      <w:r w:rsidR="0023637F" w:rsidRPr="00AC49E8">
        <w:rPr>
          <w:rFonts w:ascii="Umschrift_TTn" w:hAnsi="Umschrift_TTn" w:cs="Times New Roman"/>
          <w:i/>
          <w:lang w:val="en-GB"/>
        </w:rPr>
        <w:t xml:space="preserve"> ni </w:t>
      </w:r>
      <w:r w:rsidR="00A37DFB" w:rsidRPr="00AC49E8">
        <w:rPr>
          <w:rFonts w:ascii="Times New Roman" w:hAnsi="Times New Roman" w:cs="Times New Roman"/>
          <w:lang w:val="en-GB"/>
        </w:rPr>
        <w:t xml:space="preserve">may be followed by </w:t>
      </w:r>
      <w:r w:rsidR="00C61027" w:rsidRPr="00AC49E8">
        <w:rPr>
          <w:rFonts w:ascii="Times New Roman" w:hAnsi="Times New Roman" w:cs="Times New Roman"/>
          <w:lang w:val="en-GB"/>
        </w:rPr>
        <w:t>various</w:t>
      </w:r>
      <w:r w:rsidR="00A37DFB" w:rsidRPr="00AC49E8">
        <w:rPr>
          <w:rFonts w:ascii="Times New Roman" w:hAnsi="Times New Roman" w:cs="Times New Roman"/>
          <w:lang w:val="en-GB"/>
        </w:rPr>
        <w:t xml:space="preserve"> verbal forms whose common feature is to have their origin in nominalization</w:t>
      </w:r>
      <w:r w:rsidR="00905731" w:rsidRPr="00AC49E8">
        <w:rPr>
          <w:rFonts w:ascii="Times New Roman" w:hAnsi="Times New Roman" w:cs="Times New Roman"/>
          <w:lang w:val="en-GB"/>
        </w:rPr>
        <w:t>s</w:t>
      </w:r>
      <w:r w:rsidR="0093150B" w:rsidRPr="00AC49E8">
        <w:rPr>
          <w:rFonts w:ascii="Times New Roman" w:hAnsi="Times New Roman" w:cs="Times New Roman"/>
          <w:lang w:val="en-GB"/>
        </w:rPr>
        <w:t>, while the primary participant is encoded as a possessor</w:t>
      </w:r>
      <w:r w:rsidR="00251DF9" w:rsidRPr="00AC49E8">
        <w:rPr>
          <w:rFonts w:ascii="Times New Roman" w:hAnsi="Times New Roman" w:cs="Times New Roman"/>
          <w:lang w:val="en-GB"/>
        </w:rPr>
        <w:t>, with no distinctions between S, A, P semantic roles</w:t>
      </w:r>
      <w:r w:rsidR="001C100A" w:rsidRPr="00AC49E8">
        <w:rPr>
          <w:rFonts w:ascii="Times New Roman" w:hAnsi="Times New Roman" w:cs="Times New Roman"/>
          <w:lang w:val="en-GB"/>
        </w:rPr>
        <w:t>.</w:t>
      </w:r>
      <w:r w:rsidR="00A81AAA" w:rsidRPr="00AC49E8">
        <w:rPr>
          <w:rFonts w:ascii="Times New Roman" w:hAnsi="Times New Roman" w:cs="Times New Roman"/>
          <w:lang w:val="en-GB"/>
        </w:rPr>
        <w:t xml:space="preserve"> </w:t>
      </w:r>
      <w:r w:rsidR="007F251E" w:rsidRPr="00AC49E8">
        <w:rPr>
          <w:rFonts w:ascii="Times New Roman" w:hAnsi="Times New Roman" w:cs="Times New Roman"/>
          <w:lang w:val="en-GB"/>
        </w:rPr>
        <w:t xml:space="preserve">Verbal paradigms known as recent suffixal conjugations generally share </w:t>
      </w:r>
      <w:r w:rsidR="000B6BF5" w:rsidRPr="00AC49E8">
        <w:rPr>
          <w:rFonts w:ascii="Times New Roman" w:hAnsi="Times New Roman" w:cs="Times New Roman"/>
          <w:lang w:val="en-GB"/>
        </w:rPr>
        <w:t>a common</w:t>
      </w:r>
      <w:r w:rsidR="007F251E" w:rsidRPr="00AC49E8">
        <w:rPr>
          <w:rFonts w:ascii="Times New Roman" w:hAnsi="Times New Roman" w:cs="Times New Roman"/>
          <w:lang w:val="en-GB"/>
        </w:rPr>
        <w:t xml:space="preserve"> origin as former nominalizations. </w:t>
      </w:r>
      <w:ins w:id="102" w:author="Albion M. Butters" w:date="2019-12-19T12:03:00Z">
        <w:r w:rsidR="005C3091">
          <w:rPr>
            <w:rFonts w:ascii="Times New Roman" w:hAnsi="Times New Roman" w:cs="Times New Roman"/>
            <w:lang w:val="en-GB"/>
          </w:rPr>
          <w:t>S</w:t>
        </w:r>
        <w:r w:rsidR="005C3091" w:rsidRPr="00AC49E8">
          <w:rPr>
            <w:rFonts w:ascii="Times New Roman" w:hAnsi="Times New Roman" w:cs="Times New Roman"/>
            <w:lang w:val="en-GB"/>
          </w:rPr>
          <w:t xml:space="preserve">till under discussion </w:t>
        </w:r>
        <w:r w:rsidR="005C3091">
          <w:rPr>
            <w:rFonts w:ascii="Times New Roman" w:hAnsi="Times New Roman" w:cs="Times New Roman"/>
            <w:lang w:val="en-GB"/>
          </w:rPr>
          <w:t>are</w:t>
        </w:r>
      </w:ins>
      <w:r w:rsidR="007F251E" w:rsidRPr="00AC49E8">
        <w:rPr>
          <w:rFonts w:ascii="Times New Roman" w:hAnsi="Times New Roman" w:cs="Times New Roman"/>
          <w:lang w:val="en-GB"/>
        </w:rPr>
        <w:t xml:space="preserve"> the criteria allowing </w:t>
      </w:r>
      <w:ins w:id="103" w:author="Albion M. Butters" w:date="2019-12-19T12:03:00Z">
        <w:r w:rsidR="005C3091">
          <w:rPr>
            <w:rFonts w:ascii="Times New Roman" w:hAnsi="Times New Roman" w:cs="Times New Roman"/>
            <w:lang w:val="en-GB"/>
          </w:rPr>
          <w:t>consideration of</w:t>
        </w:r>
      </w:ins>
      <w:r w:rsidR="007F251E" w:rsidRPr="00AC49E8">
        <w:rPr>
          <w:rFonts w:ascii="Times New Roman" w:hAnsi="Times New Roman" w:cs="Times New Roman"/>
          <w:lang w:val="en-GB"/>
        </w:rPr>
        <w:t xml:space="preserve"> the various relevant constructions as involving grammaticalized verbal forms. I shall focus in the present chapter on negative constructions.</w:t>
      </w:r>
      <w:r w:rsidR="00596F95" w:rsidRPr="00AC49E8">
        <w:rPr>
          <w:rStyle w:val="Marquenotebasdepage"/>
          <w:rFonts w:ascii="Times New Roman" w:hAnsi="Times New Roman" w:cs="Times New Roman"/>
          <w:lang w:val="en-GB"/>
        </w:rPr>
        <w:footnoteReference w:id="8"/>
      </w:r>
      <w:r w:rsidR="007F251E" w:rsidRPr="00AC49E8">
        <w:rPr>
          <w:rFonts w:ascii="Times New Roman" w:hAnsi="Times New Roman" w:cs="Times New Roman"/>
          <w:lang w:val="en-GB"/>
        </w:rPr>
        <w:t xml:space="preserve"> </w:t>
      </w:r>
      <w:r w:rsidR="001C100A" w:rsidRPr="00AC49E8">
        <w:rPr>
          <w:rFonts w:ascii="Times New Roman" w:hAnsi="Times New Roman" w:cs="Times New Roman"/>
          <w:lang w:val="en-GB"/>
        </w:rPr>
        <w:t>D</w:t>
      </w:r>
      <w:r w:rsidR="00A81AAA" w:rsidRPr="00AC49E8">
        <w:rPr>
          <w:rFonts w:ascii="Times New Roman" w:hAnsi="Times New Roman" w:cs="Times New Roman"/>
          <w:lang w:val="en-GB"/>
        </w:rPr>
        <w:t xml:space="preserve">istinct </w:t>
      </w:r>
      <w:r w:rsidR="001C100A" w:rsidRPr="00AC49E8">
        <w:rPr>
          <w:rFonts w:ascii="Times New Roman" w:hAnsi="Times New Roman" w:cs="Times New Roman"/>
          <w:lang w:val="en-GB"/>
        </w:rPr>
        <w:t>nominal marks</w:t>
      </w:r>
      <w:r w:rsidR="00754EDC" w:rsidRPr="00AC49E8">
        <w:rPr>
          <w:rFonts w:ascii="Times New Roman" w:hAnsi="Times New Roman" w:cs="Times New Roman"/>
          <w:lang w:val="en-GB"/>
        </w:rPr>
        <w:t xml:space="preserve"> are the source for the resulting verbal morphology, as far as it is possible to reconstruct it</w:t>
      </w:r>
      <w:r w:rsidR="00A37DFB" w:rsidRPr="00AC49E8">
        <w:rPr>
          <w:rFonts w:ascii="Times New Roman" w:hAnsi="Times New Roman" w:cs="Times New Roman"/>
          <w:lang w:val="en-GB"/>
        </w:rPr>
        <w:t>.</w:t>
      </w:r>
      <w:r w:rsidR="00313D9D" w:rsidRPr="00AC49E8">
        <w:rPr>
          <w:rFonts w:ascii="Times New Roman" w:hAnsi="Times New Roman" w:cs="Times New Roman"/>
          <w:lang w:val="en-GB"/>
        </w:rPr>
        <w:t xml:space="preserve"> </w:t>
      </w:r>
      <w:r w:rsidR="007C420E" w:rsidRPr="00AC49E8">
        <w:rPr>
          <w:rFonts w:ascii="Times New Roman" w:hAnsi="Times New Roman" w:cs="Times New Roman"/>
          <w:lang w:val="en-GB"/>
        </w:rPr>
        <w:t>The source construction is of the following type</w:t>
      </w:r>
      <w:ins w:id="104" w:author="Albion M. Butters" w:date="2019-12-19T11:44:00Z">
        <w:r w:rsidR="00DE3CD7">
          <w:rPr>
            <w:rFonts w:ascii="Times New Roman" w:hAnsi="Times New Roman" w:cs="Times New Roman"/>
            <w:lang w:val="en-GB"/>
          </w:rPr>
          <w:t>:</w:t>
        </w:r>
      </w:ins>
      <w:r w:rsidR="007C420E" w:rsidRPr="00AC49E8">
        <w:rPr>
          <w:rFonts w:ascii="Times New Roman" w:hAnsi="Times New Roman" w:cs="Times New Roman"/>
          <w:lang w:val="en-GB"/>
        </w:rPr>
        <w:t xml:space="preserve"> </w:t>
      </w:r>
    </w:p>
    <w:p w14:paraId="2A98460F" w14:textId="77777777" w:rsidR="007C420E" w:rsidRPr="00AC49E8" w:rsidRDefault="007C420E" w:rsidP="00912F7F">
      <w:pPr>
        <w:spacing w:line="276" w:lineRule="auto"/>
        <w:jc w:val="both"/>
        <w:rPr>
          <w:rFonts w:ascii="Times New Roman" w:hAnsi="Times New Roman" w:cs="Times New Roman"/>
          <w:lang w:val="en-GB"/>
        </w:rPr>
      </w:pPr>
    </w:p>
    <w:p w14:paraId="4546CE83" w14:textId="486D6223" w:rsidR="00C35B3F" w:rsidRPr="00AC49E8" w:rsidRDefault="00C35B3F" w:rsidP="00912F7F">
      <w:pPr>
        <w:spacing w:line="276" w:lineRule="auto"/>
        <w:jc w:val="both"/>
        <w:rPr>
          <w:rFonts w:ascii="Times New Roman" w:hAnsi="Times New Roman" w:cs="Times New Roman"/>
          <w:lang w:val="en-GB"/>
        </w:rPr>
      </w:pPr>
      <w:r w:rsidRPr="00AC49E8">
        <w:rPr>
          <w:rFonts w:ascii="Times New Roman" w:hAnsi="Times New Roman" w:cs="Times New Roman"/>
          <w:lang w:val="en-GB"/>
        </w:rPr>
        <w:t>(4)</w:t>
      </w:r>
    </w:p>
    <w:p w14:paraId="2EE19FC2" w14:textId="0BA8B0E8" w:rsidR="007C420E" w:rsidRPr="00AC49E8" w:rsidRDefault="007C420E" w:rsidP="007C420E">
      <w:pPr>
        <w:spacing w:line="276" w:lineRule="auto"/>
        <w:jc w:val="center"/>
        <w:rPr>
          <w:rFonts w:ascii="Times New Roman" w:hAnsi="Times New Roman" w:cs="Times New Roman"/>
          <w:lang w:val="en-GB"/>
        </w:rPr>
      </w:pPr>
      <w:r w:rsidRPr="00AC49E8">
        <w:rPr>
          <w:rFonts w:ascii="Times New Roman" w:hAnsi="Times New Roman" w:cs="Times New Roman"/>
          <w:lang w:val="en-GB"/>
        </w:rPr>
        <w:t xml:space="preserve">Negative </w:t>
      </w:r>
      <w:ins w:id="105" w:author="Elsa Oréal" w:date="2020-01-09T14:25:00Z">
        <w:r w:rsidR="00B730A8">
          <w:rPr>
            <w:rFonts w:ascii="Times New Roman" w:hAnsi="Times New Roman" w:cs="Times New Roman"/>
            <w:lang w:val="en-GB"/>
          </w:rPr>
          <w:t>e</w:t>
        </w:r>
        <w:r w:rsidR="00B730A8" w:rsidRPr="00AC49E8">
          <w:rPr>
            <w:rFonts w:ascii="Times New Roman" w:hAnsi="Times New Roman" w:cs="Times New Roman"/>
            <w:lang w:val="en-GB"/>
          </w:rPr>
          <w:t>xistential</w:t>
        </w:r>
        <w:r w:rsidR="00B730A8" w:rsidRPr="00AC49E8">
          <w:rPr>
            <w:rFonts w:ascii="Umschrift_TTn" w:hAnsi="Umschrift_TTn" w:cs="Times New Roman"/>
            <w:i/>
            <w:lang w:val="en-GB"/>
          </w:rPr>
          <w:t xml:space="preserve"> </w:t>
        </w:r>
      </w:ins>
      <w:r w:rsidR="0023637F" w:rsidRPr="00AC49E8">
        <w:rPr>
          <w:rFonts w:ascii="Umschrift_TTn" w:hAnsi="Umschrift_TTn" w:cs="Times New Roman"/>
          <w:i/>
          <w:lang w:val="en-GB"/>
        </w:rPr>
        <w:t xml:space="preserve">ni </w:t>
      </w:r>
      <w:r w:rsidRPr="00AC49E8">
        <w:rPr>
          <w:rFonts w:ascii="Times New Roman" w:hAnsi="Times New Roman" w:cs="Times New Roman"/>
          <w:lang w:val="en-GB"/>
        </w:rPr>
        <w:t>+ Action nominalization</w:t>
      </w:r>
      <w:r w:rsidR="007526FD" w:rsidRPr="00AC49E8">
        <w:rPr>
          <w:rFonts w:ascii="Times New Roman" w:hAnsi="Times New Roman" w:cs="Times New Roman"/>
          <w:lang w:val="en-GB"/>
        </w:rPr>
        <w:t xml:space="preserve"> + Suffix pronoun</w:t>
      </w:r>
    </w:p>
    <w:p w14:paraId="14E91C4B" w14:textId="77777777" w:rsidR="004D2383" w:rsidRPr="00AC49E8" w:rsidRDefault="004D2383" w:rsidP="007C420E">
      <w:pPr>
        <w:spacing w:line="276" w:lineRule="auto"/>
        <w:jc w:val="center"/>
        <w:rPr>
          <w:rFonts w:ascii="Times New Roman" w:hAnsi="Times New Roman" w:cs="Times New Roman"/>
          <w:lang w:val="en-GB"/>
        </w:rPr>
      </w:pPr>
    </w:p>
    <w:p w14:paraId="4DEF1EBF" w14:textId="03C6141C" w:rsidR="004D2383" w:rsidRPr="00AC49E8" w:rsidRDefault="004D2383" w:rsidP="00C35B3F">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Semantically, the path of change </w:t>
      </w:r>
      <w:r w:rsidR="00A7630D" w:rsidRPr="00AC49E8">
        <w:rPr>
          <w:rFonts w:ascii="Times New Roman" w:hAnsi="Times New Roman" w:cs="Times New Roman"/>
          <w:lang w:val="en-GB"/>
        </w:rPr>
        <w:t>belongs to a well-known type that is attested in many distinct language families</w:t>
      </w:r>
      <w:ins w:id="106" w:author="Albion M. Butters" w:date="2019-12-19T11:44:00Z">
        <w:r w:rsidR="00DE3CD7">
          <w:rPr>
            <w:rFonts w:ascii="Times New Roman" w:hAnsi="Times New Roman" w:cs="Times New Roman"/>
            <w:lang w:val="en-GB"/>
          </w:rPr>
          <w:t>:</w:t>
        </w:r>
      </w:ins>
      <w:r w:rsidRPr="00AC49E8">
        <w:rPr>
          <w:rFonts w:ascii="Times New Roman" w:hAnsi="Times New Roman" w:cs="Times New Roman"/>
          <w:lang w:val="en-GB"/>
        </w:rPr>
        <w:t xml:space="preserve"> </w:t>
      </w:r>
    </w:p>
    <w:p w14:paraId="5BD0C8B0" w14:textId="77777777" w:rsidR="004D2383" w:rsidRPr="00AC49E8" w:rsidRDefault="004D2383" w:rsidP="004D2383">
      <w:pPr>
        <w:spacing w:line="276" w:lineRule="auto"/>
        <w:rPr>
          <w:rFonts w:ascii="Times New Roman" w:hAnsi="Times New Roman" w:cs="Times New Roman"/>
          <w:lang w:val="en-GB"/>
        </w:rPr>
      </w:pPr>
    </w:p>
    <w:p w14:paraId="0A3567FB" w14:textId="3DE2BE6F" w:rsidR="00113832" w:rsidRPr="00AC49E8" w:rsidRDefault="00113832" w:rsidP="004D2383">
      <w:pPr>
        <w:spacing w:line="276" w:lineRule="auto"/>
        <w:rPr>
          <w:rFonts w:ascii="Times New Roman" w:hAnsi="Times New Roman" w:cs="Times New Roman"/>
          <w:lang w:val="en-GB"/>
        </w:rPr>
      </w:pPr>
      <w:r w:rsidRPr="00AC49E8">
        <w:rPr>
          <w:rFonts w:ascii="Times New Roman" w:hAnsi="Times New Roman" w:cs="Times New Roman"/>
          <w:lang w:val="en-GB"/>
        </w:rPr>
        <w:t>(5)</w:t>
      </w:r>
    </w:p>
    <w:p w14:paraId="20BAAB1F" w14:textId="2E968CE3" w:rsidR="007C420E" w:rsidRPr="00AC49E8" w:rsidRDefault="007C420E" w:rsidP="007C420E">
      <w:pPr>
        <w:spacing w:line="276" w:lineRule="auto"/>
        <w:jc w:val="center"/>
        <w:rPr>
          <w:rFonts w:ascii="Times New Roman" w:hAnsi="Times New Roman" w:cs="Times New Roman"/>
          <w:lang w:val="en-GB"/>
        </w:rPr>
      </w:pPr>
      <w:r w:rsidRPr="00AC49E8">
        <w:rPr>
          <w:rFonts w:ascii="Times New Roman" w:hAnsi="Times New Roman" w:cs="Times New Roman"/>
          <w:lang w:val="en-GB"/>
        </w:rPr>
        <w:t>There is no</w:t>
      </w:r>
      <w:r w:rsidR="007526FD" w:rsidRPr="00AC49E8">
        <w:rPr>
          <w:rFonts w:ascii="Times New Roman" w:hAnsi="Times New Roman" w:cs="Times New Roman"/>
          <w:lang w:val="en-GB"/>
        </w:rPr>
        <w:t>t my</w:t>
      </w:r>
      <w:r w:rsidRPr="00AC49E8">
        <w:rPr>
          <w:rFonts w:ascii="Times New Roman" w:hAnsi="Times New Roman" w:cs="Times New Roman"/>
          <w:lang w:val="en-GB"/>
        </w:rPr>
        <w:t xml:space="preserve"> V-</w:t>
      </w:r>
      <w:r w:rsidRPr="00AC49E8">
        <w:rPr>
          <w:rFonts w:ascii="Times New Roman" w:hAnsi="Times New Roman" w:cs="Times New Roman"/>
          <w:smallCaps/>
          <w:lang w:val="en-GB"/>
        </w:rPr>
        <w:t>ing</w:t>
      </w:r>
      <w:r w:rsidR="007526FD" w:rsidRPr="00AC49E8">
        <w:rPr>
          <w:rFonts w:ascii="Times New Roman" w:hAnsi="Times New Roman" w:cs="Times New Roman"/>
          <w:lang w:val="en-GB"/>
        </w:rPr>
        <w:t xml:space="preserve"> &gt; I did/do not Verb</w:t>
      </w:r>
    </w:p>
    <w:p w14:paraId="6A34CA69" w14:textId="77777777" w:rsidR="00A7630D" w:rsidRPr="00AC49E8" w:rsidRDefault="00A7630D" w:rsidP="00912F7F">
      <w:pPr>
        <w:spacing w:line="276" w:lineRule="auto"/>
        <w:jc w:val="both"/>
        <w:rPr>
          <w:rFonts w:ascii="Times New Roman" w:hAnsi="Times New Roman" w:cs="Times New Roman"/>
          <w:lang w:val="en-GB"/>
        </w:rPr>
      </w:pPr>
    </w:p>
    <w:p w14:paraId="43533996" w14:textId="418FCF4E" w:rsidR="00912F7F" w:rsidRPr="00AC49E8" w:rsidRDefault="0087251F" w:rsidP="00912F7F">
      <w:pPr>
        <w:spacing w:line="276" w:lineRule="auto"/>
        <w:jc w:val="both"/>
        <w:rPr>
          <w:rFonts w:ascii="Times New Roman" w:hAnsi="Times New Roman" w:cs="Times New Roman"/>
          <w:lang w:val="en-GB"/>
        </w:rPr>
      </w:pPr>
      <w:r w:rsidRPr="00AC49E8">
        <w:rPr>
          <w:rFonts w:ascii="Times New Roman" w:hAnsi="Times New Roman" w:cs="Times New Roman"/>
          <w:lang w:val="en-GB"/>
        </w:rPr>
        <w:lastRenderedPageBreak/>
        <w:t xml:space="preserve">Depending on the nominalization involved in these constructions, different TAM readings arise. When </w:t>
      </w:r>
      <w:r w:rsidR="005A561E" w:rsidRPr="00AC49E8">
        <w:rPr>
          <w:rFonts w:ascii="Times New Roman" w:hAnsi="Times New Roman" w:cs="Times New Roman"/>
          <w:lang w:val="en-GB"/>
        </w:rPr>
        <w:t>the action nominal is</w:t>
      </w:r>
      <w:r w:rsidRPr="00AC49E8">
        <w:rPr>
          <w:rFonts w:ascii="Times New Roman" w:hAnsi="Times New Roman" w:cs="Times New Roman"/>
          <w:lang w:val="en-GB"/>
        </w:rPr>
        <w:t xml:space="preserve"> unmarked in the source construction, it is mainly past</w:t>
      </w:r>
      <w:r w:rsidR="007A4663" w:rsidRPr="00AC49E8">
        <w:rPr>
          <w:rFonts w:ascii="Times New Roman" w:hAnsi="Times New Roman" w:cs="Times New Roman"/>
          <w:lang w:val="en-GB"/>
        </w:rPr>
        <w:t>, but it can also be non</w:t>
      </w:r>
      <w:ins w:id="107" w:author="Albion M. Butters" w:date="2019-12-19T12:06:00Z">
        <w:r w:rsidR="005C3091">
          <w:rPr>
            <w:rFonts w:ascii="Times New Roman" w:hAnsi="Times New Roman" w:cs="Times New Roman"/>
            <w:lang w:val="en-GB"/>
          </w:rPr>
          <w:t>-</w:t>
        </w:r>
      </w:ins>
      <w:r w:rsidR="007A4663" w:rsidRPr="00AC49E8">
        <w:rPr>
          <w:rFonts w:ascii="Times New Roman" w:hAnsi="Times New Roman" w:cs="Times New Roman"/>
          <w:lang w:val="en-GB"/>
        </w:rPr>
        <w:t>past and generic</w:t>
      </w:r>
      <w:ins w:id="108" w:author="Albion M. Butters" w:date="2019-12-19T11:44:00Z">
        <w:r w:rsidR="00DE3CD7">
          <w:rPr>
            <w:rFonts w:ascii="Times New Roman" w:hAnsi="Times New Roman" w:cs="Times New Roman"/>
            <w:lang w:val="en-GB"/>
          </w:rPr>
          <w:t>:</w:t>
        </w:r>
      </w:ins>
      <w:ins w:id="109" w:author="Albion M. Butters" w:date="2019-12-18T07:48:00Z">
        <w:r w:rsidR="000240E8">
          <w:rPr>
            <w:rFonts w:ascii="Times New Roman" w:hAnsi="Times New Roman" w:cs="Times New Roman"/>
            <w:lang w:val="en-GB"/>
          </w:rPr>
          <w:t xml:space="preserve"> </w:t>
        </w:r>
      </w:ins>
    </w:p>
    <w:p w14:paraId="36AEAFB5" w14:textId="77777777" w:rsidR="00660E3C" w:rsidRPr="00AC49E8" w:rsidRDefault="00660E3C" w:rsidP="00912F7F">
      <w:pPr>
        <w:spacing w:line="276" w:lineRule="auto"/>
        <w:jc w:val="both"/>
        <w:rPr>
          <w:rFonts w:ascii="Times New Roman" w:hAnsi="Times New Roman" w:cs="Times New Roman"/>
          <w:lang w:val="en-GB"/>
        </w:rPr>
      </w:pPr>
    </w:p>
    <w:p w14:paraId="0D1166D4" w14:textId="643D718A" w:rsidR="00FD66E1" w:rsidRPr="00AC49E8" w:rsidRDefault="00426A1D" w:rsidP="00912F7F">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8976CE" w:rsidRPr="00AC49E8">
        <w:rPr>
          <w:rFonts w:ascii="Times New Roman" w:hAnsi="Times New Roman" w:cs="Times New Roman"/>
          <w:lang w:val="en-GB"/>
        </w:rPr>
        <w:t>6</w:t>
      </w:r>
      <w:r w:rsidRPr="00AC49E8">
        <w:rPr>
          <w:rFonts w:ascii="Times New Roman" w:hAnsi="Times New Roman" w:cs="Times New Roman"/>
          <w:lang w:val="en-GB"/>
        </w:rPr>
        <w:t>)</w:t>
      </w:r>
      <w:r w:rsidR="00F23C67" w:rsidRPr="00AC49E8">
        <w:rPr>
          <w:rFonts w:ascii="Times New Roman" w:hAnsi="Times New Roman" w:cs="Times New Roman"/>
          <w:lang w:val="en-GB"/>
        </w:rPr>
        <w:t xml:space="preserve"> </w:t>
      </w:r>
      <w:r w:rsidR="001F6A13" w:rsidRPr="00AC49E8">
        <w:rPr>
          <w:rFonts w:ascii="Times New Roman" w:hAnsi="Times New Roman" w:cs="Times New Roman"/>
          <w:lang w:val="en-GB"/>
        </w:rPr>
        <w:tab/>
      </w:r>
      <w:r w:rsidR="002A7F1A" w:rsidRPr="00AC49E8">
        <w:rPr>
          <w:rFonts w:ascii="Times New Roman" w:hAnsi="Times New Roman" w:cs="Times New Roman"/>
          <w:lang w:val="en-GB"/>
        </w:rPr>
        <w:t xml:space="preserve">Old Egyptian </w:t>
      </w:r>
      <w:r w:rsidR="00B66F02" w:rsidRPr="00AC49E8">
        <w:rPr>
          <w:rFonts w:ascii="Times New Roman" w:hAnsi="Times New Roman" w:cs="Times New Roman"/>
          <w:lang w:val="en-GB"/>
        </w:rPr>
        <w:t>(Egyptian [Afro-Asiatic], Egypt)</w:t>
      </w:r>
    </w:p>
    <w:p w14:paraId="02170F8F" w14:textId="025EAAA5" w:rsidR="004D0F8B" w:rsidRPr="00AC49E8" w:rsidRDefault="00A85701" w:rsidP="004D0F8B">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F23C67" w:rsidRPr="00AC49E8">
        <w:rPr>
          <w:rFonts w:ascii="Umschrift_TTn" w:hAnsi="Umschrift_TTn" w:cs="Times New Roman"/>
          <w:i/>
          <w:lang w:val="en-GB"/>
        </w:rPr>
        <w:tab/>
      </w:r>
      <w:r w:rsidR="002F36AE" w:rsidRPr="00AC49E8">
        <w:rPr>
          <w:rFonts w:ascii="Umschrift_TTn" w:hAnsi="Umschrift_TTn" w:cs="Times New Roman"/>
          <w:i/>
          <w:lang w:val="en-GB"/>
        </w:rPr>
        <w:t xml:space="preserve">ni </w:t>
      </w:r>
      <w:r w:rsidR="00841CE5" w:rsidRPr="00AC49E8">
        <w:rPr>
          <w:rFonts w:ascii="Umschrift_TTn" w:hAnsi="Umschrift_TTn" w:cs="Times New Roman"/>
          <w:i/>
          <w:lang w:val="en-GB"/>
        </w:rPr>
        <w:tab/>
      </w:r>
      <w:r w:rsidR="00841CE5" w:rsidRPr="00AC49E8">
        <w:rPr>
          <w:rFonts w:ascii="Umschrift_TTn" w:hAnsi="Umschrift_TTn" w:cs="Times New Roman"/>
          <w:i/>
          <w:lang w:val="en-GB"/>
        </w:rPr>
        <w:tab/>
      </w:r>
      <w:r w:rsidR="004D0F8B" w:rsidRPr="00AC49E8">
        <w:rPr>
          <w:rFonts w:ascii="Umschrift_TTn" w:hAnsi="Umschrift_TTn" w:cs="Times New Roman"/>
          <w:i/>
          <w:lang w:val="en-GB"/>
        </w:rPr>
        <w:t>m</w:t>
      </w:r>
      <w:r w:rsidR="00930FD4" w:rsidRPr="00AC49E8">
        <w:rPr>
          <w:rFonts w:ascii="Umschrift_TTn" w:hAnsi="Umschrift_TTn" w:cs="Times New Roman"/>
          <w:i/>
          <w:lang w:val="en-GB"/>
        </w:rPr>
        <w:t>#=</w:t>
      </w:r>
      <w:r w:rsidR="00414553" w:rsidRPr="00AC49E8">
        <w:rPr>
          <w:rFonts w:ascii="Umschrift_TTn" w:hAnsi="Umschrift_TTn" w:cs="Times New Roman"/>
          <w:i/>
          <w:lang w:val="en-GB"/>
        </w:rPr>
        <w:t xml:space="preserve">j </w:t>
      </w:r>
      <w:r w:rsidR="00841CE5" w:rsidRPr="00AC49E8">
        <w:rPr>
          <w:rFonts w:ascii="Umschrift_TTn" w:hAnsi="Umschrift_TTn" w:cs="Times New Roman"/>
          <w:i/>
          <w:lang w:val="en-GB"/>
        </w:rPr>
        <w:tab/>
      </w:r>
      <w:r w:rsidR="00841CE5" w:rsidRPr="00AC49E8">
        <w:rPr>
          <w:rFonts w:ascii="Umschrift_TTn" w:hAnsi="Umschrift_TTn" w:cs="Times New Roman"/>
          <w:i/>
          <w:lang w:val="en-GB"/>
        </w:rPr>
        <w:tab/>
      </w:r>
      <w:r w:rsidR="00841CE5" w:rsidRPr="00AC49E8">
        <w:rPr>
          <w:rFonts w:ascii="Umschrift_TTn" w:hAnsi="Umschrift_TTn" w:cs="Times New Roman"/>
          <w:i/>
          <w:lang w:val="en-GB"/>
        </w:rPr>
        <w:tab/>
      </w:r>
      <w:r w:rsidR="00841CE5" w:rsidRPr="00AC49E8">
        <w:rPr>
          <w:rFonts w:ascii="Umschrift_TTn" w:hAnsi="Umschrift_TTn" w:cs="Times New Roman"/>
          <w:i/>
          <w:lang w:val="en-GB"/>
        </w:rPr>
        <w:tab/>
      </w:r>
      <w:r w:rsidR="00841CE5" w:rsidRPr="00AC49E8">
        <w:rPr>
          <w:rFonts w:ascii="Umschrift_TTn" w:hAnsi="Umschrift_TTn" w:cs="Times New Roman"/>
          <w:i/>
          <w:lang w:val="en-GB"/>
        </w:rPr>
        <w:tab/>
      </w:r>
      <w:r w:rsidR="00414553" w:rsidRPr="00AC49E8">
        <w:rPr>
          <w:rFonts w:ascii="Umschrift_TTn" w:hAnsi="Umschrift_TTn" w:cs="Times New Roman"/>
          <w:i/>
          <w:lang w:val="en-GB"/>
        </w:rPr>
        <w:t xml:space="preserve">mjtj </w:t>
      </w:r>
      <w:r w:rsidR="00841CE5" w:rsidRPr="00AC49E8">
        <w:rPr>
          <w:rFonts w:ascii="Umschrift_TTn" w:hAnsi="Umschrift_TTn" w:cs="Times New Roman"/>
          <w:i/>
          <w:lang w:val="en-GB"/>
        </w:rPr>
        <w:tab/>
      </w:r>
      <w:r w:rsidR="00414553" w:rsidRPr="00AC49E8">
        <w:rPr>
          <w:rFonts w:ascii="Umschrift_TTn" w:hAnsi="Umschrift_TTn" w:cs="Times New Roman"/>
          <w:i/>
          <w:lang w:val="en-GB"/>
        </w:rPr>
        <w:t xml:space="preserve">n </w:t>
      </w:r>
      <w:r w:rsidR="00841CE5" w:rsidRPr="00AC49E8">
        <w:rPr>
          <w:rFonts w:ascii="Umschrift_TTn" w:hAnsi="Umschrift_TTn" w:cs="Times New Roman"/>
          <w:i/>
          <w:lang w:val="en-GB"/>
        </w:rPr>
        <w:tab/>
      </w:r>
      <w:r w:rsidR="00414553" w:rsidRPr="00AC49E8">
        <w:rPr>
          <w:rFonts w:ascii="Umschrift_TTn" w:hAnsi="Umschrift_TTn" w:cs="Times New Roman"/>
          <w:i/>
          <w:lang w:val="en-GB"/>
        </w:rPr>
        <w:t xml:space="preserve">zrw </w:t>
      </w:r>
      <w:r w:rsidR="00841CE5" w:rsidRPr="00AC49E8">
        <w:rPr>
          <w:rFonts w:ascii="Umschrift_TTn" w:hAnsi="Umschrift_TTn" w:cs="Times New Roman"/>
          <w:i/>
          <w:lang w:val="en-GB"/>
        </w:rPr>
        <w:tab/>
      </w:r>
      <w:r w:rsidR="00841CE5" w:rsidRPr="00AC49E8">
        <w:rPr>
          <w:rFonts w:ascii="Umschrift_TTn" w:hAnsi="Umschrift_TTn" w:cs="Times New Roman"/>
          <w:i/>
          <w:lang w:val="en-GB"/>
        </w:rPr>
        <w:tab/>
      </w:r>
      <w:r w:rsidR="004D0F8B" w:rsidRPr="00AC49E8">
        <w:rPr>
          <w:rFonts w:ascii="Umschrift_TTn" w:hAnsi="Umschrift_TTn" w:cs="Times New Roman"/>
          <w:i/>
          <w:lang w:val="en-GB"/>
        </w:rPr>
        <w:t>pn</w:t>
      </w:r>
    </w:p>
    <w:p w14:paraId="49BC8956" w14:textId="04C522AF" w:rsidR="004D0F8B" w:rsidRPr="00AC49E8" w:rsidRDefault="00A85701" w:rsidP="004D0F8B">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F23C67" w:rsidRPr="00AC49E8">
        <w:rPr>
          <w:rFonts w:ascii="Times New Roman" w:hAnsi="Times New Roman" w:cs="Times New Roman"/>
          <w:smallCaps/>
          <w:lang w:val="en-GB"/>
        </w:rPr>
        <w:tab/>
      </w:r>
      <w:r w:rsidR="006E57B8" w:rsidRPr="00AC49E8">
        <w:rPr>
          <w:rFonts w:ascii="Times New Roman" w:hAnsi="Times New Roman" w:cs="Times New Roman"/>
          <w:smallCaps/>
          <w:lang w:val="en-GB"/>
        </w:rPr>
        <w:t>neg</w:t>
      </w:r>
      <w:r w:rsidR="002F36AE" w:rsidRPr="00AC49E8">
        <w:rPr>
          <w:rFonts w:ascii="Times New Roman" w:hAnsi="Times New Roman" w:cs="Times New Roman"/>
          <w:lang w:val="en-GB"/>
        </w:rPr>
        <w:t xml:space="preserve"> </w:t>
      </w:r>
      <w:r w:rsidR="00841CE5" w:rsidRPr="00AC49E8">
        <w:rPr>
          <w:rFonts w:ascii="Times New Roman" w:hAnsi="Times New Roman" w:cs="Times New Roman"/>
          <w:lang w:val="en-GB"/>
        </w:rPr>
        <w:tab/>
      </w:r>
      <w:r w:rsidR="006E57B8" w:rsidRPr="00AC49E8">
        <w:rPr>
          <w:rFonts w:ascii="Times New Roman" w:hAnsi="Times New Roman" w:cs="Times New Roman"/>
          <w:lang w:val="en-GB"/>
        </w:rPr>
        <w:t>see\</w:t>
      </w:r>
      <w:r w:rsidR="006E57B8" w:rsidRPr="00AC49E8">
        <w:rPr>
          <w:rFonts w:ascii="Times New Roman" w:hAnsi="Times New Roman" w:cs="Times New Roman"/>
          <w:smallCaps/>
          <w:lang w:val="en-GB"/>
        </w:rPr>
        <w:t>nmlz=1sg</w:t>
      </w:r>
      <w:r w:rsidR="00841CE5" w:rsidRPr="00AC49E8">
        <w:rPr>
          <w:rFonts w:ascii="Times New Roman" w:hAnsi="Times New Roman" w:cs="Times New Roman"/>
          <w:smallCaps/>
          <w:lang w:val="en-GB"/>
        </w:rPr>
        <w:tab/>
      </w:r>
      <w:r w:rsidR="00841CE5" w:rsidRPr="00AC49E8">
        <w:rPr>
          <w:rFonts w:ascii="Times New Roman" w:hAnsi="Times New Roman" w:cs="Times New Roman"/>
          <w:lang w:val="en-GB"/>
        </w:rPr>
        <w:tab/>
      </w:r>
      <w:r w:rsidR="00414553" w:rsidRPr="00AC49E8">
        <w:rPr>
          <w:rFonts w:ascii="Times New Roman" w:hAnsi="Times New Roman" w:cs="Times New Roman"/>
          <w:lang w:val="en-GB"/>
        </w:rPr>
        <w:t xml:space="preserve">like </w:t>
      </w:r>
      <w:r w:rsidR="00841CE5" w:rsidRPr="00AC49E8">
        <w:rPr>
          <w:rFonts w:ascii="Times New Roman" w:hAnsi="Times New Roman" w:cs="Times New Roman"/>
          <w:lang w:val="en-GB"/>
        </w:rPr>
        <w:tab/>
      </w:r>
      <w:r w:rsidR="00414553" w:rsidRPr="00AC49E8">
        <w:rPr>
          <w:rFonts w:ascii="Times New Roman" w:hAnsi="Times New Roman" w:cs="Times New Roman"/>
          <w:lang w:val="en-GB"/>
        </w:rPr>
        <w:t xml:space="preserve">of </w:t>
      </w:r>
      <w:r w:rsidR="00841CE5" w:rsidRPr="00AC49E8">
        <w:rPr>
          <w:rFonts w:ascii="Times New Roman" w:hAnsi="Times New Roman" w:cs="Times New Roman"/>
          <w:lang w:val="en-GB"/>
        </w:rPr>
        <w:tab/>
      </w:r>
      <w:r w:rsidR="00754EDC" w:rsidRPr="00AC49E8">
        <w:rPr>
          <w:rFonts w:ascii="Times New Roman" w:hAnsi="Times New Roman" w:cs="Times New Roman"/>
          <w:lang w:val="en-GB"/>
        </w:rPr>
        <w:t xml:space="preserve">goose </w:t>
      </w:r>
      <w:r w:rsidR="00841CE5" w:rsidRPr="00AC49E8">
        <w:rPr>
          <w:rFonts w:ascii="Times New Roman" w:hAnsi="Times New Roman" w:cs="Times New Roman"/>
          <w:lang w:val="en-GB"/>
        </w:rPr>
        <w:tab/>
      </w:r>
      <w:r w:rsidR="006E57B8" w:rsidRPr="00AC49E8">
        <w:rPr>
          <w:rFonts w:ascii="Times New Roman" w:hAnsi="Times New Roman" w:cs="Times New Roman"/>
          <w:lang w:val="en-GB"/>
        </w:rPr>
        <w:t>this</w:t>
      </w:r>
    </w:p>
    <w:p w14:paraId="60ED7E69" w14:textId="0C53566D" w:rsidR="004D0F8B" w:rsidRPr="00AC49E8" w:rsidRDefault="00A85701" w:rsidP="004D0F8B">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F23C67" w:rsidRPr="00AC49E8">
        <w:rPr>
          <w:rFonts w:ascii="Times New Roman" w:hAnsi="Times New Roman" w:cs="Times New Roman"/>
          <w:lang w:val="en-GB"/>
        </w:rPr>
        <w:tab/>
      </w:r>
      <w:r w:rsidR="00FD66E1" w:rsidRPr="00AC49E8">
        <w:rPr>
          <w:rFonts w:ascii="Times New Roman" w:hAnsi="Times New Roman" w:cs="Times New Roman"/>
          <w:lang w:val="en-GB"/>
        </w:rPr>
        <w:t>‘</w:t>
      </w:r>
      <w:r w:rsidR="004D0F8B" w:rsidRPr="00AC49E8">
        <w:rPr>
          <w:rFonts w:ascii="Times New Roman" w:hAnsi="Times New Roman" w:cs="Times New Roman"/>
          <w:lang w:val="en-GB"/>
        </w:rPr>
        <w:t>I haven’t seen</w:t>
      </w:r>
      <w:r w:rsidR="00FD66E1" w:rsidRPr="00AC49E8">
        <w:rPr>
          <w:rFonts w:ascii="Times New Roman" w:hAnsi="Times New Roman" w:cs="Times New Roman"/>
          <w:lang w:val="en-GB"/>
        </w:rPr>
        <w:t xml:space="preserve"> the like of this goose ever.’ </w:t>
      </w:r>
      <w:r w:rsidR="00FF65FE" w:rsidRPr="00AC49E8">
        <w:rPr>
          <w:rFonts w:ascii="Times New Roman" w:hAnsi="Times New Roman" w:cs="Times New Roman"/>
          <w:lang w:val="en-GB"/>
        </w:rPr>
        <w:t>(lit. ‘There is not my seeing the like</w:t>
      </w:r>
      <w:r w:rsidR="00B922CF" w:rsidRPr="00AC49E8">
        <w:rPr>
          <w:rFonts w:ascii="Times New Roman" w:hAnsi="Times New Roman" w:cs="Times New Roman"/>
          <w:lang w:val="en-GB"/>
        </w:rPr>
        <w:t xml:space="preserve"> of this </w:t>
      </w:r>
      <w:r w:rsidR="00B922CF" w:rsidRPr="00AC49E8">
        <w:rPr>
          <w:rFonts w:ascii="Times New Roman" w:hAnsi="Times New Roman" w:cs="Times New Roman"/>
          <w:lang w:val="en-GB"/>
        </w:rPr>
        <w:tab/>
      </w:r>
      <w:r w:rsidR="00B922CF" w:rsidRPr="00AC49E8">
        <w:rPr>
          <w:rFonts w:ascii="Times New Roman" w:hAnsi="Times New Roman" w:cs="Times New Roman"/>
          <w:lang w:val="en-GB"/>
        </w:rPr>
        <w:tab/>
        <w:t>goose</w:t>
      </w:r>
      <w:r w:rsidR="00FF65FE" w:rsidRPr="00AC49E8">
        <w:rPr>
          <w:rFonts w:ascii="Times New Roman" w:hAnsi="Times New Roman" w:cs="Times New Roman"/>
          <w:lang w:val="en-GB"/>
        </w:rPr>
        <w:t xml:space="preserve">’) </w:t>
      </w:r>
      <w:r w:rsidR="002A7F1A" w:rsidRPr="00AC49E8">
        <w:rPr>
          <w:rFonts w:ascii="Times New Roman" w:hAnsi="Times New Roman" w:cs="Times New Roman"/>
          <w:lang w:val="en-GB"/>
        </w:rPr>
        <w:t xml:space="preserve">(Meir </w:t>
      </w:r>
      <w:r w:rsidR="00FF65FE" w:rsidRPr="00AC49E8">
        <w:rPr>
          <w:rFonts w:ascii="Times New Roman" w:hAnsi="Times New Roman" w:cs="Times New Roman"/>
          <w:lang w:val="en-GB"/>
        </w:rPr>
        <w:tab/>
      </w:r>
      <w:r w:rsidR="002A7F1A" w:rsidRPr="00AC49E8">
        <w:rPr>
          <w:rFonts w:ascii="Times New Roman" w:hAnsi="Times New Roman" w:cs="Times New Roman"/>
          <w:lang w:val="en-GB"/>
        </w:rPr>
        <w:t>III)</w:t>
      </w:r>
    </w:p>
    <w:p w14:paraId="59B0906C" w14:textId="77777777" w:rsidR="00A37DFB" w:rsidRPr="00AC49E8" w:rsidRDefault="00A37DFB" w:rsidP="00DE5A5D">
      <w:pPr>
        <w:spacing w:line="276" w:lineRule="auto"/>
        <w:jc w:val="both"/>
        <w:rPr>
          <w:rFonts w:ascii="Times New Roman" w:hAnsi="Times New Roman" w:cs="Times New Roman"/>
          <w:lang w:val="en-GB"/>
        </w:rPr>
      </w:pPr>
    </w:p>
    <w:p w14:paraId="5719CBB9" w14:textId="2B84580F" w:rsidR="004F4FC1" w:rsidRPr="00AC49E8" w:rsidRDefault="004F4FC1"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With an ending </w:t>
      </w:r>
      <w:r w:rsidR="00D74068" w:rsidRPr="00AC49E8">
        <w:rPr>
          <w:rFonts w:ascii="Times New Roman" w:hAnsi="Times New Roman" w:cs="Times New Roman"/>
          <w:lang w:val="en-GB"/>
        </w:rPr>
        <w:t>&lt;</w:t>
      </w:r>
      <w:r w:rsidR="00944313" w:rsidRPr="00AC49E8">
        <w:rPr>
          <w:rFonts w:ascii="Times New Roman" w:hAnsi="Times New Roman" w:cs="Times New Roman"/>
          <w:lang w:val="en-GB"/>
        </w:rPr>
        <w:t>-</w:t>
      </w:r>
      <w:r w:rsidR="00D74068" w:rsidRPr="00AC49E8">
        <w:rPr>
          <w:rFonts w:ascii="Umschrift_TTn" w:hAnsi="Umschrift_TTn" w:cs="Times New Roman"/>
          <w:i/>
          <w:lang w:val="en-GB"/>
        </w:rPr>
        <w:t>w</w:t>
      </w:r>
      <w:r w:rsidR="00D74068" w:rsidRPr="00AC49E8">
        <w:rPr>
          <w:rFonts w:ascii="Times New Roman" w:hAnsi="Times New Roman" w:cs="Times New Roman"/>
          <w:lang w:val="en-GB"/>
        </w:rPr>
        <w:t>&gt;</w:t>
      </w:r>
      <w:ins w:id="110" w:author="Albion M. Butters" w:date="2019-12-19T12:06:00Z">
        <w:r w:rsidR="00EE3406">
          <w:rPr>
            <w:rFonts w:ascii="Times New Roman" w:hAnsi="Times New Roman" w:cs="Times New Roman"/>
            <w:lang w:val="en-GB"/>
          </w:rPr>
          <w:t>,</w:t>
        </w:r>
      </w:ins>
      <w:r w:rsidR="00D74068" w:rsidRPr="00AC49E8">
        <w:rPr>
          <w:rFonts w:ascii="Times New Roman" w:hAnsi="Times New Roman" w:cs="Times New Roman"/>
          <w:lang w:val="en-GB"/>
        </w:rPr>
        <w:t xml:space="preserve"> </w:t>
      </w:r>
      <w:r w:rsidRPr="00AC49E8">
        <w:rPr>
          <w:rFonts w:ascii="Times New Roman" w:hAnsi="Times New Roman" w:cs="Times New Roman"/>
          <w:lang w:val="en-GB"/>
        </w:rPr>
        <w:t>whose function and meaning have been heavily discussed</w:t>
      </w:r>
      <w:ins w:id="111" w:author="Albion M. Butters" w:date="2019-12-19T12:06:00Z">
        <w:r w:rsidR="00EE3406">
          <w:rPr>
            <w:rFonts w:ascii="Times New Roman" w:hAnsi="Times New Roman" w:cs="Times New Roman"/>
            <w:lang w:val="en-GB"/>
          </w:rPr>
          <w:t>,</w:t>
        </w:r>
      </w:ins>
      <w:r w:rsidR="00C75337" w:rsidRPr="00AC49E8">
        <w:rPr>
          <w:rStyle w:val="Marquenotebasdepage"/>
          <w:rFonts w:ascii="Times New Roman" w:hAnsi="Times New Roman" w:cs="Times New Roman"/>
          <w:lang w:val="en-GB"/>
        </w:rPr>
        <w:footnoteReference w:id="9"/>
      </w:r>
      <w:r w:rsidR="00D74068" w:rsidRPr="00AC49E8">
        <w:rPr>
          <w:rFonts w:ascii="Times New Roman" w:hAnsi="Times New Roman" w:cs="Times New Roman"/>
          <w:lang w:val="en-GB"/>
        </w:rPr>
        <w:t xml:space="preserve"> the same action nominal follows the negation</w:t>
      </w:r>
      <w:r w:rsidR="0023637F" w:rsidRPr="00AC49E8">
        <w:rPr>
          <w:rFonts w:ascii="Umschrift_TTn" w:hAnsi="Umschrift_TTn" w:cs="Times New Roman"/>
          <w:i/>
          <w:lang w:val="en-GB"/>
        </w:rPr>
        <w:t xml:space="preserve"> ni </w:t>
      </w:r>
      <w:r w:rsidR="00D74068" w:rsidRPr="00AC49E8">
        <w:rPr>
          <w:rFonts w:ascii="Times New Roman" w:hAnsi="Times New Roman" w:cs="Times New Roman"/>
          <w:lang w:val="en-GB"/>
        </w:rPr>
        <w:t>to form a construction with a modal reading</w:t>
      </w:r>
      <w:ins w:id="115" w:author="Albion M. Butters" w:date="2019-12-19T11:44:00Z">
        <w:r w:rsidR="00DE3CD7">
          <w:rPr>
            <w:rFonts w:ascii="Times New Roman" w:hAnsi="Times New Roman" w:cs="Times New Roman"/>
            <w:lang w:val="en-GB"/>
          </w:rPr>
          <w:t>:</w:t>
        </w:r>
      </w:ins>
      <w:r w:rsidR="00D74068" w:rsidRPr="00AC49E8">
        <w:rPr>
          <w:rFonts w:ascii="Times New Roman" w:hAnsi="Times New Roman" w:cs="Times New Roman"/>
          <w:lang w:val="en-GB"/>
        </w:rPr>
        <w:t xml:space="preserve"> </w:t>
      </w:r>
    </w:p>
    <w:p w14:paraId="3EB2AC5D" w14:textId="77777777" w:rsidR="00D74068" w:rsidRPr="00AC49E8" w:rsidRDefault="00D74068" w:rsidP="00DE5A5D">
      <w:pPr>
        <w:spacing w:line="276" w:lineRule="auto"/>
        <w:jc w:val="both"/>
        <w:rPr>
          <w:rFonts w:ascii="Times New Roman" w:hAnsi="Times New Roman" w:cs="Times New Roman"/>
          <w:lang w:val="en-GB"/>
        </w:rPr>
      </w:pPr>
    </w:p>
    <w:p w14:paraId="1F61316D" w14:textId="6EB1D59F" w:rsidR="00536327" w:rsidRPr="00AC49E8" w:rsidRDefault="00536327"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(7)</w:t>
      </w:r>
    </w:p>
    <w:p w14:paraId="7C3E1CBD" w14:textId="61B9D4FB" w:rsidR="00C75337" w:rsidRPr="00AC49E8" w:rsidRDefault="00C75337" w:rsidP="007C420E">
      <w:pPr>
        <w:spacing w:line="276" w:lineRule="auto"/>
        <w:jc w:val="center"/>
        <w:rPr>
          <w:rFonts w:ascii="Times New Roman" w:hAnsi="Times New Roman" w:cs="Times New Roman"/>
          <w:lang w:val="en-GB"/>
        </w:rPr>
      </w:pPr>
      <w:r w:rsidRPr="00AC49E8">
        <w:rPr>
          <w:rFonts w:ascii="Times New Roman" w:hAnsi="Times New Roman" w:cs="Times New Roman"/>
          <w:lang w:val="en-GB"/>
        </w:rPr>
        <w:t>Negative Existential + Action nominal with &lt;</w:t>
      </w:r>
      <w:r w:rsidR="00A362B1" w:rsidRPr="00AC49E8">
        <w:rPr>
          <w:rFonts w:ascii="Times New Roman" w:hAnsi="Times New Roman" w:cs="Times New Roman"/>
          <w:lang w:val="en-GB"/>
        </w:rPr>
        <w:t>-</w:t>
      </w:r>
      <w:r w:rsidRPr="00AC49E8">
        <w:rPr>
          <w:rFonts w:ascii="Umschrift_TTn" w:hAnsi="Umschrift_TTn" w:cs="Times New Roman"/>
          <w:i/>
          <w:lang w:val="en-GB"/>
        </w:rPr>
        <w:t>w</w:t>
      </w:r>
      <w:r w:rsidRPr="00AC49E8">
        <w:rPr>
          <w:rFonts w:ascii="Times New Roman" w:hAnsi="Times New Roman" w:cs="Times New Roman"/>
          <w:lang w:val="en-GB"/>
        </w:rPr>
        <w:t>&gt; ending</w:t>
      </w:r>
      <w:r w:rsidR="007526FD" w:rsidRPr="00AC49E8">
        <w:rPr>
          <w:rFonts w:ascii="Times New Roman" w:hAnsi="Times New Roman" w:cs="Times New Roman"/>
          <w:lang w:val="en-GB"/>
        </w:rPr>
        <w:t xml:space="preserve"> + Suffix pronoun</w:t>
      </w:r>
    </w:p>
    <w:p w14:paraId="410D259A" w14:textId="77777777" w:rsidR="0093150B" w:rsidRPr="00AC49E8" w:rsidRDefault="0093150B" w:rsidP="007C420E">
      <w:pPr>
        <w:spacing w:line="276" w:lineRule="auto"/>
        <w:jc w:val="center"/>
        <w:rPr>
          <w:rFonts w:ascii="Times New Roman" w:hAnsi="Times New Roman" w:cs="Times New Roman"/>
          <w:lang w:val="en-GB"/>
        </w:rPr>
      </w:pPr>
    </w:p>
    <w:p w14:paraId="306864B4" w14:textId="0F330873" w:rsidR="0093150B" w:rsidRPr="00AC49E8" w:rsidRDefault="0093150B" w:rsidP="0093150B">
      <w:pPr>
        <w:spacing w:line="276" w:lineRule="auto"/>
        <w:rPr>
          <w:rFonts w:ascii="Times New Roman" w:hAnsi="Times New Roman" w:cs="Times New Roman"/>
          <w:lang w:val="en-GB"/>
        </w:rPr>
      </w:pPr>
      <w:r w:rsidRPr="00AC49E8">
        <w:rPr>
          <w:rFonts w:ascii="Times New Roman" w:hAnsi="Times New Roman" w:cs="Times New Roman"/>
          <w:lang w:val="en-GB"/>
        </w:rPr>
        <w:t>Semantically, the path of change may be assumed to be as follows</w:t>
      </w:r>
      <w:ins w:id="116" w:author="Albion M. Butters" w:date="2019-12-19T11:44:00Z">
        <w:r w:rsidR="00DE3CD7">
          <w:rPr>
            <w:rFonts w:ascii="Times New Roman" w:hAnsi="Times New Roman" w:cs="Times New Roman"/>
            <w:lang w:val="en-GB"/>
          </w:rPr>
          <w:t>:</w:t>
        </w:r>
      </w:ins>
      <w:r w:rsidRPr="00AC49E8">
        <w:rPr>
          <w:rFonts w:ascii="Times New Roman" w:hAnsi="Times New Roman" w:cs="Times New Roman"/>
          <w:lang w:val="en-GB"/>
        </w:rPr>
        <w:t xml:space="preserve"> </w:t>
      </w:r>
    </w:p>
    <w:p w14:paraId="18DBE614" w14:textId="77777777" w:rsidR="00EE20C3" w:rsidRPr="00AC49E8" w:rsidRDefault="00EE20C3" w:rsidP="0093150B">
      <w:pPr>
        <w:spacing w:line="276" w:lineRule="auto"/>
        <w:rPr>
          <w:rFonts w:ascii="Times New Roman" w:hAnsi="Times New Roman" w:cs="Times New Roman"/>
          <w:lang w:val="en-GB"/>
        </w:rPr>
      </w:pPr>
    </w:p>
    <w:p w14:paraId="3FF00BBD" w14:textId="76FF18D7" w:rsidR="00C378BF" w:rsidRPr="00AC49E8" w:rsidRDefault="00C378BF" w:rsidP="0093150B">
      <w:pPr>
        <w:spacing w:line="276" w:lineRule="auto"/>
        <w:rPr>
          <w:rFonts w:ascii="Times New Roman" w:hAnsi="Times New Roman" w:cs="Times New Roman"/>
          <w:lang w:val="en-GB"/>
        </w:rPr>
      </w:pPr>
      <w:r w:rsidRPr="00AC49E8">
        <w:rPr>
          <w:rFonts w:ascii="Times New Roman" w:hAnsi="Times New Roman" w:cs="Times New Roman"/>
          <w:lang w:val="en-GB"/>
        </w:rPr>
        <w:t>(8)</w:t>
      </w:r>
    </w:p>
    <w:p w14:paraId="75E1689B" w14:textId="402BF257" w:rsidR="00C75337" w:rsidRPr="00AC49E8" w:rsidRDefault="00C75337" w:rsidP="007C420E">
      <w:pPr>
        <w:spacing w:line="276" w:lineRule="auto"/>
        <w:jc w:val="center"/>
        <w:rPr>
          <w:rFonts w:ascii="Times New Roman" w:hAnsi="Times New Roman" w:cs="Times New Roman"/>
          <w:lang w:val="en-GB"/>
        </w:rPr>
      </w:pPr>
      <w:r w:rsidRPr="00AC49E8">
        <w:rPr>
          <w:rFonts w:ascii="Times New Roman" w:hAnsi="Times New Roman" w:cs="Times New Roman"/>
          <w:lang w:val="en-GB"/>
        </w:rPr>
        <w:t>There is not any V-</w:t>
      </w:r>
      <w:r w:rsidRPr="00AC49E8">
        <w:rPr>
          <w:rFonts w:ascii="Times New Roman" w:hAnsi="Times New Roman" w:cs="Times New Roman"/>
          <w:smallCaps/>
          <w:lang w:val="en-GB"/>
        </w:rPr>
        <w:t>ing</w:t>
      </w:r>
      <w:r w:rsidR="007526FD" w:rsidRPr="00AC49E8">
        <w:rPr>
          <w:rFonts w:ascii="Times New Roman" w:hAnsi="Times New Roman" w:cs="Times New Roman"/>
          <w:lang w:val="en-GB"/>
        </w:rPr>
        <w:t xml:space="preserve"> of me</w:t>
      </w:r>
      <w:r w:rsidRPr="00AC49E8">
        <w:rPr>
          <w:rFonts w:ascii="Times New Roman" w:hAnsi="Times New Roman" w:cs="Times New Roman"/>
          <w:lang w:val="en-GB"/>
        </w:rPr>
        <w:t xml:space="preserve"> &gt;</w:t>
      </w:r>
      <w:r w:rsidR="007526FD" w:rsidRPr="00AC49E8">
        <w:rPr>
          <w:rFonts w:ascii="Times New Roman" w:hAnsi="Times New Roman" w:cs="Times New Roman"/>
          <w:lang w:val="en-GB"/>
        </w:rPr>
        <w:t xml:space="preserve"> I shall not Verb</w:t>
      </w:r>
    </w:p>
    <w:p w14:paraId="3100A598" w14:textId="77777777" w:rsidR="00C75337" w:rsidRPr="00AC49E8" w:rsidRDefault="00C75337" w:rsidP="00DE5A5D">
      <w:pPr>
        <w:spacing w:line="276" w:lineRule="auto"/>
        <w:jc w:val="both"/>
        <w:rPr>
          <w:rFonts w:ascii="Times New Roman" w:hAnsi="Times New Roman" w:cs="Times New Roman"/>
          <w:lang w:val="en-GB"/>
        </w:rPr>
      </w:pPr>
    </w:p>
    <w:p w14:paraId="1222B7A8" w14:textId="7C71F2E0" w:rsidR="00CD5EAD" w:rsidRPr="00AC49E8" w:rsidRDefault="00CD5EAD" w:rsidP="00CD5EAD">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It </w:t>
      </w:r>
      <w:ins w:id="117" w:author="Albion M. Butters" w:date="2019-12-19T12:07:00Z">
        <w:r w:rsidR="00EE3406">
          <w:rPr>
            <w:rFonts w:ascii="Times New Roman" w:hAnsi="Times New Roman" w:cs="Times New Roman"/>
            <w:lang w:val="en-GB"/>
          </w:rPr>
          <w:t>should</w:t>
        </w:r>
      </w:ins>
      <w:r w:rsidRPr="00AC49E8">
        <w:rPr>
          <w:rFonts w:ascii="Times New Roman" w:hAnsi="Times New Roman" w:cs="Times New Roman"/>
          <w:lang w:val="en-GB"/>
        </w:rPr>
        <w:t xml:space="preserve"> be noted that the nominalization involved in the source construction is unmarked for voice</w:t>
      </w:r>
      <w:ins w:id="118" w:author="Albion M. Butters" w:date="2019-12-19T12:07:00Z">
        <w:r w:rsidR="00EE3406">
          <w:rPr>
            <w:rFonts w:ascii="Times New Roman" w:hAnsi="Times New Roman" w:cs="Times New Roman"/>
            <w:lang w:val="en-GB"/>
          </w:rPr>
          <w:t>,</w:t>
        </w:r>
      </w:ins>
      <w:r w:rsidRPr="00AC49E8">
        <w:rPr>
          <w:rFonts w:ascii="Times New Roman" w:hAnsi="Times New Roman" w:cs="Times New Roman"/>
          <w:lang w:val="en-GB"/>
        </w:rPr>
        <w:t xml:space="preserve"> so that both an active </w:t>
      </w:r>
      <w:r w:rsidR="0007264B" w:rsidRPr="00AC49E8">
        <w:rPr>
          <w:rFonts w:ascii="Times New Roman" w:hAnsi="Times New Roman" w:cs="Times New Roman"/>
          <w:lang w:val="en-GB"/>
        </w:rPr>
        <w:t>and a passive reading may arise</w:t>
      </w:r>
      <w:r w:rsidRPr="00AC49E8">
        <w:rPr>
          <w:rFonts w:ascii="Times New Roman" w:hAnsi="Times New Roman" w:cs="Times New Roman"/>
          <w:lang w:val="en-GB"/>
        </w:rPr>
        <w:t xml:space="preserve">: </w:t>
      </w:r>
    </w:p>
    <w:p w14:paraId="58EC7030" w14:textId="77777777" w:rsidR="00CD5EAD" w:rsidRPr="00AC49E8" w:rsidRDefault="00CD5EAD" w:rsidP="003E0AE5">
      <w:pPr>
        <w:spacing w:line="276" w:lineRule="auto"/>
        <w:jc w:val="both"/>
        <w:rPr>
          <w:rFonts w:ascii="Times New Roman" w:hAnsi="Times New Roman" w:cs="Times New Roman"/>
          <w:lang w:val="en-GB"/>
        </w:rPr>
      </w:pPr>
    </w:p>
    <w:p w14:paraId="67803AA2" w14:textId="070838A9" w:rsidR="003E0AE5" w:rsidRPr="00AC49E8" w:rsidRDefault="001C1A6E" w:rsidP="003E0AE5">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6D1CFC" w:rsidRPr="00AC49E8">
        <w:rPr>
          <w:rFonts w:ascii="Times New Roman" w:hAnsi="Times New Roman" w:cs="Times New Roman"/>
          <w:lang w:val="en-GB"/>
        </w:rPr>
        <w:t>9</w:t>
      </w:r>
      <w:r w:rsidRPr="00AC49E8">
        <w:rPr>
          <w:rFonts w:ascii="Times New Roman" w:hAnsi="Times New Roman" w:cs="Times New Roman"/>
          <w:lang w:val="en-GB"/>
        </w:rPr>
        <w:t>)</w:t>
      </w:r>
      <w:r w:rsidR="009F6D24" w:rsidRPr="00AC49E8">
        <w:rPr>
          <w:rFonts w:ascii="Times New Roman" w:hAnsi="Times New Roman" w:cs="Times New Roman"/>
          <w:lang w:val="en-GB"/>
        </w:rPr>
        <w:tab/>
      </w:r>
      <w:r w:rsidR="00323744" w:rsidRPr="00AC49E8">
        <w:rPr>
          <w:rFonts w:ascii="Times New Roman" w:hAnsi="Times New Roman" w:cs="Times New Roman"/>
          <w:lang w:val="en-GB"/>
        </w:rPr>
        <w:tab/>
      </w:r>
      <w:r w:rsidR="001936DB" w:rsidRPr="00AC49E8">
        <w:rPr>
          <w:rFonts w:ascii="Times New Roman" w:hAnsi="Times New Roman" w:cs="Times New Roman"/>
          <w:lang w:val="en-GB"/>
        </w:rPr>
        <w:t xml:space="preserve">Old Egyptian </w:t>
      </w:r>
      <w:r w:rsidR="00B66F02" w:rsidRPr="00AC49E8">
        <w:rPr>
          <w:rFonts w:ascii="Times New Roman" w:hAnsi="Times New Roman" w:cs="Times New Roman"/>
          <w:lang w:val="en-GB"/>
        </w:rPr>
        <w:t>(Egyptian [Afro-Asiatic], Egypt)</w:t>
      </w:r>
    </w:p>
    <w:p w14:paraId="298581E3" w14:textId="52D29022" w:rsidR="003305A8" w:rsidRPr="00AC49E8" w:rsidRDefault="00323744" w:rsidP="003305A8">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Pr="00AC49E8">
        <w:rPr>
          <w:rFonts w:ascii="Umschrift_TTn" w:hAnsi="Umschrift_TTn" w:cs="Times New Roman"/>
          <w:i/>
          <w:lang w:val="en-GB"/>
        </w:rPr>
        <w:tab/>
      </w:r>
      <w:r w:rsidR="0074779C" w:rsidRPr="00AC49E8">
        <w:rPr>
          <w:rFonts w:ascii="Umschrift_TTn" w:hAnsi="Umschrift_TTn" w:cs="Times New Roman"/>
          <w:i/>
          <w:lang w:val="en-GB"/>
        </w:rPr>
        <w:t xml:space="preserve">ni </w:t>
      </w:r>
      <w:r w:rsidR="006661C1" w:rsidRPr="00AC49E8">
        <w:rPr>
          <w:rFonts w:ascii="Umschrift_TTn" w:hAnsi="Umschrift_TTn" w:cs="Times New Roman"/>
          <w:i/>
          <w:lang w:val="en-GB"/>
        </w:rPr>
        <w:tab/>
      </w:r>
      <w:r w:rsidR="006661C1" w:rsidRPr="00AC49E8">
        <w:rPr>
          <w:rFonts w:ascii="Umschrift_TTn" w:hAnsi="Umschrift_TTn" w:cs="Times New Roman"/>
          <w:i/>
          <w:lang w:val="en-GB"/>
        </w:rPr>
        <w:tab/>
      </w:r>
      <w:r w:rsidR="0074779C" w:rsidRPr="00AC49E8">
        <w:rPr>
          <w:rFonts w:ascii="Umschrift_TTn" w:hAnsi="Umschrift_TTn" w:cs="Times New Roman"/>
          <w:i/>
          <w:lang w:val="en-GB"/>
        </w:rPr>
        <w:t>h#</w:t>
      </w:r>
      <w:r w:rsidR="003E0AE5" w:rsidRPr="00AC49E8">
        <w:rPr>
          <w:rFonts w:ascii="Umschrift_TTn" w:hAnsi="Umschrift_TTn" w:cs="Times New Roman"/>
          <w:i/>
          <w:lang w:val="en-GB"/>
        </w:rPr>
        <w:t xml:space="preserve">i-w </w:t>
      </w:r>
      <w:r w:rsidR="006661C1" w:rsidRPr="00AC49E8">
        <w:rPr>
          <w:rFonts w:ascii="Umschrift_TTn" w:hAnsi="Umschrift_TTn" w:cs="Times New Roman"/>
          <w:i/>
          <w:lang w:val="en-GB"/>
        </w:rPr>
        <w:tab/>
      </w:r>
      <w:r w:rsidR="006661C1" w:rsidRPr="00AC49E8">
        <w:rPr>
          <w:rFonts w:ascii="Umschrift_TTn" w:hAnsi="Umschrift_TTn" w:cs="Times New Roman"/>
          <w:i/>
          <w:lang w:val="en-GB"/>
        </w:rPr>
        <w:tab/>
      </w:r>
      <w:r w:rsidR="006661C1" w:rsidRPr="00AC49E8">
        <w:rPr>
          <w:rFonts w:ascii="Umschrift_TTn" w:hAnsi="Umschrift_TTn" w:cs="Times New Roman"/>
          <w:i/>
          <w:lang w:val="en-GB"/>
        </w:rPr>
        <w:tab/>
      </w:r>
      <w:r w:rsidR="006661C1" w:rsidRPr="00AC49E8">
        <w:rPr>
          <w:rFonts w:ascii="Umschrift_TTn" w:hAnsi="Umschrift_TTn" w:cs="Times New Roman"/>
          <w:i/>
          <w:lang w:val="en-GB"/>
        </w:rPr>
        <w:tab/>
      </w:r>
      <w:r w:rsidR="006661C1" w:rsidRPr="00AC49E8">
        <w:rPr>
          <w:rFonts w:ascii="Umschrift_TTn" w:hAnsi="Umschrift_TTn" w:cs="Times New Roman"/>
          <w:i/>
          <w:lang w:val="en-GB"/>
        </w:rPr>
        <w:tab/>
      </w:r>
      <w:r w:rsidR="006661C1" w:rsidRPr="00AC49E8">
        <w:rPr>
          <w:rFonts w:ascii="Umschrift_TTn" w:hAnsi="Umschrift_TTn" w:cs="Times New Roman"/>
          <w:i/>
          <w:lang w:val="en-GB"/>
        </w:rPr>
        <w:tab/>
      </w:r>
      <w:r w:rsidR="003E0AE5" w:rsidRPr="00AC49E8">
        <w:rPr>
          <w:rFonts w:ascii="Umschrift_TTn" w:hAnsi="Umschrift_TTn" w:cs="Times New Roman"/>
          <w:i/>
          <w:lang w:val="en-GB"/>
        </w:rPr>
        <w:t>nTr-w</w:t>
      </w:r>
      <w:r w:rsidR="0074779C" w:rsidRPr="00AC49E8">
        <w:rPr>
          <w:rFonts w:ascii="Umschrift_TTn" w:hAnsi="Umschrift_TTn" w:cs="Times New Roman"/>
          <w:i/>
          <w:lang w:val="en-GB"/>
        </w:rPr>
        <w:t xml:space="preserve"> </w:t>
      </w:r>
      <w:r w:rsidR="006661C1" w:rsidRPr="00AC49E8">
        <w:rPr>
          <w:rFonts w:ascii="Umschrift_TTn" w:hAnsi="Umschrift_TTn" w:cs="Times New Roman"/>
          <w:i/>
          <w:lang w:val="en-GB"/>
        </w:rPr>
        <w:tab/>
      </w:r>
      <w:r w:rsidR="0074779C" w:rsidRPr="00AC49E8">
        <w:rPr>
          <w:rFonts w:ascii="Umschrift_TTn" w:hAnsi="Umschrift_TTn" w:cs="Times New Roman"/>
          <w:i/>
          <w:lang w:val="en-GB"/>
        </w:rPr>
        <w:t xml:space="preserve">r=k </w:t>
      </w:r>
      <w:r w:rsidR="006661C1" w:rsidRPr="00AC49E8">
        <w:rPr>
          <w:rFonts w:ascii="Umschrift_TTn" w:hAnsi="Umschrift_TTn" w:cs="Times New Roman"/>
          <w:i/>
          <w:lang w:val="en-GB"/>
        </w:rPr>
        <w:tab/>
      </w:r>
      <w:r w:rsidR="006661C1" w:rsidRPr="00AC49E8">
        <w:rPr>
          <w:rFonts w:ascii="Umschrift_TTn" w:hAnsi="Umschrift_TTn" w:cs="Times New Roman"/>
          <w:i/>
          <w:lang w:val="en-GB"/>
        </w:rPr>
        <w:tab/>
      </w:r>
      <w:r w:rsidR="006661C1" w:rsidRPr="00AC49E8">
        <w:rPr>
          <w:rFonts w:ascii="Umschrift_TTn" w:hAnsi="Umschrift_TTn" w:cs="Times New Roman"/>
          <w:i/>
          <w:lang w:val="en-GB"/>
        </w:rPr>
        <w:tab/>
      </w:r>
      <w:r w:rsidR="0074779C" w:rsidRPr="00AC49E8">
        <w:rPr>
          <w:rFonts w:ascii="Umschrift_TTn" w:hAnsi="Umschrift_TTn" w:cs="Times New Roman"/>
          <w:i/>
          <w:lang w:val="en-GB"/>
        </w:rPr>
        <w:t xml:space="preserve">m </w:t>
      </w:r>
      <w:r w:rsidR="006661C1" w:rsidRPr="00AC49E8">
        <w:rPr>
          <w:rFonts w:ascii="Umschrift_TTn" w:hAnsi="Umschrift_TTn" w:cs="Times New Roman"/>
          <w:i/>
          <w:lang w:val="en-GB"/>
        </w:rPr>
        <w:tab/>
      </w:r>
      <w:r w:rsidR="0074779C" w:rsidRPr="00AC49E8">
        <w:rPr>
          <w:rFonts w:ascii="Umschrift_TTn" w:hAnsi="Umschrift_TTn" w:cs="Times New Roman"/>
          <w:i/>
          <w:lang w:val="en-GB"/>
        </w:rPr>
        <w:t xml:space="preserve">rn=k </w:t>
      </w:r>
      <w:r w:rsidR="006661C1" w:rsidRPr="00AC49E8">
        <w:rPr>
          <w:rFonts w:ascii="Umschrift_TTn" w:hAnsi="Umschrift_TTn" w:cs="Times New Roman"/>
          <w:i/>
          <w:lang w:val="en-GB"/>
        </w:rPr>
        <w:tab/>
      </w:r>
      <w:r w:rsidR="006661C1" w:rsidRPr="00AC49E8">
        <w:rPr>
          <w:rFonts w:ascii="Umschrift_TTn" w:hAnsi="Umschrift_TTn" w:cs="Times New Roman"/>
          <w:i/>
          <w:lang w:val="en-GB"/>
        </w:rPr>
        <w:tab/>
      </w:r>
      <w:r w:rsidR="006661C1" w:rsidRPr="00AC49E8">
        <w:rPr>
          <w:rFonts w:ascii="Umschrift_TTn" w:hAnsi="Umschrift_TTn" w:cs="Times New Roman"/>
          <w:i/>
          <w:lang w:val="en-GB"/>
        </w:rPr>
        <w:tab/>
      </w:r>
      <w:r w:rsidR="006661C1" w:rsidRPr="00AC49E8">
        <w:rPr>
          <w:rFonts w:ascii="Umschrift_TTn" w:hAnsi="Umschrift_TTn" w:cs="Times New Roman"/>
          <w:i/>
          <w:lang w:val="en-GB"/>
        </w:rPr>
        <w:tab/>
      </w:r>
      <w:r w:rsidR="0074779C" w:rsidRPr="00AC49E8">
        <w:rPr>
          <w:rFonts w:ascii="Umschrift_TTn" w:hAnsi="Umschrift_TTn" w:cs="Times New Roman"/>
          <w:i/>
          <w:lang w:val="en-GB"/>
        </w:rPr>
        <w:t xml:space="preserve">pw </w:t>
      </w:r>
      <w:r w:rsidR="006661C1" w:rsidRPr="00AC49E8">
        <w:rPr>
          <w:rFonts w:ascii="Umschrift_TTn" w:hAnsi="Umschrift_TTn" w:cs="Times New Roman"/>
          <w:i/>
          <w:lang w:val="en-GB"/>
        </w:rPr>
        <w:tab/>
      </w:r>
      <w:r w:rsidR="0074779C" w:rsidRPr="00AC49E8">
        <w:rPr>
          <w:rFonts w:ascii="Umschrift_TTn" w:hAnsi="Umschrift_TTn" w:cs="Times New Roman"/>
          <w:i/>
          <w:lang w:val="en-GB"/>
        </w:rPr>
        <w:t>n(j)</w:t>
      </w:r>
      <w:r w:rsidR="006661C1" w:rsidRPr="00AC49E8">
        <w:rPr>
          <w:rFonts w:ascii="Umschrift_TTn" w:hAnsi="Umschrift_TTn" w:cs="Times New Roman"/>
          <w:i/>
          <w:lang w:val="en-GB"/>
        </w:rPr>
        <w:tab/>
      </w:r>
      <w:r w:rsidR="0074779C" w:rsidRPr="00AC49E8">
        <w:rPr>
          <w:rFonts w:ascii="Umschrift_TTn" w:hAnsi="Umschrift_TTn" w:cs="Times New Roman"/>
          <w:i/>
          <w:lang w:val="en-GB"/>
        </w:rPr>
        <w:t xml:space="preserve"> j#</w:t>
      </w:r>
      <w:r w:rsidR="003305A8" w:rsidRPr="00AC49E8">
        <w:rPr>
          <w:rFonts w:ascii="Umschrift_TTn" w:hAnsi="Umschrift_TTn" w:cs="Times New Roman"/>
          <w:i/>
          <w:lang w:val="en-GB"/>
        </w:rPr>
        <w:t xml:space="preserve">t </w:t>
      </w:r>
    </w:p>
    <w:p w14:paraId="637D71B0" w14:textId="72F0519F" w:rsidR="003E0AE5" w:rsidRPr="00AC49E8" w:rsidRDefault="009F6D24" w:rsidP="003305A8">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323744" w:rsidRPr="00AC49E8">
        <w:rPr>
          <w:rFonts w:ascii="Times New Roman" w:hAnsi="Times New Roman" w:cs="Times New Roman"/>
          <w:smallCaps/>
          <w:lang w:val="en-GB"/>
        </w:rPr>
        <w:tab/>
      </w:r>
      <w:r w:rsidR="002A0715" w:rsidRPr="00AC49E8">
        <w:rPr>
          <w:rFonts w:ascii="Times New Roman" w:hAnsi="Times New Roman" w:cs="Times New Roman"/>
          <w:smallCaps/>
          <w:lang w:val="en-GB"/>
        </w:rPr>
        <w:t>neg</w:t>
      </w:r>
      <w:r w:rsidR="002A0715" w:rsidRPr="00AC49E8">
        <w:rPr>
          <w:rFonts w:ascii="Times New Roman" w:hAnsi="Times New Roman" w:cs="Times New Roman"/>
          <w:lang w:val="en-GB"/>
        </w:rPr>
        <w:t xml:space="preserve"> </w:t>
      </w:r>
      <w:r w:rsidR="006661C1" w:rsidRPr="00AC49E8">
        <w:rPr>
          <w:rFonts w:ascii="Times New Roman" w:hAnsi="Times New Roman" w:cs="Times New Roman"/>
          <w:lang w:val="en-GB"/>
        </w:rPr>
        <w:tab/>
      </w:r>
      <w:r w:rsidR="002A0715" w:rsidRPr="00AC49E8">
        <w:rPr>
          <w:rFonts w:ascii="Times New Roman" w:hAnsi="Times New Roman" w:cs="Times New Roman"/>
          <w:lang w:val="en-GB"/>
        </w:rPr>
        <w:t>go_down\</w:t>
      </w:r>
      <w:r w:rsidR="002A0715" w:rsidRPr="00AC49E8">
        <w:rPr>
          <w:rFonts w:ascii="Times New Roman" w:hAnsi="Times New Roman" w:cs="Times New Roman"/>
          <w:smallCaps/>
          <w:lang w:val="en-GB"/>
        </w:rPr>
        <w:t>nmlz-indef</w:t>
      </w:r>
      <w:r w:rsidR="002A0715" w:rsidRPr="00AC49E8">
        <w:rPr>
          <w:rFonts w:ascii="Times New Roman" w:hAnsi="Times New Roman" w:cs="Times New Roman"/>
          <w:lang w:val="en-GB"/>
        </w:rPr>
        <w:t xml:space="preserve"> </w:t>
      </w:r>
      <w:r w:rsidR="006661C1" w:rsidRPr="00AC49E8">
        <w:rPr>
          <w:rFonts w:ascii="Times New Roman" w:hAnsi="Times New Roman" w:cs="Times New Roman"/>
          <w:lang w:val="en-GB"/>
        </w:rPr>
        <w:tab/>
      </w:r>
      <w:r w:rsidR="002A0715" w:rsidRPr="00AC49E8">
        <w:rPr>
          <w:rFonts w:ascii="Times New Roman" w:hAnsi="Times New Roman" w:cs="Times New Roman"/>
          <w:lang w:val="en-GB"/>
        </w:rPr>
        <w:t>god</w:t>
      </w:r>
      <w:r w:rsidR="003E0AE5" w:rsidRPr="00AC49E8">
        <w:rPr>
          <w:rFonts w:ascii="Times New Roman" w:hAnsi="Times New Roman" w:cs="Times New Roman"/>
          <w:lang w:val="en-GB"/>
        </w:rPr>
        <w:t>-</w:t>
      </w:r>
      <w:r w:rsidR="003E0AE5" w:rsidRPr="00AC49E8">
        <w:rPr>
          <w:rFonts w:ascii="Times New Roman" w:hAnsi="Times New Roman" w:cs="Times New Roman"/>
          <w:smallCaps/>
          <w:lang w:val="en-GB"/>
        </w:rPr>
        <w:t>pl</w:t>
      </w:r>
      <w:r w:rsidR="00CC7C32" w:rsidRPr="00AC49E8">
        <w:rPr>
          <w:rFonts w:ascii="Times New Roman" w:hAnsi="Times New Roman" w:cs="Times New Roman"/>
          <w:lang w:val="en-GB"/>
        </w:rPr>
        <w:t xml:space="preserve"> </w:t>
      </w:r>
      <w:r w:rsidR="006661C1" w:rsidRPr="00AC49E8">
        <w:rPr>
          <w:rFonts w:ascii="Times New Roman" w:hAnsi="Times New Roman" w:cs="Times New Roman"/>
          <w:lang w:val="en-GB"/>
        </w:rPr>
        <w:tab/>
      </w:r>
      <w:r w:rsidR="00CC7C32" w:rsidRPr="00AC49E8">
        <w:rPr>
          <w:rFonts w:ascii="Times New Roman" w:hAnsi="Times New Roman" w:cs="Times New Roman"/>
          <w:lang w:val="en-GB"/>
        </w:rPr>
        <w:t>to=</w:t>
      </w:r>
      <w:r w:rsidR="002A0715" w:rsidRPr="00AC49E8">
        <w:rPr>
          <w:rFonts w:ascii="Times New Roman" w:hAnsi="Times New Roman" w:cs="Times New Roman"/>
          <w:smallCaps/>
          <w:lang w:val="en-GB"/>
        </w:rPr>
        <w:t>2sg.m</w:t>
      </w:r>
      <w:r w:rsidR="003305A8" w:rsidRPr="00AC49E8">
        <w:rPr>
          <w:rFonts w:ascii="Times New Roman" w:hAnsi="Times New Roman" w:cs="Times New Roman"/>
          <w:lang w:val="en-GB"/>
        </w:rPr>
        <w:t xml:space="preserve"> </w:t>
      </w:r>
      <w:r w:rsidR="006661C1" w:rsidRPr="00AC49E8">
        <w:rPr>
          <w:rFonts w:ascii="Times New Roman" w:hAnsi="Times New Roman" w:cs="Times New Roman"/>
          <w:lang w:val="en-GB"/>
        </w:rPr>
        <w:tab/>
      </w:r>
      <w:r w:rsidR="003305A8" w:rsidRPr="00AC49E8">
        <w:rPr>
          <w:rFonts w:ascii="Times New Roman" w:hAnsi="Times New Roman" w:cs="Times New Roman"/>
          <w:lang w:val="en-GB"/>
        </w:rPr>
        <w:t>in</w:t>
      </w:r>
      <w:r w:rsidR="00CC7C32" w:rsidRPr="00AC49E8">
        <w:rPr>
          <w:rFonts w:ascii="Times New Roman" w:hAnsi="Times New Roman" w:cs="Times New Roman"/>
          <w:lang w:val="en-GB"/>
        </w:rPr>
        <w:t xml:space="preserve"> </w:t>
      </w:r>
      <w:r w:rsidR="006661C1" w:rsidRPr="00AC49E8">
        <w:rPr>
          <w:rFonts w:ascii="Times New Roman" w:hAnsi="Times New Roman" w:cs="Times New Roman"/>
          <w:lang w:val="en-GB"/>
        </w:rPr>
        <w:tab/>
      </w:r>
      <w:r w:rsidR="00CC7C32" w:rsidRPr="00AC49E8">
        <w:rPr>
          <w:rFonts w:ascii="Times New Roman" w:hAnsi="Times New Roman" w:cs="Times New Roman"/>
          <w:lang w:val="en-GB"/>
        </w:rPr>
        <w:t>name=</w:t>
      </w:r>
      <w:r w:rsidR="002A0715" w:rsidRPr="00AC49E8">
        <w:rPr>
          <w:rFonts w:ascii="Times New Roman" w:hAnsi="Times New Roman" w:cs="Times New Roman"/>
          <w:smallCaps/>
          <w:lang w:val="en-GB"/>
        </w:rPr>
        <w:t xml:space="preserve">2sg.m </w:t>
      </w:r>
      <w:r w:rsidR="006661C1" w:rsidRPr="00AC49E8">
        <w:rPr>
          <w:rFonts w:ascii="Times New Roman" w:hAnsi="Times New Roman" w:cs="Times New Roman"/>
          <w:smallCaps/>
          <w:lang w:val="en-GB"/>
        </w:rPr>
        <w:tab/>
      </w:r>
      <w:r w:rsidR="002A0715" w:rsidRPr="00AC49E8">
        <w:rPr>
          <w:rFonts w:ascii="Times New Roman" w:hAnsi="Times New Roman" w:cs="Times New Roman"/>
          <w:smallCaps/>
          <w:lang w:val="en-GB"/>
        </w:rPr>
        <w:t>dem</w:t>
      </w:r>
      <w:r w:rsidR="002A0715" w:rsidRPr="00AC49E8">
        <w:rPr>
          <w:rFonts w:ascii="Times New Roman" w:hAnsi="Times New Roman" w:cs="Times New Roman"/>
          <w:lang w:val="en-GB"/>
        </w:rPr>
        <w:t xml:space="preserve"> </w:t>
      </w:r>
      <w:r w:rsidR="006661C1" w:rsidRPr="00AC49E8">
        <w:rPr>
          <w:rFonts w:ascii="Times New Roman" w:hAnsi="Times New Roman" w:cs="Times New Roman"/>
          <w:lang w:val="en-GB"/>
        </w:rPr>
        <w:tab/>
      </w:r>
      <w:r w:rsidR="002A0715" w:rsidRPr="00AC49E8">
        <w:rPr>
          <w:rFonts w:ascii="Times New Roman" w:hAnsi="Times New Roman" w:cs="Times New Roman"/>
          <w:lang w:val="en-GB"/>
        </w:rPr>
        <w:t xml:space="preserve">of </w:t>
      </w:r>
      <w:r w:rsidR="006661C1" w:rsidRPr="00AC49E8">
        <w:rPr>
          <w:rFonts w:ascii="Times New Roman" w:hAnsi="Times New Roman" w:cs="Times New Roman"/>
          <w:lang w:val="en-GB"/>
        </w:rPr>
        <w:tab/>
      </w:r>
      <w:r w:rsidR="006661C1" w:rsidRPr="00AC49E8">
        <w:rPr>
          <w:rFonts w:ascii="Times New Roman" w:hAnsi="Times New Roman" w:cs="Times New Roman"/>
          <w:lang w:val="en-GB"/>
        </w:rPr>
        <w:tab/>
      </w:r>
      <w:r w:rsidR="002A0715" w:rsidRPr="00AC49E8">
        <w:rPr>
          <w:rFonts w:ascii="Times New Roman" w:hAnsi="Times New Roman" w:cs="Times New Roman"/>
          <w:lang w:val="en-GB"/>
        </w:rPr>
        <w:t>Iat</w:t>
      </w:r>
    </w:p>
    <w:p w14:paraId="3498DDC2" w14:textId="1DCD2E3D" w:rsidR="003E0AE5" w:rsidRPr="00AC49E8" w:rsidRDefault="009F6D24"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323744" w:rsidRPr="00AC49E8">
        <w:rPr>
          <w:rFonts w:ascii="Times New Roman" w:hAnsi="Times New Roman" w:cs="Times New Roman"/>
          <w:lang w:val="en-GB"/>
        </w:rPr>
        <w:tab/>
      </w:r>
      <w:r w:rsidR="000716AA" w:rsidRPr="00AC49E8">
        <w:rPr>
          <w:rFonts w:ascii="Times New Roman" w:hAnsi="Times New Roman" w:cs="Times New Roman"/>
          <w:lang w:val="en-GB"/>
        </w:rPr>
        <w:t>‘</w:t>
      </w:r>
      <w:r w:rsidR="003E0AE5" w:rsidRPr="00AC49E8">
        <w:rPr>
          <w:rFonts w:ascii="Times New Roman" w:hAnsi="Times New Roman" w:cs="Times New Roman"/>
          <w:lang w:val="en-GB"/>
        </w:rPr>
        <w:t>The gods shall not go down to you in this your name of Iat</w:t>
      </w:r>
      <w:r w:rsidR="000716AA" w:rsidRPr="00AC49E8">
        <w:rPr>
          <w:rFonts w:ascii="Times New Roman" w:hAnsi="Times New Roman" w:cs="Times New Roman"/>
          <w:lang w:val="en-GB"/>
        </w:rPr>
        <w:t>.’</w:t>
      </w:r>
      <w:r w:rsidR="001936DB" w:rsidRPr="00AC49E8">
        <w:rPr>
          <w:rFonts w:ascii="Times New Roman" w:hAnsi="Times New Roman" w:cs="Times New Roman"/>
          <w:lang w:val="en-GB"/>
        </w:rPr>
        <w:t xml:space="preserve"> </w:t>
      </w:r>
      <w:r w:rsidR="00183FE4" w:rsidRPr="00AC49E8">
        <w:rPr>
          <w:rFonts w:ascii="Times New Roman" w:hAnsi="Times New Roman" w:cs="Times New Roman"/>
          <w:lang w:val="en-GB"/>
        </w:rPr>
        <w:t xml:space="preserve">(lit. ‘There is not any </w:t>
      </w:r>
      <w:r w:rsidR="00183FE4" w:rsidRPr="00AC49E8">
        <w:rPr>
          <w:rFonts w:ascii="Times New Roman" w:hAnsi="Times New Roman" w:cs="Times New Roman"/>
          <w:lang w:val="en-GB"/>
        </w:rPr>
        <w:tab/>
      </w:r>
      <w:r w:rsidR="00183FE4" w:rsidRPr="00AC49E8">
        <w:rPr>
          <w:rFonts w:ascii="Times New Roman" w:hAnsi="Times New Roman" w:cs="Times New Roman"/>
          <w:lang w:val="en-GB"/>
        </w:rPr>
        <w:tab/>
      </w:r>
      <w:r w:rsidR="00183FE4" w:rsidRPr="00AC49E8">
        <w:rPr>
          <w:rFonts w:ascii="Times New Roman" w:hAnsi="Times New Roman" w:cs="Times New Roman"/>
          <w:lang w:val="en-GB"/>
        </w:rPr>
        <w:tab/>
        <w:t xml:space="preserve">going down to you’) </w:t>
      </w:r>
      <w:r w:rsidR="001936DB" w:rsidRPr="00AC49E8">
        <w:rPr>
          <w:rFonts w:ascii="Times New Roman" w:hAnsi="Times New Roman" w:cs="Times New Roman"/>
          <w:lang w:val="en-GB"/>
        </w:rPr>
        <w:t>(Pyramid Text § 1537bP)</w:t>
      </w:r>
    </w:p>
    <w:p w14:paraId="3ADBC9E7" w14:textId="77777777" w:rsidR="004276AE" w:rsidRPr="00AC49E8" w:rsidRDefault="004276AE" w:rsidP="00DE5A5D">
      <w:pPr>
        <w:spacing w:line="276" w:lineRule="auto"/>
        <w:jc w:val="both"/>
        <w:rPr>
          <w:rFonts w:ascii="Times New Roman" w:hAnsi="Times New Roman" w:cs="Times New Roman"/>
          <w:lang w:val="en-GB"/>
        </w:rPr>
      </w:pPr>
    </w:p>
    <w:p w14:paraId="70617177" w14:textId="61D6B3E1" w:rsidR="004276AE" w:rsidRPr="00AC49E8" w:rsidRDefault="001C1A6E" w:rsidP="004276AE">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6D1CFC" w:rsidRPr="00AC49E8">
        <w:rPr>
          <w:rFonts w:ascii="Times New Roman" w:hAnsi="Times New Roman" w:cs="Times New Roman"/>
          <w:lang w:val="en-GB"/>
        </w:rPr>
        <w:t>10</w:t>
      </w:r>
      <w:r w:rsidRPr="00AC49E8">
        <w:rPr>
          <w:rFonts w:ascii="Times New Roman" w:hAnsi="Times New Roman" w:cs="Times New Roman"/>
          <w:lang w:val="en-GB"/>
        </w:rPr>
        <w:t>)</w:t>
      </w:r>
      <w:r w:rsidR="00323744" w:rsidRPr="00AC49E8">
        <w:rPr>
          <w:rFonts w:ascii="Times New Roman" w:hAnsi="Times New Roman" w:cs="Times New Roman"/>
          <w:lang w:val="en-GB"/>
        </w:rPr>
        <w:tab/>
      </w:r>
      <w:r w:rsidR="00986AAD" w:rsidRPr="00AC49E8">
        <w:rPr>
          <w:rFonts w:ascii="Times New Roman" w:hAnsi="Times New Roman" w:cs="Times New Roman"/>
          <w:lang w:val="en-GB"/>
        </w:rPr>
        <w:t xml:space="preserve">Old Egyptian </w:t>
      </w:r>
      <w:r w:rsidR="00B66F02" w:rsidRPr="00AC49E8">
        <w:rPr>
          <w:rFonts w:ascii="Times New Roman" w:hAnsi="Times New Roman" w:cs="Times New Roman"/>
          <w:lang w:val="en-GB"/>
        </w:rPr>
        <w:t>(Egyptian [Afro-Asiatic], Egypt)</w:t>
      </w:r>
    </w:p>
    <w:p w14:paraId="654ACBBB" w14:textId="098EE7D4" w:rsidR="004276AE" w:rsidRPr="00AC49E8" w:rsidRDefault="00FB30DC" w:rsidP="004276AE">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323744" w:rsidRPr="00AC49E8">
        <w:rPr>
          <w:rFonts w:ascii="Umschrift_TTn" w:hAnsi="Umschrift_TTn" w:cs="Times New Roman"/>
          <w:i/>
          <w:lang w:val="en-GB"/>
        </w:rPr>
        <w:tab/>
      </w:r>
      <w:r w:rsidR="001A306C" w:rsidRPr="00AC49E8">
        <w:rPr>
          <w:rFonts w:ascii="Umschrift_TTn" w:hAnsi="Umschrift_TTn" w:cs="Times New Roman"/>
          <w:i/>
          <w:lang w:val="en-GB"/>
        </w:rPr>
        <w:t>ni</w:t>
      </w:r>
      <w:r w:rsidR="004276AE" w:rsidRPr="00AC49E8">
        <w:rPr>
          <w:rFonts w:ascii="Umschrift_TTn" w:hAnsi="Umschrift_TTn" w:cs="Times New Roman"/>
          <w:i/>
          <w:lang w:val="en-GB"/>
        </w:rPr>
        <w:t xml:space="preserve"> </w:t>
      </w:r>
      <w:r w:rsidR="00E2407B" w:rsidRPr="00AC49E8">
        <w:rPr>
          <w:rFonts w:ascii="Umschrift_TTn" w:hAnsi="Umschrift_TTn" w:cs="Times New Roman"/>
          <w:i/>
          <w:lang w:val="en-GB"/>
        </w:rPr>
        <w:tab/>
      </w:r>
      <w:r w:rsidR="00E2407B" w:rsidRPr="00AC49E8">
        <w:rPr>
          <w:rFonts w:ascii="Umschrift_TTn" w:hAnsi="Umschrift_TTn" w:cs="Times New Roman"/>
          <w:i/>
          <w:lang w:val="en-GB"/>
        </w:rPr>
        <w:tab/>
      </w:r>
      <w:r w:rsidR="004276AE" w:rsidRPr="00AC49E8">
        <w:rPr>
          <w:rFonts w:ascii="Umschrift_TTn" w:hAnsi="Umschrift_TTn" w:cs="Times New Roman"/>
          <w:i/>
          <w:lang w:val="en-GB"/>
        </w:rPr>
        <w:t>rDi</w:t>
      </w:r>
      <w:r w:rsidR="004F08BE" w:rsidRPr="00AC49E8">
        <w:rPr>
          <w:rFonts w:ascii="Umschrift_TTn" w:hAnsi="Umschrift_TTn" w:cs="Times New Roman"/>
          <w:i/>
          <w:lang w:val="en-GB"/>
        </w:rPr>
        <w:t>-</w:t>
      </w:r>
      <w:r w:rsidR="004276AE" w:rsidRPr="00AC49E8">
        <w:rPr>
          <w:rFonts w:ascii="Umschrift_TTn" w:hAnsi="Umschrift_TTn" w:cs="Times New Roman"/>
          <w:i/>
          <w:lang w:val="en-GB"/>
        </w:rPr>
        <w:t xml:space="preserve">w </w:t>
      </w:r>
      <w:r w:rsidR="00E2407B" w:rsidRPr="00AC49E8">
        <w:rPr>
          <w:rFonts w:ascii="Umschrift_TTn" w:hAnsi="Umschrift_TTn" w:cs="Times New Roman"/>
          <w:i/>
          <w:lang w:val="en-GB"/>
        </w:rPr>
        <w:tab/>
      </w:r>
      <w:r w:rsidR="00E2407B" w:rsidRPr="00AC49E8">
        <w:rPr>
          <w:rFonts w:ascii="Umschrift_TTn" w:hAnsi="Umschrift_TTn" w:cs="Times New Roman"/>
          <w:i/>
          <w:lang w:val="en-GB"/>
        </w:rPr>
        <w:tab/>
      </w:r>
      <w:r w:rsidR="00E2407B" w:rsidRPr="00AC49E8">
        <w:rPr>
          <w:rFonts w:ascii="Umschrift_TTn" w:hAnsi="Umschrift_TTn" w:cs="Times New Roman"/>
          <w:i/>
          <w:lang w:val="en-GB"/>
        </w:rPr>
        <w:tab/>
      </w:r>
      <w:r w:rsidR="00E2407B" w:rsidRPr="00AC49E8">
        <w:rPr>
          <w:rFonts w:ascii="Umschrift_TTn" w:hAnsi="Umschrift_TTn" w:cs="Times New Roman"/>
          <w:i/>
          <w:lang w:val="en-GB"/>
        </w:rPr>
        <w:tab/>
      </w:r>
      <w:r w:rsidR="00605E75" w:rsidRPr="00AC49E8">
        <w:rPr>
          <w:rFonts w:ascii="Umschrift_TTn" w:hAnsi="Umschrift_TTn" w:cs="Times New Roman"/>
          <w:i/>
          <w:lang w:val="en-GB"/>
        </w:rPr>
        <w:tab/>
      </w:r>
      <w:r w:rsidR="004276AE" w:rsidRPr="00AC49E8">
        <w:rPr>
          <w:rFonts w:ascii="Umschrift_TTn" w:hAnsi="Umschrift_TTn" w:cs="Times New Roman"/>
          <w:i/>
          <w:lang w:val="en-GB"/>
        </w:rPr>
        <w:t xml:space="preserve">wnjs </w:t>
      </w:r>
      <w:r w:rsidR="00E2407B" w:rsidRPr="00AC49E8">
        <w:rPr>
          <w:rFonts w:ascii="Umschrift_TTn" w:hAnsi="Umschrift_TTn" w:cs="Times New Roman"/>
          <w:i/>
          <w:lang w:val="en-GB"/>
        </w:rPr>
        <w:tab/>
      </w:r>
      <w:r w:rsidR="00E2407B" w:rsidRPr="00AC49E8">
        <w:rPr>
          <w:rFonts w:ascii="Umschrift_TTn" w:hAnsi="Umschrift_TTn" w:cs="Times New Roman"/>
          <w:i/>
          <w:lang w:val="en-GB"/>
        </w:rPr>
        <w:tab/>
      </w:r>
      <w:r w:rsidR="004276AE" w:rsidRPr="00AC49E8">
        <w:rPr>
          <w:rFonts w:ascii="Umschrift_TTn" w:hAnsi="Umschrift_TTn" w:cs="Times New Roman"/>
          <w:i/>
          <w:lang w:val="en-GB"/>
        </w:rPr>
        <w:t xml:space="preserve">n </w:t>
      </w:r>
      <w:r w:rsidR="00E2407B" w:rsidRPr="00AC49E8">
        <w:rPr>
          <w:rFonts w:ascii="Umschrift_TTn" w:hAnsi="Umschrift_TTn" w:cs="Times New Roman"/>
          <w:i/>
          <w:lang w:val="en-GB"/>
        </w:rPr>
        <w:tab/>
      </w:r>
      <w:r w:rsidR="004276AE" w:rsidRPr="00AC49E8">
        <w:rPr>
          <w:rFonts w:ascii="Umschrift_TTn" w:hAnsi="Umschrift_TTn" w:cs="Times New Roman"/>
          <w:i/>
          <w:lang w:val="en-GB"/>
        </w:rPr>
        <w:t>nsr</w:t>
      </w:r>
      <w:r w:rsidR="00712486" w:rsidRPr="00AC49E8">
        <w:rPr>
          <w:rFonts w:ascii="Umschrift_TTn" w:hAnsi="Umschrift_TTn" w:cs="Times New Roman"/>
          <w:i/>
          <w:lang w:val="en-GB"/>
        </w:rPr>
        <w:t>=</w:t>
      </w:r>
      <w:r w:rsidR="004276AE" w:rsidRPr="00AC49E8">
        <w:rPr>
          <w:rFonts w:ascii="Umschrift_TTn" w:hAnsi="Umschrift_TTn" w:cs="Times New Roman"/>
          <w:i/>
          <w:lang w:val="en-GB"/>
        </w:rPr>
        <w:t xml:space="preserve">Tn </w:t>
      </w:r>
      <w:r w:rsidR="00E2407B" w:rsidRPr="00AC49E8">
        <w:rPr>
          <w:rFonts w:ascii="Umschrift_TTn" w:hAnsi="Umschrift_TTn" w:cs="Times New Roman"/>
          <w:i/>
          <w:lang w:val="en-GB"/>
        </w:rPr>
        <w:tab/>
      </w:r>
      <w:r w:rsidR="00E2407B" w:rsidRPr="00AC49E8">
        <w:rPr>
          <w:rFonts w:ascii="Umschrift_TTn" w:hAnsi="Umschrift_TTn" w:cs="Times New Roman"/>
          <w:i/>
          <w:lang w:val="en-GB"/>
        </w:rPr>
        <w:tab/>
      </w:r>
      <w:r w:rsidR="004276AE" w:rsidRPr="00AC49E8">
        <w:rPr>
          <w:rFonts w:ascii="Umschrift_TTn" w:hAnsi="Umschrift_TTn" w:cs="Times New Roman"/>
          <w:i/>
          <w:lang w:val="en-GB"/>
        </w:rPr>
        <w:t xml:space="preserve">nTr-w </w:t>
      </w:r>
    </w:p>
    <w:p w14:paraId="2CD19A5F" w14:textId="4A605854" w:rsidR="004276AE" w:rsidRPr="00AC49E8" w:rsidRDefault="00FB30DC" w:rsidP="004276AE">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323744" w:rsidRPr="00AC49E8">
        <w:rPr>
          <w:rFonts w:ascii="Times New Roman" w:hAnsi="Times New Roman" w:cs="Times New Roman"/>
          <w:smallCaps/>
          <w:lang w:val="en-GB"/>
        </w:rPr>
        <w:tab/>
      </w:r>
      <w:r w:rsidR="004276AE" w:rsidRPr="00AC49E8">
        <w:rPr>
          <w:rFonts w:ascii="Times New Roman" w:hAnsi="Times New Roman" w:cs="Times New Roman"/>
          <w:smallCaps/>
          <w:lang w:val="en-GB"/>
        </w:rPr>
        <w:t>neg</w:t>
      </w:r>
      <w:r w:rsidR="00712486" w:rsidRPr="00AC49E8">
        <w:rPr>
          <w:rFonts w:ascii="Times New Roman" w:hAnsi="Times New Roman" w:cs="Times New Roman"/>
          <w:smallCaps/>
          <w:lang w:val="en-GB"/>
        </w:rPr>
        <w:t xml:space="preserve"> </w:t>
      </w:r>
      <w:r w:rsidR="00E2407B" w:rsidRPr="00AC49E8">
        <w:rPr>
          <w:rFonts w:ascii="Times New Roman" w:hAnsi="Times New Roman" w:cs="Times New Roman"/>
          <w:smallCaps/>
          <w:lang w:val="en-GB"/>
        </w:rPr>
        <w:tab/>
      </w:r>
      <w:r w:rsidR="00712486" w:rsidRPr="00AC49E8">
        <w:rPr>
          <w:rFonts w:ascii="Times New Roman" w:hAnsi="Times New Roman" w:cs="Times New Roman"/>
          <w:lang w:val="en-GB"/>
        </w:rPr>
        <w:t>give</w:t>
      </w:r>
      <w:r w:rsidR="00712486" w:rsidRPr="00AC49E8">
        <w:rPr>
          <w:rFonts w:ascii="Times New Roman" w:hAnsi="Times New Roman" w:cs="Times New Roman"/>
          <w:smallCaps/>
          <w:lang w:val="en-GB"/>
        </w:rPr>
        <w:t>\nmlz-indef</w:t>
      </w:r>
      <w:r w:rsidR="00E2407B" w:rsidRPr="00AC49E8">
        <w:rPr>
          <w:rFonts w:ascii="Times New Roman" w:hAnsi="Times New Roman" w:cs="Times New Roman"/>
          <w:lang w:val="en-GB"/>
        </w:rPr>
        <w:tab/>
      </w:r>
      <w:r w:rsidR="00605E75" w:rsidRPr="00AC49E8">
        <w:rPr>
          <w:rFonts w:ascii="Times New Roman" w:hAnsi="Times New Roman" w:cs="Times New Roman"/>
          <w:lang w:val="en-GB"/>
        </w:rPr>
        <w:tab/>
      </w:r>
      <w:r w:rsidR="00712486" w:rsidRPr="00AC49E8">
        <w:rPr>
          <w:rFonts w:ascii="Times New Roman" w:hAnsi="Times New Roman" w:cs="Times New Roman"/>
          <w:lang w:val="en-GB"/>
        </w:rPr>
        <w:t xml:space="preserve">Wenis </w:t>
      </w:r>
      <w:r w:rsidR="00E2407B" w:rsidRPr="00AC49E8">
        <w:rPr>
          <w:rFonts w:ascii="Times New Roman" w:hAnsi="Times New Roman" w:cs="Times New Roman"/>
          <w:lang w:val="en-GB"/>
        </w:rPr>
        <w:tab/>
      </w:r>
      <w:r w:rsidR="00712486" w:rsidRPr="00AC49E8">
        <w:rPr>
          <w:rFonts w:ascii="Times New Roman" w:hAnsi="Times New Roman" w:cs="Times New Roman"/>
          <w:lang w:val="en-GB"/>
        </w:rPr>
        <w:t xml:space="preserve">to </w:t>
      </w:r>
      <w:r w:rsidR="00E2407B" w:rsidRPr="00AC49E8">
        <w:rPr>
          <w:rFonts w:ascii="Times New Roman" w:hAnsi="Times New Roman" w:cs="Times New Roman"/>
          <w:lang w:val="en-GB"/>
        </w:rPr>
        <w:tab/>
      </w:r>
      <w:r w:rsidR="00712486" w:rsidRPr="00AC49E8">
        <w:rPr>
          <w:rFonts w:ascii="Times New Roman" w:hAnsi="Times New Roman" w:cs="Times New Roman"/>
          <w:lang w:val="en-GB"/>
        </w:rPr>
        <w:t>flame-</w:t>
      </w:r>
      <w:r w:rsidR="004276AE" w:rsidRPr="00AC49E8">
        <w:rPr>
          <w:rFonts w:ascii="Times New Roman" w:hAnsi="Times New Roman" w:cs="Times New Roman"/>
          <w:smallCaps/>
          <w:lang w:val="en-GB"/>
        </w:rPr>
        <w:t>2pl</w:t>
      </w:r>
      <w:r w:rsidR="004276AE" w:rsidRPr="00AC49E8">
        <w:rPr>
          <w:rFonts w:ascii="Times New Roman" w:hAnsi="Times New Roman" w:cs="Times New Roman"/>
          <w:lang w:val="en-GB"/>
        </w:rPr>
        <w:t xml:space="preserve"> </w:t>
      </w:r>
      <w:r w:rsidR="00E2407B" w:rsidRPr="00AC49E8">
        <w:rPr>
          <w:rFonts w:ascii="Times New Roman" w:hAnsi="Times New Roman" w:cs="Times New Roman"/>
          <w:lang w:val="en-GB"/>
        </w:rPr>
        <w:tab/>
      </w:r>
      <w:r w:rsidR="004276AE" w:rsidRPr="00AC49E8">
        <w:rPr>
          <w:rFonts w:ascii="Times New Roman" w:hAnsi="Times New Roman" w:cs="Times New Roman"/>
          <w:lang w:val="en-GB"/>
        </w:rPr>
        <w:t>god-</w:t>
      </w:r>
      <w:r w:rsidR="004276AE" w:rsidRPr="00AC49E8">
        <w:rPr>
          <w:rFonts w:ascii="Times New Roman" w:hAnsi="Times New Roman" w:cs="Times New Roman"/>
          <w:smallCaps/>
          <w:lang w:val="en-GB"/>
        </w:rPr>
        <w:t>pl</w:t>
      </w:r>
    </w:p>
    <w:p w14:paraId="77CB92DC" w14:textId="118B9AC2" w:rsidR="004276AE" w:rsidRPr="00AC49E8" w:rsidRDefault="00FB30DC"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323744" w:rsidRPr="00AC49E8">
        <w:rPr>
          <w:rFonts w:ascii="Times New Roman" w:hAnsi="Times New Roman" w:cs="Times New Roman"/>
          <w:lang w:val="en-GB"/>
        </w:rPr>
        <w:tab/>
      </w:r>
      <w:r w:rsidR="00D36B8C" w:rsidRPr="00AC49E8">
        <w:rPr>
          <w:rFonts w:ascii="Times New Roman" w:hAnsi="Times New Roman" w:cs="Times New Roman"/>
          <w:lang w:val="en-GB"/>
        </w:rPr>
        <w:t>‘</w:t>
      </w:r>
      <w:r w:rsidR="004276AE" w:rsidRPr="00AC49E8">
        <w:rPr>
          <w:rFonts w:ascii="Times New Roman" w:hAnsi="Times New Roman" w:cs="Times New Roman"/>
          <w:lang w:val="en-GB"/>
        </w:rPr>
        <w:t>Wenis shall not be given to your flame, gods</w:t>
      </w:r>
      <w:r w:rsidR="00923A4F" w:rsidRPr="00AC49E8">
        <w:rPr>
          <w:rFonts w:ascii="Times New Roman" w:hAnsi="Times New Roman" w:cs="Times New Roman"/>
          <w:lang w:val="en-GB"/>
        </w:rPr>
        <w:t>!</w:t>
      </w:r>
      <w:r w:rsidR="00D36B8C" w:rsidRPr="00AC49E8">
        <w:rPr>
          <w:rFonts w:ascii="Times New Roman" w:hAnsi="Times New Roman" w:cs="Times New Roman"/>
          <w:lang w:val="en-GB"/>
        </w:rPr>
        <w:t>’</w:t>
      </w:r>
      <w:r w:rsidR="007E6B48" w:rsidRPr="00AC49E8">
        <w:rPr>
          <w:rFonts w:ascii="Times New Roman" w:hAnsi="Times New Roman" w:cs="Times New Roman"/>
          <w:lang w:val="en-GB"/>
        </w:rPr>
        <w:t xml:space="preserve"> (lit. ‘There is not any giving of Wenis </w:t>
      </w:r>
      <w:r w:rsidR="007E6B48" w:rsidRPr="00AC49E8">
        <w:rPr>
          <w:rFonts w:ascii="Times New Roman" w:hAnsi="Times New Roman" w:cs="Times New Roman"/>
          <w:lang w:val="en-GB"/>
        </w:rPr>
        <w:tab/>
      </w:r>
      <w:r w:rsidR="007E6B48" w:rsidRPr="00AC49E8">
        <w:rPr>
          <w:rFonts w:ascii="Times New Roman" w:hAnsi="Times New Roman" w:cs="Times New Roman"/>
          <w:lang w:val="en-GB"/>
        </w:rPr>
        <w:tab/>
        <w:t>to your flame’)</w:t>
      </w:r>
      <w:r w:rsidR="00986AAD" w:rsidRPr="00AC49E8">
        <w:rPr>
          <w:rFonts w:ascii="Times New Roman" w:hAnsi="Times New Roman" w:cs="Times New Roman"/>
          <w:lang w:val="en-GB"/>
        </w:rPr>
        <w:t xml:space="preserve"> (Pyramid Text § 323bW)</w:t>
      </w:r>
    </w:p>
    <w:p w14:paraId="389F5B5A" w14:textId="77777777" w:rsidR="004276AE" w:rsidRPr="00AC49E8" w:rsidRDefault="004276AE" w:rsidP="00DE5A5D">
      <w:pPr>
        <w:spacing w:line="276" w:lineRule="auto"/>
        <w:jc w:val="both"/>
        <w:rPr>
          <w:rFonts w:ascii="Times New Roman" w:hAnsi="Times New Roman" w:cs="Times New Roman"/>
          <w:lang w:val="en-GB"/>
        </w:rPr>
      </w:pPr>
    </w:p>
    <w:p w14:paraId="4AD3BC28" w14:textId="524DA493" w:rsidR="009F3FED" w:rsidRPr="00AC49E8" w:rsidRDefault="009F3FED" w:rsidP="009F3FED">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There remain uncertainties in glossing some examples in Earlier Egyptian. They are </w:t>
      </w:r>
      <w:ins w:id="119" w:author="Albion M. Butters" w:date="2019-12-19T12:08:00Z">
        <w:r w:rsidR="00EE3406">
          <w:rPr>
            <w:rFonts w:ascii="Times New Roman" w:hAnsi="Times New Roman" w:cs="Times New Roman"/>
            <w:lang w:val="en-GB"/>
          </w:rPr>
          <w:t>connected</w:t>
        </w:r>
        <w:r w:rsidR="00EE3406" w:rsidRPr="00AC49E8">
          <w:rPr>
            <w:rFonts w:ascii="Times New Roman" w:hAnsi="Times New Roman" w:cs="Times New Roman"/>
            <w:lang w:val="en-GB"/>
          </w:rPr>
          <w:t xml:space="preserve"> </w:t>
        </w:r>
        <w:r w:rsidR="00EE3406">
          <w:rPr>
            <w:rFonts w:ascii="Times New Roman" w:hAnsi="Times New Roman" w:cs="Times New Roman"/>
            <w:lang w:val="en-GB"/>
          </w:rPr>
          <w:t>to</w:t>
        </w:r>
        <w:r w:rsidR="00EE3406" w:rsidRPr="00AC49E8">
          <w:rPr>
            <w:rFonts w:ascii="Times New Roman" w:hAnsi="Times New Roman" w:cs="Times New Roman"/>
            <w:lang w:val="en-GB"/>
          </w:rPr>
          <w:t xml:space="preserve"> </w:t>
        </w:r>
      </w:ins>
      <w:r w:rsidRPr="00AC49E8">
        <w:rPr>
          <w:rFonts w:ascii="Times New Roman" w:hAnsi="Times New Roman" w:cs="Times New Roman"/>
          <w:lang w:val="en-GB"/>
        </w:rPr>
        <w:t xml:space="preserve">a larger question </w:t>
      </w:r>
      <w:ins w:id="120" w:author="Albion M. Butters" w:date="2019-12-19T12:08:00Z">
        <w:r w:rsidR="00EE3406">
          <w:rPr>
            <w:rFonts w:ascii="Times New Roman" w:hAnsi="Times New Roman" w:cs="Times New Roman"/>
            <w:lang w:val="en-GB"/>
          </w:rPr>
          <w:t>regarding</w:t>
        </w:r>
      </w:ins>
      <w:r w:rsidRPr="00AC49E8">
        <w:rPr>
          <w:rFonts w:ascii="Times New Roman" w:hAnsi="Times New Roman" w:cs="Times New Roman"/>
          <w:lang w:val="en-GB"/>
        </w:rPr>
        <w:t xml:space="preserve"> the grammaticalization pathway of verbal paradigms known as recent suffixal conjugation or </w:t>
      </w:r>
      <w:r w:rsidRPr="00AC49E8">
        <w:rPr>
          <w:rFonts w:ascii="Umschrift_TTn" w:hAnsi="Umschrift_TTn" w:cs="Times New Roman"/>
          <w:i/>
          <w:lang w:val="en-GB"/>
        </w:rPr>
        <w:t>sDm=f</w:t>
      </w:r>
      <w:r w:rsidRPr="00AC49E8">
        <w:rPr>
          <w:rFonts w:ascii="Times New Roman" w:hAnsi="Times New Roman" w:cs="Times New Roman"/>
          <w:lang w:val="en-GB"/>
        </w:rPr>
        <w:t xml:space="preserve">. How long should these forms be considered as </w:t>
      </w:r>
      <w:ins w:id="121" w:author="Albion M. Butters" w:date="2019-12-19T12:14:00Z">
        <w:r w:rsidR="00AA394C" w:rsidRPr="00AC49E8">
          <w:rPr>
            <w:rFonts w:ascii="Times New Roman" w:hAnsi="Times New Roman" w:cs="Times New Roman"/>
            <w:lang w:val="en-GB"/>
          </w:rPr>
          <w:lastRenderedPageBreak/>
          <w:t xml:space="preserve">still </w:t>
        </w:r>
      </w:ins>
      <w:r w:rsidRPr="00AC49E8">
        <w:rPr>
          <w:rFonts w:ascii="Times New Roman" w:hAnsi="Times New Roman" w:cs="Times New Roman"/>
          <w:lang w:val="en-GB"/>
        </w:rPr>
        <w:t>being nominalizations in various constructions</w:t>
      </w:r>
      <w:ins w:id="122" w:author="Albion M. Butters" w:date="2019-12-19T12:13:00Z">
        <w:r w:rsidR="00AA394C">
          <w:rPr>
            <w:rFonts w:ascii="Times New Roman" w:hAnsi="Times New Roman" w:cs="Times New Roman"/>
            <w:lang w:val="en-GB"/>
          </w:rPr>
          <w:t>?</w:t>
        </w:r>
      </w:ins>
      <w:r w:rsidRPr="00AC49E8">
        <w:rPr>
          <w:rFonts w:ascii="Times New Roman" w:hAnsi="Times New Roman" w:cs="Times New Roman"/>
          <w:lang w:val="en-GB"/>
        </w:rPr>
        <w:t xml:space="preserve"> In other words, what are the criteria defining a verbal form having a nominalization as a source</w:t>
      </w:r>
      <w:ins w:id="123" w:author="Albion M. Butters" w:date="2019-12-19T12:13:00Z">
        <w:r w:rsidR="00AA394C">
          <w:rPr>
            <w:rFonts w:ascii="Times New Roman" w:hAnsi="Times New Roman" w:cs="Times New Roman"/>
            <w:lang w:val="en-GB"/>
          </w:rPr>
          <w:t>?</w:t>
        </w:r>
      </w:ins>
      <w:r w:rsidRPr="00AC49E8">
        <w:rPr>
          <w:rFonts w:ascii="Times New Roman" w:hAnsi="Times New Roman" w:cs="Times New Roman"/>
          <w:lang w:val="en-GB"/>
        </w:rPr>
        <w:t xml:space="preserve"> This problem </w:t>
      </w:r>
      <w:r w:rsidR="003E0365" w:rsidRPr="00AC49E8">
        <w:rPr>
          <w:rFonts w:ascii="Times New Roman" w:hAnsi="Times New Roman" w:cs="Times New Roman"/>
          <w:lang w:val="en-GB"/>
        </w:rPr>
        <w:t xml:space="preserve">is the </w:t>
      </w:r>
      <w:ins w:id="124" w:author="Albion M. Butters" w:date="2019-12-19T12:14:00Z">
        <w:r w:rsidR="00AA394C">
          <w:rPr>
            <w:rFonts w:ascii="Times New Roman" w:hAnsi="Times New Roman" w:cs="Times New Roman"/>
            <w:lang w:val="en-GB"/>
          </w:rPr>
          <w:t>sub</w:t>
        </w:r>
        <w:r w:rsidR="00AA394C" w:rsidRPr="00AC49E8">
          <w:rPr>
            <w:rFonts w:ascii="Times New Roman" w:hAnsi="Times New Roman" w:cs="Times New Roman"/>
            <w:lang w:val="en-GB"/>
          </w:rPr>
          <w:t xml:space="preserve">ject </w:t>
        </w:r>
      </w:ins>
      <w:r w:rsidRPr="00AC49E8">
        <w:rPr>
          <w:rFonts w:ascii="Times New Roman" w:hAnsi="Times New Roman" w:cs="Times New Roman"/>
          <w:lang w:val="en-GB"/>
        </w:rPr>
        <w:t xml:space="preserve">of an ongoing discussion in the field of </w:t>
      </w:r>
      <w:r w:rsidR="008A06D1" w:rsidRPr="00AC49E8">
        <w:rPr>
          <w:rFonts w:ascii="Times New Roman" w:hAnsi="Times New Roman" w:cs="Times New Roman"/>
          <w:lang w:val="en-GB"/>
        </w:rPr>
        <w:t>E</w:t>
      </w:r>
      <w:r w:rsidRPr="00AC49E8">
        <w:rPr>
          <w:rFonts w:ascii="Times New Roman" w:hAnsi="Times New Roman" w:cs="Times New Roman"/>
          <w:lang w:val="en-GB"/>
        </w:rPr>
        <w:t xml:space="preserve">gyptological language studies </w:t>
      </w:r>
      <w:ins w:id="125" w:author="Albion M. Butters" w:date="2019-12-19T12:14:00Z">
        <w:r w:rsidR="00AA394C">
          <w:rPr>
            <w:rFonts w:ascii="Times New Roman" w:hAnsi="Times New Roman" w:cs="Times New Roman"/>
            <w:lang w:val="en-GB"/>
          </w:rPr>
          <w:t>and it</w:t>
        </w:r>
        <w:r w:rsidR="00AA394C" w:rsidRPr="00AC49E8">
          <w:rPr>
            <w:rFonts w:ascii="Times New Roman" w:hAnsi="Times New Roman" w:cs="Times New Roman"/>
            <w:lang w:val="en-GB"/>
          </w:rPr>
          <w:t xml:space="preserve"> </w:t>
        </w:r>
      </w:ins>
      <w:r w:rsidRPr="00AC49E8">
        <w:rPr>
          <w:rFonts w:ascii="Times New Roman" w:hAnsi="Times New Roman" w:cs="Times New Roman"/>
          <w:lang w:val="en-GB"/>
        </w:rPr>
        <w:t xml:space="preserve">cannot be solved in the present contribution. However, the historical mechanisms involved in the grammaticalization of </w:t>
      </w:r>
      <w:r w:rsidR="00ED1F38" w:rsidRPr="00AC49E8">
        <w:rPr>
          <w:rFonts w:ascii="Times New Roman" w:hAnsi="Times New Roman" w:cs="Times New Roman"/>
          <w:lang w:val="en-GB"/>
        </w:rPr>
        <w:t xml:space="preserve">such </w:t>
      </w:r>
      <w:r w:rsidRPr="00AC49E8">
        <w:rPr>
          <w:rFonts w:ascii="Times New Roman" w:hAnsi="Times New Roman" w:cs="Times New Roman"/>
          <w:lang w:val="en-GB"/>
        </w:rPr>
        <w:t>constructions belong to a typologically w</w:t>
      </w:r>
      <w:r w:rsidR="00ED1F38" w:rsidRPr="00AC49E8">
        <w:rPr>
          <w:rFonts w:ascii="Times New Roman" w:hAnsi="Times New Roman" w:cs="Times New Roman"/>
          <w:lang w:val="en-GB"/>
        </w:rPr>
        <w:t xml:space="preserve">ell-known </w:t>
      </w:r>
      <w:r w:rsidR="007616BC" w:rsidRPr="00AC49E8">
        <w:rPr>
          <w:rFonts w:ascii="Times New Roman" w:hAnsi="Times New Roman" w:cs="Times New Roman"/>
          <w:lang w:val="en-GB"/>
        </w:rPr>
        <w:t>phenomenon</w:t>
      </w:r>
      <w:r w:rsidRPr="00AC49E8">
        <w:rPr>
          <w:rFonts w:ascii="Times New Roman" w:hAnsi="Times New Roman" w:cs="Times New Roman"/>
          <w:lang w:val="en-GB"/>
        </w:rPr>
        <w:t>.</w:t>
      </w:r>
      <w:r w:rsidR="00D56EFC" w:rsidRPr="00AC49E8">
        <w:rPr>
          <w:rStyle w:val="Marquenotebasdepage"/>
          <w:rFonts w:ascii="Times New Roman" w:hAnsi="Times New Roman" w:cs="Times New Roman"/>
          <w:lang w:val="en-GB"/>
        </w:rPr>
        <w:footnoteReference w:id="10"/>
      </w:r>
      <w:r w:rsidRPr="00AC49E8">
        <w:rPr>
          <w:rFonts w:ascii="Times New Roman" w:hAnsi="Times New Roman" w:cs="Times New Roman"/>
          <w:lang w:val="en-GB"/>
        </w:rPr>
        <w:t xml:space="preserve"> More peculiar </w:t>
      </w:r>
      <w:ins w:id="128" w:author="Albion M. Butters" w:date="2019-12-19T12:15:00Z">
        <w:r w:rsidR="00AA394C">
          <w:rPr>
            <w:rFonts w:ascii="Times New Roman" w:hAnsi="Times New Roman" w:cs="Times New Roman"/>
            <w:lang w:val="en-GB"/>
          </w:rPr>
          <w:t>is</w:t>
        </w:r>
        <w:r w:rsidR="00AA394C" w:rsidRPr="00AC49E8">
          <w:rPr>
            <w:rFonts w:ascii="Times New Roman" w:hAnsi="Times New Roman" w:cs="Times New Roman"/>
            <w:lang w:val="en-GB"/>
          </w:rPr>
          <w:t xml:space="preserve"> </w:t>
        </w:r>
      </w:ins>
      <w:r w:rsidRPr="00AC49E8">
        <w:rPr>
          <w:rFonts w:ascii="Times New Roman" w:hAnsi="Times New Roman" w:cs="Times New Roman"/>
          <w:lang w:val="en-GB"/>
        </w:rPr>
        <w:t>the notion of indefinite marking on an action nominal giving rise to modality after grammaticalization of the form in a construction.</w:t>
      </w:r>
      <w:r w:rsidRPr="00AC49E8">
        <w:rPr>
          <w:rStyle w:val="Marquenotebasdepage"/>
          <w:rFonts w:ascii="Times New Roman" w:hAnsi="Times New Roman" w:cs="Times New Roman"/>
          <w:lang w:val="en-GB"/>
        </w:rPr>
        <w:footnoteReference w:id="11"/>
      </w:r>
    </w:p>
    <w:p w14:paraId="622E7E14" w14:textId="77777777" w:rsidR="004362E9" w:rsidRPr="00AC49E8" w:rsidRDefault="004362E9" w:rsidP="009F3FED">
      <w:pPr>
        <w:spacing w:line="276" w:lineRule="auto"/>
        <w:jc w:val="both"/>
        <w:rPr>
          <w:rFonts w:ascii="Times New Roman" w:hAnsi="Times New Roman" w:cs="Times New Roman"/>
          <w:lang w:val="en-GB"/>
        </w:rPr>
      </w:pPr>
    </w:p>
    <w:p w14:paraId="2CA7BA4E" w14:textId="35B3D23E" w:rsidR="004362E9" w:rsidRPr="00AC49E8" w:rsidRDefault="00666B73" w:rsidP="009F3FE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4362E9" w:rsidRPr="00AC49E8">
        <w:rPr>
          <w:rFonts w:ascii="Times New Roman" w:hAnsi="Times New Roman" w:cs="Times New Roman"/>
          <w:lang w:val="en-GB"/>
        </w:rPr>
        <w:t>T</w:t>
      </w:r>
      <w:r w:rsidR="00B76CE9" w:rsidRPr="00AC49E8">
        <w:rPr>
          <w:rFonts w:ascii="Times New Roman" w:hAnsi="Times New Roman" w:cs="Times New Roman"/>
          <w:lang w:val="en-GB"/>
        </w:rPr>
        <w:t xml:space="preserve">he extension of the negation </w:t>
      </w:r>
      <w:r w:rsidR="00B76CE9" w:rsidRPr="00AC49E8">
        <w:rPr>
          <w:rFonts w:ascii="Umschrift_TTn" w:hAnsi="Umschrift_TTn" w:cs="Times New Roman"/>
          <w:i/>
          <w:lang w:val="en-GB"/>
        </w:rPr>
        <w:t>ni</w:t>
      </w:r>
      <w:r w:rsidRPr="00AC49E8">
        <w:rPr>
          <w:rFonts w:ascii="Times New Roman" w:hAnsi="Times New Roman" w:cs="Times New Roman"/>
          <w:lang w:val="en-GB"/>
        </w:rPr>
        <w:t xml:space="preserve"> is not restricted to </w:t>
      </w:r>
      <w:r w:rsidR="00B76CE9" w:rsidRPr="00AC49E8">
        <w:rPr>
          <w:rFonts w:ascii="Times New Roman" w:hAnsi="Times New Roman" w:cs="Times New Roman"/>
          <w:lang w:val="en-GB"/>
        </w:rPr>
        <w:t xml:space="preserve">the negation of verbal predicates according to the asymmetry just described. It also extends </w:t>
      </w:r>
      <w:r w:rsidR="004362E9" w:rsidRPr="00AC49E8">
        <w:rPr>
          <w:rFonts w:ascii="Times New Roman" w:hAnsi="Times New Roman" w:cs="Times New Roman"/>
          <w:lang w:val="en-GB"/>
        </w:rPr>
        <w:t>to stative predicates</w:t>
      </w:r>
      <w:ins w:id="129" w:author="Albion M. Butters" w:date="2019-12-19T12:15:00Z">
        <w:r w:rsidR="00AA394C">
          <w:rPr>
            <w:rFonts w:ascii="Times New Roman" w:hAnsi="Times New Roman" w:cs="Times New Roman"/>
            <w:lang w:val="en-GB"/>
          </w:rPr>
          <w:t>,</w:t>
        </w:r>
      </w:ins>
      <w:r w:rsidR="00B76CE9" w:rsidRPr="00AC49E8">
        <w:rPr>
          <w:rFonts w:ascii="Times New Roman" w:hAnsi="Times New Roman" w:cs="Times New Roman"/>
          <w:lang w:val="en-GB"/>
        </w:rPr>
        <w:t xml:space="preserve"> such as</w:t>
      </w:r>
      <w:r w:rsidR="00DC5259" w:rsidRPr="00AC49E8">
        <w:rPr>
          <w:rFonts w:ascii="Times New Roman" w:hAnsi="Times New Roman" w:cs="Times New Roman"/>
          <w:lang w:val="en-GB"/>
        </w:rPr>
        <w:t xml:space="preserve"> </w:t>
      </w:r>
      <w:r w:rsidR="00B76CE9" w:rsidRPr="00AC49E8">
        <w:rPr>
          <w:rFonts w:ascii="Times New Roman" w:hAnsi="Times New Roman" w:cs="Times New Roman"/>
          <w:lang w:val="en-GB"/>
        </w:rPr>
        <w:t>locative predication</w:t>
      </w:r>
      <w:ins w:id="130" w:author="Albion M. Butters" w:date="2019-12-19T12:15:00Z">
        <w:r w:rsidR="00AA394C">
          <w:rPr>
            <w:rFonts w:ascii="Times New Roman" w:hAnsi="Times New Roman" w:cs="Times New Roman"/>
            <w:lang w:val="en-GB"/>
          </w:rPr>
          <w:t>,</w:t>
        </w:r>
      </w:ins>
      <w:r w:rsidR="00980493" w:rsidRPr="00AC49E8">
        <w:rPr>
          <w:rFonts w:ascii="Times New Roman" w:hAnsi="Times New Roman" w:cs="Times New Roman"/>
          <w:lang w:val="en-GB"/>
        </w:rPr>
        <w:t xml:space="preserve"> as shown in the following example</w:t>
      </w:r>
      <w:ins w:id="131" w:author="Albion M. Butters" w:date="2019-12-19T11:44:00Z">
        <w:r w:rsidR="00DE3CD7">
          <w:rPr>
            <w:rFonts w:ascii="Times New Roman" w:hAnsi="Times New Roman" w:cs="Times New Roman"/>
            <w:lang w:val="en-GB"/>
          </w:rPr>
          <w:t>:</w:t>
        </w:r>
      </w:ins>
    </w:p>
    <w:p w14:paraId="0885DD4F" w14:textId="77777777" w:rsidR="004362E9" w:rsidRPr="00AC49E8" w:rsidRDefault="004362E9" w:rsidP="004362E9">
      <w:pPr>
        <w:spacing w:line="276" w:lineRule="auto"/>
        <w:jc w:val="both"/>
        <w:rPr>
          <w:rFonts w:ascii="Times New Roman" w:hAnsi="Times New Roman" w:cs="Times New Roman"/>
          <w:lang w:val="en-GB"/>
        </w:rPr>
      </w:pPr>
    </w:p>
    <w:p w14:paraId="652273AF" w14:textId="10BE7B80" w:rsidR="004362E9" w:rsidRPr="00AC49E8" w:rsidRDefault="002F7BC6" w:rsidP="004362E9">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6D1CFC" w:rsidRPr="00AC49E8">
        <w:rPr>
          <w:rFonts w:ascii="Times New Roman" w:hAnsi="Times New Roman" w:cs="Times New Roman"/>
          <w:lang w:val="en-GB"/>
        </w:rPr>
        <w:t>11</w:t>
      </w:r>
      <w:r w:rsidRPr="00AC49E8">
        <w:rPr>
          <w:rFonts w:ascii="Times New Roman" w:hAnsi="Times New Roman" w:cs="Times New Roman"/>
          <w:lang w:val="en-GB"/>
        </w:rPr>
        <w:t>)</w:t>
      </w:r>
      <w:r w:rsidRPr="00AC49E8">
        <w:rPr>
          <w:rFonts w:ascii="Times New Roman" w:hAnsi="Times New Roman" w:cs="Times New Roman"/>
          <w:lang w:val="en-GB"/>
        </w:rPr>
        <w:tab/>
      </w:r>
      <w:r w:rsidR="005B6446" w:rsidRPr="00AC49E8">
        <w:rPr>
          <w:rFonts w:ascii="Times New Roman" w:hAnsi="Times New Roman" w:cs="Times New Roman"/>
          <w:lang w:val="en-GB"/>
        </w:rPr>
        <w:t xml:space="preserve">Old Egyptian </w:t>
      </w:r>
      <w:r w:rsidR="00B66F02" w:rsidRPr="00AC49E8">
        <w:rPr>
          <w:rFonts w:ascii="Times New Roman" w:hAnsi="Times New Roman" w:cs="Times New Roman"/>
          <w:lang w:val="en-GB"/>
        </w:rPr>
        <w:t>(Egyptian [Afro-Asiatic], Egypt)</w:t>
      </w:r>
    </w:p>
    <w:p w14:paraId="75BCF409" w14:textId="31783712" w:rsidR="004362E9" w:rsidRPr="00AC49E8" w:rsidRDefault="002F7BC6" w:rsidP="004362E9">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EB14FD" w:rsidRPr="00AC49E8">
        <w:rPr>
          <w:rFonts w:ascii="Umschrift_TTn" w:hAnsi="Umschrift_TTn" w:cs="Times New Roman"/>
          <w:i/>
          <w:lang w:val="en-GB"/>
        </w:rPr>
        <w:tab/>
      </w:r>
      <w:r w:rsidR="004362E9" w:rsidRPr="00AC49E8">
        <w:rPr>
          <w:rFonts w:ascii="Umschrift_TTn" w:hAnsi="Umschrift_TTn" w:cs="Times New Roman"/>
          <w:i/>
          <w:lang w:val="en-GB"/>
        </w:rPr>
        <w:t xml:space="preserve">ni </w:t>
      </w:r>
      <w:r w:rsidR="007E2835" w:rsidRPr="00AC49E8">
        <w:rPr>
          <w:rFonts w:ascii="Umschrift_TTn" w:hAnsi="Umschrift_TTn" w:cs="Times New Roman"/>
          <w:i/>
          <w:lang w:val="en-GB"/>
        </w:rPr>
        <w:tab/>
      </w:r>
      <w:r w:rsidR="007E2835" w:rsidRPr="00AC49E8">
        <w:rPr>
          <w:rFonts w:ascii="Umschrift_TTn" w:hAnsi="Umschrift_TTn" w:cs="Times New Roman"/>
          <w:i/>
          <w:lang w:val="en-GB"/>
        </w:rPr>
        <w:tab/>
      </w:r>
      <w:r w:rsidR="004362E9" w:rsidRPr="00AC49E8">
        <w:rPr>
          <w:rFonts w:ascii="Umschrift_TTn" w:hAnsi="Umschrift_TTn" w:cs="Times New Roman"/>
          <w:i/>
          <w:lang w:val="en-GB"/>
        </w:rPr>
        <w:t xml:space="preserve">Tw </w:t>
      </w:r>
      <w:r w:rsidR="007E2835" w:rsidRPr="00AC49E8">
        <w:rPr>
          <w:rFonts w:ascii="Umschrift_TTn" w:hAnsi="Umschrift_TTn" w:cs="Times New Roman"/>
          <w:i/>
          <w:lang w:val="en-GB"/>
        </w:rPr>
        <w:tab/>
      </w:r>
      <w:r w:rsidR="007E2835" w:rsidRPr="00AC49E8">
        <w:rPr>
          <w:rFonts w:ascii="Umschrift_TTn" w:hAnsi="Umschrift_TTn" w:cs="Times New Roman"/>
          <w:i/>
          <w:lang w:val="en-GB"/>
        </w:rPr>
        <w:tab/>
      </w:r>
      <w:r w:rsidR="004362E9" w:rsidRPr="00AC49E8">
        <w:rPr>
          <w:rFonts w:ascii="Umschrift_TTn" w:hAnsi="Umschrift_TTn" w:cs="Times New Roman"/>
          <w:i/>
          <w:lang w:val="en-GB"/>
        </w:rPr>
        <w:t>jm</w:t>
      </w:r>
      <w:ins w:id="132" w:author="Elsa Oréal" w:date="2020-01-09T16:22:00Z">
        <w:r w:rsidR="003F3C51">
          <w:rPr>
            <w:rFonts w:ascii="Umschrift_TTn" w:hAnsi="Umschrift_TTn" w:cs="Times New Roman"/>
            <w:i/>
            <w:lang w:val="en-GB"/>
          </w:rPr>
          <w:t>=</w:t>
        </w:r>
      </w:ins>
      <w:r w:rsidR="004362E9" w:rsidRPr="00AC49E8">
        <w:rPr>
          <w:rFonts w:ascii="Umschrift_TTn" w:hAnsi="Umschrift_TTn" w:cs="Times New Roman"/>
          <w:i/>
          <w:lang w:val="en-GB"/>
        </w:rPr>
        <w:t>sn</w:t>
      </w:r>
    </w:p>
    <w:p w14:paraId="6CEAF9F3" w14:textId="11C6EE13" w:rsidR="004362E9" w:rsidRPr="00AC49E8" w:rsidRDefault="00EB14FD" w:rsidP="004362E9">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2F7BC6" w:rsidRPr="00AC49E8">
        <w:rPr>
          <w:rFonts w:ascii="Times New Roman" w:hAnsi="Times New Roman" w:cs="Times New Roman"/>
          <w:smallCaps/>
          <w:lang w:val="en-GB"/>
        </w:rPr>
        <w:tab/>
      </w:r>
      <w:r w:rsidR="004362E9" w:rsidRPr="00AC49E8">
        <w:rPr>
          <w:rFonts w:ascii="Times New Roman" w:hAnsi="Times New Roman" w:cs="Times New Roman"/>
          <w:smallCaps/>
          <w:lang w:val="en-GB"/>
        </w:rPr>
        <w:t>neg</w:t>
      </w:r>
      <w:r w:rsidR="004362E9" w:rsidRPr="00AC49E8">
        <w:rPr>
          <w:rFonts w:ascii="Times New Roman" w:hAnsi="Times New Roman" w:cs="Times New Roman"/>
          <w:lang w:val="en-GB"/>
        </w:rPr>
        <w:t xml:space="preserve"> </w:t>
      </w:r>
      <w:r w:rsidR="007E2835" w:rsidRPr="00AC49E8">
        <w:rPr>
          <w:rFonts w:ascii="Times New Roman" w:hAnsi="Times New Roman" w:cs="Times New Roman"/>
          <w:lang w:val="en-GB"/>
        </w:rPr>
        <w:tab/>
      </w:r>
      <w:r w:rsidR="004362E9" w:rsidRPr="00AC49E8">
        <w:rPr>
          <w:rFonts w:ascii="Times New Roman" w:hAnsi="Times New Roman" w:cs="Times New Roman"/>
          <w:smallCaps/>
          <w:lang w:val="en-GB"/>
        </w:rPr>
        <w:t>2m.sg</w:t>
      </w:r>
      <w:r w:rsidR="004362E9" w:rsidRPr="00AC49E8">
        <w:rPr>
          <w:rFonts w:ascii="Times New Roman" w:hAnsi="Times New Roman" w:cs="Times New Roman"/>
          <w:lang w:val="en-GB"/>
        </w:rPr>
        <w:t xml:space="preserve"> </w:t>
      </w:r>
      <w:r w:rsidR="007E2835" w:rsidRPr="00AC49E8">
        <w:rPr>
          <w:rFonts w:ascii="Times New Roman" w:hAnsi="Times New Roman" w:cs="Times New Roman"/>
          <w:lang w:val="en-GB"/>
        </w:rPr>
        <w:tab/>
      </w:r>
      <w:r w:rsidR="004362E9" w:rsidRPr="00AC49E8">
        <w:rPr>
          <w:rFonts w:ascii="Times New Roman" w:hAnsi="Times New Roman" w:cs="Times New Roman"/>
          <w:lang w:val="en-GB"/>
        </w:rPr>
        <w:t>among=</w:t>
      </w:r>
      <w:r w:rsidR="004362E9" w:rsidRPr="00AC49E8">
        <w:rPr>
          <w:rFonts w:ascii="Times New Roman" w:hAnsi="Times New Roman" w:cs="Times New Roman"/>
          <w:smallCaps/>
          <w:lang w:val="en-GB"/>
        </w:rPr>
        <w:t>3pl</w:t>
      </w:r>
    </w:p>
    <w:p w14:paraId="0D83C2B6" w14:textId="17A7FEDC" w:rsidR="004362E9" w:rsidRPr="00AC49E8" w:rsidRDefault="002F7BC6" w:rsidP="004362E9">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EB14FD" w:rsidRPr="00AC49E8">
        <w:rPr>
          <w:rFonts w:ascii="Times New Roman" w:hAnsi="Times New Roman" w:cs="Times New Roman"/>
          <w:lang w:val="en-GB"/>
        </w:rPr>
        <w:tab/>
      </w:r>
      <w:r w:rsidR="002A50C9" w:rsidRPr="00AC49E8">
        <w:rPr>
          <w:rFonts w:ascii="Times New Roman" w:hAnsi="Times New Roman" w:cs="Times New Roman"/>
          <w:lang w:val="en-GB"/>
        </w:rPr>
        <w:t>‘</w:t>
      </w:r>
      <w:r w:rsidR="004362E9" w:rsidRPr="00AC49E8">
        <w:rPr>
          <w:rFonts w:ascii="Times New Roman" w:hAnsi="Times New Roman" w:cs="Times New Roman"/>
          <w:lang w:val="en-GB"/>
        </w:rPr>
        <w:t>You are not among them</w:t>
      </w:r>
      <w:r w:rsidR="002A50C9" w:rsidRPr="00AC49E8">
        <w:rPr>
          <w:rFonts w:ascii="Times New Roman" w:hAnsi="Times New Roman" w:cs="Times New Roman"/>
          <w:lang w:val="en-GB"/>
        </w:rPr>
        <w:t>.’</w:t>
      </w:r>
      <w:r w:rsidR="005B6446" w:rsidRPr="00AC49E8">
        <w:rPr>
          <w:rFonts w:ascii="Times New Roman" w:hAnsi="Times New Roman" w:cs="Times New Roman"/>
          <w:lang w:val="en-GB"/>
        </w:rPr>
        <w:t xml:space="preserve"> (Pyramid Text 251dW)</w:t>
      </w:r>
    </w:p>
    <w:p w14:paraId="7F0A57B5" w14:textId="77777777" w:rsidR="009F3FED" w:rsidRPr="00AC49E8" w:rsidRDefault="009F3FED" w:rsidP="00DE5A5D">
      <w:pPr>
        <w:spacing w:line="276" w:lineRule="auto"/>
        <w:jc w:val="both"/>
        <w:rPr>
          <w:rFonts w:ascii="Times New Roman" w:hAnsi="Times New Roman" w:cs="Times New Roman"/>
          <w:lang w:val="en-GB"/>
        </w:rPr>
      </w:pPr>
    </w:p>
    <w:p w14:paraId="0F1310CE" w14:textId="4E9568AB" w:rsidR="00B52290" w:rsidRPr="00AC49E8" w:rsidRDefault="00884F80" w:rsidP="00B52290">
      <w:pPr>
        <w:spacing w:line="276" w:lineRule="auto"/>
        <w:jc w:val="both"/>
        <w:rPr>
          <w:rFonts w:ascii="Times New Roman" w:hAnsi="Times New Roman" w:cs="Times New Roman"/>
          <w:lang w:val="en-GB"/>
        </w:rPr>
      </w:pPr>
      <w:r w:rsidRPr="00AC49E8">
        <w:rPr>
          <w:rFonts w:ascii="Times New Roman" w:hAnsi="Times New Roman" w:cs="Times New Roman"/>
          <w:lang w:val="en-GB"/>
        </w:rPr>
        <w:t>Such an</w:t>
      </w:r>
      <w:r w:rsidR="00B52290" w:rsidRPr="00AC49E8">
        <w:rPr>
          <w:rFonts w:ascii="Times New Roman" w:hAnsi="Times New Roman" w:cs="Times New Roman"/>
          <w:lang w:val="en-GB"/>
        </w:rPr>
        <w:t xml:space="preserve"> evolution involves the relaxing of </w:t>
      </w:r>
      <w:r w:rsidR="00C307B4" w:rsidRPr="00AC49E8">
        <w:rPr>
          <w:rFonts w:ascii="Times New Roman" w:hAnsi="Times New Roman" w:cs="Times New Roman"/>
          <w:lang w:val="en-GB"/>
        </w:rPr>
        <w:t xml:space="preserve">the </w:t>
      </w:r>
      <w:r w:rsidR="00B52290" w:rsidRPr="00AC49E8">
        <w:rPr>
          <w:rFonts w:ascii="Times New Roman" w:hAnsi="Times New Roman" w:cs="Times New Roman"/>
          <w:lang w:val="en-GB"/>
        </w:rPr>
        <w:t xml:space="preserve">referential constraint on the subject/topic </w:t>
      </w:r>
      <w:r w:rsidR="00C307B4" w:rsidRPr="00AC49E8">
        <w:rPr>
          <w:rFonts w:ascii="Times New Roman" w:hAnsi="Times New Roman" w:cs="Times New Roman"/>
          <w:lang w:val="en-GB"/>
        </w:rPr>
        <w:t>present in the former</w:t>
      </w:r>
      <w:r w:rsidR="00B52290" w:rsidRPr="00AC49E8">
        <w:rPr>
          <w:rFonts w:ascii="Times New Roman" w:hAnsi="Times New Roman" w:cs="Times New Roman"/>
          <w:lang w:val="en-GB"/>
        </w:rPr>
        <w:t xml:space="preserve"> locative-presentative </w:t>
      </w:r>
      <w:r w:rsidR="00C307B4" w:rsidRPr="00AC49E8">
        <w:rPr>
          <w:rFonts w:ascii="Times New Roman" w:hAnsi="Times New Roman" w:cs="Times New Roman"/>
          <w:lang w:val="en-GB"/>
        </w:rPr>
        <w:t>when turning in</w:t>
      </w:r>
      <w:r w:rsidR="00B52290" w:rsidRPr="00AC49E8">
        <w:rPr>
          <w:rFonts w:ascii="Times New Roman" w:hAnsi="Times New Roman" w:cs="Times New Roman"/>
          <w:lang w:val="en-GB"/>
        </w:rPr>
        <w:t>to locative predication</w:t>
      </w:r>
      <w:ins w:id="133" w:author="Albion M. Butters" w:date="2019-12-19T11:44:00Z">
        <w:r w:rsidR="00DE3CD7">
          <w:rPr>
            <w:rFonts w:ascii="Times New Roman" w:hAnsi="Times New Roman" w:cs="Times New Roman"/>
            <w:lang w:val="en-GB"/>
          </w:rPr>
          <w:t>:</w:t>
        </w:r>
      </w:ins>
      <w:r w:rsidR="00235539" w:rsidRPr="00AC49E8">
        <w:rPr>
          <w:rStyle w:val="Marquenotebasdepage"/>
          <w:rFonts w:ascii="Times New Roman" w:hAnsi="Times New Roman" w:cs="Times New Roman"/>
          <w:lang w:val="en-GB"/>
        </w:rPr>
        <w:footnoteReference w:id="12"/>
      </w:r>
    </w:p>
    <w:p w14:paraId="69785559" w14:textId="77777777" w:rsidR="00B52290" w:rsidRPr="00AC49E8" w:rsidRDefault="00B52290" w:rsidP="00B52290">
      <w:pPr>
        <w:spacing w:line="276" w:lineRule="auto"/>
        <w:jc w:val="both"/>
        <w:rPr>
          <w:rFonts w:ascii="Times New Roman" w:hAnsi="Times New Roman" w:cs="Times New Roman"/>
          <w:lang w:val="en-GB"/>
        </w:rPr>
      </w:pPr>
    </w:p>
    <w:p w14:paraId="54217ACA" w14:textId="23707D36" w:rsidR="00647E2A" w:rsidRPr="00AC49E8" w:rsidRDefault="00647E2A" w:rsidP="00B52290">
      <w:pPr>
        <w:spacing w:line="276" w:lineRule="auto"/>
        <w:jc w:val="both"/>
        <w:rPr>
          <w:rFonts w:ascii="Times New Roman" w:hAnsi="Times New Roman" w:cs="Times New Roman"/>
          <w:lang w:val="en-GB"/>
        </w:rPr>
      </w:pPr>
      <w:r w:rsidRPr="00AC49E8">
        <w:rPr>
          <w:rFonts w:ascii="Times New Roman" w:hAnsi="Times New Roman" w:cs="Times New Roman"/>
          <w:lang w:val="en-GB"/>
        </w:rPr>
        <w:t>(12)</w:t>
      </w:r>
    </w:p>
    <w:p w14:paraId="486F1F1C" w14:textId="6786A57A" w:rsidR="00B52290" w:rsidRPr="00AC49E8" w:rsidRDefault="00B52290" w:rsidP="00B52290">
      <w:pPr>
        <w:spacing w:line="276" w:lineRule="auto"/>
        <w:jc w:val="both"/>
        <w:rPr>
          <w:rFonts w:ascii="Times New Roman" w:hAnsi="Times New Roman" w:cs="Times New Roman"/>
          <w:lang w:val="en-GB"/>
        </w:rPr>
      </w:pPr>
      <w:r w:rsidRPr="00AC49E8">
        <w:rPr>
          <w:rFonts w:ascii="Umschrift_TTn" w:hAnsi="Umschrift_TTn" w:cs="Times New Roman"/>
          <w:i/>
          <w:lang w:val="en-GB"/>
        </w:rPr>
        <w:t>n</w:t>
      </w:r>
      <w:r w:rsidR="000E1870" w:rsidRPr="00AC49E8">
        <w:rPr>
          <w:rFonts w:ascii="Umschrift_TTn" w:hAnsi="Umschrift_TTn" w:cs="Times New Roman"/>
          <w:i/>
          <w:lang w:val="en-GB"/>
        </w:rPr>
        <w:t>i</w:t>
      </w:r>
      <w:r w:rsidRPr="00AC49E8">
        <w:rPr>
          <w:rFonts w:ascii="Times New Roman" w:hAnsi="Times New Roman" w:cs="Times New Roman"/>
          <w:lang w:val="en-GB"/>
        </w:rPr>
        <w:t xml:space="preserve"> + non referential subject (‘there is no man’)</w:t>
      </w:r>
    </w:p>
    <w:p w14:paraId="6A093E99" w14:textId="57DE0A68" w:rsidR="00B52290" w:rsidRPr="00AC49E8" w:rsidRDefault="00BD315C" w:rsidP="00B52290">
      <w:pPr>
        <w:spacing w:line="276" w:lineRule="auto"/>
        <w:jc w:val="both"/>
        <w:rPr>
          <w:rFonts w:ascii="Times New Roman" w:hAnsi="Times New Roman" w:cs="Times New Roman"/>
          <w:lang w:val="en-GB"/>
        </w:rPr>
      </w:pPr>
      <w:r w:rsidRPr="00AC49E8">
        <w:rPr>
          <w:rFonts w:ascii="Umschrift_TTn" w:hAnsi="Umschrift_TTn" w:cs="Times New Roman"/>
          <w:i/>
          <w:lang w:val="en-GB"/>
        </w:rPr>
        <w:t xml:space="preserve">&gt; </w:t>
      </w:r>
      <w:r w:rsidR="00B52290" w:rsidRPr="00AC49E8">
        <w:rPr>
          <w:rFonts w:ascii="Umschrift_TTn" w:hAnsi="Umschrift_TTn" w:cs="Times New Roman"/>
          <w:i/>
          <w:lang w:val="en-GB"/>
        </w:rPr>
        <w:t>n</w:t>
      </w:r>
      <w:r w:rsidR="000E1870" w:rsidRPr="00AC49E8">
        <w:rPr>
          <w:rFonts w:ascii="Umschrift_TTn" w:hAnsi="Umschrift_TTn" w:cs="Times New Roman"/>
          <w:i/>
          <w:lang w:val="en-GB"/>
        </w:rPr>
        <w:t>i</w:t>
      </w:r>
      <w:r w:rsidR="00B52290" w:rsidRPr="00AC49E8">
        <w:rPr>
          <w:rFonts w:ascii="Times New Roman" w:hAnsi="Times New Roman" w:cs="Times New Roman"/>
          <w:lang w:val="en-GB"/>
        </w:rPr>
        <w:t xml:space="preserve"> + non referential subject + locative predicate (‘there is no man in the house’)</w:t>
      </w:r>
    </w:p>
    <w:p w14:paraId="7FB37415" w14:textId="7C421C1B" w:rsidR="00B52290" w:rsidRPr="00AC49E8" w:rsidRDefault="00BD315C" w:rsidP="00B52290">
      <w:pPr>
        <w:spacing w:line="276" w:lineRule="auto"/>
        <w:jc w:val="both"/>
        <w:rPr>
          <w:rFonts w:ascii="Times New Roman" w:hAnsi="Times New Roman" w:cs="Times New Roman"/>
          <w:lang w:val="en-GB"/>
        </w:rPr>
      </w:pPr>
      <w:r w:rsidRPr="00AC49E8">
        <w:rPr>
          <w:rFonts w:ascii="Umschrift_TTn" w:hAnsi="Umschrift_TTn" w:cs="Times New Roman"/>
          <w:i/>
          <w:lang w:val="en-GB"/>
        </w:rPr>
        <w:t xml:space="preserve">&gt; </w:t>
      </w:r>
      <w:r w:rsidR="00B52290" w:rsidRPr="00AC49E8">
        <w:rPr>
          <w:rFonts w:ascii="Umschrift_TTn" w:hAnsi="Umschrift_TTn" w:cs="Times New Roman"/>
          <w:i/>
          <w:lang w:val="en-GB"/>
        </w:rPr>
        <w:t>n</w:t>
      </w:r>
      <w:r w:rsidR="000E1870" w:rsidRPr="00AC49E8">
        <w:rPr>
          <w:rFonts w:ascii="Umschrift_TTn" w:hAnsi="Umschrift_TTn" w:cs="Times New Roman"/>
          <w:i/>
          <w:lang w:val="en-GB"/>
        </w:rPr>
        <w:t>i</w:t>
      </w:r>
      <w:r w:rsidR="00B52290" w:rsidRPr="00AC49E8">
        <w:rPr>
          <w:rFonts w:ascii="Times New Roman" w:hAnsi="Times New Roman" w:cs="Times New Roman"/>
          <w:lang w:val="en-GB"/>
        </w:rPr>
        <w:t xml:space="preserve"> + referential subject + locative predicate (‘the man is not in the house’)</w:t>
      </w:r>
    </w:p>
    <w:p w14:paraId="2279372D" w14:textId="77777777" w:rsidR="00B52290" w:rsidRPr="00AC49E8" w:rsidRDefault="00B52290" w:rsidP="00B52290">
      <w:pPr>
        <w:spacing w:line="276" w:lineRule="auto"/>
        <w:jc w:val="both"/>
        <w:rPr>
          <w:rFonts w:ascii="Times New Roman" w:hAnsi="Times New Roman" w:cs="Times New Roman"/>
          <w:lang w:val="en-GB"/>
        </w:rPr>
      </w:pPr>
    </w:p>
    <w:p w14:paraId="1F468268" w14:textId="450392A3" w:rsidR="00B52290" w:rsidRPr="00AC49E8" w:rsidRDefault="00B52290" w:rsidP="00B52290">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This path of change is parallel to </w:t>
      </w:r>
      <w:r w:rsidR="000A0F3E" w:rsidRPr="00AC49E8">
        <w:rPr>
          <w:rFonts w:ascii="Times New Roman" w:hAnsi="Times New Roman" w:cs="Times New Roman"/>
          <w:lang w:val="en-GB"/>
        </w:rPr>
        <w:t xml:space="preserve">the </w:t>
      </w:r>
      <w:r w:rsidRPr="00AC49E8">
        <w:rPr>
          <w:rFonts w:ascii="Times New Roman" w:hAnsi="Times New Roman" w:cs="Times New Roman"/>
          <w:lang w:val="en-GB"/>
        </w:rPr>
        <w:t>grammaticalization of</w:t>
      </w:r>
      <w:r w:rsidR="006A6972" w:rsidRPr="00AC49E8">
        <w:rPr>
          <w:rFonts w:ascii="Times New Roman" w:hAnsi="Times New Roman" w:cs="Times New Roman"/>
          <w:lang w:val="en-GB"/>
        </w:rPr>
        <w:t xml:space="preserve"> the initial particle</w:t>
      </w:r>
      <w:r w:rsidRPr="00AC49E8">
        <w:rPr>
          <w:rFonts w:ascii="Times New Roman" w:hAnsi="Times New Roman" w:cs="Times New Roman"/>
          <w:lang w:val="en-GB"/>
        </w:rPr>
        <w:t xml:space="preserve"> </w:t>
      </w:r>
      <w:r w:rsidRPr="00AC49E8">
        <w:rPr>
          <w:rFonts w:ascii="Umschrift_TTn" w:hAnsi="Umschrift_TTn" w:cs="Times New Roman"/>
          <w:i/>
          <w:lang w:val="en-GB"/>
        </w:rPr>
        <w:t>jw</w:t>
      </w:r>
      <w:r w:rsidRPr="00AC49E8">
        <w:rPr>
          <w:rFonts w:ascii="Times New Roman" w:hAnsi="Times New Roman" w:cs="Times New Roman"/>
          <w:lang w:val="en-GB"/>
        </w:rPr>
        <w:t xml:space="preserve"> from locative copula to auxiliary in </w:t>
      </w:r>
      <w:r w:rsidR="005B0ED6" w:rsidRPr="00AC49E8">
        <w:rPr>
          <w:rFonts w:ascii="Times New Roman" w:hAnsi="Times New Roman" w:cs="Times New Roman"/>
          <w:lang w:val="en-GB"/>
        </w:rPr>
        <w:t xml:space="preserve">stative and </w:t>
      </w:r>
      <w:r w:rsidRPr="00AC49E8">
        <w:rPr>
          <w:rFonts w:ascii="Times New Roman" w:hAnsi="Times New Roman" w:cs="Times New Roman"/>
          <w:lang w:val="en-GB"/>
        </w:rPr>
        <w:t>verbal constructions</w:t>
      </w:r>
      <w:r w:rsidR="00EC0F22" w:rsidRPr="00AC49E8">
        <w:rPr>
          <w:rFonts w:ascii="Times New Roman" w:hAnsi="Times New Roman" w:cs="Times New Roman"/>
          <w:lang w:val="en-GB"/>
        </w:rPr>
        <w:t>, as will be illustrated in the next section</w:t>
      </w:r>
      <w:r w:rsidRPr="00AC49E8">
        <w:rPr>
          <w:rFonts w:ascii="Times New Roman" w:hAnsi="Times New Roman" w:cs="Times New Roman"/>
          <w:lang w:val="en-GB"/>
        </w:rPr>
        <w:t>.</w:t>
      </w:r>
      <w:r w:rsidR="006A6972" w:rsidRPr="00AC49E8">
        <w:rPr>
          <w:rFonts w:ascii="Times New Roman" w:hAnsi="Times New Roman" w:cs="Times New Roman"/>
          <w:lang w:val="en-GB"/>
        </w:rPr>
        <w:t xml:space="preserve"> </w:t>
      </w:r>
      <w:r w:rsidR="00D770CD" w:rsidRPr="00AC49E8">
        <w:rPr>
          <w:rFonts w:ascii="Times New Roman" w:hAnsi="Times New Roman" w:cs="Times New Roman"/>
          <w:lang w:val="en-GB"/>
        </w:rPr>
        <w:t xml:space="preserve">The spread of the pattern to </w:t>
      </w:r>
      <w:ins w:id="135" w:author="Albion M. Butters" w:date="2019-12-19T12:16:00Z">
        <w:r w:rsidR="00AA394C">
          <w:rPr>
            <w:rFonts w:ascii="Times New Roman" w:hAnsi="Times New Roman" w:cs="Times New Roman"/>
            <w:lang w:val="en-GB"/>
          </w:rPr>
          <w:t xml:space="preserve">a </w:t>
        </w:r>
      </w:ins>
      <w:r w:rsidR="00D770CD" w:rsidRPr="00AC49E8">
        <w:rPr>
          <w:rFonts w:ascii="Times New Roman" w:hAnsi="Times New Roman" w:cs="Times New Roman"/>
          <w:lang w:val="en-GB"/>
        </w:rPr>
        <w:t>referential</w:t>
      </w:r>
      <w:r w:rsidRPr="00AC49E8">
        <w:rPr>
          <w:rFonts w:ascii="Times New Roman" w:hAnsi="Times New Roman" w:cs="Times New Roman"/>
          <w:lang w:val="en-GB"/>
        </w:rPr>
        <w:t xml:space="preserve"> </w:t>
      </w:r>
      <w:r w:rsidR="00D770CD" w:rsidRPr="00AC49E8">
        <w:rPr>
          <w:rFonts w:ascii="Times New Roman" w:hAnsi="Times New Roman" w:cs="Times New Roman"/>
          <w:lang w:val="en-GB"/>
        </w:rPr>
        <w:t xml:space="preserve">subject may indeed not be explained without supposing a convergence with the evolution of the positive existential predication. </w:t>
      </w:r>
    </w:p>
    <w:p w14:paraId="38F4EFBF" w14:textId="77777777" w:rsidR="00B52290" w:rsidRPr="00AC49E8" w:rsidRDefault="00B52290" w:rsidP="00DE5A5D">
      <w:pPr>
        <w:spacing w:line="276" w:lineRule="auto"/>
        <w:jc w:val="both"/>
        <w:rPr>
          <w:rFonts w:ascii="Times New Roman" w:hAnsi="Times New Roman" w:cs="Times New Roman"/>
          <w:lang w:val="en-GB"/>
        </w:rPr>
      </w:pPr>
    </w:p>
    <w:p w14:paraId="26224F0D" w14:textId="54DD4149" w:rsidR="00912F7F" w:rsidRPr="00AC49E8" w:rsidRDefault="00E43654" w:rsidP="0007264B">
      <w:pPr>
        <w:pStyle w:val="Titre2"/>
        <w:rPr>
          <w:i/>
          <w:lang w:val="en-GB"/>
        </w:rPr>
      </w:pPr>
      <w:r w:rsidRPr="00AC49E8">
        <w:rPr>
          <w:lang w:val="en-GB"/>
        </w:rPr>
        <w:t>2</w:t>
      </w:r>
      <w:r w:rsidR="00FF10EE" w:rsidRPr="00AC49E8">
        <w:rPr>
          <w:lang w:val="en-GB"/>
        </w:rPr>
        <w:t>.2 Towards a type A</w:t>
      </w:r>
      <w:ins w:id="136" w:author="Albion M. Butters" w:date="2019-12-19T11:44:00Z">
        <w:r w:rsidR="00DE3CD7">
          <w:rPr>
            <w:lang w:val="en-GB"/>
          </w:rPr>
          <w:t>:</w:t>
        </w:r>
      </w:ins>
      <w:r w:rsidR="00FF10EE" w:rsidRPr="00AC49E8">
        <w:rPr>
          <w:lang w:val="en-GB"/>
        </w:rPr>
        <w:t xml:space="preserve"> The verb of existence</w:t>
      </w:r>
      <w:r w:rsidR="00215D01" w:rsidRPr="00AC49E8">
        <w:rPr>
          <w:rFonts w:ascii="Umschrift_TTn" w:hAnsi="Umschrift_TTn"/>
          <w:i/>
          <w:lang w:val="en-GB"/>
        </w:rPr>
        <w:t xml:space="preserve"> wnn</w:t>
      </w:r>
      <w:r w:rsidR="00FF10EE" w:rsidRPr="00AC49E8">
        <w:rPr>
          <w:rFonts w:ascii="Umschrift_TTn" w:hAnsi="Umschrift_TTn"/>
          <w:i/>
          <w:lang w:val="en-GB"/>
        </w:rPr>
        <w:t xml:space="preserve"> </w:t>
      </w:r>
      <w:r w:rsidR="00685149" w:rsidRPr="00AC49E8">
        <w:rPr>
          <w:lang w:val="en-GB"/>
        </w:rPr>
        <w:t>combined</w:t>
      </w:r>
      <w:r w:rsidR="00FF10EE" w:rsidRPr="00AC49E8">
        <w:rPr>
          <w:lang w:val="en-GB"/>
        </w:rPr>
        <w:t xml:space="preserve"> with the negation </w:t>
      </w:r>
      <w:r w:rsidR="00685149" w:rsidRPr="00AC49E8">
        <w:rPr>
          <w:rFonts w:ascii="Umschrift_TTn" w:hAnsi="Umschrift_TTn"/>
          <w:i/>
          <w:lang w:val="en-GB"/>
        </w:rPr>
        <w:t>ni</w:t>
      </w:r>
    </w:p>
    <w:p w14:paraId="22CFAD74" w14:textId="77777777" w:rsidR="007A18A2" w:rsidRPr="00AC49E8" w:rsidRDefault="007A18A2" w:rsidP="00DE5A5D">
      <w:pPr>
        <w:spacing w:line="276" w:lineRule="auto"/>
        <w:jc w:val="both"/>
        <w:rPr>
          <w:rFonts w:ascii="Times New Roman" w:hAnsi="Times New Roman" w:cs="Times New Roman"/>
          <w:i/>
          <w:lang w:val="en-GB"/>
        </w:rPr>
      </w:pPr>
    </w:p>
    <w:p w14:paraId="26887BBE" w14:textId="471E6D34" w:rsidR="0046558C" w:rsidRPr="00AC49E8" w:rsidRDefault="0046558C"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In its most ancient </w:t>
      </w:r>
      <w:r w:rsidR="00F7237C" w:rsidRPr="00AC49E8">
        <w:rPr>
          <w:rFonts w:ascii="Times New Roman" w:hAnsi="Times New Roman" w:cs="Times New Roman"/>
          <w:lang w:val="en-GB"/>
        </w:rPr>
        <w:t>attestation</w:t>
      </w:r>
      <w:r w:rsidRPr="00AC49E8">
        <w:rPr>
          <w:rFonts w:ascii="Times New Roman" w:hAnsi="Times New Roman" w:cs="Times New Roman"/>
          <w:lang w:val="en-GB"/>
        </w:rPr>
        <w:t>, the existential predication assumes the following form</w:t>
      </w:r>
      <w:r w:rsidR="00F7237C" w:rsidRPr="00AC49E8">
        <w:rPr>
          <w:rFonts w:ascii="Times New Roman" w:hAnsi="Times New Roman" w:cs="Times New Roman"/>
          <w:lang w:val="en-GB"/>
        </w:rPr>
        <w:t>, preserved as an archaizing pattern</w:t>
      </w:r>
      <w:ins w:id="137" w:author="Albion M. Butters" w:date="2019-12-19T11:44:00Z">
        <w:r w:rsidR="00DE3CD7">
          <w:rPr>
            <w:rFonts w:ascii="Times New Roman" w:hAnsi="Times New Roman" w:cs="Times New Roman"/>
            <w:lang w:val="en-GB"/>
          </w:rPr>
          <w:t>:</w:t>
        </w:r>
      </w:ins>
      <w:r w:rsidRPr="00AC49E8">
        <w:rPr>
          <w:rFonts w:ascii="Times New Roman" w:hAnsi="Times New Roman" w:cs="Times New Roman"/>
          <w:lang w:val="en-GB"/>
        </w:rPr>
        <w:t xml:space="preserve"> </w:t>
      </w:r>
    </w:p>
    <w:p w14:paraId="04E88643" w14:textId="77777777" w:rsidR="00F7237C" w:rsidRPr="00AC49E8" w:rsidRDefault="00F7237C" w:rsidP="00F7237C">
      <w:pPr>
        <w:spacing w:line="276" w:lineRule="auto"/>
        <w:jc w:val="center"/>
        <w:rPr>
          <w:rFonts w:ascii="Times New Roman" w:hAnsi="Times New Roman" w:cs="Times New Roman"/>
          <w:lang w:val="en-GB"/>
        </w:rPr>
      </w:pPr>
    </w:p>
    <w:p w14:paraId="6D4273E1" w14:textId="29645F66" w:rsidR="00800CD5" w:rsidRPr="00AC49E8" w:rsidRDefault="00800CD5" w:rsidP="00800CD5">
      <w:pPr>
        <w:spacing w:line="276" w:lineRule="auto"/>
        <w:rPr>
          <w:rFonts w:ascii="Times New Roman" w:hAnsi="Times New Roman" w:cs="Times New Roman"/>
          <w:lang w:val="en-GB"/>
        </w:rPr>
      </w:pPr>
      <w:r w:rsidRPr="00AC49E8">
        <w:rPr>
          <w:rFonts w:ascii="Times New Roman" w:hAnsi="Times New Roman" w:cs="Times New Roman"/>
          <w:lang w:val="en-GB"/>
        </w:rPr>
        <w:t>(13)</w:t>
      </w:r>
    </w:p>
    <w:p w14:paraId="7E33D798" w14:textId="0F4C8073" w:rsidR="00693EB7" w:rsidRPr="00AC49E8" w:rsidRDefault="00F7237C" w:rsidP="00F7237C">
      <w:pPr>
        <w:spacing w:line="276" w:lineRule="auto"/>
        <w:jc w:val="center"/>
        <w:rPr>
          <w:rFonts w:ascii="Times New Roman" w:hAnsi="Times New Roman" w:cs="Times New Roman"/>
          <w:lang w:val="en-GB"/>
        </w:rPr>
      </w:pPr>
      <w:r w:rsidRPr="00AC49E8">
        <w:rPr>
          <w:rFonts w:ascii="Times New Roman" w:hAnsi="Times New Roman" w:cs="Times New Roman"/>
          <w:lang w:val="en-GB"/>
        </w:rPr>
        <w:t xml:space="preserve">locative particle </w:t>
      </w:r>
      <w:r w:rsidR="00693EB7" w:rsidRPr="00AC49E8">
        <w:rPr>
          <w:rFonts w:ascii="Umschrift_TTn" w:hAnsi="Umschrift_TTn" w:cs="Times New Roman"/>
          <w:i/>
          <w:lang w:val="en-GB"/>
        </w:rPr>
        <w:t>jw</w:t>
      </w:r>
      <w:r w:rsidR="00693EB7" w:rsidRPr="00AC49E8">
        <w:rPr>
          <w:rFonts w:ascii="Times New Roman" w:hAnsi="Times New Roman" w:cs="Times New Roman"/>
          <w:lang w:val="en-GB"/>
        </w:rPr>
        <w:t xml:space="preserve"> + subject</w:t>
      </w:r>
    </w:p>
    <w:p w14:paraId="67735A94" w14:textId="77777777" w:rsidR="00F7237C" w:rsidRPr="00AC49E8" w:rsidRDefault="00F7237C" w:rsidP="00F7237C">
      <w:pPr>
        <w:spacing w:line="276" w:lineRule="auto"/>
        <w:jc w:val="center"/>
        <w:rPr>
          <w:rFonts w:ascii="Times New Roman" w:hAnsi="Times New Roman" w:cs="Times New Roman"/>
          <w:lang w:val="en-GB"/>
        </w:rPr>
      </w:pPr>
    </w:p>
    <w:p w14:paraId="749EC04B" w14:textId="01DCEC82" w:rsidR="00693EB7" w:rsidRPr="00AC49E8" w:rsidRDefault="00693EB7"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lastRenderedPageBreak/>
        <w:t>This construction is extremely rare in the documentation</w:t>
      </w:r>
      <w:r w:rsidR="00BA140C" w:rsidRPr="00AC49E8">
        <w:rPr>
          <w:rFonts w:ascii="Times New Roman" w:hAnsi="Times New Roman" w:cs="Times New Roman"/>
          <w:lang w:val="en-GB"/>
        </w:rPr>
        <w:t xml:space="preserve"> and not widely recognized as such in grammars</w:t>
      </w:r>
      <w:r w:rsidRPr="00AC49E8">
        <w:rPr>
          <w:rFonts w:ascii="Times New Roman" w:hAnsi="Times New Roman" w:cs="Times New Roman"/>
          <w:lang w:val="en-GB"/>
        </w:rPr>
        <w:t>.</w:t>
      </w:r>
      <w:r w:rsidR="00BA140C" w:rsidRPr="00AC49E8">
        <w:rPr>
          <w:rStyle w:val="Marquenotebasdepage"/>
          <w:rFonts w:ascii="Times New Roman" w:hAnsi="Times New Roman" w:cs="Times New Roman"/>
          <w:lang w:val="en-GB"/>
        </w:rPr>
        <w:footnoteReference w:id="13"/>
      </w:r>
      <w:r w:rsidRPr="00AC49E8">
        <w:rPr>
          <w:rFonts w:ascii="Times New Roman" w:hAnsi="Times New Roman" w:cs="Times New Roman"/>
          <w:lang w:val="en-GB"/>
        </w:rPr>
        <w:t xml:space="preserve"> Loprieno </w:t>
      </w:r>
      <w:r w:rsidR="00F471CC" w:rsidRPr="00AC49E8">
        <w:rPr>
          <w:rFonts w:ascii="Times New Roman" w:hAnsi="Times New Roman" w:cs="Times New Roman"/>
          <w:lang w:val="en-GB"/>
        </w:rPr>
        <w:t>(</w:t>
      </w:r>
      <w:r w:rsidRPr="00AC49E8">
        <w:rPr>
          <w:rFonts w:ascii="Times New Roman" w:hAnsi="Times New Roman" w:cs="Times New Roman"/>
          <w:lang w:val="en-GB"/>
        </w:rPr>
        <w:t>1995</w:t>
      </w:r>
      <w:ins w:id="141" w:author="Albion M. Butters" w:date="2019-12-19T11:44:00Z">
        <w:r w:rsidR="00DE3CD7">
          <w:rPr>
            <w:rFonts w:ascii="Times New Roman" w:hAnsi="Times New Roman" w:cs="Times New Roman"/>
            <w:lang w:val="en-GB"/>
          </w:rPr>
          <w:t>:</w:t>
        </w:r>
      </w:ins>
      <w:r w:rsidR="00F471CC" w:rsidRPr="00AC49E8">
        <w:rPr>
          <w:rFonts w:ascii="Times New Roman" w:hAnsi="Times New Roman" w:cs="Times New Roman"/>
          <w:lang w:val="en-GB"/>
        </w:rPr>
        <w:t xml:space="preserve"> </w:t>
      </w:r>
      <w:r w:rsidR="00FC2E88" w:rsidRPr="00AC49E8">
        <w:rPr>
          <w:rFonts w:ascii="Times New Roman" w:hAnsi="Times New Roman" w:cs="Times New Roman"/>
          <w:lang w:val="en-GB"/>
        </w:rPr>
        <w:t>122</w:t>
      </w:r>
      <w:r w:rsidR="00F471CC" w:rsidRPr="00AC49E8">
        <w:rPr>
          <w:rFonts w:ascii="Times New Roman" w:hAnsi="Times New Roman" w:cs="Times New Roman"/>
          <w:lang w:val="en-GB"/>
        </w:rPr>
        <w:t>)</w:t>
      </w:r>
      <w:r w:rsidRPr="00AC49E8">
        <w:rPr>
          <w:rFonts w:ascii="Times New Roman" w:hAnsi="Times New Roman" w:cs="Times New Roman"/>
          <w:lang w:val="en-GB"/>
        </w:rPr>
        <w:t xml:space="preserve"> cites two occurrences in the </w:t>
      </w:r>
      <w:r w:rsidRPr="00BF1D02">
        <w:rPr>
          <w:rFonts w:ascii="Times New Roman" w:hAnsi="Times New Roman" w:cs="Times New Roman"/>
          <w:lang w:val="en-GB"/>
        </w:rPr>
        <w:t>Coffin Texts </w:t>
      </w:r>
      <w:r w:rsidR="00A62F68" w:rsidRPr="00AC49E8">
        <w:rPr>
          <w:rFonts w:ascii="Times New Roman" w:hAnsi="Times New Roman" w:cs="Times New Roman"/>
          <w:lang w:val="en-GB"/>
        </w:rPr>
        <w:t>and in a literary text</w:t>
      </w:r>
      <w:r w:rsidR="005C0C0E" w:rsidRPr="00AC49E8">
        <w:rPr>
          <w:rFonts w:ascii="Times New Roman" w:hAnsi="Times New Roman" w:cs="Times New Roman"/>
          <w:lang w:val="en-GB"/>
        </w:rPr>
        <w:t xml:space="preserve"> written in Middle Egyptian</w:t>
      </w:r>
      <w:ins w:id="142" w:author="Albion M. Butters" w:date="2019-12-19T11:44:00Z">
        <w:r w:rsidR="00DE3CD7">
          <w:rPr>
            <w:rFonts w:ascii="Times New Roman" w:hAnsi="Times New Roman" w:cs="Times New Roman"/>
            <w:lang w:val="en-GB"/>
          </w:rPr>
          <w:t>:</w:t>
        </w:r>
      </w:ins>
    </w:p>
    <w:p w14:paraId="01984B4D" w14:textId="77777777" w:rsidR="00693EB7" w:rsidRPr="00AC49E8" w:rsidRDefault="00693EB7" w:rsidP="00DE5A5D">
      <w:pPr>
        <w:spacing w:line="276" w:lineRule="auto"/>
        <w:jc w:val="both"/>
        <w:rPr>
          <w:rFonts w:ascii="Times New Roman" w:hAnsi="Times New Roman" w:cs="Times New Roman"/>
          <w:lang w:val="en-GB"/>
        </w:rPr>
      </w:pPr>
    </w:p>
    <w:p w14:paraId="6532C960" w14:textId="01BFA339" w:rsidR="00E75BA4" w:rsidRPr="00AC49E8" w:rsidRDefault="0040668A"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FF6928" w:rsidRPr="00AC49E8">
        <w:rPr>
          <w:rFonts w:ascii="Times New Roman" w:hAnsi="Times New Roman" w:cs="Times New Roman"/>
          <w:lang w:val="en-GB"/>
        </w:rPr>
        <w:t>14</w:t>
      </w:r>
      <w:r w:rsidRPr="00AC49E8">
        <w:rPr>
          <w:rFonts w:ascii="Times New Roman" w:hAnsi="Times New Roman" w:cs="Times New Roman"/>
          <w:lang w:val="en-GB"/>
        </w:rPr>
        <w:t>)</w:t>
      </w:r>
      <w:r w:rsidRPr="00AC49E8">
        <w:rPr>
          <w:rFonts w:ascii="Times New Roman" w:hAnsi="Times New Roman" w:cs="Times New Roman"/>
          <w:lang w:val="en-GB"/>
        </w:rPr>
        <w:tab/>
      </w:r>
      <w:r w:rsidR="009C38A1" w:rsidRPr="00AC49E8">
        <w:rPr>
          <w:rFonts w:ascii="Times New Roman" w:hAnsi="Times New Roman" w:cs="Times New Roman"/>
          <w:lang w:val="en-GB"/>
        </w:rPr>
        <w:t xml:space="preserve">Middle Egyptian </w:t>
      </w:r>
      <w:r w:rsidR="00B66F02" w:rsidRPr="00AC49E8">
        <w:rPr>
          <w:rFonts w:ascii="Times New Roman" w:hAnsi="Times New Roman" w:cs="Times New Roman"/>
          <w:lang w:val="en-GB"/>
        </w:rPr>
        <w:t>(Egyptian [Afro-Asiatic], Egypt)</w:t>
      </w:r>
    </w:p>
    <w:p w14:paraId="4A8D7C26" w14:textId="4DB77BED" w:rsidR="00693EB7" w:rsidRPr="00AC49E8" w:rsidRDefault="00BE746A" w:rsidP="00DE5A5D">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40668A" w:rsidRPr="00AC49E8">
        <w:rPr>
          <w:rFonts w:ascii="Umschrift_TTn" w:hAnsi="Umschrift_TTn" w:cs="Times New Roman"/>
          <w:i/>
          <w:lang w:val="en-GB"/>
        </w:rPr>
        <w:tab/>
      </w:r>
      <w:r w:rsidR="00693EB7" w:rsidRPr="00AC49E8">
        <w:rPr>
          <w:rFonts w:ascii="Umschrift_TTn" w:hAnsi="Umschrift_TTn" w:cs="Times New Roman"/>
          <w:i/>
          <w:lang w:val="en-GB"/>
        </w:rPr>
        <w:t xml:space="preserve">jw </w:t>
      </w:r>
      <w:r w:rsidR="00F47155" w:rsidRPr="00AC49E8">
        <w:rPr>
          <w:rFonts w:ascii="Umschrift_TTn" w:hAnsi="Umschrift_TTn" w:cs="Times New Roman"/>
          <w:i/>
          <w:lang w:val="en-GB"/>
        </w:rPr>
        <w:tab/>
      </w:r>
      <w:r w:rsidR="00693EB7" w:rsidRPr="00AC49E8">
        <w:rPr>
          <w:rFonts w:ascii="Umschrift_TTn" w:hAnsi="Umschrift_TTn" w:cs="Times New Roman"/>
          <w:i/>
          <w:lang w:val="en-GB"/>
        </w:rPr>
        <w:t>s</w:t>
      </w:r>
      <w:r w:rsidR="003313FF" w:rsidRPr="00AC49E8">
        <w:rPr>
          <w:rFonts w:ascii="Umschrift_TTn" w:hAnsi="Umschrift_TTn" w:cs="Times New Roman"/>
          <w:i/>
          <w:lang w:val="en-GB"/>
        </w:rPr>
        <w:t>S</w:t>
      </w:r>
      <w:r w:rsidR="00693EB7" w:rsidRPr="00AC49E8">
        <w:rPr>
          <w:rFonts w:ascii="Umschrift_TTn" w:hAnsi="Umschrift_TTn" w:cs="Times New Roman"/>
          <w:i/>
          <w:lang w:val="en-GB"/>
        </w:rPr>
        <w:t>p</w:t>
      </w:r>
      <w:r w:rsidR="003313FF" w:rsidRPr="00AC49E8">
        <w:rPr>
          <w:rFonts w:ascii="Umschrift_TTn" w:hAnsi="Umschrift_TTn" w:cs="Times New Roman"/>
          <w:i/>
          <w:lang w:val="en-GB"/>
        </w:rPr>
        <w:t xml:space="preserve"> </w:t>
      </w:r>
      <w:r w:rsidR="00F47155" w:rsidRPr="00AC49E8">
        <w:rPr>
          <w:rFonts w:ascii="Umschrift_TTn" w:hAnsi="Umschrift_TTn" w:cs="Times New Roman"/>
          <w:i/>
          <w:lang w:val="en-GB"/>
        </w:rPr>
        <w:tab/>
      </w:r>
      <w:r w:rsidR="003313FF" w:rsidRPr="00AC49E8">
        <w:rPr>
          <w:rFonts w:ascii="Umschrift_TTn" w:hAnsi="Umschrift_TTn" w:cs="Times New Roman"/>
          <w:i/>
          <w:lang w:val="en-GB"/>
        </w:rPr>
        <w:t xml:space="preserve">Dd </w:t>
      </w:r>
      <w:r w:rsidR="00F47155" w:rsidRPr="00AC49E8">
        <w:rPr>
          <w:rFonts w:ascii="Umschrift_TTn" w:hAnsi="Umschrift_TTn" w:cs="Times New Roman"/>
          <w:i/>
          <w:lang w:val="en-GB"/>
        </w:rPr>
        <w:tab/>
      </w:r>
      <w:r w:rsidR="00F47155" w:rsidRPr="00AC49E8">
        <w:rPr>
          <w:rFonts w:ascii="Umschrift_TTn" w:hAnsi="Umschrift_TTn" w:cs="Times New Roman"/>
          <w:i/>
          <w:lang w:val="en-GB"/>
        </w:rPr>
        <w:tab/>
      </w:r>
      <w:ins w:id="143" w:author="Elsa Oréal" w:date="2020-01-10T15:12:00Z">
        <w:r w:rsidR="00DB7C8E">
          <w:rPr>
            <w:rFonts w:ascii="Umschrift_TTn" w:hAnsi="Umschrift_TTn" w:cs="Times New Roman"/>
            <w:i/>
            <w:lang w:val="en-GB"/>
          </w:rPr>
          <w:tab/>
        </w:r>
      </w:ins>
      <w:r w:rsidR="003313FF" w:rsidRPr="00AC49E8">
        <w:rPr>
          <w:rFonts w:ascii="Umschrift_TTn" w:hAnsi="Umschrift_TTn" w:cs="Times New Roman"/>
          <w:i/>
          <w:lang w:val="en-GB"/>
        </w:rPr>
        <w:t>PN</w:t>
      </w:r>
      <w:r w:rsidR="00F47155" w:rsidRPr="00AC49E8">
        <w:rPr>
          <w:rFonts w:ascii="Umschrift_TTn" w:hAnsi="Umschrift_TTn" w:cs="Times New Roman"/>
          <w:i/>
          <w:lang w:val="en-GB"/>
        </w:rPr>
        <w:tab/>
      </w:r>
      <w:r w:rsidR="003313FF" w:rsidRPr="00AC49E8">
        <w:rPr>
          <w:rFonts w:ascii="Umschrift_TTn" w:hAnsi="Umschrift_TTn" w:cs="Times New Roman"/>
          <w:i/>
          <w:lang w:val="en-GB"/>
        </w:rPr>
        <w:t xml:space="preserve">jw </w:t>
      </w:r>
      <w:r w:rsidR="00F47155" w:rsidRPr="00AC49E8">
        <w:rPr>
          <w:rFonts w:ascii="Umschrift_TTn" w:hAnsi="Umschrift_TTn" w:cs="Times New Roman"/>
          <w:i/>
          <w:lang w:val="en-GB"/>
        </w:rPr>
        <w:tab/>
      </w:r>
      <w:r w:rsidR="003313FF" w:rsidRPr="00AC49E8">
        <w:rPr>
          <w:rFonts w:ascii="Umschrift_TTn" w:hAnsi="Umschrift_TTn" w:cs="Times New Roman"/>
          <w:i/>
          <w:lang w:val="en-GB"/>
        </w:rPr>
        <w:t xml:space="preserve">knH </w:t>
      </w:r>
      <w:r w:rsidR="00F47155" w:rsidRPr="00AC49E8">
        <w:rPr>
          <w:rFonts w:ascii="Umschrift_TTn" w:hAnsi="Umschrift_TTn" w:cs="Times New Roman"/>
          <w:i/>
          <w:lang w:val="en-GB"/>
        </w:rPr>
        <w:tab/>
      </w:r>
      <w:r w:rsidR="00F47155" w:rsidRPr="00AC49E8">
        <w:rPr>
          <w:rFonts w:ascii="Umschrift_TTn" w:hAnsi="Umschrift_TTn" w:cs="Times New Roman"/>
          <w:i/>
          <w:lang w:val="en-GB"/>
        </w:rPr>
        <w:tab/>
      </w:r>
      <w:r w:rsidR="00F47155" w:rsidRPr="00AC49E8">
        <w:rPr>
          <w:rFonts w:ascii="Umschrift_TTn" w:hAnsi="Umschrift_TTn" w:cs="Times New Roman"/>
          <w:i/>
          <w:lang w:val="en-GB"/>
        </w:rPr>
        <w:tab/>
      </w:r>
      <w:r w:rsidR="003313FF" w:rsidRPr="00AC49E8">
        <w:rPr>
          <w:rFonts w:ascii="Umschrift_TTn" w:hAnsi="Umschrift_TTn" w:cs="Times New Roman"/>
          <w:i/>
          <w:lang w:val="en-GB"/>
        </w:rPr>
        <w:t xml:space="preserve">Dd </w:t>
      </w:r>
      <w:r w:rsidR="00F47155" w:rsidRPr="00AC49E8">
        <w:rPr>
          <w:rFonts w:ascii="Umschrift_TTn" w:hAnsi="Umschrift_TTn" w:cs="Times New Roman"/>
          <w:i/>
          <w:lang w:val="en-GB"/>
        </w:rPr>
        <w:tab/>
      </w:r>
      <w:r w:rsidR="00F47155" w:rsidRPr="00AC49E8">
        <w:rPr>
          <w:rFonts w:ascii="Umschrift_TTn" w:hAnsi="Umschrift_TTn" w:cs="Times New Roman"/>
          <w:i/>
          <w:lang w:val="en-GB"/>
        </w:rPr>
        <w:tab/>
      </w:r>
      <w:ins w:id="144" w:author="Elsa Oréal" w:date="2020-01-10T15:12:00Z">
        <w:r w:rsidR="00DB7C8E">
          <w:rPr>
            <w:rFonts w:ascii="Umschrift_TTn" w:hAnsi="Umschrift_TTn" w:cs="Times New Roman"/>
            <w:i/>
            <w:lang w:val="en-GB"/>
          </w:rPr>
          <w:tab/>
        </w:r>
      </w:ins>
      <w:r w:rsidR="003313FF" w:rsidRPr="00AC49E8">
        <w:rPr>
          <w:rFonts w:ascii="Umschrift_TTn" w:hAnsi="Umschrift_TTn" w:cs="Times New Roman"/>
          <w:i/>
          <w:lang w:val="en-GB"/>
        </w:rPr>
        <w:t>PN</w:t>
      </w:r>
    </w:p>
    <w:p w14:paraId="2E38882A" w14:textId="3C506F1B" w:rsidR="00693EB7" w:rsidRPr="00AC49E8" w:rsidRDefault="00BE746A" w:rsidP="00DE5A5D">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40668A" w:rsidRPr="00AC49E8">
        <w:rPr>
          <w:rFonts w:ascii="Times New Roman" w:hAnsi="Times New Roman" w:cs="Times New Roman"/>
          <w:smallCaps/>
          <w:lang w:val="en-GB"/>
        </w:rPr>
        <w:tab/>
      </w:r>
      <w:r w:rsidR="00E75BA4" w:rsidRPr="00AC49E8">
        <w:rPr>
          <w:rFonts w:ascii="Times New Roman" w:hAnsi="Times New Roman" w:cs="Times New Roman"/>
          <w:smallCaps/>
          <w:lang w:val="en-GB"/>
        </w:rPr>
        <w:t>loc</w:t>
      </w:r>
      <w:r w:rsidR="00E75BA4" w:rsidRPr="00AC49E8">
        <w:rPr>
          <w:rFonts w:ascii="Times New Roman" w:hAnsi="Times New Roman" w:cs="Times New Roman"/>
          <w:lang w:val="en-GB"/>
        </w:rPr>
        <w:t xml:space="preserve"> </w:t>
      </w:r>
      <w:r w:rsidR="00F47155" w:rsidRPr="00AC49E8">
        <w:rPr>
          <w:rFonts w:ascii="Times New Roman" w:hAnsi="Times New Roman" w:cs="Times New Roman"/>
          <w:lang w:val="en-GB"/>
        </w:rPr>
        <w:tab/>
      </w:r>
      <w:r w:rsidR="00E75BA4" w:rsidRPr="00AC49E8">
        <w:rPr>
          <w:rFonts w:ascii="Times New Roman" w:hAnsi="Times New Roman" w:cs="Times New Roman"/>
          <w:lang w:val="en-GB"/>
        </w:rPr>
        <w:t>light</w:t>
      </w:r>
      <w:r w:rsidR="003313FF" w:rsidRPr="00AC49E8">
        <w:rPr>
          <w:rFonts w:ascii="Times New Roman" w:hAnsi="Times New Roman" w:cs="Times New Roman"/>
          <w:lang w:val="en-GB"/>
        </w:rPr>
        <w:t xml:space="preserve"> </w:t>
      </w:r>
      <w:r w:rsidR="00F47155" w:rsidRPr="00AC49E8">
        <w:rPr>
          <w:rFonts w:ascii="Times New Roman" w:hAnsi="Times New Roman" w:cs="Times New Roman"/>
          <w:lang w:val="en-GB"/>
        </w:rPr>
        <w:tab/>
      </w:r>
      <w:r w:rsidR="003313FF" w:rsidRPr="00AC49E8">
        <w:rPr>
          <w:rFonts w:ascii="Times New Roman" w:hAnsi="Times New Roman" w:cs="Times New Roman"/>
          <w:lang w:val="en-GB"/>
        </w:rPr>
        <w:t>say\</w:t>
      </w:r>
      <w:ins w:id="145" w:author="Elsa Oréal" w:date="2020-01-10T15:12:00Z">
        <w:r w:rsidR="00DB7C8E">
          <w:rPr>
            <w:rFonts w:ascii="Times New Roman" w:hAnsi="Times New Roman" w:cs="Times New Roman"/>
            <w:smallCaps/>
            <w:lang w:val="en-GB"/>
          </w:rPr>
          <w:t>impfv</w:t>
        </w:r>
        <w:r w:rsidR="00DB7C8E" w:rsidRPr="00AC49E8">
          <w:rPr>
            <w:rFonts w:ascii="Times New Roman" w:hAnsi="Times New Roman" w:cs="Times New Roman"/>
            <w:lang w:val="en-GB"/>
          </w:rPr>
          <w:t xml:space="preserve"> </w:t>
        </w:r>
      </w:ins>
      <w:r w:rsidR="00F47155" w:rsidRPr="00AC49E8">
        <w:rPr>
          <w:rFonts w:ascii="Times New Roman" w:hAnsi="Times New Roman" w:cs="Times New Roman"/>
          <w:lang w:val="en-GB"/>
        </w:rPr>
        <w:tab/>
      </w:r>
      <w:r w:rsidR="003313FF" w:rsidRPr="00AC49E8">
        <w:rPr>
          <w:rFonts w:ascii="Times New Roman" w:hAnsi="Times New Roman" w:cs="Times New Roman"/>
          <w:smallCaps/>
          <w:lang w:val="en-GB"/>
        </w:rPr>
        <w:t xml:space="preserve">PN </w:t>
      </w:r>
      <w:r w:rsidR="00F47155" w:rsidRPr="00AC49E8">
        <w:rPr>
          <w:rFonts w:ascii="Times New Roman" w:hAnsi="Times New Roman" w:cs="Times New Roman"/>
          <w:smallCaps/>
          <w:lang w:val="en-GB"/>
        </w:rPr>
        <w:tab/>
      </w:r>
      <w:r w:rsidR="003313FF" w:rsidRPr="00AC49E8">
        <w:rPr>
          <w:rFonts w:ascii="Times New Roman" w:hAnsi="Times New Roman" w:cs="Times New Roman"/>
          <w:smallCaps/>
          <w:lang w:val="en-GB"/>
        </w:rPr>
        <w:t>loc</w:t>
      </w:r>
      <w:r w:rsidR="003313FF" w:rsidRPr="00AC49E8">
        <w:rPr>
          <w:rFonts w:ascii="Times New Roman" w:hAnsi="Times New Roman" w:cs="Times New Roman"/>
          <w:lang w:val="en-GB"/>
        </w:rPr>
        <w:t xml:space="preserve"> </w:t>
      </w:r>
      <w:r w:rsidR="00F47155" w:rsidRPr="00AC49E8">
        <w:rPr>
          <w:rFonts w:ascii="Times New Roman" w:hAnsi="Times New Roman" w:cs="Times New Roman"/>
          <w:lang w:val="en-GB"/>
        </w:rPr>
        <w:tab/>
      </w:r>
      <w:r w:rsidR="003313FF" w:rsidRPr="00AC49E8">
        <w:rPr>
          <w:rFonts w:ascii="Times New Roman" w:hAnsi="Times New Roman" w:cs="Times New Roman"/>
          <w:lang w:val="en-GB"/>
        </w:rPr>
        <w:t xml:space="preserve">darkness </w:t>
      </w:r>
      <w:r w:rsidR="00F47155" w:rsidRPr="00AC49E8">
        <w:rPr>
          <w:rFonts w:ascii="Times New Roman" w:hAnsi="Times New Roman" w:cs="Times New Roman"/>
          <w:lang w:val="en-GB"/>
        </w:rPr>
        <w:tab/>
      </w:r>
      <w:r w:rsidR="003313FF" w:rsidRPr="00AC49E8">
        <w:rPr>
          <w:rFonts w:ascii="Times New Roman" w:hAnsi="Times New Roman" w:cs="Times New Roman"/>
          <w:lang w:val="en-GB"/>
        </w:rPr>
        <w:t>say\</w:t>
      </w:r>
      <w:ins w:id="146" w:author="Elsa Oréal" w:date="2020-01-10T15:12:00Z">
        <w:r w:rsidR="00DB7C8E">
          <w:rPr>
            <w:rFonts w:ascii="Times New Roman" w:hAnsi="Times New Roman" w:cs="Times New Roman"/>
            <w:smallCaps/>
            <w:lang w:val="en-GB"/>
          </w:rPr>
          <w:t>impfv</w:t>
        </w:r>
        <w:r w:rsidR="00DB7C8E" w:rsidRPr="00AC49E8">
          <w:rPr>
            <w:rFonts w:ascii="Times New Roman" w:hAnsi="Times New Roman" w:cs="Times New Roman"/>
            <w:smallCaps/>
            <w:lang w:val="en-GB"/>
          </w:rPr>
          <w:t xml:space="preserve"> </w:t>
        </w:r>
      </w:ins>
      <w:r w:rsidR="00F47155" w:rsidRPr="00AC49E8">
        <w:rPr>
          <w:rFonts w:ascii="Times New Roman" w:hAnsi="Times New Roman" w:cs="Times New Roman"/>
          <w:smallCaps/>
          <w:lang w:val="en-GB"/>
        </w:rPr>
        <w:tab/>
      </w:r>
      <w:r w:rsidR="003313FF" w:rsidRPr="00AC49E8">
        <w:rPr>
          <w:rFonts w:ascii="Times New Roman" w:hAnsi="Times New Roman" w:cs="Times New Roman"/>
          <w:smallCaps/>
          <w:lang w:val="en-GB"/>
        </w:rPr>
        <w:t>PN</w:t>
      </w:r>
    </w:p>
    <w:p w14:paraId="5C3B70CF" w14:textId="1C475368" w:rsidR="00E75BA4" w:rsidRPr="00AC49E8" w:rsidRDefault="00BE746A"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40668A" w:rsidRPr="00AC49E8">
        <w:rPr>
          <w:rFonts w:ascii="Times New Roman" w:hAnsi="Times New Roman" w:cs="Times New Roman"/>
          <w:lang w:val="en-GB"/>
        </w:rPr>
        <w:tab/>
      </w:r>
      <w:r w:rsidR="002A50C9" w:rsidRPr="00AC49E8">
        <w:rPr>
          <w:rFonts w:ascii="Times New Roman" w:hAnsi="Times New Roman" w:cs="Times New Roman"/>
          <w:lang w:val="en-GB"/>
        </w:rPr>
        <w:t>‘</w:t>
      </w:r>
      <w:r w:rsidR="00E75BA4" w:rsidRPr="00AC49E8">
        <w:rPr>
          <w:rFonts w:ascii="Times New Roman" w:hAnsi="Times New Roman" w:cs="Times New Roman"/>
          <w:lang w:val="en-GB"/>
        </w:rPr>
        <w:t>There is light</w:t>
      </w:r>
      <w:r w:rsidR="003313FF" w:rsidRPr="00AC49E8">
        <w:rPr>
          <w:rFonts w:ascii="Times New Roman" w:hAnsi="Times New Roman" w:cs="Times New Roman"/>
          <w:lang w:val="en-GB"/>
        </w:rPr>
        <w:t>, says PN</w:t>
      </w:r>
      <w:ins w:id="147" w:author="Albion M. Butters" w:date="2019-12-19T12:20:00Z">
        <w:r w:rsidR="003C2FB7">
          <w:rPr>
            <w:rFonts w:ascii="Times New Roman" w:hAnsi="Times New Roman" w:cs="Times New Roman"/>
            <w:lang w:val="en-GB"/>
          </w:rPr>
          <w:t>;</w:t>
        </w:r>
      </w:ins>
      <w:r w:rsidR="003313FF" w:rsidRPr="00AC49E8">
        <w:rPr>
          <w:rFonts w:ascii="Times New Roman" w:hAnsi="Times New Roman" w:cs="Times New Roman"/>
          <w:lang w:val="en-GB"/>
        </w:rPr>
        <w:t xml:space="preserve"> there is darkness, says PN</w:t>
      </w:r>
      <w:r w:rsidR="002A50C9" w:rsidRPr="00AC49E8">
        <w:rPr>
          <w:rFonts w:ascii="Times New Roman" w:hAnsi="Times New Roman" w:cs="Times New Roman"/>
          <w:lang w:val="en-GB"/>
        </w:rPr>
        <w:t>.’</w:t>
      </w:r>
      <w:r w:rsidR="009C38A1" w:rsidRPr="00AC49E8">
        <w:rPr>
          <w:rFonts w:ascii="Times New Roman" w:hAnsi="Times New Roman" w:cs="Times New Roman"/>
          <w:lang w:val="en-GB"/>
        </w:rPr>
        <w:t xml:space="preserve"> (Coffin Text IV 29e)</w:t>
      </w:r>
    </w:p>
    <w:p w14:paraId="5D24F9C1" w14:textId="77777777" w:rsidR="00E75BA4" w:rsidRPr="00AC49E8" w:rsidRDefault="00E75BA4" w:rsidP="00DE5A5D">
      <w:pPr>
        <w:spacing w:line="276" w:lineRule="auto"/>
        <w:jc w:val="both"/>
        <w:rPr>
          <w:rFonts w:ascii="Times New Roman" w:hAnsi="Times New Roman" w:cs="Times New Roman"/>
          <w:lang w:val="en-GB"/>
        </w:rPr>
      </w:pPr>
    </w:p>
    <w:p w14:paraId="675137D6" w14:textId="178222B2" w:rsidR="007316E8" w:rsidRPr="00AC49E8" w:rsidRDefault="0040668A"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FF6928" w:rsidRPr="00AC49E8">
        <w:rPr>
          <w:rFonts w:ascii="Times New Roman" w:hAnsi="Times New Roman" w:cs="Times New Roman"/>
          <w:lang w:val="en-GB"/>
        </w:rPr>
        <w:t>15</w:t>
      </w:r>
      <w:r w:rsidRPr="00AC49E8">
        <w:rPr>
          <w:rFonts w:ascii="Times New Roman" w:hAnsi="Times New Roman" w:cs="Times New Roman"/>
          <w:lang w:val="en-GB"/>
        </w:rPr>
        <w:t>)</w:t>
      </w:r>
      <w:r w:rsidR="00B72080" w:rsidRPr="00AC49E8">
        <w:rPr>
          <w:rFonts w:ascii="Times New Roman" w:hAnsi="Times New Roman" w:cs="Times New Roman"/>
          <w:lang w:val="en-GB"/>
        </w:rPr>
        <w:t xml:space="preserve"> </w:t>
      </w:r>
      <w:r w:rsidR="000F4EE7" w:rsidRPr="00AC49E8">
        <w:rPr>
          <w:rFonts w:ascii="Times New Roman" w:hAnsi="Times New Roman" w:cs="Times New Roman"/>
          <w:lang w:val="en-GB"/>
        </w:rPr>
        <w:tab/>
      </w:r>
      <w:r w:rsidR="003B2F8D" w:rsidRPr="00AC49E8">
        <w:rPr>
          <w:rFonts w:ascii="Times New Roman" w:hAnsi="Times New Roman" w:cs="Times New Roman"/>
          <w:lang w:val="en-GB"/>
        </w:rPr>
        <w:t xml:space="preserve">Middle Egyptian </w:t>
      </w:r>
      <w:r w:rsidR="00B66F02" w:rsidRPr="00AC49E8">
        <w:rPr>
          <w:rFonts w:ascii="Times New Roman" w:hAnsi="Times New Roman" w:cs="Times New Roman"/>
          <w:lang w:val="en-GB"/>
        </w:rPr>
        <w:t>(Egyptian [Afro-Asiatic], Egypt)</w:t>
      </w:r>
    </w:p>
    <w:p w14:paraId="31D7F7AB" w14:textId="384F6913" w:rsidR="007316E8" w:rsidRPr="00AC49E8" w:rsidRDefault="000F4EE7" w:rsidP="00DE5A5D">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40668A" w:rsidRPr="00AC49E8">
        <w:rPr>
          <w:rFonts w:ascii="Umschrift_TTn" w:hAnsi="Umschrift_TTn" w:cs="Times New Roman"/>
          <w:i/>
          <w:lang w:val="en-GB"/>
        </w:rPr>
        <w:tab/>
      </w:r>
      <w:r w:rsidR="007316E8" w:rsidRPr="00AC49E8">
        <w:rPr>
          <w:rFonts w:ascii="Umschrift_TTn" w:hAnsi="Umschrift_TTn" w:cs="Times New Roman"/>
          <w:i/>
          <w:lang w:val="en-GB"/>
        </w:rPr>
        <w:t xml:space="preserve">jw </w:t>
      </w:r>
      <w:r w:rsidR="00FA2C38" w:rsidRPr="00AC49E8">
        <w:rPr>
          <w:rFonts w:ascii="Umschrift_TTn" w:hAnsi="Umschrift_TTn" w:cs="Times New Roman"/>
          <w:i/>
          <w:lang w:val="en-GB"/>
        </w:rPr>
        <w:tab/>
      </w:r>
      <w:r w:rsidR="00FA2C38" w:rsidRPr="00AC49E8">
        <w:rPr>
          <w:rFonts w:ascii="Umschrift_TTn" w:hAnsi="Umschrift_TTn" w:cs="Times New Roman"/>
          <w:i/>
          <w:lang w:val="en-GB"/>
        </w:rPr>
        <w:tab/>
        <w:t>Sw</w:t>
      </w:r>
      <w:r w:rsidR="00FA2C38" w:rsidRPr="00AC49E8">
        <w:rPr>
          <w:rFonts w:ascii="Umschrift_TTn" w:hAnsi="Umschrift_TTn" w:cs="Times New Roman"/>
          <w:i/>
          <w:lang w:val="en-GB"/>
        </w:rPr>
        <w:tab/>
      </w:r>
      <w:r w:rsidR="00FA2C38" w:rsidRPr="00AC49E8">
        <w:rPr>
          <w:rFonts w:ascii="Umschrift_TTn" w:hAnsi="Umschrift_TTn" w:cs="Times New Roman"/>
          <w:i/>
          <w:lang w:val="en-GB"/>
        </w:rPr>
        <w:tab/>
      </w:r>
      <w:r w:rsidR="007316E8" w:rsidRPr="00AC49E8">
        <w:rPr>
          <w:rFonts w:ascii="Umschrift_TTn" w:hAnsi="Umschrift_TTn" w:cs="Times New Roman"/>
          <w:i/>
          <w:lang w:val="en-GB"/>
        </w:rPr>
        <w:t xml:space="preserve">m </w:t>
      </w:r>
      <w:r w:rsidR="00FA2C38" w:rsidRPr="00AC49E8">
        <w:rPr>
          <w:rFonts w:ascii="Umschrift_TTn" w:hAnsi="Umschrift_TTn" w:cs="Times New Roman"/>
          <w:i/>
          <w:lang w:val="en-GB"/>
        </w:rPr>
        <w:tab/>
      </w:r>
      <w:r w:rsidR="00FA2C38" w:rsidRPr="00AC49E8">
        <w:rPr>
          <w:rFonts w:ascii="Umschrift_TTn" w:hAnsi="Umschrift_TTn" w:cs="Times New Roman"/>
          <w:i/>
          <w:lang w:val="en-GB"/>
        </w:rPr>
        <w:tab/>
      </w:r>
      <w:r w:rsidR="007316E8" w:rsidRPr="00AC49E8">
        <w:rPr>
          <w:rFonts w:ascii="Umschrift_TTn" w:hAnsi="Umschrift_TTn" w:cs="Times New Roman"/>
          <w:i/>
          <w:lang w:val="en-GB"/>
        </w:rPr>
        <w:t>oq-jb</w:t>
      </w:r>
    </w:p>
    <w:p w14:paraId="7E2BD37A" w14:textId="597EC409" w:rsidR="007316E8" w:rsidRPr="00AC49E8" w:rsidRDefault="000F4EE7" w:rsidP="00DE5A5D">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40668A" w:rsidRPr="00AC49E8">
        <w:rPr>
          <w:rFonts w:ascii="Times New Roman" w:hAnsi="Times New Roman" w:cs="Times New Roman"/>
          <w:smallCaps/>
          <w:lang w:val="en-GB"/>
        </w:rPr>
        <w:tab/>
      </w:r>
      <w:r w:rsidR="00520A90" w:rsidRPr="00AC49E8">
        <w:rPr>
          <w:rFonts w:ascii="Times New Roman" w:hAnsi="Times New Roman" w:cs="Times New Roman"/>
          <w:smallCaps/>
          <w:lang w:val="en-GB"/>
        </w:rPr>
        <w:t>loc</w:t>
      </w:r>
      <w:r w:rsidR="00520A90" w:rsidRPr="00AC49E8">
        <w:rPr>
          <w:rFonts w:ascii="Times New Roman" w:hAnsi="Times New Roman" w:cs="Times New Roman"/>
          <w:lang w:val="en-GB"/>
        </w:rPr>
        <w:t xml:space="preserve"> </w:t>
      </w:r>
      <w:r w:rsidR="00FA2C38" w:rsidRPr="00AC49E8">
        <w:rPr>
          <w:rFonts w:ascii="Times New Roman" w:hAnsi="Times New Roman" w:cs="Times New Roman"/>
          <w:lang w:val="en-GB"/>
        </w:rPr>
        <w:tab/>
      </w:r>
      <w:r w:rsidR="007316E8" w:rsidRPr="00AC49E8">
        <w:rPr>
          <w:rFonts w:ascii="Times New Roman" w:hAnsi="Times New Roman" w:cs="Times New Roman"/>
          <w:lang w:val="en-GB"/>
        </w:rPr>
        <w:t xml:space="preserve">lack </w:t>
      </w:r>
      <w:r w:rsidR="00FA2C38" w:rsidRPr="00AC49E8">
        <w:rPr>
          <w:rFonts w:ascii="Times New Roman" w:hAnsi="Times New Roman" w:cs="Times New Roman"/>
          <w:lang w:val="en-GB"/>
        </w:rPr>
        <w:tab/>
      </w:r>
      <w:r w:rsidR="00FA2C38" w:rsidRPr="00AC49E8">
        <w:rPr>
          <w:rFonts w:ascii="Times New Roman" w:hAnsi="Times New Roman" w:cs="Times New Roman"/>
          <w:lang w:val="en-GB"/>
        </w:rPr>
        <w:tab/>
      </w:r>
      <w:r w:rsidR="007316E8" w:rsidRPr="00AC49E8">
        <w:rPr>
          <w:rFonts w:ascii="Times New Roman" w:hAnsi="Times New Roman" w:cs="Times New Roman"/>
          <w:lang w:val="en-GB"/>
        </w:rPr>
        <w:t xml:space="preserve">in </w:t>
      </w:r>
      <w:r w:rsidR="00FA2C38" w:rsidRPr="00AC49E8">
        <w:rPr>
          <w:rFonts w:ascii="Times New Roman" w:hAnsi="Times New Roman" w:cs="Times New Roman"/>
          <w:lang w:val="en-GB"/>
        </w:rPr>
        <w:tab/>
      </w:r>
      <w:r w:rsidR="00FA2C38" w:rsidRPr="00AC49E8">
        <w:rPr>
          <w:rFonts w:ascii="Times New Roman" w:hAnsi="Times New Roman" w:cs="Times New Roman"/>
          <w:lang w:val="en-GB"/>
        </w:rPr>
        <w:tab/>
      </w:r>
      <w:r w:rsidR="007316E8" w:rsidRPr="00AC49E8">
        <w:rPr>
          <w:rFonts w:ascii="Times New Roman" w:hAnsi="Times New Roman" w:cs="Times New Roman"/>
          <w:lang w:val="en-GB"/>
        </w:rPr>
        <w:t>confident</w:t>
      </w:r>
    </w:p>
    <w:p w14:paraId="5BA9E0B8" w14:textId="73A70D61" w:rsidR="007316E8" w:rsidRPr="00AC49E8" w:rsidRDefault="000F4EE7"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40668A" w:rsidRPr="00AC49E8">
        <w:rPr>
          <w:rFonts w:ascii="Times New Roman" w:hAnsi="Times New Roman" w:cs="Times New Roman"/>
          <w:lang w:val="en-GB"/>
        </w:rPr>
        <w:tab/>
      </w:r>
      <w:r w:rsidR="002A50C9" w:rsidRPr="00AC49E8">
        <w:rPr>
          <w:rFonts w:ascii="Times New Roman" w:hAnsi="Times New Roman" w:cs="Times New Roman"/>
          <w:lang w:val="en-GB"/>
        </w:rPr>
        <w:t>‘</w:t>
      </w:r>
      <w:r w:rsidR="007316E8" w:rsidRPr="00AC49E8">
        <w:rPr>
          <w:rFonts w:ascii="Times New Roman" w:hAnsi="Times New Roman" w:cs="Times New Roman"/>
          <w:lang w:val="en-GB"/>
        </w:rPr>
        <w:t>There is a lack of close friends.</w:t>
      </w:r>
      <w:r w:rsidR="002A50C9" w:rsidRPr="00AC49E8">
        <w:rPr>
          <w:rFonts w:ascii="Times New Roman" w:hAnsi="Times New Roman" w:cs="Times New Roman"/>
          <w:lang w:val="en-GB"/>
        </w:rPr>
        <w:t>’</w:t>
      </w:r>
      <w:r w:rsidR="003B2F8D" w:rsidRPr="00AC49E8">
        <w:rPr>
          <w:rFonts w:ascii="Times New Roman" w:hAnsi="Times New Roman" w:cs="Times New Roman"/>
          <w:lang w:val="en-GB"/>
        </w:rPr>
        <w:t xml:space="preserve"> (Dialogue of a Man with his Ba 123</w:t>
      </w:r>
      <w:ins w:id="148" w:author="Elsa Oréal" w:date="2020-01-09T15:07:00Z">
        <w:r w:rsidR="00E32316">
          <w:rPr>
            <w:rFonts w:ascii="Times New Roman" w:hAnsi="Times New Roman" w:cs="Times New Roman"/>
            <w:lang w:val="en-GB"/>
          </w:rPr>
          <w:t>–12</w:t>
        </w:r>
      </w:ins>
      <w:r w:rsidR="003B2F8D" w:rsidRPr="00AC49E8">
        <w:rPr>
          <w:rFonts w:ascii="Times New Roman" w:hAnsi="Times New Roman" w:cs="Times New Roman"/>
          <w:lang w:val="en-GB"/>
        </w:rPr>
        <w:t>4)</w:t>
      </w:r>
    </w:p>
    <w:p w14:paraId="176E5126" w14:textId="77777777" w:rsidR="007316E8" w:rsidRPr="00AC49E8" w:rsidRDefault="007316E8" w:rsidP="00DE5A5D">
      <w:pPr>
        <w:spacing w:line="276" w:lineRule="auto"/>
        <w:jc w:val="both"/>
        <w:rPr>
          <w:rFonts w:ascii="Times New Roman" w:hAnsi="Times New Roman" w:cs="Times New Roman"/>
          <w:lang w:val="en-GB"/>
        </w:rPr>
      </w:pPr>
    </w:p>
    <w:p w14:paraId="42D11E49" w14:textId="52995EF4" w:rsidR="00FA1510" w:rsidRPr="00AC49E8" w:rsidRDefault="008847AA"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The latter example is reminiscent of another possible example </w:t>
      </w:r>
      <w:r w:rsidR="00CB09BF" w:rsidRPr="00AC49E8">
        <w:rPr>
          <w:rFonts w:ascii="Times New Roman" w:hAnsi="Times New Roman" w:cs="Times New Roman"/>
          <w:lang w:val="en-GB"/>
        </w:rPr>
        <w:t>belonging to</w:t>
      </w:r>
      <w:r w:rsidR="00A62F68" w:rsidRPr="00AC49E8">
        <w:rPr>
          <w:rFonts w:ascii="Times New Roman" w:hAnsi="Times New Roman" w:cs="Times New Roman"/>
          <w:lang w:val="en-GB"/>
        </w:rPr>
        <w:t xml:space="preserve"> </w:t>
      </w:r>
      <w:r w:rsidRPr="00AC49E8">
        <w:rPr>
          <w:rFonts w:ascii="Times New Roman" w:hAnsi="Times New Roman" w:cs="Times New Roman"/>
          <w:lang w:val="en-GB"/>
        </w:rPr>
        <w:t xml:space="preserve">the </w:t>
      </w:r>
      <w:r w:rsidR="00EF0431" w:rsidRPr="00AC49E8">
        <w:rPr>
          <w:rFonts w:ascii="Times New Roman" w:hAnsi="Times New Roman" w:cs="Times New Roman"/>
          <w:lang w:val="en-GB"/>
        </w:rPr>
        <w:t xml:space="preserve">much </w:t>
      </w:r>
      <w:r w:rsidR="00CB09BF" w:rsidRPr="00AC49E8">
        <w:rPr>
          <w:rFonts w:ascii="Times New Roman" w:hAnsi="Times New Roman" w:cs="Times New Roman"/>
          <w:lang w:val="en-GB"/>
        </w:rPr>
        <w:t xml:space="preserve">older </w:t>
      </w:r>
      <w:r w:rsidRPr="00AC49E8">
        <w:rPr>
          <w:rFonts w:ascii="Times New Roman" w:hAnsi="Times New Roman" w:cs="Times New Roman"/>
          <w:lang w:val="en-GB"/>
        </w:rPr>
        <w:t xml:space="preserve">corpus of the </w:t>
      </w:r>
      <w:r w:rsidRPr="00E32316">
        <w:rPr>
          <w:rFonts w:ascii="Times New Roman" w:hAnsi="Times New Roman" w:cs="Times New Roman"/>
          <w:i/>
          <w:lang w:val="en-GB"/>
        </w:rPr>
        <w:t>Pyramid Texts</w:t>
      </w:r>
      <w:r w:rsidRPr="00AC49E8">
        <w:rPr>
          <w:rFonts w:ascii="Times New Roman" w:hAnsi="Times New Roman" w:cs="Times New Roman"/>
          <w:lang w:val="en-GB"/>
        </w:rPr>
        <w:t xml:space="preserve"> that</w:t>
      </w:r>
      <w:r w:rsidR="00CB09BF" w:rsidRPr="00AC49E8">
        <w:rPr>
          <w:rFonts w:ascii="Times New Roman" w:hAnsi="Times New Roman" w:cs="Times New Roman"/>
          <w:lang w:val="en-GB"/>
        </w:rPr>
        <w:t xml:space="preserve"> Allen (</w:t>
      </w:r>
      <w:r w:rsidR="00014DA4" w:rsidRPr="00AC49E8">
        <w:rPr>
          <w:rFonts w:ascii="Times New Roman" w:hAnsi="Times New Roman" w:cs="Times New Roman"/>
          <w:lang w:val="en-GB"/>
        </w:rPr>
        <w:t>2017: 333)</w:t>
      </w:r>
      <w:r w:rsidR="00A62F68" w:rsidRPr="00AC49E8">
        <w:rPr>
          <w:rFonts w:ascii="Times New Roman" w:hAnsi="Times New Roman" w:cs="Times New Roman"/>
          <w:lang w:val="en-GB"/>
        </w:rPr>
        <w:t xml:space="preserve"> translates with an existential reading</w:t>
      </w:r>
      <w:ins w:id="149" w:author="Albion M. Butters" w:date="2019-12-19T11:44:00Z">
        <w:r w:rsidR="00DE3CD7">
          <w:rPr>
            <w:rFonts w:ascii="Times New Roman" w:hAnsi="Times New Roman" w:cs="Times New Roman"/>
            <w:lang w:val="en-GB"/>
          </w:rPr>
          <w:t>:</w:t>
        </w:r>
      </w:ins>
      <w:r w:rsidR="00A62F68" w:rsidRPr="00AC49E8">
        <w:rPr>
          <w:rStyle w:val="Marquenotebasdepage"/>
          <w:rFonts w:ascii="Times New Roman" w:hAnsi="Times New Roman" w:cs="Times New Roman"/>
          <w:lang w:val="en-GB"/>
        </w:rPr>
        <w:footnoteReference w:id="14"/>
      </w:r>
    </w:p>
    <w:p w14:paraId="6B2FBE23" w14:textId="77777777" w:rsidR="00A62F68" w:rsidRPr="00AC49E8" w:rsidRDefault="00A62F68" w:rsidP="00DE5A5D">
      <w:pPr>
        <w:spacing w:line="276" w:lineRule="auto"/>
        <w:jc w:val="both"/>
        <w:rPr>
          <w:rFonts w:ascii="Times New Roman" w:hAnsi="Times New Roman" w:cs="Times New Roman"/>
          <w:lang w:val="en-GB"/>
        </w:rPr>
      </w:pPr>
    </w:p>
    <w:p w14:paraId="21EE59E1" w14:textId="3B8CA69F" w:rsidR="009D1EBB" w:rsidRPr="00AC49E8" w:rsidRDefault="00383ADA"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FF6928" w:rsidRPr="00AC49E8">
        <w:rPr>
          <w:rFonts w:ascii="Times New Roman" w:hAnsi="Times New Roman" w:cs="Times New Roman"/>
          <w:lang w:val="en-GB"/>
        </w:rPr>
        <w:t>16</w:t>
      </w:r>
      <w:r w:rsidRPr="00AC49E8">
        <w:rPr>
          <w:rFonts w:ascii="Times New Roman" w:hAnsi="Times New Roman" w:cs="Times New Roman"/>
          <w:lang w:val="en-GB"/>
        </w:rPr>
        <w:t>)</w:t>
      </w:r>
      <w:r w:rsidR="00FF6928" w:rsidRPr="00AC49E8">
        <w:rPr>
          <w:rFonts w:ascii="Times New Roman" w:hAnsi="Times New Roman" w:cs="Times New Roman"/>
          <w:lang w:val="en-GB"/>
        </w:rPr>
        <w:tab/>
      </w:r>
      <w:r w:rsidR="00893DB6" w:rsidRPr="00AC49E8">
        <w:rPr>
          <w:rFonts w:ascii="Times New Roman" w:hAnsi="Times New Roman" w:cs="Times New Roman"/>
          <w:lang w:val="en-GB"/>
        </w:rPr>
        <w:t xml:space="preserve">Old Egyptian </w:t>
      </w:r>
      <w:r w:rsidR="00B66F02" w:rsidRPr="00AC49E8">
        <w:rPr>
          <w:rFonts w:ascii="Times New Roman" w:hAnsi="Times New Roman" w:cs="Times New Roman"/>
          <w:lang w:val="en-GB"/>
        </w:rPr>
        <w:t>(Egyptian [Afro-Asiatic], Egypt)</w:t>
      </w:r>
    </w:p>
    <w:p w14:paraId="4FFAD75E" w14:textId="494333E6" w:rsidR="009D1EBB" w:rsidRPr="00AC49E8" w:rsidRDefault="000F1CF8" w:rsidP="00DE5A5D">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383ADA" w:rsidRPr="00AC49E8">
        <w:rPr>
          <w:rFonts w:ascii="Umschrift_TTn" w:hAnsi="Umschrift_TTn" w:cs="Times New Roman"/>
          <w:i/>
          <w:lang w:val="en-GB"/>
        </w:rPr>
        <w:tab/>
      </w:r>
      <w:r w:rsidR="009D1EBB" w:rsidRPr="00AC49E8">
        <w:rPr>
          <w:rFonts w:ascii="Umschrift_TTn" w:hAnsi="Umschrift_TTn" w:cs="Times New Roman"/>
          <w:i/>
          <w:lang w:val="en-GB"/>
        </w:rPr>
        <w:t xml:space="preserve">jw </w:t>
      </w:r>
      <w:r w:rsidR="00825626" w:rsidRPr="00AC49E8">
        <w:rPr>
          <w:rFonts w:ascii="Umschrift_TTn" w:hAnsi="Umschrift_TTn" w:cs="Times New Roman"/>
          <w:i/>
          <w:lang w:val="en-GB"/>
        </w:rPr>
        <w:tab/>
      </w:r>
      <w:r w:rsidR="009D1EBB" w:rsidRPr="00AC49E8">
        <w:rPr>
          <w:rFonts w:ascii="Umschrift_TTn" w:hAnsi="Umschrift_TTn" w:cs="Times New Roman"/>
          <w:i/>
          <w:lang w:val="en-GB"/>
        </w:rPr>
        <w:t xml:space="preserve">Sw </w:t>
      </w:r>
      <w:r w:rsidR="00825626" w:rsidRPr="00AC49E8">
        <w:rPr>
          <w:rFonts w:ascii="Umschrift_TTn" w:hAnsi="Umschrift_TTn" w:cs="Times New Roman"/>
          <w:i/>
          <w:lang w:val="en-GB"/>
        </w:rPr>
        <w:tab/>
      </w:r>
      <w:r w:rsidR="009D1EBB" w:rsidRPr="00AC49E8">
        <w:rPr>
          <w:rFonts w:ascii="Umschrift_TTn" w:hAnsi="Umschrift_TTn" w:cs="Times New Roman"/>
          <w:i/>
          <w:lang w:val="en-GB"/>
        </w:rPr>
        <w:t xml:space="preserve">m </w:t>
      </w:r>
      <w:r w:rsidR="00825626" w:rsidRPr="00AC49E8">
        <w:rPr>
          <w:rFonts w:ascii="Umschrift_TTn" w:hAnsi="Umschrift_TTn" w:cs="Times New Roman"/>
          <w:i/>
          <w:lang w:val="en-GB"/>
        </w:rPr>
        <w:tab/>
      </w:r>
      <w:r w:rsidR="009D1EBB" w:rsidRPr="00AC49E8">
        <w:rPr>
          <w:rFonts w:ascii="Umschrift_TTn" w:hAnsi="Umschrift_TTn" w:cs="Times New Roman"/>
          <w:i/>
          <w:lang w:val="en-GB"/>
        </w:rPr>
        <w:t>mtrw</w:t>
      </w:r>
    </w:p>
    <w:p w14:paraId="7F005227" w14:textId="322AEBBA" w:rsidR="009D1EBB" w:rsidRPr="00AC49E8" w:rsidRDefault="000F1CF8" w:rsidP="00DE5A5D">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383ADA" w:rsidRPr="00AC49E8">
        <w:rPr>
          <w:rFonts w:ascii="Times New Roman" w:hAnsi="Times New Roman" w:cs="Times New Roman"/>
          <w:smallCaps/>
          <w:lang w:val="en-GB"/>
        </w:rPr>
        <w:tab/>
      </w:r>
      <w:r w:rsidR="009D1EBB" w:rsidRPr="00AC49E8">
        <w:rPr>
          <w:rFonts w:ascii="Times New Roman" w:hAnsi="Times New Roman" w:cs="Times New Roman"/>
          <w:smallCaps/>
          <w:lang w:val="en-GB"/>
        </w:rPr>
        <w:t>loc</w:t>
      </w:r>
      <w:r w:rsidR="009D1EBB" w:rsidRPr="00AC49E8">
        <w:rPr>
          <w:rFonts w:ascii="Times New Roman" w:hAnsi="Times New Roman" w:cs="Times New Roman"/>
          <w:lang w:val="en-GB"/>
        </w:rPr>
        <w:t xml:space="preserve"> </w:t>
      </w:r>
      <w:r w:rsidR="00825626" w:rsidRPr="00AC49E8">
        <w:rPr>
          <w:rFonts w:ascii="Times New Roman" w:hAnsi="Times New Roman" w:cs="Times New Roman"/>
          <w:lang w:val="en-GB"/>
        </w:rPr>
        <w:tab/>
      </w:r>
      <w:r w:rsidR="009D1EBB" w:rsidRPr="00AC49E8">
        <w:rPr>
          <w:rFonts w:ascii="Times New Roman" w:hAnsi="Times New Roman" w:cs="Times New Roman"/>
          <w:lang w:val="en-GB"/>
        </w:rPr>
        <w:t xml:space="preserve">lack </w:t>
      </w:r>
      <w:r w:rsidR="00825626" w:rsidRPr="00AC49E8">
        <w:rPr>
          <w:rFonts w:ascii="Times New Roman" w:hAnsi="Times New Roman" w:cs="Times New Roman"/>
          <w:lang w:val="en-GB"/>
        </w:rPr>
        <w:tab/>
      </w:r>
      <w:r w:rsidR="009D1EBB" w:rsidRPr="00AC49E8">
        <w:rPr>
          <w:rFonts w:ascii="Times New Roman" w:hAnsi="Times New Roman" w:cs="Times New Roman"/>
          <w:lang w:val="en-GB"/>
        </w:rPr>
        <w:t xml:space="preserve">in </w:t>
      </w:r>
      <w:r w:rsidR="00825626" w:rsidRPr="00AC49E8">
        <w:rPr>
          <w:rFonts w:ascii="Times New Roman" w:hAnsi="Times New Roman" w:cs="Times New Roman"/>
          <w:lang w:val="en-GB"/>
        </w:rPr>
        <w:tab/>
      </w:r>
      <w:r w:rsidR="009D1EBB" w:rsidRPr="00AC49E8">
        <w:rPr>
          <w:rFonts w:ascii="Times New Roman" w:hAnsi="Times New Roman" w:cs="Times New Roman"/>
          <w:lang w:val="en-GB"/>
        </w:rPr>
        <w:t>testimony</w:t>
      </w:r>
    </w:p>
    <w:p w14:paraId="5FD92F2F" w14:textId="0BCFEC63" w:rsidR="009D1EBB" w:rsidRPr="00AC49E8" w:rsidRDefault="000F1CF8"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383ADA" w:rsidRPr="00AC49E8">
        <w:rPr>
          <w:rFonts w:ascii="Times New Roman" w:hAnsi="Times New Roman" w:cs="Times New Roman"/>
          <w:lang w:val="en-GB"/>
        </w:rPr>
        <w:tab/>
      </w:r>
      <w:r w:rsidR="008F222C" w:rsidRPr="00AC49E8">
        <w:rPr>
          <w:rFonts w:ascii="Times New Roman" w:hAnsi="Times New Roman" w:cs="Times New Roman"/>
          <w:lang w:val="en-GB"/>
        </w:rPr>
        <w:t>‘</w:t>
      </w:r>
      <w:r w:rsidR="00E55432" w:rsidRPr="00AC49E8">
        <w:rPr>
          <w:rFonts w:ascii="Times New Roman" w:hAnsi="Times New Roman" w:cs="Times New Roman"/>
          <w:lang w:val="en-GB"/>
        </w:rPr>
        <w:t>T</w:t>
      </w:r>
      <w:r w:rsidR="009D1EBB" w:rsidRPr="00AC49E8">
        <w:rPr>
          <w:rFonts w:ascii="Times New Roman" w:hAnsi="Times New Roman" w:cs="Times New Roman"/>
          <w:lang w:val="en-GB"/>
        </w:rPr>
        <w:t>here was a lack of testimony</w:t>
      </w:r>
      <w:r w:rsidR="008F222C" w:rsidRPr="00AC49E8">
        <w:rPr>
          <w:rFonts w:ascii="Times New Roman" w:hAnsi="Times New Roman" w:cs="Times New Roman"/>
          <w:lang w:val="en-GB"/>
        </w:rPr>
        <w:t>.’</w:t>
      </w:r>
      <w:r w:rsidR="00677D22" w:rsidRPr="00AC49E8">
        <w:rPr>
          <w:rFonts w:ascii="Times New Roman" w:hAnsi="Times New Roman" w:cs="Times New Roman"/>
          <w:lang w:val="en-GB"/>
        </w:rPr>
        <w:t xml:space="preserve"> </w:t>
      </w:r>
      <w:r w:rsidR="009876A4" w:rsidRPr="00AC49E8">
        <w:rPr>
          <w:rFonts w:ascii="Times New Roman" w:hAnsi="Times New Roman" w:cs="Times New Roman"/>
          <w:lang w:val="en-GB"/>
        </w:rPr>
        <w:t xml:space="preserve">(Pyramid Text </w:t>
      </w:r>
      <w:ins w:id="151" w:author="Elsa Oréal" w:date="2020-01-09T17:07:00Z">
        <w:r w:rsidR="00F3009E">
          <w:rPr>
            <w:rFonts w:ascii="Times New Roman" w:hAnsi="Times New Roman" w:cs="Times New Roman"/>
            <w:lang w:val="en-GB"/>
          </w:rPr>
          <w:t>§ 317b</w:t>
        </w:r>
      </w:ins>
      <w:r w:rsidR="00677D22" w:rsidRPr="00AC49E8">
        <w:rPr>
          <w:rFonts w:ascii="Times New Roman" w:hAnsi="Times New Roman" w:cs="Times New Roman"/>
          <w:lang w:val="en-GB"/>
        </w:rPr>
        <w:t>)</w:t>
      </w:r>
    </w:p>
    <w:p w14:paraId="0F6C3E54" w14:textId="77777777" w:rsidR="009D1EBB" w:rsidRPr="00AC49E8" w:rsidRDefault="009D1EBB" w:rsidP="00DE5A5D">
      <w:pPr>
        <w:spacing w:line="276" w:lineRule="auto"/>
        <w:jc w:val="both"/>
        <w:rPr>
          <w:rFonts w:ascii="Times New Roman" w:hAnsi="Times New Roman" w:cs="Times New Roman"/>
          <w:lang w:val="en-GB"/>
        </w:rPr>
      </w:pPr>
    </w:p>
    <w:p w14:paraId="0F2297ED" w14:textId="1B5D854F" w:rsidR="00645BE8" w:rsidRPr="00AC49E8" w:rsidRDefault="00645BE8"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On</w:t>
      </w:r>
      <w:r w:rsidR="005B6FDD" w:rsidRPr="00AC49E8">
        <w:rPr>
          <w:rFonts w:ascii="Times New Roman" w:hAnsi="Times New Roman" w:cs="Times New Roman"/>
          <w:lang w:val="en-GB"/>
        </w:rPr>
        <w:t>e</w:t>
      </w:r>
      <w:r w:rsidRPr="00AC49E8">
        <w:rPr>
          <w:rFonts w:ascii="Times New Roman" w:hAnsi="Times New Roman" w:cs="Times New Roman"/>
          <w:lang w:val="en-GB"/>
        </w:rPr>
        <w:t xml:space="preserve"> can </w:t>
      </w:r>
      <w:ins w:id="152" w:author="Albion M. Butters" w:date="2019-12-19T12:23:00Z">
        <w:r w:rsidR="003C2FB7">
          <w:rPr>
            <w:rFonts w:ascii="Times New Roman" w:hAnsi="Times New Roman" w:cs="Times New Roman"/>
            <w:lang w:val="en-GB"/>
          </w:rPr>
          <w:t>perhaps</w:t>
        </w:r>
        <w:r w:rsidR="003C2FB7" w:rsidRPr="00AC49E8">
          <w:rPr>
            <w:rFonts w:ascii="Times New Roman" w:hAnsi="Times New Roman" w:cs="Times New Roman"/>
            <w:lang w:val="en-GB"/>
          </w:rPr>
          <w:t xml:space="preserve"> </w:t>
        </w:r>
      </w:ins>
      <w:r w:rsidRPr="00AC49E8">
        <w:rPr>
          <w:rFonts w:ascii="Times New Roman" w:hAnsi="Times New Roman" w:cs="Times New Roman"/>
          <w:lang w:val="en-GB"/>
        </w:rPr>
        <w:t xml:space="preserve">add the following example from a caption in a daily life scene in an Old Kingdom tomb. It might </w:t>
      </w:r>
      <w:r w:rsidR="00E20AD4" w:rsidRPr="00AC49E8">
        <w:rPr>
          <w:rFonts w:ascii="Times New Roman" w:hAnsi="Times New Roman" w:cs="Times New Roman"/>
          <w:lang w:val="en-GB"/>
        </w:rPr>
        <w:t xml:space="preserve">also </w:t>
      </w:r>
      <w:r w:rsidRPr="00AC49E8">
        <w:rPr>
          <w:rFonts w:ascii="Times New Roman" w:hAnsi="Times New Roman" w:cs="Times New Roman"/>
          <w:lang w:val="en-GB"/>
        </w:rPr>
        <w:t>attest the construction in Old Egyptian</w:t>
      </w:r>
      <w:ins w:id="153" w:author="Albion M. Butters" w:date="2019-12-19T12:24:00Z">
        <w:r w:rsidR="003C2FB7">
          <w:rPr>
            <w:rFonts w:ascii="Times New Roman" w:hAnsi="Times New Roman" w:cs="Times New Roman"/>
            <w:lang w:val="en-GB"/>
          </w:rPr>
          <w:t>,</w:t>
        </w:r>
      </w:ins>
      <w:r w:rsidRPr="00AC49E8">
        <w:rPr>
          <w:rFonts w:ascii="Times New Roman" w:hAnsi="Times New Roman" w:cs="Times New Roman"/>
          <w:lang w:val="en-GB"/>
        </w:rPr>
        <w:t xml:space="preserve"> but its meaning is not completely assured</w:t>
      </w:r>
      <w:ins w:id="154" w:author="Albion M. Butters" w:date="2019-12-19T11:44:00Z">
        <w:r w:rsidR="00DE3CD7">
          <w:rPr>
            <w:rFonts w:ascii="Times New Roman" w:hAnsi="Times New Roman" w:cs="Times New Roman"/>
            <w:lang w:val="en-GB"/>
          </w:rPr>
          <w:t>:</w:t>
        </w:r>
      </w:ins>
    </w:p>
    <w:p w14:paraId="40BDA161" w14:textId="77777777" w:rsidR="0046558C" w:rsidRPr="00AC49E8" w:rsidRDefault="0046558C" w:rsidP="00DE5A5D">
      <w:pPr>
        <w:spacing w:line="276" w:lineRule="auto"/>
        <w:jc w:val="both"/>
        <w:rPr>
          <w:rFonts w:ascii="Times New Roman" w:hAnsi="Times New Roman" w:cs="Times New Roman"/>
          <w:lang w:val="en-GB"/>
        </w:rPr>
      </w:pPr>
    </w:p>
    <w:p w14:paraId="35B4213B" w14:textId="7B3577D9" w:rsidR="003243D9" w:rsidRPr="00AC49E8" w:rsidRDefault="00A1125C"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FF6928" w:rsidRPr="00AC49E8">
        <w:rPr>
          <w:rFonts w:ascii="Times New Roman" w:hAnsi="Times New Roman" w:cs="Times New Roman"/>
          <w:lang w:val="en-GB"/>
        </w:rPr>
        <w:t>17</w:t>
      </w:r>
      <w:r w:rsidRPr="00AC49E8">
        <w:rPr>
          <w:rFonts w:ascii="Times New Roman" w:hAnsi="Times New Roman" w:cs="Times New Roman"/>
          <w:lang w:val="en-GB"/>
        </w:rPr>
        <w:t>)</w:t>
      </w:r>
      <w:r w:rsidR="007C3427" w:rsidRPr="00AC49E8">
        <w:rPr>
          <w:rFonts w:ascii="Times New Roman" w:hAnsi="Times New Roman" w:cs="Times New Roman"/>
          <w:lang w:val="en-GB"/>
        </w:rPr>
        <w:tab/>
      </w:r>
      <w:r w:rsidR="00893DB6" w:rsidRPr="00AC49E8">
        <w:rPr>
          <w:rFonts w:ascii="Times New Roman" w:hAnsi="Times New Roman" w:cs="Times New Roman"/>
          <w:lang w:val="en-GB"/>
        </w:rPr>
        <w:t xml:space="preserve">Old Egyptian </w:t>
      </w:r>
      <w:r w:rsidR="00B66F02" w:rsidRPr="00AC49E8">
        <w:rPr>
          <w:rFonts w:ascii="Times New Roman" w:hAnsi="Times New Roman" w:cs="Times New Roman"/>
          <w:lang w:val="en-GB"/>
        </w:rPr>
        <w:t>(Egyptian [Afro-Asiatic], Egypt)</w:t>
      </w:r>
    </w:p>
    <w:p w14:paraId="51D0644E" w14:textId="5D053A97" w:rsidR="003243D9" w:rsidRPr="00AC49E8" w:rsidRDefault="007C3427" w:rsidP="003243D9">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A1125C" w:rsidRPr="00AC49E8">
        <w:rPr>
          <w:rFonts w:ascii="Umschrift_TTn" w:hAnsi="Umschrift_TTn" w:cs="Times New Roman"/>
          <w:i/>
          <w:lang w:val="en-GB"/>
        </w:rPr>
        <w:tab/>
      </w:r>
      <w:r w:rsidR="00231FDD" w:rsidRPr="00AC49E8">
        <w:rPr>
          <w:rFonts w:ascii="Umschrift_TTn" w:hAnsi="Umschrift_TTn" w:cs="Times New Roman"/>
          <w:i/>
          <w:lang w:val="en-GB"/>
        </w:rPr>
        <w:t xml:space="preserve">jw </w:t>
      </w:r>
      <w:r w:rsidR="00572B50" w:rsidRPr="00AC49E8">
        <w:rPr>
          <w:rFonts w:ascii="Umschrift_TTn" w:hAnsi="Umschrift_TTn" w:cs="Times New Roman"/>
          <w:i/>
          <w:lang w:val="en-GB"/>
        </w:rPr>
        <w:tab/>
      </w:r>
      <w:r w:rsidR="00231FDD" w:rsidRPr="00AC49E8">
        <w:rPr>
          <w:rFonts w:ascii="Umschrift_TTn" w:hAnsi="Umschrift_TTn" w:cs="Times New Roman"/>
          <w:i/>
          <w:lang w:val="en-GB"/>
        </w:rPr>
        <w:t xml:space="preserve">#pd </w:t>
      </w:r>
      <w:r w:rsidR="00572B50" w:rsidRPr="00AC49E8">
        <w:rPr>
          <w:rFonts w:ascii="Umschrift_TTn" w:hAnsi="Umschrift_TTn" w:cs="Times New Roman"/>
          <w:i/>
          <w:lang w:val="en-GB"/>
        </w:rPr>
        <w:tab/>
      </w:r>
      <w:r w:rsidR="00231FDD" w:rsidRPr="00AC49E8">
        <w:rPr>
          <w:rFonts w:ascii="Umschrift_TTn" w:hAnsi="Umschrift_TTn" w:cs="Times New Roman"/>
          <w:i/>
          <w:lang w:val="en-GB"/>
        </w:rPr>
        <w:t>s#</w:t>
      </w:r>
      <w:r w:rsidR="00D4094B" w:rsidRPr="00AC49E8">
        <w:rPr>
          <w:rFonts w:ascii="Umschrift_TTn" w:hAnsi="Umschrift_TTn" w:cs="Times New Roman"/>
          <w:i/>
          <w:lang w:val="en-GB"/>
        </w:rPr>
        <w:t>i-</w:t>
      </w:r>
      <w:r w:rsidR="003243D9" w:rsidRPr="00AC49E8">
        <w:rPr>
          <w:rFonts w:ascii="Umschrift_TTn" w:hAnsi="Umschrift_TTn" w:cs="Times New Roman"/>
          <w:i/>
          <w:lang w:val="en-GB"/>
        </w:rPr>
        <w:t xml:space="preserve">w </w:t>
      </w:r>
      <w:r w:rsidR="00572B50" w:rsidRPr="00AC49E8">
        <w:rPr>
          <w:rFonts w:ascii="Umschrift_TTn" w:hAnsi="Umschrift_TTn" w:cs="Times New Roman"/>
          <w:i/>
          <w:lang w:val="en-GB"/>
        </w:rPr>
        <w:tab/>
      </w:r>
      <w:r w:rsidR="00572B50" w:rsidRPr="00AC49E8">
        <w:rPr>
          <w:rFonts w:ascii="Umschrift_TTn" w:hAnsi="Umschrift_TTn" w:cs="Times New Roman"/>
          <w:i/>
          <w:lang w:val="en-GB"/>
        </w:rPr>
        <w:tab/>
      </w:r>
      <w:r w:rsidR="00572B50" w:rsidRPr="00AC49E8">
        <w:rPr>
          <w:rFonts w:ascii="Umschrift_TTn" w:hAnsi="Umschrift_TTn" w:cs="Times New Roman"/>
          <w:i/>
          <w:lang w:val="en-GB"/>
        </w:rPr>
        <w:tab/>
      </w:r>
      <w:r w:rsidR="00572B50" w:rsidRPr="00AC49E8">
        <w:rPr>
          <w:rFonts w:ascii="Umschrift_TTn" w:hAnsi="Umschrift_TTn" w:cs="Times New Roman"/>
          <w:i/>
          <w:lang w:val="en-GB"/>
        </w:rPr>
        <w:tab/>
      </w:r>
      <w:r w:rsidR="00572B50" w:rsidRPr="00AC49E8">
        <w:rPr>
          <w:rFonts w:ascii="Umschrift_TTn" w:hAnsi="Umschrift_TTn" w:cs="Times New Roman"/>
          <w:i/>
          <w:lang w:val="en-GB"/>
        </w:rPr>
        <w:tab/>
      </w:r>
      <w:r w:rsidR="00572B50" w:rsidRPr="00AC49E8">
        <w:rPr>
          <w:rFonts w:ascii="Umschrift_TTn" w:hAnsi="Umschrift_TTn" w:cs="Times New Roman"/>
          <w:i/>
          <w:lang w:val="en-GB"/>
        </w:rPr>
        <w:tab/>
      </w:r>
      <w:r w:rsidR="003243D9" w:rsidRPr="00AC49E8">
        <w:rPr>
          <w:rFonts w:ascii="Umschrift_TTn" w:hAnsi="Umschrift_TTn" w:cs="Times New Roman"/>
          <w:i/>
          <w:lang w:val="en-GB"/>
        </w:rPr>
        <w:t xml:space="preserve">Hr=f </w:t>
      </w:r>
    </w:p>
    <w:p w14:paraId="5EC8DD56" w14:textId="2CA5A32D" w:rsidR="003243D9" w:rsidRPr="00AC49E8" w:rsidRDefault="007C3427" w:rsidP="003243D9">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A1125C" w:rsidRPr="00AC49E8">
        <w:rPr>
          <w:rFonts w:ascii="Times New Roman" w:hAnsi="Times New Roman" w:cs="Times New Roman"/>
          <w:smallCaps/>
          <w:lang w:val="en-GB"/>
        </w:rPr>
        <w:tab/>
      </w:r>
      <w:r w:rsidR="003243D9" w:rsidRPr="00AC49E8">
        <w:rPr>
          <w:rFonts w:ascii="Times New Roman" w:hAnsi="Times New Roman" w:cs="Times New Roman"/>
          <w:smallCaps/>
          <w:lang w:val="en-GB"/>
        </w:rPr>
        <w:t>loc</w:t>
      </w:r>
      <w:r w:rsidR="003243D9" w:rsidRPr="00AC49E8">
        <w:rPr>
          <w:rFonts w:ascii="Times New Roman" w:hAnsi="Times New Roman" w:cs="Times New Roman"/>
          <w:lang w:val="en-GB"/>
        </w:rPr>
        <w:t xml:space="preserve"> </w:t>
      </w:r>
      <w:r w:rsidR="00572B50" w:rsidRPr="00AC49E8">
        <w:rPr>
          <w:rFonts w:ascii="Times New Roman" w:hAnsi="Times New Roman" w:cs="Times New Roman"/>
          <w:lang w:val="en-GB"/>
        </w:rPr>
        <w:tab/>
      </w:r>
      <w:r w:rsidR="003243D9" w:rsidRPr="00AC49E8">
        <w:rPr>
          <w:rFonts w:ascii="Times New Roman" w:hAnsi="Times New Roman" w:cs="Times New Roman"/>
          <w:lang w:val="en-GB"/>
        </w:rPr>
        <w:t xml:space="preserve">bird </w:t>
      </w:r>
      <w:r w:rsidR="00572B50" w:rsidRPr="00AC49E8">
        <w:rPr>
          <w:rFonts w:ascii="Times New Roman" w:hAnsi="Times New Roman" w:cs="Times New Roman"/>
          <w:lang w:val="en-GB"/>
        </w:rPr>
        <w:tab/>
      </w:r>
      <w:r w:rsidR="000A5FD1" w:rsidRPr="00AC49E8">
        <w:rPr>
          <w:rFonts w:ascii="Times New Roman" w:hAnsi="Times New Roman" w:cs="Times New Roman"/>
          <w:lang w:val="en-GB"/>
        </w:rPr>
        <w:t>satiate\</w:t>
      </w:r>
      <w:r w:rsidR="000A5FD1" w:rsidRPr="00AC49E8">
        <w:rPr>
          <w:rFonts w:ascii="Times New Roman" w:hAnsi="Times New Roman" w:cs="Times New Roman"/>
          <w:smallCaps/>
          <w:lang w:val="en-GB"/>
        </w:rPr>
        <w:t>nmlz-indef</w:t>
      </w:r>
      <w:r w:rsidR="000A5FD1" w:rsidRPr="00AC49E8">
        <w:rPr>
          <w:rFonts w:ascii="Times New Roman" w:hAnsi="Times New Roman" w:cs="Times New Roman"/>
          <w:lang w:val="en-GB"/>
        </w:rPr>
        <w:t xml:space="preserve"> </w:t>
      </w:r>
      <w:r w:rsidR="00572B50" w:rsidRPr="00AC49E8">
        <w:rPr>
          <w:rFonts w:ascii="Times New Roman" w:hAnsi="Times New Roman" w:cs="Times New Roman"/>
          <w:lang w:val="en-GB"/>
        </w:rPr>
        <w:tab/>
      </w:r>
      <w:r w:rsidR="000A5FD1" w:rsidRPr="00AC49E8">
        <w:rPr>
          <w:rFonts w:ascii="Times New Roman" w:hAnsi="Times New Roman" w:cs="Times New Roman"/>
          <w:lang w:val="en-GB"/>
        </w:rPr>
        <w:t>on=</w:t>
      </w:r>
      <w:r w:rsidR="000A5FD1" w:rsidRPr="00AC49E8">
        <w:rPr>
          <w:rFonts w:ascii="Times New Roman" w:hAnsi="Times New Roman" w:cs="Times New Roman"/>
          <w:smallCaps/>
          <w:lang w:val="en-GB"/>
        </w:rPr>
        <w:t>3m.sg</w:t>
      </w:r>
    </w:p>
    <w:p w14:paraId="2CA2976E" w14:textId="6971B389" w:rsidR="00645BE8" w:rsidRPr="00AC49E8" w:rsidRDefault="007C3427" w:rsidP="003243D9">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A1125C" w:rsidRPr="00AC49E8">
        <w:rPr>
          <w:rFonts w:ascii="Times New Roman" w:hAnsi="Times New Roman" w:cs="Times New Roman"/>
          <w:lang w:val="en-GB"/>
        </w:rPr>
        <w:tab/>
      </w:r>
      <w:r w:rsidR="00E96477" w:rsidRPr="00AC49E8">
        <w:rPr>
          <w:rFonts w:ascii="Times New Roman" w:hAnsi="Times New Roman" w:cs="Times New Roman"/>
          <w:lang w:val="en-GB"/>
        </w:rPr>
        <w:t>‘</w:t>
      </w:r>
      <w:r w:rsidR="000A5FD1" w:rsidRPr="00AC49E8">
        <w:rPr>
          <w:rFonts w:ascii="Times New Roman" w:hAnsi="Times New Roman" w:cs="Times New Roman"/>
          <w:lang w:val="en-GB"/>
        </w:rPr>
        <w:t>There is a bird with which one may be satiated</w:t>
      </w:r>
      <w:r w:rsidR="00CA44C2" w:rsidRPr="00AC49E8">
        <w:rPr>
          <w:rFonts w:ascii="Times New Roman" w:hAnsi="Times New Roman" w:cs="Times New Roman"/>
          <w:lang w:val="en-GB"/>
        </w:rPr>
        <w:t>.</w:t>
      </w:r>
      <w:r w:rsidR="00E96477" w:rsidRPr="00AC49E8">
        <w:rPr>
          <w:rFonts w:ascii="Times New Roman" w:hAnsi="Times New Roman" w:cs="Times New Roman"/>
          <w:lang w:val="en-GB"/>
        </w:rPr>
        <w:t>’</w:t>
      </w:r>
      <w:r w:rsidR="00664256" w:rsidRPr="00AC49E8">
        <w:rPr>
          <w:rFonts w:ascii="Times New Roman" w:hAnsi="Times New Roman" w:cs="Times New Roman"/>
          <w:lang w:val="en-GB"/>
        </w:rPr>
        <w:t xml:space="preserve"> (Tomb of Ti, pl. 116)</w:t>
      </w:r>
    </w:p>
    <w:p w14:paraId="0B1A8071" w14:textId="77777777" w:rsidR="009F66FB" w:rsidRPr="00AC49E8" w:rsidRDefault="009F66FB" w:rsidP="00DE5A5D">
      <w:pPr>
        <w:spacing w:line="276" w:lineRule="auto"/>
        <w:jc w:val="both"/>
        <w:rPr>
          <w:rFonts w:ascii="Times New Roman" w:hAnsi="Times New Roman" w:cs="Times New Roman"/>
          <w:lang w:val="en-GB"/>
        </w:rPr>
      </w:pPr>
    </w:p>
    <w:p w14:paraId="64CE131F" w14:textId="1E681DE4" w:rsidR="004F375B" w:rsidRPr="00AC49E8" w:rsidRDefault="00C575A3"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However, the role of </w:t>
      </w:r>
      <w:r w:rsidRPr="00AC49E8">
        <w:rPr>
          <w:rFonts w:ascii="Umschrift_TTn" w:hAnsi="Umschrift_TTn" w:cs="Times New Roman"/>
          <w:i/>
          <w:lang w:val="en-GB"/>
        </w:rPr>
        <w:t>jw</w:t>
      </w:r>
      <w:r w:rsidRPr="00AC49E8">
        <w:rPr>
          <w:rFonts w:ascii="Times New Roman" w:hAnsi="Times New Roman" w:cs="Times New Roman"/>
          <w:lang w:val="en-GB"/>
        </w:rPr>
        <w:t xml:space="preserve"> in constructions with a ‘</w:t>
      </w:r>
      <w:ins w:id="155" w:author="Albion M. Butters" w:date="2019-12-19T12:24:00Z">
        <w:r w:rsidR="003C2FB7">
          <w:rPr>
            <w:rFonts w:ascii="Times New Roman" w:hAnsi="Times New Roman" w:cs="Times New Roman"/>
            <w:lang w:val="en-GB"/>
          </w:rPr>
          <w:t>l</w:t>
        </w:r>
      </w:ins>
      <w:r w:rsidRPr="00AC49E8">
        <w:rPr>
          <w:rFonts w:ascii="Times New Roman" w:hAnsi="Times New Roman" w:cs="Times New Roman"/>
          <w:lang w:val="en-GB"/>
        </w:rPr>
        <w:t xml:space="preserve">ocative-presentative’ function, in the sense of Hengeveld (1992), </w:t>
      </w:r>
      <w:r w:rsidR="007C019C" w:rsidRPr="00AC49E8">
        <w:rPr>
          <w:rFonts w:ascii="Times New Roman" w:hAnsi="Times New Roman" w:cs="Times New Roman"/>
          <w:lang w:val="en-GB"/>
        </w:rPr>
        <w:t xml:space="preserve">fully </w:t>
      </w:r>
      <w:r w:rsidRPr="00AC49E8">
        <w:rPr>
          <w:rFonts w:ascii="Times New Roman" w:hAnsi="Times New Roman" w:cs="Times New Roman"/>
          <w:lang w:val="en-GB"/>
        </w:rPr>
        <w:t xml:space="preserve">confirms its role in the most ancient form of existential </w:t>
      </w:r>
      <w:r w:rsidR="004F375B" w:rsidRPr="00AC49E8">
        <w:rPr>
          <w:rFonts w:ascii="Times New Roman" w:hAnsi="Times New Roman" w:cs="Times New Roman"/>
          <w:lang w:val="en-GB"/>
        </w:rPr>
        <w:t>predication</w:t>
      </w:r>
      <w:ins w:id="156" w:author="Albion M. Butters" w:date="2019-12-19T11:44:00Z">
        <w:r w:rsidR="00DE3CD7">
          <w:rPr>
            <w:rFonts w:ascii="Times New Roman" w:hAnsi="Times New Roman" w:cs="Times New Roman"/>
            <w:lang w:val="en-GB"/>
          </w:rPr>
          <w:t>:</w:t>
        </w:r>
      </w:ins>
      <w:r w:rsidR="00B5012A" w:rsidRPr="00AC49E8">
        <w:rPr>
          <w:rFonts w:ascii="Times New Roman" w:hAnsi="Times New Roman" w:cs="Times New Roman"/>
          <w:lang w:val="en-GB"/>
        </w:rPr>
        <w:t xml:space="preserve"> </w:t>
      </w:r>
    </w:p>
    <w:p w14:paraId="03FF383F" w14:textId="77777777" w:rsidR="004F375B" w:rsidRPr="00AC49E8" w:rsidRDefault="004F375B" w:rsidP="00DE5A5D">
      <w:pPr>
        <w:spacing w:line="276" w:lineRule="auto"/>
        <w:jc w:val="both"/>
        <w:rPr>
          <w:rFonts w:ascii="Times New Roman" w:hAnsi="Times New Roman" w:cs="Times New Roman"/>
          <w:lang w:val="en-GB"/>
        </w:rPr>
      </w:pPr>
    </w:p>
    <w:p w14:paraId="2F73D431" w14:textId="585B148F" w:rsidR="00EB31B2" w:rsidRPr="00AC49E8" w:rsidRDefault="00A1125C"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FF6928" w:rsidRPr="00AC49E8">
        <w:rPr>
          <w:rFonts w:ascii="Times New Roman" w:hAnsi="Times New Roman" w:cs="Times New Roman"/>
          <w:lang w:val="en-GB"/>
        </w:rPr>
        <w:t>18</w:t>
      </w:r>
      <w:r w:rsidRPr="00AC49E8">
        <w:rPr>
          <w:rFonts w:ascii="Times New Roman" w:hAnsi="Times New Roman" w:cs="Times New Roman"/>
          <w:lang w:val="en-GB"/>
        </w:rPr>
        <w:t>)</w:t>
      </w:r>
      <w:r w:rsidR="007D32B5" w:rsidRPr="00AC49E8">
        <w:rPr>
          <w:rFonts w:ascii="Times New Roman" w:hAnsi="Times New Roman" w:cs="Times New Roman"/>
          <w:lang w:val="en-GB"/>
        </w:rPr>
        <w:tab/>
      </w:r>
      <w:r w:rsidR="006926C9" w:rsidRPr="00AC49E8">
        <w:rPr>
          <w:rFonts w:ascii="Times New Roman" w:hAnsi="Times New Roman" w:cs="Times New Roman"/>
          <w:lang w:val="en-GB"/>
        </w:rPr>
        <w:t xml:space="preserve">Middle Egyptian </w:t>
      </w:r>
      <w:r w:rsidR="00B66F02" w:rsidRPr="00AC49E8">
        <w:rPr>
          <w:rFonts w:ascii="Times New Roman" w:hAnsi="Times New Roman" w:cs="Times New Roman"/>
          <w:lang w:val="en-GB"/>
        </w:rPr>
        <w:t>(Egyptian [Afro-Asiatic], Egypt)</w:t>
      </w:r>
    </w:p>
    <w:p w14:paraId="20414AFA" w14:textId="12D42CB8" w:rsidR="00EB31B2" w:rsidRPr="00AC49E8" w:rsidRDefault="007D32B5" w:rsidP="00EB31B2">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A1125C" w:rsidRPr="00AC49E8">
        <w:rPr>
          <w:rFonts w:ascii="Umschrift_TTn" w:hAnsi="Umschrift_TTn" w:cs="Times New Roman"/>
          <w:i/>
          <w:lang w:val="en-GB"/>
        </w:rPr>
        <w:tab/>
      </w:r>
      <w:r w:rsidR="00EB31B2" w:rsidRPr="00AC49E8">
        <w:rPr>
          <w:rFonts w:ascii="Umschrift_TTn" w:hAnsi="Umschrift_TTn" w:cs="Times New Roman"/>
          <w:i/>
          <w:lang w:val="en-GB"/>
        </w:rPr>
        <w:t xml:space="preserve">jw </w:t>
      </w:r>
      <w:r w:rsidR="00572B50" w:rsidRPr="00AC49E8">
        <w:rPr>
          <w:rFonts w:ascii="Umschrift_TTn" w:hAnsi="Umschrift_TTn" w:cs="Times New Roman"/>
          <w:i/>
          <w:lang w:val="en-GB"/>
        </w:rPr>
        <w:tab/>
      </w:r>
      <w:r w:rsidR="00EB31B2" w:rsidRPr="00AC49E8">
        <w:rPr>
          <w:rFonts w:ascii="Umschrift_TTn" w:hAnsi="Umschrift_TTn" w:cs="Times New Roman"/>
          <w:i/>
          <w:lang w:val="en-GB"/>
        </w:rPr>
        <w:t xml:space="preserve">jt </w:t>
      </w:r>
      <w:r w:rsidR="00572B50" w:rsidRPr="00AC49E8">
        <w:rPr>
          <w:rFonts w:ascii="Umschrift_TTn" w:hAnsi="Umschrift_TTn" w:cs="Times New Roman"/>
          <w:i/>
          <w:lang w:val="en-GB"/>
        </w:rPr>
        <w:tab/>
      </w:r>
      <w:r w:rsidR="00572B50" w:rsidRPr="00AC49E8">
        <w:rPr>
          <w:rFonts w:ascii="Umschrift_TTn" w:hAnsi="Umschrift_TTn" w:cs="Times New Roman"/>
          <w:i/>
          <w:lang w:val="en-GB"/>
        </w:rPr>
        <w:tab/>
      </w:r>
      <w:r w:rsidR="00572B50" w:rsidRPr="00AC49E8">
        <w:rPr>
          <w:rFonts w:ascii="Umschrift_TTn" w:hAnsi="Umschrift_TTn" w:cs="Times New Roman"/>
          <w:i/>
          <w:lang w:val="en-GB"/>
        </w:rPr>
        <w:tab/>
      </w:r>
      <w:r w:rsidR="00EB31B2" w:rsidRPr="00AC49E8">
        <w:rPr>
          <w:rFonts w:ascii="Umschrift_TTn" w:hAnsi="Umschrift_TTn" w:cs="Times New Roman"/>
          <w:i/>
          <w:lang w:val="en-GB"/>
        </w:rPr>
        <w:t>jm=f</w:t>
      </w:r>
    </w:p>
    <w:p w14:paraId="198F4721" w14:textId="70C455B9" w:rsidR="00EB31B2" w:rsidRPr="00AC49E8" w:rsidRDefault="007D32B5" w:rsidP="00EB31B2">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A1125C" w:rsidRPr="00AC49E8">
        <w:rPr>
          <w:rFonts w:ascii="Times New Roman" w:hAnsi="Times New Roman" w:cs="Times New Roman"/>
          <w:smallCaps/>
          <w:lang w:val="en-GB"/>
        </w:rPr>
        <w:tab/>
      </w:r>
      <w:r w:rsidR="00EB31B2" w:rsidRPr="00AC49E8">
        <w:rPr>
          <w:rFonts w:ascii="Times New Roman" w:hAnsi="Times New Roman" w:cs="Times New Roman"/>
          <w:smallCaps/>
          <w:lang w:val="en-GB"/>
        </w:rPr>
        <w:t>loc</w:t>
      </w:r>
      <w:r w:rsidR="00EB31B2" w:rsidRPr="00AC49E8">
        <w:rPr>
          <w:rFonts w:ascii="Times New Roman" w:hAnsi="Times New Roman" w:cs="Times New Roman"/>
          <w:lang w:val="en-GB"/>
        </w:rPr>
        <w:t xml:space="preserve"> </w:t>
      </w:r>
      <w:r w:rsidR="00572B50" w:rsidRPr="00AC49E8">
        <w:rPr>
          <w:rFonts w:ascii="Times New Roman" w:hAnsi="Times New Roman" w:cs="Times New Roman"/>
          <w:lang w:val="en-GB"/>
        </w:rPr>
        <w:tab/>
      </w:r>
      <w:r w:rsidR="00EB31B2" w:rsidRPr="00AC49E8">
        <w:rPr>
          <w:rFonts w:ascii="Times New Roman" w:hAnsi="Times New Roman" w:cs="Times New Roman"/>
          <w:lang w:val="en-GB"/>
        </w:rPr>
        <w:t xml:space="preserve">barley </w:t>
      </w:r>
      <w:r w:rsidR="00572B50" w:rsidRPr="00AC49E8">
        <w:rPr>
          <w:rFonts w:ascii="Times New Roman" w:hAnsi="Times New Roman" w:cs="Times New Roman"/>
          <w:lang w:val="en-GB"/>
        </w:rPr>
        <w:tab/>
      </w:r>
      <w:r w:rsidR="00EB31B2" w:rsidRPr="00AC49E8">
        <w:rPr>
          <w:rFonts w:ascii="Times New Roman" w:hAnsi="Times New Roman" w:cs="Times New Roman"/>
          <w:lang w:val="en-GB"/>
        </w:rPr>
        <w:t>in=</w:t>
      </w:r>
      <w:r w:rsidR="00EB31B2" w:rsidRPr="00AC49E8">
        <w:rPr>
          <w:rFonts w:ascii="Times New Roman" w:hAnsi="Times New Roman" w:cs="Times New Roman"/>
          <w:smallCaps/>
          <w:lang w:val="en-GB"/>
        </w:rPr>
        <w:t>3m.sg</w:t>
      </w:r>
    </w:p>
    <w:p w14:paraId="28A874BD" w14:textId="371993F7" w:rsidR="00EB31B2" w:rsidRPr="00AC49E8" w:rsidRDefault="007D32B5" w:rsidP="00EB31B2">
      <w:pPr>
        <w:spacing w:line="276" w:lineRule="auto"/>
        <w:jc w:val="both"/>
        <w:rPr>
          <w:rFonts w:ascii="Times New Roman" w:hAnsi="Times New Roman" w:cs="Times New Roman"/>
          <w:lang w:val="en-GB"/>
        </w:rPr>
      </w:pPr>
      <w:r w:rsidRPr="00AC49E8">
        <w:rPr>
          <w:rFonts w:ascii="Times New Roman" w:hAnsi="Times New Roman" w:cs="Times New Roman"/>
          <w:lang w:val="en-GB"/>
        </w:rPr>
        <w:lastRenderedPageBreak/>
        <w:tab/>
      </w:r>
      <w:r w:rsidR="00A1125C" w:rsidRPr="00AC49E8">
        <w:rPr>
          <w:rFonts w:ascii="Times New Roman" w:hAnsi="Times New Roman" w:cs="Times New Roman"/>
          <w:lang w:val="en-GB"/>
        </w:rPr>
        <w:tab/>
      </w:r>
      <w:r w:rsidR="00EB31B2" w:rsidRPr="00AC49E8">
        <w:rPr>
          <w:rFonts w:ascii="Times New Roman" w:hAnsi="Times New Roman" w:cs="Times New Roman"/>
          <w:lang w:val="en-GB"/>
        </w:rPr>
        <w:t>‘There is barley in it.’</w:t>
      </w:r>
      <w:r w:rsidR="00AC4BE5" w:rsidRPr="00AC49E8">
        <w:rPr>
          <w:rFonts w:ascii="Times New Roman" w:hAnsi="Times New Roman" w:cs="Times New Roman"/>
          <w:lang w:val="en-GB"/>
        </w:rPr>
        <w:t xml:space="preserve"> (Sinuhe B 84)</w:t>
      </w:r>
    </w:p>
    <w:p w14:paraId="61932F87" w14:textId="77777777" w:rsidR="00EB31B2" w:rsidRPr="00AC49E8" w:rsidRDefault="00EB31B2" w:rsidP="00DE5A5D">
      <w:pPr>
        <w:spacing w:line="276" w:lineRule="auto"/>
        <w:jc w:val="both"/>
        <w:rPr>
          <w:rFonts w:ascii="Times New Roman" w:hAnsi="Times New Roman" w:cs="Times New Roman"/>
          <w:lang w:val="en-GB"/>
        </w:rPr>
      </w:pPr>
    </w:p>
    <w:p w14:paraId="6EBA4349" w14:textId="6D00DEC7" w:rsidR="00696B09" w:rsidRPr="00AC49E8" w:rsidRDefault="00A539CE"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Already in Old Egyptian</w:t>
      </w:r>
      <w:r w:rsidR="0046558C" w:rsidRPr="00AC49E8">
        <w:rPr>
          <w:rFonts w:ascii="Times New Roman" w:hAnsi="Times New Roman" w:cs="Times New Roman"/>
          <w:lang w:val="en-GB"/>
        </w:rPr>
        <w:t xml:space="preserve">, </w:t>
      </w:r>
      <w:r w:rsidR="004F375B" w:rsidRPr="00AC49E8">
        <w:rPr>
          <w:rFonts w:ascii="Times New Roman" w:hAnsi="Times New Roman" w:cs="Times New Roman"/>
          <w:lang w:val="en-GB"/>
        </w:rPr>
        <w:t>the ‘</w:t>
      </w:r>
      <w:r w:rsidR="004F375B" w:rsidRPr="00AC49E8">
        <w:rPr>
          <w:rFonts w:ascii="Umschrift_TTn" w:hAnsi="Umschrift_TTn" w:cs="Times New Roman"/>
          <w:i/>
          <w:lang w:val="en-GB"/>
        </w:rPr>
        <w:t>jw</w:t>
      </w:r>
      <w:r w:rsidR="004F375B" w:rsidRPr="00AC49E8">
        <w:rPr>
          <w:rFonts w:ascii="Times New Roman" w:hAnsi="Times New Roman" w:cs="Times New Roman"/>
          <w:lang w:val="en-GB"/>
        </w:rPr>
        <w:t xml:space="preserve"> + Subject + Predicate’</w:t>
      </w:r>
      <w:r w:rsidR="0066001F" w:rsidRPr="00AC49E8">
        <w:rPr>
          <w:rFonts w:ascii="Times New Roman" w:hAnsi="Times New Roman" w:cs="Times New Roman"/>
          <w:lang w:val="en-GB"/>
        </w:rPr>
        <w:t xml:space="preserve"> constructions are </w:t>
      </w:r>
      <w:r w:rsidRPr="00AC49E8">
        <w:rPr>
          <w:rFonts w:ascii="Times New Roman" w:hAnsi="Times New Roman" w:cs="Times New Roman"/>
          <w:lang w:val="en-GB"/>
        </w:rPr>
        <w:t>also used</w:t>
      </w:r>
      <w:r w:rsidR="0066001F" w:rsidRPr="00AC49E8">
        <w:rPr>
          <w:rFonts w:ascii="Times New Roman" w:hAnsi="Times New Roman" w:cs="Times New Roman"/>
          <w:lang w:val="en-GB"/>
        </w:rPr>
        <w:t xml:space="preserve"> </w:t>
      </w:r>
      <w:r w:rsidR="00696B09" w:rsidRPr="00AC49E8">
        <w:rPr>
          <w:rFonts w:ascii="Times New Roman" w:hAnsi="Times New Roman" w:cs="Times New Roman"/>
          <w:lang w:val="en-GB"/>
        </w:rPr>
        <w:t>as plain intransitive sentences</w:t>
      </w:r>
      <w:ins w:id="157" w:author="Albion M. Butters" w:date="2019-12-19T11:44:00Z">
        <w:r w:rsidR="00DE3CD7">
          <w:rPr>
            <w:rFonts w:ascii="Times New Roman" w:hAnsi="Times New Roman" w:cs="Times New Roman"/>
            <w:lang w:val="en-GB"/>
          </w:rPr>
          <w:t>:</w:t>
        </w:r>
      </w:ins>
      <w:r w:rsidR="003D2DA5" w:rsidRPr="00AC49E8">
        <w:rPr>
          <w:rFonts w:ascii="Times New Roman" w:hAnsi="Times New Roman" w:cs="Times New Roman"/>
          <w:lang w:val="en-GB"/>
        </w:rPr>
        <w:t xml:space="preserve"> </w:t>
      </w:r>
    </w:p>
    <w:p w14:paraId="717B1297" w14:textId="77777777" w:rsidR="00696B09" w:rsidRPr="00AC49E8" w:rsidRDefault="00696B09" w:rsidP="00DE5A5D">
      <w:pPr>
        <w:spacing w:line="276" w:lineRule="auto"/>
        <w:jc w:val="both"/>
        <w:rPr>
          <w:rFonts w:ascii="Times New Roman" w:hAnsi="Times New Roman" w:cs="Times New Roman"/>
          <w:lang w:val="en-GB"/>
        </w:rPr>
      </w:pPr>
    </w:p>
    <w:p w14:paraId="557A33EA" w14:textId="196F1387" w:rsidR="00A539CE" w:rsidRPr="00AC49E8" w:rsidRDefault="007C0C3F"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FF6928" w:rsidRPr="00AC49E8">
        <w:rPr>
          <w:rFonts w:ascii="Times New Roman" w:hAnsi="Times New Roman" w:cs="Times New Roman"/>
          <w:lang w:val="en-GB"/>
        </w:rPr>
        <w:t>19</w:t>
      </w:r>
      <w:r w:rsidRPr="00AC49E8">
        <w:rPr>
          <w:rFonts w:ascii="Times New Roman" w:hAnsi="Times New Roman" w:cs="Times New Roman"/>
          <w:lang w:val="en-GB"/>
        </w:rPr>
        <w:t>)</w:t>
      </w:r>
      <w:r w:rsidR="009360A7" w:rsidRPr="00AC49E8">
        <w:rPr>
          <w:rFonts w:ascii="Times New Roman" w:hAnsi="Times New Roman" w:cs="Times New Roman"/>
          <w:lang w:val="en-GB"/>
        </w:rPr>
        <w:tab/>
      </w:r>
      <w:r w:rsidR="006926C9" w:rsidRPr="00AC49E8">
        <w:rPr>
          <w:rFonts w:ascii="Times New Roman" w:hAnsi="Times New Roman" w:cs="Times New Roman"/>
          <w:lang w:val="en-GB"/>
        </w:rPr>
        <w:t xml:space="preserve">Old Egyptian </w:t>
      </w:r>
      <w:r w:rsidR="00B66F02" w:rsidRPr="00AC49E8">
        <w:rPr>
          <w:rFonts w:ascii="Times New Roman" w:hAnsi="Times New Roman" w:cs="Times New Roman"/>
          <w:lang w:val="en-GB"/>
        </w:rPr>
        <w:t>(Egyptian [Afro-Asiatic], Egypt)</w:t>
      </w:r>
    </w:p>
    <w:p w14:paraId="5ACD1732" w14:textId="6B8DBBB7" w:rsidR="00A539CE" w:rsidRPr="00AC49E8" w:rsidRDefault="009360A7" w:rsidP="00A539CE">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7C0C3F" w:rsidRPr="00AC49E8">
        <w:rPr>
          <w:rFonts w:ascii="Umschrift_TTn" w:hAnsi="Umschrift_TTn" w:cs="Times New Roman"/>
          <w:i/>
          <w:lang w:val="en-GB"/>
        </w:rPr>
        <w:tab/>
      </w:r>
      <w:r w:rsidR="009172BB" w:rsidRPr="00AC49E8">
        <w:rPr>
          <w:rFonts w:ascii="Umschrift_TTn" w:hAnsi="Umschrift_TTn" w:cs="Times New Roman"/>
          <w:i/>
          <w:lang w:val="en-GB"/>
        </w:rPr>
        <w:t xml:space="preserve">jw </w:t>
      </w:r>
      <w:r w:rsidR="00D151C3" w:rsidRPr="00AC49E8">
        <w:rPr>
          <w:rFonts w:ascii="Umschrift_TTn" w:hAnsi="Umschrift_TTn" w:cs="Times New Roman"/>
          <w:i/>
          <w:lang w:val="en-GB"/>
        </w:rPr>
        <w:tab/>
      </w:r>
      <w:r w:rsidR="009172BB" w:rsidRPr="00AC49E8">
        <w:rPr>
          <w:rFonts w:ascii="Umschrift_TTn" w:hAnsi="Umschrift_TTn" w:cs="Times New Roman"/>
          <w:i/>
          <w:lang w:val="en-GB"/>
        </w:rPr>
        <w:t xml:space="preserve">#pd </w:t>
      </w:r>
      <w:r w:rsidR="00D151C3" w:rsidRPr="00AC49E8">
        <w:rPr>
          <w:rFonts w:ascii="Umschrift_TTn" w:hAnsi="Umschrift_TTn" w:cs="Times New Roman"/>
          <w:i/>
          <w:lang w:val="en-GB"/>
        </w:rPr>
        <w:tab/>
      </w:r>
      <w:r w:rsidR="009172BB" w:rsidRPr="00AC49E8">
        <w:rPr>
          <w:rFonts w:ascii="Umschrift_TTn" w:hAnsi="Umschrift_TTn" w:cs="Times New Roman"/>
          <w:i/>
          <w:lang w:val="en-GB"/>
        </w:rPr>
        <w:t xml:space="preserve">pn </w:t>
      </w:r>
      <w:r w:rsidR="00D151C3" w:rsidRPr="00AC49E8">
        <w:rPr>
          <w:rFonts w:ascii="Umschrift_TTn" w:hAnsi="Umschrift_TTn" w:cs="Times New Roman"/>
          <w:i/>
          <w:lang w:val="en-GB"/>
        </w:rPr>
        <w:tab/>
      </w:r>
      <w:r w:rsidR="0012071A" w:rsidRPr="00AC49E8">
        <w:rPr>
          <w:rFonts w:ascii="Umschrift_TTn" w:hAnsi="Umschrift_TTn" w:cs="Times New Roman"/>
          <w:i/>
          <w:lang w:val="en-GB"/>
        </w:rPr>
        <w:t>Dd#</w:t>
      </w:r>
      <w:r w:rsidR="009172BB" w:rsidRPr="00AC49E8">
        <w:rPr>
          <w:rFonts w:ascii="Umschrift_TTn" w:hAnsi="Umschrift_TTn" w:cs="Times New Roman"/>
          <w:i/>
          <w:lang w:val="en-GB"/>
        </w:rPr>
        <w:t xml:space="preserve"> </w:t>
      </w:r>
      <w:r w:rsidR="00D151C3" w:rsidRPr="00AC49E8">
        <w:rPr>
          <w:rFonts w:ascii="Umschrift_TTn" w:hAnsi="Umschrift_TTn" w:cs="Times New Roman"/>
          <w:i/>
          <w:lang w:val="en-GB"/>
        </w:rPr>
        <w:tab/>
      </w:r>
      <w:r w:rsidR="00D151C3" w:rsidRPr="00AC49E8">
        <w:rPr>
          <w:rFonts w:ascii="Umschrift_TTn" w:hAnsi="Umschrift_TTn" w:cs="Times New Roman"/>
          <w:i/>
          <w:lang w:val="en-GB"/>
        </w:rPr>
        <w:tab/>
      </w:r>
      <w:r w:rsidR="009172BB" w:rsidRPr="00AC49E8">
        <w:rPr>
          <w:rFonts w:ascii="Umschrift_TTn" w:hAnsi="Umschrift_TTn" w:cs="Times New Roman"/>
          <w:i/>
          <w:lang w:val="en-GB"/>
        </w:rPr>
        <w:t xml:space="preserve">wrt </w:t>
      </w:r>
    </w:p>
    <w:p w14:paraId="1DBB77E6" w14:textId="376752EB" w:rsidR="007367DF" w:rsidRPr="00AC49E8" w:rsidRDefault="009360A7" w:rsidP="007367DF">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7C0C3F" w:rsidRPr="00AC49E8">
        <w:rPr>
          <w:rFonts w:ascii="Times New Roman" w:hAnsi="Times New Roman" w:cs="Times New Roman"/>
          <w:smallCaps/>
          <w:lang w:val="en-GB"/>
        </w:rPr>
        <w:tab/>
      </w:r>
      <w:r w:rsidR="007367DF" w:rsidRPr="00AC49E8">
        <w:rPr>
          <w:rFonts w:ascii="Times New Roman" w:hAnsi="Times New Roman" w:cs="Times New Roman"/>
          <w:smallCaps/>
          <w:lang w:val="en-GB"/>
        </w:rPr>
        <w:t>loc</w:t>
      </w:r>
      <w:r w:rsidR="007367DF" w:rsidRPr="00AC49E8">
        <w:rPr>
          <w:rFonts w:ascii="Times New Roman" w:hAnsi="Times New Roman" w:cs="Times New Roman"/>
          <w:lang w:val="en-GB"/>
        </w:rPr>
        <w:t xml:space="preserve"> </w:t>
      </w:r>
      <w:r w:rsidR="00D151C3" w:rsidRPr="00AC49E8">
        <w:rPr>
          <w:rFonts w:ascii="Times New Roman" w:hAnsi="Times New Roman" w:cs="Times New Roman"/>
          <w:lang w:val="en-GB"/>
        </w:rPr>
        <w:tab/>
      </w:r>
      <w:r w:rsidR="007367DF" w:rsidRPr="00AC49E8">
        <w:rPr>
          <w:rFonts w:ascii="Times New Roman" w:hAnsi="Times New Roman" w:cs="Times New Roman"/>
          <w:lang w:val="en-GB"/>
        </w:rPr>
        <w:t xml:space="preserve">bird </w:t>
      </w:r>
      <w:r w:rsidR="00D151C3" w:rsidRPr="00AC49E8">
        <w:rPr>
          <w:rFonts w:ascii="Times New Roman" w:hAnsi="Times New Roman" w:cs="Times New Roman"/>
          <w:lang w:val="en-GB"/>
        </w:rPr>
        <w:tab/>
      </w:r>
      <w:r w:rsidR="00455E0E" w:rsidRPr="00AC49E8">
        <w:rPr>
          <w:rFonts w:ascii="Times New Roman" w:hAnsi="Times New Roman" w:cs="Times New Roman"/>
          <w:lang w:val="en-GB"/>
        </w:rPr>
        <w:t xml:space="preserve">this </w:t>
      </w:r>
      <w:r w:rsidR="00D151C3" w:rsidRPr="00AC49E8">
        <w:rPr>
          <w:rFonts w:ascii="Times New Roman" w:hAnsi="Times New Roman" w:cs="Times New Roman"/>
          <w:lang w:val="en-GB"/>
        </w:rPr>
        <w:tab/>
      </w:r>
      <w:r w:rsidR="00455E0E" w:rsidRPr="00AC49E8">
        <w:rPr>
          <w:rFonts w:ascii="Times New Roman" w:hAnsi="Times New Roman" w:cs="Times New Roman"/>
          <w:lang w:val="en-GB"/>
        </w:rPr>
        <w:t>fat</w:t>
      </w:r>
      <w:r w:rsidR="007367DF" w:rsidRPr="00AC49E8">
        <w:rPr>
          <w:rFonts w:ascii="Times New Roman" w:hAnsi="Times New Roman" w:cs="Times New Roman"/>
          <w:lang w:val="en-GB"/>
        </w:rPr>
        <w:t>\</w:t>
      </w:r>
      <w:r w:rsidR="00455E0E" w:rsidRPr="00AC49E8">
        <w:rPr>
          <w:rFonts w:ascii="Times New Roman" w:hAnsi="Times New Roman" w:cs="Times New Roman"/>
          <w:smallCaps/>
          <w:lang w:val="en-GB"/>
        </w:rPr>
        <w:t>ptcp</w:t>
      </w:r>
      <w:r w:rsidR="007367DF" w:rsidRPr="00AC49E8">
        <w:rPr>
          <w:rFonts w:ascii="Times New Roman" w:hAnsi="Times New Roman" w:cs="Times New Roman"/>
          <w:lang w:val="en-GB"/>
        </w:rPr>
        <w:t xml:space="preserve"> </w:t>
      </w:r>
      <w:r w:rsidR="00D151C3" w:rsidRPr="00AC49E8">
        <w:rPr>
          <w:rFonts w:ascii="Times New Roman" w:hAnsi="Times New Roman" w:cs="Times New Roman"/>
          <w:lang w:val="en-GB"/>
        </w:rPr>
        <w:tab/>
      </w:r>
      <w:r w:rsidR="00455E0E" w:rsidRPr="00AC49E8">
        <w:rPr>
          <w:rFonts w:ascii="Times New Roman" w:hAnsi="Times New Roman" w:cs="Times New Roman"/>
          <w:lang w:val="en-GB"/>
        </w:rPr>
        <w:t>very</w:t>
      </w:r>
    </w:p>
    <w:p w14:paraId="1D3A87B6" w14:textId="11E4C988" w:rsidR="007367DF" w:rsidRPr="00AC49E8" w:rsidRDefault="009360A7" w:rsidP="00A539CE">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7C0C3F" w:rsidRPr="00AC49E8">
        <w:rPr>
          <w:rFonts w:ascii="Times New Roman" w:hAnsi="Times New Roman" w:cs="Times New Roman"/>
          <w:lang w:val="en-GB"/>
        </w:rPr>
        <w:tab/>
      </w:r>
      <w:r w:rsidR="00E96477" w:rsidRPr="00AC49E8">
        <w:rPr>
          <w:rFonts w:ascii="Times New Roman" w:hAnsi="Times New Roman" w:cs="Times New Roman"/>
          <w:lang w:val="en-GB"/>
        </w:rPr>
        <w:t>‘</w:t>
      </w:r>
      <w:r w:rsidR="007367DF" w:rsidRPr="00AC49E8">
        <w:rPr>
          <w:rFonts w:ascii="Times New Roman" w:hAnsi="Times New Roman" w:cs="Times New Roman"/>
          <w:lang w:val="en-GB"/>
        </w:rPr>
        <w:t>This</w:t>
      </w:r>
      <w:r w:rsidR="00B469F8" w:rsidRPr="00AC49E8">
        <w:rPr>
          <w:rFonts w:ascii="Times New Roman" w:hAnsi="Times New Roman" w:cs="Times New Roman"/>
          <w:lang w:val="en-GB"/>
        </w:rPr>
        <w:t xml:space="preserve"> bird is very fat</w:t>
      </w:r>
      <w:r w:rsidR="00CA44C2" w:rsidRPr="00AC49E8">
        <w:rPr>
          <w:rFonts w:ascii="Times New Roman" w:hAnsi="Times New Roman" w:cs="Times New Roman"/>
          <w:lang w:val="en-GB"/>
        </w:rPr>
        <w:t>.</w:t>
      </w:r>
      <w:r w:rsidR="00E96477" w:rsidRPr="00AC49E8">
        <w:rPr>
          <w:rFonts w:ascii="Times New Roman" w:hAnsi="Times New Roman" w:cs="Times New Roman"/>
          <w:lang w:val="en-GB"/>
        </w:rPr>
        <w:t>’</w:t>
      </w:r>
      <w:r w:rsidR="00AC4BE5" w:rsidRPr="00AC49E8">
        <w:rPr>
          <w:rFonts w:ascii="Times New Roman" w:hAnsi="Times New Roman" w:cs="Times New Roman"/>
          <w:lang w:val="en-GB"/>
        </w:rPr>
        <w:t xml:space="preserve"> (Tomb of Ibi)</w:t>
      </w:r>
    </w:p>
    <w:p w14:paraId="143AFE81" w14:textId="77777777" w:rsidR="00412340" w:rsidRPr="00AC49E8" w:rsidRDefault="00412340" w:rsidP="00DE5A5D">
      <w:pPr>
        <w:spacing w:line="276" w:lineRule="auto"/>
        <w:jc w:val="both"/>
        <w:rPr>
          <w:rFonts w:ascii="Times New Roman" w:hAnsi="Times New Roman" w:cs="Times New Roman"/>
          <w:lang w:val="en-GB"/>
        </w:rPr>
      </w:pPr>
    </w:p>
    <w:p w14:paraId="13E07DA9" w14:textId="614C7C71" w:rsidR="00956028" w:rsidRPr="00AC49E8" w:rsidRDefault="00A539CE"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This reading generalizes in Earlier Egyptian. </w:t>
      </w:r>
      <w:r w:rsidR="0066001F" w:rsidRPr="00AC49E8">
        <w:rPr>
          <w:rFonts w:ascii="Times New Roman" w:hAnsi="Times New Roman" w:cs="Times New Roman"/>
          <w:lang w:val="en-GB"/>
        </w:rPr>
        <w:t>In parallel to this evolution, the existential</w:t>
      </w:r>
      <w:r w:rsidR="0046558C" w:rsidRPr="00AC49E8">
        <w:rPr>
          <w:rFonts w:ascii="Times New Roman" w:hAnsi="Times New Roman" w:cs="Times New Roman"/>
          <w:lang w:val="en-GB"/>
        </w:rPr>
        <w:t xml:space="preserve"> construction</w:t>
      </w:r>
      <w:r w:rsidR="0066001F" w:rsidRPr="00AC49E8">
        <w:rPr>
          <w:rFonts w:ascii="Times New Roman" w:hAnsi="Times New Roman" w:cs="Times New Roman"/>
          <w:lang w:val="en-GB"/>
        </w:rPr>
        <w:t xml:space="preserve"> itself</w:t>
      </w:r>
      <w:r w:rsidR="0046558C" w:rsidRPr="00AC49E8">
        <w:rPr>
          <w:rFonts w:ascii="Times New Roman" w:hAnsi="Times New Roman" w:cs="Times New Roman"/>
          <w:lang w:val="en-GB"/>
        </w:rPr>
        <w:t xml:space="preserve"> is </w:t>
      </w:r>
      <w:r w:rsidR="006A1FFB" w:rsidRPr="00AC49E8">
        <w:rPr>
          <w:rFonts w:ascii="Times New Roman" w:hAnsi="Times New Roman" w:cs="Times New Roman"/>
          <w:lang w:val="en-GB"/>
        </w:rPr>
        <w:t>renewed</w:t>
      </w:r>
      <w:r w:rsidR="0046558C" w:rsidRPr="00AC49E8">
        <w:rPr>
          <w:rFonts w:ascii="Times New Roman" w:hAnsi="Times New Roman" w:cs="Times New Roman"/>
          <w:lang w:val="en-GB"/>
        </w:rPr>
        <w:t xml:space="preserve"> by a construction using a fo</w:t>
      </w:r>
      <w:r w:rsidR="005F3628" w:rsidRPr="00AC49E8">
        <w:rPr>
          <w:rFonts w:ascii="Times New Roman" w:hAnsi="Times New Roman" w:cs="Times New Roman"/>
          <w:lang w:val="en-GB"/>
        </w:rPr>
        <w:t>rm of the verb of existence</w:t>
      </w:r>
      <w:r w:rsidR="00215D01" w:rsidRPr="00AC49E8">
        <w:rPr>
          <w:rFonts w:ascii="Umschrift_TTn" w:hAnsi="Umschrift_TTn" w:cs="Times New Roman"/>
          <w:i/>
          <w:lang w:val="en-GB"/>
        </w:rPr>
        <w:t xml:space="preserve"> wnn</w:t>
      </w:r>
      <w:ins w:id="158" w:author="Albion M. Butters" w:date="2019-12-19T11:44:00Z">
        <w:r w:rsidR="00DE3CD7">
          <w:rPr>
            <w:rFonts w:ascii="Umschrift_TTn" w:hAnsi="Umschrift_TTn" w:cs="Times New Roman"/>
            <w:i/>
            <w:lang w:val="en-GB"/>
          </w:rPr>
          <w:t>:</w:t>
        </w:r>
      </w:ins>
    </w:p>
    <w:p w14:paraId="136B50C6" w14:textId="77777777" w:rsidR="005F3628" w:rsidRPr="00AC49E8" w:rsidRDefault="005F3628" w:rsidP="005F3628">
      <w:pPr>
        <w:spacing w:line="276" w:lineRule="auto"/>
        <w:jc w:val="both"/>
        <w:rPr>
          <w:rFonts w:ascii="Times New Roman" w:hAnsi="Times New Roman" w:cs="Times New Roman"/>
          <w:lang w:val="en-GB"/>
        </w:rPr>
      </w:pPr>
    </w:p>
    <w:p w14:paraId="6654C639" w14:textId="016B6CB0" w:rsidR="005F3628" w:rsidRPr="00AC49E8" w:rsidRDefault="000F45D6" w:rsidP="005F3628">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FF6928" w:rsidRPr="00AC49E8">
        <w:rPr>
          <w:rFonts w:ascii="Times New Roman" w:hAnsi="Times New Roman" w:cs="Times New Roman"/>
          <w:lang w:val="en-GB"/>
        </w:rPr>
        <w:t>20</w:t>
      </w:r>
      <w:r w:rsidRPr="00AC49E8">
        <w:rPr>
          <w:rFonts w:ascii="Times New Roman" w:hAnsi="Times New Roman" w:cs="Times New Roman"/>
          <w:lang w:val="en-GB"/>
        </w:rPr>
        <w:t>)</w:t>
      </w:r>
      <w:r w:rsidR="00B2716E" w:rsidRPr="00AC49E8">
        <w:rPr>
          <w:rFonts w:ascii="Times New Roman" w:hAnsi="Times New Roman" w:cs="Times New Roman"/>
          <w:lang w:val="en-GB"/>
        </w:rPr>
        <w:tab/>
      </w:r>
      <w:r w:rsidR="00ED364F" w:rsidRPr="00AC49E8">
        <w:rPr>
          <w:rFonts w:ascii="Times New Roman" w:hAnsi="Times New Roman" w:cs="Times New Roman"/>
          <w:lang w:val="en-GB"/>
        </w:rPr>
        <w:t xml:space="preserve">Old Egyptian </w:t>
      </w:r>
      <w:r w:rsidR="00B66F02" w:rsidRPr="00AC49E8">
        <w:rPr>
          <w:rFonts w:ascii="Times New Roman" w:hAnsi="Times New Roman" w:cs="Times New Roman"/>
          <w:lang w:val="en-GB"/>
        </w:rPr>
        <w:t>(Egyptian [Afro-Asiatic], Egypt)</w:t>
      </w:r>
    </w:p>
    <w:p w14:paraId="5D455EAF" w14:textId="56697B47" w:rsidR="005F3628" w:rsidRPr="00AC49E8" w:rsidRDefault="00B2716E" w:rsidP="005F3628">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5F3628" w:rsidRPr="00AC49E8">
        <w:rPr>
          <w:rFonts w:ascii="Umschrift_TTn" w:hAnsi="Umschrift_TTn" w:cs="Times New Roman"/>
          <w:i/>
          <w:lang w:val="en-GB"/>
        </w:rPr>
        <w:t xml:space="preserve">jn </w:t>
      </w:r>
      <w:ins w:id="159" w:author="Elsa Oréal" w:date="2020-01-10T15:08:00Z">
        <w:r w:rsidR="009616ED">
          <w:rPr>
            <w:rFonts w:ascii="Umschrift_TTn" w:hAnsi="Umschrift_TTn" w:cs="Times New Roman"/>
            <w:i/>
            <w:lang w:val="en-GB"/>
          </w:rPr>
          <w:tab/>
        </w:r>
        <w:r w:rsidR="009616ED">
          <w:rPr>
            <w:rFonts w:ascii="Umschrift_TTn" w:hAnsi="Umschrift_TTn" w:cs="Times New Roman"/>
            <w:i/>
            <w:lang w:val="en-GB"/>
          </w:rPr>
          <w:tab/>
        </w:r>
      </w:ins>
      <w:r w:rsidR="00AC49F2" w:rsidRPr="00AC49E8">
        <w:rPr>
          <w:rFonts w:ascii="Umschrift_TTn" w:hAnsi="Umschrift_TTn" w:cs="Times New Roman"/>
          <w:i/>
          <w:lang w:val="en-GB"/>
        </w:rPr>
        <w:tab/>
      </w:r>
      <w:r w:rsidR="005F3628" w:rsidRPr="00AC49E8">
        <w:rPr>
          <w:rFonts w:ascii="Umschrift_TTn" w:hAnsi="Umschrift_TTn" w:cs="Times New Roman"/>
          <w:i/>
          <w:lang w:val="en-GB"/>
        </w:rPr>
        <w:t xml:space="preserve">jw </w:t>
      </w:r>
      <w:r w:rsidR="00AC49F2" w:rsidRPr="00AC49E8">
        <w:rPr>
          <w:rFonts w:ascii="Umschrift_TTn" w:hAnsi="Umschrift_TTn" w:cs="Times New Roman"/>
          <w:i/>
          <w:lang w:val="en-GB"/>
        </w:rPr>
        <w:tab/>
      </w:r>
      <w:r w:rsidR="005F3628" w:rsidRPr="00AC49E8">
        <w:rPr>
          <w:rFonts w:ascii="Umschrift_TTn" w:hAnsi="Umschrift_TTn" w:cs="Times New Roman"/>
          <w:i/>
          <w:lang w:val="en-GB"/>
        </w:rPr>
        <w:t xml:space="preserve">wn </w:t>
      </w:r>
      <w:r w:rsidR="00AC49F2" w:rsidRPr="00AC49E8">
        <w:rPr>
          <w:rFonts w:ascii="Umschrift_TTn" w:hAnsi="Umschrift_TTn" w:cs="Times New Roman"/>
          <w:i/>
          <w:lang w:val="en-GB"/>
        </w:rPr>
        <w:tab/>
      </w:r>
      <w:r w:rsidR="00AC49F2" w:rsidRPr="00AC49E8">
        <w:rPr>
          <w:rFonts w:ascii="Umschrift_TTn" w:hAnsi="Umschrift_TTn" w:cs="Times New Roman"/>
          <w:i/>
          <w:lang w:val="en-GB"/>
        </w:rPr>
        <w:tab/>
      </w:r>
      <w:r w:rsidR="00AC49F2" w:rsidRPr="00AC49E8">
        <w:rPr>
          <w:rFonts w:ascii="Umschrift_TTn" w:hAnsi="Umschrift_TTn" w:cs="Times New Roman"/>
          <w:i/>
          <w:lang w:val="en-GB"/>
        </w:rPr>
        <w:tab/>
      </w:r>
      <w:r w:rsidR="00AC49F2" w:rsidRPr="00AC49E8">
        <w:rPr>
          <w:rFonts w:ascii="Umschrift_TTn" w:hAnsi="Umschrift_TTn" w:cs="Times New Roman"/>
          <w:i/>
          <w:lang w:val="en-GB"/>
        </w:rPr>
        <w:tab/>
      </w:r>
      <w:r w:rsidR="00AC49F2" w:rsidRPr="00AC49E8">
        <w:rPr>
          <w:rFonts w:ascii="Umschrift_TTn" w:hAnsi="Umschrift_TTn" w:cs="Times New Roman"/>
          <w:i/>
          <w:lang w:val="en-GB"/>
        </w:rPr>
        <w:tab/>
      </w:r>
      <w:r w:rsidR="005F3628" w:rsidRPr="00AC49E8">
        <w:rPr>
          <w:rFonts w:ascii="Umschrift_TTn" w:hAnsi="Umschrift_TTn" w:cs="Times New Roman"/>
          <w:i/>
          <w:lang w:val="en-GB"/>
        </w:rPr>
        <w:t xml:space="preserve">rm </w:t>
      </w:r>
    </w:p>
    <w:p w14:paraId="494E4195" w14:textId="5DEC1A01" w:rsidR="005F3628" w:rsidRPr="00AC49E8" w:rsidRDefault="00B2716E" w:rsidP="005F3628">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ins w:id="160" w:author="Elsa Oréal" w:date="2020-01-10T15:08:00Z">
        <w:r w:rsidR="009616ED">
          <w:rPr>
            <w:rFonts w:ascii="Times New Roman" w:hAnsi="Times New Roman" w:cs="Times New Roman"/>
            <w:smallCaps/>
            <w:lang w:val="en-GB"/>
          </w:rPr>
          <w:t>interr</w:t>
        </w:r>
      </w:ins>
      <w:r w:rsidR="006E57B8" w:rsidRPr="00AC49E8">
        <w:rPr>
          <w:rFonts w:ascii="Times New Roman" w:hAnsi="Times New Roman" w:cs="Times New Roman"/>
          <w:smallCaps/>
          <w:lang w:val="en-GB"/>
        </w:rPr>
        <w:t xml:space="preserve"> </w:t>
      </w:r>
      <w:r w:rsidR="00AC49F2" w:rsidRPr="00AC49E8">
        <w:rPr>
          <w:rFonts w:ascii="Times New Roman" w:hAnsi="Times New Roman" w:cs="Times New Roman"/>
          <w:smallCaps/>
          <w:lang w:val="en-GB"/>
        </w:rPr>
        <w:tab/>
      </w:r>
      <w:r w:rsidR="006E57B8" w:rsidRPr="00AC49E8">
        <w:rPr>
          <w:rFonts w:ascii="Times New Roman" w:hAnsi="Times New Roman" w:cs="Times New Roman"/>
          <w:smallCaps/>
          <w:lang w:val="en-GB"/>
        </w:rPr>
        <w:t>loc</w:t>
      </w:r>
      <w:r w:rsidR="006E57B8" w:rsidRPr="00AC49E8">
        <w:rPr>
          <w:rFonts w:ascii="Times New Roman" w:hAnsi="Times New Roman" w:cs="Times New Roman"/>
          <w:lang w:val="en-GB"/>
        </w:rPr>
        <w:t xml:space="preserve"> </w:t>
      </w:r>
      <w:r w:rsidR="00AC49F2" w:rsidRPr="00AC49E8">
        <w:rPr>
          <w:rFonts w:ascii="Times New Roman" w:hAnsi="Times New Roman" w:cs="Times New Roman"/>
          <w:lang w:val="en-GB"/>
        </w:rPr>
        <w:tab/>
      </w:r>
      <w:r w:rsidR="006E57B8" w:rsidRPr="00AC49E8">
        <w:rPr>
          <w:rFonts w:ascii="Times New Roman" w:hAnsi="Times New Roman" w:cs="Times New Roman"/>
          <w:lang w:val="en-GB"/>
        </w:rPr>
        <w:t>exist\</w:t>
      </w:r>
      <w:r w:rsidR="006E57B8" w:rsidRPr="00AC49E8">
        <w:rPr>
          <w:rFonts w:ascii="Times New Roman" w:hAnsi="Times New Roman" w:cs="Times New Roman"/>
          <w:smallCaps/>
          <w:lang w:val="en-GB"/>
        </w:rPr>
        <w:t>ptcp.</w:t>
      </w:r>
      <w:ins w:id="161" w:author="Elsa Oréal" w:date="2020-01-10T15:21:00Z">
        <w:r w:rsidR="00BD54C0">
          <w:rPr>
            <w:rFonts w:ascii="Times New Roman" w:hAnsi="Times New Roman" w:cs="Times New Roman"/>
            <w:smallCaps/>
            <w:lang w:val="en-GB"/>
          </w:rPr>
          <w:t xml:space="preserve">stat </w:t>
        </w:r>
      </w:ins>
      <w:r w:rsidR="00AC49F2" w:rsidRPr="00AC49E8">
        <w:rPr>
          <w:rFonts w:ascii="Times New Roman" w:hAnsi="Times New Roman" w:cs="Times New Roman"/>
          <w:lang w:val="en-GB"/>
        </w:rPr>
        <w:tab/>
      </w:r>
      <w:r w:rsidR="006E57B8" w:rsidRPr="00AC49E8">
        <w:rPr>
          <w:rFonts w:ascii="Times New Roman" w:hAnsi="Times New Roman" w:cs="Times New Roman"/>
          <w:lang w:val="en-GB"/>
        </w:rPr>
        <w:t>fish</w:t>
      </w:r>
    </w:p>
    <w:p w14:paraId="5A36BB15" w14:textId="2253F818" w:rsidR="005F3628" w:rsidRPr="00AC49E8" w:rsidRDefault="00B2716E" w:rsidP="005F3628">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E96477" w:rsidRPr="00AC49E8">
        <w:rPr>
          <w:rFonts w:ascii="Times New Roman" w:hAnsi="Times New Roman" w:cs="Times New Roman"/>
          <w:lang w:val="en-GB"/>
        </w:rPr>
        <w:t>‘</w:t>
      </w:r>
      <w:r w:rsidR="005F3628" w:rsidRPr="00AC49E8">
        <w:rPr>
          <w:rFonts w:ascii="Times New Roman" w:hAnsi="Times New Roman" w:cs="Times New Roman"/>
          <w:lang w:val="en-GB"/>
        </w:rPr>
        <w:t>Is there some fish</w:t>
      </w:r>
      <w:ins w:id="162" w:author="Albion M. Butters" w:date="2019-12-19T12:13:00Z">
        <w:r w:rsidR="00AA394C">
          <w:rPr>
            <w:rFonts w:ascii="Times New Roman" w:hAnsi="Times New Roman" w:cs="Times New Roman"/>
            <w:lang w:val="en-GB"/>
          </w:rPr>
          <w:t>?</w:t>
        </w:r>
      </w:ins>
      <w:r w:rsidR="00E96477" w:rsidRPr="00AC49E8">
        <w:rPr>
          <w:rFonts w:ascii="Times New Roman" w:hAnsi="Times New Roman" w:cs="Times New Roman"/>
          <w:lang w:val="en-GB"/>
        </w:rPr>
        <w:t>’</w:t>
      </w:r>
      <w:r w:rsidR="00ED364F" w:rsidRPr="00AC49E8">
        <w:rPr>
          <w:rFonts w:ascii="Times New Roman" w:hAnsi="Times New Roman" w:cs="Times New Roman"/>
          <w:lang w:val="en-GB"/>
        </w:rPr>
        <w:t xml:space="preserve"> (Tomb of Djau)</w:t>
      </w:r>
    </w:p>
    <w:p w14:paraId="2D59E975" w14:textId="77777777" w:rsidR="00115C78" w:rsidRPr="00AC49E8" w:rsidRDefault="00115C78" w:rsidP="00DE5A5D">
      <w:pPr>
        <w:spacing w:line="276" w:lineRule="auto"/>
        <w:jc w:val="both"/>
        <w:rPr>
          <w:rFonts w:ascii="Times New Roman" w:hAnsi="Times New Roman" w:cs="Times New Roman"/>
          <w:lang w:val="en-GB"/>
        </w:rPr>
      </w:pPr>
    </w:p>
    <w:p w14:paraId="10A08CF5" w14:textId="0A616CED" w:rsidR="008D365C" w:rsidRPr="00AC49E8" w:rsidRDefault="0023106B"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The same phenomenon occurs in negative existential statements, where the existential verb</w:t>
      </w:r>
      <w:r w:rsidR="00215D01" w:rsidRPr="00AC49E8">
        <w:rPr>
          <w:rFonts w:ascii="Umschrift_TTn" w:hAnsi="Umschrift_TTn" w:cs="Times New Roman"/>
          <w:i/>
          <w:lang w:val="en-GB"/>
        </w:rPr>
        <w:t xml:space="preserve"> wnn</w:t>
      </w:r>
      <w:r w:rsidRPr="00AC49E8">
        <w:rPr>
          <w:rFonts w:ascii="Times New Roman" w:hAnsi="Times New Roman" w:cs="Times New Roman"/>
          <w:lang w:val="en-GB"/>
        </w:rPr>
        <w:t xml:space="preserve"> is introduced in new patterns. </w:t>
      </w:r>
      <w:r w:rsidR="0046558C" w:rsidRPr="00AC49E8">
        <w:rPr>
          <w:rFonts w:ascii="Times New Roman" w:hAnsi="Times New Roman" w:cs="Times New Roman"/>
          <w:lang w:val="en-GB"/>
        </w:rPr>
        <w:t>Already in Old Egyptian</w:t>
      </w:r>
      <w:r w:rsidR="00483390" w:rsidRPr="00AC49E8">
        <w:rPr>
          <w:rFonts w:ascii="Times New Roman" w:hAnsi="Times New Roman" w:cs="Times New Roman"/>
          <w:lang w:val="en-GB"/>
        </w:rPr>
        <w:t xml:space="preserve">, one </w:t>
      </w:r>
      <w:r w:rsidR="00EE335C" w:rsidRPr="00AC49E8">
        <w:rPr>
          <w:rFonts w:ascii="Times New Roman" w:hAnsi="Times New Roman" w:cs="Times New Roman"/>
          <w:lang w:val="en-GB"/>
        </w:rPr>
        <w:t xml:space="preserve">thus </w:t>
      </w:r>
      <w:r w:rsidR="00483390" w:rsidRPr="00AC49E8">
        <w:rPr>
          <w:rFonts w:ascii="Times New Roman" w:hAnsi="Times New Roman" w:cs="Times New Roman"/>
          <w:lang w:val="en-GB"/>
        </w:rPr>
        <w:t>finds the negation</w:t>
      </w:r>
      <w:r w:rsidR="0023637F" w:rsidRPr="00AC49E8">
        <w:rPr>
          <w:rFonts w:ascii="Umschrift_TTn" w:hAnsi="Umschrift_TTn" w:cs="Times New Roman"/>
          <w:i/>
          <w:lang w:val="en-GB"/>
        </w:rPr>
        <w:t xml:space="preserve"> ni </w:t>
      </w:r>
      <w:r w:rsidR="00483390" w:rsidRPr="00AC49E8">
        <w:rPr>
          <w:rFonts w:ascii="Times New Roman" w:hAnsi="Times New Roman" w:cs="Times New Roman"/>
          <w:lang w:val="en-GB"/>
        </w:rPr>
        <w:t xml:space="preserve">associated with </w:t>
      </w:r>
      <w:r w:rsidR="00956028" w:rsidRPr="00AC49E8">
        <w:rPr>
          <w:rFonts w:ascii="Times New Roman" w:hAnsi="Times New Roman" w:cs="Times New Roman"/>
          <w:lang w:val="en-GB"/>
        </w:rPr>
        <w:t>the same</w:t>
      </w:r>
      <w:r w:rsidR="00483390" w:rsidRPr="00AC49E8">
        <w:rPr>
          <w:rFonts w:ascii="Times New Roman" w:hAnsi="Times New Roman" w:cs="Times New Roman"/>
          <w:lang w:val="en-GB"/>
        </w:rPr>
        <w:t xml:space="preserve"> </w:t>
      </w:r>
      <w:r w:rsidR="004041BC" w:rsidRPr="00AC49E8">
        <w:rPr>
          <w:rFonts w:ascii="Times New Roman" w:hAnsi="Times New Roman" w:cs="Times New Roman"/>
          <w:lang w:val="en-GB"/>
        </w:rPr>
        <w:t xml:space="preserve">existential </w:t>
      </w:r>
      <w:r w:rsidR="00483390" w:rsidRPr="00AC49E8">
        <w:rPr>
          <w:rFonts w:ascii="Times New Roman" w:hAnsi="Times New Roman" w:cs="Times New Roman"/>
          <w:lang w:val="en-GB"/>
        </w:rPr>
        <w:t>verb</w:t>
      </w:r>
      <w:r w:rsidR="00215D01" w:rsidRPr="00AC49E8">
        <w:rPr>
          <w:rFonts w:ascii="Umschrift_TTn" w:hAnsi="Umschrift_TTn" w:cs="Times New Roman"/>
          <w:i/>
          <w:lang w:val="en-GB"/>
        </w:rPr>
        <w:t xml:space="preserve"> wnn</w:t>
      </w:r>
      <w:r w:rsidR="0023637F" w:rsidRPr="00AC49E8">
        <w:rPr>
          <w:rFonts w:ascii="Umschrift_TTn" w:hAnsi="Umschrift_TTn" w:cs="Times New Roman"/>
          <w:i/>
          <w:lang w:val="en-GB"/>
        </w:rPr>
        <w:t xml:space="preserve"> </w:t>
      </w:r>
      <w:r w:rsidR="00483390" w:rsidRPr="00AC49E8">
        <w:rPr>
          <w:rFonts w:ascii="Times New Roman" w:hAnsi="Times New Roman" w:cs="Times New Roman"/>
          <w:lang w:val="en-GB"/>
        </w:rPr>
        <w:t xml:space="preserve">in </w:t>
      </w:r>
      <w:r w:rsidR="008D365C" w:rsidRPr="00AC49E8">
        <w:rPr>
          <w:rFonts w:ascii="Times New Roman" w:hAnsi="Times New Roman" w:cs="Times New Roman"/>
          <w:lang w:val="en-GB"/>
        </w:rPr>
        <w:t>two distinct</w:t>
      </w:r>
      <w:r w:rsidR="00483390" w:rsidRPr="00AC49E8">
        <w:rPr>
          <w:rFonts w:ascii="Times New Roman" w:hAnsi="Times New Roman" w:cs="Times New Roman"/>
          <w:lang w:val="en-GB"/>
        </w:rPr>
        <w:t xml:space="preserve"> construction</w:t>
      </w:r>
      <w:r w:rsidR="008D365C" w:rsidRPr="00AC49E8">
        <w:rPr>
          <w:rFonts w:ascii="Times New Roman" w:hAnsi="Times New Roman" w:cs="Times New Roman"/>
          <w:lang w:val="en-GB"/>
        </w:rPr>
        <w:t>s</w:t>
      </w:r>
      <w:ins w:id="163" w:author="Albion M. Butters" w:date="2019-12-19T11:44:00Z">
        <w:r w:rsidR="00DE3CD7">
          <w:rPr>
            <w:rFonts w:ascii="Times New Roman" w:hAnsi="Times New Roman" w:cs="Times New Roman"/>
            <w:lang w:val="en-GB"/>
          </w:rPr>
          <w:t>:</w:t>
        </w:r>
      </w:ins>
    </w:p>
    <w:p w14:paraId="5B740345" w14:textId="7D79805D" w:rsidR="009C2DB4" w:rsidRPr="00AC49E8" w:rsidRDefault="003A7146"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(i</w:t>
      </w:r>
      <w:r w:rsidR="009C2DB4" w:rsidRPr="00AC49E8">
        <w:rPr>
          <w:rFonts w:ascii="Times New Roman" w:hAnsi="Times New Roman" w:cs="Times New Roman"/>
          <w:lang w:val="en-GB"/>
        </w:rPr>
        <w:t xml:space="preserve">) The construction </w:t>
      </w:r>
      <w:r w:rsidR="009C2DB4" w:rsidRPr="00AC49E8">
        <w:rPr>
          <w:rFonts w:ascii="Umschrift_TTn" w:hAnsi="Umschrift_TTn" w:cs="Times New Roman"/>
          <w:i/>
          <w:lang w:val="en-GB"/>
        </w:rPr>
        <w:t>ni wnt</w:t>
      </w:r>
    </w:p>
    <w:p w14:paraId="3B1BC615" w14:textId="2AD6D49C" w:rsidR="009C2DB4" w:rsidRPr="00AC49E8" w:rsidRDefault="003A7146" w:rsidP="009C2DB4">
      <w:pPr>
        <w:spacing w:line="276" w:lineRule="auto"/>
        <w:jc w:val="both"/>
        <w:rPr>
          <w:rFonts w:ascii="Times New Roman" w:hAnsi="Times New Roman" w:cs="Times New Roman"/>
          <w:lang w:val="en-GB"/>
        </w:rPr>
      </w:pPr>
      <w:r w:rsidRPr="00AC49E8">
        <w:rPr>
          <w:rFonts w:ascii="Times New Roman" w:hAnsi="Times New Roman" w:cs="Times New Roman"/>
          <w:lang w:val="en-GB"/>
        </w:rPr>
        <w:t>(ii</w:t>
      </w:r>
      <w:r w:rsidR="009C2DB4" w:rsidRPr="00AC49E8">
        <w:rPr>
          <w:rFonts w:ascii="Times New Roman" w:hAnsi="Times New Roman" w:cs="Times New Roman"/>
          <w:lang w:val="en-GB"/>
        </w:rPr>
        <w:t xml:space="preserve">) The construction </w:t>
      </w:r>
      <w:r w:rsidR="009C2DB4" w:rsidRPr="00AC49E8">
        <w:rPr>
          <w:rFonts w:ascii="Umschrift_TTn" w:hAnsi="Umschrift_TTn" w:cs="Times New Roman"/>
          <w:i/>
          <w:lang w:val="en-GB"/>
        </w:rPr>
        <w:t>ni wn</w:t>
      </w:r>
    </w:p>
    <w:p w14:paraId="07C373DB" w14:textId="6FF38CF2" w:rsidR="009C2DB4" w:rsidRPr="00AC49E8" w:rsidRDefault="009C2DB4" w:rsidP="00DE5A5D">
      <w:pPr>
        <w:spacing w:line="276" w:lineRule="auto"/>
        <w:jc w:val="both"/>
        <w:rPr>
          <w:rFonts w:ascii="Times New Roman" w:hAnsi="Times New Roman" w:cs="Times New Roman"/>
          <w:lang w:val="en-GB"/>
        </w:rPr>
      </w:pPr>
    </w:p>
    <w:p w14:paraId="71BF7D8B" w14:textId="4A1A87FE" w:rsidR="009C2DB4" w:rsidRPr="00AC49E8" w:rsidRDefault="009C2DB4"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Both involve the same form </w:t>
      </w:r>
      <w:r w:rsidRPr="00AC49E8">
        <w:rPr>
          <w:rFonts w:ascii="Umschrift_TTn" w:hAnsi="Umschrift_TTn" w:cs="Times New Roman"/>
          <w:i/>
          <w:lang w:val="en-GB"/>
        </w:rPr>
        <w:t>ni</w:t>
      </w:r>
      <w:r w:rsidRPr="00AC49E8">
        <w:rPr>
          <w:rFonts w:ascii="Times New Roman" w:hAnsi="Times New Roman" w:cs="Times New Roman"/>
          <w:lang w:val="en-GB"/>
        </w:rPr>
        <w:t xml:space="preserve"> but with a different status in each case, </w:t>
      </w:r>
      <w:r w:rsidR="003A7146" w:rsidRPr="00AC49E8">
        <w:rPr>
          <w:rFonts w:ascii="Times New Roman" w:hAnsi="Times New Roman" w:cs="Times New Roman"/>
          <w:lang w:val="en-GB"/>
        </w:rPr>
        <w:t>showing that construction (i</w:t>
      </w:r>
      <w:r w:rsidR="00126910" w:rsidRPr="00AC49E8">
        <w:rPr>
          <w:rFonts w:ascii="Times New Roman" w:hAnsi="Times New Roman" w:cs="Times New Roman"/>
          <w:lang w:val="en-GB"/>
        </w:rPr>
        <w:t xml:space="preserve">) </w:t>
      </w:r>
      <w:r w:rsidR="004029A4" w:rsidRPr="00AC49E8">
        <w:rPr>
          <w:rFonts w:ascii="Times New Roman" w:hAnsi="Times New Roman" w:cs="Times New Roman"/>
          <w:lang w:val="en-GB"/>
        </w:rPr>
        <w:t>must have emerged before</w:t>
      </w:r>
      <w:r w:rsidR="003A7146" w:rsidRPr="00AC49E8">
        <w:rPr>
          <w:rFonts w:ascii="Times New Roman" w:hAnsi="Times New Roman" w:cs="Times New Roman"/>
          <w:lang w:val="en-GB"/>
        </w:rPr>
        <w:t xml:space="preserve"> construction (ii</w:t>
      </w:r>
      <w:r w:rsidR="00126910" w:rsidRPr="00AC49E8">
        <w:rPr>
          <w:rFonts w:ascii="Times New Roman" w:hAnsi="Times New Roman" w:cs="Times New Roman"/>
          <w:lang w:val="en-GB"/>
        </w:rPr>
        <w:t xml:space="preserve">), </w:t>
      </w:r>
      <w:r w:rsidRPr="00AC49E8">
        <w:rPr>
          <w:rFonts w:ascii="Times New Roman" w:hAnsi="Times New Roman" w:cs="Times New Roman"/>
          <w:lang w:val="en-GB"/>
        </w:rPr>
        <w:t xml:space="preserve">as we shall see </w:t>
      </w:r>
      <w:r w:rsidR="00293262" w:rsidRPr="00AC49E8">
        <w:rPr>
          <w:rFonts w:ascii="Times New Roman" w:hAnsi="Times New Roman" w:cs="Times New Roman"/>
          <w:lang w:val="en-GB"/>
        </w:rPr>
        <w:t>now</w:t>
      </w:r>
      <w:r w:rsidRPr="00AC49E8">
        <w:rPr>
          <w:rFonts w:ascii="Times New Roman" w:hAnsi="Times New Roman" w:cs="Times New Roman"/>
          <w:lang w:val="en-GB"/>
        </w:rPr>
        <w:t xml:space="preserve">. </w:t>
      </w:r>
    </w:p>
    <w:p w14:paraId="5D15D8E3" w14:textId="77777777" w:rsidR="008D365C" w:rsidRPr="00AC49E8" w:rsidRDefault="008D365C" w:rsidP="00DE5A5D">
      <w:pPr>
        <w:spacing w:line="276" w:lineRule="auto"/>
        <w:jc w:val="both"/>
        <w:rPr>
          <w:rFonts w:ascii="Times New Roman" w:hAnsi="Times New Roman" w:cs="Times New Roman"/>
          <w:lang w:val="en-GB"/>
        </w:rPr>
      </w:pPr>
    </w:p>
    <w:p w14:paraId="4F97B5A9" w14:textId="52621DDA" w:rsidR="008D365C" w:rsidRPr="00AC49E8" w:rsidRDefault="003A7146"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(i</w:t>
      </w:r>
      <w:r w:rsidR="00622738" w:rsidRPr="00AC49E8">
        <w:rPr>
          <w:rFonts w:ascii="Times New Roman" w:hAnsi="Times New Roman" w:cs="Times New Roman"/>
          <w:lang w:val="en-GB"/>
        </w:rPr>
        <w:t xml:space="preserve">) </w:t>
      </w:r>
      <w:r w:rsidR="008D365C" w:rsidRPr="00AC49E8">
        <w:rPr>
          <w:rFonts w:ascii="Times New Roman" w:hAnsi="Times New Roman" w:cs="Times New Roman"/>
          <w:lang w:val="en-GB"/>
        </w:rPr>
        <w:t xml:space="preserve">The construction </w:t>
      </w:r>
      <w:r w:rsidR="008D365C" w:rsidRPr="00AC49E8">
        <w:rPr>
          <w:rFonts w:ascii="Umschrift_TTn" w:hAnsi="Umschrift_TTn" w:cs="Times New Roman"/>
          <w:i/>
          <w:lang w:val="en-GB"/>
        </w:rPr>
        <w:t>ni wnt</w:t>
      </w:r>
    </w:p>
    <w:p w14:paraId="62927941" w14:textId="569C84C5" w:rsidR="0049020F" w:rsidRPr="00AC49E8" w:rsidRDefault="00DE52A6"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This construction</w:t>
      </w:r>
      <w:r w:rsidR="00750034" w:rsidRPr="00AC49E8">
        <w:rPr>
          <w:rFonts w:ascii="Times New Roman" w:hAnsi="Times New Roman" w:cs="Times New Roman"/>
          <w:lang w:val="en-GB"/>
        </w:rPr>
        <w:t xml:space="preserve"> involves the negation of existence </w:t>
      </w:r>
      <w:r w:rsidR="002730ED" w:rsidRPr="00AC49E8">
        <w:rPr>
          <w:rFonts w:ascii="Umschrift_TTn" w:hAnsi="Umschrift_TTn" w:cs="Times New Roman"/>
          <w:i/>
          <w:lang w:val="en-GB"/>
        </w:rPr>
        <w:t>ni</w:t>
      </w:r>
      <w:r w:rsidR="002730ED" w:rsidRPr="00AC49E8">
        <w:rPr>
          <w:rFonts w:ascii="Times New Roman" w:hAnsi="Times New Roman" w:cs="Times New Roman"/>
          <w:lang w:val="en-GB"/>
        </w:rPr>
        <w:t xml:space="preserve"> </w:t>
      </w:r>
      <w:r w:rsidR="00750034" w:rsidRPr="00AC49E8">
        <w:rPr>
          <w:rFonts w:ascii="Times New Roman" w:hAnsi="Times New Roman" w:cs="Times New Roman"/>
          <w:lang w:val="en-GB"/>
        </w:rPr>
        <w:t xml:space="preserve">followed by </w:t>
      </w:r>
      <w:r w:rsidR="00DC40B6" w:rsidRPr="00AC49E8">
        <w:rPr>
          <w:rFonts w:ascii="Times New Roman" w:hAnsi="Times New Roman" w:cs="Times New Roman"/>
          <w:lang w:val="en-GB"/>
        </w:rPr>
        <w:t xml:space="preserve">a </w:t>
      </w:r>
      <w:r w:rsidR="004702CF" w:rsidRPr="00AC49E8">
        <w:rPr>
          <w:rFonts w:ascii="Times New Roman" w:hAnsi="Times New Roman" w:cs="Times New Roman"/>
          <w:lang w:val="en-GB"/>
        </w:rPr>
        <w:t xml:space="preserve">nominalization of </w:t>
      </w:r>
      <w:r w:rsidR="006D1665" w:rsidRPr="00AC49E8">
        <w:rPr>
          <w:rFonts w:ascii="Times New Roman" w:hAnsi="Times New Roman" w:cs="Times New Roman"/>
          <w:lang w:val="en-GB"/>
        </w:rPr>
        <w:t>the verb</w:t>
      </w:r>
      <w:r w:rsidR="00215D01" w:rsidRPr="00AC49E8">
        <w:rPr>
          <w:rFonts w:ascii="Umschrift_TTn" w:hAnsi="Umschrift_TTn" w:cs="Times New Roman"/>
          <w:i/>
          <w:lang w:val="en-GB"/>
        </w:rPr>
        <w:t xml:space="preserve"> wnn</w:t>
      </w:r>
      <w:r w:rsidR="006D1665" w:rsidRPr="00AC49E8">
        <w:rPr>
          <w:rFonts w:ascii="Times New Roman" w:hAnsi="Times New Roman" w:cs="Times New Roman"/>
          <w:lang w:val="en-GB"/>
        </w:rPr>
        <w:t xml:space="preserve"> marked by a -</w:t>
      </w:r>
      <w:r w:rsidR="006D1665" w:rsidRPr="00AC49E8">
        <w:rPr>
          <w:rFonts w:ascii="Umschrift_TTn" w:hAnsi="Umschrift_TTn" w:cs="Times New Roman"/>
          <w:i/>
          <w:lang w:val="en-GB"/>
        </w:rPr>
        <w:t>t</w:t>
      </w:r>
      <w:r w:rsidR="006D1665" w:rsidRPr="00AC49E8">
        <w:rPr>
          <w:rFonts w:ascii="Times New Roman" w:hAnsi="Times New Roman" w:cs="Times New Roman"/>
          <w:lang w:val="en-GB"/>
        </w:rPr>
        <w:t xml:space="preserve"> ending</w:t>
      </w:r>
      <w:ins w:id="164" w:author="Albion M. Butters" w:date="2019-12-19T12:26:00Z">
        <w:r w:rsidR="003C2FB7">
          <w:rPr>
            <w:rFonts w:ascii="Times New Roman" w:hAnsi="Times New Roman" w:cs="Times New Roman"/>
            <w:lang w:val="en-GB"/>
          </w:rPr>
          <w:t>:</w:t>
        </w:r>
      </w:ins>
      <w:r w:rsidR="00BB2B63" w:rsidRPr="00AC49E8">
        <w:rPr>
          <w:rStyle w:val="Marquenotebasdepage"/>
          <w:rFonts w:ascii="Times New Roman" w:hAnsi="Times New Roman" w:cs="Times New Roman"/>
          <w:lang w:val="en-GB"/>
        </w:rPr>
        <w:footnoteReference w:id="15"/>
      </w:r>
    </w:p>
    <w:p w14:paraId="1C638C32" w14:textId="77777777" w:rsidR="0049020F" w:rsidRPr="00AC49E8" w:rsidRDefault="0049020F" w:rsidP="00DE5A5D">
      <w:pPr>
        <w:spacing w:line="276" w:lineRule="auto"/>
        <w:jc w:val="both"/>
        <w:rPr>
          <w:rFonts w:ascii="Times New Roman" w:hAnsi="Times New Roman" w:cs="Times New Roman"/>
          <w:lang w:val="en-GB"/>
        </w:rPr>
      </w:pPr>
    </w:p>
    <w:p w14:paraId="640739DF" w14:textId="082A6F14" w:rsidR="00D2281C" w:rsidRPr="00AC49E8" w:rsidRDefault="007D119B"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0726CD" w:rsidRPr="00AC49E8">
        <w:rPr>
          <w:rFonts w:ascii="Times New Roman" w:hAnsi="Times New Roman" w:cs="Times New Roman"/>
          <w:lang w:val="en-GB"/>
        </w:rPr>
        <w:t>21</w:t>
      </w:r>
      <w:r w:rsidRPr="00AC49E8">
        <w:rPr>
          <w:rFonts w:ascii="Times New Roman" w:hAnsi="Times New Roman" w:cs="Times New Roman"/>
          <w:lang w:val="en-GB"/>
        </w:rPr>
        <w:t>)</w:t>
      </w:r>
      <w:r w:rsidR="006D3CBD" w:rsidRPr="00AC49E8">
        <w:rPr>
          <w:rFonts w:ascii="Times New Roman" w:hAnsi="Times New Roman" w:cs="Times New Roman"/>
          <w:lang w:val="en-GB"/>
        </w:rPr>
        <w:tab/>
      </w:r>
      <w:r w:rsidR="006233AD" w:rsidRPr="00AC49E8">
        <w:rPr>
          <w:rFonts w:ascii="Times New Roman" w:hAnsi="Times New Roman" w:cs="Times New Roman"/>
          <w:lang w:val="en-GB"/>
        </w:rPr>
        <w:t xml:space="preserve">Old Egyptian </w:t>
      </w:r>
      <w:r w:rsidR="00B66F02" w:rsidRPr="00AC49E8">
        <w:rPr>
          <w:rFonts w:ascii="Times New Roman" w:hAnsi="Times New Roman" w:cs="Times New Roman"/>
          <w:lang w:val="en-GB"/>
        </w:rPr>
        <w:t>(Egyptian [Afro-Asiatic], Egypt)</w:t>
      </w:r>
    </w:p>
    <w:p w14:paraId="2F469494" w14:textId="108897CF" w:rsidR="001534C1" w:rsidRPr="00AC49E8" w:rsidRDefault="006D3CBD" w:rsidP="001534C1">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9F699E" w:rsidRPr="00AC49E8">
        <w:rPr>
          <w:rFonts w:ascii="Umschrift_TTn" w:hAnsi="Umschrift_TTn" w:cs="Times New Roman"/>
          <w:i/>
          <w:lang w:val="en-GB"/>
        </w:rPr>
        <w:tab/>
      </w:r>
      <w:r w:rsidR="001534C1" w:rsidRPr="00AC49E8">
        <w:rPr>
          <w:rFonts w:ascii="Umschrift_TTn" w:hAnsi="Umschrift_TTn" w:cs="Times New Roman"/>
          <w:i/>
          <w:lang w:val="en-GB"/>
        </w:rPr>
        <w:t xml:space="preserve">Sw# </w:t>
      </w:r>
      <w:r w:rsidR="001534C1" w:rsidRPr="00AC49E8">
        <w:rPr>
          <w:rFonts w:ascii="Umschrift_TTn" w:hAnsi="Umschrift_TTn" w:cs="Times New Roman"/>
          <w:i/>
          <w:lang w:val="en-GB"/>
        </w:rPr>
        <w:tab/>
      </w:r>
      <w:r w:rsidR="001534C1" w:rsidRPr="00AC49E8">
        <w:rPr>
          <w:rFonts w:ascii="Umschrift_TTn" w:hAnsi="Umschrift_TTn" w:cs="Times New Roman"/>
          <w:i/>
          <w:lang w:val="en-GB"/>
        </w:rPr>
        <w:tab/>
      </w:r>
      <w:r w:rsidR="000365D6" w:rsidRPr="00AC49E8">
        <w:rPr>
          <w:rFonts w:ascii="Umschrift_TTn" w:hAnsi="Umschrift_TTn" w:cs="Times New Roman"/>
          <w:i/>
          <w:lang w:val="en-GB"/>
        </w:rPr>
        <w:tab/>
      </w:r>
      <w:r w:rsidR="000365D6" w:rsidRPr="00AC49E8">
        <w:rPr>
          <w:rFonts w:ascii="Umschrift_TTn" w:hAnsi="Umschrift_TTn" w:cs="Times New Roman"/>
          <w:i/>
          <w:lang w:val="en-GB"/>
        </w:rPr>
        <w:tab/>
      </w:r>
      <w:r w:rsidR="001534C1" w:rsidRPr="00AC49E8">
        <w:rPr>
          <w:rFonts w:ascii="Umschrift_TTn" w:hAnsi="Umschrift_TTn" w:cs="Times New Roman"/>
          <w:i/>
          <w:lang w:val="en-GB"/>
        </w:rPr>
        <w:t>jwo</w:t>
      </w:r>
      <w:r w:rsidR="00DC78FE" w:rsidRPr="00AC49E8">
        <w:rPr>
          <w:rFonts w:ascii="Umschrift_TTn" w:hAnsi="Umschrift_TTn" w:cs="Times New Roman"/>
          <w:i/>
          <w:lang w:val="en-GB"/>
        </w:rPr>
        <w:t>w</w:t>
      </w:r>
      <w:r w:rsidR="00DC78FE" w:rsidRPr="00AC49E8">
        <w:rPr>
          <w:rFonts w:ascii="Umschrift_TTn" w:hAnsi="Umschrift_TTn" w:cs="Times New Roman"/>
          <w:i/>
          <w:lang w:val="en-GB"/>
        </w:rPr>
        <w:tab/>
      </w:r>
      <w:r w:rsidR="00414FF3" w:rsidRPr="00AC49E8">
        <w:rPr>
          <w:rFonts w:ascii="Umschrift_TTn" w:hAnsi="Umschrift_TTn" w:cs="Times New Roman"/>
          <w:i/>
          <w:lang w:val="en-GB"/>
        </w:rPr>
        <w:tab/>
      </w:r>
      <w:r w:rsidR="00DC78FE" w:rsidRPr="00AC49E8">
        <w:rPr>
          <w:rFonts w:ascii="Umschrift_TTn" w:hAnsi="Umschrift_TTn" w:cs="Times New Roman"/>
          <w:i/>
          <w:lang w:val="en-GB"/>
        </w:rPr>
        <w:t xml:space="preserve">ni </w:t>
      </w:r>
      <w:r w:rsidR="00DC78FE" w:rsidRPr="00AC49E8">
        <w:rPr>
          <w:rFonts w:ascii="Umschrift_TTn" w:hAnsi="Umschrift_TTn" w:cs="Times New Roman"/>
          <w:i/>
          <w:lang w:val="en-GB"/>
        </w:rPr>
        <w:tab/>
      </w:r>
      <w:r w:rsidR="000365D6" w:rsidRPr="00AC49E8">
        <w:rPr>
          <w:rFonts w:ascii="Umschrift_TTn" w:hAnsi="Umschrift_TTn" w:cs="Times New Roman"/>
          <w:i/>
          <w:lang w:val="en-GB"/>
        </w:rPr>
        <w:tab/>
      </w:r>
      <w:r w:rsidR="00DC78FE" w:rsidRPr="00AC49E8">
        <w:rPr>
          <w:rFonts w:ascii="Umschrift_TTn" w:hAnsi="Umschrift_TTn" w:cs="Times New Roman"/>
          <w:i/>
          <w:lang w:val="en-GB"/>
        </w:rPr>
        <w:t xml:space="preserve">wnt </w:t>
      </w:r>
      <w:r w:rsidR="00DC78FE" w:rsidRPr="00AC49E8">
        <w:rPr>
          <w:rFonts w:ascii="Umschrift_TTn" w:hAnsi="Umschrift_TTn" w:cs="Times New Roman"/>
          <w:i/>
          <w:lang w:val="en-GB"/>
        </w:rPr>
        <w:tab/>
      </w:r>
      <w:r w:rsidR="00DC78FE" w:rsidRPr="00AC49E8">
        <w:rPr>
          <w:rFonts w:ascii="Umschrift_TTn" w:hAnsi="Umschrift_TTn" w:cs="Times New Roman"/>
          <w:i/>
          <w:lang w:val="en-GB"/>
        </w:rPr>
        <w:tab/>
        <w:t>Xr=</w:t>
      </w:r>
      <w:r w:rsidR="001534C1" w:rsidRPr="00AC49E8">
        <w:rPr>
          <w:rFonts w:ascii="Umschrift_TTn" w:hAnsi="Umschrift_TTn" w:cs="Times New Roman"/>
          <w:i/>
          <w:lang w:val="en-GB"/>
        </w:rPr>
        <w:t xml:space="preserve">f </w:t>
      </w:r>
      <w:r w:rsidR="001534C1" w:rsidRPr="00AC49E8">
        <w:rPr>
          <w:rFonts w:ascii="Umschrift_TTn" w:hAnsi="Umschrift_TTn" w:cs="Times New Roman"/>
          <w:i/>
          <w:lang w:val="en-GB"/>
        </w:rPr>
        <w:tab/>
      </w:r>
      <w:r w:rsidR="000365D6" w:rsidRPr="00AC49E8">
        <w:rPr>
          <w:rFonts w:ascii="Umschrift_TTn" w:hAnsi="Umschrift_TTn" w:cs="Times New Roman"/>
          <w:i/>
          <w:lang w:val="en-GB"/>
        </w:rPr>
        <w:tab/>
      </w:r>
      <w:r w:rsidR="000365D6" w:rsidRPr="00AC49E8">
        <w:rPr>
          <w:rFonts w:ascii="Umschrift_TTn" w:hAnsi="Umschrift_TTn" w:cs="Times New Roman"/>
          <w:i/>
          <w:lang w:val="en-GB"/>
        </w:rPr>
        <w:tab/>
      </w:r>
      <w:r w:rsidR="000365D6" w:rsidRPr="00AC49E8">
        <w:rPr>
          <w:rFonts w:ascii="Umschrift_TTn" w:hAnsi="Umschrift_TTn" w:cs="Times New Roman"/>
          <w:i/>
          <w:lang w:val="en-GB"/>
        </w:rPr>
        <w:tab/>
      </w:r>
      <w:r w:rsidR="001534C1" w:rsidRPr="00AC49E8">
        <w:rPr>
          <w:rFonts w:ascii="Umschrift_TTn" w:hAnsi="Umschrift_TTn" w:cs="Times New Roman"/>
          <w:i/>
          <w:lang w:val="en-GB"/>
        </w:rPr>
        <w:t>zS</w:t>
      </w:r>
    </w:p>
    <w:p w14:paraId="41BECA8E" w14:textId="3804891D" w:rsidR="001534C1" w:rsidRPr="00AC49E8" w:rsidRDefault="006D3CBD" w:rsidP="001534C1">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9F699E" w:rsidRPr="00AC49E8">
        <w:rPr>
          <w:rFonts w:ascii="Times New Roman" w:hAnsi="Times New Roman" w:cs="Times New Roman"/>
          <w:lang w:val="en-GB"/>
        </w:rPr>
        <w:tab/>
      </w:r>
      <w:r w:rsidR="006E57B8" w:rsidRPr="00AC49E8">
        <w:rPr>
          <w:rFonts w:ascii="Times New Roman" w:hAnsi="Times New Roman" w:cs="Times New Roman"/>
          <w:lang w:val="en-GB"/>
        </w:rPr>
        <w:t>be_poor\</w:t>
      </w:r>
      <w:r w:rsidR="006E57B8" w:rsidRPr="00AC49E8">
        <w:rPr>
          <w:rFonts w:ascii="Times New Roman" w:hAnsi="Times New Roman" w:cs="Times New Roman"/>
          <w:smallCaps/>
          <w:lang w:val="en-GB"/>
        </w:rPr>
        <w:t>ptcp</w:t>
      </w:r>
      <w:r w:rsidR="000365D6" w:rsidRPr="00AC49E8">
        <w:rPr>
          <w:rFonts w:ascii="Times New Roman" w:hAnsi="Times New Roman" w:cs="Times New Roman"/>
          <w:lang w:val="en-GB"/>
        </w:rPr>
        <w:tab/>
      </w:r>
      <w:r w:rsidR="006E57B8" w:rsidRPr="00AC49E8">
        <w:rPr>
          <w:rFonts w:ascii="Times New Roman" w:hAnsi="Times New Roman" w:cs="Times New Roman"/>
          <w:lang w:val="en-GB"/>
        </w:rPr>
        <w:t xml:space="preserve">heir </w:t>
      </w:r>
      <w:r w:rsidR="006E57B8" w:rsidRPr="00AC49E8">
        <w:rPr>
          <w:rFonts w:ascii="Times New Roman" w:hAnsi="Times New Roman" w:cs="Times New Roman"/>
          <w:lang w:val="en-GB"/>
        </w:rPr>
        <w:tab/>
      </w:r>
      <w:r w:rsidR="00414FF3" w:rsidRPr="00AC49E8">
        <w:rPr>
          <w:rFonts w:ascii="Times New Roman" w:hAnsi="Times New Roman" w:cs="Times New Roman"/>
          <w:lang w:val="en-GB"/>
        </w:rPr>
        <w:tab/>
      </w:r>
      <w:r w:rsidR="00895661" w:rsidRPr="00AC49E8">
        <w:rPr>
          <w:rFonts w:ascii="Times New Roman" w:hAnsi="Times New Roman" w:cs="Times New Roman"/>
          <w:smallCaps/>
          <w:lang w:val="en-GB"/>
        </w:rPr>
        <w:t xml:space="preserve">neg </w:t>
      </w:r>
      <w:r w:rsidR="00895661" w:rsidRPr="00AC49E8">
        <w:rPr>
          <w:rFonts w:ascii="Times New Roman" w:hAnsi="Times New Roman" w:cs="Times New Roman"/>
          <w:smallCaps/>
          <w:lang w:val="en-GB"/>
        </w:rPr>
        <w:tab/>
      </w:r>
      <w:r w:rsidR="00E5413D" w:rsidRPr="00AC49E8">
        <w:rPr>
          <w:rFonts w:ascii="Times New Roman" w:hAnsi="Times New Roman" w:cs="Times New Roman"/>
          <w:lang w:val="en-GB"/>
        </w:rPr>
        <w:t>exist\</w:t>
      </w:r>
      <w:r w:rsidR="00E26E5D" w:rsidRPr="00AC49E8">
        <w:rPr>
          <w:rFonts w:ascii="Times New Roman" w:hAnsi="Times New Roman" w:cs="Times New Roman"/>
          <w:smallCaps/>
          <w:lang w:val="en-GB"/>
        </w:rPr>
        <w:t>nmlz</w:t>
      </w:r>
      <w:r w:rsidR="00895661" w:rsidRPr="00AC49E8">
        <w:rPr>
          <w:rFonts w:ascii="Times New Roman" w:hAnsi="Times New Roman" w:cs="Times New Roman"/>
          <w:smallCaps/>
          <w:lang w:val="en-GB"/>
        </w:rPr>
        <w:tab/>
      </w:r>
      <w:r w:rsidR="006E57B8" w:rsidRPr="00AC49E8">
        <w:rPr>
          <w:rFonts w:ascii="Times New Roman" w:hAnsi="Times New Roman" w:cs="Times New Roman"/>
          <w:smallCaps/>
          <w:lang w:val="en-GB"/>
        </w:rPr>
        <w:tab/>
      </w:r>
      <w:r w:rsidR="00AC77A3" w:rsidRPr="00AC49E8">
        <w:rPr>
          <w:rFonts w:ascii="Times New Roman" w:hAnsi="Times New Roman" w:cs="Times New Roman"/>
          <w:lang w:val="en-GB"/>
        </w:rPr>
        <w:t>with</w:t>
      </w:r>
      <w:r w:rsidR="006E57B8" w:rsidRPr="00AC49E8">
        <w:rPr>
          <w:rFonts w:ascii="Times New Roman" w:hAnsi="Times New Roman" w:cs="Times New Roman"/>
          <w:smallCaps/>
          <w:lang w:val="en-GB"/>
        </w:rPr>
        <w:t>=3msg</w:t>
      </w:r>
      <w:r w:rsidR="000365D6" w:rsidRPr="00AC49E8">
        <w:rPr>
          <w:rFonts w:ascii="Times New Roman" w:hAnsi="Times New Roman" w:cs="Times New Roman"/>
          <w:lang w:val="en-GB"/>
        </w:rPr>
        <w:tab/>
      </w:r>
      <w:r w:rsidR="000365D6" w:rsidRPr="00AC49E8">
        <w:rPr>
          <w:rFonts w:ascii="Times New Roman" w:hAnsi="Times New Roman" w:cs="Times New Roman"/>
          <w:lang w:val="en-GB"/>
        </w:rPr>
        <w:tab/>
      </w:r>
      <w:r w:rsidR="006E57B8" w:rsidRPr="00AC49E8">
        <w:rPr>
          <w:rFonts w:ascii="Times New Roman" w:hAnsi="Times New Roman" w:cs="Times New Roman"/>
          <w:lang w:val="en-GB"/>
        </w:rPr>
        <w:t>writing</w:t>
      </w:r>
    </w:p>
    <w:p w14:paraId="2B8DDADC" w14:textId="4D9E5265" w:rsidR="0046558C" w:rsidRPr="00AC49E8" w:rsidRDefault="009F699E"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6D3CBD" w:rsidRPr="00AC49E8">
        <w:rPr>
          <w:rFonts w:ascii="Times New Roman" w:hAnsi="Times New Roman" w:cs="Times New Roman"/>
          <w:lang w:val="en-GB"/>
        </w:rPr>
        <w:tab/>
      </w:r>
      <w:r w:rsidR="00E96477" w:rsidRPr="00AC49E8">
        <w:rPr>
          <w:rFonts w:ascii="Times New Roman" w:hAnsi="Times New Roman" w:cs="Times New Roman"/>
          <w:lang w:val="en-GB"/>
        </w:rPr>
        <w:t>‘P</w:t>
      </w:r>
      <w:r w:rsidR="001534C1" w:rsidRPr="00AC49E8">
        <w:rPr>
          <w:rFonts w:ascii="Times New Roman" w:hAnsi="Times New Roman" w:cs="Times New Roman"/>
          <w:lang w:val="en-GB"/>
        </w:rPr>
        <w:t xml:space="preserve">oor is the heir </w:t>
      </w:r>
      <w:r w:rsidR="0076229F" w:rsidRPr="00AC49E8">
        <w:rPr>
          <w:rFonts w:ascii="Times New Roman" w:hAnsi="Times New Roman" w:cs="Times New Roman"/>
          <w:lang w:val="en-GB"/>
        </w:rPr>
        <w:t>who has no writing</w:t>
      </w:r>
      <w:r w:rsidR="00E96477" w:rsidRPr="00AC49E8">
        <w:rPr>
          <w:rFonts w:ascii="Times New Roman" w:hAnsi="Times New Roman" w:cs="Times New Roman"/>
          <w:lang w:val="en-GB"/>
        </w:rPr>
        <w:t>.</w:t>
      </w:r>
      <w:r w:rsidR="0076229F" w:rsidRPr="00AC49E8">
        <w:rPr>
          <w:rFonts w:ascii="Times New Roman" w:hAnsi="Times New Roman" w:cs="Times New Roman"/>
          <w:lang w:val="en-GB"/>
        </w:rPr>
        <w:t>’ (lit. ‘when there exists not a writing with him’)</w:t>
      </w:r>
      <w:r w:rsidR="006466D2" w:rsidRPr="00AC49E8">
        <w:rPr>
          <w:rFonts w:ascii="Times New Roman" w:hAnsi="Times New Roman" w:cs="Times New Roman"/>
          <w:lang w:val="en-GB"/>
        </w:rPr>
        <w:t xml:space="preserve"> </w:t>
      </w:r>
      <w:r w:rsidR="006466D2" w:rsidRPr="00AC49E8">
        <w:rPr>
          <w:rFonts w:ascii="Times New Roman" w:hAnsi="Times New Roman" w:cs="Times New Roman"/>
          <w:lang w:val="en-GB"/>
        </w:rPr>
        <w:tab/>
      </w:r>
      <w:r w:rsidR="006466D2" w:rsidRPr="00AC49E8">
        <w:rPr>
          <w:rFonts w:ascii="Times New Roman" w:hAnsi="Times New Roman" w:cs="Times New Roman"/>
          <w:lang w:val="en-GB"/>
        </w:rPr>
        <w:tab/>
      </w:r>
      <w:r w:rsidR="006466D2" w:rsidRPr="00AC49E8">
        <w:rPr>
          <w:rFonts w:ascii="Times New Roman" w:hAnsi="Times New Roman" w:cs="Times New Roman"/>
          <w:lang w:val="en-GB"/>
        </w:rPr>
        <w:tab/>
      </w:r>
      <w:r w:rsidR="0045765C" w:rsidRPr="00AC49E8">
        <w:rPr>
          <w:rFonts w:ascii="Times New Roman" w:hAnsi="Times New Roman" w:cs="Times New Roman"/>
          <w:lang w:val="en-GB"/>
        </w:rPr>
        <w:t xml:space="preserve">(Pyramid </w:t>
      </w:r>
      <w:ins w:id="166" w:author="Albion M. Butters" w:date="2019-12-19T12:26:00Z">
        <w:r w:rsidR="003C2FB7">
          <w:rPr>
            <w:rFonts w:ascii="Times New Roman" w:hAnsi="Times New Roman" w:cs="Times New Roman"/>
            <w:lang w:val="en-GB"/>
          </w:rPr>
          <w:t>T</w:t>
        </w:r>
      </w:ins>
      <w:r w:rsidR="0045765C" w:rsidRPr="00AC49E8">
        <w:rPr>
          <w:rFonts w:ascii="Times New Roman" w:hAnsi="Times New Roman" w:cs="Times New Roman"/>
          <w:lang w:val="en-GB"/>
        </w:rPr>
        <w:t>ext § 475aWN)</w:t>
      </w:r>
    </w:p>
    <w:p w14:paraId="14B0456F" w14:textId="77777777" w:rsidR="00925A36" w:rsidRPr="00AC49E8" w:rsidRDefault="00925A36" w:rsidP="00DE5A5D">
      <w:pPr>
        <w:spacing w:line="276" w:lineRule="auto"/>
        <w:jc w:val="both"/>
        <w:rPr>
          <w:rFonts w:ascii="Times New Roman" w:hAnsi="Times New Roman" w:cs="Times New Roman"/>
          <w:lang w:val="en-GB"/>
        </w:rPr>
      </w:pPr>
    </w:p>
    <w:p w14:paraId="1C654401" w14:textId="54506764" w:rsidR="00505513" w:rsidRPr="00AC49E8" w:rsidRDefault="007D119B"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0726CD" w:rsidRPr="00AC49E8">
        <w:rPr>
          <w:rFonts w:ascii="Times New Roman" w:hAnsi="Times New Roman" w:cs="Times New Roman"/>
          <w:lang w:val="en-GB"/>
        </w:rPr>
        <w:t>22</w:t>
      </w:r>
      <w:r w:rsidRPr="00AC49E8">
        <w:rPr>
          <w:rFonts w:ascii="Times New Roman" w:hAnsi="Times New Roman" w:cs="Times New Roman"/>
          <w:lang w:val="en-GB"/>
        </w:rPr>
        <w:t>)</w:t>
      </w:r>
      <w:r w:rsidRPr="00AC49E8">
        <w:rPr>
          <w:rFonts w:ascii="Times New Roman" w:hAnsi="Times New Roman" w:cs="Times New Roman"/>
          <w:lang w:val="en-GB"/>
        </w:rPr>
        <w:tab/>
      </w:r>
      <w:r w:rsidR="004563F3" w:rsidRPr="00AC49E8">
        <w:rPr>
          <w:rFonts w:ascii="Times New Roman" w:hAnsi="Times New Roman" w:cs="Times New Roman"/>
          <w:lang w:val="en-GB"/>
        </w:rPr>
        <w:t xml:space="preserve">Old Egyptian </w:t>
      </w:r>
      <w:r w:rsidR="00B66F02" w:rsidRPr="00AC49E8">
        <w:rPr>
          <w:rFonts w:ascii="Times New Roman" w:hAnsi="Times New Roman" w:cs="Times New Roman"/>
          <w:lang w:val="en-GB"/>
        </w:rPr>
        <w:t>(Egyptian [Afro-Asiatic], Egypt)</w:t>
      </w:r>
    </w:p>
    <w:p w14:paraId="4629D1DE" w14:textId="1909A264" w:rsidR="00846B83" w:rsidRPr="00AC49E8" w:rsidRDefault="007D119B" w:rsidP="00846B83">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D932C9" w:rsidRPr="00AC49E8">
        <w:rPr>
          <w:rFonts w:ascii="Umschrift_TTn" w:hAnsi="Umschrift_TTn" w:cs="Times New Roman"/>
          <w:i/>
          <w:lang w:val="en-GB"/>
        </w:rPr>
        <w:tab/>
      </w:r>
      <w:r w:rsidR="00846B83" w:rsidRPr="00AC49E8">
        <w:rPr>
          <w:rFonts w:ascii="Umschrift_TTn" w:hAnsi="Umschrift_TTn" w:cs="Times New Roman"/>
          <w:i/>
          <w:lang w:val="en-GB"/>
        </w:rPr>
        <w:t xml:space="preserve">ni </w:t>
      </w:r>
      <w:r w:rsidR="00846B83" w:rsidRPr="00AC49E8">
        <w:rPr>
          <w:rFonts w:ascii="Umschrift_TTn" w:hAnsi="Umschrift_TTn" w:cs="Times New Roman"/>
          <w:i/>
          <w:lang w:val="en-GB"/>
        </w:rPr>
        <w:tab/>
      </w:r>
      <w:r w:rsidR="004D57EF" w:rsidRPr="00AC49E8">
        <w:rPr>
          <w:rFonts w:ascii="Umschrift_TTn" w:hAnsi="Umschrift_TTn" w:cs="Times New Roman"/>
          <w:i/>
          <w:lang w:val="en-GB"/>
        </w:rPr>
        <w:tab/>
      </w:r>
      <w:r w:rsidR="00846B83" w:rsidRPr="00AC49E8">
        <w:rPr>
          <w:rFonts w:ascii="Umschrift_TTn" w:hAnsi="Umschrift_TTn" w:cs="Times New Roman"/>
          <w:i/>
          <w:lang w:val="en-GB"/>
        </w:rPr>
        <w:t>wnt</w:t>
      </w:r>
      <w:r w:rsidR="00846B83" w:rsidRPr="00AC49E8">
        <w:rPr>
          <w:rFonts w:ascii="Umschrift_TTn" w:hAnsi="Umschrift_TTn" w:cs="Times New Roman"/>
          <w:i/>
          <w:lang w:val="en-GB"/>
        </w:rPr>
        <w:tab/>
      </w:r>
      <w:r w:rsidR="00956028" w:rsidRPr="00AC49E8">
        <w:rPr>
          <w:rFonts w:ascii="Umschrift_TTn" w:hAnsi="Umschrift_TTn" w:cs="Times New Roman"/>
          <w:i/>
          <w:lang w:val="en-GB"/>
        </w:rPr>
        <w:t xml:space="preserve"> </w:t>
      </w:r>
      <w:r w:rsidR="004D57EF" w:rsidRPr="00AC49E8">
        <w:rPr>
          <w:rFonts w:ascii="Umschrift_TTn" w:hAnsi="Umschrift_TTn" w:cs="Times New Roman"/>
          <w:i/>
          <w:lang w:val="en-GB"/>
        </w:rPr>
        <w:tab/>
      </w:r>
      <w:ins w:id="167" w:author="Elsa Oréal" w:date="2020-01-09T15:08:00Z">
        <w:r w:rsidR="000A385C">
          <w:rPr>
            <w:rFonts w:ascii="Umschrift_TTn" w:hAnsi="Umschrift_TTn" w:cs="Times New Roman"/>
            <w:i/>
            <w:lang w:val="en-GB"/>
          </w:rPr>
          <w:tab/>
        </w:r>
      </w:ins>
      <w:r w:rsidR="00956028" w:rsidRPr="00AC49E8">
        <w:rPr>
          <w:rFonts w:ascii="Umschrift_TTn" w:hAnsi="Umschrift_TTn" w:cs="Times New Roman"/>
          <w:i/>
          <w:lang w:val="en-GB"/>
        </w:rPr>
        <w:t xml:space="preserve">z#b </w:t>
      </w:r>
      <w:r w:rsidR="00956028" w:rsidRPr="00AC49E8">
        <w:rPr>
          <w:rFonts w:ascii="Umschrift_TTn" w:hAnsi="Umschrift_TTn" w:cs="Times New Roman"/>
          <w:i/>
          <w:lang w:val="en-GB"/>
        </w:rPr>
        <w:tab/>
      </w:r>
      <w:r w:rsidR="004D57EF" w:rsidRPr="00AC49E8">
        <w:rPr>
          <w:rFonts w:ascii="Umschrift_TTn" w:hAnsi="Umschrift_TTn" w:cs="Times New Roman"/>
          <w:i/>
          <w:lang w:val="en-GB"/>
        </w:rPr>
        <w:tab/>
      </w:r>
      <w:r w:rsidR="00956028" w:rsidRPr="00AC49E8">
        <w:rPr>
          <w:rFonts w:ascii="Umschrift_TTn" w:hAnsi="Umschrift_TTn" w:cs="Times New Roman"/>
          <w:i/>
          <w:lang w:val="en-GB"/>
        </w:rPr>
        <w:t xml:space="preserve">T#tj </w:t>
      </w:r>
      <w:r w:rsidR="00956028" w:rsidRPr="00AC49E8">
        <w:rPr>
          <w:rFonts w:ascii="Umschrift_TTn" w:hAnsi="Umschrift_TTn" w:cs="Times New Roman"/>
          <w:i/>
          <w:lang w:val="en-GB"/>
        </w:rPr>
        <w:tab/>
        <w:t xml:space="preserve">nb </w:t>
      </w:r>
      <w:r w:rsidR="00956028" w:rsidRPr="00AC49E8">
        <w:rPr>
          <w:rFonts w:ascii="Umschrift_TTn" w:hAnsi="Umschrift_TTn" w:cs="Times New Roman"/>
          <w:i/>
          <w:lang w:val="en-GB"/>
        </w:rPr>
        <w:tab/>
        <w:t xml:space="preserve">sr </w:t>
      </w:r>
      <w:r w:rsidR="00956028" w:rsidRPr="00AC49E8">
        <w:rPr>
          <w:rFonts w:ascii="Umschrift_TTn" w:hAnsi="Umschrift_TTn" w:cs="Times New Roman"/>
          <w:i/>
          <w:lang w:val="en-GB"/>
        </w:rPr>
        <w:tab/>
      </w:r>
      <w:r w:rsidR="00956028" w:rsidRPr="00AC49E8">
        <w:rPr>
          <w:rFonts w:ascii="Umschrift_TTn" w:hAnsi="Umschrift_TTn" w:cs="Times New Roman"/>
          <w:i/>
          <w:lang w:val="en-GB"/>
        </w:rPr>
        <w:tab/>
      </w:r>
      <w:r w:rsidR="00865A13" w:rsidRPr="00AC49E8">
        <w:rPr>
          <w:rFonts w:ascii="Umschrift_TTn" w:hAnsi="Umschrift_TTn" w:cs="Times New Roman"/>
          <w:i/>
          <w:lang w:val="en-GB"/>
        </w:rPr>
        <w:tab/>
      </w:r>
      <w:r w:rsidR="00865A13" w:rsidRPr="00AC49E8">
        <w:rPr>
          <w:rFonts w:ascii="Umschrift_TTn" w:hAnsi="Umschrift_TTn" w:cs="Times New Roman"/>
          <w:i/>
          <w:lang w:val="en-GB"/>
        </w:rPr>
        <w:tab/>
      </w:r>
      <w:r w:rsidR="00956028" w:rsidRPr="00AC49E8">
        <w:rPr>
          <w:rFonts w:ascii="Umschrift_TTn" w:hAnsi="Umschrift_TTn" w:cs="Times New Roman"/>
          <w:i/>
          <w:lang w:val="en-GB"/>
        </w:rPr>
        <w:t xml:space="preserve">nb </w:t>
      </w:r>
      <w:r w:rsidR="00956028" w:rsidRPr="00AC49E8">
        <w:rPr>
          <w:rFonts w:ascii="Umschrift_TTn" w:hAnsi="Umschrift_TTn" w:cs="Times New Roman"/>
          <w:i/>
          <w:lang w:val="en-GB"/>
        </w:rPr>
        <w:tab/>
        <w:t xml:space="preserve">jm </w:t>
      </w:r>
      <w:r w:rsidR="00956028" w:rsidRPr="00AC49E8">
        <w:rPr>
          <w:rFonts w:ascii="Umschrift_TTn" w:hAnsi="Umschrift_TTn" w:cs="Times New Roman"/>
          <w:i/>
          <w:lang w:val="en-GB"/>
        </w:rPr>
        <w:tab/>
        <w:t>wp-</w:t>
      </w:r>
      <w:r w:rsidR="007059FD" w:rsidRPr="00AC49E8">
        <w:rPr>
          <w:rFonts w:ascii="Umschrift_TTn" w:hAnsi="Umschrift_TTn" w:cs="Times New Roman"/>
          <w:i/>
          <w:lang w:val="en-GB"/>
        </w:rPr>
        <w:t>r=</w:t>
      </w:r>
      <w:r w:rsidR="00846B83" w:rsidRPr="00AC49E8">
        <w:rPr>
          <w:rFonts w:ascii="Umschrift_TTn" w:hAnsi="Umschrift_TTn" w:cs="Times New Roman"/>
          <w:i/>
          <w:lang w:val="en-GB"/>
        </w:rPr>
        <w:t xml:space="preserve">j </w:t>
      </w:r>
      <w:r w:rsidR="00846B83" w:rsidRPr="00AC49E8">
        <w:rPr>
          <w:rFonts w:ascii="Umschrift_TTn" w:hAnsi="Umschrift_TTn" w:cs="Times New Roman"/>
          <w:i/>
          <w:lang w:val="en-GB"/>
        </w:rPr>
        <w:tab/>
      </w:r>
    </w:p>
    <w:p w14:paraId="4D6519F3" w14:textId="76F91C4F" w:rsidR="00846B83" w:rsidRPr="00AC49E8" w:rsidRDefault="00D932C9" w:rsidP="00846B83">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7D119B" w:rsidRPr="00AC49E8">
        <w:rPr>
          <w:rFonts w:ascii="Times New Roman" w:hAnsi="Times New Roman" w:cs="Times New Roman"/>
          <w:smallCaps/>
          <w:lang w:val="en-GB"/>
        </w:rPr>
        <w:tab/>
      </w:r>
      <w:r w:rsidR="006E57B8" w:rsidRPr="00AC49E8">
        <w:rPr>
          <w:rFonts w:ascii="Times New Roman" w:hAnsi="Times New Roman" w:cs="Times New Roman"/>
          <w:smallCaps/>
          <w:lang w:val="en-GB"/>
        </w:rPr>
        <w:t xml:space="preserve">neg </w:t>
      </w:r>
      <w:r w:rsidR="006E57B8" w:rsidRPr="00AC49E8">
        <w:rPr>
          <w:rFonts w:ascii="Times New Roman" w:hAnsi="Times New Roman" w:cs="Times New Roman"/>
          <w:smallCaps/>
          <w:lang w:val="en-GB"/>
        </w:rPr>
        <w:tab/>
      </w:r>
      <w:r w:rsidR="00E5413D" w:rsidRPr="00AC49E8">
        <w:rPr>
          <w:rFonts w:ascii="Times New Roman" w:hAnsi="Times New Roman" w:cs="Times New Roman"/>
          <w:lang w:val="en-GB"/>
        </w:rPr>
        <w:t>exist\</w:t>
      </w:r>
      <w:r w:rsidR="00E26E5D" w:rsidRPr="00AC49E8">
        <w:rPr>
          <w:rFonts w:ascii="Times New Roman" w:hAnsi="Times New Roman" w:cs="Times New Roman"/>
          <w:smallCaps/>
          <w:lang w:val="en-GB"/>
        </w:rPr>
        <w:t>nmlz</w:t>
      </w:r>
      <w:r w:rsidR="003B1618" w:rsidRPr="00AC49E8">
        <w:rPr>
          <w:rFonts w:ascii="Times New Roman" w:hAnsi="Times New Roman" w:cs="Times New Roman"/>
          <w:lang w:val="en-GB"/>
        </w:rPr>
        <w:t xml:space="preserve"> </w:t>
      </w:r>
      <w:r w:rsidR="004D57EF" w:rsidRPr="00AC49E8">
        <w:rPr>
          <w:rFonts w:ascii="Times New Roman" w:hAnsi="Times New Roman" w:cs="Times New Roman"/>
          <w:lang w:val="en-GB"/>
        </w:rPr>
        <w:tab/>
      </w:r>
      <w:ins w:id="168" w:author="Elsa Oréal" w:date="2020-01-09T15:08:00Z">
        <w:r w:rsidR="000A385C">
          <w:rPr>
            <w:rFonts w:ascii="Times New Roman" w:hAnsi="Times New Roman" w:cs="Times New Roman"/>
            <w:lang w:val="en-GB"/>
          </w:rPr>
          <w:t>s</w:t>
        </w:r>
      </w:ins>
      <w:r w:rsidR="003B1618" w:rsidRPr="00AC49E8">
        <w:rPr>
          <w:rFonts w:ascii="Times New Roman" w:hAnsi="Times New Roman" w:cs="Times New Roman"/>
          <w:lang w:val="en-GB"/>
        </w:rPr>
        <w:t>enior</w:t>
      </w:r>
      <w:r w:rsidR="006E57B8" w:rsidRPr="00AC49E8">
        <w:rPr>
          <w:rFonts w:ascii="Times New Roman" w:hAnsi="Times New Roman" w:cs="Times New Roman"/>
          <w:lang w:val="en-GB"/>
        </w:rPr>
        <w:tab/>
        <w:t xml:space="preserve">vizir </w:t>
      </w:r>
      <w:r w:rsidR="006E57B8" w:rsidRPr="00AC49E8">
        <w:rPr>
          <w:rFonts w:ascii="Times New Roman" w:hAnsi="Times New Roman" w:cs="Times New Roman"/>
          <w:lang w:val="en-GB"/>
        </w:rPr>
        <w:tab/>
        <w:t xml:space="preserve">any </w:t>
      </w:r>
      <w:r w:rsidR="006E57B8" w:rsidRPr="00AC49E8">
        <w:rPr>
          <w:rFonts w:ascii="Times New Roman" w:hAnsi="Times New Roman" w:cs="Times New Roman"/>
          <w:lang w:val="en-GB"/>
        </w:rPr>
        <w:tab/>
        <w:t xml:space="preserve">magistrate </w:t>
      </w:r>
      <w:r w:rsidR="006E57B8" w:rsidRPr="00AC49E8">
        <w:rPr>
          <w:rFonts w:ascii="Times New Roman" w:hAnsi="Times New Roman" w:cs="Times New Roman"/>
          <w:lang w:val="en-GB"/>
        </w:rPr>
        <w:tab/>
        <w:t xml:space="preserve">any </w:t>
      </w:r>
      <w:r w:rsidR="006E57B8" w:rsidRPr="00AC49E8">
        <w:rPr>
          <w:rFonts w:ascii="Times New Roman" w:hAnsi="Times New Roman" w:cs="Times New Roman"/>
          <w:lang w:val="en-GB"/>
        </w:rPr>
        <w:tab/>
        <w:t xml:space="preserve">there </w:t>
      </w:r>
      <w:r w:rsidR="006E57B8" w:rsidRPr="00AC49E8">
        <w:rPr>
          <w:rFonts w:ascii="Times New Roman" w:hAnsi="Times New Roman" w:cs="Times New Roman"/>
          <w:lang w:val="en-GB"/>
        </w:rPr>
        <w:tab/>
        <w:t>except=</w:t>
      </w:r>
      <w:r w:rsidR="006E57B8" w:rsidRPr="00AC49E8">
        <w:rPr>
          <w:rFonts w:ascii="Times New Roman" w:hAnsi="Times New Roman" w:cs="Times New Roman"/>
          <w:smallCaps/>
          <w:lang w:val="en-GB"/>
        </w:rPr>
        <w:t>1csg</w:t>
      </w:r>
      <w:r w:rsidR="006E57B8" w:rsidRPr="00AC49E8">
        <w:rPr>
          <w:rFonts w:ascii="Times New Roman" w:hAnsi="Times New Roman" w:cs="Times New Roman"/>
          <w:lang w:val="en-GB"/>
        </w:rPr>
        <w:t xml:space="preserve"> </w:t>
      </w:r>
    </w:p>
    <w:p w14:paraId="3AA1531F" w14:textId="04135623" w:rsidR="00846B83" w:rsidRPr="00AC49E8" w:rsidRDefault="00D932C9" w:rsidP="00846B83">
      <w:pPr>
        <w:spacing w:line="276" w:lineRule="auto"/>
        <w:jc w:val="both"/>
        <w:rPr>
          <w:rFonts w:ascii="Umschrift_TTn" w:hAnsi="Umschrift_TTn" w:cs="Times New Roman"/>
          <w:i/>
          <w:lang w:val="en-GB"/>
        </w:rPr>
      </w:pPr>
      <w:r w:rsidRPr="00AC49E8">
        <w:rPr>
          <w:rFonts w:ascii="Umschrift_TTn" w:hAnsi="Umschrift_TTn" w:cs="Times New Roman"/>
          <w:i/>
          <w:lang w:val="en-GB"/>
        </w:rPr>
        <w:lastRenderedPageBreak/>
        <w:tab/>
      </w:r>
      <w:r w:rsidR="007D119B" w:rsidRPr="00AC49E8">
        <w:rPr>
          <w:rFonts w:ascii="Umschrift_TTn" w:hAnsi="Umschrift_TTn" w:cs="Times New Roman"/>
          <w:i/>
          <w:lang w:val="en-GB"/>
        </w:rPr>
        <w:tab/>
      </w:r>
      <w:r w:rsidR="00D93C57" w:rsidRPr="00AC49E8">
        <w:rPr>
          <w:rFonts w:ascii="Umschrift_TTn" w:hAnsi="Umschrift_TTn" w:cs="Times New Roman"/>
          <w:i/>
          <w:lang w:val="en-GB"/>
        </w:rPr>
        <w:t>wo=</w:t>
      </w:r>
      <w:r w:rsidR="00846B83" w:rsidRPr="00AC49E8">
        <w:rPr>
          <w:rFonts w:ascii="Umschrift_TTn" w:hAnsi="Umschrift_TTn" w:cs="Times New Roman"/>
          <w:i/>
          <w:lang w:val="en-GB"/>
        </w:rPr>
        <w:t>k</w:t>
      </w:r>
    </w:p>
    <w:p w14:paraId="59FEAFEA" w14:textId="74DC1F41" w:rsidR="00846B83" w:rsidRPr="00AC49E8" w:rsidRDefault="00D932C9" w:rsidP="00846B83">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7D119B" w:rsidRPr="00AC49E8">
        <w:rPr>
          <w:rFonts w:ascii="Times New Roman" w:hAnsi="Times New Roman" w:cs="Times New Roman"/>
          <w:lang w:val="en-GB"/>
        </w:rPr>
        <w:tab/>
      </w:r>
      <w:r w:rsidR="006E57B8" w:rsidRPr="00AC49E8">
        <w:rPr>
          <w:rFonts w:ascii="Times New Roman" w:hAnsi="Times New Roman" w:cs="Times New Roman"/>
          <w:lang w:val="en-GB"/>
        </w:rPr>
        <w:t>be_alone\</w:t>
      </w:r>
      <w:r w:rsidR="006E57B8" w:rsidRPr="00AC49E8">
        <w:rPr>
          <w:rFonts w:ascii="Times New Roman" w:hAnsi="Times New Roman" w:cs="Times New Roman"/>
          <w:smallCaps/>
          <w:lang w:val="en-GB"/>
        </w:rPr>
        <w:t>ptcp.resul=1csg</w:t>
      </w:r>
    </w:p>
    <w:p w14:paraId="1AAF942E" w14:textId="4DBFFC15" w:rsidR="00846B83" w:rsidRPr="00AC49E8" w:rsidRDefault="007D119B" w:rsidP="00846B83">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D932C9" w:rsidRPr="00AC49E8">
        <w:rPr>
          <w:rFonts w:ascii="Times New Roman" w:hAnsi="Times New Roman" w:cs="Times New Roman"/>
          <w:lang w:val="en-GB"/>
        </w:rPr>
        <w:tab/>
      </w:r>
      <w:r w:rsidR="00846B83" w:rsidRPr="00AC49E8">
        <w:rPr>
          <w:rFonts w:ascii="Times New Roman" w:hAnsi="Times New Roman" w:cs="Times New Roman"/>
          <w:lang w:val="en-GB"/>
        </w:rPr>
        <w:t xml:space="preserve">‘(His majesty let me enter in order to audition alone) </w:t>
      </w:r>
      <w:r w:rsidR="00DF6826" w:rsidRPr="00AC49E8">
        <w:rPr>
          <w:rFonts w:ascii="Times New Roman" w:hAnsi="Times New Roman" w:cs="Times New Roman"/>
          <w:lang w:val="en-GB"/>
        </w:rPr>
        <w:t xml:space="preserve">no </w:t>
      </w:r>
      <w:ins w:id="169" w:author="Elsa Oréal" w:date="2020-01-09T15:08:00Z">
        <w:r w:rsidR="000A385C">
          <w:rPr>
            <w:rFonts w:ascii="Times New Roman" w:hAnsi="Times New Roman" w:cs="Times New Roman"/>
            <w:lang w:val="en-GB"/>
          </w:rPr>
          <w:t>s</w:t>
        </w:r>
      </w:ins>
      <w:r w:rsidR="00DF6826" w:rsidRPr="00AC49E8">
        <w:rPr>
          <w:rFonts w:ascii="Times New Roman" w:hAnsi="Times New Roman" w:cs="Times New Roman"/>
          <w:lang w:val="en-GB"/>
        </w:rPr>
        <w:t>enior</w:t>
      </w:r>
      <w:r w:rsidR="00846B83" w:rsidRPr="00AC49E8">
        <w:rPr>
          <w:rFonts w:ascii="Times New Roman" w:hAnsi="Times New Roman" w:cs="Times New Roman"/>
          <w:lang w:val="en-GB"/>
        </w:rPr>
        <w:t xml:space="preserve"> vizi</w:t>
      </w:r>
      <w:ins w:id="170" w:author="Elsa Oréal" w:date="2020-01-07T22:32:00Z">
        <w:r w:rsidR="00C03147">
          <w:rPr>
            <w:rFonts w:ascii="Times New Roman" w:hAnsi="Times New Roman" w:cs="Times New Roman"/>
            <w:lang w:val="en-GB"/>
          </w:rPr>
          <w:t>e</w:t>
        </w:r>
      </w:ins>
      <w:r w:rsidR="00846B83" w:rsidRPr="00AC49E8">
        <w:rPr>
          <w:rFonts w:ascii="Times New Roman" w:hAnsi="Times New Roman" w:cs="Times New Roman"/>
          <w:lang w:val="en-GB"/>
        </w:rPr>
        <w:t>r or any magi</w:t>
      </w:r>
      <w:r w:rsidR="002C1FE1" w:rsidRPr="00AC49E8">
        <w:rPr>
          <w:rFonts w:ascii="Times New Roman" w:hAnsi="Times New Roman" w:cs="Times New Roman"/>
          <w:lang w:val="en-GB"/>
        </w:rPr>
        <w:t xml:space="preserve">strate </w:t>
      </w:r>
      <w:r w:rsidR="00D932C9" w:rsidRPr="00AC49E8">
        <w:rPr>
          <w:rFonts w:ascii="Times New Roman" w:hAnsi="Times New Roman" w:cs="Times New Roman"/>
          <w:lang w:val="en-GB"/>
        </w:rPr>
        <w:tab/>
      </w:r>
      <w:r w:rsidRPr="00AC49E8">
        <w:rPr>
          <w:rFonts w:ascii="Times New Roman" w:hAnsi="Times New Roman" w:cs="Times New Roman"/>
          <w:lang w:val="en-GB"/>
        </w:rPr>
        <w:tab/>
      </w:r>
      <w:r w:rsidR="00DF6826" w:rsidRPr="00AC49E8">
        <w:rPr>
          <w:rFonts w:ascii="Times New Roman" w:hAnsi="Times New Roman" w:cs="Times New Roman"/>
          <w:lang w:val="en-GB"/>
        </w:rPr>
        <w:t xml:space="preserve">being </w:t>
      </w:r>
      <w:r w:rsidR="002C1FE1" w:rsidRPr="00AC49E8">
        <w:rPr>
          <w:rFonts w:ascii="Times New Roman" w:hAnsi="Times New Roman" w:cs="Times New Roman"/>
          <w:lang w:val="en-GB"/>
        </w:rPr>
        <w:t>there besides me alone</w:t>
      </w:r>
      <w:r w:rsidR="00CD3606" w:rsidRPr="00AC49E8">
        <w:rPr>
          <w:rFonts w:ascii="Times New Roman" w:hAnsi="Times New Roman" w:cs="Times New Roman"/>
          <w:lang w:val="en-GB"/>
        </w:rPr>
        <w:t>.</w:t>
      </w:r>
      <w:r w:rsidR="002C1FE1" w:rsidRPr="00AC49E8">
        <w:rPr>
          <w:rFonts w:ascii="Times New Roman" w:hAnsi="Times New Roman" w:cs="Times New Roman"/>
          <w:lang w:val="en-GB"/>
        </w:rPr>
        <w:t>’</w:t>
      </w:r>
      <w:r w:rsidR="004563F3" w:rsidRPr="00AC49E8">
        <w:rPr>
          <w:rFonts w:ascii="Times New Roman" w:hAnsi="Times New Roman" w:cs="Times New Roman"/>
          <w:lang w:val="en-GB"/>
        </w:rPr>
        <w:t xml:space="preserve"> (Inscription of Weni, 10</w:t>
      </w:r>
      <w:ins w:id="171" w:author="Albion M. Butters" w:date="2019-12-18T18:51:00Z">
        <w:r w:rsidR="00E30A64" w:rsidRPr="00C03147">
          <w:rPr>
            <w:rFonts w:ascii="Times New Roman" w:hAnsi="Times New Roman" w:cs="Times New Roman"/>
            <w:lang w:val="en-GB"/>
          </w:rPr>
          <w:t>–</w:t>
        </w:r>
      </w:ins>
      <w:r w:rsidR="004563F3" w:rsidRPr="00AC49E8">
        <w:rPr>
          <w:rFonts w:ascii="Times New Roman" w:hAnsi="Times New Roman" w:cs="Times New Roman"/>
          <w:lang w:val="en-GB"/>
        </w:rPr>
        <w:t>11)</w:t>
      </w:r>
    </w:p>
    <w:p w14:paraId="30438CDE" w14:textId="77777777" w:rsidR="00C47495" w:rsidRPr="00AC49E8" w:rsidRDefault="00C47495" w:rsidP="00DE5A5D">
      <w:pPr>
        <w:spacing w:line="276" w:lineRule="auto"/>
        <w:jc w:val="both"/>
        <w:rPr>
          <w:rFonts w:ascii="Times New Roman" w:hAnsi="Times New Roman" w:cs="Times New Roman"/>
          <w:lang w:val="en-GB"/>
        </w:rPr>
      </w:pPr>
    </w:p>
    <w:p w14:paraId="41D70869" w14:textId="2B0ACDB5" w:rsidR="00B01AC2" w:rsidRPr="00AC49E8" w:rsidRDefault="00B01AC2"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This construction must have emerged at a time when the negation</w:t>
      </w:r>
      <w:r w:rsidRPr="00AC49E8">
        <w:rPr>
          <w:rFonts w:ascii="Umschrift_TTn" w:hAnsi="Umschrift_TTn" w:cs="Times New Roman"/>
          <w:i/>
          <w:lang w:val="en-GB"/>
        </w:rPr>
        <w:t xml:space="preserve"> ni</w:t>
      </w:r>
      <w:r w:rsidRPr="00AC49E8">
        <w:rPr>
          <w:rFonts w:ascii="Times New Roman" w:hAnsi="Times New Roman" w:cs="Times New Roman"/>
          <w:lang w:val="en-GB"/>
        </w:rPr>
        <w:t xml:space="preserve"> still had its stative meaning of non</w:t>
      </w:r>
      <w:ins w:id="172" w:author="Albion M. Butters" w:date="2019-12-19T12:28:00Z">
        <w:r w:rsidR="003C2FB7">
          <w:rPr>
            <w:rFonts w:ascii="Times New Roman" w:hAnsi="Times New Roman" w:cs="Times New Roman"/>
            <w:lang w:val="en-GB"/>
          </w:rPr>
          <w:t>-</w:t>
        </w:r>
      </w:ins>
      <w:r w:rsidRPr="00AC49E8">
        <w:rPr>
          <w:rFonts w:ascii="Times New Roman" w:hAnsi="Times New Roman" w:cs="Times New Roman"/>
          <w:lang w:val="en-GB"/>
        </w:rPr>
        <w:t xml:space="preserve">existence. It is thus prior to </w:t>
      </w:r>
      <w:r w:rsidR="00BA6559" w:rsidRPr="00AC49E8">
        <w:rPr>
          <w:rFonts w:ascii="Times New Roman" w:hAnsi="Times New Roman" w:cs="Times New Roman"/>
          <w:lang w:val="en-GB"/>
        </w:rPr>
        <w:t>construction (ii)</w:t>
      </w:r>
      <w:r w:rsidRPr="00AC49E8">
        <w:rPr>
          <w:rFonts w:ascii="Times New Roman" w:hAnsi="Times New Roman" w:cs="Times New Roman"/>
          <w:lang w:val="en-GB"/>
        </w:rPr>
        <w:t xml:space="preserve">, which is derived from an intransitive construction where </w:t>
      </w:r>
      <w:r w:rsidR="00733832" w:rsidRPr="00AC49E8">
        <w:rPr>
          <w:rFonts w:ascii="Umschrift_TTn" w:hAnsi="Umschrift_TTn" w:cs="Times New Roman"/>
          <w:i/>
          <w:lang w:val="en-GB"/>
        </w:rPr>
        <w:t>ni</w:t>
      </w:r>
      <w:r w:rsidR="00733832" w:rsidRPr="00AC49E8">
        <w:rPr>
          <w:rFonts w:ascii="Times New Roman" w:hAnsi="Times New Roman" w:cs="Times New Roman"/>
          <w:lang w:val="en-GB"/>
        </w:rPr>
        <w:t xml:space="preserve"> </w:t>
      </w:r>
      <w:r w:rsidRPr="00AC49E8">
        <w:rPr>
          <w:rFonts w:ascii="Times New Roman" w:hAnsi="Times New Roman" w:cs="Times New Roman"/>
          <w:lang w:val="en-GB"/>
        </w:rPr>
        <w:t>functions as Standard Negation and no longer as a stat</w:t>
      </w:r>
      <w:r w:rsidR="004D1D27" w:rsidRPr="00AC49E8">
        <w:rPr>
          <w:rFonts w:ascii="Times New Roman" w:hAnsi="Times New Roman" w:cs="Times New Roman"/>
          <w:lang w:val="en-GB"/>
        </w:rPr>
        <w:t>ive predicate, as will be shown</w:t>
      </w:r>
      <w:r w:rsidR="00F8077C" w:rsidRPr="00AC49E8">
        <w:rPr>
          <w:rFonts w:ascii="Times New Roman" w:hAnsi="Times New Roman" w:cs="Times New Roman"/>
          <w:lang w:val="en-GB"/>
        </w:rPr>
        <w:t xml:space="preserve"> in </w:t>
      </w:r>
      <w:r w:rsidR="00BA1021" w:rsidRPr="00AC49E8">
        <w:rPr>
          <w:rFonts w:ascii="Times New Roman" w:hAnsi="Times New Roman" w:cs="Times New Roman"/>
          <w:lang w:val="en-GB"/>
        </w:rPr>
        <w:t>(ii)</w:t>
      </w:r>
      <w:r w:rsidRPr="00AC49E8">
        <w:rPr>
          <w:rFonts w:ascii="Times New Roman" w:hAnsi="Times New Roman" w:cs="Times New Roman"/>
          <w:lang w:val="en-GB"/>
        </w:rPr>
        <w:t>.</w:t>
      </w:r>
    </w:p>
    <w:p w14:paraId="716A89D2" w14:textId="77777777" w:rsidR="00B01AC2" w:rsidRPr="00AC49E8" w:rsidRDefault="00B01AC2" w:rsidP="00DE5A5D">
      <w:pPr>
        <w:spacing w:line="276" w:lineRule="auto"/>
        <w:jc w:val="both"/>
        <w:rPr>
          <w:rFonts w:ascii="Times New Roman" w:hAnsi="Times New Roman" w:cs="Times New Roman"/>
          <w:lang w:val="en-GB"/>
        </w:rPr>
      </w:pPr>
    </w:p>
    <w:p w14:paraId="2EA4EB59" w14:textId="7D994302" w:rsidR="008D365C" w:rsidRPr="00AC49E8" w:rsidRDefault="003A7146"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(ii</w:t>
      </w:r>
      <w:r w:rsidR="00622738" w:rsidRPr="00AC49E8">
        <w:rPr>
          <w:rFonts w:ascii="Times New Roman" w:hAnsi="Times New Roman" w:cs="Times New Roman"/>
          <w:lang w:val="en-GB"/>
        </w:rPr>
        <w:t xml:space="preserve">) </w:t>
      </w:r>
      <w:r w:rsidR="008D365C" w:rsidRPr="00AC49E8">
        <w:rPr>
          <w:rFonts w:ascii="Times New Roman" w:hAnsi="Times New Roman" w:cs="Times New Roman"/>
          <w:lang w:val="en-GB"/>
        </w:rPr>
        <w:t xml:space="preserve">The construction </w:t>
      </w:r>
      <w:r w:rsidR="008D365C" w:rsidRPr="00AC49E8">
        <w:rPr>
          <w:rFonts w:ascii="Umschrift_TTn" w:hAnsi="Umschrift_TTn" w:cs="Times New Roman"/>
          <w:i/>
          <w:lang w:val="en-GB"/>
        </w:rPr>
        <w:t>ni wn</w:t>
      </w:r>
    </w:p>
    <w:p w14:paraId="0D3F7227" w14:textId="1D5767D0" w:rsidR="00912F7F" w:rsidRPr="00AC49E8" w:rsidRDefault="00B325C4" w:rsidP="002730ED">
      <w:pPr>
        <w:spacing w:line="276" w:lineRule="auto"/>
        <w:jc w:val="both"/>
        <w:rPr>
          <w:rFonts w:ascii="Times New Roman" w:hAnsi="Times New Roman" w:cs="Times New Roman"/>
          <w:lang w:val="en-GB"/>
        </w:rPr>
      </w:pPr>
      <w:r w:rsidRPr="00AC49E8">
        <w:rPr>
          <w:rFonts w:ascii="Times New Roman" w:hAnsi="Times New Roman" w:cs="Times New Roman"/>
          <w:lang w:val="en-GB"/>
        </w:rPr>
        <w:t>The alternative construction</w:t>
      </w:r>
      <w:r w:rsidR="0023637F" w:rsidRPr="00AC49E8">
        <w:rPr>
          <w:rFonts w:ascii="Umschrift_TTn" w:hAnsi="Umschrift_TTn" w:cs="Times New Roman"/>
          <w:i/>
          <w:lang w:val="en-GB"/>
        </w:rPr>
        <w:t xml:space="preserve"> ni wn </w:t>
      </w:r>
      <w:r w:rsidRPr="00AC49E8">
        <w:rPr>
          <w:rFonts w:ascii="Times New Roman" w:hAnsi="Times New Roman" w:cs="Times New Roman"/>
          <w:lang w:val="en-GB"/>
        </w:rPr>
        <w:t xml:space="preserve">is </w:t>
      </w:r>
      <w:r w:rsidR="0041610E" w:rsidRPr="00AC49E8">
        <w:rPr>
          <w:rFonts w:ascii="Times New Roman" w:hAnsi="Times New Roman" w:cs="Times New Roman"/>
          <w:lang w:val="en-GB"/>
        </w:rPr>
        <w:t>also already attested in an Old Kingdom inscription</w:t>
      </w:r>
      <w:r w:rsidR="00DE714C" w:rsidRPr="00AC49E8">
        <w:rPr>
          <w:rFonts w:ascii="Times New Roman" w:hAnsi="Times New Roman" w:cs="Times New Roman"/>
          <w:lang w:val="en-GB"/>
        </w:rPr>
        <w:t xml:space="preserve">. </w:t>
      </w:r>
      <w:r w:rsidR="00DC40B6" w:rsidRPr="00AC49E8">
        <w:rPr>
          <w:rFonts w:ascii="Times New Roman" w:hAnsi="Times New Roman" w:cs="Times New Roman"/>
          <w:lang w:val="en-GB"/>
        </w:rPr>
        <w:t xml:space="preserve">It </w:t>
      </w:r>
      <w:r w:rsidR="00DE714C" w:rsidRPr="00AC49E8">
        <w:rPr>
          <w:rFonts w:ascii="Times New Roman" w:hAnsi="Times New Roman" w:cs="Times New Roman"/>
          <w:lang w:val="en-GB"/>
        </w:rPr>
        <w:t>takes the following form</w:t>
      </w:r>
      <w:ins w:id="173" w:author="Albion M. Butters" w:date="2019-12-19T11:44:00Z">
        <w:r w:rsidR="00DE3CD7">
          <w:rPr>
            <w:rFonts w:ascii="Times New Roman" w:hAnsi="Times New Roman" w:cs="Times New Roman"/>
            <w:lang w:val="en-GB"/>
          </w:rPr>
          <w:t>:</w:t>
        </w:r>
      </w:ins>
    </w:p>
    <w:p w14:paraId="1D57A7B2" w14:textId="77777777" w:rsidR="00912F7F" w:rsidRPr="00AC49E8" w:rsidRDefault="00912F7F" w:rsidP="00DE5A5D">
      <w:pPr>
        <w:spacing w:line="276" w:lineRule="auto"/>
        <w:jc w:val="both"/>
        <w:rPr>
          <w:rFonts w:ascii="Times New Roman" w:hAnsi="Times New Roman" w:cs="Times New Roman"/>
          <w:lang w:val="en-GB"/>
        </w:rPr>
      </w:pPr>
    </w:p>
    <w:p w14:paraId="1B4ECD78" w14:textId="7ED4F824" w:rsidR="00F8001F" w:rsidRPr="00AC49E8" w:rsidRDefault="00E02F15"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0726CD" w:rsidRPr="00AC49E8">
        <w:rPr>
          <w:rFonts w:ascii="Times New Roman" w:hAnsi="Times New Roman" w:cs="Times New Roman"/>
          <w:lang w:val="en-GB"/>
        </w:rPr>
        <w:t>23</w:t>
      </w:r>
      <w:r w:rsidRPr="00AC49E8">
        <w:rPr>
          <w:rFonts w:ascii="Times New Roman" w:hAnsi="Times New Roman" w:cs="Times New Roman"/>
          <w:lang w:val="en-GB"/>
        </w:rPr>
        <w:t>)</w:t>
      </w:r>
      <w:r w:rsidR="003F21F0" w:rsidRPr="00AC49E8">
        <w:rPr>
          <w:rFonts w:ascii="Times New Roman" w:hAnsi="Times New Roman" w:cs="Times New Roman"/>
          <w:lang w:val="en-GB"/>
        </w:rPr>
        <w:t xml:space="preserve"> </w:t>
      </w:r>
      <w:r w:rsidRPr="00AC49E8">
        <w:rPr>
          <w:rFonts w:ascii="Times New Roman" w:hAnsi="Times New Roman" w:cs="Times New Roman"/>
          <w:lang w:val="en-GB"/>
        </w:rPr>
        <w:tab/>
      </w:r>
      <w:r w:rsidR="003F21F0" w:rsidRPr="00AC49E8">
        <w:rPr>
          <w:rFonts w:ascii="Times New Roman" w:hAnsi="Times New Roman" w:cs="Times New Roman"/>
          <w:lang w:val="en-GB"/>
        </w:rPr>
        <w:t>Old Egyptian</w:t>
      </w:r>
      <w:r w:rsidR="00B66F02" w:rsidRPr="00AC49E8">
        <w:rPr>
          <w:rFonts w:ascii="Times New Roman" w:hAnsi="Times New Roman" w:cs="Times New Roman"/>
          <w:lang w:val="en-GB"/>
        </w:rPr>
        <w:t xml:space="preserve"> (Egyptian [Afro-Asiatic], Egypt)</w:t>
      </w:r>
    </w:p>
    <w:p w14:paraId="4CA23481" w14:textId="0783FC12" w:rsidR="00DE714C" w:rsidRPr="00AC49E8" w:rsidRDefault="00513EBC" w:rsidP="00DE714C">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E02F15" w:rsidRPr="00AC49E8">
        <w:rPr>
          <w:rFonts w:ascii="Umschrift_TTn" w:hAnsi="Umschrift_TTn" w:cs="Times New Roman"/>
          <w:i/>
          <w:lang w:val="en-GB"/>
        </w:rPr>
        <w:tab/>
      </w:r>
      <w:r w:rsidR="005C1110" w:rsidRPr="00AC49E8">
        <w:rPr>
          <w:rFonts w:ascii="Umschrift_TTn" w:hAnsi="Umschrift_TTn" w:cs="Times New Roman"/>
          <w:i/>
          <w:lang w:val="en-GB"/>
        </w:rPr>
        <w:t>sT</w:t>
      </w:r>
      <w:r w:rsidR="00170BE3" w:rsidRPr="00AC49E8">
        <w:rPr>
          <w:rFonts w:ascii="Umschrift_TTn" w:hAnsi="Umschrift_TTn" w:cs="Times New Roman"/>
          <w:i/>
          <w:lang w:val="en-GB"/>
        </w:rPr>
        <w:t xml:space="preserve"> </w:t>
      </w:r>
      <w:r w:rsidR="00170BE3" w:rsidRPr="00AC49E8">
        <w:rPr>
          <w:rFonts w:ascii="Umschrift_TTn" w:hAnsi="Umschrift_TTn" w:cs="Times New Roman"/>
          <w:i/>
          <w:lang w:val="en-GB"/>
        </w:rPr>
        <w:tab/>
      </w:r>
      <w:r w:rsidR="008B7D3E" w:rsidRPr="00AC49E8">
        <w:rPr>
          <w:rFonts w:ascii="Umschrift_TTn" w:hAnsi="Umschrift_TTn" w:cs="Times New Roman"/>
          <w:i/>
          <w:lang w:val="en-GB"/>
        </w:rPr>
        <w:tab/>
      </w:r>
      <w:r w:rsidR="00170BE3" w:rsidRPr="00AC49E8">
        <w:rPr>
          <w:rFonts w:ascii="Umschrift_TTn" w:hAnsi="Umschrift_TTn" w:cs="Times New Roman"/>
          <w:i/>
          <w:lang w:val="en-GB"/>
        </w:rPr>
        <w:t>ni</w:t>
      </w:r>
      <w:r w:rsidR="005C1110" w:rsidRPr="00AC49E8">
        <w:rPr>
          <w:rFonts w:ascii="Umschrift_TTn" w:hAnsi="Umschrift_TTn" w:cs="Times New Roman"/>
          <w:i/>
          <w:lang w:val="en-GB"/>
        </w:rPr>
        <w:t xml:space="preserve"> </w:t>
      </w:r>
      <w:r w:rsidR="005C1110" w:rsidRPr="00AC49E8">
        <w:rPr>
          <w:rFonts w:ascii="Umschrift_TTn" w:hAnsi="Umschrift_TTn" w:cs="Times New Roman"/>
          <w:i/>
          <w:lang w:val="en-GB"/>
        </w:rPr>
        <w:tab/>
      </w:r>
      <w:r w:rsidR="008B7D3E" w:rsidRPr="00AC49E8">
        <w:rPr>
          <w:rFonts w:ascii="Umschrift_TTn" w:hAnsi="Umschrift_TTn" w:cs="Times New Roman"/>
          <w:i/>
          <w:lang w:val="en-GB"/>
        </w:rPr>
        <w:tab/>
      </w:r>
      <w:r w:rsidR="005C1110" w:rsidRPr="00AC49E8">
        <w:rPr>
          <w:rFonts w:ascii="Umschrift_TTn" w:hAnsi="Umschrift_TTn" w:cs="Times New Roman"/>
          <w:i/>
          <w:lang w:val="en-GB"/>
        </w:rPr>
        <w:t xml:space="preserve">wn </w:t>
      </w:r>
      <w:r w:rsidR="005C1110" w:rsidRPr="00AC49E8">
        <w:rPr>
          <w:rFonts w:ascii="Umschrift_TTn" w:hAnsi="Umschrift_TTn" w:cs="Times New Roman"/>
          <w:i/>
          <w:lang w:val="en-GB"/>
        </w:rPr>
        <w:tab/>
      </w:r>
      <w:r w:rsidR="005C1110" w:rsidRPr="00AC49E8">
        <w:rPr>
          <w:rFonts w:ascii="Umschrift_TTn" w:hAnsi="Umschrift_TTn" w:cs="Times New Roman"/>
          <w:i/>
          <w:lang w:val="en-GB"/>
        </w:rPr>
        <w:tab/>
      </w:r>
      <w:r w:rsidR="008B7D3E" w:rsidRPr="00AC49E8">
        <w:rPr>
          <w:rFonts w:ascii="Umschrift_TTn" w:hAnsi="Umschrift_TTn" w:cs="Times New Roman"/>
          <w:i/>
          <w:lang w:val="en-GB"/>
        </w:rPr>
        <w:tab/>
      </w:r>
      <w:r w:rsidR="008B7D3E" w:rsidRPr="00AC49E8">
        <w:rPr>
          <w:rFonts w:ascii="Umschrift_TTn" w:hAnsi="Umschrift_TTn" w:cs="Times New Roman"/>
          <w:i/>
          <w:lang w:val="en-GB"/>
        </w:rPr>
        <w:tab/>
      </w:r>
      <w:r w:rsidR="008B7D3E" w:rsidRPr="00AC49E8">
        <w:rPr>
          <w:rFonts w:ascii="Umschrift_TTn" w:hAnsi="Umschrift_TTn" w:cs="Times New Roman"/>
          <w:i/>
          <w:lang w:val="en-GB"/>
        </w:rPr>
        <w:tab/>
      </w:r>
      <w:r w:rsidR="005C1110" w:rsidRPr="00AC49E8">
        <w:rPr>
          <w:rFonts w:ascii="Umschrift_TTn" w:hAnsi="Umschrift_TTn" w:cs="Times New Roman"/>
          <w:i/>
          <w:lang w:val="en-GB"/>
        </w:rPr>
        <w:t xml:space="preserve">mw </w:t>
      </w:r>
      <w:r w:rsidR="005C1110" w:rsidRPr="00AC49E8">
        <w:rPr>
          <w:rFonts w:ascii="Umschrift_TTn" w:hAnsi="Umschrift_TTn" w:cs="Times New Roman"/>
          <w:i/>
          <w:lang w:val="en-GB"/>
        </w:rPr>
        <w:tab/>
      </w:r>
      <w:r w:rsidR="008B7D3E" w:rsidRPr="00AC49E8">
        <w:rPr>
          <w:rFonts w:ascii="Umschrift_TTn" w:hAnsi="Umschrift_TTn" w:cs="Times New Roman"/>
          <w:i/>
          <w:lang w:val="en-GB"/>
        </w:rPr>
        <w:tab/>
      </w:r>
      <w:r w:rsidR="005C1110" w:rsidRPr="00AC49E8">
        <w:rPr>
          <w:rFonts w:ascii="Umschrift_TTn" w:hAnsi="Umschrift_TTn" w:cs="Times New Roman"/>
          <w:i/>
          <w:lang w:val="en-GB"/>
        </w:rPr>
        <w:t xml:space="preserve">Hr </w:t>
      </w:r>
      <w:r w:rsidR="005C1110" w:rsidRPr="00AC49E8">
        <w:rPr>
          <w:rFonts w:ascii="Umschrift_TTn" w:hAnsi="Umschrift_TTn" w:cs="Times New Roman"/>
          <w:i/>
          <w:lang w:val="en-GB"/>
        </w:rPr>
        <w:tab/>
      </w:r>
      <w:r w:rsidR="008B7D3E" w:rsidRPr="00AC49E8">
        <w:rPr>
          <w:rFonts w:ascii="Umschrift_TTn" w:hAnsi="Umschrift_TTn" w:cs="Times New Roman"/>
          <w:i/>
          <w:lang w:val="en-GB"/>
        </w:rPr>
        <w:tab/>
      </w:r>
      <w:r w:rsidR="005C1110" w:rsidRPr="00AC49E8">
        <w:rPr>
          <w:rFonts w:ascii="Umschrift_TTn" w:hAnsi="Umschrift_TTn" w:cs="Times New Roman"/>
          <w:i/>
          <w:lang w:val="en-GB"/>
        </w:rPr>
        <w:t>T</w:t>
      </w:r>
      <w:r w:rsidR="00DE714C" w:rsidRPr="00AC49E8">
        <w:rPr>
          <w:rFonts w:ascii="Umschrift_TTn" w:hAnsi="Umschrift_TTn" w:cs="Times New Roman"/>
          <w:i/>
          <w:lang w:val="en-GB"/>
        </w:rPr>
        <w:t>sw</w:t>
      </w:r>
    </w:p>
    <w:p w14:paraId="05C5224B" w14:textId="44094A8F" w:rsidR="00DE714C" w:rsidRPr="00AC49E8" w:rsidRDefault="00E02F15" w:rsidP="00DE714C">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513EBC" w:rsidRPr="00AC49E8">
        <w:rPr>
          <w:rFonts w:ascii="Times New Roman" w:hAnsi="Times New Roman" w:cs="Times New Roman"/>
          <w:smallCaps/>
          <w:lang w:val="en-GB"/>
        </w:rPr>
        <w:tab/>
      </w:r>
      <w:r w:rsidR="006E57B8" w:rsidRPr="00AC49E8">
        <w:rPr>
          <w:rFonts w:ascii="Times New Roman" w:hAnsi="Times New Roman" w:cs="Times New Roman"/>
          <w:smallCaps/>
          <w:lang w:val="en-GB"/>
        </w:rPr>
        <w:t>conj</w:t>
      </w:r>
      <w:r w:rsidR="006E57B8" w:rsidRPr="00AC49E8">
        <w:rPr>
          <w:rFonts w:ascii="Times New Roman" w:hAnsi="Times New Roman" w:cs="Times New Roman"/>
          <w:smallCaps/>
          <w:lang w:val="en-GB"/>
        </w:rPr>
        <w:tab/>
        <w:t>neg</w:t>
      </w:r>
      <w:r w:rsidR="006E57B8" w:rsidRPr="00AC49E8">
        <w:rPr>
          <w:rFonts w:ascii="Times New Roman" w:hAnsi="Times New Roman" w:cs="Times New Roman"/>
          <w:lang w:val="en-GB"/>
        </w:rPr>
        <w:tab/>
        <w:t>exist\</w:t>
      </w:r>
      <w:r w:rsidR="006E57B8" w:rsidRPr="00AC49E8">
        <w:rPr>
          <w:rFonts w:ascii="Times New Roman" w:hAnsi="Times New Roman" w:cs="Times New Roman"/>
          <w:smallCaps/>
          <w:lang w:val="en-GB"/>
        </w:rPr>
        <w:t>ptcp.</w:t>
      </w:r>
      <w:ins w:id="174" w:author="Elsa Oréal" w:date="2020-01-10T15:21:00Z">
        <w:r w:rsidR="00BD54C0">
          <w:rPr>
            <w:rFonts w:ascii="Times New Roman" w:hAnsi="Times New Roman" w:cs="Times New Roman"/>
            <w:smallCaps/>
            <w:lang w:val="en-GB"/>
          </w:rPr>
          <w:t xml:space="preserve">stat </w:t>
        </w:r>
      </w:ins>
      <w:r w:rsidR="006E57B8" w:rsidRPr="00AC49E8">
        <w:rPr>
          <w:rFonts w:ascii="Times New Roman" w:hAnsi="Times New Roman" w:cs="Times New Roman"/>
          <w:lang w:val="en-GB"/>
        </w:rPr>
        <w:tab/>
        <w:t xml:space="preserve">water </w:t>
      </w:r>
      <w:r w:rsidR="006E57B8" w:rsidRPr="00AC49E8">
        <w:rPr>
          <w:rFonts w:ascii="Times New Roman" w:hAnsi="Times New Roman" w:cs="Times New Roman"/>
          <w:lang w:val="en-GB"/>
        </w:rPr>
        <w:tab/>
      </w:r>
      <w:r w:rsidR="00E0262D" w:rsidRPr="00AC49E8">
        <w:rPr>
          <w:rFonts w:ascii="Times New Roman" w:hAnsi="Times New Roman" w:cs="Times New Roman"/>
          <w:lang w:val="en-GB"/>
        </w:rPr>
        <w:t>on</w:t>
      </w:r>
      <w:r w:rsidR="006E57B8" w:rsidRPr="00AC49E8">
        <w:rPr>
          <w:rFonts w:ascii="Times New Roman" w:hAnsi="Times New Roman" w:cs="Times New Roman"/>
          <w:lang w:val="en-GB"/>
        </w:rPr>
        <w:t xml:space="preserve"> </w:t>
      </w:r>
      <w:r w:rsidR="006E57B8" w:rsidRPr="00AC49E8">
        <w:rPr>
          <w:rFonts w:ascii="Times New Roman" w:hAnsi="Times New Roman" w:cs="Times New Roman"/>
          <w:lang w:val="en-GB"/>
        </w:rPr>
        <w:tab/>
        <w:t>banks</w:t>
      </w:r>
    </w:p>
    <w:p w14:paraId="6DE12975" w14:textId="2AAFEE69" w:rsidR="00DE714C" w:rsidRPr="00AC49E8" w:rsidRDefault="00513EBC" w:rsidP="00DE714C">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E02F15" w:rsidRPr="00AC49E8">
        <w:rPr>
          <w:rFonts w:ascii="Times New Roman" w:hAnsi="Times New Roman" w:cs="Times New Roman"/>
          <w:lang w:val="en-GB"/>
        </w:rPr>
        <w:tab/>
      </w:r>
      <w:r w:rsidR="00BF72A6" w:rsidRPr="00AC49E8">
        <w:rPr>
          <w:rFonts w:ascii="Times New Roman" w:hAnsi="Times New Roman" w:cs="Times New Roman"/>
          <w:lang w:val="en-GB"/>
        </w:rPr>
        <w:t>‘W</w:t>
      </w:r>
      <w:r w:rsidR="00DE714C" w:rsidRPr="00AC49E8">
        <w:rPr>
          <w:rFonts w:ascii="Times New Roman" w:hAnsi="Times New Roman" w:cs="Times New Roman"/>
          <w:lang w:val="en-GB"/>
        </w:rPr>
        <w:t xml:space="preserve">hen there is no water on the banks’ </w:t>
      </w:r>
      <w:r w:rsidR="003F21F0" w:rsidRPr="00AC49E8">
        <w:rPr>
          <w:rFonts w:ascii="Times New Roman" w:hAnsi="Times New Roman" w:cs="Times New Roman"/>
          <w:lang w:val="en-GB"/>
        </w:rPr>
        <w:t>(Inscription of Weni 44</w:t>
      </w:r>
      <w:ins w:id="175" w:author="Albion M. Butters" w:date="2019-12-18T18:51:00Z">
        <w:r w:rsidR="00E30A64">
          <w:rPr>
            <w:rFonts w:ascii="Times New Roman" w:hAnsi="Times New Roman" w:cs="Times New Roman"/>
            <w:lang w:val="en-GB"/>
          </w:rPr>
          <w:t>–</w:t>
        </w:r>
      </w:ins>
      <w:r w:rsidR="003F21F0" w:rsidRPr="00AC49E8">
        <w:rPr>
          <w:rFonts w:ascii="Times New Roman" w:hAnsi="Times New Roman" w:cs="Times New Roman"/>
          <w:lang w:val="en-GB"/>
        </w:rPr>
        <w:t>45)</w:t>
      </w:r>
    </w:p>
    <w:p w14:paraId="332A5870" w14:textId="77777777" w:rsidR="00E368A1" w:rsidRPr="00AC49E8" w:rsidRDefault="00E368A1" w:rsidP="00DE714C">
      <w:pPr>
        <w:spacing w:line="276" w:lineRule="auto"/>
        <w:jc w:val="both"/>
        <w:rPr>
          <w:rFonts w:ascii="Times New Roman" w:hAnsi="Times New Roman" w:cs="Times New Roman"/>
          <w:lang w:val="en-GB"/>
        </w:rPr>
      </w:pPr>
    </w:p>
    <w:p w14:paraId="7A8F8E89" w14:textId="3A5A0936" w:rsidR="00E368A1" w:rsidRPr="00AC49E8" w:rsidRDefault="00E368A1" w:rsidP="00DE714C">
      <w:pPr>
        <w:spacing w:line="276" w:lineRule="auto"/>
        <w:jc w:val="both"/>
        <w:rPr>
          <w:rFonts w:ascii="Times New Roman" w:hAnsi="Times New Roman" w:cs="Times New Roman"/>
          <w:lang w:val="en-GB"/>
        </w:rPr>
      </w:pPr>
      <w:r w:rsidRPr="00AC49E8">
        <w:rPr>
          <w:rFonts w:ascii="Times New Roman" w:hAnsi="Times New Roman" w:cs="Times New Roman"/>
          <w:lang w:val="en-GB"/>
        </w:rPr>
        <w:t>There has been some discussion around the nature of the form taken by the existential verb</w:t>
      </w:r>
      <w:r w:rsidR="00215D01" w:rsidRPr="00AC49E8">
        <w:rPr>
          <w:rFonts w:ascii="Umschrift_TTn" w:hAnsi="Umschrift_TTn" w:cs="Times New Roman"/>
          <w:i/>
          <w:lang w:val="en-GB"/>
        </w:rPr>
        <w:t xml:space="preserve"> wnn</w:t>
      </w:r>
      <w:r w:rsidR="0023637F" w:rsidRPr="00AC49E8">
        <w:rPr>
          <w:rFonts w:ascii="Umschrift_TTn" w:hAnsi="Umschrift_TTn" w:cs="Times New Roman"/>
          <w:i/>
          <w:lang w:val="en-GB"/>
        </w:rPr>
        <w:t xml:space="preserve"> </w:t>
      </w:r>
      <w:r w:rsidR="00610D4D" w:rsidRPr="00AC49E8">
        <w:rPr>
          <w:rFonts w:ascii="Times New Roman" w:hAnsi="Times New Roman" w:cs="Times New Roman"/>
          <w:lang w:val="en-GB"/>
        </w:rPr>
        <w:t>in this construction.</w:t>
      </w:r>
      <w:r w:rsidR="002A34B2" w:rsidRPr="00AC49E8">
        <w:rPr>
          <w:rStyle w:val="Marquenotebasdepage"/>
          <w:rFonts w:ascii="Times New Roman" w:hAnsi="Times New Roman" w:cs="Times New Roman"/>
          <w:lang w:val="en-GB"/>
        </w:rPr>
        <w:footnoteReference w:id="16"/>
      </w:r>
      <w:r w:rsidR="004406D8" w:rsidRPr="00AC49E8">
        <w:rPr>
          <w:rFonts w:ascii="Times New Roman" w:hAnsi="Times New Roman" w:cs="Times New Roman"/>
          <w:lang w:val="en-GB"/>
        </w:rPr>
        <w:t xml:space="preserve"> In order to und</w:t>
      </w:r>
      <w:r w:rsidR="009B53E3" w:rsidRPr="00AC49E8">
        <w:rPr>
          <w:rFonts w:ascii="Times New Roman" w:hAnsi="Times New Roman" w:cs="Times New Roman"/>
          <w:lang w:val="en-GB"/>
        </w:rPr>
        <w:t>erstand it better, one needs to look at the positive existential construction</w:t>
      </w:r>
      <w:ins w:id="178" w:author="Albion M. Butters" w:date="2019-12-19T11:44:00Z">
        <w:r w:rsidR="00DE3CD7">
          <w:rPr>
            <w:rFonts w:ascii="Times New Roman" w:hAnsi="Times New Roman" w:cs="Times New Roman"/>
            <w:lang w:val="en-GB"/>
          </w:rPr>
          <w:t>:</w:t>
        </w:r>
      </w:ins>
      <w:r w:rsidR="009B53E3" w:rsidRPr="00AC49E8">
        <w:rPr>
          <w:rFonts w:ascii="Times New Roman" w:hAnsi="Times New Roman" w:cs="Times New Roman"/>
          <w:lang w:val="en-GB"/>
        </w:rPr>
        <w:t xml:space="preserve"> </w:t>
      </w:r>
    </w:p>
    <w:p w14:paraId="74C07A5F" w14:textId="77777777" w:rsidR="009F3F59" w:rsidRPr="00AC49E8" w:rsidRDefault="009F3F59" w:rsidP="00DE714C">
      <w:pPr>
        <w:spacing w:line="276" w:lineRule="auto"/>
        <w:jc w:val="both"/>
        <w:rPr>
          <w:rFonts w:ascii="Times New Roman" w:hAnsi="Times New Roman" w:cs="Times New Roman"/>
          <w:lang w:val="en-GB"/>
        </w:rPr>
      </w:pPr>
    </w:p>
    <w:p w14:paraId="61B00BB6" w14:textId="0557D638" w:rsidR="00861FCA" w:rsidRPr="00AC49E8" w:rsidRDefault="0019490E" w:rsidP="00554DC1">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0726CD" w:rsidRPr="00AC49E8">
        <w:rPr>
          <w:rFonts w:ascii="Times New Roman" w:hAnsi="Times New Roman" w:cs="Times New Roman"/>
          <w:lang w:val="en-GB"/>
        </w:rPr>
        <w:t>24</w:t>
      </w:r>
      <w:r w:rsidRPr="00AC49E8">
        <w:rPr>
          <w:rFonts w:ascii="Times New Roman" w:hAnsi="Times New Roman" w:cs="Times New Roman"/>
          <w:lang w:val="en-GB"/>
        </w:rPr>
        <w:t>)</w:t>
      </w:r>
      <w:r w:rsidR="008D3E98" w:rsidRPr="00AC49E8">
        <w:rPr>
          <w:rFonts w:ascii="Times New Roman" w:hAnsi="Times New Roman" w:cs="Times New Roman"/>
          <w:lang w:val="en-GB"/>
        </w:rPr>
        <w:tab/>
      </w:r>
      <w:r w:rsidR="00E403BA" w:rsidRPr="00AC49E8">
        <w:rPr>
          <w:rFonts w:ascii="Times New Roman" w:hAnsi="Times New Roman" w:cs="Times New Roman"/>
          <w:lang w:val="en-GB"/>
        </w:rPr>
        <w:t xml:space="preserve">Middle Egyptian </w:t>
      </w:r>
      <w:r w:rsidR="00B66F02" w:rsidRPr="00AC49E8">
        <w:rPr>
          <w:rFonts w:ascii="Times New Roman" w:hAnsi="Times New Roman" w:cs="Times New Roman"/>
          <w:lang w:val="en-GB"/>
        </w:rPr>
        <w:t>(Egyptian [Afro-Asiatic], Egypt)</w:t>
      </w:r>
    </w:p>
    <w:p w14:paraId="3C02BFB0" w14:textId="2B7C691F" w:rsidR="00554DC1" w:rsidRPr="00AC49E8" w:rsidRDefault="0019490E" w:rsidP="00554DC1">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8D3E98" w:rsidRPr="00AC49E8">
        <w:rPr>
          <w:rFonts w:ascii="Umschrift_TTn" w:hAnsi="Umschrift_TTn" w:cs="Times New Roman"/>
          <w:i/>
          <w:lang w:val="en-GB"/>
        </w:rPr>
        <w:tab/>
      </w:r>
      <w:r w:rsidR="00554DC1" w:rsidRPr="00AC49E8">
        <w:rPr>
          <w:rFonts w:ascii="Umschrift_TTn" w:hAnsi="Umschrift_TTn" w:cs="Times New Roman"/>
          <w:i/>
          <w:lang w:val="en-GB"/>
        </w:rPr>
        <w:t xml:space="preserve">jw </w:t>
      </w:r>
      <w:r w:rsidR="003D168C" w:rsidRPr="00AC49E8">
        <w:rPr>
          <w:rFonts w:ascii="Umschrift_TTn" w:hAnsi="Umschrift_TTn" w:cs="Times New Roman"/>
          <w:i/>
          <w:lang w:val="en-GB"/>
        </w:rPr>
        <w:tab/>
      </w:r>
      <w:r w:rsidR="00554DC1" w:rsidRPr="00AC49E8">
        <w:rPr>
          <w:rFonts w:ascii="Umschrift_TTn" w:hAnsi="Umschrift_TTn" w:cs="Times New Roman"/>
          <w:i/>
          <w:lang w:val="en-GB"/>
        </w:rPr>
        <w:t xml:space="preserve">wn </w:t>
      </w:r>
      <w:r w:rsidR="003D168C" w:rsidRPr="00AC49E8">
        <w:rPr>
          <w:rFonts w:ascii="Umschrift_TTn" w:hAnsi="Umschrift_TTn" w:cs="Times New Roman"/>
          <w:i/>
          <w:lang w:val="en-GB"/>
        </w:rPr>
        <w:tab/>
      </w:r>
      <w:r w:rsidR="003D168C" w:rsidRPr="00AC49E8">
        <w:rPr>
          <w:rFonts w:ascii="Umschrift_TTn" w:hAnsi="Umschrift_TTn" w:cs="Times New Roman"/>
          <w:i/>
          <w:lang w:val="en-GB"/>
        </w:rPr>
        <w:tab/>
      </w:r>
      <w:r w:rsidR="003D168C" w:rsidRPr="00AC49E8">
        <w:rPr>
          <w:rFonts w:ascii="Umschrift_TTn" w:hAnsi="Umschrift_TTn" w:cs="Times New Roman"/>
          <w:i/>
          <w:lang w:val="en-GB"/>
        </w:rPr>
        <w:tab/>
      </w:r>
      <w:r w:rsidR="003D168C" w:rsidRPr="00AC49E8">
        <w:rPr>
          <w:rFonts w:ascii="Umschrift_TTn" w:hAnsi="Umschrift_TTn" w:cs="Times New Roman"/>
          <w:i/>
          <w:lang w:val="en-GB"/>
        </w:rPr>
        <w:tab/>
      </w:r>
      <w:r w:rsidR="003D168C" w:rsidRPr="00AC49E8">
        <w:rPr>
          <w:rFonts w:ascii="Umschrift_TTn" w:hAnsi="Umschrift_TTn" w:cs="Times New Roman"/>
          <w:i/>
          <w:lang w:val="en-GB"/>
        </w:rPr>
        <w:tab/>
      </w:r>
      <w:r w:rsidR="00554DC1" w:rsidRPr="00AC49E8">
        <w:rPr>
          <w:rFonts w:ascii="Umschrift_TTn" w:hAnsi="Umschrift_TTn" w:cs="Times New Roman"/>
          <w:i/>
          <w:lang w:val="en-GB"/>
        </w:rPr>
        <w:t xml:space="preserve">nDs </w:t>
      </w:r>
      <w:r w:rsidR="003D168C" w:rsidRPr="00AC49E8">
        <w:rPr>
          <w:rFonts w:ascii="Umschrift_TTn" w:hAnsi="Umschrift_TTn" w:cs="Times New Roman"/>
          <w:i/>
          <w:lang w:val="en-GB"/>
        </w:rPr>
        <w:tab/>
      </w:r>
      <w:r w:rsidR="00185941" w:rsidRPr="00AC49E8">
        <w:rPr>
          <w:rFonts w:ascii="Umschrift_TTn" w:hAnsi="Umschrift_TTn" w:cs="Times New Roman"/>
          <w:i/>
          <w:lang w:val="en-GB"/>
        </w:rPr>
        <w:t xml:space="preserve">Ddj </w:t>
      </w:r>
      <w:r w:rsidR="003D168C" w:rsidRPr="00AC49E8">
        <w:rPr>
          <w:rFonts w:ascii="Umschrift_TTn" w:hAnsi="Umschrift_TTn" w:cs="Times New Roman"/>
          <w:i/>
          <w:lang w:val="en-GB"/>
        </w:rPr>
        <w:tab/>
      </w:r>
      <w:r w:rsidR="003D168C" w:rsidRPr="00AC49E8">
        <w:rPr>
          <w:rFonts w:ascii="Umschrift_TTn" w:hAnsi="Umschrift_TTn" w:cs="Times New Roman"/>
          <w:i/>
          <w:lang w:val="en-GB"/>
        </w:rPr>
        <w:tab/>
      </w:r>
      <w:r w:rsidR="00185941" w:rsidRPr="00AC49E8">
        <w:rPr>
          <w:rFonts w:ascii="Umschrift_TTn" w:hAnsi="Umschrift_TTn" w:cs="Times New Roman"/>
          <w:i/>
          <w:lang w:val="en-GB"/>
        </w:rPr>
        <w:t>rn</w:t>
      </w:r>
      <w:r w:rsidR="008F08A3" w:rsidRPr="00AC49E8">
        <w:rPr>
          <w:rFonts w:ascii="Umschrift_TTn" w:hAnsi="Umschrift_TTn" w:cs="Times New Roman"/>
          <w:i/>
          <w:lang w:val="en-GB"/>
        </w:rPr>
        <w:t>=</w:t>
      </w:r>
      <w:r w:rsidR="00554DC1" w:rsidRPr="00AC49E8">
        <w:rPr>
          <w:rFonts w:ascii="Umschrift_TTn" w:hAnsi="Umschrift_TTn" w:cs="Times New Roman"/>
          <w:i/>
          <w:lang w:val="en-GB"/>
        </w:rPr>
        <w:t xml:space="preserve">f </w:t>
      </w:r>
    </w:p>
    <w:p w14:paraId="019CDF89" w14:textId="0A5AF8F4" w:rsidR="00107400" w:rsidRPr="00AC49E8" w:rsidRDefault="008D3E98" w:rsidP="00554DC1">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19490E" w:rsidRPr="00AC49E8">
        <w:rPr>
          <w:rFonts w:ascii="Times New Roman" w:hAnsi="Times New Roman" w:cs="Times New Roman"/>
          <w:smallCaps/>
          <w:lang w:val="en-GB"/>
        </w:rPr>
        <w:tab/>
      </w:r>
      <w:r w:rsidR="004D664B" w:rsidRPr="00AC49E8">
        <w:rPr>
          <w:rFonts w:ascii="Times New Roman" w:hAnsi="Times New Roman" w:cs="Times New Roman"/>
          <w:smallCaps/>
          <w:lang w:val="en-GB"/>
        </w:rPr>
        <w:t>loc</w:t>
      </w:r>
      <w:r w:rsidR="004D664B" w:rsidRPr="00AC49E8">
        <w:rPr>
          <w:rFonts w:ascii="Times New Roman" w:hAnsi="Times New Roman" w:cs="Times New Roman"/>
          <w:lang w:val="en-GB"/>
        </w:rPr>
        <w:t xml:space="preserve"> </w:t>
      </w:r>
      <w:r w:rsidR="003D168C" w:rsidRPr="00AC49E8">
        <w:rPr>
          <w:rFonts w:ascii="Times New Roman" w:hAnsi="Times New Roman" w:cs="Times New Roman"/>
          <w:lang w:val="en-GB"/>
        </w:rPr>
        <w:tab/>
      </w:r>
      <w:r w:rsidR="004D664B" w:rsidRPr="00AC49E8">
        <w:rPr>
          <w:rFonts w:ascii="Times New Roman" w:hAnsi="Times New Roman" w:cs="Times New Roman"/>
          <w:lang w:val="en-GB"/>
        </w:rPr>
        <w:t>exist\</w:t>
      </w:r>
      <w:r w:rsidR="004D664B" w:rsidRPr="00AC49E8">
        <w:rPr>
          <w:rFonts w:ascii="Times New Roman" w:hAnsi="Times New Roman" w:cs="Times New Roman"/>
          <w:smallCaps/>
          <w:lang w:val="en-GB"/>
        </w:rPr>
        <w:t>ptcp.</w:t>
      </w:r>
      <w:ins w:id="179" w:author="Elsa Oréal" w:date="2020-01-10T15:21:00Z">
        <w:r w:rsidR="00BD54C0">
          <w:rPr>
            <w:rFonts w:ascii="Times New Roman" w:hAnsi="Times New Roman" w:cs="Times New Roman"/>
            <w:smallCaps/>
            <w:lang w:val="en-GB"/>
          </w:rPr>
          <w:t xml:space="preserve">stat </w:t>
        </w:r>
      </w:ins>
      <w:r w:rsidR="003D168C" w:rsidRPr="00AC49E8">
        <w:rPr>
          <w:rFonts w:ascii="Times New Roman" w:hAnsi="Times New Roman" w:cs="Times New Roman"/>
          <w:lang w:val="en-GB"/>
        </w:rPr>
        <w:tab/>
      </w:r>
      <w:r w:rsidR="004D664B" w:rsidRPr="00AC49E8">
        <w:rPr>
          <w:rFonts w:ascii="Times New Roman" w:hAnsi="Times New Roman" w:cs="Times New Roman"/>
          <w:lang w:val="en-GB"/>
        </w:rPr>
        <w:t xml:space="preserve">man </w:t>
      </w:r>
      <w:r w:rsidR="003D168C" w:rsidRPr="00AC49E8">
        <w:rPr>
          <w:rFonts w:ascii="Times New Roman" w:hAnsi="Times New Roman" w:cs="Times New Roman"/>
          <w:lang w:val="en-GB"/>
        </w:rPr>
        <w:tab/>
      </w:r>
      <w:r w:rsidR="004D664B" w:rsidRPr="00AC49E8">
        <w:rPr>
          <w:rFonts w:ascii="Times New Roman" w:hAnsi="Times New Roman" w:cs="Times New Roman"/>
          <w:lang w:val="en-GB"/>
        </w:rPr>
        <w:t xml:space="preserve">Djedi </w:t>
      </w:r>
      <w:r w:rsidR="003D168C" w:rsidRPr="00AC49E8">
        <w:rPr>
          <w:rFonts w:ascii="Times New Roman" w:hAnsi="Times New Roman" w:cs="Times New Roman"/>
          <w:lang w:val="en-GB"/>
        </w:rPr>
        <w:tab/>
      </w:r>
      <w:r w:rsidR="004D664B" w:rsidRPr="00AC49E8">
        <w:rPr>
          <w:rFonts w:ascii="Times New Roman" w:hAnsi="Times New Roman" w:cs="Times New Roman"/>
          <w:lang w:val="en-GB"/>
        </w:rPr>
        <w:t>name</w:t>
      </w:r>
      <w:r w:rsidR="008F08A3" w:rsidRPr="00AC49E8">
        <w:rPr>
          <w:rFonts w:ascii="Times New Roman" w:hAnsi="Times New Roman" w:cs="Times New Roman"/>
          <w:lang w:val="en-GB"/>
        </w:rPr>
        <w:t>=</w:t>
      </w:r>
      <w:r w:rsidR="00185941" w:rsidRPr="00AC49E8">
        <w:rPr>
          <w:rFonts w:ascii="Times New Roman" w:hAnsi="Times New Roman" w:cs="Times New Roman"/>
          <w:smallCaps/>
          <w:lang w:val="en-GB"/>
        </w:rPr>
        <w:t>3m.sg</w:t>
      </w:r>
    </w:p>
    <w:p w14:paraId="11FD6703" w14:textId="5AD8D4E3" w:rsidR="0092493C" w:rsidRPr="00AC49E8" w:rsidRDefault="0019490E" w:rsidP="00554DC1">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8D3E98" w:rsidRPr="00AC49E8">
        <w:rPr>
          <w:rFonts w:ascii="Times New Roman" w:hAnsi="Times New Roman" w:cs="Times New Roman"/>
          <w:lang w:val="en-GB"/>
        </w:rPr>
        <w:tab/>
      </w:r>
      <w:r w:rsidR="00251F44" w:rsidRPr="00AC49E8">
        <w:rPr>
          <w:rFonts w:ascii="Times New Roman" w:hAnsi="Times New Roman" w:cs="Times New Roman"/>
          <w:lang w:val="en-GB"/>
        </w:rPr>
        <w:t>‘</w:t>
      </w:r>
      <w:r w:rsidR="00494239" w:rsidRPr="00AC49E8">
        <w:rPr>
          <w:rFonts w:ascii="Times New Roman" w:hAnsi="Times New Roman" w:cs="Times New Roman"/>
          <w:lang w:val="en-GB"/>
        </w:rPr>
        <w:t>There is a man named Djedi</w:t>
      </w:r>
      <w:r w:rsidR="00967576" w:rsidRPr="00AC49E8">
        <w:rPr>
          <w:rFonts w:ascii="Times New Roman" w:hAnsi="Times New Roman" w:cs="Times New Roman"/>
          <w:lang w:val="en-GB"/>
        </w:rPr>
        <w:t>.</w:t>
      </w:r>
      <w:r w:rsidR="00251F44" w:rsidRPr="00AC49E8">
        <w:rPr>
          <w:rFonts w:ascii="Times New Roman" w:hAnsi="Times New Roman" w:cs="Times New Roman"/>
          <w:lang w:val="en-GB"/>
        </w:rPr>
        <w:t>’</w:t>
      </w:r>
      <w:r w:rsidR="00494239" w:rsidRPr="00AC49E8">
        <w:rPr>
          <w:rFonts w:ascii="Times New Roman" w:hAnsi="Times New Roman" w:cs="Times New Roman"/>
          <w:lang w:val="en-GB"/>
        </w:rPr>
        <w:t xml:space="preserve"> </w:t>
      </w:r>
      <w:r w:rsidR="004B159A" w:rsidRPr="00AC49E8">
        <w:rPr>
          <w:rFonts w:ascii="Times New Roman" w:hAnsi="Times New Roman" w:cs="Times New Roman"/>
          <w:lang w:val="en-GB"/>
        </w:rPr>
        <w:t>(Tale of pWestcar 6, 26)</w:t>
      </w:r>
    </w:p>
    <w:p w14:paraId="633CC7E0" w14:textId="77777777" w:rsidR="00554DC1" w:rsidRPr="00AC49E8" w:rsidRDefault="00554DC1" w:rsidP="00554DC1">
      <w:pPr>
        <w:spacing w:line="276" w:lineRule="auto"/>
        <w:jc w:val="both"/>
        <w:rPr>
          <w:rFonts w:ascii="Times New Roman" w:hAnsi="Times New Roman" w:cs="Times New Roman"/>
          <w:lang w:val="en-GB"/>
        </w:rPr>
      </w:pPr>
    </w:p>
    <w:p w14:paraId="5434BE8D" w14:textId="76C9A967" w:rsidR="00457DD3" w:rsidRPr="00AC49E8" w:rsidRDefault="00457DD3" w:rsidP="007A7F74">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In locative predication, </w:t>
      </w:r>
      <w:ins w:id="180" w:author="Albion M. Butters" w:date="2019-12-19T12:30:00Z">
        <w:r w:rsidR="003C2FB7" w:rsidRPr="00AC49E8">
          <w:rPr>
            <w:rFonts w:ascii="Times New Roman" w:hAnsi="Times New Roman" w:cs="Times New Roman"/>
            <w:lang w:val="en-GB"/>
          </w:rPr>
          <w:t xml:space="preserve">usually </w:t>
        </w:r>
      </w:ins>
      <w:r w:rsidRPr="00AC49E8">
        <w:rPr>
          <w:rFonts w:ascii="Times New Roman" w:hAnsi="Times New Roman" w:cs="Times New Roman"/>
          <w:lang w:val="en-GB"/>
        </w:rPr>
        <w:t xml:space="preserve">the subject </w:t>
      </w:r>
      <w:ins w:id="181" w:author="Albion M. Butters" w:date="2019-12-19T12:30:00Z">
        <w:r w:rsidR="003C2FB7" w:rsidRPr="00AC49E8">
          <w:rPr>
            <w:rFonts w:ascii="Times New Roman" w:hAnsi="Times New Roman" w:cs="Times New Roman"/>
            <w:lang w:val="en-GB"/>
          </w:rPr>
          <w:t xml:space="preserve">directly </w:t>
        </w:r>
      </w:ins>
      <w:r w:rsidRPr="00AC49E8">
        <w:rPr>
          <w:rFonts w:ascii="Times New Roman" w:hAnsi="Times New Roman" w:cs="Times New Roman"/>
          <w:lang w:val="en-GB"/>
        </w:rPr>
        <w:t xml:space="preserve">follows the </w:t>
      </w:r>
      <w:r w:rsidR="002730ED" w:rsidRPr="00AC49E8">
        <w:rPr>
          <w:rFonts w:ascii="Times New Roman" w:hAnsi="Times New Roman" w:cs="Times New Roman"/>
          <w:lang w:val="en-GB"/>
        </w:rPr>
        <w:t xml:space="preserve">initial </w:t>
      </w:r>
      <w:r w:rsidRPr="00AC49E8">
        <w:rPr>
          <w:rFonts w:ascii="Times New Roman" w:hAnsi="Times New Roman" w:cs="Times New Roman"/>
          <w:lang w:val="en-GB"/>
        </w:rPr>
        <w:t>particle</w:t>
      </w:r>
      <w:r w:rsidR="002730ED" w:rsidRPr="00AC49E8">
        <w:rPr>
          <w:rFonts w:ascii="Times New Roman" w:hAnsi="Times New Roman" w:cs="Times New Roman"/>
          <w:lang w:val="en-GB"/>
        </w:rPr>
        <w:t xml:space="preserve">, be it </w:t>
      </w:r>
      <w:r w:rsidR="002730ED" w:rsidRPr="00AC49E8">
        <w:rPr>
          <w:rFonts w:ascii="Umschrift_TTn" w:hAnsi="Umschrift_TTn" w:cs="Times New Roman"/>
          <w:i/>
          <w:lang w:val="en-GB"/>
        </w:rPr>
        <w:t>jw </w:t>
      </w:r>
      <w:r w:rsidR="002730ED" w:rsidRPr="00AC49E8">
        <w:rPr>
          <w:rFonts w:ascii="Times New Roman" w:hAnsi="Times New Roman" w:cs="Times New Roman"/>
          <w:lang w:val="en-GB"/>
        </w:rPr>
        <w:t>or another one</w:t>
      </w:r>
      <w:ins w:id="182" w:author="Albion M. Butters" w:date="2019-12-19T12:30:00Z">
        <w:r w:rsidR="003C2FB7">
          <w:rPr>
            <w:rFonts w:ascii="Times New Roman" w:hAnsi="Times New Roman" w:cs="Times New Roman"/>
            <w:lang w:val="en-GB"/>
          </w:rPr>
          <w:t>,</w:t>
        </w:r>
      </w:ins>
      <w:r w:rsidR="002730ED" w:rsidRPr="00AC49E8">
        <w:rPr>
          <w:rFonts w:ascii="Times New Roman" w:hAnsi="Times New Roman" w:cs="Times New Roman"/>
          <w:lang w:val="en-GB"/>
        </w:rPr>
        <w:t xml:space="preserve"> like the subordinator </w:t>
      </w:r>
      <w:r w:rsidR="002730ED" w:rsidRPr="00AC49E8">
        <w:rPr>
          <w:rFonts w:ascii="Umschrift_TTn" w:hAnsi="Umschrift_TTn" w:cs="Times New Roman"/>
          <w:i/>
          <w:lang w:val="en-GB"/>
        </w:rPr>
        <w:t>sk</w:t>
      </w:r>
      <w:r w:rsidR="002730ED" w:rsidRPr="00AC49E8">
        <w:rPr>
          <w:rFonts w:ascii="Times New Roman" w:hAnsi="Times New Roman" w:cs="Times New Roman"/>
          <w:lang w:val="en-GB"/>
        </w:rPr>
        <w:t xml:space="preserve"> in the following example</w:t>
      </w:r>
      <w:ins w:id="183" w:author="Albion M. Butters" w:date="2019-12-19T11:44:00Z">
        <w:r w:rsidR="00DE3CD7">
          <w:rPr>
            <w:rFonts w:ascii="Times New Roman" w:hAnsi="Times New Roman" w:cs="Times New Roman"/>
            <w:lang w:val="en-GB"/>
          </w:rPr>
          <w:t>:</w:t>
        </w:r>
      </w:ins>
      <w:r w:rsidR="002730ED" w:rsidRPr="00AC49E8">
        <w:rPr>
          <w:rFonts w:ascii="Times New Roman" w:hAnsi="Times New Roman" w:cs="Times New Roman"/>
          <w:lang w:val="en-GB"/>
        </w:rPr>
        <w:t xml:space="preserve"> </w:t>
      </w:r>
    </w:p>
    <w:p w14:paraId="3E58DAC2" w14:textId="77777777" w:rsidR="007A7F74" w:rsidRPr="00AC49E8" w:rsidRDefault="007A7F74" w:rsidP="00554DC1">
      <w:pPr>
        <w:spacing w:line="276" w:lineRule="auto"/>
        <w:jc w:val="both"/>
        <w:rPr>
          <w:rFonts w:ascii="Times New Roman" w:hAnsi="Times New Roman" w:cs="Times New Roman"/>
          <w:lang w:val="en-GB"/>
        </w:rPr>
      </w:pPr>
    </w:p>
    <w:p w14:paraId="687A00DA" w14:textId="475754EB" w:rsidR="007A7F74" w:rsidRPr="00AC49E8" w:rsidRDefault="00594C00" w:rsidP="007A7F74">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0726CD" w:rsidRPr="00AC49E8">
        <w:rPr>
          <w:rFonts w:ascii="Times New Roman" w:hAnsi="Times New Roman" w:cs="Times New Roman"/>
          <w:lang w:val="en-GB"/>
        </w:rPr>
        <w:t>25</w:t>
      </w:r>
      <w:r w:rsidRPr="00AC49E8">
        <w:rPr>
          <w:rFonts w:ascii="Times New Roman" w:hAnsi="Times New Roman" w:cs="Times New Roman"/>
          <w:lang w:val="en-GB"/>
        </w:rPr>
        <w:t>)</w:t>
      </w:r>
      <w:r w:rsidR="008D3E98" w:rsidRPr="00AC49E8">
        <w:rPr>
          <w:rFonts w:ascii="Times New Roman" w:hAnsi="Times New Roman" w:cs="Times New Roman"/>
          <w:lang w:val="en-GB"/>
        </w:rPr>
        <w:tab/>
      </w:r>
      <w:r w:rsidR="00CE7601" w:rsidRPr="00AC49E8">
        <w:rPr>
          <w:rFonts w:ascii="Times New Roman" w:hAnsi="Times New Roman" w:cs="Times New Roman"/>
          <w:lang w:val="en-GB"/>
        </w:rPr>
        <w:t xml:space="preserve">Old Egyptian </w:t>
      </w:r>
      <w:r w:rsidR="00B66F02" w:rsidRPr="00AC49E8">
        <w:rPr>
          <w:rFonts w:ascii="Times New Roman" w:hAnsi="Times New Roman" w:cs="Times New Roman"/>
          <w:lang w:val="en-GB"/>
        </w:rPr>
        <w:t>(Egyptian [Afro-Asiatic], Egypt)</w:t>
      </w:r>
    </w:p>
    <w:p w14:paraId="2B7F96DE" w14:textId="2D34F827" w:rsidR="007A7F74" w:rsidRPr="00AC49E8" w:rsidRDefault="008D3E98" w:rsidP="007A7F74">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594C00" w:rsidRPr="00AC49E8">
        <w:rPr>
          <w:rFonts w:ascii="Umschrift_TTn" w:hAnsi="Umschrift_TTn" w:cs="Times New Roman"/>
          <w:i/>
          <w:lang w:val="en-GB"/>
        </w:rPr>
        <w:tab/>
      </w:r>
      <w:r w:rsidR="00231FDD" w:rsidRPr="00AC49E8">
        <w:rPr>
          <w:rFonts w:ascii="Umschrift_TTn" w:hAnsi="Umschrift_TTn" w:cs="Times New Roman"/>
          <w:i/>
          <w:lang w:val="en-GB"/>
        </w:rPr>
        <w:t xml:space="preserve">nHm-w </w:t>
      </w:r>
      <w:r w:rsidR="00CC5996" w:rsidRPr="00AC49E8">
        <w:rPr>
          <w:rFonts w:ascii="Umschrift_TTn" w:hAnsi="Umschrift_TTn" w:cs="Times New Roman"/>
          <w:i/>
          <w:lang w:val="en-GB"/>
        </w:rPr>
        <w:tab/>
      </w:r>
      <w:r w:rsidR="00CC5996" w:rsidRPr="00AC49E8">
        <w:rPr>
          <w:rFonts w:ascii="Umschrift_TTn" w:hAnsi="Umschrift_TTn" w:cs="Times New Roman"/>
          <w:i/>
          <w:lang w:val="en-GB"/>
        </w:rPr>
        <w:tab/>
      </w:r>
      <w:r w:rsidR="00CC5996" w:rsidRPr="00AC49E8">
        <w:rPr>
          <w:rFonts w:ascii="Umschrift_TTn" w:hAnsi="Umschrift_TTn" w:cs="Times New Roman"/>
          <w:i/>
          <w:lang w:val="en-GB"/>
        </w:rPr>
        <w:tab/>
      </w:r>
      <w:r w:rsidR="00231FDD" w:rsidRPr="00AC49E8">
        <w:rPr>
          <w:rFonts w:ascii="Umschrift_TTn" w:hAnsi="Umschrift_TTn" w:cs="Times New Roman"/>
          <w:i/>
          <w:lang w:val="en-GB"/>
        </w:rPr>
        <w:t xml:space="preserve">Sb(w)=f </w:t>
      </w:r>
      <w:r w:rsidR="00CC5996" w:rsidRPr="00AC49E8">
        <w:rPr>
          <w:rFonts w:ascii="Umschrift_TTn" w:hAnsi="Umschrift_TTn" w:cs="Times New Roman"/>
          <w:i/>
          <w:lang w:val="en-GB"/>
        </w:rPr>
        <w:tab/>
      </w:r>
      <w:r w:rsidR="00CC5996" w:rsidRPr="00AC49E8">
        <w:rPr>
          <w:rFonts w:ascii="Umschrift_TTn" w:hAnsi="Umschrift_TTn" w:cs="Times New Roman"/>
          <w:i/>
          <w:lang w:val="en-GB"/>
        </w:rPr>
        <w:tab/>
      </w:r>
      <w:r w:rsidR="00CC5996" w:rsidRPr="00AC49E8">
        <w:rPr>
          <w:rFonts w:ascii="Umschrift_TTn" w:hAnsi="Umschrift_TTn" w:cs="Times New Roman"/>
          <w:i/>
          <w:lang w:val="en-GB"/>
        </w:rPr>
        <w:tab/>
      </w:r>
      <w:r w:rsidR="00231FDD" w:rsidRPr="00AC49E8">
        <w:rPr>
          <w:rFonts w:ascii="Umschrift_TTn" w:hAnsi="Umschrift_TTn" w:cs="Times New Roman"/>
          <w:i/>
          <w:lang w:val="en-GB"/>
        </w:rPr>
        <w:t>m-o</w:t>
      </w:r>
      <w:r w:rsidR="007A7F74" w:rsidRPr="00AC49E8">
        <w:rPr>
          <w:rFonts w:ascii="Umschrift_TTn" w:hAnsi="Umschrift_TTn" w:cs="Times New Roman"/>
          <w:i/>
          <w:lang w:val="en-GB"/>
        </w:rPr>
        <w:t xml:space="preserve">=f </w:t>
      </w:r>
      <w:r w:rsidR="00CC5996" w:rsidRPr="00AC49E8">
        <w:rPr>
          <w:rFonts w:ascii="Umschrift_TTn" w:hAnsi="Umschrift_TTn" w:cs="Times New Roman"/>
          <w:i/>
          <w:lang w:val="en-GB"/>
        </w:rPr>
        <w:tab/>
      </w:r>
      <w:r w:rsidR="00CC5996" w:rsidRPr="00AC49E8">
        <w:rPr>
          <w:rFonts w:ascii="Umschrift_TTn" w:hAnsi="Umschrift_TTn" w:cs="Times New Roman"/>
          <w:i/>
          <w:lang w:val="en-GB"/>
        </w:rPr>
        <w:tab/>
      </w:r>
      <w:r w:rsidR="00CC5996" w:rsidRPr="00AC49E8">
        <w:rPr>
          <w:rFonts w:ascii="Umschrift_TTn" w:hAnsi="Umschrift_TTn" w:cs="Times New Roman"/>
          <w:i/>
          <w:lang w:val="en-GB"/>
        </w:rPr>
        <w:tab/>
      </w:r>
      <w:r w:rsidR="007A7F74" w:rsidRPr="00AC49E8">
        <w:rPr>
          <w:rFonts w:ascii="Umschrift_TTn" w:hAnsi="Umschrift_TTn" w:cs="Times New Roman"/>
          <w:i/>
          <w:lang w:val="en-GB"/>
        </w:rPr>
        <w:t xml:space="preserve">sk </w:t>
      </w:r>
      <w:r w:rsidR="00CC5996" w:rsidRPr="00AC49E8">
        <w:rPr>
          <w:rFonts w:ascii="Umschrift_TTn" w:hAnsi="Umschrift_TTn" w:cs="Times New Roman"/>
          <w:i/>
          <w:lang w:val="en-GB"/>
        </w:rPr>
        <w:tab/>
      </w:r>
      <w:r w:rsidR="00CC5996" w:rsidRPr="00AC49E8">
        <w:rPr>
          <w:rFonts w:ascii="Umschrift_TTn" w:hAnsi="Umschrift_TTn" w:cs="Times New Roman"/>
          <w:i/>
          <w:lang w:val="en-GB"/>
        </w:rPr>
        <w:tab/>
      </w:r>
      <w:r w:rsidR="007A7F74" w:rsidRPr="00AC49E8">
        <w:rPr>
          <w:rFonts w:ascii="Umschrift_TTn" w:hAnsi="Umschrift_TTn" w:cs="Times New Roman"/>
          <w:i/>
          <w:lang w:val="en-GB"/>
        </w:rPr>
        <w:t xml:space="preserve">sw </w:t>
      </w:r>
      <w:r w:rsidR="00CC5996" w:rsidRPr="00AC49E8">
        <w:rPr>
          <w:rFonts w:ascii="Umschrift_TTn" w:hAnsi="Umschrift_TTn" w:cs="Times New Roman"/>
          <w:i/>
          <w:lang w:val="en-GB"/>
        </w:rPr>
        <w:tab/>
      </w:r>
      <w:r w:rsidR="00CC5996" w:rsidRPr="00AC49E8">
        <w:rPr>
          <w:rFonts w:ascii="Umschrift_TTn" w:hAnsi="Umschrift_TTn" w:cs="Times New Roman"/>
          <w:i/>
          <w:lang w:val="en-GB"/>
        </w:rPr>
        <w:tab/>
      </w:r>
      <w:r w:rsidR="007A7F74" w:rsidRPr="00AC49E8">
        <w:rPr>
          <w:rFonts w:ascii="Umschrift_TTn" w:hAnsi="Umschrift_TTn" w:cs="Times New Roman"/>
          <w:i/>
          <w:lang w:val="en-GB"/>
        </w:rPr>
        <w:t>wn</w:t>
      </w:r>
    </w:p>
    <w:p w14:paraId="58CB9D29" w14:textId="6420C7AF" w:rsidR="007A7F74" w:rsidRPr="00AC49E8" w:rsidRDefault="008D3E98" w:rsidP="007A7F74">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594C00" w:rsidRPr="00AC49E8">
        <w:rPr>
          <w:rFonts w:ascii="Times New Roman" w:hAnsi="Times New Roman" w:cs="Times New Roman"/>
          <w:lang w:val="en-GB"/>
        </w:rPr>
        <w:tab/>
      </w:r>
      <w:r w:rsidR="00E0366E" w:rsidRPr="00AC49E8">
        <w:rPr>
          <w:rFonts w:ascii="Times New Roman" w:hAnsi="Times New Roman" w:cs="Times New Roman"/>
          <w:lang w:val="en-GB"/>
        </w:rPr>
        <w:t>take\</w:t>
      </w:r>
      <w:r w:rsidR="00E0366E" w:rsidRPr="00AC49E8">
        <w:rPr>
          <w:rFonts w:ascii="Times New Roman" w:hAnsi="Times New Roman" w:cs="Times New Roman"/>
          <w:smallCaps/>
          <w:lang w:val="en-GB"/>
        </w:rPr>
        <w:t>ptcp-pl</w:t>
      </w:r>
      <w:r w:rsidR="00E0366E" w:rsidRPr="00AC49E8">
        <w:rPr>
          <w:rFonts w:ascii="Times New Roman" w:hAnsi="Times New Roman" w:cs="Times New Roman"/>
          <w:lang w:val="en-GB"/>
        </w:rPr>
        <w:t xml:space="preserve"> </w:t>
      </w:r>
      <w:r w:rsidR="00CC5996" w:rsidRPr="00AC49E8">
        <w:rPr>
          <w:rFonts w:ascii="Times New Roman" w:hAnsi="Times New Roman" w:cs="Times New Roman"/>
          <w:lang w:val="en-GB"/>
        </w:rPr>
        <w:tab/>
      </w:r>
      <w:r w:rsidR="00E0366E" w:rsidRPr="00AC49E8">
        <w:rPr>
          <w:rFonts w:ascii="Times New Roman" w:hAnsi="Times New Roman" w:cs="Times New Roman"/>
          <w:lang w:val="en-GB"/>
        </w:rPr>
        <w:t>food=</w:t>
      </w:r>
      <w:r w:rsidR="007A7F74" w:rsidRPr="00AC49E8">
        <w:rPr>
          <w:rFonts w:ascii="Times New Roman" w:hAnsi="Times New Roman" w:cs="Times New Roman"/>
          <w:smallCaps/>
          <w:lang w:val="en-GB"/>
        </w:rPr>
        <w:t>3m.sg</w:t>
      </w:r>
      <w:r w:rsidR="007A7F74" w:rsidRPr="00AC49E8">
        <w:rPr>
          <w:rFonts w:ascii="Times New Roman" w:hAnsi="Times New Roman" w:cs="Times New Roman"/>
          <w:lang w:val="en-GB"/>
        </w:rPr>
        <w:t xml:space="preserve"> </w:t>
      </w:r>
      <w:r w:rsidR="00CC5996" w:rsidRPr="00AC49E8">
        <w:rPr>
          <w:rFonts w:ascii="Times New Roman" w:hAnsi="Times New Roman" w:cs="Times New Roman"/>
          <w:lang w:val="en-GB"/>
        </w:rPr>
        <w:tab/>
      </w:r>
      <w:r w:rsidR="00E0366E" w:rsidRPr="00AC49E8">
        <w:rPr>
          <w:rFonts w:ascii="Times New Roman" w:hAnsi="Times New Roman" w:cs="Times New Roman"/>
          <w:lang w:val="en-GB"/>
        </w:rPr>
        <w:t>from=</w:t>
      </w:r>
      <w:r w:rsidR="00E0366E" w:rsidRPr="00AC49E8">
        <w:rPr>
          <w:rFonts w:ascii="Times New Roman" w:hAnsi="Times New Roman" w:cs="Times New Roman"/>
          <w:smallCaps/>
          <w:lang w:val="en-GB"/>
        </w:rPr>
        <w:t>3m.sg</w:t>
      </w:r>
      <w:r w:rsidR="00E0366E" w:rsidRPr="00AC49E8">
        <w:rPr>
          <w:rFonts w:ascii="Times New Roman" w:hAnsi="Times New Roman" w:cs="Times New Roman"/>
          <w:lang w:val="en-GB"/>
        </w:rPr>
        <w:t xml:space="preserve"> </w:t>
      </w:r>
      <w:r w:rsidR="00CC5996" w:rsidRPr="00AC49E8">
        <w:rPr>
          <w:rFonts w:ascii="Times New Roman" w:hAnsi="Times New Roman" w:cs="Times New Roman"/>
          <w:lang w:val="en-GB"/>
        </w:rPr>
        <w:tab/>
      </w:r>
      <w:r w:rsidR="007A7F74" w:rsidRPr="00AC49E8">
        <w:rPr>
          <w:rFonts w:ascii="Times New Roman" w:hAnsi="Times New Roman" w:cs="Times New Roman"/>
          <w:lang w:val="en-GB"/>
        </w:rPr>
        <w:t xml:space="preserve">as </w:t>
      </w:r>
      <w:r w:rsidR="00CC5996" w:rsidRPr="00AC49E8">
        <w:rPr>
          <w:rFonts w:ascii="Times New Roman" w:hAnsi="Times New Roman" w:cs="Times New Roman"/>
          <w:lang w:val="en-GB"/>
        </w:rPr>
        <w:tab/>
      </w:r>
      <w:r w:rsidR="00CC5996" w:rsidRPr="00AC49E8">
        <w:rPr>
          <w:rFonts w:ascii="Times New Roman" w:hAnsi="Times New Roman" w:cs="Times New Roman"/>
          <w:lang w:val="en-GB"/>
        </w:rPr>
        <w:tab/>
      </w:r>
      <w:r w:rsidR="007A7F74" w:rsidRPr="00AC49E8">
        <w:rPr>
          <w:rFonts w:ascii="Times New Roman" w:hAnsi="Times New Roman" w:cs="Times New Roman"/>
          <w:smallCaps/>
          <w:lang w:val="en-GB"/>
        </w:rPr>
        <w:t>3m.sg</w:t>
      </w:r>
      <w:r w:rsidR="007A7F74" w:rsidRPr="00AC49E8">
        <w:rPr>
          <w:rFonts w:ascii="Times New Roman" w:hAnsi="Times New Roman" w:cs="Times New Roman"/>
          <w:lang w:val="en-GB"/>
        </w:rPr>
        <w:t xml:space="preserve"> </w:t>
      </w:r>
      <w:r w:rsidR="00CC5996" w:rsidRPr="00AC49E8">
        <w:rPr>
          <w:rFonts w:ascii="Times New Roman" w:hAnsi="Times New Roman" w:cs="Times New Roman"/>
          <w:lang w:val="en-GB"/>
        </w:rPr>
        <w:tab/>
      </w:r>
      <w:r w:rsidR="007A7F74" w:rsidRPr="00AC49E8">
        <w:rPr>
          <w:rFonts w:ascii="Times New Roman" w:hAnsi="Times New Roman" w:cs="Times New Roman"/>
          <w:lang w:val="en-GB"/>
        </w:rPr>
        <w:t>exist\</w:t>
      </w:r>
      <w:r w:rsidR="007A7F74" w:rsidRPr="00AC49E8">
        <w:rPr>
          <w:rFonts w:ascii="Times New Roman" w:hAnsi="Times New Roman" w:cs="Times New Roman"/>
          <w:smallCaps/>
          <w:lang w:val="en-GB"/>
        </w:rPr>
        <w:t>ptcp.pred</w:t>
      </w:r>
    </w:p>
    <w:p w14:paraId="165917EC" w14:textId="1453FF8C" w:rsidR="007A7F74" w:rsidRPr="00AC49E8" w:rsidRDefault="00594C00" w:rsidP="007A7F74">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8D3E98" w:rsidRPr="00AC49E8">
        <w:rPr>
          <w:rFonts w:ascii="Times New Roman" w:hAnsi="Times New Roman" w:cs="Times New Roman"/>
          <w:lang w:val="en-GB"/>
        </w:rPr>
        <w:tab/>
      </w:r>
      <w:r w:rsidR="00251F44" w:rsidRPr="00AC49E8">
        <w:rPr>
          <w:rFonts w:ascii="Times New Roman" w:hAnsi="Times New Roman" w:cs="Times New Roman"/>
          <w:lang w:val="en-GB"/>
        </w:rPr>
        <w:t>‘</w:t>
      </w:r>
      <w:r w:rsidR="007456C0" w:rsidRPr="00AC49E8">
        <w:rPr>
          <w:rFonts w:ascii="Times New Roman" w:hAnsi="Times New Roman" w:cs="Times New Roman"/>
          <w:lang w:val="en-GB"/>
        </w:rPr>
        <w:t>T</w:t>
      </w:r>
      <w:r w:rsidR="007A7F74" w:rsidRPr="00AC49E8">
        <w:rPr>
          <w:rFonts w:ascii="Times New Roman" w:hAnsi="Times New Roman" w:cs="Times New Roman"/>
          <w:lang w:val="en-GB"/>
        </w:rPr>
        <w:t>hose who wanted to take his food away from him as it was there</w:t>
      </w:r>
      <w:r w:rsidR="00251F44" w:rsidRPr="00AC49E8">
        <w:rPr>
          <w:rFonts w:ascii="Times New Roman" w:hAnsi="Times New Roman" w:cs="Times New Roman"/>
          <w:lang w:val="en-GB"/>
        </w:rPr>
        <w:t>’</w:t>
      </w:r>
      <w:r w:rsidR="004C58C7" w:rsidRPr="00AC49E8">
        <w:rPr>
          <w:rFonts w:ascii="Times New Roman" w:hAnsi="Times New Roman" w:cs="Times New Roman"/>
          <w:lang w:val="en-GB"/>
        </w:rPr>
        <w:t xml:space="preserve"> (Pyramid Text § </w:t>
      </w:r>
      <w:r w:rsidRPr="00AC49E8">
        <w:rPr>
          <w:rFonts w:ascii="Times New Roman" w:hAnsi="Times New Roman" w:cs="Times New Roman"/>
          <w:lang w:val="en-GB"/>
        </w:rPr>
        <w:tab/>
      </w:r>
      <w:r w:rsidRPr="00AC49E8">
        <w:rPr>
          <w:rFonts w:ascii="Times New Roman" w:hAnsi="Times New Roman" w:cs="Times New Roman"/>
          <w:lang w:val="en-GB"/>
        </w:rPr>
        <w:tab/>
      </w:r>
      <w:r w:rsidRPr="00AC49E8">
        <w:rPr>
          <w:rFonts w:ascii="Times New Roman" w:hAnsi="Times New Roman" w:cs="Times New Roman"/>
          <w:lang w:val="en-GB"/>
        </w:rPr>
        <w:tab/>
      </w:r>
      <w:r w:rsidR="004C58C7" w:rsidRPr="00AC49E8">
        <w:rPr>
          <w:rFonts w:ascii="Times New Roman" w:hAnsi="Times New Roman" w:cs="Times New Roman"/>
          <w:lang w:val="en-GB"/>
        </w:rPr>
        <w:t>290d</w:t>
      </w:r>
      <w:ins w:id="184" w:author="Albion M. Butters" w:date="2019-12-18T18:51:00Z">
        <w:r w:rsidR="00E30A64">
          <w:rPr>
            <w:rFonts w:ascii="Times New Roman" w:hAnsi="Times New Roman" w:cs="Times New Roman"/>
            <w:lang w:val="en-GB"/>
          </w:rPr>
          <w:t>–</w:t>
        </w:r>
      </w:ins>
      <w:r w:rsidR="004C58C7" w:rsidRPr="00AC49E8">
        <w:rPr>
          <w:rFonts w:ascii="Times New Roman" w:hAnsi="Times New Roman" w:cs="Times New Roman"/>
          <w:lang w:val="en-GB"/>
        </w:rPr>
        <w:t>291aT)</w:t>
      </w:r>
    </w:p>
    <w:p w14:paraId="72F76D08" w14:textId="77777777" w:rsidR="007A7F74" w:rsidRPr="00AC49E8" w:rsidRDefault="007A7F74" w:rsidP="007A7F74">
      <w:pPr>
        <w:spacing w:line="276" w:lineRule="auto"/>
        <w:jc w:val="both"/>
        <w:rPr>
          <w:rFonts w:ascii="Times New Roman" w:hAnsi="Times New Roman" w:cs="Times New Roman"/>
          <w:lang w:val="en-GB"/>
        </w:rPr>
      </w:pPr>
    </w:p>
    <w:p w14:paraId="1C80C172" w14:textId="1885D550" w:rsidR="002730ED" w:rsidRPr="00AC49E8" w:rsidRDefault="002730ED" w:rsidP="002730ED">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What happens in the existential construction is an inversion of the order subject-predicate </w:t>
      </w:r>
      <w:r w:rsidR="00847466" w:rsidRPr="00AC49E8">
        <w:rPr>
          <w:rFonts w:ascii="Times New Roman" w:hAnsi="Times New Roman" w:cs="Times New Roman"/>
          <w:lang w:val="en-GB"/>
        </w:rPr>
        <w:t>triggered by</w:t>
      </w:r>
      <w:r w:rsidR="004014E2" w:rsidRPr="00AC49E8">
        <w:rPr>
          <w:rFonts w:ascii="Times New Roman" w:hAnsi="Times New Roman" w:cs="Times New Roman"/>
          <w:lang w:val="en-GB"/>
        </w:rPr>
        <w:t xml:space="preserve"> information structure.</w:t>
      </w:r>
      <w:r w:rsidR="004E165A" w:rsidRPr="00AC49E8">
        <w:rPr>
          <w:rFonts w:ascii="Times New Roman" w:hAnsi="Times New Roman" w:cs="Times New Roman"/>
          <w:lang w:val="en-GB"/>
        </w:rPr>
        <w:t xml:space="preserve"> </w:t>
      </w:r>
      <w:r w:rsidR="004014E2" w:rsidRPr="00AC49E8">
        <w:rPr>
          <w:rFonts w:ascii="Times New Roman" w:hAnsi="Times New Roman" w:cs="Times New Roman"/>
          <w:lang w:val="en-GB"/>
        </w:rPr>
        <w:t>In the existential predication,</w:t>
      </w:r>
      <w:r w:rsidRPr="00AC49E8">
        <w:rPr>
          <w:rFonts w:ascii="Times New Roman" w:hAnsi="Times New Roman" w:cs="Times New Roman"/>
          <w:lang w:val="en-GB"/>
        </w:rPr>
        <w:t xml:space="preserve"> the subject is not thematic </w:t>
      </w:r>
      <w:r w:rsidRPr="00AC49E8">
        <w:rPr>
          <w:rFonts w:ascii="Times New Roman" w:hAnsi="Times New Roman" w:cs="Times New Roman"/>
          <w:lang w:val="en-GB"/>
        </w:rPr>
        <w:lastRenderedPageBreak/>
        <w:t xml:space="preserve">but </w:t>
      </w:r>
      <w:ins w:id="185" w:author="Albion M. Butters" w:date="2019-12-19T13:10:00Z">
        <w:r w:rsidR="00351DAA">
          <w:rPr>
            <w:rFonts w:ascii="Times New Roman" w:hAnsi="Times New Roman" w:cs="Times New Roman"/>
            <w:lang w:val="en-GB"/>
          </w:rPr>
          <w:t xml:space="preserve">falls </w:t>
        </w:r>
      </w:ins>
      <w:r w:rsidRPr="00AC49E8">
        <w:rPr>
          <w:rFonts w:ascii="Times New Roman" w:hAnsi="Times New Roman" w:cs="Times New Roman"/>
          <w:lang w:val="en-GB"/>
        </w:rPr>
        <w:t>rather</w:t>
      </w:r>
      <w:r w:rsidR="004014E2" w:rsidRPr="00AC49E8">
        <w:rPr>
          <w:rFonts w:ascii="Times New Roman" w:hAnsi="Times New Roman" w:cs="Times New Roman"/>
          <w:lang w:val="en-GB"/>
        </w:rPr>
        <w:t xml:space="preserve"> under the scope of focus/rheme. In that case, it has to follow</w:t>
      </w:r>
      <w:r w:rsidRPr="00AC49E8">
        <w:rPr>
          <w:rFonts w:ascii="Times New Roman" w:hAnsi="Times New Roman" w:cs="Times New Roman"/>
          <w:lang w:val="en-GB"/>
        </w:rPr>
        <w:t xml:space="preserve"> the predicate</w:t>
      </w:r>
      <w:ins w:id="186" w:author="Albion M. Butters" w:date="2019-12-19T13:10:00Z">
        <w:r w:rsidR="00351DAA">
          <w:rPr>
            <w:rFonts w:ascii="Times New Roman" w:hAnsi="Times New Roman" w:cs="Times New Roman"/>
            <w:lang w:val="en-GB"/>
          </w:rPr>
          <w:t>,</w:t>
        </w:r>
      </w:ins>
      <w:r w:rsidRPr="00AC49E8">
        <w:rPr>
          <w:rFonts w:ascii="Times New Roman" w:hAnsi="Times New Roman" w:cs="Times New Roman"/>
          <w:lang w:val="en-GB"/>
        </w:rPr>
        <w:t xml:space="preserve"> rather than preceding it. </w:t>
      </w:r>
      <w:r w:rsidR="00617DCD" w:rsidRPr="00AC49E8">
        <w:rPr>
          <w:rFonts w:ascii="Times New Roman" w:hAnsi="Times New Roman" w:cs="Times New Roman"/>
          <w:lang w:val="en-GB"/>
        </w:rPr>
        <w:t>E</w:t>
      </w:r>
      <w:r w:rsidRPr="00AC49E8">
        <w:rPr>
          <w:rFonts w:ascii="Times New Roman" w:hAnsi="Times New Roman" w:cs="Times New Roman"/>
          <w:lang w:val="en-GB"/>
        </w:rPr>
        <w:t xml:space="preserve">xample </w:t>
      </w:r>
      <w:r w:rsidR="000726CD" w:rsidRPr="00AC49E8">
        <w:rPr>
          <w:rFonts w:ascii="Times New Roman" w:hAnsi="Times New Roman" w:cs="Times New Roman"/>
          <w:lang w:val="en-GB"/>
        </w:rPr>
        <w:t>(26</w:t>
      </w:r>
      <w:r w:rsidR="00617DCD" w:rsidRPr="00AC49E8">
        <w:rPr>
          <w:rFonts w:ascii="Times New Roman" w:hAnsi="Times New Roman" w:cs="Times New Roman"/>
          <w:lang w:val="en-GB"/>
        </w:rPr>
        <w:t xml:space="preserve">) </w:t>
      </w:r>
      <w:r w:rsidRPr="00AC49E8">
        <w:rPr>
          <w:rFonts w:ascii="Times New Roman" w:hAnsi="Times New Roman" w:cs="Times New Roman"/>
          <w:lang w:val="en-GB"/>
        </w:rPr>
        <w:t>makes this contrast in constitu</w:t>
      </w:r>
      <w:ins w:id="187" w:author="Albion M. Butters" w:date="2019-12-19T12:32:00Z">
        <w:r w:rsidR="003C2FB7">
          <w:rPr>
            <w:rFonts w:ascii="Times New Roman" w:hAnsi="Times New Roman" w:cs="Times New Roman"/>
            <w:lang w:val="en-GB"/>
          </w:rPr>
          <w:t>e</w:t>
        </w:r>
      </w:ins>
      <w:r w:rsidRPr="00AC49E8">
        <w:rPr>
          <w:rFonts w:ascii="Times New Roman" w:hAnsi="Times New Roman" w:cs="Times New Roman"/>
          <w:lang w:val="en-GB"/>
        </w:rPr>
        <w:t>nt order obvious</w:t>
      </w:r>
      <w:ins w:id="188" w:author="Albion M. Butters" w:date="2019-12-19T11:44:00Z">
        <w:r w:rsidR="00DE3CD7">
          <w:rPr>
            <w:rFonts w:ascii="Times New Roman" w:hAnsi="Times New Roman" w:cs="Times New Roman"/>
            <w:lang w:val="en-GB"/>
          </w:rPr>
          <w:t>:</w:t>
        </w:r>
      </w:ins>
      <w:r w:rsidRPr="00AC49E8">
        <w:rPr>
          <w:rFonts w:ascii="Times New Roman" w:hAnsi="Times New Roman" w:cs="Times New Roman"/>
          <w:lang w:val="en-GB"/>
        </w:rPr>
        <w:t xml:space="preserve"> </w:t>
      </w:r>
    </w:p>
    <w:p w14:paraId="513294BC" w14:textId="77777777" w:rsidR="002730ED" w:rsidRPr="00AC49E8" w:rsidRDefault="002730ED" w:rsidP="007A7F74">
      <w:pPr>
        <w:spacing w:line="276" w:lineRule="auto"/>
        <w:jc w:val="both"/>
        <w:rPr>
          <w:rFonts w:ascii="Times New Roman" w:hAnsi="Times New Roman" w:cs="Times New Roman"/>
          <w:lang w:val="en-GB"/>
        </w:rPr>
      </w:pPr>
    </w:p>
    <w:p w14:paraId="77759833" w14:textId="3AD1E07E" w:rsidR="008F08A3" w:rsidRPr="00AC49E8" w:rsidRDefault="00093AAE" w:rsidP="00FA1AFC">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B1478C" w:rsidRPr="00AC49E8">
        <w:rPr>
          <w:rFonts w:ascii="Times New Roman" w:hAnsi="Times New Roman" w:cs="Times New Roman"/>
          <w:lang w:val="en-GB"/>
        </w:rPr>
        <w:t>2</w:t>
      </w:r>
      <w:r w:rsidR="000726CD" w:rsidRPr="00AC49E8">
        <w:rPr>
          <w:rFonts w:ascii="Times New Roman" w:hAnsi="Times New Roman" w:cs="Times New Roman"/>
          <w:lang w:val="en-GB"/>
        </w:rPr>
        <w:t>6</w:t>
      </w:r>
      <w:r w:rsidRPr="00AC49E8">
        <w:rPr>
          <w:rFonts w:ascii="Times New Roman" w:hAnsi="Times New Roman" w:cs="Times New Roman"/>
          <w:lang w:val="en-GB"/>
        </w:rPr>
        <w:t>)</w:t>
      </w:r>
      <w:r w:rsidR="00B1478C" w:rsidRPr="00AC49E8">
        <w:rPr>
          <w:rFonts w:ascii="Times New Roman" w:hAnsi="Times New Roman" w:cs="Times New Roman"/>
          <w:lang w:val="en-GB"/>
        </w:rPr>
        <w:tab/>
      </w:r>
      <w:r w:rsidR="00A73601" w:rsidRPr="00AC49E8">
        <w:rPr>
          <w:rFonts w:ascii="Times New Roman" w:hAnsi="Times New Roman" w:cs="Times New Roman"/>
          <w:lang w:val="en-GB"/>
        </w:rPr>
        <w:t xml:space="preserve">Middle Egyptian </w:t>
      </w:r>
      <w:r w:rsidR="00B66F02" w:rsidRPr="00AC49E8">
        <w:rPr>
          <w:rFonts w:ascii="Times New Roman" w:hAnsi="Times New Roman" w:cs="Times New Roman"/>
          <w:lang w:val="en-GB"/>
        </w:rPr>
        <w:t>(Egyptian [Afro-Asiatic], Egypt)</w:t>
      </w:r>
    </w:p>
    <w:p w14:paraId="2A398E12" w14:textId="540A64EA" w:rsidR="00FA1AFC" w:rsidRPr="00AC49E8" w:rsidRDefault="00B1478C" w:rsidP="00FA1AFC">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093AAE" w:rsidRPr="00AC49E8">
        <w:rPr>
          <w:rFonts w:ascii="Umschrift_TTn" w:hAnsi="Umschrift_TTn" w:cs="Times New Roman"/>
          <w:i/>
          <w:lang w:val="en-GB"/>
        </w:rPr>
        <w:tab/>
      </w:r>
      <w:r w:rsidR="001A6EA8" w:rsidRPr="00AC49E8">
        <w:rPr>
          <w:rFonts w:ascii="Umschrift_TTn" w:hAnsi="Umschrift_TTn" w:cs="Times New Roman"/>
          <w:i/>
          <w:lang w:val="en-GB"/>
        </w:rPr>
        <w:t xml:space="preserve">jst </w:t>
      </w:r>
      <w:r w:rsidR="00C726FB" w:rsidRPr="00AC49E8">
        <w:rPr>
          <w:rFonts w:ascii="Umschrift_TTn" w:hAnsi="Umschrift_TTn" w:cs="Times New Roman"/>
          <w:i/>
          <w:lang w:val="en-GB"/>
        </w:rPr>
        <w:tab/>
      </w:r>
      <w:r w:rsidR="00C726FB" w:rsidRPr="00AC49E8">
        <w:rPr>
          <w:rFonts w:ascii="Umschrift_TTn" w:hAnsi="Umschrift_TTn" w:cs="Times New Roman"/>
          <w:i/>
          <w:lang w:val="en-GB"/>
        </w:rPr>
        <w:tab/>
      </w:r>
      <w:r w:rsidR="001A6EA8" w:rsidRPr="00AC49E8">
        <w:rPr>
          <w:rFonts w:ascii="Umschrift_TTn" w:hAnsi="Umschrift_TTn" w:cs="Times New Roman"/>
          <w:i/>
          <w:lang w:val="en-GB"/>
        </w:rPr>
        <w:t xml:space="preserve">wn </w:t>
      </w:r>
      <w:r w:rsidR="00C726FB" w:rsidRPr="00AC49E8">
        <w:rPr>
          <w:rFonts w:ascii="Umschrift_TTn" w:hAnsi="Umschrift_TTn" w:cs="Times New Roman"/>
          <w:i/>
          <w:lang w:val="en-GB"/>
        </w:rPr>
        <w:tab/>
      </w:r>
      <w:r w:rsidR="00C726FB" w:rsidRPr="00AC49E8">
        <w:rPr>
          <w:rFonts w:ascii="Umschrift_TTn" w:hAnsi="Umschrift_TTn" w:cs="Times New Roman"/>
          <w:i/>
          <w:lang w:val="en-GB"/>
        </w:rPr>
        <w:tab/>
      </w:r>
      <w:r w:rsidR="00C726FB" w:rsidRPr="00AC49E8">
        <w:rPr>
          <w:rFonts w:ascii="Umschrift_TTn" w:hAnsi="Umschrift_TTn" w:cs="Times New Roman"/>
          <w:i/>
          <w:lang w:val="en-GB"/>
        </w:rPr>
        <w:tab/>
      </w:r>
      <w:r w:rsidR="00C726FB" w:rsidRPr="00AC49E8">
        <w:rPr>
          <w:rFonts w:ascii="Umschrift_TTn" w:hAnsi="Umschrift_TTn" w:cs="Times New Roman"/>
          <w:i/>
          <w:lang w:val="en-GB"/>
        </w:rPr>
        <w:tab/>
      </w:r>
      <w:r w:rsidR="00C726FB" w:rsidRPr="00AC49E8">
        <w:rPr>
          <w:rFonts w:ascii="Umschrift_TTn" w:hAnsi="Umschrift_TTn" w:cs="Times New Roman"/>
          <w:i/>
          <w:lang w:val="en-GB"/>
        </w:rPr>
        <w:tab/>
      </w:r>
      <w:r w:rsidR="001A6EA8" w:rsidRPr="00AC49E8">
        <w:rPr>
          <w:rFonts w:ascii="Umschrift_TTn" w:hAnsi="Umschrift_TTn" w:cs="Times New Roman"/>
          <w:i/>
          <w:lang w:val="en-GB"/>
        </w:rPr>
        <w:t>Hm</w:t>
      </w:r>
      <w:r w:rsidR="00FA1AFC" w:rsidRPr="00AC49E8">
        <w:rPr>
          <w:rFonts w:ascii="Umschrift_TTn" w:hAnsi="Umschrift_TTn" w:cs="Times New Roman"/>
          <w:i/>
          <w:lang w:val="en-GB"/>
        </w:rPr>
        <w:t xml:space="preserve">t=f </w:t>
      </w:r>
      <w:r w:rsidR="00C726FB" w:rsidRPr="00AC49E8">
        <w:rPr>
          <w:rFonts w:ascii="Umschrift_TTn" w:hAnsi="Umschrift_TTn" w:cs="Times New Roman"/>
          <w:i/>
          <w:lang w:val="en-GB"/>
        </w:rPr>
        <w:tab/>
      </w:r>
      <w:r w:rsidR="00C726FB" w:rsidRPr="00AC49E8">
        <w:rPr>
          <w:rFonts w:ascii="Umschrift_TTn" w:hAnsi="Umschrift_TTn" w:cs="Times New Roman"/>
          <w:i/>
          <w:lang w:val="en-GB"/>
        </w:rPr>
        <w:tab/>
      </w:r>
      <w:r w:rsidR="00C726FB" w:rsidRPr="00AC49E8">
        <w:rPr>
          <w:rFonts w:ascii="Umschrift_TTn" w:hAnsi="Umschrift_TTn" w:cs="Times New Roman"/>
          <w:i/>
          <w:lang w:val="en-GB"/>
        </w:rPr>
        <w:tab/>
      </w:r>
      <w:r w:rsidR="00FA1AFC" w:rsidRPr="00AC49E8">
        <w:rPr>
          <w:rFonts w:ascii="Umschrift_TTn" w:hAnsi="Umschrift_TTn" w:cs="Times New Roman"/>
          <w:i/>
          <w:lang w:val="en-GB"/>
        </w:rPr>
        <w:t xml:space="preserve">mrt </w:t>
      </w:r>
      <w:r w:rsidR="00C726FB" w:rsidRPr="00AC49E8">
        <w:rPr>
          <w:rFonts w:ascii="Umschrift_TTn" w:hAnsi="Umschrift_TTn" w:cs="Times New Roman"/>
          <w:i/>
          <w:lang w:val="en-GB"/>
        </w:rPr>
        <w:tab/>
      </w:r>
      <w:r w:rsidR="00C726FB" w:rsidRPr="00AC49E8">
        <w:rPr>
          <w:rFonts w:ascii="Umschrift_TTn" w:hAnsi="Umschrift_TTn" w:cs="Times New Roman"/>
          <w:i/>
          <w:lang w:val="en-GB"/>
        </w:rPr>
        <w:tab/>
      </w:r>
      <w:r w:rsidR="00FA1AFC" w:rsidRPr="00AC49E8">
        <w:rPr>
          <w:rFonts w:ascii="Umschrift_TTn" w:hAnsi="Umschrift_TTn" w:cs="Times New Roman"/>
          <w:i/>
          <w:lang w:val="en-GB"/>
        </w:rPr>
        <w:t xml:space="preserve">rn=s </w:t>
      </w:r>
    </w:p>
    <w:p w14:paraId="04DAB723" w14:textId="5188193E" w:rsidR="008F08A3" w:rsidRPr="00AC49E8" w:rsidRDefault="00B1478C" w:rsidP="00FA1AFC">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093AAE" w:rsidRPr="00AC49E8">
        <w:rPr>
          <w:rFonts w:ascii="Times New Roman" w:hAnsi="Times New Roman" w:cs="Times New Roman"/>
          <w:lang w:val="en-GB"/>
        </w:rPr>
        <w:tab/>
      </w:r>
      <w:r w:rsidR="008F08A3" w:rsidRPr="00AC49E8">
        <w:rPr>
          <w:rFonts w:ascii="Times New Roman" w:hAnsi="Times New Roman" w:cs="Times New Roman"/>
          <w:lang w:val="en-GB"/>
        </w:rPr>
        <w:t xml:space="preserve">now </w:t>
      </w:r>
      <w:r w:rsidR="00C726FB" w:rsidRPr="00AC49E8">
        <w:rPr>
          <w:rFonts w:ascii="Times New Roman" w:hAnsi="Times New Roman" w:cs="Times New Roman"/>
          <w:lang w:val="en-GB"/>
        </w:rPr>
        <w:tab/>
      </w:r>
      <w:r w:rsidR="00C726FB" w:rsidRPr="00AC49E8">
        <w:rPr>
          <w:rFonts w:ascii="Times New Roman" w:hAnsi="Times New Roman" w:cs="Times New Roman"/>
          <w:lang w:val="en-GB"/>
        </w:rPr>
        <w:tab/>
      </w:r>
      <w:r w:rsidR="008F08A3" w:rsidRPr="00AC49E8">
        <w:rPr>
          <w:rFonts w:ascii="Times New Roman" w:hAnsi="Times New Roman" w:cs="Times New Roman"/>
          <w:lang w:val="en-GB"/>
        </w:rPr>
        <w:t>exist\</w:t>
      </w:r>
      <w:r w:rsidR="008F08A3" w:rsidRPr="00AC49E8">
        <w:rPr>
          <w:rFonts w:ascii="Times New Roman" w:hAnsi="Times New Roman" w:cs="Times New Roman"/>
          <w:smallCaps/>
          <w:lang w:val="en-GB"/>
        </w:rPr>
        <w:t>ptcp.</w:t>
      </w:r>
      <w:ins w:id="189" w:author="Elsa Oréal" w:date="2020-01-10T15:21:00Z">
        <w:r w:rsidR="00BD54C0">
          <w:rPr>
            <w:rFonts w:ascii="Times New Roman" w:hAnsi="Times New Roman" w:cs="Times New Roman"/>
            <w:smallCaps/>
            <w:lang w:val="en-GB"/>
          </w:rPr>
          <w:t xml:space="preserve">stat </w:t>
        </w:r>
      </w:ins>
      <w:r w:rsidR="00C726FB" w:rsidRPr="00AC49E8">
        <w:rPr>
          <w:rFonts w:ascii="Times New Roman" w:hAnsi="Times New Roman" w:cs="Times New Roman"/>
          <w:lang w:val="en-GB"/>
        </w:rPr>
        <w:tab/>
      </w:r>
      <w:r w:rsidR="008F08A3" w:rsidRPr="00AC49E8">
        <w:rPr>
          <w:rFonts w:ascii="Times New Roman" w:hAnsi="Times New Roman" w:cs="Times New Roman"/>
          <w:lang w:val="en-GB"/>
        </w:rPr>
        <w:t>wife=</w:t>
      </w:r>
      <w:r w:rsidR="008F08A3" w:rsidRPr="00AC49E8">
        <w:rPr>
          <w:rFonts w:ascii="Times New Roman" w:hAnsi="Times New Roman" w:cs="Times New Roman"/>
          <w:smallCaps/>
          <w:lang w:val="en-GB"/>
        </w:rPr>
        <w:t>3sg.m</w:t>
      </w:r>
      <w:r w:rsidR="008F08A3" w:rsidRPr="00AC49E8">
        <w:rPr>
          <w:rFonts w:ascii="Times New Roman" w:hAnsi="Times New Roman" w:cs="Times New Roman"/>
          <w:lang w:val="en-GB"/>
        </w:rPr>
        <w:t xml:space="preserve"> </w:t>
      </w:r>
      <w:r w:rsidR="00C726FB" w:rsidRPr="00AC49E8">
        <w:rPr>
          <w:rFonts w:ascii="Times New Roman" w:hAnsi="Times New Roman" w:cs="Times New Roman"/>
          <w:lang w:val="en-GB"/>
        </w:rPr>
        <w:tab/>
      </w:r>
      <w:r w:rsidR="008F08A3" w:rsidRPr="00AC49E8">
        <w:rPr>
          <w:rFonts w:ascii="Times New Roman" w:hAnsi="Times New Roman" w:cs="Times New Roman"/>
          <w:lang w:val="en-GB"/>
        </w:rPr>
        <w:t xml:space="preserve">Meret </w:t>
      </w:r>
      <w:r w:rsidR="00C726FB" w:rsidRPr="00AC49E8">
        <w:rPr>
          <w:rFonts w:ascii="Times New Roman" w:hAnsi="Times New Roman" w:cs="Times New Roman"/>
          <w:lang w:val="en-GB"/>
        </w:rPr>
        <w:tab/>
      </w:r>
      <w:r w:rsidR="008F08A3" w:rsidRPr="00AC49E8">
        <w:rPr>
          <w:rFonts w:ascii="Times New Roman" w:hAnsi="Times New Roman" w:cs="Times New Roman"/>
          <w:lang w:val="en-GB"/>
        </w:rPr>
        <w:t>name=</w:t>
      </w:r>
      <w:r w:rsidR="008F08A3" w:rsidRPr="00AC49E8">
        <w:rPr>
          <w:rFonts w:ascii="Times New Roman" w:hAnsi="Times New Roman" w:cs="Times New Roman"/>
          <w:smallCaps/>
          <w:lang w:val="en-GB"/>
        </w:rPr>
        <w:t>3sg.f</w:t>
      </w:r>
      <w:r w:rsidR="008F08A3" w:rsidRPr="00AC49E8">
        <w:rPr>
          <w:rFonts w:ascii="Times New Roman" w:hAnsi="Times New Roman" w:cs="Times New Roman"/>
          <w:lang w:val="en-GB"/>
        </w:rPr>
        <w:t xml:space="preserve"> </w:t>
      </w:r>
    </w:p>
    <w:p w14:paraId="7D0C102B" w14:textId="5D2572CE" w:rsidR="00FA1AFC" w:rsidRPr="00AC49E8" w:rsidRDefault="00093AAE" w:rsidP="00FA1AFC">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B1478C" w:rsidRPr="00AC49E8">
        <w:rPr>
          <w:rFonts w:ascii="Times New Roman" w:hAnsi="Times New Roman" w:cs="Times New Roman"/>
          <w:lang w:val="en-GB"/>
        </w:rPr>
        <w:tab/>
      </w:r>
      <w:r w:rsidR="00251F44" w:rsidRPr="00AC49E8">
        <w:rPr>
          <w:rFonts w:ascii="Times New Roman" w:hAnsi="Times New Roman" w:cs="Times New Roman"/>
          <w:lang w:val="en-GB"/>
        </w:rPr>
        <w:t>‘</w:t>
      </w:r>
      <w:r w:rsidR="00FA1AFC" w:rsidRPr="00AC49E8">
        <w:rPr>
          <w:rFonts w:ascii="Times New Roman" w:hAnsi="Times New Roman" w:cs="Times New Roman"/>
          <w:lang w:val="en-GB"/>
        </w:rPr>
        <w:t>Now there was his wife named Meret</w:t>
      </w:r>
      <w:r w:rsidR="001C1F3D" w:rsidRPr="00AC49E8">
        <w:rPr>
          <w:rFonts w:ascii="Times New Roman" w:hAnsi="Times New Roman" w:cs="Times New Roman"/>
          <w:lang w:val="en-GB"/>
        </w:rPr>
        <w:t>.</w:t>
      </w:r>
      <w:r w:rsidR="00251F44" w:rsidRPr="00AC49E8">
        <w:rPr>
          <w:rFonts w:ascii="Times New Roman" w:hAnsi="Times New Roman" w:cs="Times New Roman"/>
          <w:lang w:val="en-GB"/>
        </w:rPr>
        <w:t>’</w:t>
      </w:r>
      <w:r w:rsidR="00FA1AFC" w:rsidRPr="00AC49E8">
        <w:rPr>
          <w:rFonts w:ascii="Times New Roman" w:hAnsi="Times New Roman" w:cs="Times New Roman"/>
          <w:lang w:val="en-GB"/>
        </w:rPr>
        <w:t xml:space="preserve"> </w:t>
      </w:r>
      <w:r w:rsidR="00E35B76" w:rsidRPr="00AC49E8">
        <w:rPr>
          <w:rFonts w:ascii="Times New Roman" w:hAnsi="Times New Roman" w:cs="Times New Roman"/>
          <w:lang w:val="en-GB"/>
        </w:rPr>
        <w:t>(Tale of the Eloquent Peasant R 1, 2)</w:t>
      </w:r>
    </w:p>
    <w:p w14:paraId="3E464E60" w14:textId="77777777" w:rsidR="00FA1AFC" w:rsidRPr="00AC49E8" w:rsidRDefault="00FA1AFC" w:rsidP="00554DC1">
      <w:pPr>
        <w:spacing w:line="276" w:lineRule="auto"/>
        <w:jc w:val="both"/>
        <w:rPr>
          <w:rFonts w:ascii="Times New Roman" w:hAnsi="Times New Roman" w:cs="Times New Roman"/>
          <w:lang w:val="en-GB"/>
        </w:rPr>
      </w:pPr>
    </w:p>
    <w:p w14:paraId="1844BC8F" w14:textId="745BD555" w:rsidR="004A53FF" w:rsidRPr="00AC49E8" w:rsidRDefault="004A53FF" w:rsidP="00554DC1">
      <w:pPr>
        <w:spacing w:line="276" w:lineRule="auto"/>
        <w:jc w:val="both"/>
        <w:rPr>
          <w:rFonts w:ascii="Times New Roman" w:hAnsi="Times New Roman" w:cs="Times New Roman"/>
          <w:lang w:val="en-GB"/>
        </w:rPr>
      </w:pPr>
      <w:r w:rsidRPr="00AC49E8">
        <w:rPr>
          <w:rFonts w:ascii="Times New Roman" w:hAnsi="Times New Roman" w:cs="Times New Roman"/>
          <w:lang w:val="en-GB"/>
        </w:rPr>
        <w:t>The negative construction</w:t>
      </w:r>
      <w:r w:rsidR="0023637F" w:rsidRPr="00AC49E8">
        <w:rPr>
          <w:rFonts w:ascii="Umschrift_TTn" w:hAnsi="Umschrift_TTn" w:cs="Times New Roman"/>
          <w:i/>
          <w:lang w:val="en-GB"/>
        </w:rPr>
        <w:t xml:space="preserve"> </w:t>
      </w:r>
      <w:ins w:id="190" w:author="Elsa Oréal" w:date="2020-01-09T19:29:00Z">
        <w:r w:rsidR="00F245E9" w:rsidRPr="00F245E9">
          <w:rPr>
            <w:rFonts w:ascii="Umschrift_TTn" w:hAnsi="Umschrift_TTn" w:cs="Times New Roman"/>
            <w:lang w:val="en-GB"/>
          </w:rPr>
          <w:t>‘</w:t>
        </w:r>
      </w:ins>
      <w:r w:rsidR="0023637F" w:rsidRPr="00AC49E8">
        <w:rPr>
          <w:rFonts w:ascii="Umschrift_TTn" w:hAnsi="Umschrift_TTn" w:cs="Times New Roman"/>
          <w:i/>
          <w:lang w:val="en-GB"/>
        </w:rPr>
        <w:t>ni wn</w:t>
      </w:r>
      <w:ins w:id="191" w:author="Elsa Oréal" w:date="2020-01-09T19:29:00Z">
        <w:r w:rsidR="00F245E9">
          <w:rPr>
            <w:rFonts w:ascii="Times New Roman" w:hAnsi="Times New Roman" w:cs="Times New Roman"/>
            <w:i/>
            <w:lang w:val="en-GB"/>
          </w:rPr>
          <w:t xml:space="preserve"> Subject</w:t>
        </w:r>
        <w:r w:rsidR="00F245E9" w:rsidRPr="00F245E9">
          <w:rPr>
            <w:rFonts w:ascii="Times New Roman" w:hAnsi="Times New Roman" w:cs="Times New Roman"/>
            <w:lang w:val="en-GB"/>
          </w:rPr>
          <w:t>’</w:t>
        </w:r>
      </w:ins>
      <w:r w:rsidR="0023637F" w:rsidRPr="00AC49E8">
        <w:rPr>
          <w:rFonts w:ascii="Umschrift_TTn" w:hAnsi="Umschrift_TTn" w:cs="Times New Roman"/>
          <w:i/>
          <w:lang w:val="en-GB"/>
        </w:rPr>
        <w:t xml:space="preserve"> </w:t>
      </w:r>
      <w:r w:rsidRPr="00AC49E8">
        <w:rPr>
          <w:rFonts w:ascii="Times New Roman" w:hAnsi="Times New Roman" w:cs="Times New Roman"/>
          <w:lang w:val="en-GB"/>
        </w:rPr>
        <w:t xml:space="preserve">is equally derived from the construction </w:t>
      </w:r>
      <w:r w:rsidRPr="00F245E9">
        <w:rPr>
          <w:rFonts w:ascii="Times New Roman" w:hAnsi="Times New Roman" w:cs="Times New Roman"/>
          <w:lang w:val="en-GB"/>
        </w:rPr>
        <w:t>‘</w:t>
      </w:r>
      <w:r w:rsidRPr="00AC49E8">
        <w:rPr>
          <w:rFonts w:ascii="Umschrift_TTn" w:hAnsi="Umschrift_TTn" w:cs="Times New Roman"/>
          <w:i/>
          <w:lang w:val="en-GB"/>
        </w:rPr>
        <w:t>ni</w:t>
      </w:r>
      <w:r w:rsidRPr="00AC49E8">
        <w:rPr>
          <w:rFonts w:ascii="Times New Roman" w:hAnsi="Times New Roman" w:cs="Times New Roman"/>
          <w:lang w:val="en-GB"/>
        </w:rPr>
        <w:t xml:space="preserve"> Subject </w:t>
      </w:r>
      <w:r w:rsidR="00AE5853" w:rsidRPr="00AC49E8">
        <w:rPr>
          <w:rFonts w:ascii="Umschrift_TTn" w:hAnsi="Umschrift_TTn" w:cs="Times New Roman"/>
          <w:i/>
          <w:lang w:val="en-GB"/>
        </w:rPr>
        <w:t>wn</w:t>
      </w:r>
      <w:r w:rsidR="00AE5853" w:rsidRPr="00AC49E8">
        <w:rPr>
          <w:rFonts w:ascii="Times New Roman" w:hAnsi="Times New Roman" w:cs="Times New Roman"/>
          <w:lang w:val="en-GB"/>
        </w:rPr>
        <w:t>-</w:t>
      </w:r>
      <w:r w:rsidRPr="00AC49E8">
        <w:rPr>
          <w:rFonts w:ascii="Times New Roman" w:hAnsi="Times New Roman" w:cs="Times New Roman"/>
          <w:lang w:val="en-GB"/>
        </w:rPr>
        <w:t>Predicate’</w:t>
      </w:r>
      <w:ins w:id="192" w:author="Elsa Oréal" w:date="2020-01-09T19:30:00Z">
        <w:r w:rsidR="00F245E9">
          <w:rPr>
            <w:rFonts w:ascii="Times New Roman" w:hAnsi="Times New Roman" w:cs="Times New Roman"/>
            <w:lang w:val="en-GB"/>
          </w:rPr>
          <w:t xml:space="preserve"> </w:t>
        </w:r>
      </w:ins>
      <w:ins w:id="193" w:author="Elsa Oréal" w:date="2020-01-09T19:28:00Z">
        <w:r w:rsidR="000411A2">
          <w:rPr>
            <w:rFonts w:ascii="Times New Roman" w:hAnsi="Times New Roman" w:cs="Times New Roman"/>
            <w:lang w:val="en-GB"/>
          </w:rPr>
          <w:t>according to the discursive status of the subject</w:t>
        </w:r>
      </w:ins>
      <w:r w:rsidR="00436432" w:rsidRPr="00AC49E8">
        <w:rPr>
          <w:rFonts w:ascii="Times New Roman" w:hAnsi="Times New Roman" w:cs="Times New Roman"/>
          <w:lang w:val="en-GB"/>
        </w:rPr>
        <w:t xml:space="preserve">. The </w:t>
      </w:r>
      <w:r w:rsidR="004355C5" w:rsidRPr="00AC49E8">
        <w:rPr>
          <w:rFonts w:ascii="Times New Roman" w:hAnsi="Times New Roman" w:cs="Times New Roman"/>
          <w:lang w:val="en-GB"/>
        </w:rPr>
        <w:t xml:space="preserve">latter is not attested with the </w:t>
      </w:r>
      <w:r w:rsidR="00436432" w:rsidRPr="00AC49E8">
        <w:rPr>
          <w:rFonts w:ascii="Times New Roman" w:hAnsi="Times New Roman" w:cs="Times New Roman"/>
          <w:lang w:val="en-GB"/>
        </w:rPr>
        <w:t>verb of existence</w:t>
      </w:r>
      <w:r w:rsidR="00215D01" w:rsidRPr="00AC49E8">
        <w:rPr>
          <w:rFonts w:ascii="Umschrift_TTn" w:hAnsi="Umschrift_TTn" w:cs="Times New Roman"/>
          <w:i/>
          <w:lang w:val="en-GB"/>
        </w:rPr>
        <w:t xml:space="preserve"> wnn</w:t>
      </w:r>
      <w:ins w:id="194" w:author="Albion M. Butters" w:date="2019-12-19T11:44:00Z">
        <w:r w:rsidR="00DE3CD7">
          <w:rPr>
            <w:rFonts w:ascii="Umschrift_TTn" w:hAnsi="Umschrift_TTn" w:cs="Times New Roman"/>
            <w:i/>
            <w:lang w:val="en-GB"/>
          </w:rPr>
          <w:t>:</w:t>
        </w:r>
      </w:ins>
    </w:p>
    <w:p w14:paraId="55B2CD0F" w14:textId="77777777" w:rsidR="004A53FF" w:rsidRPr="00AC49E8" w:rsidRDefault="004A53FF" w:rsidP="00554DC1">
      <w:pPr>
        <w:spacing w:line="276" w:lineRule="auto"/>
        <w:jc w:val="both"/>
        <w:rPr>
          <w:rFonts w:ascii="Times New Roman" w:hAnsi="Times New Roman" w:cs="Times New Roman"/>
          <w:lang w:val="en-GB"/>
        </w:rPr>
      </w:pPr>
    </w:p>
    <w:p w14:paraId="6E67D2C1" w14:textId="33882E97" w:rsidR="000726CD" w:rsidRPr="00AC49E8" w:rsidRDefault="000726CD" w:rsidP="00554DC1">
      <w:pPr>
        <w:spacing w:line="276" w:lineRule="auto"/>
        <w:jc w:val="both"/>
        <w:rPr>
          <w:rFonts w:ascii="Times New Roman" w:hAnsi="Times New Roman" w:cs="Times New Roman"/>
          <w:lang w:val="en-GB"/>
        </w:rPr>
      </w:pPr>
      <w:r w:rsidRPr="00AC49E8">
        <w:rPr>
          <w:rFonts w:ascii="Times New Roman" w:hAnsi="Times New Roman" w:cs="Times New Roman"/>
          <w:lang w:val="en-GB"/>
        </w:rPr>
        <w:t>(27)</w:t>
      </w:r>
    </w:p>
    <w:p w14:paraId="4202D72D" w14:textId="4B7A2932" w:rsidR="00185CDF" w:rsidRPr="00AC49E8" w:rsidRDefault="000726CD" w:rsidP="00185CDF">
      <w:pPr>
        <w:spacing w:line="276" w:lineRule="auto"/>
        <w:jc w:val="both"/>
        <w:rPr>
          <w:rFonts w:ascii="Umschrift_TTn" w:hAnsi="Umschrift_TTn" w:cs="Times New Roman"/>
          <w:i/>
          <w:lang w:val="en-GB"/>
        </w:rPr>
      </w:pPr>
      <w:r w:rsidRPr="00AC49E8">
        <w:rPr>
          <w:rFonts w:ascii="Times New Roman" w:hAnsi="Times New Roman" w:cs="Times New Roman"/>
          <w:lang w:val="en-GB"/>
        </w:rPr>
        <w:tab/>
      </w:r>
      <w:r w:rsidR="00185CDF" w:rsidRPr="00AC49E8">
        <w:rPr>
          <w:rFonts w:ascii="Times New Roman" w:hAnsi="Times New Roman" w:cs="Times New Roman"/>
          <w:lang w:val="en-GB"/>
        </w:rPr>
        <w:t>*</w:t>
      </w:r>
      <w:r w:rsidR="00185CDF" w:rsidRPr="00AC49E8">
        <w:rPr>
          <w:rFonts w:ascii="Umschrift_TTn" w:hAnsi="Umschrift_TTn" w:cs="Times New Roman"/>
          <w:i/>
          <w:lang w:val="en-GB"/>
        </w:rPr>
        <w:t xml:space="preserve"> </w:t>
      </w:r>
      <w:r w:rsidR="00C1036A" w:rsidRPr="00AC49E8">
        <w:rPr>
          <w:rFonts w:ascii="Umschrift_TTn" w:hAnsi="Umschrift_TTn" w:cs="Times New Roman"/>
          <w:i/>
          <w:lang w:val="en-GB"/>
        </w:rPr>
        <w:tab/>
      </w:r>
      <w:r w:rsidR="00185CDF" w:rsidRPr="00AC49E8">
        <w:rPr>
          <w:rFonts w:ascii="Umschrift_TTn" w:hAnsi="Umschrift_TTn" w:cs="Times New Roman"/>
          <w:i/>
          <w:lang w:val="en-GB"/>
        </w:rPr>
        <w:t xml:space="preserve">ni </w:t>
      </w:r>
      <w:r w:rsidR="00C1036A" w:rsidRPr="00AC49E8">
        <w:rPr>
          <w:rFonts w:ascii="Umschrift_TTn" w:hAnsi="Umschrift_TTn" w:cs="Times New Roman"/>
          <w:i/>
          <w:lang w:val="en-GB"/>
        </w:rPr>
        <w:tab/>
      </w:r>
      <w:r w:rsidR="00C1036A" w:rsidRPr="00AC49E8">
        <w:rPr>
          <w:rFonts w:ascii="Umschrift_TTn" w:hAnsi="Umschrift_TTn" w:cs="Times New Roman"/>
          <w:i/>
          <w:lang w:val="en-GB"/>
        </w:rPr>
        <w:tab/>
      </w:r>
      <w:r w:rsidR="00185CDF" w:rsidRPr="00AC49E8">
        <w:rPr>
          <w:rFonts w:ascii="Umschrift_TTn" w:hAnsi="Umschrift_TTn" w:cs="Times New Roman"/>
          <w:i/>
          <w:lang w:val="en-GB"/>
        </w:rPr>
        <w:t xml:space="preserve">sw </w:t>
      </w:r>
      <w:r w:rsidR="00C1036A" w:rsidRPr="00AC49E8">
        <w:rPr>
          <w:rFonts w:ascii="Umschrift_TTn" w:hAnsi="Umschrift_TTn" w:cs="Times New Roman"/>
          <w:i/>
          <w:lang w:val="en-GB"/>
        </w:rPr>
        <w:tab/>
      </w:r>
      <w:r w:rsidR="00C1036A" w:rsidRPr="00AC49E8">
        <w:rPr>
          <w:rFonts w:ascii="Umschrift_TTn" w:hAnsi="Umschrift_TTn" w:cs="Times New Roman"/>
          <w:i/>
          <w:lang w:val="en-GB"/>
        </w:rPr>
        <w:tab/>
      </w:r>
      <w:r w:rsidR="00185CDF" w:rsidRPr="00AC49E8">
        <w:rPr>
          <w:rFonts w:ascii="Umschrift_TTn" w:hAnsi="Umschrift_TTn" w:cs="Times New Roman"/>
          <w:i/>
          <w:lang w:val="en-GB"/>
        </w:rPr>
        <w:t>wn</w:t>
      </w:r>
    </w:p>
    <w:p w14:paraId="0818CC6E" w14:textId="0CB59217" w:rsidR="00185CDF" w:rsidRPr="00AC49E8" w:rsidRDefault="00C1036A" w:rsidP="00185CDF">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0726CD" w:rsidRPr="00AC49E8">
        <w:rPr>
          <w:rFonts w:ascii="Times New Roman" w:hAnsi="Times New Roman" w:cs="Times New Roman"/>
          <w:smallCaps/>
          <w:lang w:val="en-GB"/>
        </w:rPr>
        <w:tab/>
      </w:r>
      <w:r w:rsidR="00185CDF" w:rsidRPr="00AC49E8">
        <w:rPr>
          <w:rFonts w:ascii="Times New Roman" w:hAnsi="Times New Roman" w:cs="Times New Roman"/>
          <w:smallCaps/>
          <w:lang w:val="en-GB"/>
        </w:rPr>
        <w:t>neg</w:t>
      </w:r>
      <w:r w:rsidR="00185CDF" w:rsidRPr="00AC49E8">
        <w:rPr>
          <w:rFonts w:ascii="Times New Roman" w:hAnsi="Times New Roman" w:cs="Times New Roman"/>
          <w:lang w:val="en-GB"/>
        </w:rPr>
        <w:t xml:space="preserve"> </w:t>
      </w:r>
      <w:r w:rsidRPr="00AC49E8">
        <w:rPr>
          <w:rFonts w:ascii="Times New Roman" w:hAnsi="Times New Roman" w:cs="Times New Roman"/>
          <w:lang w:val="en-GB"/>
        </w:rPr>
        <w:tab/>
      </w:r>
      <w:r w:rsidR="00185CDF" w:rsidRPr="00AC49E8">
        <w:rPr>
          <w:rFonts w:ascii="Times New Roman" w:hAnsi="Times New Roman" w:cs="Times New Roman"/>
          <w:smallCaps/>
          <w:lang w:val="en-GB"/>
        </w:rPr>
        <w:t>3m.sg</w:t>
      </w:r>
      <w:r w:rsidR="00185CDF" w:rsidRPr="00AC49E8">
        <w:rPr>
          <w:rFonts w:ascii="Times New Roman" w:hAnsi="Times New Roman" w:cs="Times New Roman"/>
          <w:lang w:val="en-GB"/>
        </w:rPr>
        <w:t xml:space="preserve"> </w:t>
      </w:r>
      <w:r w:rsidRPr="00AC49E8">
        <w:rPr>
          <w:rFonts w:ascii="Times New Roman" w:hAnsi="Times New Roman" w:cs="Times New Roman"/>
          <w:lang w:val="en-GB"/>
        </w:rPr>
        <w:tab/>
      </w:r>
      <w:r w:rsidR="00185CDF" w:rsidRPr="00AC49E8">
        <w:rPr>
          <w:rFonts w:ascii="Times New Roman" w:hAnsi="Times New Roman" w:cs="Times New Roman"/>
          <w:lang w:val="en-GB"/>
        </w:rPr>
        <w:t>exist\</w:t>
      </w:r>
      <w:r w:rsidR="00185CDF" w:rsidRPr="00AC49E8">
        <w:rPr>
          <w:rFonts w:ascii="Times New Roman" w:hAnsi="Times New Roman" w:cs="Times New Roman"/>
          <w:smallCaps/>
          <w:lang w:val="en-GB"/>
        </w:rPr>
        <w:t>ptcp.pred</w:t>
      </w:r>
    </w:p>
    <w:p w14:paraId="6A921CCA" w14:textId="2CB233CE" w:rsidR="00D4317E" w:rsidRPr="00AC49E8" w:rsidRDefault="000726CD" w:rsidP="00554DC1">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Pr="00AC49E8">
        <w:rPr>
          <w:rFonts w:ascii="Times New Roman" w:hAnsi="Times New Roman" w:cs="Times New Roman"/>
          <w:lang w:val="en-GB"/>
        </w:rPr>
        <w:tab/>
      </w:r>
      <w:r w:rsidR="00251F44" w:rsidRPr="00AC49E8">
        <w:rPr>
          <w:rFonts w:ascii="Times New Roman" w:hAnsi="Times New Roman" w:cs="Times New Roman"/>
          <w:lang w:val="en-GB"/>
        </w:rPr>
        <w:t>‘</w:t>
      </w:r>
      <w:r w:rsidR="005D29A0" w:rsidRPr="00AC49E8">
        <w:rPr>
          <w:rFonts w:ascii="Times New Roman" w:hAnsi="Times New Roman" w:cs="Times New Roman"/>
          <w:lang w:val="en-GB"/>
        </w:rPr>
        <w:t>He does not exist</w:t>
      </w:r>
      <w:r w:rsidR="00BB781C" w:rsidRPr="00AC49E8">
        <w:rPr>
          <w:rFonts w:ascii="Times New Roman" w:hAnsi="Times New Roman" w:cs="Times New Roman"/>
          <w:lang w:val="en-GB"/>
        </w:rPr>
        <w:t>.</w:t>
      </w:r>
      <w:r w:rsidR="00251F44" w:rsidRPr="00AC49E8">
        <w:rPr>
          <w:rFonts w:ascii="Times New Roman" w:hAnsi="Times New Roman" w:cs="Times New Roman"/>
          <w:lang w:val="en-GB"/>
        </w:rPr>
        <w:t>’</w:t>
      </w:r>
    </w:p>
    <w:p w14:paraId="75532F21" w14:textId="77777777" w:rsidR="00D46962" w:rsidRPr="00AC49E8" w:rsidRDefault="00D46962" w:rsidP="00500F2E">
      <w:pPr>
        <w:spacing w:line="276" w:lineRule="auto"/>
        <w:jc w:val="both"/>
        <w:rPr>
          <w:rFonts w:ascii="Times New Roman" w:hAnsi="Times New Roman" w:cs="Times New Roman"/>
          <w:lang w:val="en-GB"/>
        </w:rPr>
      </w:pPr>
    </w:p>
    <w:p w14:paraId="2D9E028B" w14:textId="090CDF9E" w:rsidR="00500F2E" w:rsidRPr="00AC49E8" w:rsidRDefault="007A42BC" w:rsidP="00500F2E">
      <w:pPr>
        <w:spacing w:line="276" w:lineRule="auto"/>
        <w:jc w:val="both"/>
        <w:rPr>
          <w:rFonts w:ascii="Times New Roman" w:hAnsi="Times New Roman" w:cs="Times New Roman"/>
          <w:lang w:val="en-GB"/>
        </w:rPr>
      </w:pPr>
      <w:r w:rsidRPr="00AC49E8">
        <w:rPr>
          <w:rFonts w:ascii="Times New Roman" w:hAnsi="Times New Roman" w:cs="Times New Roman"/>
          <w:lang w:val="en-GB"/>
        </w:rPr>
        <w:t>However,</w:t>
      </w:r>
      <w:r w:rsidR="00500F2E" w:rsidRPr="00AC49E8">
        <w:rPr>
          <w:rFonts w:ascii="Times New Roman" w:hAnsi="Times New Roman" w:cs="Times New Roman"/>
          <w:lang w:val="en-GB"/>
        </w:rPr>
        <w:t xml:space="preserve"> </w:t>
      </w:r>
      <w:r w:rsidRPr="00AC49E8">
        <w:rPr>
          <w:rFonts w:ascii="Times New Roman" w:hAnsi="Times New Roman" w:cs="Times New Roman"/>
          <w:lang w:val="en-GB"/>
        </w:rPr>
        <w:t>it is</w:t>
      </w:r>
      <w:r w:rsidR="008425E9" w:rsidRPr="00AC49E8">
        <w:rPr>
          <w:rFonts w:ascii="Times New Roman" w:hAnsi="Times New Roman" w:cs="Times New Roman"/>
          <w:lang w:val="en-GB"/>
        </w:rPr>
        <w:t xml:space="preserve"> found in the documentation </w:t>
      </w:r>
      <w:r w:rsidR="00500F2E" w:rsidRPr="00AC49E8">
        <w:rPr>
          <w:rFonts w:ascii="Times New Roman" w:hAnsi="Times New Roman" w:cs="Times New Roman"/>
          <w:lang w:val="en-GB"/>
        </w:rPr>
        <w:t>with a locative predicate that paradigmatically alternates with other stative predicates</w:t>
      </w:r>
      <w:r w:rsidR="00C4288E" w:rsidRPr="00AC49E8">
        <w:rPr>
          <w:rFonts w:ascii="Times New Roman" w:hAnsi="Times New Roman" w:cs="Times New Roman"/>
          <w:lang w:val="en-GB"/>
        </w:rPr>
        <w:t>, as show</w:t>
      </w:r>
      <w:ins w:id="195" w:author="Albion M. Butters" w:date="2019-12-19T13:09:00Z">
        <w:r w:rsidR="00351DAA">
          <w:rPr>
            <w:rFonts w:ascii="Times New Roman" w:hAnsi="Times New Roman" w:cs="Times New Roman"/>
            <w:lang w:val="en-GB"/>
          </w:rPr>
          <w:t>n</w:t>
        </w:r>
      </w:ins>
      <w:r w:rsidR="00C4288E" w:rsidRPr="00AC49E8">
        <w:rPr>
          <w:rFonts w:ascii="Times New Roman" w:hAnsi="Times New Roman" w:cs="Times New Roman"/>
          <w:lang w:val="en-GB"/>
        </w:rPr>
        <w:t xml:space="preserve"> in example (21)</w:t>
      </w:r>
      <w:ins w:id="196" w:author="Albion M. Butters" w:date="2019-12-19T11:44:00Z">
        <w:r w:rsidR="00DE3CD7">
          <w:rPr>
            <w:rFonts w:ascii="Times New Roman" w:hAnsi="Times New Roman" w:cs="Times New Roman"/>
            <w:lang w:val="en-GB"/>
          </w:rPr>
          <w:t>:</w:t>
        </w:r>
      </w:ins>
      <w:r w:rsidR="00500F2E" w:rsidRPr="00AC49E8">
        <w:rPr>
          <w:rFonts w:ascii="Times New Roman" w:hAnsi="Times New Roman" w:cs="Times New Roman"/>
          <w:lang w:val="en-GB"/>
        </w:rPr>
        <w:t xml:space="preserve"> </w:t>
      </w:r>
    </w:p>
    <w:p w14:paraId="2ACA4AA2" w14:textId="77777777" w:rsidR="00500F2E" w:rsidRPr="00AC49E8" w:rsidRDefault="00500F2E" w:rsidP="00554DC1">
      <w:pPr>
        <w:spacing w:line="276" w:lineRule="auto"/>
        <w:jc w:val="both"/>
        <w:rPr>
          <w:rFonts w:ascii="Times New Roman" w:hAnsi="Times New Roman" w:cs="Times New Roman"/>
          <w:lang w:val="en-GB"/>
        </w:rPr>
      </w:pPr>
    </w:p>
    <w:p w14:paraId="29A7F0A7" w14:textId="1681BE21" w:rsidR="00D46962" w:rsidRPr="00AC49E8" w:rsidRDefault="008F546C" w:rsidP="00554DC1">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782E64" w:rsidRPr="00AC49E8">
        <w:rPr>
          <w:rFonts w:ascii="Times New Roman" w:hAnsi="Times New Roman" w:cs="Times New Roman"/>
          <w:lang w:val="en-GB"/>
        </w:rPr>
        <w:t>28</w:t>
      </w:r>
      <w:r w:rsidRPr="00AC49E8">
        <w:rPr>
          <w:rFonts w:ascii="Times New Roman" w:hAnsi="Times New Roman" w:cs="Times New Roman"/>
          <w:lang w:val="en-GB"/>
        </w:rPr>
        <w:t>)</w:t>
      </w:r>
      <w:r w:rsidR="00B1478C" w:rsidRPr="00AC49E8">
        <w:rPr>
          <w:rFonts w:ascii="Times New Roman" w:hAnsi="Times New Roman" w:cs="Times New Roman"/>
          <w:lang w:val="en-GB"/>
        </w:rPr>
        <w:tab/>
      </w:r>
      <w:r w:rsidR="003D3416" w:rsidRPr="00AC49E8">
        <w:rPr>
          <w:rFonts w:ascii="Times New Roman" w:hAnsi="Times New Roman" w:cs="Times New Roman"/>
          <w:lang w:val="en-GB"/>
        </w:rPr>
        <w:t xml:space="preserve">Old Egyptian </w:t>
      </w:r>
      <w:r w:rsidR="00B66F02" w:rsidRPr="00AC49E8">
        <w:rPr>
          <w:rFonts w:ascii="Times New Roman" w:hAnsi="Times New Roman" w:cs="Times New Roman"/>
          <w:lang w:val="en-GB"/>
        </w:rPr>
        <w:t>(Egyptian [Afro-Asiatic], Egypt)</w:t>
      </w:r>
    </w:p>
    <w:p w14:paraId="571FE90E" w14:textId="1CE41D24" w:rsidR="00D46962" w:rsidRPr="00AC49E8" w:rsidRDefault="008F546C" w:rsidP="00554DC1">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B1478C" w:rsidRPr="00AC49E8">
        <w:rPr>
          <w:rFonts w:ascii="Umschrift_TTn" w:hAnsi="Umschrift_TTn" w:cs="Times New Roman"/>
          <w:i/>
          <w:lang w:val="en-GB"/>
        </w:rPr>
        <w:tab/>
      </w:r>
      <w:r w:rsidR="00D46962" w:rsidRPr="00AC49E8">
        <w:rPr>
          <w:rFonts w:ascii="Umschrift_TTn" w:hAnsi="Umschrift_TTn" w:cs="Times New Roman"/>
          <w:i/>
          <w:lang w:val="en-GB"/>
        </w:rPr>
        <w:t xml:space="preserve">ni </w:t>
      </w:r>
      <w:r w:rsidR="00837D0A" w:rsidRPr="00AC49E8">
        <w:rPr>
          <w:rFonts w:ascii="Umschrift_TTn" w:hAnsi="Umschrift_TTn" w:cs="Times New Roman"/>
          <w:i/>
          <w:lang w:val="en-GB"/>
        </w:rPr>
        <w:tab/>
      </w:r>
      <w:r w:rsidR="00837D0A" w:rsidRPr="00AC49E8">
        <w:rPr>
          <w:rFonts w:ascii="Umschrift_TTn" w:hAnsi="Umschrift_TTn" w:cs="Times New Roman"/>
          <w:i/>
          <w:lang w:val="en-GB"/>
        </w:rPr>
        <w:tab/>
      </w:r>
      <w:r w:rsidR="009F6291" w:rsidRPr="00AC49E8">
        <w:rPr>
          <w:rFonts w:ascii="Umschrift_TTn" w:hAnsi="Umschrift_TTn" w:cs="Times New Roman"/>
          <w:i/>
          <w:lang w:val="en-GB"/>
        </w:rPr>
        <w:t xml:space="preserve">sw </w:t>
      </w:r>
      <w:r w:rsidR="00837D0A" w:rsidRPr="00AC49E8">
        <w:rPr>
          <w:rFonts w:ascii="Umschrift_TTn" w:hAnsi="Umschrift_TTn" w:cs="Times New Roman"/>
          <w:i/>
          <w:lang w:val="en-GB"/>
        </w:rPr>
        <w:tab/>
      </w:r>
      <w:r w:rsidR="00837D0A" w:rsidRPr="00AC49E8">
        <w:rPr>
          <w:rFonts w:ascii="Umschrift_TTn" w:hAnsi="Umschrift_TTn" w:cs="Times New Roman"/>
          <w:i/>
          <w:lang w:val="en-GB"/>
        </w:rPr>
        <w:tab/>
      </w:r>
      <w:r w:rsidR="009F6291" w:rsidRPr="00AC49E8">
        <w:rPr>
          <w:rFonts w:ascii="Umschrift_TTn" w:hAnsi="Umschrift_TTn" w:cs="Times New Roman"/>
          <w:i/>
          <w:lang w:val="en-GB"/>
        </w:rPr>
        <w:t xml:space="preserve">jr </w:t>
      </w:r>
      <w:r w:rsidR="00837D0A" w:rsidRPr="00AC49E8">
        <w:rPr>
          <w:rFonts w:ascii="Umschrift_TTn" w:hAnsi="Umschrift_TTn" w:cs="Times New Roman"/>
          <w:i/>
          <w:lang w:val="en-GB"/>
        </w:rPr>
        <w:tab/>
      </w:r>
      <w:r w:rsidR="00837D0A" w:rsidRPr="00AC49E8">
        <w:rPr>
          <w:rFonts w:ascii="Umschrift_TTn" w:hAnsi="Umschrift_TTn" w:cs="Times New Roman"/>
          <w:i/>
          <w:lang w:val="en-GB"/>
        </w:rPr>
        <w:tab/>
      </w:r>
      <w:r w:rsidR="009F6291" w:rsidRPr="00AC49E8">
        <w:rPr>
          <w:rFonts w:ascii="Umschrift_TTn" w:hAnsi="Umschrift_TTn" w:cs="Times New Roman"/>
          <w:i/>
          <w:lang w:val="en-GB"/>
        </w:rPr>
        <w:t>t#</w:t>
      </w:r>
    </w:p>
    <w:p w14:paraId="0EE6F9A7" w14:textId="763E9DE1" w:rsidR="005D29A0" w:rsidRPr="00AC49E8" w:rsidRDefault="00B1478C" w:rsidP="00554DC1">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8F546C" w:rsidRPr="00AC49E8">
        <w:rPr>
          <w:rFonts w:ascii="Times New Roman" w:hAnsi="Times New Roman" w:cs="Times New Roman"/>
          <w:smallCaps/>
          <w:lang w:val="en-GB"/>
        </w:rPr>
        <w:tab/>
      </w:r>
      <w:r w:rsidR="00D46962" w:rsidRPr="00AC49E8">
        <w:rPr>
          <w:rFonts w:ascii="Times New Roman" w:hAnsi="Times New Roman" w:cs="Times New Roman"/>
          <w:smallCaps/>
          <w:lang w:val="en-GB"/>
        </w:rPr>
        <w:t>neg</w:t>
      </w:r>
      <w:r w:rsidR="00D46962" w:rsidRPr="00AC49E8">
        <w:rPr>
          <w:rFonts w:ascii="Times New Roman" w:hAnsi="Times New Roman" w:cs="Times New Roman"/>
          <w:lang w:val="en-GB"/>
        </w:rPr>
        <w:t xml:space="preserve"> </w:t>
      </w:r>
      <w:r w:rsidR="00837D0A" w:rsidRPr="00AC49E8">
        <w:rPr>
          <w:rFonts w:ascii="Times New Roman" w:hAnsi="Times New Roman" w:cs="Times New Roman"/>
          <w:lang w:val="en-GB"/>
        </w:rPr>
        <w:tab/>
      </w:r>
      <w:r w:rsidR="00D46962" w:rsidRPr="00AC49E8">
        <w:rPr>
          <w:rFonts w:ascii="Times New Roman" w:hAnsi="Times New Roman" w:cs="Times New Roman"/>
          <w:smallCaps/>
          <w:lang w:val="en-GB"/>
        </w:rPr>
        <w:t xml:space="preserve">3m.sg </w:t>
      </w:r>
      <w:r w:rsidR="00837D0A" w:rsidRPr="00AC49E8">
        <w:rPr>
          <w:rFonts w:ascii="Times New Roman" w:hAnsi="Times New Roman" w:cs="Times New Roman"/>
          <w:smallCaps/>
          <w:lang w:val="en-GB"/>
        </w:rPr>
        <w:tab/>
      </w:r>
      <w:r w:rsidR="00D46962" w:rsidRPr="00AC49E8">
        <w:rPr>
          <w:rFonts w:ascii="Times New Roman" w:hAnsi="Times New Roman" w:cs="Times New Roman"/>
          <w:smallCaps/>
          <w:lang w:val="en-GB"/>
        </w:rPr>
        <w:t>prep</w:t>
      </w:r>
      <w:r w:rsidR="00D46962" w:rsidRPr="00AC49E8">
        <w:rPr>
          <w:rFonts w:ascii="Times New Roman" w:hAnsi="Times New Roman" w:cs="Times New Roman"/>
          <w:lang w:val="en-GB"/>
        </w:rPr>
        <w:t xml:space="preserve"> </w:t>
      </w:r>
      <w:r w:rsidR="00837D0A" w:rsidRPr="00AC49E8">
        <w:rPr>
          <w:rFonts w:ascii="Times New Roman" w:hAnsi="Times New Roman" w:cs="Times New Roman"/>
          <w:lang w:val="en-GB"/>
        </w:rPr>
        <w:tab/>
      </w:r>
      <w:r w:rsidR="00D46962" w:rsidRPr="00AC49E8">
        <w:rPr>
          <w:rFonts w:ascii="Times New Roman" w:hAnsi="Times New Roman" w:cs="Times New Roman"/>
          <w:lang w:val="en-GB"/>
        </w:rPr>
        <w:t>earth</w:t>
      </w:r>
    </w:p>
    <w:p w14:paraId="1B9080DC" w14:textId="4DEB6CCA" w:rsidR="00D46962" w:rsidRPr="00AC49E8" w:rsidRDefault="008F546C" w:rsidP="00554DC1">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B1478C" w:rsidRPr="00AC49E8">
        <w:rPr>
          <w:rFonts w:ascii="Times New Roman" w:hAnsi="Times New Roman" w:cs="Times New Roman"/>
          <w:lang w:val="en-GB"/>
        </w:rPr>
        <w:tab/>
      </w:r>
      <w:r w:rsidR="00D46962" w:rsidRPr="00AC49E8">
        <w:rPr>
          <w:rFonts w:ascii="Times New Roman" w:hAnsi="Times New Roman" w:cs="Times New Roman"/>
          <w:lang w:val="en-GB"/>
        </w:rPr>
        <w:t xml:space="preserve">‘He is not going </w:t>
      </w:r>
      <w:r w:rsidR="00D77A87" w:rsidRPr="00AC49E8">
        <w:rPr>
          <w:rFonts w:ascii="Times New Roman" w:hAnsi="Times New Roman" w:cs="Times New Roman"/>
          <w:lang w:val="en-GB"/>
        </w:rPr>
        <w:t xml:space="preserve">towards </w:t>
      </w:r>
      <w:r w:rsidR="00A309B7" w:rsidRPr="00AC49E8">
        <w:rPr>
          <w:rFonts w:ascii="Times New Roman" w:hAnsi="Times New Roman" w:cs="Times New Roman"/>
          <w:lang w:val="en-GB"/>
        </w:rPr>
        <w:t xml:space="preserve">the </w:t>
      </w:r>
      <w:r w:rsidR="00D77A87" w:rsidRPr="00AC49E8">
        <w:rPr>
          <w:rFonts w:ascii="Times New Roman" w:hAnsi="Times New Roman" w:cs="Times New Roman"/>
          <w:lang w:val="en-GB"/>
        </w:rPr>
        <w:t>earth</w:t>
      </w:r>
      <w:r w:rsidR="00D46962" w:rsidRPr="00AC49E8">
        <w:rPr>
          <w:rFonts w:ascii="Times New Roman" w:hAnsi="Times New Roman" w:cs="Times New Roman"/>
          <w:lang w:val="en-GB"/>
        </w:rPr>
        <w:t>’</w:t>
      </w:r>
      <w:r w:rsidR="00377286" w:rsidRPr="00AC49E8">
        <w:rPr>
          <w:rFonts w:ascii="Times New Roman" w:hAnsi="Times New Roman" w:cs="Times New Roman"/>
          <w:lang w:val="en-GB"/>
        </w:rPr>
        <w:t xml:space="preserve"> (Pyramid </w:t>
      </w:r>
      <w:ins w:id="197" w:author="Albion M. Butters" w:date="2019-12-19T13:09:00Z">
        <w:r w:rsidR="00351DAA">
          <w:rPr>
            <w:rFonts w:ascii="Times New Roman" w:hAnsi="Times New Roman" w:cs="Times New Roman"/>
            <w:lang w:val="en-GB"/>
          </w:rPr>
          <w:t>T</w:t>
        </w:r>
      </w:ins>
      <w:r w:rsidR="00377286" w:rsidRPr="00AC49E8">
        <w:rPr>
          <w:rFonts w:ascii="Times New Roman" w:hAnsi="Times New Roman" w:cs="Times New Roman"/>
          <w:lang w:val="en-GB"/>
        </w:rPr>
        <w:t>ext § 890bP)</w:t>
      </w:r>
    </w:p>
    <w:p w14:paraId="3B0F16B2" w14:textId="77777777" w:rsidR="00D46962" w:rsidRPr="00AC49E8" w:rsidRDefault="00D46962" w:rsidP="00554DC1">
      <w:pPr>
        <w:spacing w:line="276" w:lineRule="auto"/>
        <w:jc w:val="both"/>
        <w:rPr>
          <w:rFonts w:ascii="Times New Roman" w:hAnsi="Times New Roman" w:cs="Times New Roman"/>
          <w:lang w:val="en-GB"/>
        </w:rPr>
      </w:pPr>
    </w:p>
    <w:p w14:paraId="01CE83A9" w14:textId="57210EA7" w:rsidR="00584F3C" w:rsidRPr="00AC49E8" w:rsidRDefault="00EA06AA" w:rsidP="00554DC1">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Thus, </w:t>
      </w:r>
      <w:r w:rsidR="008463F4" w:rsidRPr="00AC49E8">
        <w:rPr>
          <w:rFonts w:ascii="Times New Roman" w:hAnsi="Times New Roman" w:cs="Times New Roman"/>
          <w:lang w:val="en-GB"/>
        </w:rPr>
        <w:t xml:space="preserve">in </w:t>
      </w:r>
      <w:r w:rsidR="00DC40B6" w:rsidRPr="00AC49E8">
        <w:rPr>
          <w:rFonts w:ascii="Times New Roman" w:hAnsi="Times New Roman" w:cs="Times New Roman"/>
          <w:lang w:val="en-GB"/>
        </w:rPr>
        <w:t>Old Egyptian</w:t>
      </w:r>
      <w:r w:rsidR="008463F4" w:rsidRPr="00AC49E8">
        <w:rPr>
          <w:rFonts w:ascii="Times New Roman" w:hAnsi="Times New Roman" w:cs="Times New Roman"/>
          <w:lang w:val="en-GB"/>
        </w:rPr>
        <w:t xml:space="preserve">, </w:t>
      </w:r>
      <w:r w:rsidRPr="00AC49E8">
        <w:rPr>
          <w:rFonts w:ascii="Times New Roman" w:hAnsi="Times New Roman" w:cs="Times New Roman"/>
          <w:lang w:val="en-GB"/>
        </w:rPr>
        <w:t xml:space="preserve">the construction corresponding to </w:t>
      </w:r>
      <w:r w:rsidR="00A47E9E" w:rsidRPr="00AC49E8">
        <w:rPr>
          <w:rFonts w:ascii="Times New Roman" w:hAnsi="Times New Roman" w:cs="Times New Roman"/>
          <w:lang w:val="en-GB"/>
        </w:rPr>
        <w:t>t</w:t>
      </w:r>
      <w:r w:rsidRPr="00AC49E8">
        <w:rPr>
          <w:rFonts w:ascii="Times New Roman" w:hAnsi="Times New Roman" w:cs="Times New Roman"/>
          <w:lang w:val="en-GB"/>
        </w:rPr>
        <w:t xml:space="preserve">ype A of the ideal NEC results from </w:t>
      </w:r>
      <w:r w:rsidR="00765DBD" w:rsidRPr="00AC49E8">
        <w:rPr>
          <w:rFonts w:ascii="Times New Roman" w:hAnsi="Times New Roman" w:cs="Times New Roman"/>
          <w:lang w:val="en-GB"/>
        </w:rPr>
        <w:t xml:space="preserve">the previous extension of the existential negation to negate </w:t>
      </w:r>
      <w:r w:rsidR="001662DF" w:rsidRPr="00AC49E8">
        <w:rPr>
          <w:rFonts w:ascii="Times New Roman" w:hAnsi="Times New Roman" w:cs="Times New Roman"/>
          <w:lang w:val="en-GB"/>
        </w:rPr>
        <w:t>stative</w:t>
      </w:r>
      <w:r w:rsidR="00765DBD" w:rsidRPr="00AC49E8">
        <w:rPr>
          <w:rFonts w:ascii="Times New Roman" w:hAnsi="Times New Roman" w:cs="Times New Roman"/>
          <w:lang w:val="en-GB"/>
        </w:rPr>
        <w:t xml:space="preserve"> predication</w:t>
      </w:r>
      <w:r w:rsidR="00DC40B6" w:rsidRPr="00AC49E8">
        <w:rPr>
          <w:rFonts w:ascii="Times New Roman" w:hAnsi="Times New Roman" w:cs="Times New Roman"/>
          <w:lang w:val="en-GB"/>
        </w:rPr>
        <w:t xml:space="preserve"> in general</w:t>
      </w:r>
      <w:r w:rsidR="00765DBD" w:rsidRPr="00AC49E8">
        <w:rPr>
          <w:rFonts w:ascii="Times New Roman" w:hAnsi="Times New Roman" w:cs="Times New Roman"/>
          <w:lang w:val="en-GB"/>
        </w:rPr>
        <w:t>.</w:t>
      </w:r>
      <w:ins w:id="198" w:author="Albion M. Butters" w:date="2019-12-18T07:48:00Z">
        <w:r w:rsidR="000240E8">
          <w:rPr>
            <w:rFonts w:ascii="Times New Roman" w:hAnsi="Times New Roman" w:cs="Times New Roman"/>
            <w:lang w:val="en-GB"/>
          </w:rPr>
          <w:t xml:space="preserve"> </w:t>
        </w:r>
      </w:ins>
    </w:p>
    <w:p w14:paraId="6A9DAD4E" w14:textId="77777777" w:rsidR="00584F3C" w:rsidRPr="00AC49E8" w:rsidRDefault="00584F3C" w:rsidP="00554DC1">
      <w:pPr>
        <w:spacing w:line="276" w:lineRule="auto"/>
        <w:jc w:val="both"/>
        <w:rPr>
          <w:rFonts w:ascii="Times New Roman" w:hAnsi="Times New Roman" w:cs="Times New Roman"/>
          <w:lang w:val="en-GB"/>
        </w:rPr>
      </w:pPr>
    </w:p>
    <w:p w14:paraId="5C5E6600" w14:textId="268FEB4D" w:rsidR="00B271D7" w:rsidRPr="00AC49E8" w:rsidRDefault="00E43654" w:rsidP="00132E47">
      <w:pPr>
        <w:pStyle w:val="Titre2"/>
        <w:rPr>
          <w:lang w:val="en-GB"/>
        </w:rPr>
      </w:pPr>
      <w:r w:rsidRPr="00AC49E8">
        <w:rPr>
          <w:lang w:val="en-GB"/>
        </w:rPr>
        <w:t>2</w:t>
      </w:r>
      <w:r w:rsidR="00B271D7" w:rsidRPr="00AC49E8">
        <w:rPr>
          <w:lang w:val="en-GB"/>
        </w:rPr>
        <w:t xml:space="preserve">.3 The emergence and extension of the negation </w:t>
      </w:r>
      <w:r w:rsidR="00B271D7" w:rsidRPr="00AC49E8">
        <w:rPr>
          <w:rFonts w:ascii="Umschrift_TTn" w:hAnsi="Umschrift_TTn"/>
          <w:i/>
          <w:lang w:val="en-GB"/>
        </w:rPr>
        <w:t>nn</w:t>
      </w:r>
      <w:ins w:id="199" w:author="Albion M. Butters" w:date="2019-12-19T11:44:00Z">
        <w:r w:rsidR="00DE3CD7">
          <w:rPr>
            <w:rFonts w:ascii="Umschrift_TTn" w:hAnsi="Umschrift_TTn"/>
            <w:i/>
            <w:lang w:val="en-GB"/>
          </w:rPr>
          <w:t>:</w:t>
        </w:r>
      </w:ins>
      <w:r w:rsidR="00A47B8B" w:rsidRPr="00AC49E8">
        <w:rPr>
          <w:iCs/>
          <w:lang w:val="en-GB"/>
        </w:rPr>
        <w:t xml:space="preserve"> </w:t>
      </w:r>
      <w:ins w:id="200" w:author="Albion M. Butters" w:date="2019-12-19T13:10:00Z">
        <w:r w:rsidR="00351DAA">
          <w:rPr>
            <w:iCs/>
            <w:lang w:val="en-GB"/>
          </w:rPr>
          <w:t>A</w:t>
        </w:r>
      </w:ins>
      <w:r w:rsidR="00A47B8B" w:rsidRPr="00AC49E8">
        <w:rPr>
          <w:iCs/>
          <w:lang w:val="en-GB"/>
        </w:rPr>
        <w:t xml:space="preserve"> type B</w:t>
      </w:r>
      <w:r w:rsidR="009E2751" w:rsidRPr="00AC49E8">
        <w:rPr>
          <w:iCs/>
          <w:lang w:val="en-GB"/>
        </w:rPr>
        <w:t xml:space="preserve"> in Middle Egyptian</w:t>
      </w:r>
    </w:p>
    <w:p w14:paraId="04AF7CCD" w14:textId="77777777" w:rsidR="00926F6D" w:rsidRPr="00AC49E8" w:rsidRDefault="00926F6D" w:rsidP="00DE5A5D">
      <w:pPr>
        <w:spacing w:line="276" w:lineRule="auto"/>
        <w:jc w:val="both"/>
        <w:rPr>
          <w:rFonts w:ascii="Times New Roman" w:hAnsi="Times New Roman" w:cs="Times New Roman"/>
          <w:lang w:val="en-GB"/>
        </w:rPr>
      </w:pPr>
    </w:p>
    <w:p w14:paraId="5B2A85B8" w14:textId="2242B1D3" w:rsidR="00402ECB" w:rsidRPr="00AC49E8" w:rsidRDefault="00154F36"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The negation</w:t>
      </w:r>
      <w:r w:rsidR="0023637F" w:rsidRPr="00AC49E8">
        <w:rPr>
          <w:rFonts w:ascii="Umschrift_TTn" w:hAnsi="Umschrift_TTn" w:cs="Times New Roman"/>
          <w:i/>
          <w:lang w:val="en-GB"/>
        </w:rPr>
        <w:t xml:space="preserve"> nn </w:t>
      </w:r>
      <w:r w:rsidRPr="00AC49E8">
        <w:rPr>
          <w:rFonts w:ascii="Times New Roman" w:hAnsi="Times New Roman" w:cs="Times New Roman"/>
          <w:lang w:val="en-GB"/>
        </w:rPr>
        <w:t xml:space="preserve">is the form traditionally acknowledged in grammars as the existential </w:t>
      </w:r>
      <w:r w:rsidR="00402ECB" w:rsidRPr="00AC49E8">
        <w:rPr>
          <w:rFonts w:ascii="Times New Roman" w:hAnsi="Times New Roman" w:cs="Times New Roman"/>
          <w:lang w:val="en-GB"/>
        </w:rPr>
        <w:t>negation in Classical Egyptian</w:t>
      </w:r>
      <w:r w:rsidR="00D04854" w:rsidRPr="00AC49E8">
        <w:rPr>
          <w:rFonts w:ascii="Times New Roman" w:hAnsi="Times New Roman" w:cs="Times New Roman"/>
          <w:lang w:val="en-GB"/>
        </w:rPr>
        <w:t>, be it literary or documentary</w:t>
      </w:r>
      <w:bookmarkStart w:id="201" w:name="_GoBack"/>
      <w:bookmarkEnd w:id="201"/>
      <w:ins w:id="202" w:author="Albion M. Butters" w:date="2019-12-19T11:44:00Z">
        <w:r w:rsidR="00DE3CD7">
          <w:rPr>
            <w:rFonts w:ascii="Times New Roman" w:hAnsi="Times New Roman" w:cs="Times New Roman"/>
            <w:lang w:val="en-GB"/>
          </w:rPr>
          <w:t>:</w:t>
        </w:r>
      </w:ins>
    </w:p>
    <w:p w14:paraId="3EDDFB63" w14:textId="77777777" w:rsidR="00402ECB" w:rsidRPr="00AC49E8" w:rsidRDefault="00402ECB" w:rsidP="00DE5A5D">
      <w:pPr>
        <w:spacing w:line="276" w:lineRule="auto"/>
        <w:jc w:val="both"/>
        <w:rPr>
          <w:rFonts w:ascii="Times New Roman" w:hAnsi="Times New Roman" w:cs="Times New Roman"/>
          <w:lang w:val="en-GB"/>
        </w:rPr>
      </w:pPr>
    </w:p>
    <w:p w14:paraId="28350692" w14:textId="46D35E46" w:rsidR="002D1561" w:rsidRPr="00AC49E8" w:rsidRDefault="00B25838"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782E64" w:rsidRPr="00AC49E8">
        <w:rPr>
          <w:rFonts w:ascii="Times New Roman" w:hAnsi="Times New Roman" w:cs="Times New Roman"/>
          <w:lang w:val="en-GB"/>
        </w:rPr>
        <w:t>29</w:t>
      </w:r>
      <w:r w:rsidRPr="00AC49E8">
        <w:rPr>
          <w:rFonts w:ascii="Times New Roman" w:hAnsi="Times New Roman" w:cs="Times New Roman"/>
          <w:lang w:val="en-GB"/>
        </w:rPr>
        <w:t>)</w:t>
      </w:r>
      <w:r w:rsidR="00244ECA" w:rsidRPr="00AC49E8">
        <w:rPr>
          <w:rFonts w:ascii="Times New Roman" w:hAnsi="Times New Roman" w:cs="Times New Roman"/>
          <w:lang w:val="en-GB"/>
        </w:rPr>
        <w:tab/>
      </w:r>
      <w:r w:rsidR="00DE3D31" w:rsidRPr="00AC49E8">
        <w:rPr>
          <w:rFonts w:ascii="Times New Roman" w:hAnsi="Times New Roman" w:cs="Times New Roman"/>
          <w:lang w:val="en-GB"/>
        </w:rPr>
        <w:t xml:space="preserve">Middle Egyptian </w:t>
      </w:r>
      <w:r w:rsidR="00B66F02" w:rsidRPr="00AC49E8">
        <w:rPr>
          <w:rFonts w:ascii="Times New Roman" w:hAnsi="Times New Roman" w:cs="Times New Roman"/>
          <w:lang w:val="en-GB"/>
        </w:rPr>
        <w:t>(Egyptian [Afro-Asiatic], Egypt)</w:t>
      </w:r>
    </w:p>
    <w:p w14:paraId="6501E133" w14:textId="5168F2CA" w:rsidR="00402ECB" w:rsidRPr="00AC49E8" w:rsidRDefault="00244ECA" w:rsidP="00DE5A5D">
      <w:pPr>
        <w:spacing w:line="276" w:lineRule="auto"/>
        <w:jc w:val="both"/>
        <w:rPr>
          <w:rFonts w:ascii="Times New Roman" w:hAnsi="Times New Roman" w:cs="Times New Roman"/>
          <w:lang w:val="en-GB"/>
        </w:rPr>
      </w:pPr>
      <w:r w:rsidRPr="00AC49E8">
        <w:rPr>
          <w:rFonts w:ascii="Umschrift_TTn" w:hAnsi="Umschrift_TTn" w:cs="Times New Roman"/>
          <w:i/>
          <w:lang w:val="en-GB"/>
        </w:rPr>
        <w:tab/>
      </w:r>
      <w:r w:rsidR="00B25838" w:rsidRPr="00AC49E8">
        <w:rPr>
          <w:rFonts w:ascii="Umschrift_TTn" w:hAnsi="Umschrift_TTn" w:cs="Times New Roman"/>
          <w:i/>
          <w:lang w:val="en-GB"/>
        </w:rPr>
        <w:tab/>
      </w:r>
      <w:r w:rsidR="00B26FF9" w:rsidRPr="00AC49E8">
        <w:rPr>
          <w:rFonts w:ascii="Umschrift_TTn" w:hAnsi="Umschrift_TTn" w:cs="Times New Roman"/>
          <w:i/>
          <w:lang w:val="en-GB"/>
        </w:rPr>
        <w:t>nn</w:t>
      </w:r>
      <w:r w:rsidR="002D1561" w:rsidRPr="00AC49E8">
        <w:rPr>
          <w:rFonts w:ascii="Umschrift_TTn" w:hAnsi="Umschrift_TTn" w:cs="Times New Roman"/>
          <w:i/>
          <w:lang w:val="en-GB"/>
        </w:rPr>
        <w:t xml:space="preserve"> </w:t>
      </w:r>
      <w:r w:rsidR="00FC40A7" w:rsidRPr="00AC49E8">
        <w:rPr>
          <w:rFonts w:ascii="Umschrift_TTn" w:hAnsi="Umschrift_TTn" w:cs="Times New Roman"/>
          <w:i/>
          <w:lang w:val="en-GB"/>
        </w:rPr>
        <w:tab/>
      </w:r>
      <w:r w:rsidR="00FC40A7" w:rsidRPr="00AC49E8">
        <w:rPr>
          <w:rFonts w:ascii="Umschrift_TTn" w:hAnsi="Umschrift_TTn" w:cs="Times New Roman"/>
          <w:i/>
          <w:lang w:val="en-GB"/>
        </w:rPr>
        <w:tab/>
      </w:r>
      <w:r w:rsidR="002D1561" w:rsidRPr="00AC49E8">
        <w:rPr>
          <w:rFonts w:ascii="Umschrift_TTn" w:hAnsi="Umschrift_TTn" w:cs="Times New Roman"/>
          <w:i/>
          <w:lang w:val="en-GB"/>
        </w:rPr>
        <w:t>hrw</w:t>
      </w:r>
      <w:r w:rsidR="00640FC4" w:rsidRPr="00AC49E8">
        <w:rPr>
          <w:rFonts w:ascii="Umschrift_TTn" w:hAnsi="Umschrift_TTn" w:cs="Times New Roman"/>
          <w:i/>
          <w:lang w:val="en-GB"/>
        </w:rPr>
        <w:t>-jb</w:t>
      </w:r>
      <w:r w:rsidR="00B26FF9" w:rsidRPr="00AC49E8">
        <w:rPr>
          <w:rFonts w:ascii="Times New Roman" w:hAnsi="Times New Roman" w:cs="Times New Roman"/>
          <w:lang w:val="en-GB"/>
        </w:rPr>
        <w:t xml:space="preserve"> </w:t>
      </w:r>
    </w:p>
    <w:p w14:paraId="2C8D030E" w14:textId="423710A4" w:rsidR="00402ECB" w:rsidRPr="00AC49E8" w:rsidRDefault="00244ECA" w:rsidP="00DE5A5D">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B25838" w:rsidRPr="00AC49E8">
        <w:rPr>
          <w:rFonts w:ascii="Times New Roman" w:hAnsi="Times New Roman" w:cs="Times New Roman"/>
          <w:smallCaps/>
          <w:lang w:val="en-GB"/>
        </w:rPr>
        <w:tab/>
      </w:r>
      <w:r w:rsidR="002D1561" w:rsidRPr="00AC49E8">
        <w:rPr>
          <w:rFonts w:ascii="Times New Roman" w:hAnsi="Times New Roman" w:cs="Times New Roman"/>
          <w:smallCaps/>
          <w:lang w:val="en-GB"/>
        </w:rPr>
        <w:t>neg.ex</w:t>
      </w:r>
      <w:r w:rsidR="00640FC4" w:rsidRPr="00AC49E8">
        <w:rPr>
          <w:rFonts w:ascii="Times New Roman" w:hAnsi="Times New Roman" w:cs="Times New Roman"/>
          <w:smallCaps/>
          <w:lang w:val="en-GB"/>
        </w:rPr>
        <w:t xml:space="preserve"> </w:t>
      </w:r>
      <w:r w:rsidR="00FC40A7" w:rsidRPr="00AC49E8">
        <w:rPr>
          <w:rFonts w:ascii="Times New Roman" w:hAnsi="Times New Roman" w:cs="Times New Roman"/>
          <w:smallCaps/>
          <w:lang w:val="en-GB"/>
        </w:rPr>
        <w:tab/>
      </w:r>
      <w:r w:rsidR="00640FC4" w:rsidRPr="00AC49E8">
        <w:rPr>
          <w:rFonts w:ascii="Times New Roman" w:hAnsi="Times New Roman" w:cs="Times New Roman"/>
          <w:lang w:val="en-GB"/>
        </w:rPr>
        <w:t>peaceful</w:t>
      </w:r>
    </w:p>
    <w:p w14:paraId="3CDB7CE3" w14:textId="442D8EB4" w:rsidR="002D1561" w:rsidRPr="00AC49E8" w:rsidRDefault="00244ECA"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B25838" w:rsidRPr="00AC49E8">
        <w:rPr>
          <w:rFonts w:ascii="Times New Roman" w:hAnsi="Times New Roman" w:cs="Times New Roman"/>
          <w:lang w:val="en-GB"/>
        </w:rPr>
        <w:tab/>
      </w:r>
      <w:r w:rsidR="00251F44" w:rsidRPr="00AC49E8">
        <w:rPr>
          <w:rFonts w:ascii="Times New Roman" w:hAnsi="Times New Roman" w:cs="Times New Roman"/>
          <w:lang w:val="en-GB"/>
        </w:rPr>
        <w:t>‘</w:t>
      </w:r>
      <w:r w:rsidR="002D1561" w:rsidRPr="00AC49E8">
        <w:rPr>
          <w:rFonts w:ascii="Times New Roman" w:hAnsi="Times New Roman" w:cs="Times New Roman"/>
          <w:lang w:val="en-GB"/>
        </w:rPr>
        <w:t>There is no</w:t>
      </w:r>
      <w:r w:rsidR="00251F44" w:rsidRPr="00AC49E8">
        <w:rPr>
          <w:rFonts w:ascii="Times New Roman" w:hAnsi="Times New Roman" w:cs="Times New Roman"/>
          <w:lang w:val="en-GB"/>
        </w:rPr>
        <w:t xml:space="preserve"> peaceful one</w:t>
      </w:r>
      <w:r w:rsidR="00954478" w:rsidRPr="00AC49E8">
        <w:rPr>
          <w:rFonts w:ascii="Times New Roman" w:hAnsi="Times New Roman" w:cs="Times New Roman"/>
          <w:lang w:val="en-GB"/>
        </w:rPr>
        <w:t>.</w:t>
      </w:r>
      <w:r w:rsidR="00251F44" w:rsidRPr="00AC49E8">
        <w:rPr>
          <w:rFonts w:ascii="Times New Roman" w:hAnsi="Times New Roman" w:cs="Times New Roman"/>
          <w:lang w:val="en-GB"/>
        </w:rPr>
        <w:t>’</w:t>
      </w:r>
      <w:r w:rsidR="0029610B" w:rsidRPr="00AC49E8">
        <w:rPr>
          <w:rFonts w:ascii="Times New Roman" w:hAnsi="Times New Roman" w:cs="Times New Roman"/>
          <w:lang w:val="en-GB"/>
        </w:rPr>
        <w:t xml:space="preserve"> (Dialogue of a Man with his Ba 125</w:t>
      </w:r>
      <w:ins w:id="203" w:author="Elsa Oréal" w:date="2020-01-09T16:20:00Z">
        <w:r w:rsidR="00DC4364">
          <w:rPr>
            <w:rFonts w:ascii="Times New Roman" w:hAnsi="Times New Roman" w:cs="Times New Roman"/>
            <w:lang w:val="en-GB"/>
          </w:rPr>
          <w:t>–12</w:t>
        </w:r>
      </w:ins>
      <w:r w:rsidR="0029610B" w:rsidRPr="00AC49E8">
        <w:rPr>
          <w:rFonts w:ascii="Times New Roman" w:hAnsi="Times New Roman" w:cs="Times New Roman"/>
          <w:lang w:val="en-GB"/>
        </w:rPr>
        <w:t>6)</w:t>
      </w:r>
    </w:p>
    <w:p w14:paraId="4B52EF79" w14:textId="77777777" w:rsidR="002D1561" w:rsidRPr="00AC49E8" w:rsidRDefault="002D1561" w:rsidP="00DE5A5D">
      <w:pPr>
        <w:spacing w:line="276" w:lineRule="auto"/>
        <w:jc w:val="both"/>
        <w:rPr>
          <w:rFonts w:ascii="Times New Roman" w:hAnsi="Times New Roman" w:cs="Times New Roman"/>
          <w:lang w:val="en-GB"/>
        </w:rPr>
      </w:pPr>
    </w:p>
    <w:p w14:paraId="3F61E871" w14:textId="31D408E4" w:rsidR="00D04854" w:rsidRPr="00AC49E8" w:rsidRDefault="00B25838"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782E64" w:rsidRPr="00AC49E8">
        <w:rPr>
          <w:rFonts w:ascii="Times New Roman" w:hAnsi="Times New Roman" w:cs="Times New Roman"/>
          <w:lang w:val="en-GB"/>
        </w:rPr>
        <w:t>30</w:t>
      </w:r>
      <w:r w:rsidRPr="00AC49E8">
        <w:rPr>
          <w:rFonts w:ascii="Times New Roman" w:hAnsi="Times New Roman" w:cs="Times New Roman"/>
          <w:lang w:val="en-GB"/>
        </w:rPr>
        <w:t>)</w:t>
      </w:r>
      <w:r w:rsidR="00244ECA" w:rsidRPr="00AC49E8">
        <w:rPr>
          <w:rFonts w:ascii="Times New Roman" w:hAnsi="Times New Roman" w:cs="Times New Roman"/>
          <w:lang w:val="en-GB"/>
        </w:rPr>
        <w:tab/>
      </w:r>
      <w:r w:rsidR="00A65F1B" w:rsidRPr="00AC49E8">
        <w:rPr>
          <w:rFonts w:ascii="Times New Roman" w:hAnsi="Times New Roman" w:cs="Times New Roman"/>
          <w:lang w:val="en-GB"/>
        </w:rPr>
        <w:t xml:space="preserve">Middle Egyptian </w:t>
      </w:r>
      <w:r w:rsidR="00B66F02" w:rsidRPr="00AC49E8">
        <w:rPr>
          <w:rFonts w:ascii="Times New Roman" w:hAnsi="Times New Roman" w:cs="Times New Roman"/>
          <w:lang w:val="en-GB"/>
        </w:rPr>
        <w:t>(Egyptian [Afro-Asiatic], Egypt)</w:t>
      </w:r>
    </w:p>
    <w:p w14:paraId="6857ECE6" w14:textId="7FCC0EC3" w:rsidR="00D04854" w:rsidRPr="00AC49E8" w:rsidRDefault="00244ECA" w:rsidP="00D04854">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B25838" w:rsidRPr="00AC49E8">
        <w:rPr>
          <w:rFonts w:ascii="Umschrift_TTn" w:hAnsi="Umschrift_TTn" w:cs="Times New Roman"/>
          <w:i/>
          <w:lang w:val="en-GB"/>
        </w:rPr>
        <w:tab/>
      </w:r>
      <w:r w:rsidR="00D04854" w:rsidRPr="00AC49E8">
        <w:rPr>
          <w:rFonts w:ascii="Umschrift_TTn" w:hAnsi="Umschrift_TTn" w:cs="Times New Roman"/>
          <w:i/>
          <w:lang w:val="en-GB"/>
        </w:rPr>
        <w:t xml:space="preserve">nn </w:t>
      </w:r>
      <w:r w:rsidR="006061C0" w:rsidRPr="00AC49E8">
        <w:rPr>
          <w:rFonts w:ascii="Umschrift_TTn" w:hAnsi="Umschrift_TTn" w:cs="Times New Roman"/>
          <w:i/>
          <w:lang w:val="en-GB"/>
        </w:rPr>
        <w:tab/>
      </w:r>
      <w:r w:rsidR="006061C0" w:rsidRPr="00AC49E8">
        <w:rPr>
          <w:rFonts w:ascii="Umschrift_TTn" w:hAnsi="Umschrift_TTn" w:cs="Times New Roman"/>
          <w:i/>
          <w:lang w:val="en-GB"/>
        </w:rPr>
        <w:tab/>
      </w:r>
      <w:r w:rsidR="00D04854" w:rsidRPr="00AC49E8">
        <w:rPr>
          <w:rFonts w:ascii="Umschrift_TTn" w:hAnsi="Umschrift_TTn" w:cs="Times New Roman"/>
          <w:i/>
          <w:lang w:val="en-GB"/>
        </w:rPr>
        <w:t>Hm-t</w:t>
      </w:r>
    </w:p>
    <w:p w14:paraId="3E8DCDB6" w14:textId="525F3A83" w:rsidR="00D04854" w:rsidRPr="00AC49E8" w:rsidRDefault="00B25838" w:rsidP="00D04854">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244ECA" w:rsidRPr="00AC49E8">
        <w:rPr>
          <w:rFonts w:ascii="Times New Roman" w:hAnsi="Times New Roman" w:cs="Times New Roman"/>
          <w:smallCaps/>
          <w:lang w:val="en-GB"/>
        </w:rPr>
        <w:tab/>
      </w:r>
      <w:r w:rsidR="00D04854" w:rsidRPr="00AC49E8">
        <w:rPr>
          <w:rFonts w:ascii="Times New Roman" w:hAnsi="Times New Roman" w:cs="Times New Roman"/>
          <w:smallCaps/>
          <w:lang w:val="en-GB"/>
        </w:rPr>
        <w:t xml:space="preserve">neg.ex </w:t>
      </w:r>
      <w:r w:rsidR="006061C0" w:rsidRPr="00AC49E8">
        <w:rPr>
          <w:rFonts w:ascii="Times New Roman" w:hAnsi="Times New Roman" w:cs="Times New Roman"/>
          <w:smallCaps/>
          <w:lang w:val="en-GB"/>
        </w:rPr>
        <w:tab/>
      </w:r>
      <w:r w:rsidR="00D04854" w:rsidRPr="00AC49E8">
        <w:rPr>
          <w:rFonts w:ascii="Times New Roman" w:hAnsi="Times New Roman" w:cs="Times New Roman"/>
          <w:lang w:val="en-GB"/>
        </w:rPr>
        <w:t>servant-</w:t>
      </w:r>
      <w:r w:rsidR="00D04854" w:rsidRPr="00AC49E8">
        <w:rPr>
          <w:rFonts w:ascii="Times New Roman" w:hAnsi="Times New Roman" w:cs="Times New Roman"/>
          <w:smallCaps/>
          <w:lang w:val="en-GB"/>
        </w:rPr>
        <w:t>f.sg</w:t>
      </w:r>
    </w:p>
    <w:p w14:paraId="10282D8B" w14:textId="2A548E2E" w:rsidR="00D04854" w:rsidRPr="00AC49E8" w:rsidRDefault="00244ECA" w:rsidP="00D04854">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B25838" w:rsidRPr="00AC49E8">
        <w:rPr>
          <w:rFonts w:ascii="Times New Roman" w:hAnsi="Times New Roman" w:cs="Times New Roman"/>
          <w:lang w:val="en-GB"/>
        </w:rPr>
        <w:tab/>
      </w:r>
      <w:r w:rsidR="00251F44" w:rsidRPr="00AC49E8">
        <w:rPr>
          <w:rFonts w:ascii="Times New Roman" w:hAnsi="Times New Roman" w:cs="Times New Roman"/>
          <w:lang w:val="en-GB"/>
        </w:rPr>
        <w:t>‘T</w:t>
      </w:r>
      <w:r w:rsidR="00D04854" w:rsidRPr="00AC49E8">
        <w:rPr>
          <w:rFonts w:ascii="Times New Roman" w:hAnsi="Times New Roman" w:cs="Times New Roman"/>
          <w:lang w:val="en-GB"/>
        </w:rPr>
        <w:t>here is no servant</w:t>
      </w:r>
      <w:r w:rsidR="00954478" w:rsidRPr="00AC49E8">
        <w:rPr>
          <w:rFonts w:ascii="Times New Roman" w:hAnsi="Times New Roman" w:cs="Times New Roman"/>
          <w:lang w:val="en-GB"/>
        </w:rPr>
        <w:t>.</w:t>
      </w:r>
      <w:r w:rsidR="00251F44" w:rsidRPr="00AC49E8">
        <w:rPr>
          <w:rFonts w:ascii="Times New Roman" w:hAnsi="Times New Roman" w:cs="Times New Roman"/>
          <w:lang w:val="en-GB"/>
        </w:rPr>
        <w:t>’</w:t>
      </w:r>
      <w:r w:rsidR="00A65F1B" w:rsidRPr="00AC49E8">
        <w:rPr>
          <w:rFonts w:ascii="Times New Roman" w:hAnsi="Times New Roman" w:cs="Times New Roman"/>
          <w:lang w:val="en-GB"/>
        </w:rPr>
        <w:t xml:space="preserve"> (Letter UC 32092C r 11)</w:t>
      </w:r>
    </w:p>
    <w:p w14:paraId="1472CBF9" w14:textId="77777777" w:rsidR="00D04854" w:rsidRPr="00AC49E8" w:rsidRDefault="00D04854" w:rsidP="00DE5A5D">
      <w:pPr>
        <w:spacing w:line="276" w:lineRule="auto"/>
        <w:jc w:val="both"/>
        <w:rPr>
          <w:rFonts w:ascii="Times New Roman" w:hAnsi="Times New Roman" w:cs="Times New Roman"/>
          <w:lang w:val="en-GB"/>
        </w:rPr>
      </w:pPr>
    </w:p>
    <w:p w14:paraId="47380E1C" w14:textId="2F616F5F" w:rsidR="00EE35CD" w:rsidRPr="00AC49E8" w:rsidRDefault="00480A92"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lastRenderedPageBreak/>
        <w:t xml:space="preserve">The very fact that </w:t>
      </w:r>
      <w:r w:rsidRPr="00AC49E8">
        <w:rPr>
          <w:rFonts w:ascii="Umschrift_TTn" w:hAnsi="Umschrift_TTn" w:cs="Times New Roman"/>
          <w:i/>
          <w:lang w:val="en-GB"/>
        </w:rPr>
        <w:t>nn</w:t>
      </w:r>
      <w:r w:rsidRPr="00AC49E8">
        <w:rPr>
          <w:rFonts w:ascii="Times New Roman" w:hAnsi="Times New Roman" w:cs="Times New Roman"/>
          <w:lang w:val="en-GB"/>
        </w:rPr>
        <w:t xml:space="preserve"> functions as existential negation, a role formerly played by </w:t>
      </w:r>
      <w:r w:rsidRPr="00AC49E8">
        <w:rPr>
          <w:rFonts w:ascii="Umschrift_TTn" w:hAnsi="Umschrift_TTn" w:cs="Times New Roman"/>
          <w:i/>
          <w:lang w:val="en-GB"/>
        </w:rPr>
        <w:t>ni</w:t>
      </w:r>
      <w:r w:rsidRPr="00AC49E8">
        <w:rPr>
          <w:rFonts w:ascii="Times New Roman" w:hAnsi="Times New Roman" w:cs="Times New Roman"/>
          <w:lang w:val="en-GB"/>
        </w:rPr>
        <w:t xml:space="preserve">, </w:t>
      </w:r>
      <w:ins w:id="204" w:author="Albion M. Butters" w:date="2019-12-19T13:11:00Z">
        <w:r w:rsidR="00351DAA">
          <w:rPr>
            <w:rFonts w:ascii="Times New Roman" w:hAnsi="Times New Roman" w:cs="Times New Roman"/>
            <w:lang w:val="en-GB"/>
          </w:rPr>
          <w:t>has</w:t>
        </w:r>
        <w:r w:rsidR="00351DAA" w:rsidRPr="00AC49E8">
          <w:rPr>
            <w:rFonts w:ascii="Times New Roman" w:hAnsi="Times New Roman" w:cs="Times New Roman"/>
            <w:lang w:val="en-GB"/>
          </w:rPr>
          <w:t xml:space="preserve"> </w:t>
        </w:r>
      </w:ins>
      <w:r w:rsidRPr="00AC49E8">
        <w:rPr>
          <w:rFonts w:ascii="Times New Roman" w:hAnsi="Times New Roman" w:cs="Times New Roman"/>
          <w:lang w:val="en-GB"/>
        </w:rPr>
        <w:t xml:space="preserve">sometimes </w:t>
      </w:r>
      <w:ins w:id="205" w:author="Albion M. Butters" w:date="2019-12-19T13:11:00Z">
        <w:r w:rsidR="00351DAA">
          <w:rPr>
            <w:rFonts w:ascii="Times New Roman" w:hAnsi="Times New Roman" w:cs="Times New Roman"/>
            <w:lang w:val="en-GB"/>
          </w:rPr>
          <w:t xml:space="preserve">been </w:t>
        </w:r>
      </w:ins>
      <w:r w:rsidRPr="00AC49E8">
        <w:rPr>
          <w:rFonts w:ascii="Times New Roman" w:hAnsi="Times New Roman" w:cs="Times New Roman"/>
          <w:lang w:val="en-GB"/>
        </w:rPr>
        <w:t>interpreted by philologists as resulting from a graphic confusion in older sources.</w:t>
      </w:r>
      <w:ins w:id="206" w:author="Albion M. Butters" w:date="2019-12-18T07:48:00Z">
        <w:r w:rsidR="000240E8">
          <w:rPr>
            <w:rFonts w:ascii="Times New Roman" w:hAnsi="Times New Roman" w:cs="Times New Roman"/>
            <w:lang w:val="en-GB"/>
          </w:rPr>
          <w:t xml:space="preserve"> </w:t>
        </w:r>
      </w:ins>
      <w:r w:rsidRPr="00AC49E8">
        <w:rPr>
          <w:rFonts w:ascii="Times New Roman" w:hAnsi="Times New Roman" w:cs="Times New Roman"/>
          <w:lang w:val="en-GB"/>
        </w:rPr>
        <w:t xml:space="preserve">Such an analysis is prompted by </w:t>
      </w:r>
      <w:r w:rsidR="009839C8" w:rsidRPr="00AC49E8">
        <w:rPr>
          <w:rFonts w:ascii="Times New Roman" w:hAnsi="Times New Roman" w:cs="Times New Roman"/>
          <w:lang w:val="en-GB"/>
        </w:rPr>
        <w:t>the</w:t>
      </w:r>
      <w:r w:rsidRPr="00AC49E8">
        <w:rPr>
          <w:rFonts w:ascii="Times New Roman" w:hAnsi="Times New Roman" w:cs="Times New Roman"/>
          <w:lang w:val="en-GB"/>
        </w:rPr>
        <w:t xml:space="preserve"> absence of </w:t>
      </w:r>
      <w:ins w:id="207" w:author="Albion M. Butters" w:date="2019-12-19T13:12:00Z">
        <w:r w:rsidR="00351DAA">
          <w:rPr>
            <w:rFonts w:ascii="Times New Roman" w:hAnsi="Times New Roman" w:cs="Times New Roman"/>
            <w:lang w:val="en-GB"/>
          </w:rPr>
          <w:t xml:space="preserve">a </w:t>
        </w:r>
      </w:ins>
      <w:r w:rsidRPr="00AC49E8">
        <w:rPr>
          <w:rFonts w:ascii="Times New Roman" w:hAnsi="Times New Roman" w:cs="Times New Roman"/>
          <w:lang w:val="en-GB"/>
        </w:rPr>
        <w:t>diachronic perspective o</w:t>
      </w:r>
      <w:ins w:id="208" w:author="Albion M. Butters" w:date="2019-12-19T13:12:00Z">
        <w:r w:rsidR="00351DAA">
          <w:rPr>
            <w:rFonts w:ascii="Times New Roman" w:hAnsi="Times New Roman" w:cs="Times New Roman"/>
            <w:lang w:val="en-GB"/>
          </w:rPr>
          <w:t>f</w:t>
        </w:r>
      </w:ins>
      <w:r w:rsidRPr="00AC49E8">
        <w:rPr>
          <w:rFonts w:ascii="Times New Roman" w:hAnsi="Times New Roman" w:cs="Times New Roman"/>
          <w:lang w:val="en-GB"/>
        </w:rPr>
        <w:t xml:space="preserve"> Earlier Egyptian</w:t>
      </w:r>
      <w:ins w:id="209" w:author="Albion M. Butters" w:date="2019-12-19T13:12:00Z">
        <w:r w:rsidR="00351DAA">
          <w:rPr>
            <w:rFonts w:ascii="Times New Roman" w:hAnsi="Times New Roman" w:cs="Times New Roman"/>
            <w:lang w:val="en-GB"/>
          </w:rPr>
          <w:t>,</w:t>
        </w:r>
      </w:ins>
      <w:r w:rsidRPr="00AC49E8">
        <w:rPr>
          <w:rFonts w:ascii="Times New Roman" w:hAnsi="Times New Roman" w:cs="Times New Roman"/>
          <w:lang w:val="en-GB"/>
        </w:rPr>
        <w:t xml:space="preserve"> </w:t>
      </w:r>
      <w:ins w:id="210" w:author="Albion M. Butters" w:date="2019-12-19T13:12:00Z">
        <w:r w:rsidR="00351DAA">
          <w:rPr>
            <w:rFonts w:ascii="Times New Roman" w:hAnsi="Times New Roman" w:cs="Times New Roman"/>
            <w:lang w:val="en-GB"/>
          </w:rPr>
          <w:t xml:space="preserve">instead </w:t>
        </w:r>
      </w:ins>
      <w:r w:rsidRPr="00AC49E8">
        <w:rPr>
          <w:rFonts w:ascii="Times New Roman" w:hAnsi="Times New Roman" w:cs="Times New Roman"/>
          <w:lang w:val="en-GB"/>
        </w:rPr>
        <w:t xml:space="preserve">conceived of as a </w:t>
      </w:r>
      <w:r w:rsidR="009839C8" w:rsidRPr="00AC49E8">
        <w:rPr>
          <w:rFonts w:ascii="Times New Roman" w:hAnsi="Times New Roman" w:cs="Times New Roman"/>
          <w:lang w:val="en-GB"/>
        </w:rPr>
        <w:t xml:space="preserve">homogeneous </w:t>
      </w:r>
      <w:r w:rsidRPr="00AC49E8">
        <w:rPr>
          <w:rFonts w:ascii="Times New Roman" w:hAnsi="Times New Roman" w:cs="Times New Roman"/>
          <w:lang w:val="en-GB"/>
        </w:rPr>
        <w:t xml:space="preserve">block. The more recent form </w:t>
      </w:r>
      <w:r w:rsidRPr="00AC49E8">
        <w:rPr>
          <w:rFonts w:ascii="Umschrift_TTn" w:hAnsi="Umschrift_TTn" w:cs="Times New Roman"/>
          <w:i/>
          <w:lang w:val="en-GB"/>
        </w:rPr>
        <w:t>nn</w:t>
      </w:r>
      <w:r w:rsidRPr="00AC49E8">
        <w:rPr>
          <w:rFonts w:ascii="Times New Roman" w:hAnsi="Times New Roman" w:cs="Times New Roman"/>
          <w:lang w:val="en-GB"/>
        </w:rPr>
        <w:t xml:space="preserve"> is indeed the successor of </w:t>
      </w:r>
      <w:r w:rsidRPr="00AC49E8">
        <w:rPr>
          <w:rFonts w:ascii="Umschrift_TTn" w:hAnsi="Umschrift_TTn" w:cs="Times New Roman"/>
          <w:i/>
          <w:lang w:val="en-GB"/>
        </w:rPr>
        <w:t>ni</w:t>
      </w:r>
      <w:r w:rsidRPr="00AC49E8">
        <w:rPr>
          <w:rFonts w:ascii="Times New Roman" w:hAnsi="Times New Roman" w:cs="Times New Roman"/>
          <w:lang w:val="en-GB"/>
        </w:rPr>
        <w:t xml:space="preserve"> as a form dedicated to existential negation, with </w:t>
      </w:r>
      <w:r w:rsidRPr="00AC49E8">
        <w:rPr>
          <w:rFonts w:ascii="Umschrift_TTn" w:hAnsi="Umschrift_TTn" w:cs="Times New Roman"/>
          <w:i/>
          <w:lang w:val="en-GB"/>
        </w:rPr>
        <w:t>ni wn</w:t>
      </w:r>
      <w:r w:rsidRPr="00AC49E8">
        <w:rPr>
          <w:rFonts w:ascii="Times New Roman" w:hAnsi="Times New Roman" w:cs="Times New Roman"/>
          <w:lang w:val="en-GB"/>
        </w:rPr>
        <w:t xml:space="preserve"> an</w:t>
      </w:r>
      <w:r w:rsidR="00FE27B1" w:rsidRPr="00AC49E8">
        <w:rPr>
          <w:rFonts w:ascii="Times New Roman" w:hAnsi="Times New Roman" w:cs="Times New Roman"/>
          <w:lang w:val="en-GB"/>
        </w:rPr>
        <w:t>d</w:t>
      </w:r>
      <w:r w:rsidRPr="00AC49E8">
        <w:rPr>
          <w:rFonts w:ascii="Times New Roman" w:hAnsi="Times New Roman" w:cs="Times New Roman"/>
          <w:lang w:val="en-GB"/>
        </w:rPr>
        <w:t xml:space="preserve"> </w:t>
      </w:r>
      <w:r w:rsidRPr="00AC49E8">
        <w:rPr>
          <w:rFonts w:ascii="Umschrift_TTn" w:hAnsi="Umschrift_TTn" w:cs="Times New Roman"/>
          <w:i/>
          <w:lang w:val="en-GB"/>
        </w:rPr>
        <w:t>ni wnt</w:t>
      </w:r>
      <w:r w:rsidRPr="00AC49E8">
        <w:rPr>
          <w:rFonts w:ascii="Times New Roman" w:hAnsi="Times New Roman" w:cs="Times New Roman"/>
          <w:lang w:val="en-GB"/>
        </w:rPr>
        <w:t xml:space="preserve"> </w:t>
      </w:r>
      <w:ins w:id="211" w:author="Albion M. Butters" w:date="2019-12-19T13:12:00Z">
        <w:r w:rsidR="00351DAA">
          <w:rPr>
            <w:rFonts w:ascii="Times New Roman" w:hAnsi="Times New Roman" w:cs="Times New Roman"/>
            <w:lang w:val="en-GB"/>
          </w:rPr>
          <w:t>being</w:t>
        </w:r>
        <w:r w:rsidR="00351DAA" w:rsidRPr="00AC49E8">
          <w:rPr>
            <w:rFonts w:ascii="Times New Roman" w:hAnsi="Times New Roman" w:cs="Times New Roman"/>
            <w:lang w:val="en-GB"/>
          </w:rPr>
          <w:t xml:space="preserve"> </w:t>
        </w:r>
      </w:ins>
      <w:r w:rsidRPr="00AC49E8">
        <w:rPr>
          <w:rFonts w:ascii="Times New Roman" w:hAnsi="Times New Roman" w:cs="Times New Roman"/>
          <w:lang w:val="en-GB"/>
        </w:rPr>
        <w:t xml:space="preserve">intermediary, in accordance with the NEC. </w:t>
      </w:r>
      <w:r w:rsidR="00154F36" w:rsidRPr="00AC49E8">
        <w:rPr>
          <w:rFonts w:ascii="Times New Roman" w:hAnsi="Times New Roman" w:cs="Times New Roman"/>
          <w:lang w:val="en-GB"/>
        </w:rPr>
        <w:t xml:space="preserve">Its formal relationship </w:t>
      </w:r>
      <w:ins w:id="212" w:author="Albion M. Butters" w:date="2019-12-19T13:12:00Z">
        <w:r w:rsidR="00351DAA">
          <w:rPr>
            <w:rFonts w:ascii="Times New Roman" w:hAnsi="Times New Roman" w:cs="Times New Roman"/>
            <w:lang w:val="en-GB"/>
          </w:rPr>
          <w:t>with</w:t>
        </w:r>
        <w:r w:rsidR="00351DAA" w:rsidRPr="00AC49E8">
          <w:rPr>
            <w:rFonts w:ascii="Times New Roman" w:hAnsi="Times New Roman" w:cs="Times New Roman"/>
            <w:lang w:val="en-GB"/>
          </w:rPr>
          <w:t xml:space="preserve"> </w:t>
        </w:r>
      </w:ins>
      <w:r w:rsidR="00154F36" w:rsidRPr="00AC49E8">
        <w:rPr>
          <w:rFonts w:ascii="Times New Roman" w:hAnsi="Times New Roman" w:cs="Times New Roman"/>
          <w:lang w:val="en-GB"/>
        </w:rPr>
        <w:t>the general negation</w:t>
      </w:r>
      <w:r w:rsidR="0023637F" w:rsidRPr="00AC49E8">
        <w:rPr>
          <w:rFonts w:ascii="Umschrift_TTn" w:hAnsi="Umschrift_TTn" w:cs="Times New Roman"/>
          <w:i/>
          <w:lang w:val="en-GB"/>
        </w:rPr>
        <w:t xml:space="preserve"> ni </w:t>
      </w:r>
      <w:r w:rsidR="00154F36" w:rsidRPr="00AC49E8">
        <w:rPr>
          <w:rFonts w:ascii="Times New Roman" w:hAnsi="Times New Roman" w:cs="Times New Roman"/>
          <w:lang w:val="en-GB"/>
        </w:rPr>
        <w:t>prompted several hyp</w:t>
      </w:r>
      <w:r w:rsidR="004D47D2" w:rsidRPr="00AC49E8">
        <w:rPr>
          <w:rFonts w:ascii="Times New Roman" w:hAnsi="Times New Roman" w:cs="Times New Roman"/>
          <w:lang w:val="en-GB"/>
        </w:rPr>
        <w:t>othese</w:t>
      </w:r>
      <w:r w:rsidR="00485CB3" w:rsidRPr="00AC49E8">
        <w:rPr>
          <w:rFonts w:ascii="Times New Roman" w:hAnsi="Times New Roman" w:cs="Times New Roman"/>
          <w:lang w:val="en-GB"/>
        </w:rPr>
        <w:t>s</w:t>
      </w:r>
      <w:r w:rsidR="003B355F" w:rsidRPr="00AC49E8">
        <w:rPr>
          <w:rFonts w:ascii="Times New Roman" w:hAnsi="Times New Roman" w:cs="Times New Roman"/>
          <w:lang w:val="en-GB"/>
        </w:rPr>
        <w:t xml:space="preserve">, among </w:t>
      </w:r>
      <w:ins w:id="213" w:author="Albion M. Butters" w:date="2019-12-19T13:14:00Z">
        <w:r w:rsidR="000311ED">
          <w:rPr>
            <w:rFonts w:ascii="Times New Roman" w:hAnsi="Times New Roman" w:cs="Times New Roman"/>
            <w:lang w:val="en-GB"/>
          </w:rPr>
          <w:t>them</w:t>
        </w:r>
        <w:r w:rsidR="000311ED" w:rsidRPr="00AC49E8">
          <w:rPr>
            <w:rFonts w:ascii="Times New Roman" w:hAnsi="Times New Roman" w:cs="Times New Roman"/>
            <w:lang w:val="en-GB"/>
          </w:rPr>
          <w:t xml:space="preserve"> </w:t>
        </w:r>
      </w:ins>
      <w:r w:rsidR="003B355F" w:rsidRPr="00AC49E8">
        <w:rPr>
          <w:rFonts w:ascii="Times New Roman" w:hAnsi="Times New Roman" w:cs="Times New Roman"/>
          <w:lang w:val="en-GB"/>
        </w:rPr>
        <w:t xml:space="preserve">a process of morphological fusion between </w:t>
      </w:r>
      <w:r w:rsidR="003B355F" w:rsidRPr="00AC49E8">
        <w:rPr>
          <w:rFonts w:ascii="Umschrift_TTn" w:hAnsi="Umschrift_TTn" w:cs="Times New Roman"/>
          <w:i/>
          <w:lang w:val="en-GB"/>
        </w:rPr>
        <w:t xml:space="preserve">ni </w:t>
      </w:r>
      <w:r w:rsidR="003B355F" w:rsidRPr="00AC49E8">
        <w:rPr>
          <w:rFonts w:ascii="Times New Roman" w:hAnsi="Times New Roman" w:cs="Times New Roman"/>
          <w:lang w:val="en-GB"/>
        </w:rPr>
        <w:t>and a following particle</w:t>
      </w:r>
      <w:r w:rsidR="003B355F" w:rsidRPr="00AC49E8">
        <w:rPr>
          <w:rFonts w:ascii="Umschrift_TTn" w:hAnsi="Umschrift_TTn" w:cs="Times New Roman"/>
          <w:i/>
          <w:lang w:val="en-GB"/>
        </w:rPr>
        <w:t xml:space="preserve"> jn</w:t>
      </w:r>
      <w:r w:rsidR="00485CB3" w:rsidRPr="00AC49E8">
        <w:rPr>
          <w:rFonts w:ascii="Times New Roman" w:hAnsi="Times New Roman" w:cs="Times New Roman"/>
          <w:lang w:val="en-GB"/>
        </w:rPr>
        <w:t>.</w:t>
      </w:r>
      <w:r w:rsidR="00D61FEC" w:rsidRPr="00AC49E8">
        <w:rPr>
          <w:rFonts w:ascii="Times New Roman" w:hAnsi="Times New Roman" w:cs="Times New Roman"/>
          <w:lang w:val="en-GB"/>
        </w:rPr>
        <w:t xml:space="preserve"> </w:t>
      </w:r>
      <w:r w:rsidR="00485CB3" w:rsidRPr="00AC49E8">
        <w:rPr>
          <w:rFonts w:ascii="Times New Roman" w:hAnsi="Times New Roman" w:cs="Times New Roman"/>
          <w:lang w:val="en-GB"/>
        </w:rPr>
        <w:t xml:space="preserve">According to Loprieno </w:t>
      </w:r>
      <w:r w:rsidR="00433490" w:rsidRPr="00AC49E8">
        <w:rPr>
          <w:rFonts w:ascii="Times New Roman" w:hAnsi="Times New Roman" w:cs="Times New Roman"/>
          <w:lang w:val="en-GB"/>
        </w:rPr>
        <w:t>(</w:t>
      </w:r>
      <w:r w:rsidR="00485CB3" w:rsidRPr="00AC49E8">
        <w:rPr>
          <w:rFonts w:ascii="Times New Roman" w:hAnsi="Times New Roman" w:cs="Times New Roman"/>
          <w:lang w:val="en-GB"/>
        </w:rPr>
        <w:t>1995</w:t>
      </w:r>
      <w:ins w:id="214" w:author="Albion M. Butters" w:date="2019-12-19T11:44:00Z">
        <w:r w:rsidR="00DE3CD7">
          <w:rPr>
            <w:rFonts w:ascii="Times New Roman" w:hAnsi="Times New Roman" w:cs="Times New Roman"/>
            <w:lang w:val="en-GB"/>
          </w:rPr>
          <w:t>:</w:t>
        </w:r>
      </w:ins>
      <w:r w:rsidR="00EC14F6" w:rsidRPr="00AC49E8">
        <w:rPr>
          <w:rFonts w:ascii="Times New Roman" w:hAnsi="Times New Roman" w:cs="Times New Roman"/>
          <w:lang w:val="en-GB"/>
        </w:rPr>
        <w:t xml:space="preserve"> </w:t>
      </w:r>
      <w:r w:rsidR="00485CB3" w:rsidRPr="00AC49E8">
        <w:rPr>
          <w:rFonts w:ascii="Times New Roman" w:hAnsi="Times New Roman" w:cs="Times New Roman"/>
          <w:lang w:val="en-GB"/>
        </w:rPr>
        <w:t>127</w:t>
      </w:r>
      <w:r w:rsidR="00154F36" w:rsidRPr="00AC49E8">
        <w:rPr>
          <w:rFonts w:ascii="Times New Roman" w:hAnsi="Times New Roman" w:cs="Times New Roman"/>
          <w:lang w:val="en-GB"/>
        </w:rPr>
        <w:t>),</w:t>
      </w:r>
      <w:r w:rsidR="00485CB3" w:rsidRPr="00AC49E8">
        <w:rPr>
          <w:rFonts w:ascii="Times New Roman" w:hAnsi="Times New Roman" w:cs="Times New Roman"/>
          <w:lang w:val="en-GB"/>
        </w:rPr>
        <w:t xml:space="preserve"> </w:t>
      </w:r>
      <w:r w:rsidR="00433490" w:rsidRPr="00AC49E8">
        <w:rPr>
          <w:rFonts w:ascii="Times New Roman" w:hAnsi="Times New Roman" w:cs="Times New Roman"/>
          <w:lang w:val="en-GB"/>
        </w:rPr>
        <w:t xml:space="preserve">following a suggestion by </w:t>
      </w:r>
      <w:r w:rsidR="00316213" w:rsidRPr="00AC49E8">
        <w:rPr>
          <w:rFonts w:ascii="Times New Roman" w:hAnsi="Times New Roman" w:cs="Times New Roman"/>
          <w:lang w:val="en-GB"/>
        </w:rPr>
        <w:t xml:space="preserve">Osing </w:t>
      </w:r>
      <w:r w:rsidR="00433490" w:rsidRPr="00AC49E8">
        <w:rPr>
          <w:rFonts w:ascii="Times New Roman" w:hAnsi="Times New Roman" w:cs="Times New Roman"/>
          <w:lang w:val="en-GB"/>
        </w:rPr>
        <w:t>(</w:t>
      </w:r>
      <w:r w:rsidR="00316213" w:rsidRPr="00AC49E8">
        <w:rPr>
          <w:rFonts w:ascii="Times New Roman" w:hAnsi="Times New Roman" w:cs="Times New Roman"/>
          <w:lang w:val="en-GB"/>
        </w:rPr>
        <w:t xml:space="preserve">1979), </w:t>
      </w:r>
      <w:r w:rsidR="00485CB3" w:rsidRPr="00AC49E8">
        <w:rPr>
          <w:rFonts w:ascii="Times New Roman" w:hAnsi="Times New Roman" w:cs="Times New Roman"/>
          <w:lang w:val="en-GB"/>
        </w:rPr>
        <w:t xml:space="preserve">this </w:t>
      </w:r>
      <w:r w:rsidR="00B32930" w:rsidRPr="00AC49E8">
        <w:rPr>
          <w:rFonts w:ascii="Times New Roman" w:hAnsi="Times New Roman" w:cs="Times New Roman"/>
          <w:lang w:val="en-GB"/>
        </w:rPr>
        <w:t>postulated collocation</w:t>
      </w:r>
      <w:r w:rsidR="00485CB3" w:rsidRPr="00AC49E8">
        <w:rPr>
          <w:rFonts w:ascii="Times New Roman" w:hAnsi="Times New Roman" w:cs="Times New Roman"/>
          <w:lang w:val="en-GB"/>
        </w:rPr>
        <w:t xml:space="preserve"> </w:t>
      </w:r>
      <w:r w:rsidR="00DA4B9C" w:rsidRPr="00AC49E8">
        <w:rPr>
          <w:rFonts w:ascii="Times New Roman" w:hAnsi="Times New Roman" w:cs="Times New Roman"/>
          <w:lang w:val="en-GB"/>
        </w:rPr>
        <w:t>would attest a kind of Jesperse</w:t>
      </w:r>
      <w:r w:rsidR="00485CB3" w:rsidRPr="00AC49E8">
        <w:rPr>
          <w:rFonts w:ascii="Times New Roman" w:hAnsi="Times New Roman" w:cs="Times New Roman"/>
          <w:lang w:val="en-GB"/>
        </w:rPr>
        <w:t xml:space="preserve">n cycle. </w:t>
      </w:r>
      <w:r w:rsidR="00316213" w:rsidRPr="00AC49E8">
        <w:rPr>
          <w:rFonts w:ascii="Times New Roman" w:hAnsi="Times New Roman" w:cs="Times New Roman"/>
          <w:lang w:val="en-GB"/>
        </w:rPr>
        <w:t xml:space="preserve">However, the attested use of the particle </w:t>
      </w:r>
      <w:r w:rsidR="00316213" w:rsidRPr="00AC49E8">
        <w:rPr>
          <w:rFonts w:ascii="Umschrift_TTn" w:hAnsi="Umschrift_TTn" w:cs="Times New Roman"/>
          <w:i/>
          <w:lang w:val="en-GB"/>
        </w:rPr>
        <w:t>jn</w:t>
      </w:r>
      <w:r w:rsidR="00316213" w:rsidRPr="00AC49E8">
        <w:rPr>
          <w:rFonts w:ascii="Times New Roman" w:hAnsi="Times New Roman" w:cs="Times New Roman"/>
          <w:lang w:val="en-GB"/>
        </w:rPr>
        <w:t xml:space="preserve"> does not support this historical reconstruction, neither semantically nor syntactically. </w:t>
      </w:r>
      <w:r w:rsidR="00D61FEC" w:rsidRPr="00AC49E8">
        <w:rPr>
          <w:rFonts w:ascii="Times New Roman" w:hAnsi="Times New Roman" w:cs="Times New Roman"/>
          <w:lang w:val="en-GB"/>
        </w:rPr>
        <w:t xml:space="preserve">This particle remains difficult to gloss due to its polyfunctionality, but </w:t>
      </w:r>
      <w:r w:rsidR="00E776EC" w:rsidRPr="00AC49E8">
        <w:rPr>
          <w:rFonts w:ascii="Times New Roman" w:hAnsi="Times New Roman" w:cs="Times New Roman"/>
          <w:lang w:val="en-GB"/>
        </w:rPr>
        <w:t>the crucial point from a historical point of view is that the hypothesized collocation *</w:t>
      </w:r>
      <w:r w:rsidR="00E776EC" w:rsidRPr="00AC49E8">
        <w:rPr>
          <w:rFonts w:ascii="Umschrift_TTn" w:hAnsi="Umschrift_TTn" w:cs="Times New Roman"/>
          <w:i/>
          <w:lang w:val="en-GB"/>
        </w:rPr>
        <w:t>ni jn</w:t>
      </w:r>
      <w:r w:rsidR="00E776EC" w:rsidRPr="00AC49E8">
        <w:rPr>
          <w:rFonts w:ascii="Times New Roman" w:hAnsi="Times New Roman" w:cs="Times New Roman"/>
          <w:lang w:val="en-GB"/>
        </w:rPr>
        <w:t xml:space="preserve"> is not attested</w:t>
      </w:r>
      <w:r w:rsidR="001F5796" w:rsidRPr="00AC49E8">
        <w:rPr>
          <w:rFonts w:ascii="Times New Roman" w:hAnsi="Times New Roman" w:cs="Times New Roman"/>
          <w:lang w:val="en-GB"/>
        </w:rPr>
        <w:t xml:space="preserve"> except for very rare occurrences</w:t>
      </w:r>
      <w:ins w:id="215" w:author="Albion M. Butters" w:date="2019-12-19T13:15:00Z">
        <w:r w:rsidR="00634905">
          <w:rPr>
            <w:rFonts w:ascii="Times New Roman" w:hAnsi="Times New Roman" w:cs="Times New Roman"/>
            <w:lang w:val="en-GB"/>
          </w:rPr>
          <w:t>, which</w:t>
        </w:r>
      </w:ins>
      <w:r w:rsidR="001F5796" w:rsidRPr="00AC49E8">
        <w:rPr>
          <w:rFonts w:ascii="Times New Roman" w:hAnsi="Times New Roman" w:cs="Times New Roman"/>
          <w:lang w:val="en-GB"/>
        </w:rPr>
        <w:t xml:space="preserve"> are not likely to represent a source construction for a morphological fusion</w:t>
      </w:r>
      <w:r w:rsidR="00D61FEC" w:rsidRPr="00AC49E8">
        <w:rPr>
          <w:rFonts w:ascii="Times New Roman" w:hAnsi="Times New Roman" w:cs="Times New Roman"/>
          <w:lang w:val="en-GB"/>
        </w:rPr>
        <w:t xml:space="preserve">. </w:t>
      </w:r>
      <w:r w:rsidR="00E776EC" w:rsidRPr="00AC49E8">
        <w:rPr>
          <w:rFonts w:ascii="Times New Roman" w:hAnsi="Times New Roman" w:cs="Times New Roman"/>
          <w:lang w:val="en-GB"/>
        </w:rPr>
        <w:t xml:space="preserve">On the contrary, the following proposal is based on a well-attested combination. </w:t>
      </w:r>
      <w:r w:rsidR="00EE35CD" w:rsidRPr="00AC49E8">
        <w:rPr>
          <w:rFonts w:ascii="Times New Roman" w:hAnsi="Times New Roman" w:cs="Times New Roman"/>
          <w:lang w:val="en-GB"/>
        </w:rPr>
        <w:t>Vergote (</w:t>
      </w:r>
      <w:r w:rsidR="008A3898" w:rsidRPr="00AC49E8">
        <w:rPr>
          <w:rFonts w:ascii="Times New Roman" w:hAnsi="Times New Roman" w:cs="Times New Roman"/>
          <w:lang w:val="en-GB"/>
        </w:rPr>
        <w:t>1965</w:t>
      </w:r>
      <w:ins w:id="216" w:author="Albion M. Butters" w:date="2019-12-19T11:44:00Z">
        <w:r w:rsidR="00DE3CD7">
          <w:rPr>
            <w:rFonts w:ascii="Times New Roman" w:hAnsi="Times New Roman" w:cs="Times New Roman"/>
            <w:lang w:val="en-GB"/>
          </w:rPr>
          <w:t>:</w:t>
        </w:r>
      </w:ins>
      <w:r w:rsidR="008473AC" w:rsidRPr="00AC49E8">
        <w:rPr>
          <w:rFonts w:ascii="Times New Roman" w:hAnsi="Times New Roman" w:cs="Times New Roman"/>
          <w:lang w:val="en-GB"/>
        </w:rPr>
        <w:t xml:space="preserve"> </w:t>
      </w:r>
      <w:r w:rsidR="00C21435" w:rsidRPr="00AC49E8">
        <w:rPr>
          <w:rFonts w:ascii="Times New Roman" w:hAnsi="Times New Roman" w:cs="Times New Roman"/>
          <w:lang w:val="en-GB"/>
        </w:rPr>
        <w:t>359</w:t>
      </w:r>
      <w:r w:rsidR="00EE35CD" w:rsidRPr="00AC49E8">
        <w:rPr>
          <w:rFonts w:ascii="Times New Roman" w:hAnsi="Times New Roman" w:cs="Times New Roman"/>
          <w:lang w:val="en-GB"/>
        </w:rPr>
        <w:t>) already suggested the hypothesis advocated here, namely</w:t>
      </w:r>
      <w:ins w:id="217" w:author="Albion M. Butters" w:date="2019-12-19T13:15:00Z">
        <w:r w:rsidR="00634905">
          <w:rPr>
            <w:rFonts w:ascii="Times New Roman" w:hAnsi="Times New Roman" w:cs="Times New Roman"/>
            <w:lang w:val="en-GB"/>
          </w:rPr>
          <w:t>,</w:t>
        </w:r>
      </w:ins>
      <w:r w:rsidR="00EE35CD" w:rsidRPr="00AC49E8">
        <w:rPr>
          <w:rFonts w:ascii="Times New Roman" w:hAnsi="Times New Roman" w:cs="Times New Roman"/>
          <w:lang w:val="en-GB"/>
        </w:rPr>
        <w:t xml:space="preserve"> </w:t>
      </w:r>
      <w:r w:rsidR="00352BEA" w:rsidRPr="00AC49E8">
        <w:rPr>
          <w:rFonts w:ascii="Times New Roman" w:hAnsi="Times New Roman" w:cs="Times New Roman"/>
          <w:lang w:val="en-GB"/>
        </w:rPr>
        <w:t>that</w:t>
      </w:r>
      <w:r w:rsidR="0023637F" w:rsidRPr="00AC49E8">
        <w:rPr>
          <w:rFonts w:ascii="Umschrift_TTn" w:hAnsi="Umschrift_TTn" w:cs="Times New Roman"/>
          <w:i/>
          <w:lang w:val="en-GB"/>
        </w:rPr>
        <w:t xml:space="preserve"> nn </w:t>
      </w:r>
      <w:r w:rsidR="00352BEA" w:rsidRPr="00AC49E8">
        <w:rPr>
          <w:rFonts w:ascii="Times New Roman" w:hAnsi="Times New Roman" w:cs="Times New Roman"/>
          <w:lang w:val="en-GB"/>
        </w:rPr>
        <w:t>is the result of the fusion of the negative</w:t>
      </w:r>
      <w:r w:rsidR="0023637F" w:rsidRPr="00AC49E8">
        <w:rPr>
          <w:rFonts w:ascii="Umschrift_TTn" w:hAnsi="Umschrift_TTn" w:cs="Times New Roman"/>
          <w:i/>
          <w:lang w:val="en-GB"/>
        </w:rPr>
        <w:t xml:space="preserve"> ni </w:t>
      </w:r>
      <w:r w:rsidR="00352BEA" w:rsidRPr="00AC49E8">
        <w:rPr>
          <w:rFonts w:ascii="Times New Roman" w:hAnsi="Times New Roman" w:cs="Times New Roman"/>
          <w:lang w:val="en-GB"/>
        </w:rPr>
        <w:t>with the</w:t>
      </w:r>
      <w:r w:rsidR="00EE35CD" w:rsidRPr="00AC49E8">
        <w:rPr>
          <w:rFonts w:ascii="Times New Roman" w:hAnsi="Times New Roman" w:cs="Times New Roman"/>
          <w:lang w:val="en-GB"/>
        </w:rPr>
        <w:t xml:space="preserve"> following </w:t>
      </w:r>
      <w:r w:rsidR="00352BEA" w:rsidRPr="00AC49E8">
        <w:rPr>
          <w:rFonts w:ascii="Times New Roman" w:hAnsi="Times New Roman" w:cs="Times New Roman"/>
          <w:lang w:val="en-GB"/>
        </w:rPr>
        <w:t>existential verb</w:t>
      </w:r>
      <w:r w:rsidR="00215D01" w:rsidRPr="00AC49E8">
        <w:rPr>
          <w:rFonts w:ascii="Umschrift_TTn" w:hAnsi="Umschrift_TTn" w:cs="Times New Roman"/>
          <w:i/>
          <w:lang w:val="en-GB"/>
        </w:rPr>
        <w:t xml:space="preserve"> wnn</w:t>
      </w:r>
      <w:r w:rsidR="00EE35CD" w:rsidRPr="00AC49E8">
        <w:rPr>
          <w:rFonts w:ascii="Times New Roman" w:hAnsi="Times New Roman" w:cs="Times New Roman"/>
          <w:lang w:val="en-GB"/>
        </w:rPr>
        <w:t xml:space="preserve">: </w:t>
      </w:r>
    </w:p>
    <w:p w14:paraId="38767238" w14:textId="77777777" w:rsidR="00EE35CD" w:rsidRPr="00AC49E8" w:rsidRDefault="00EE35CD" w:rsidP="00DE5A5D">
      <w:pPr>
        <w:spacing w:line="276" w:lineRule="auto"/>
        <w:jc w:val="both"/>
        <w:rPr>
          <w:rFonts w:ascii="Times New Roman" w:hAnsi="Times New Roman" w:cs="Times New Roman"/>
          <w:lang w:val="en-GB"/>
        </w:rPr>
      </w:pPr>
    </w:p>
    <w:p w14:paraId="2E65CE9F" w14:textId="12B481A8" w:rsidR="00782E64" w:rsidRPr="00AC49E8" w:rsidRDefault="00782E64"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(31)</w:t>
      </w:r>
    </w:p>
    <w:p w14:paraId="55C52474" w14:textId="31DEBFFB" w:rsidR="00485CB3" w:rsidRPr="00AC49E8" w:rsidRDefault="00782E64" w:rsidP="00CE48F5">
      <w:pPr>
        <w:spacing w:line="276" w:lineRule="auto"/>
        <w:rPr>
          <w:rFonts w:ascii="Times New Roman" w:hAnsi="Times New Roman" w:cs="Times New Roman"/>
          <w:lang w:val="en-GB"/>
        </w:rPr>
      </w:pPr>
      <w:r w:rsidRPr="00AC49E8">
        <w:rPr>
          <w:rFonts w:ascii="Umschrift_TTn" w:hAnsi="Umschrift_TTn" w:cs="Times New Roman"/>
          <w:i/>
          <w:lang w:val="en-GB"/>
        </w:rPr>
        <w:tab/>
      </w:r>
      <w:r w:rsidRPr="00AC49E8">
        <w:rPr>
          <w:rFonts w:ascii="Umschrift_TTn" w:hAnsi="Umschrift_TTn" w:cs="Times New Roman"/>
          <w:i/>
          <w:lang w:val="en-GB"/>
        </w:rPr>
        <w:tab/>
      </w:r>
      <w:r w:rsidR="00EE35CD" w:rsidRPr="00AC49E8">
        <w:rPr>
          <w:rFonts w:ascii="Umschrift_TTn" w:hAnsi="Umschrift_TTn" w:cs="Times New Roman"/>
          <w:i/>
          <w:lang w:val="en-GB"/>
        </w:rPr>
        <w:t>nn</w:t>
      </w:r>
      <w:r w:rsidR="00EE35CD" w:rsidRPr="00AC49E8">
        <w:rPr>
          <w:rFonts w:ascii="Times New Roman" w:hAnsi="Times New Roman" w:cs="Times New Roman"/>
          <w:lang w:val="en-GB"/>
        </w:rPr>
        <w:t xml:space="preserve"> </w:t>
      </w:r>
      <w:r w:rsidR="007C1EBC" w:rsidRPr="00AC49E8">
        <w:rPr>
          <w:rFonts w:ascii="Times New Roman" w:hAnsi="Times New Roman" w:cs="Times New Roman"/>
          <w:lang w:val="en-GB"/>
        </w:rPr>
        <w:tab/>
      </w:r>
      <w:r w:rsidR="00890EA9" w:rsidRPr="00AC49E8">
        <w:rPr>
          <w:rFonts w:ascii="Times New Roman" w:hAnsi="Times New Roman" w:cs="Times New Roman"/>
          <w:lang w:val="en-GB"/>
        </w:rPr>
        <w:tab/>
      </w:r>
      <w:r w:rsidR="00DD1265" w:rsidRPr="00AC49E8">
        <w:rPr>
          <w:rFonts w:ascii="Times New Roman" w:hAnsi="Times New Roman" w:cs="Times New Roman"/>
          <w:lang w:val="en-GB"/>
        </w:rPr>
        <w:tab/>
      </w:r>
      <w:r w:rsidR="00EE35CD" w:rsidRPr="00AC49E8">
        <w:rPr>
          <w:rFonts w:ascii="Times New Roman" w:hAnsi="Times New Roman" w:cs="Times New Roman"/>
          <w:lang w:val="en-GB"/>
        </w:rPr>
        <w:t>&lt;</w:t>
      </w:r>
      <w:r w:rsidR="0023637F" w:rsidRPr="00AC49E8">
        <w:rPr>
          <w:rFonts w:ascii="Times New Roman" w:hAnsi="Times New Roman" w:cs="Times New Roman"/>
          <w:i/>
          <w:lang w:val="en-GB"/>
        </w:rPr>
        <w:t xml:space="preserve"> </w:t>
      </w:r>
      <w:r w:rsidR="007C1EBC" w:rsidRPr="00AC49E8">
        <w:rPr>
          <w:rFonts w:ascii="Times New Roman" w:hAnsi="Times New Roman" w:cs="Times New Roman"/>
          <w:i/>
          <w:lang w:val="en-GB"/>
        </w:rPr>
        <w:tab/>
      </w:r>
      <w:r w:rsidR="0023637F" w:rsidRPr="00AC49E8">
        <w:rPr>
          <w:rFonts w:ascii="Times New Roman" w:hAnsi="Times New Roman" w:cs="Times New Roman"/>
          <w:i/>
          <w:lang w:val="en-GB"/>
        </w:rPr>
        <w:t xml:space="preserve">ni </w:t>
      </w:r>
      <w:r w:rsidR="00AA356B" w:rsidRPr="00AC49E8">
        <w:rPr>
          <w:rFonts w:ascii="Times New Roman" w:hAnsi="Times New Roman" w:cs="Times New Roman"/>
          <w:i/>
          <w:lang w:val="en-GB"/>
        </w:rPr>
        <w:tab/>
      </w:r>
      <w:r w:rsidR="00AA356B" w:rsidRPr="00AC49E8">
        <w:rPr>
          <w:rFonts w:ascii="Times New Roman" w:hAnsi="Times New Roman" w:cs="Times New Roman"/>
          <w:i/>
          <w:lang w:val="en-GB"/>
        </w:rPr>
        <w:tab/>
      </w:r>
      <w:r w:rsidR="00EE35CD" w:rsidRPr="00AC49E8">
        <w:rPr>
          <w:rFonts w:ascii="Umschrift_TTn" w:hAnsi="Umschrift_TTn" w:cs="Times New Roman"/>
          <w:i/>
          <w:lang w:val="en-GB"/>
        </w:rPr>
        <w:t>wn</w:t>
      </w:r>
    </w:p>
    <w:p w14:paraId="324456BC" w14:textId="4977D1A1" w:rsidR="00485CB3" w:rsidRPr="00AC49E8" w:rsidRDefault="00782E64" w:rsidP="00CE48F5">
      <w:pPr>
        <w:spacing w:line="276" w:lineRule="auto"/>
        <w:rPr>
          <w:rFonts w:ascii="Times New Roman" w:hAnsi="Times New Roman" w:cs="Times New Roman"/>
          <w:lang w:val="en-GB"/>
        </w:rPr>
      </w:pPr>
      <w:r w:rsidRPr="00AC49E8">
        <w:rPr>
          <w:rFonts w:ascii="Times New Roman" w:hAnsi="Times New Roman" w:cs="Times New Roman"/>
          <w:smallCaps/>
          <w:lang w:val="en-GB"/>
        </w:rPr>
        <w:tab/>
      </w:r>
      <w:r w:rsidRPr="00AC49E8">
        <w:rPr>
          <w:rFonts w:ascii="Times New Roman" w:hAnsi="Times New Roman" w:cs="Times New Roman"/>
          <w:smallCaps/>
          <w:lang w:val="en-GB"/>
        </w:rPr>
        <w:tab/>
      </w:r>
      <w:r w:rsidR="00EE35CD" w:rsidRPr="00AC49E8">
        <w:rPr>
          <w:rFonts w:ascii="Times New Roman" w:hAnsi="Times New Roman" w:cs="Times New Roman"/>
          <w:smallCaps/>
          <w:lang w:val="en-GB"/>
        </w:rPr>
        <w:t xml:space="preserve">neg.ex </w:t>
      </w:r>
      <w:r w:rsidR="007C1EBC" w:rsidRPr="00AC49E8">
        <w:rPr>
          <w:rFonts w:ascii="Times New Roman" w:hAnsi="Times New Roman" w:cs="Times New Roman"/>
          <w:smallCaps/>
          <w:lang w:val="en-GB"/>
        </w:rPr>
        <w:tab/>
      </w:r>
      <w:r w:rsidR="00890EA9" w:rsidRPr="00AC49E8">
        <w:rPr>
          <w:rFonts w:ascii="Times New Roman" w:hAnsi="Times New Roman" w:cs="Times New Roman"/>
          <w:smallCaps/>
          <w:lang w:val="en-GB"/>
        </w:rPr>
        <w:tab/>
      </w:r>
      <w:r w:rsidR="00DD1265" w:rsidRPr="00AC49E8">
        <w:rPr>
          <w:rFonts w:ascii="Times New Roman" w:hAnsi="Times New Roman" w:cs="Times New Roman"/>
          <w:smallCaps/>
          <w:lang w:val="en-GB"/>
        </w:rPr>
        <w:tab/>
      </w:r>
      <w:r w:rsidR="00EE35CD" w:rsidRPr="00AC49E8">
        <w:rPr>
          <w:rFonts w:ascii="Times New Roman" w:hAnsi="Times New Roman" w:cs="Times New Roman"/>
          <w:smallCaps/>
          <w:lang w:val="en-GB"/>
        </w:rPr>
        <w:t>neg</w:t>
      </w:r>
      <w:r w:rsidR="00EE35CD" w:rsidRPr="00AC49E8">
        <w:rPr>
          <w:rFonts w:ascii="Times New Roman" w:hAnsi="Times New Roman" w:cs="Times New Roman"/>
          <w:lang w:val="en-GB"/>
        </w:rPr>
        <w:t xml:space="preserve"> </w:t>
      </w:r>
      <w:r w:rsidR="00AA356B" w:rsidRPr="00AC49E8">
        <w:rPr>
          <w:rFonts w:ascii="Times New Roman" w:hAnsi="Times New Roman" w:cs="Times New Roman"/>
          <w:lang w:val="en-GB"/>
        </w:rPr>
        <w:tab/>
      </w:r>
      <w:r w:rsidR="00731FDE" w:rsidRPr="00AC49E8">
        <w:rPr>
          <w:rFonts w:ascii="Times New Roman" w:hAnsi="Times New Roman" w:cs="Times New Roman"/>
          <w:lang w:val="en-GB"/>
        </w:rPr>
        <w:t>exist\</w:t>
      </w:r>
      <w:r w:rsidR="00731FDE" w:rsidRPr="00AC49E8">
        <w:rPr>
          <w:rFonts w:ascii="Times New Roman" w:hAnsi="Times New Roman" w:cs="Times New Roman"/>
          <w:smallCaps/>
          <w:lang w:val="en-GB"/>
        </w:rPr>
        <w:t>ptcp</w:t>
      </w:r>
    </w:p>
    <w:p w14:paraId="368F4A11" w14:textId="14B1F857" w:rsidR="00981296" w:rsidRPr="00AC49E8" w:rsidRDefault="00782E64" w:rsidP="00CE48F5">
      <w:pPr>
        <w:spacing w:line="276" w:lineRule="auto"/>
        <w:rPr>
          <w:rFonts w:ascii="Times New Roman" w:hAnsi="Times New Roman" w:cs="Times New Roman"/>
          <w:lang w:val="en-GB"/>
        </w:rPr>
      </w:pPr>
      <w:r w:rsidRPr="00AC49E8">
        <w:rPr>
          <w:rFonts w:ascii="Times New Roman" w:hAnsi="Times New Roman" w:cs="Times New Roman"/>
          <w:lang w:val="en-GB"/>
        </w:rPr>
        <w:tab/>
      </w:r>
      <w:r w:rsidRPr="00AC49E8">
        <w:rPr>
          <w:rFonts w:ascii="Times New Roman" w:hAnsi="Times New Roman" w:cs="Times New Roman"/>
          <w:lang w:val="en-GB"/>
        </w:rPr>
        <w:tab/>
      </w:r>
      <w:r w:rsidR="00CD587A" w:rsidRPr="00AC49E8">
        <w:rPr>
          <w:rFonts w:ascii="Times New Roman" w:hAnsi="Times New Roman" w:cs="Times New Roman"/>
          <w:lang w:val="en-GB"/>
        </w:rPr>
        <w:t>‘</w:t>
      </w:r>
      <w:r w:rsidR="00981296" w:rsidRPr="00AC49E8">
        <w:rPr>
          <w:rFonts w:ascii="Times New Roman" w:hAnsi="Times New Roman" w:cs="Times New Roman"/>
          <w:lang w:val="en-GB"/>
        </w:rPr>
        <w:t>there is no</w:t>
      </w:r>
      <w:r w:rsidR="00CD587A" w:rsidRPr="00AC49E8">
        <w:rPr>
          <w:rFonts w:ascii="Times New Roman" w:hAnsi="Times New Roman" w:cs="Times New Roman"/>
          <w:lang w:val="en-GB"/>
        </w:rPr>
        <w:t>’</w:t>
      </w:r>
      <w:r w:rsidR="00981296" w:rsidRPr="00AC49E8">
        <w:rPr>
          <w:rFonts w:ascii="Times New Roman" w:hAnsi="Times New Roman" w:cs="Times New Roman"/>
          <w:lang w:val="en-GB"/>
        </w:rPr>
        <w:t xml:space="preserve"> </w:t>
      </w:r>
      <w:r w:rsidR="00CE4EA9" w:rsidRPr="00AC49E8">
        <w:rPr>
          <w:rFonts w:ascii="Times New Roman" w:hAnsi="Times New Roman" w:cs="Times New Roman"/>
          <w:lang w:val="en-GB"/>
        </w:rPr>
        <w:tab/>
      </w:r>
      <w:r w:rsidR="00CD587A" w:rsidRPr="00AC49E8">
        <w:rPr>
          <w:rFonts w:ascii="Times New Roman" w:hAnsi="Times New Roman" w:cs="Times New Roman"/>
          <w:lang w:val="en-GB"/>
        </w:rPr>
        <w:t>‘</w:t>
      </w:r>
      <w:r w:rsidR="00981296" w:rsidRPr="00AC49E8">
        <w:rPr>
          <w:rFonts w:ascii="Times New Roman" w:hAnsi="Times New Roman" w:cs="Times New Roman"/>
          <w:lang w:val="en-GB"/>
        </w:rPr>
        <w:t>there exists not</w:t>
      </w:r>
      <w:r w:rsidR="00CD587A" w:rsidRPr="00AC49E8">
        <w:rPr>
          <w:rFonts w:ascii="Times New Roman" w:hAnsi="Times New Roman" w:cs="Times New Roman"/>
          <w:lang w:val="en-GB"/>
        </w:rPr>
        <w:t>’</w:t>
      </w:r>
    </w:p>
    <w:p w14:paraId="0AD08276" w14:textId="77777777" w:rsidR="00981296" w:rsidRPr="00AC49E8" w:rsidRDefault="00981296" w:rsidP="00DE5A5D">
      <w:pPr>
        <w:spacing w:line="276" w:lineRule="auto"/>
        <w:jc w:val="both"/>
        <w:rPr>
          <w:rFonts w:ascii="Times New Roman" w:hAnsi="Times New Roman" w:cs="Times New Roman"/>
          <w:lang w:val="en-GB"/>
        </w:rPr>
      </w:pPr>
    </w:p>
    <w:p w14:paraId="1216F049" w14:textId="08821CEE" w:rsidR="00213A8A" w:rsidRPr="00AC49E8" w:rsidRDefault="00981296"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Th</w:t>
      </w:r>
      <w:r w:rsidR="00BD7E0A" w:rsidRPr="00AC49E8">
        <w:rPr>
          <w:rFonts w:ascii="Times New Roman" w:hAnsi="Times New Roman" w:cs="Times New Roman"/>
          <w:lang w:val="en-GB"/>
        </w:rPr>
        <w:t>i</w:t>
      </w:r>
      <w:r w:rsidRPr="00AC49E8">
        <w:rPr>
          <w:rFonts w:ascii="Times New Roman" w:hAnsi="Times New Roman" w:cs="Times New Roman"/>
          <w:lang w:val="en-GB"/>
        </w:rPr>
        <w:t xml:space="preserve">s </w:t>
      </w:r>
      <w:ins w:id="218" w:author="Elsa Oréal" w:date="2020-01-09T15:10:00Z">
        <w:r w:rsidR="009A5595">
          <w:rPr>
            <w:rFonts w:ascii="Times New Roman" w:hAnsi="Times New Roman" w:cs="Times New Roman"/>
            <w:lang w:val="en-GB"/>
          </w:rPr>
          <w:t>note</w:t>
        </w:r>
        <w:r w:rsidR="009A5595" w:rsidRPr="00AC49E8">
          <w:rPr>
            <w:rFonts w:ascii="Times New Roman" w:hAnsi="Times New Roman" w:cs="Times New Roman"/>
            <w:lang w:val="en-GB"/>
          </w:rPr>
          <w:t xml:space="preserve"> </w:t>
        </w:r>
      </w:ins>
      <w:r w:rsidR="00E6762B" w:rsidRPr="00AC49E8">
        <w:rPr>
          <w:rFonts w:ascii="Times New Roman" w:hAnsi="Times New Roman" w:cs="Times New Roman"/>
          <w:lang w:val="en-GB"/>
        </w:rPr>
        <w:t>remained mainly unnoticed.</w:t>
      </w:r>
      <w:r w:rsidR="006B0289" w:rsidRPr="00AC49E8">
        <w:rPr>
          <w:rFonts w:ascii="Times New Roman" w:hAnsi="Times New Roman" w:cs="Times New Roman"/>
          <w:lang w:val="en-GB"/>
        </w:rPr>
        <w:t xml:space="preserve"> </w:t>
      </w:r>
      <w:r w:rsidR="00E6762B" w:rsidRPr="00AC49E8">
        <w:rPr>
          <w:rFonts w:ascii="Times New Roman" w:hAnsi="Times New Roman" w:cs="Times New Roman"/>
          <w:lang w:val="en-GB"/>
        </w:rPr>
        <w:t>However,</w:t>
      </w:r>
      <w:r w:rsidR="006B0289" w:rsidRPr="00AC49E8">
        <w:rPr>
          <w:rFonts w:ascii="Times New Roman" w:hAnsi="Times New Roman" w:cs="Times New Roman"/>
          <w:lang w:val="en-GB"/>
        </w:rPr>
        <w:t xml:space="preserve"> in the perspect</w:t>
      </w:r>
      <w:r w:rsidR="00826FB5" w:rsidRPr="00AC49E8">
        <w:rPr>
          <w:rFonts w:ascii="Times New Roman" w:hAnsi="Times New Roman" w:cs="Times New Roman"/>
          <w:lang w:val="en-GB"/>
        </w:rPr>
        <w:t>ive of a NEC, it makes perfect</w:t>
      </w:r>
      <w:r w:rsidR="006B0289" w:rsidRPr="00AC49E8">
        <w:rPr>
          <w:rFonts w:ascii="Times New Roman" w:hAnsi="Times New Roman" w:cs="Times New Roman"/>
          <w:lang w:val="en-GB"/>
        </w:rPr>
        <w:t xml:space="preserve"> sense.</w:t>
      </w:r>
      <w:r w:rsidR="00B92D85" w:rsidRPr="00AC49E8">
        <w:rPr>
          <w:rStyle w:val="Marquenotebasdepage"/>
          <w:rFonts w:ascii="Times New Roman" w:hAnsi="Times New Roman" w:cs="Times New Roman"/>
          <w:lang w:val="en-GB"/>
        </w:rPr>
        <w:footnoteReference w:id="17"/>
      </w:r>
      <w:r w:rsidR="00C24146" w:rsidRPr="00AC49E8">
        <w:rPr>
          <w:rFonts w:ascii="Times New Roman" w:hAnsi="Times New Roman" w:cs="Times New Roman"/>
          <w:lang w:val="en-GB"/>
        </w:rPr>
        <w:t xml:space="preserve"> In </w:t>
      </w:r>
      <w:r w:rsidR="00926F6D" w:rsidRPr="00AC49E8">
        <w:rPr>
          <w:rFonts w:ascii="Times New Roman" w:hAnsi="Times New Roman" w:cs="Times New Roman"/>
          <w:lang w:val="en-GB"/>
        </w:rPr>
        <w:t>Croft</w:t>
      </w:r>
      <w:ins w:id="221" w:author="Albion M. Butters" w:date="2019-12-19T13:16:00Z">
        <w:r w:rsidR="00634905">
          <w:rPr>
            <w:rFonts w:ascii="Times New Roman" w:hAnsi="Times New Roman" w:cs="Times New Roman"/>
            <w:lang w:val="en-GB"/>
          </w:rPr>
          <w:t>’s</w:t>
        </w:r>
      </w:ins>
      <w:r w:rsidR="00926F6D" w:rsidRPr="00AC49E8">
        <w:rPr>
          <w:rFonts w:ascii="Times New Roman" w:hAnsi="Times New Roman" w:cs="Times New Roman"/>
          <w:lang w:val="en-GB"/>
        </w:rPr>
        <w:t xml:space="preserve"> </w:t>
      </w:r>
      <w:r w:rsidR="00C24146" w:rsidRPr="00AC49E8">
        <w:rPr>
          <w:rFonts w:ascii="Times New Roman" w:hAnsi="Times New Roman" w:cs="Times New Roman"/>
          <w:lang w:val="en-GB"/>
        </w:rPr>
        <w:t>(</w:t>
      </w:r>
      <w:r w:rsidR="00926F6D" w:rsidRPr="00AC49E8">
        <w:rPr>
          <w:rFonts w:ascii="Times New Roman" w:hAnsi="Times New Roman" w:cs="Times New Roman"/>
          <w:lang w:val="en-GB"/>
        </w:rPr>
        <w:t>1991) terms, the process of phonological fusion that gives rise</w:t>
      </w:r>
      <w:r w:rsidR="00883D38" w:rsidRPr="00AC49E8">
        <w:rPr>
          <w:rFonts w:ascii="Times New Roman" w:hAnsi="Times New Roman" w:cs="Times New Roman"/>
          <w:lang w:val="en-GB"/>
        </w:rPr>
        <w:t xml:space="preserve"> towards the end of the Old Kingdom</w:t>
      </w:r>
      <w:r w:rsidR="00926F6D" w:rsidRPr="00AC49E8">
        <w:rPr>
          <w:rFonts w:ascii="Times New Roman" w:hAnsi="Times New Roman" w:cs="Times New Roman"/>
          <w:lang w:val="en-GB"/>
        </w:rPr>
        <w:t xml:space="preserve"> to the form</w:t>
      </w:r>
      <w:r w:rsidR="0023637F" w:rsidRPr="00AC49E8">
        <w:rPr>
          <w:rFonts w:ascii="Umschrift_TTn" w:hAnsi="Umschrift_TTn" w:cs="Times New Roman"/>
          <w:i/>
          <w:lang w:val="en-GB"/>
        </w:rPr>
        <w:t xml:space="preserve"> nn </w:t>
      </w:r>
      <w:r w:rsidR="00926F6D" w:rsidRPr="00AC49E8">
        <w:rPr>
          <w:rFonts w:ascii="Times New Roman" w:hAnsi="Times New Roman" w:cs="Times New Roman"/>
          <w:lang w:val="en-GB"/>
        </w:rPr>
        <w:t>dedicated to the negative existential func</w:t>
      </w:r>
      <w:r w:rsidR="00883D38" w:rsidRPr="00AC49E8">
        <w:rPr>
          <w:rFonts w:ascii="Times New Roman" w:hAnsi="Times New Roman" w:cs="Times New Roman"/>
          <w:lang w:val="en-GB"/>
        </w:rPr>
        <w:t>t</w:t>
      </w:r>
      <w:r w:rsidR="00926F6D" w:rsidRPr="00AC49E8">
        <w:rPr>
          <w:rFonts w:ascii="Times New Roman" w:hAnsi="Times New Roman" w:cs="Times New Roman"/>
          <w:lang w:val="en-GB"/>
        </w:rPr>
        <w:t xml:space="preserve">ion is characteristic </w:t>
      </w:r>
      <w:ins w:id="222" w:author="Albion M. Butters" w:date="2019-12-19T13:17:00Z">
        <w:r w:rsidR="00634905">
          <w:rPr>
            <w:rFonts w:ascii="Times New Roman" w:hAnsi="Times New Roman" w:cs="Times New Roman"/>
            <w:lang w:val="en-GB"/>
          </w:rPr>
          <w:t>of</w:t>
        </w:r>
        <w:r w:rsidR="00634905" w:rsidRPr="00AC49E8">
          <w:rPr>
            <w:rFonts w:ascii="Times New Roman" w:hAnsi="Times New Roman" w:cs="Times New Roman"/>
            <w:lang w:val="en-GB"/>
          </w:rPr>
          <w:t xml:space="preserve"> </w:t>
        </w:r>
      </w:ins>
      <w:r w:rsidR="00926F6D" w:rsidRPr="00AC49E8">
        <w:rPr>
          <w:rFonts w:ascii="Times New Roman" w:hAnsi="Times New Roman" w:cs="Times New Roman"/>
          <w:lang w:val="en-GB"/>
        </w:rPr>
        <w:t>the transition between a type A and a type B.</w:t>
      </w:r>
      <w:r w:rsidR="00841BF8" w:rsidRPr="00AC49E8">
        <w:rPr>
          <w:rFonts w:ascii="Times New Roman" w:hAnsi="Times New Roman" w:cs="Times New Roman"/>
          <w:lang w:val="en-GB"/>
        </w:rPr>
        <w:t xml:space="preserve"> </w:t>
      </w:r>
    </w:p>
    <w:p w14:paraId="2A1EF8F0" w14:textId="77777777" w:rsidR="00213A8A" w:rsidRPr="00AC49E8" w:rsidRDefault="00213A8A" w:rsidP="00DE5A5D">
      <w:pPr>
        <w:spacing w:line="276" w:lineRule="auto"/>
        <w:jc w:val="both"/>
        <w:rPr>
          <w:rFonts w:ascii="Times New Roman" w:hAnsi="Times New Roman" w:cs="Times New Roman"/>
          <w:lang w:val="en-GB"/>
        </w:rPr>
      </w:pPr>
    </w:p>
    <w:p w14:paraId="39B826E2" w14:textId="30F93160" w:rsidR="00FB4CCD" w:rsidRPr="00AC49E8" w:rsidRDefault="00DD0E0A"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E6762B" w:rsidRPr="00AC49E8">
        <w:rPr>
          <w:rFonts w:ascii="Times New Roman" w:hAnsi="Times New Roman" w:cs="Times New Roman"/>
          <w:lang w:val="en-GB"/>
        </w:rPr>
        <w:t>T</w:t>
      </w:r>
      <w:r w:rsidR="00841BF8" w:rsidRPr="00AC49E8">
        <w:rPr>
          <w:rFonts w:ascii="Times New Roman" w:hAnsi="Times New Roman" w:cs="Times New Roman"/>
          <w:lang w:val="en-GB"/>
        </w:rPr>
        <w:t>he form</w:t>
      </w:r>
      <w:r w:rsidR="0023637F" w:rsidRPr="00AC49E8">
        <w:rPr>
          <w:rFonts w:ascii="Umschrift_TTn" w:hAnsi="Umschrift_TTn" w:cs="Times New Roman"/>
          <w:i/>
          <w:lang w:val="en-GB"/>
        </w:rPr>
        <w:t xml:space="preserve"> nn </w:t>
      </w:r>
      <w:r w:rsidR="00841BF8" w:rsidRPr="00AC49E8">
        <w:rPr>
          <w:rFonts w:ascii="Times New Roman" w:hAnsi="Times New Roman" w:cs="Times New Roman"/>
          <w:lang w:val="en-GB"/>
        </w:rPr>
        <w:t>does not remain specialized in this function for long</w:t>
      </w:r>
      <w:r w:rsidR="0072238E" w:rsidRPr="00AC49E8">
        <w:rPr>
          <w:rFonts w:ascii="Times New Roman" w:hAnsi="Times New Roman" w:cs="Times New Roman"/>
          <w:lang w:val="en-GB"/>
        </w:rPr>
        <w:t>.</w:t>
      </w:r>
      <w:r w:rsidR="00841BF8" w:rsidRPr="00AC49E8">
        <w:rPr>
          <w:rFonts w:ascii="Times New Roman" w:hAnsi="Times New Roman" w:cs="Times New Roman"/>
          <w:lang w:val="en-GB"/>
        </w:rPr>
        <w:t xml:space="preserve"> </w:t>
      </w:r>
      <w:r w:rsidR="0072238E" w:rsidRPr="00AC49E8">
        <w:rPr>
          <w:rFonts w:ascii="Times New Roman" w:hAnsi="Times New Roman" w:cs="Times New Roman"/>
          <w:lang w:val="en-GB"/>
        </w:rPr>
        <w:t>Indeed</w:t>
      </w:r>
      <w:ins w:id="223" w:author="Albion M. Butters" w:date="2019-12-19T13:17:00Z">
        <w:r w:rsidR="00634905">
          <w:rPr>
            <w:rFonts w:ascii="Times New Roman" w:hAnsi="Times New Roman" w:cs="Times New Roman"/>
            <w:lang w:val="en-GB"/>
          </w:rPr>
          <w:t>,</w:t>
        </w:r>
      </w:ins>
      <w:r w:rsidR="0072238E" w:rsidRPr="00AC49E8">
        <w:rPr>
          <w:rFonts w:ascii="Times New Roman" w:hAnsi="Times New Roman" w:cs="Times New Roman"/>
          <w:lang w:val="en-GB"/>
        </w:rPr>
        <w:t xml:space="preserve"> t</w:t>
      </w:r>
      <w:r w:rsidR="00841BF8" w:rsidRPr="00AC49E8">
        <w:rPr>
          <w:rFonts w:ascii="Times New Roman" w:hAnsi="Times New Roman" w:cs="Times New Roman"/>
          <w:lang w:val="en-GB"/>
        </w:rPr>
        <w:t>he documentation</w:t>
      </w:r>
      <w:r w:rsidR="0072238E" w:rsidRPr="00AC49E8">
        <w:rPr>
          <w:rFonts w:ascii="Times New Roman" w:hAnsi="Times New Roman" w:cs="Times New Roman"/>
          <w:lang w:val="en-GB"/>
        </w:rPr>
        <w:t xml:space="preserve"> shows a stage whe</w:t>
      </w:r>
      <w:ins w:id="224" w:author="Albion M. Butters" w:date="2019-12-19T13:17:00Z">
        <w:r w:rsidR="00634905">
          <w:rPr>
            <w:rFonts w:ascii="Times New Roman" w:hAnsi="Times New Roman" w:cs="Times New Roman"/>
            <w:lang w:val="en-GB"/>
          </w:rPr>
          <w:t>re</w:t>
        </w:r>
      </w:ins>
      <w:r w:rsidR="0072238E" w:rsidRPr="00AC49E8">
        <w:rPr>
          <w:rFonts w:ascii="Times New Roman" w:hAnsi="Times New Roman" w:cs="Times New Roman"/>
          <w:lang w:val="en-GB"/>
        </w:rPr>
        <w:t xml:space="preserve"> </w:t>
      </w:r>
      <w:r w:rsidR="0072238E" w:rsidRPr="00AC49E8">
        <w:rPr>
          <w:rFonts w:ascii="Umschrift_TTn" w:hAnsi="Umschrift_TTn" w:cs="Times New Roman"/>
          <w:i/>
          <w:lang w:val="en-GB"/>
        </w:rPr>
        <w:t xml:space="preserve">nn </w:t>
      </w:r>
      <w:r w:rsidR="0072238E" w:rsidRPr="00AC49E8">
        <w:rPr>
          <w:rFonts w:ascii="Times New Roman" w:hAnsi="Times New Roman" w:cs="Times New Roman"/>
          <w:lang w:val="en-GB"/>
        </w:rPr>
        <w:t>is already extended to express the meaning ‘without’ when followed by an infinitive</w:t>
      </w:r>
      <w:r w:rsidR="00841BF8" w:rsidRPr="00AC49E8">
        <w:rPr>
          <w:rFonts w:ascii="Times New Roman" w:hAnsi="Times New Roman" w:cs="Times New Roman"/>
          <w:lang w:val="en-GB"/>
        </w:rPr>
        <w:t xml:space="preserve">. </w:t>
      </w:r>
      <w:r w:rsidR="004904C3" w:rsidRPr="00AC49E8">
        <w:rPr>
          <w:rFonts w:ascii="Times New Roman" w:hAnsi="Times New Roman" w:cs="Times New Roman"/>
          <w:lang w:val="en-GB"/>
        </w:rPr>
        <w:t>Ac</w:t>
      </w:r>
      <w:r w:rsidR="00E14FC8" w:rsidRPr="00AC49E8">
        <w:rPr>
          <w:rFonts w:ascii="Times New Roman" w:hAnsi="Times New Roman" w:cs="Times New Roman"/>
          <w:lang w:val="en-GB"/>
        </w:rPr>
        <w:t xml:space="preserve">cording to </w:t>
      </w:r>
      <w:r w:rsidR="0074566D" w:rsidRPr="00AC49E8">
        <w:rPr>
          <w:rFonts w:ascii="Times New Roman" w:hAnsi="Times New Roman" w:cs="Times New Roman"/>
          <w:lang w:val="en-GB"/>
        </w:rPr>
        <w:t xml:space="preserve">Loprieno </w:t>
      </w:r>
      <w:ins w:id="225" w:author="Albion M. Butters" w:date="2019-12-19T13:17:00Z">
        <w:r w:rsidR="00634905">
          <w:rPr>
            <w:rFonts w:ascii="Times New Roman" w:hAnsi="Times New Roman" w:cs="Times New Roman"/>
            <w:lang w:val="en-GB"/>
          </w:rPr>
          <w:t>et</w:t>
        </w:r>
        <w:r w:rsidR="00634905" w:rsidRPr="00AC49E8">
          <w:rPr>
            <w:rFonts w:ascii="Times New Roman" w:hAnsi="Times New Roman" w:cs="Times New Roman"/>
            <w:lang w:val="en-GB"/>
          </w:rPr>
          <w:t xml:space="preserve"> </w:t>
        </w:r>
      </w:ins>
      <w:r w:rsidR="0074566D" w:rsidRPr="00AC49E8">
        <w:rPr>
          <w:rFonts w:ascii="Times New Roman" w:hAnsi="Times New Roman" w:cs="Times New Roman"/>
          <w:lang w:val="en-GB"/>
        </w:rPr>
        <w:t xml:space="preserve">al. </w:t>
      </w:r>
      <w:r w:rsidR="00E14FC8" w:rsidRPr="00AC49E8">
        <w:rPr>
          <w:rFonts w:ascii="Times New Roman" w:hAnsi="Times New Roman" w:cs="Times New Roman"/>
          <w:lang w:val="en-GB"/>
        </w:rPr>
        <w:t>(</w:t>
      </w:r>
      <w:r w:rsidR="0074566D" w:rsidRPr="00AC49E8">
        <w:rPr>
          <w:rFonts w:ascii="Times New Roman" w:hAnsi="Times New Roman" w:cs="Times New Roman"/>
          <w:lang w:val="en-GB"/>
        </w:rPr>
        <w:t>2017</w:t>
      </w:r>
      <w:ins w:id="226" w:author="Albion M. Butters" w:date="2019-12-19T11:44:00Z">
        <w:r w:rsidR="00DE3CD7">
          <w:rPr>
            <w:rFonts w:ascii="Times New Roman" w:hAnsi="Times New Roman" w:cs="Times New Roman"/>
            <w:lang w:val="en-GB"/>
          </w:rPr>
          <w:t>:</w:t>
        </w:r>
      </w:ins>
      <w:r w:rsidR="004904C3" w:rsidRPr="00AC49E8">
        <w:rPr>
          <w:rFonts w:ascii="Times New Roman" w:hAnsi="Times New Roman" w:cs="Times New Roman"/>
          <w:lang w:val="en-GB"/>
        </w:rPr>
        <w:t xml:space="preserve"> 256</w:t>
      </w:r>
      <w:ins w:id="227" w:author="Albion M. Butters" w:date="2019-12-18T18:52:00Z">
        <w:r w:rsidR="00E30A64">
          <w:rPr>
            <w:rFonts w:ascii="Times New Roman" w:hAnsi="Times New Roman" w:cs="Times New Roman"/>
            <w:lang w:val="en-GB"/>
          </w:rPr>
          <w:t>–</w:t>
        </w:r>
      </w:ins>
      <w:r w:rsidR="00252B04" w:rsidRPr="00AC49E8">
        <w:rPr>
          <w:rFonts w:ascii="Times New Roman" w:hAnsi="Times New Roman" w:cs="Times New Roman"/>
          <w:lang w:val="en-GB"/>
        </w:rPr>
        <w:t>257</w:t>
      </w:r>
      <w:r w:rsidR="004904C3" w:rsidRPr="00AC49E8">
        <w:rPr>
          <w:rFonts w:ascii="Times New Roman" w:hAnsi="Times New Roman" w:cs="Times New Roman"/>
          <w:lang w:val="en-GB"/>
        </w:rPr>
        <w:t>), the first examples of the negation</w:t>
      </w:r>
      <w:r w:rsidR="0023637F" w:rsidRPr="00AC49E8">
        <w:rPr>
          <w:rFonts w:ascii="Umschrift_TTn" w:hAnsi="Umschrift_TTn" w:cs="Times New Roman"/>
          <w:i/>
          <w:lang w:val="en-GB"/>
        </w:rPr>
        <w:t xml:space="preserve"> nn </w:t>
      </w:r>
      <w:r w:rsidR="004904C3" w:rsidRPr="00AC49E8">
        <w:rPr>
          <w:rFonts w:ascii="Times New Roman" w:hAnsi="Times New Roman" w:cs="Times New Roman"/>
          <w:lang w:val="en-GB"/>
        </w:rPr>
        <w:t xml:space="preserve">where it does not function as </w:t>
      </w:r>
      <w:r w:rsidR="009A2019" w:rsidRPr="00AC49E8">
        <w:rPr>
          <w:rFonts w:ascii="Times New Roman" w:hAnsi="Times New Roman" w:cs="Times New Roman"/>
          <w:lang w:val="en-GB"/>
        </w:rPr>
        <w:t xml:space="preserve">a </w:t>
      </w:r>
      <w:r w:rsidR="004904C3" w:rsidRPr="00AC49E8">
        <w:rPr>
          <w:rFonts w:ascii="Times New Roman" w:hAnsi="Times New Roman" w:cs="Times New Roman"/>
          <w:lang w:val="en-GB"/>
        </w:rPr>
        <w:t xml:space="preserve">negative existential but as the negation in locative predication date to the late First Intermediate Period and early Middle Kingdom. </w:t>
      </w:r>
      <w:r w:rsidR="00512BEA" w:rsidRPr="00AC49E8">
        <w:rPr>
          <w:rFonts w:ascii="Times New Roman" w:hAnsi="Times New Roman" w:cs="Times New Roman"/>
          <w:lang w:val="en-GB"/>
        </w:rPr>
        <w:t>It is well</w:t>
      </w:r>
      <w:ins w:id="228" w:author="Albion M. Butters" w:date="2019-12-19T13:18:00Z">
        <w:r w:rsidR="00634905">
          <w:rPr>
            <w:rFonts w:ascii="Times New Roman" w:hAnsi="Times New Roman" w:cs="Times New Roman"/>
            <w:lang w:val="en-GB"/>
          </w:rPr>
          <w:t xml:space="preserve"> </w:t>
        </w:r>
      </w:ins>
      <w:r w:rsidR="00512BEA" w:rsidRPr="00AC49E8">
        <w:rPr>
          <w:rFonts w:ascii="Times New Roman" w:hAnsi="Times New Roman" w:cs="Times New Roman"/>
          <w:lang w:val="en-GB"/>
        </w:rPr>
        <w:t>established in literary Middle Egyptian</w:t>
      </w:r>
      <w:ins w:id="229" w:author="Albion M. Butters" w:date="2019-12-19T11:44:00Z">
        <w:r w:rsidR="00DE3CD7">
          <w:rPr>
            <w:rFonts w:ascii="Times New Roman" w:hAnsi="Times New Roman" w:cs="Times New Roman"/>
            <w:lang w:val="en-GB"/>
          </w:rPr>
          <w:t>:</w:t>
        </w:r>
      </w:ins>
    </w:p>
    <w:p w14:paraId="10467F21" w14:textId="77777777" w:rsidR="001F1E6F" w:rsidRPr="00AC49E8" w:rsidRDefault="001F1E6F" w:rsidP="00DE5A5D">
      <w:pPr>
        <w:spacing w:line="276" w:lineRule="auto"/>
        <w:jc w:val="both"/>
        <w:rPr>
          <w:rFonts w:ascii="Times New Roman" w:hAnsi="Times New Roman" w:cs="Times New Roman"/>
          <w:lang w:val="en-GB"/>
        </w:rPr>
      </w:pPr>
    </w:p>
    <w:p w14:paraId="4EB9DDB9" w14:textId="6D77AC8C" w:rsidR="00D67790" w:rsidRPr="00AC49E8" w:rsidRDefault="00474E7F"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466EC3" w:rsidRPr="00AC49E8">
        <w:rPr>
          <w:rFonts w:ascii="Times New Roman" w:hAnsi="Times New Roman" w:cs="Times New Roman"/>
          <w:lang w:val="en-GB"/>
        </w:rPr>
        <w:t>32</w:t>
      </w:r>
      <w:r w:rsidRPr="00AC49E8">
        <w:rPr>
          <w:rFonts w:ascii="Times New Roman" w:hAnsi="Times New Roman" w:cs="Times New Roman"/>
          <w:lang w:val="en-GB"/>
        </w:rPr>
        <w:t>)</w:t>
      </w:r>
      <w:r w:rsidRPr="00AC49E8">
        <w:rPr>
          <w:rFonts w:ascii="Times New Roman" w:hAnsi="Times New Roman" w:cs="Times New Roman"/>
          <w:lang w:val="en-GB"/>
        </w:rPr>
        <w:tab/>
      </w:r>
      <w:r w:rsidR="002A5934" w:rsidRPr="00AC49E8">
        <w:rPr>
          <w:rFonts w:ascii="Times New Roman" w:hAnsi="Times New Roman" w:cs="Times New Roman"/>
          <w:lang w:val="en-GB"/>
        </w:rPr>
        <w:t xml:space="preserve">Middle Egyptian </w:t>
      </w:r>
      <w:r w:rsidR="00B66F02" w:rsidRPr="00AC49E8">
        <w:rPr>
          <w:rFonts w:ascii="Times New Roman" w:hAnsi="Times New Roman" w:cs="Times New Roman"/>
          <w:lang w:val="en-GB"/>
        </w:rPr>
        <w:t>(Egyptian [Afro-Asiatic], Egypt)</w:t>
      </w:r>
    </w:p>
    <w:p w14:paraId="0A2DEF26" w14:textId="28FD35F5" w:rsidR="004904C3" w:rsidRPr="00AC49E8" w:rsidRDefault="00E02111" w:rsidP="00DE5A5D">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474E7F" w:rsidRPr="00AC49E8">
        <w:rPr>
          <w:rFonts w:ascii="Umschrift_TTn" w:hAnsi="Umschrift_TTn" w:cs="Times New Roman"/>
          <w:i/>
          <w:lang w:val="en-GB"/>
        </w:rPr>
        <w:tab/>
      </w:r>
      <w:r w:rsidR="001F1E6F" w:rsidRPr="00AC49E8">
        <w:rPr>
          <w:rFonts w:ascii="Umschrift_TTn" w:hAnsi="Umschrift_TTn" w:cs="Times New Roman"/>
          <w:i/>
          <w:lang w:val="en-GB"/>
        </w:rPr>
        <w:t>nn</w:t>
      </w:r>
      <w:r w:rsidR="00D67790" w:rsidRPr="00AC49E8">
        <w:rPr>
          <w:rFonts w:ascii="Umschrift_TTn" w:hAnsi="Umschrift_TTn" w:cs="Times New Roman"/>
          <w:i/>
          <w:lang w:val="en-GB"/>
        </w:rPr>
        <w:t xml:space="preserve"> </w:t>
      </w:r>
      <w:r w:rsidR="003066D0" w:rsidRPr="00AC49E8">
        <w:rPr>
          <w:rFonts w:ascii="Umschrift_TTn" w:hAnsi="Umschrift_TTn" w:cs="Times New Roman"/>
          <w:i/>
          <w:lang w:val="en-GB"/>
        </w:rPr>
        <w:tab/>
      </w:r>
      <w:r w:rsidR="00D67790" w:rsidRPr="00AC49E8">
        <w:rPr>
          <w:rFonts w:ascii="Umschrift_TTn" w:hAnsi="Umschrift_TTn" w:cs="Times New Roman"/>
          <w:i/>
          <w:lang w:val="en-GB"/>
        </w:rPr>
        <w:t xml:space="preserve">sj </w:t>
      </w:r>
      <w:r w:rsidR="003066D0" w:rsidRPr="00AC49E8">
        <w:rPr>
          <w:rFonts w:ascii="Umschrift_TTn" w:hAnsi="Umschrift_TTn" w:cs="Times New Roman"/>
          <w:i/>
          <w:lang w:val="en-GB"/>
        </w:rPr>
        <w:tab/>
      </w:r>
      <w:r w:rsidR="003066D0" w:rsidRPr="00AC49E8">
        <w:rPr>
          <w:rFonts w:ascii="Umschrift_TTn" w:hAnsi="Umschrift_TTn" w:cs="Times New Roman"/>
          <w:i/>
          <w:lang w:val="en-GB"/>
        </w:rPr>
        <w:tab/>
      </w:r>
      <w:r w:rsidR="003066D0" w:rsidRPr="00AC49E8">
        <w:rPr>
          <w:rFonts w:ascii="Umschrift_TTn" w:hAnsi="Umschrift_TTn" w:cs="Times New Roman"/>
          <w:i/>
          <w:lang w:val="en-GB"/>
        </w:rPr>
        <w:tab/>
      </w:r>
      <w:r w:rsidR="00D67790" w:rsidRPr="00AC49E8">
        <w:rPr>
          <w:rFonts w:ascii="Umschrift_TTn" w:hAnsi="Umschrift_TTn" w:cs="Times New Roman"/>
          <w:i/>
          <w:lang w:val="en-GB"/>
        </w:rPr>
        <w:t xml:space="preserve">m </w:t>
      </w:r>
      <w:r w:rsidR="003066D0" w:rsidRPr="00AC49E8">
        <w:rPr>
          <w:rFonts w:ascii="Umschrift_TTn" w:hAnsi="Umschrift_TTn" w:cs="Times New Roman"/>
          <w:i/>
          <w:lang w:val="en-GB"/>
        </w:rPr>
        <w:tab/>
      </w:r>
      <w:r w:rsidR="003066D0" w:rsidRPr="00AC49E8">
        <w:rPr>
          <w:rFonts w:ascii="Umschrift_TTn" w:hAnsi="Umschrift_TTn" w:cs="Times New Roman"/>
          <w:i/>
          <w:lang w:val="en-GB"/>
        </w:rPr>
        <w:tab/>
      </w:r>
      <w:r w:rsidR="00D67790" w:rsidRPr="00AC49E8">
        <w:rPr>
          <w:rFonts w:ascii="Umschrift_TTn" w:hAnsi="Umschrift_TTn" w:cs="Times New Roman"/>
          <w:i/>
          <w:lang w:val="en-GB"/>
        </w:rPr>
        <w:t>jb-j</w:t>
      </w:r>
    </w:p>
    <w:p w14:paraId="41E6DBBC" w14:textId="6AD142EB" w:rsidR="00D67790" w:rsidRPr="00AC49E8" w:rsidRDefault="00474E7F" w:rsidP="00DE5A5D">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E02111" w:rsidRPr="00AC49E8">
        <w:rPr>
          <w:rFonts w:ascii="Times New Roman" w:hAnsi="Times New Roman" w:cs="Times New Roman"/>
          <w:smallCaps/>
          <w:lang w:val="en-GB"/>
        </w:rPr>
        <w:tab/>
      </w:r>
      <w:r w:rsidR="00D67790" w:rsidRPr="00AC49E8">
        <w:rPr>
          <w:rFonts w:ascii="Times New Roman" w:hAnsi="Times New Roman" w:cs="Times New Roman"/>
          <w:smallCaps/>
          <w:lang w:val="en-GB"/>
        </w:rPr>
        <w:t>neg</w:t>
      </w:r>
      <w:r w:rsidR="00D67790" w:rsidRPr="00AC49E8">
        <w:rPr>
          <w:rFonts w:ascii="Times New Roman" w:hAnsi="Times New Roman" w:cs="Times New Roman"/>
          <w:lang w:val="en-GB"/>
        </w:rPr>
        <w:t xml:space="preserve"> </w:t>
      </w:r>
      <w:r w:rsidR="003066D0" w:rsidRPr="00AC49E8">
        <w:rPr>
          <w:rFonts w:ascii="Times New Roman" w:hAnsi="Times New Roman" w:cs="Times New Roman"/>
          <w:lang w:val="en-GB"/>
        </w:rPr>
        <w:tab/>
      </w:r>
      <w:r w:rsidR="00D67790" w:rsidRPr="00AC49E8">
        <w:rPr>
          <w:rFonts w:ascii="Times New Roman" w:hAnsi="Times New Roman" w:cs="Times New Roman"/>
          <w:smallCaps/>
          <w:lang w:val="en-GB"/>
        </w:rPr>
        <w:t>3f.sg</w:t>
      </w:r>
      <w:r w:rsidR="00D67790" w:rsidRPr="00AC49E8">
        <w:rPr>
          <w:rFonts w:ascii="Times New Roman" w:hAnsi="Times New Roman" w:cs="Times New Roman"/>
          <w:lang w:val="en-GB"/>
        </w:rPr>
        <w:t xml:space="preserve"> </w:t>
      </w:r>
      <w:r w:rsidR="003066D0" w:rsidRPr="00AC49E8">
        <w:rPr>
          <w:rFonts w:ascii="Times New Roman" w:hAnsi="Times New Roman" w:cs="Times New Roman"/>
          <w:lang w:val="en-GB"/>
        </w:rPr>
        <w:tab/>
      </w:r>
      <w:r w:rsidR="00D67790" w:rsidRPr="00AC49E8">
        <w:rPr>
          <w:rFonts w:ascii="Times New Roman" w:hAnsi="Times New Roman" w:cs="Times New Roman"/>
          <w:lang w:val="en-GB"/>
        </w:rPr>
        <w:t xml:space="preserve">in </w:t>
      </w:r>
      <w:r w:rsidR="003066D0" w:rsidRPr="00AC49E8">
        <w:rPr>
          <w:rFonts w:ascii="Times New Roman" w:hAnsi="Times New Roman" w:cs="Times New Roman"/>
          <w:lang w:val="en-GB"/>
        </w:rPr>
        <w:tab/>
      </w:r>
      <w:r w:rsidR="003066D0" w:rsidRPr="00AC49E8">
        <w:rPr>
          <w:rFonts w:ascii="Times New Roman" w:hAnsi="Times New Roman" w:cs="Times New Roman"/>
          <w:lang w:val="en-GB"/>
        </w:rPr>
        <w:tab/>
      </w:r>
      <w:r w:rsidR="00D67790" w:rsidRPr="00AC49E8">
        <w:rPr>
          <w:rFonts w:ascii="Times New Roman" w:hAnsi="Times New Roman" w:cs="Times New Roman"/>
          <w:lang w:val="en-GB"/>
        </w:rPr>
        <w:t>heart-</w:t>
      </w:r>
      <w:r w:rsidR="00D67790" w:rsidRPr="00AC49E8">
        <w:rPr>
          <w:rFonts w:ascii="Times New Roman" w:hAnsi="Times New Roman" w:cs="Times New Roman"/>
          <w:smallCaps/>
          <w:lang w:val="en-GB"/>
        </w:rPr>
        <w:t>1sg</w:t>
      </w:r>
    </w:p>
    <w:p w14:paraId="669D0255" w14:textId="34ED394E" w:rsidR="00252B04" w:rsidRPr="00AC49E8" w:rsidRDefault="00E02111"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474E7F" w:rsidRPr="00AC49E8">
        <w:rPr>
          <w:rFonts w:ascii="Times New Roman" w:hAnsi="Times New Roman" w:cs="Times New Roman"/>
          <w:lang w:val="en-GB"/>
        </w:rPr>
        <w:tab/>
      </w:r>
      <w:r w:rsidR="00D67790" w:rsidRPr="00AC49E8">
        <w:rPr>
          <w:rFonts w:ascii="Times New Roman" w:hAnsi="Times New Roman" w:cs="Times New Roman"/>
          <w:lang w:val="en-GB"/>
        </w:rPr>
        <w:t>‘It was not in my heart’</w:t>
      </w:r>
      <w:r w:rsidR="002A5934" w:rsidRPr="00AC49E8">
        <w:rPr>
          <w:rFonts w:ascii="Times New Roman" w:hAnsi="Times New Roman" w:cs="Times New Roman"/>
          <w:lang w:val="en-GB"/>
        </w:rPr>
        <w:t xml:space="preserve"> (Sinuhe 223</w:t>
      </w:r>
      <w:ins w:id="230" w:author="Elsa Oréal" w:date="2020-01-09T16:20:00Z">
        <w:r w:rsidR="00856963">
          <w:rPr>
            <w:rFonts w:ascii="Times New Roman" w:hAnsi="Times New Roman" w:cs="Times New Roman"/>
            <w:lang w:val="en-GB"/>
          </w:rPr>
          <w:t>–22</w:t>
        </w:r>
      </w:ins>
      <w:r w:rsidR="002A5934" w:rsidRPr="00AC49E8">
        <w:rPr>
          <w:rFonts w:ascii="Times New Roman" w:hAnsi="Times New Roman" w:cs="Times New Roman"/>
          <w:lang w:val="en-GB"/>
        </w:rPr>
        <w:t>4)</w:t>
      </w:r>
    </w:p>
    <w:p w14:paraId="23C56644" w14:textId="77777777" w:rsidR="00D67790" w:rsidRPr="00AC49E8" w:rsidRDefault="00D67790" w:rsidP="00DE5A5D">
      <w:pPr>
        <w:spacing w:line="276" w:lineRule="auto"/>
        <w:jc w:val="both"/>
        <w:rPr>
          <w:rFonts w:ascii="Times New Roman" w:hAnsi="Times New Roman" w:cs="Times New Roman"/>
          <w:lang w:val="en-GB"/>
        </w:rPr>
      </w:pPr>
    </w:p>
    <w:p w14:paraId="5FABF0AC" w14:textId="42135D11" w:rsidR="00A0783D" w:rsidRPr="00AC49E8" w:rsidRDefault="000F342A" w:rsidP="00512BEA">
      <w:pPr>
        <w:spacing w:line="276" w:lineRule="auto"/>
        <w:jc w:val="both"/>
        <w:rPr>
          <w:rFonts w:ascii="Times New Roman" w:hAnsi="Times New Roman" w:cs="Times New Roman"/>
          <w:lang w:val="en-GB"/>
        </w:rPr>
      </w:pPr>
      <w:r w:rsidRPr="00AC49E8">
        <w:rPr>
          <w:rFonts w:ascii="Times New Roman" w:hAnsi="Times New Roman" w:cs="Times New Roman"/>
          <w:lang w:val="en-GB"/>
        </w:rPr>
        <w:lastRenderedPageBreak/>
        <w:t xml:space="preserve">As Loprieno </w:t>
      </w:r>
      <w:ins w:id="231" w:author="Albion M. Butters" w:date="2019-12-19T13:19:00Z">
        <w:r w:rsidR="00AB5D70">
          <w:rPr>
            <w:rFonts w:ascii="Times New Roman" w:hAnsi="Times New Roman" w:cs="Times New Roman"/>
            <w:lang w:val="en-GB"/>
          </w:rPr>
          <w:t>et al.</w:t>
        </w:r>
      </w:ins>
      <w:r w:rsidRPr="00AC49E8">
        <w:rPr>
          <w:rFonts w:ascii="Times New Roman" w:hAnsi="Times New Roman" w:cs="Times New Roman"/>
          <w:lang w:val="en-GB"/>
        </w:rPr>
        <w:t xml:space="preserve"> (2017) put it</w:t>
      </w:r>
      <w:r w:rsidR="00512BEA" w:rsidRPr="00AC49E8">
        <w:rPr>
          <w:rFonts w:ascii="Times New Roman" w:hAnsi="Times New Roman" w:cs="Times New Roman"/>
          <w:lang w:val="en-GB"/>
        </w:rPr>
        <w:t xml:space="preserve">, </w:t>
      </w:r>
      <w:ins w:id="232" w:author="Albion M. Butters" w:date="2019-12-19T13:30:00Z">
        <w:r w:rsidR="00AB5D70">
          <w:rPr>
            <w:rFonts w:ascii="Times New Roman" w:hAnsi="Times New Roman" w:cs="Times New Roman"/>
            <w:lang w:val="en-GB"/>
          </w:rPr>
          <w:t>‘</w:t>
        </w:r>
      </w:ins>
      <w:r w:rsidR="00512BEA" w:rsidRPr="00AC49E8">
        <w:rPr>
          <w:rFonts w:ascii="Times New Roman" w:hAnsi="Times New Roman" w:cs="Times New Roman"/>
          <w:lang w:val="en-GB"/>
        </w:rPr>
        <w:t xml:space="preserve">the underlying reason for the change from </w:t>
      </w:r>
      <w:r w:rsidR="00512BEA" w:rsidRPr="00AC49E8">
        <w:rPr>
          <w:rFonts w:ascii="Times New Roman" w:hAnsi="Times New Roman" w:cs="Times New Roman"/>
          <w:i/>
          <w:lang w:val="en-GB"/>
        </w:rPr>
        <w:t>n</w:t>
      </w:r>
      <w:r w:rsidR="00512BEA" w:rsidRPr="00AC49E8">
        <w:rPr>
          <w:rFonts w:ascii="Times New Roman" w:hAnsi="Times New Roman" w:cs="Times New Roman"/>
          <w:lang w:val="en-GB"/>
        </w:rPr>
        <w:t xml:space="preserve"> to </w:t>
      </w:r>
      <w:r w:rsidR="00512BEA" w:rsidRPr="00AC49E8">
        <w:rPr>
          <w:rFonts w:ascii="Times New Roman" w:hAnsi="Times New Roman" w:cs="Times New Roman"/>
          <w:i/>
          <w:lang w:val="en-GB"/>
        </w:rPr>
        <w:t>nn</w:t>
      </w:r>
      <w:r w:rsidR="00512BEA" w:rsidRPr="00AC49E8">
        <w:rPr>
          <w:rFonts w:ascii="Times New Roman" w:hAnsi="Times New Roman" w:cs="Times New Roman"/>
          <w:lang w:val="en-GB"/>
        </w:rPr>
        <w:t>-negations in ad</w:t>
      </w:r>
      <w:r w:rsidR="00520C66" w:rsidRPr="00AC49E8">
        <w:rPr>
          <w:rFonts w:ascii="Times New Roman" w:hAnsi="Times New Roman" w:cs="Times New Roman"/>
          <w:lang w:val="en-GB"/>
        </w:rPr>
        <w:t>verbial sentences is unknown</w:t>
      </w:r>
      <w:ins w:id="233" w:author="Albion M. Butters" w:date="2019-12-19T13:30:00Z">
        <w:r w:rsidR="00AB5D70">
          <w:rPr>
            <w:rFonts w:ascii="Times New Roman" w:hAnsi="Times New Roman" w:cs="Times New Roman"/>
            <w:lang w:val="en-GB"/>
          </w:rPr>
          <w:t>’</w:t>
        </w:r>
      </w:ins>
      <w:r w:rsidR="00520C66" w:rsidRPr="00AC49E8">
        <w:rPr>
          <w:rFonts w:ascii="Times New Roman" w:hAnsi="Times New Roman" w:cs="Times New Roman"/>
          <w:lang w:val="en-GB"/>
        </w:rPr>
        <w:t>.</w:t>
      </w:r>
      <w:r w:rsidR="00520C66" w:rsidRPr="00AC49E8">
        <w:rPr>
          <w:rStyle w:val="Marquenotebasdepage"/>
          <w:rFonts w:ascii="Times New Roman" w:hAnsi="Times New Roman" w:cs="Times New Roman"/>
          <w:lang w:val="en-GB"/>
        </w:rPr>
        <w:footnoteReference w:id="18"/>
      </w:r>
      <w:r w:rsidR="00520C66" w:rsidRPr="00AC49E8">
        <w:rPr>
          <w:rFonts w:ascii="Times New Roman" w:hAnsi="Times New Roman" w:cs="Times New Roman"/>
          <w:lang w:val="en-GB"/>
        </w:rPr>
        <w:t xml:space="preserve"> </w:t>
      </w:r>
      <w:r w:rsidR="008F678B" w:rsidRPr="00AC49E8">
        <w:rPr>
          <w:rFonts w:ascii="Times New Roman" w:hAnsi="Times New Roman" w:cs="Times New Roman"/>
          <w:lang w:val="en-GB"/>
        </w:rPr>
        <w:t>However, a</w:t>
      </w:r>
      <w:r w:rsidR="00512BEA" w:rsidRPr="00AC49E8">
        <w:rPr>
          <w:rFonts w:ascii="Times New Roman" w:hAnsi="Times New Roman" w:cs="Times New Roman"/>
          <w:lang w:val="en-GB"/>
        </w:rPr>
        <w:t xml:space="preserve"> path of change </w:t>
      </w:r>
      <w:r w:rsidR="00B52290" w:rsidRPr="00AC49E8">
        <w:rPr>
          <w:rFonts w:ascii="Times New Roman" w:hAnsi="Times New Roman" w:cs="Times New Roman"/>
          <w:lang w:val="en-GB"/>
        </w:rPr>
        <w:t>similar to what happened already</w:t>
      </w:r>
      <w:r w:rsidR="00FF1937" w:rsidRPr="00AC49E8">
        <w:rPr>
          <w:rFonts w:ascii="Times New Roman" w:hAnsi="Times New Roman" w:cs="Times New Roman"/>
          <w:lang w:val="en-GB"/>
        </w:rPr>
        <w:t xml:space="preserve"> in Old</w:t>
      </w:r>
      <w:ins w:id="235" w:author="Elsa Oréal" w:date="2020-01-09T15:12:00Z">
        <w:r w:rsidR="0028382F">
          <w:rPr>
            <w:rFonts w:ascii="Times New Roman" w:hAnsi="Times New Roman" w:cs="Times New Roman"/>
            <w:lang w:val="en-GB"/>
          </w:rPr>
          <w:t xml:space="preserve"> </w:t>
        </w:r>
      </w:ins>
      <w:r w:rsidR="00FF1937" w:rsidRPr="00AC49E8">
        <w:rPr>
          <w:rFonts w:ascii="Times New Roman" w:hAnsi="Times New Roman" w:cs="Times New Roman"/>
          <w:lang w:val="en-GB"/>
        </w:rPr>
        <w:t xml:space="preserve">Egyptian with the negation </w:t>
      </w:r>
      <w:r w:rsidR="00FF1937" w:rsidRPr="00AC49E8">
        <w:rPr>
          <w:rFonts w:ascii="Umschrift_TTn" w:hAnsi="Umschrift_TTn" w:cs="Times New Roman"/>
          <w:i/>
          <w:lang w:val="en-GB"/>
        </w:rPr>
        <w:t>ni</w:t>
      </w:r>
      <w:r w:rsidR="00FF1937" w:rsidRPr="00AC49E8">
        <w:rPr>
          <w:rFonts w:ascii="Times New Roman" w:hAnsi="Times New Roman" w:cs="Times New Roman"/>
          <w:lang w:val="en-GB"/>
        </w:rPr>
        <w:t xml:space="preserve"> </w:t>
      </w:r>
      <w:r w:rsidR="00512BEA" w:rsidRPr="00AC49E8">
        <w:rPr>
          <w:rFonts w:ascii="Times New Roman" w:hAnsi="Times New Roman" w:cs="Times New Roman"/>
          <w:lang w:val="en-GB"/>
        </w:rPr>
        <w:t xml:space="preserve">can be postulated </w:t>
      </w:r>
      <w:r w:rsidR="0033208C" w:rsidRPr="00AC49E8">
        <w:rPr>
          <w:rFonts w:ascii="Times New Roman" w:hAnsi="Times New Roman" w:cs="Times New Roman"/>
          <w:lang w:val="en-GB"/>
        </w:rPr>
        <w:t xml:space="preserve">within a </w:t>
      </w:r>
      <w:r w:rsidR="005C1B28" w:rsidRPr="00AC49E8">
        <w:rPr>
          <w:rFonts w:ascii="Times New Roman" w:hAnsi="Times New Roman" w:cs="Times New Roman"/>
          <w:lang w:val="en-GB"/>
        </w:rPr>
        <w:t>diachronic</w:t>
      </w:r>
      <w:r w:rsidR="0033208C" w:rsidRPr="00AC49E8">
        <w:rPr>
          <w:rFonts w:ascii="Times New Roman" w:hAnsi="Times New Roman" w:cs="Times New Roman"/>
          <w:lang w:val="en-GB"/>
        </w:rPr>
        <w:t xml:space="preserve"> perspective</w:t>
      </w:r>
      <w:r w:rsidR="00FA4DAF" w:rsidRPr="00AC49E8">
        <w:rPr>
          <w:rFonts w:ascii="Times New Roman" w:hAnsi="Times New Roman" w:cs="Times New Roman"/>
          <w:lang w:val="en-GB"/>
        </w:rPr>
        <w:t xml:space="preserve">. </w:t>
      </w:r>
      <w:r w:rsidR="00A0783D" w:rsidRPr="00AC49E8">
        <w:rPr>
          <w:rFonts w:ascii="Times New Roman" w:hAnsi="Times New Roman" w:cs="Times New Roman"/>
          <w:lang w:val="en-GB"/>
        </w:rPr>
        <w:t>It involves</w:t>
      </w:r>
      <w:r w:rsidR="00497D19" w:rsidRPr="00AC49E8">
        <w:rPr>
          <w:rFonts w:ascii="Times New Roman" w:hAnsi="Times New Roman" w:cs="Times New Roman"/>
          <w:lang w:val="en-GB"/>
        </w:rPr>
        <w:t xml:space="preserve"> again</w:t>
      </w:r>
      <w:r w:rsidR="00A0783D" w:rsidRPr="00AC49E8">
        <w:rPr>
          <w:rFonts w:ascii="Times New Roman" w:hAnsi="Times New Roman" w:cs="Times New Roman"/>
          <w:lang w:val="en-GB"/>
        </w:rPr>
        <w:t xml:space="preserve"> the relaxing of </w:t>
      </w:r>
      <w:r w:rsidR="00F83DAD" w:rsidRPr="00AC49E8">
        <w:rPr>
          <w:rFonts w:ascii="Times New Roman" w:hAnsi="Times New Roman" w:cs="Times New Roman"/>
          <w:lang w:val="en-GB"/>
        </w:rPr>
        <w:t xml:space="preserve">the </w:t>
      </w:r>
      <w:r w:rsidR="00A0783D" w:rsidRPr="00AC49E8">
        <w:rPr>
          <w:rFonts w:ascii="Times New Roman" w:hAnsi="Times New Roman" w:cs="Times New Roman"/>
          <w:lang w:val="en-GB"/>
        </w:rPr>
        <w:t xml:space="preserve">referential constraint on the subject/topic </w:t>
      </w:r>
      <w:r w:rsidR="0046545E" w:rsidRPr="00AC49E8">
        <w:rPr>
          <w:rFonts w:ascii="Times New Roman" w:hAnsi="Times New Roman" w:cs="Times New Roman"/>
          <w:lang w:val="en-GB"/>
        </w:rPr>
        <w:t>from</w:t>
      </w:r>
      <w:r w:rsidR="00A0783D" w:rsidRPr="00AC49E8">
        <w:rPr>
          <w:rFonts w:ascii="Times New Roman" w:hAnsi="Times New Roman" w:cs="Times New Roman"/>
          <w:lang w:val="en-GB"/>
        </w:rPr>
        <w:t xml:space="preserve"> locative-</w:t>
      </w:r>
      <w:r w:rsidR="00C967E5" w:rsidRPr="00AC49E8">
        <w:rPr>
          <w:rFonts w:ascii="Times New Roman" w:hAnsi="Times New Roman" w:cs="Times New Roman"/>
          <w:lang w:val="en-GB"/>
        </w:rPr>
        <w:t>presentative</w:t>
      </w:r>
      <w:r w:rsidR="00C967E5" w:rsidRPr="00AC49E8">
        <w:rPr>
          <w:rStyle w:val="Marquenotebasdepage"/>
          <w:rFonts w:ascii="Times New Roman" w:hAnsi="Times New Roman" w:cs="Times New Roman"/>
          <w:lang w:val="en-GB"/>
        </w:rPr>
        <w:footnoteReference w:id="19"/>
      </w:r>
      <w:r w:rsidR="00C967E5" w:rsidRPr="00AC49E8">
        <w:rPr>
          <w:rFonts w:ascii="Times New Roman" w:hAnsi="Times New Roman" w:cs="Times New Roman"/>
          <w:lang w:val="en-GB"/>
        </w:rPr>
        <w:t xml:space="preserve"> </w:t>
      </w:r>
      <w:r w:rsidR="00A0783D" w:rsidRPr="00AC49E8">
        <w:rPr>
          <w:rFonts w:ascii="Times New Roman" w:hAnsi="Times New Roman" w:cs="Times New Roman"/>
          <w:lang w:val="en-GB"/>
        </w:rPr>
        <w:t>to locative predication</w:t>
      </w:r>
      <w:ins w:id="237" w:author="Albion M. Butters" w:date="2019-12-19T11:44:00Z">
        <w:r w:rsidR="00DE3CD7">
          <w:rPr>
            <w:rFonts w:ascii="Times New Roman" w:hAnsi="Times New Roman" w:cs="Times New Roman"/>
            <w:lang w:val="en-GB"/>
          </w:rPr>
          <w:t>:</w:t>
        </w:r>
      </w:ins>
      <w:r w:rsidR="00A0783D" w:rsidRPr="00AC49E8">
        <w:rPr>
          <w:rFonts w:ascii="Times New Roman" w:hAnsi="Times New Roman" w:cs="Times New Roman"/>
          <w:lang w:val="en-GB"/>
        </w:rPr>
        <w:t xml:space="preserve"> </w:t>
      </w:r>
    </w:p>
    <w:p w14:paraId="397E371F" w14:textId="77777777" w:rsidR="00A0783D" w:rsidRPr="00AC49E8" w:rsidRDefault="00A0783D" w:rsidP="00512BEA">
      <w:pPr>
        <w:spacing w:line="276" w:lineRule="auto"/>
        <w:jc w:val="both"/>
        <w:rPr>
          <w:rFonts w:ascii="Times New Roman" w:hAnsi="Times New Roman" w:cs="Times New Roman"/>
          <w:lang w:val="en-GB"/>
        </w:rPr>
      </w:pPr>
    </w:p>
    <w:p w14:paraId="18C094A7" w14:textId="2F138F9A" w:rsidR="008E392D" w:rsidRPr="00AC49E8" w:rsidRDefault="008E392D" w:rsidP="008E392D">
      <w:pPr>
        <w:spacing w:line="276" w:lineRule="auto"/>
        <w:jc w:val="both"/>
        <w:rPr>
          <w:rFonts w:ascii="Times New Roman" w:hAnsi="Times New Roman" w:cs="Times New Roman"/>
          <w:lang w:val="en-GB"/>
        </w:rPr>
      </w:pPr>
      <w:r w:rsidRPr="00AC49E8">
        <w:rPr>
          <w:rFonts w:ascii="Times New Roman" w:hAnsi="Times New Roman" w:cs="Times New Roman"/>
          <w:lang w:val="en-GB"/>
        </w:rPr>
        <w:t>Step (1)</w:t>
      </w:r>
      <w:r w:rsidRPr="00AC49E8">
        <w:rPr>
          <w:rFonts w:ascii="Umschrift_TTn" w:hAnsi="Umschrift_TTn" w:cs="Times New Roman"/>
          <w:i/>
          <w:lang w:val="en-GB"/>
        </w:rPr>
        <w:t xml:space="preserve"> nn</w:t>
      </w:r>
      <w:r w:rsidRPr="00AC49E8">
        <w:rPr>
          <w:rFonts w:ascii="Times New Roman" w:hAnsi="Times New Roman" w:cs="Times New Roman"/>
          <w:lang w:val="en-GB"/>
        </w:rPr>
        <w:t xml:space="preserve"> + non referential subject (‘there is no man’)</w:t>
      </w:r>
    </w:p>
    <w:p w14:paraId="3B8B0BBA" w14:textId="59D0E257" w:rsidR="008E392D" w:rsidRPr="00AC49E8" w:rsidRDefault="008E392D" w:rsidP="00512BEA">
      <w:pPr>
        <w:spacing w:line="276" w:lineRule="auto"/>
        <w:jc w:val="both"/>
        <w:rPr>
          <w:rFonts w:ascii="Times New Roman" w:hAnsi="Times New Roman" w:cs="Times New Roman"/>
          <w:lang w:val="en-GB"/>
        </w:rPr>
      </w:pPr>
    </w:p>
    <w:p w14:paraId="49BB463B" w14:textId="310F9992" w:rsidR="008D365C" w:rsidRPr="00AC49E8" w:rsidRDefault="008E392D" w:rsidP="008D365C">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Step (2) </w:t>
      </w:r>
      <w:r w:rsidR="008D365C" w:rsidRPr="00AC49E8">
        <w:rPr>
          <w:rFonts w:ascii="Umschrift_TTn" w:hAnsi="Umschrift_TTn" w:cs="Times New Roman"/>
          <w:i/>
          <w:lang w:val="en-GB"/>
        </w:rPr>
        <w:t>nn</w:t>
      </w:r>
      <w:r w:rsidR="008D365C" w:rsidRPr="00AC49E8">
        <w:rPr>
          <w:rFonts w:ascii="Times New Roman" w:hAnsi="Times New Roman" w:cs="Times New Roman"/>
          <w:lang w:val="en-GB"/>
        </w:rPr>
        <w:t xml:space="preserve"> + non referential subject + locative predicate</w:t>
      </w:r>
      <w:r w:rsidR="00514D63" w:rsidRPr="00AC49E8">
        <w:rPr>
          <w:rFonts w:ascii="Times New Roman" w:hAnsi="Times New Roman" w:cs="Times New Roman"/>
          <w:lang w:val="en-GB"/>
        </w:rPr>
        <w:t xml:space="preserve"> (‘there is no man in the house’)</w:t>
      </w:r>
    </w:p>
    <w:p w14:paraId="752023A7" w14:textId="77777777" w:rsidR="00C370C5" w:rsidRPr="00AC49E8" w:rsidRDefault="00C370C5" w:rsidP="00FA4DAF">
      <w:pPr>
        <w:spacing w:line="276" w:lineRule="auto"/>
        <w:jc w:val="both"/>
        <w:rPr>
          <w:rFonts w:ascii="Times New Roman" w:hAnsi="Times New Roman" w:cs="Times New Roman"/>
          <w:lang w:val="en-GB"/>
        </w:rPr>
      </w:pPr>
    </w:p>
    <w:p w14:paraId="6AB87A0A" w14:textId="22E06F75" w:rsidR="00FA4DAF" w:rsidRPr="00AC49E8" w:rsidRDefault="006914B6" w:rsidP="00FA4DAF">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466EC3" w:rsidRPr="00AC49E8">
        <w:rPr>
          <w:rFonts w:ascii="Times New Roman" w:hAnsi="Times New Roman" w:cs="Times New Roman"/>
          <w:lang w:val="en-GB"/>
        </w:rPr>
        <w:t>33</w:t>
      </w:r>
      <w:r w:rsidRPr="00AC49E8">
        <w:rPr>
          <w:rFonts w:ascii="Times New Roman" w:hAnsi="Times New Roman" w:cs="Times New Roman"/>
          <w:lang w:val="en-GB"/>
        </w:rPr>
        <w:t>)</w:t>
      </w:r>
      <w:r w:rsidR="00570E8E" w:rsidRPr="00AC49E8">
        <w:rPr>
          <w:rFonts w:ascii="Times New Roman" w:hAnsi="Times New Roman" w:cs="Times New Roman"/>
          <w:lang w:val="en-GB"/>
        </w:rPr>
        <w:tab/>
      </w:r>
      <w:r w:rsidR="002901E5" w:rsidRPr="00AC49E8">
        <w:rPr>
          <w:rFonts w:ascii="Times New Roman" w:hAnsi="Times New Roman" w:cs="Times New Roman"/>
          <w:lang w:val="en-GB"/>
        </w:rPr>
        <w:t xml:space="preserve">Middle Egyptian </w:t>
      </w:r>
      <w:r w:rsidR="00B66F02" w:rsidRPr="00AC49E8">
        <w:rPr>
          <w:rFonts w:ascii="Times New Roman" w:hAnsi="Times New Roman" w:cs="Times New Roman"/>
          <w:lang w:val="en-GB"/>
        </w:rPr>
        <w:t>(Egyptian [Afro-Asiatic], Egypt)</w:t>
      </w:r>
    </w:p>
    <w:p w14:paraId="422EB8BC" w14:textId="3D38D0EB" w:rsidR="00FA4DAF" w:rsidRPr="00AC49E8" w:rsidRDefault="00570E8E" w:rsidP="00FA4DAF">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6914B6" w:rsidRPr="00AC49E8">
        <w:rPr>
          <w:rFonts w:ascii="Umschrift_TTn" w:hAnsi="Umschrift_TTn" w:cs="Times New Roman"/>
          <w:i/>
          <w:lang w:val="en-GB"/>
        </w:rPr>
        <w:tab/>
      </w:r>
      <w:r w:rsidR="00FA4DAF" w:rsidRPr="00AC49E8">
        <w:rPr>
          <w:rFonts w:ascii="Umschrift_TTn" w:hAnsi="Umschrift_TTn" w:cs="Times New Roman"/>
          <w:i/>
          <w:lang w:val="en-GB"/>
        </w:rPr>
        <w:t xml:space="preserve">nn </w:t>
      </w:r>
      <w:r w:rsidR="00C370C5" w:rsidRPr="00AC49E8">
        <w:rPr>
          <w:rFonts w:ascii="Umschrift_TTn" w:hAnsi="Umschrift_TTn" w:cs="Times New Roman"/>
          <w:i/>
          <w:lang w:val="en-GB"/>
        </w:rPr>
        <w:tab/>
      </w:r>
      <w:r w:rsidR="00C370C5" w:rsidRPr="00AC49E8">
        <w:rPr>
          <w:rFonts w:ascii="Umschrift_TTn" w:hAnsi="Umschrift_TTn" w:cs="Times New Roman"/>
          <w:i/>
          <w:lang w:val="en-GB"/>
        </w:rPr>
        <w:tab/>
      </w:r>
      <w:r w:rsidR="00FA4DAF" w:rsidRPr="00AC49E8">
        <w:rPr>
          <w:rFonts w:ascii="Umschrift_TTn" w:hAnsi="Umschrift_TTn" w:cs="Times New Roman"/>
          <w:i/>
          <w:lang w:val="en-GB"/>
        </w:rPr>
        <w:t xml:space="preserve">Xn </w:t>
      </w:r>
      <w:r w:rsidR="00C370C5" w:rsidRPr="00AC49E8">
        <w:rPr>
          <w:rFonts w:ascii="Umschrift_TTn" w:hAnsi="Umschrift_TTn" w:cs="Times New Roman"/>
          <w:i/>
          <w:lang w:val="en-GB"/>
        </w:rPr>
        <w:tab/>
      </w:r>
      <w:r w:rsidR="00C370C5" w:rsidRPr="00AC49E8">
        <w:rPr>
          <w:rFonts w:ascii="Umschrift_TTn" w:hAnsi="Umschrift_TTn" w:cs="Times New Roman"/>
          <w:i/>
          <w:lang w:val="en-GB"/>
        </w:rPr>
        <w:tab/>
      </w:r>
      <w:r w:rsidR="00FA4DAF" w:rsidRPr="00AC49E8">
        <w:rPr>
          <w:rFonts w:ascii="Umschrift_TTn" w:hAnsi="Umschrift_TTn" w:cs="Times New Roman"/>
          <w:i/>
          <w:lang w:val="en-GB"/>
        </w:rPr>
        <w:t xml:space="preserve">jm </w:t>
      </w:r>
      <w:r w:rsidR="00C370C5" w:rsidRPr="00AC49E8">
        <w:rPr>
          <w:rFonts w:ascii="Umschrift_TTn" w:hAnsi="Umschrift_TTn" w:cs="Times New Roman"/>
          <w:i/>
          <w:lang w:val="en-GB"/>
        </w:rPr>
        <w:tab/>
      </w:r>
      <w:r w:rsidR="00FA4DAF" w:rsidRPr="00AC49E8">
        <w:rPr>
          <w:rFonts w:ascii="Umschrift_TTn" w:hAnsi="Umschrift_TTn" w:cs="Times New Roman"/>
          <w:i/>
          <w:lang w:val="en-GB"/>
        </w:rPr>
        <w:t xml:space="preserve">n </w:t>
      </w:r>
      <w:r w:rsidR="00C370C5" w:rsidRPr="00AC49E8">
        <w:rPr>
          <w:rFonts w:ascii="Umschrift_TTn" w:hAnsi="Umschrift_TTn" w:cs="Times New Roman"/>
          <w:i/>
          <w:lang w:val="en-GB"/>
        </w:rPr>
        <w:tab/>
      </w:r>
      <w:r w:rsidR="00FA4DAF" w:rsidRPr="00AC49E8">
        <w:rPr>
          <w:rFonts w:ascii="Umschrift_TTn" w:hAnsi="Umschrift_TTn" w:cs="Times New Roman"/>
          <w:i/>
          <w:lang w:val="en-GB"/>
        </w:rPr>
        <w:t xml:space="preserve">obo </w:t>
      </w:r>
      <w:r w:rsidR="00C370C5" w:rsidRPr="00AC49E8">
        <w:rPr>
          <w:rFonts w:ascii="Umschrift_TTn" w:hAnsi="Umschrift_TTn" w:cs="Times New Roman"/>
          <w:i/>
          <w:lang w:val="en-GB"/>
        </w:rPr>
        <w:tab/>
      </w:r>
      <w:r w:rsidR="00C370C5" w:rsidRPr="00AC49E8">
        <w:rPr>
          <w:rFonts w:ascii="Umschrift_TTn" w:hAnsi="Umschrift_TTn" w:cs="Times New Roman"/>
          <w:i/>
          <w:lang w:val="en-GB"/>
        </w:rPr>
        <w:tab/>
      </w:r>
      <w:r w:rsidR="00C370C5" w:rsidRPr="00AC49E8">
        <w:rPr>
          <w:rFonts w:ascii="Umschrift_TTn" w:hAnsi="Umschrift_TTn" w:cs="Times New Roman"/>
          <w:i/>
          <w:lang w:val="en-GB"/>
        </w:rPr>
        <w:tab/>
      </w:r>
      <w:r w:rsidR="00C370C5" w:rsidRPr="00AC49E8">
        <w:rPr>
          <w:rFonts w:ascii="Umschrift_TTn" w:hAnsi="Umschrift_TTn" w:cs="Times New Roman"/>
          <w:i/>
          <w:lang w:val="en-GB"/>
        </w:rPr>
        <w:tab/>
      </w:r>
      <w:r w:rsidR="00FA4DAF" w:rsidRPr="00AC49E8">
        <w:rPr>
          <w:rFonts w:ascii="Umschrift_TTn" w:hAnsi="Umschrift_TTn" w:cs="Times New Roman"/>
          <w:i/>
          <w:lang w:val="en-GB"/>
        </w:rPr>
        <w:t xml:space="preserve">pri </w:t>
      </w:r>
      <w:r w:rsidR="00C370C5" w:rsidRPr="00AC49E8">
        <w:rPr>
          <w:rFonts w:ascii="Umschrift_TTn" w:hAnsi="Umschrift_TTn" w:cs="Times New Roman"/>
          <w:i/>
          <w:lang w:val="en-GB"/>
        </w:rPr>
        <w:tab/>
      </w:r>
      <w:r w:rsidR="00C370C5" w:rsidRPr="00AC49E8">
        <w:rPr>
          <w:rFonts w:ascii="Umschrift_TTn" w:hAnsi="Umschrift_TTn" w:cs="Times New Roman"/>
          <w:i/>
          <w:lang w:val="en-GB"/>
        </w:rPr>
        <w:tab/>
      </w:r>
      <w:r w:rsidR="00C370C5" w:rsidRPr="00AC49E8">
        <w:rPr>
          <w:rFonts w:ascii="Umschrift_TTn" w:hAnsi="Umschrift_TTn" w:cs="Times New Roman"/>
          <w:i/>
          <w:lang w:val="en-GB"/>
        </w:rPr>
        <w:tab/>
      </w:r>
      <w:r w:rsidR="00C370C5" w:rsidRPr="00AC49E8">
        <w:rPr>
          <w:rFonts w:ascii="Umschrift_TTn" w:hAnsi="Umschrift_TTn" w:cs="Times New Roman"/>
          <w:i/>
          <w:lang w:val="en-GB"/>
        </w:rPr>
        <w:tab/>
      </w:r>
      <w:r w:rsidR="00C370C5" w:rsidRPr="00AC49E8">
        <w:rPr>
          <w:rFonts w:ascii="Umschrift_TTn" w:hAnsi="Umschrift_TTn" w:cs="Times New Roman"/>
          <w:i/>
          <w:lang w:val="en-GB"/>
        </w:rPr>
        <w:tab/>
      </w:r>
      <w:r w:rsidR="00FA4DAF" w:rsidRPr="00AC49E8">
        <w:rPr>
          <w:rFonts w:ascii="Umschrift_TTn" w:hAnsi="Umschrift_TTn" w:cs="Times New Roman"/>
          <w:i/>
          <w:lang w:val="en-GB"/>
        </w:rPr>
        <w:t xml:space="preserve">m </w:t>
      </w:r>
      <w:r w:rsidR="00C370C5" w:rsidRPr="00AC49E8">
        <w:rPr>
          <w:rFonts w:ascii="Umschrift_TTn" w:hAnsi="Umschrift_TTn" w:cs="Times New Roman"/>
          <w:i/>
          <w:lang w:val="en-GB"/>
        </w:rPr>
        <w:tab/>
      </w:r>
      <w:r w:rsidR="00C370C5" w:rsidRPr="00AC49E8">
        <w:rPr>
          <w:rFonts w:ascii="Umschrift_TTn" w:hAnsi="Umschrift_TTn" w:cs="Times New Roman"/>
          <w:i/>
          <w:lang w:val="en-GB"/>
        </w:rPr>
        <w:tab/>
      </w:r>
      <w:r w:rsidR="00FA4DAF" w:rsidRPr="00AC49E8">
        <w:rPr>
          <w:rFonts w:ascii="Umschrift_TTn" w:hAnsi="Umschrift_TTn" w:cs="Times New Roman"/>
          <w:i/>
          <w:lang w:val="en-GB"/>
        </w:rPr>
        <w:t>r#=j</w:t>
      </w:r>
      <w:r w:rsidR="00FA4DAF" w:rsidRPr="00AC49E8">
        <w:rPr>
          <w:rFonts w:ascii="Umschrift_TTn" w:hAnsi="Umschrift_TTn" w:cs="Times New Roman"/>
          <w:i/>
          <w:lang w:val="en-GB"/>
        </w:rPr>
        <w:tab/>
      </w:r>
    </w:p>
    <w:p w14:paraId="1571DBBE" w14:textId="47B39F69" w:rsidR="00FA4DAF" w:rsidRPr="00AC49E8" w:rsidRDefault="006914B6" w:rsidP="00FA4DAF">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570E8E" w:rsidRPr="00AC49E8">
        <w:rPr>
          <w:rFonts w:ascii="Times New Roman" w:hAnsi="Times New Roman" w:cs="Times New Roman"/>
          <w:smallCaps/>
          <w:lang w:val="en-GB"/>
        </w:rPr>
        <w:tab/>
      </w:r>
      <w:r w:rsidR="00FA4DAF" w:rsidRPr="00AC49E8">
        <w:rPr>
          <w:rFonts w:ascii="Times New Roman" w:hAnsi="Times New Roman" w:cs="Times New Roman"/>
          <w:smallCaps/>
          <w:lang w:val="en-GB"/>
        </w:rPr>
        <w:t>neg.ex</w:t>
      </w:r>
      <w:r w:rsidR="00FA4DAF" w:rsidRPr="00AC49E8">
        <w:rPr>
          <w:rFonts w:ascii="Times New Roman" w:hAnsi="Times New Roman" w:cs="Times New Roman"/>
          <w:lang w:val="en-GB"/>
        </w:rPr>
        <w:t xml:space="preserve"> </w:t>
      </w:r>
      <w:r w:rsidR="00C370C5" w:rsidRPr="00AC49E8">
        <w:rPr>
          <w:rFonts w:ascii="Times New Roman" w:hAnsi="Times New Roman" w:cs="Times New Roman"/>
          <w:lang w:val="en-GB"/>
        </w:rPr>
        <w:tab/>
      </w:r>
      <w:r w:rsidR="00FA4DAF" w:rsidRPr="00AC49E8">
        <w:rPr>
          <w:rFonts w:ascii="Times New Roman" w:hAnsi="Times New Roman" w:cs="Times New Roman"/>
          <w:lang w:val="en-GB"/>
        </w:rPr>
        <w:t xml:space="preserve">word </w:t>
      </w:r>
      <w:r w:rsidR="00C370C5" w:rsidRPr="00AC49E8">
        <w:rPr>
          <w:rFonts w:ascii="Times New Roman" w:hAnsi="Times New Roman" w:cs="Times New Roman"/>
          <w:lang w:val="en-GB"/>
        </w:rPr>
        <w:tab/>
      </w:r>
      <w:r w:rsidR="00C370C5" w:rsidRPr="00AC49E8">
        <w:rPr>
          <w:rFonts w:ascii="Times New Roman" w:hAnsi="Times New Roman" w:cs="Times New Roman"/>
          <w:lang w:val="en-GB"/>
        </w:rPr>
        <w:tab/>
        <w:t>there</w:t>
      </w:r>
      <w:r w:rsidR="00C370C5" w:rsidRPr="00AC49E8">
        <w:rPr>
          <w:rFonts w:ascii="Times New Roman" w:hAnsi="Times New Roman" w:cs="Times New Roman"/>
          <w:lang w:val="en-GB"/>
        </w:rPr>
        <w:tab/>
      </w:r>
      <w:r w:rsidR="00FA4DAF" w:rsidRPr="00AC49E8">
        <w:rPr>
          <w:rFonts w:ascii="Times New Roman" w:hAnsi="Times New Roman" w:cs="Times New Roman"/>
          <w:lang w:val="en-GB"/>
        </w:rPr>
        <w:t xml:space="preserve">of </w:t>
      </w:r>
      <w:r w:rsidR="00C370C5" w:rsidRPr="00AC49E8">
        <w:rPr>
          <w:rFonts w:ascii="Times New Roman" w:hAnsi="Times New Roman" w:cs="Times New Roman"/>
          <w:lang w:val="en-GB"/>
        </w:rPr>
        <w:tab/>
      </w:r>
      <w:r w:rsidR="00FA4DAF" w:rsidRPr="00AC49E8">
        <w:rPr>
          <w:rFonts w:ascii="Times New Roman" w:hAnsi="Times New Roman" w:cs="Times New Roman"/>
          <w:lang w:val="en-GB"/>
        </w:rPr>
        <w:t xml:space="preserve">exaggeration </w:t>
      </w:r>
      <w:r w:rsidR="00C370C5" w:rsidRPr="00AC49E8">
        <w:rPr>
          <w:rFonts w:ascii="Times New Roman" w:hAnsi="Times New Roman" w:cs="Times New Roman"/>
          <w:lang w:val="en-GB"/>
        </w:rPr>
        <w:tab/>
      </w:r>
      <w:r w:rsidR="00FA4DAF" w:rsidRPr="00AC49E8">
        <w:rPr>
          <w:rFonts w:ascii="Times New Roman" w:hAnsi="Times New Roman" w:cs="Times New Roman"/>
          <w:lang w:val="en-GB"/>
        </w:rPr>
        <w:t>come_out\</w:t>
      </w:r>
      <w:r w:rsidR="00FA4DAF" w:rsidRPr="00AC49E8">
        <w:rPr>
          <w:rFonts w:ascii="Times New Roman" w:hAnsi="Times New Roman" w:cs="Times New Roman"/>
          <w:smallCaps/>
          <w:lang w:val="en-GB"/>
        </w:rPr>
        <w:t>ptcpg</w:t>
      </w:r>
      <w:r w:rsidR="00C370C5" w:rsidRPr="00AC49E8">
        <w:rPr>
          <w:rFonts w:ascii="Times New Roman" w:hAnsi="Times New Roman" w:cs="Times New Roman"/>
          <w:lang w:val="en-GB"/>
        </w:rPr>
        <w:tab/>
      </w:r>
      <w:r w:rsidR="00FA4DAF" w:rsidRPr="00AC49E8">
        <w:rPr>
          <w:rFonts w:ascii="Times New Roman" w:hAnsi="Times New Roman" w:cs="Times New Roman"/>
          <w:lang w:val="en-GB"/>
        </w:rPr>
        <w:t xml:space="preserve">in </w:t>
      </w:r>
      <w:r w:rsidR="00C370C5" w:rsidRPr="00AC49E8">
        <w:rPr>
          <w:rFonts w:ascii="Times New Roman" w:hAnsi="Times New Roman" w:cs="Times New Roman"/>
          <w:lang w:val="en-GB"/>
        </w:rPr>
        <w:tab/>
      </w:r>
      <w:r w:rsidR="00C370C5" w:rsidRPr="00AC49E8">
        <w:rPr>
          <w:rFonts w:ascii="Times New Roman" w:hAnsi="Times New Roman" w:cs="Times New Roman"/>
          <w:lang w:val="en-GB"/>
        </w:rPr>
        <w:tab/>
      </w:r>
      <w:r w:rsidR="00FA4DAF" w:rsidRPr="00AC49E8">
        <w:rPr>
          <w:rFonts w:ascii="Times New Roman" w:hAnsi="Times New Roman" w:cs="Times New Roman"/>
          <w:lang w:val="en-GB"/>
        </w:rPr>
        <w:t>mouth-</w:t>
      </w:r>
      <w:r w:rsidR="00FA4DAF" w:rsidRPr="00AC49E8">
        <w:rPr>
          <w:rFonts w:ascii="Times New Roman" w:hAnsi="Times New Roman" w:cs="Times New Roman"/>
          <w:smallCaps/>
          <w:lang w:val="en-GB"/>
        </w:rPr>
        <w:t>1sg</w:t>
      </w:r>
    </w:p>
    <w:p w14:paraId="4C07BA86" w14:textId="34F83A4E" w:rsidR="00FA4DAF" w:rsidRPr="00AC49E8" w:rsidRDefault="00570E8E" w:rsidP="00FA4DAF">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6914B6" w:rsidRPr="00AC49E8">
        <w:rPr>
          <w:rFonts w:ascii="Times New Roman" w:hAnsi="Times New Roman" w:cs="Times New Roman"/>
          <w:lang w:val="en-GB"/>
        </w:rPr>
        <w:tab/>
      </w:r>
      <w:r w:rsidR="00FA4DAF" w:rsidRPr="00AC49E8">
        <w:rPr>
          <w:rFonts w:ascii="Times New Roman" w:hAnsi="Times New Roman" w:cs="Times New Roman"/>
          <w:lang w:val="en-GB"/>
        </w:rPr>
        <w:t>‘There is no word of exaggeration in what came out of my mouth.’</w:t>
      </w:r>
      <w:r w:rsidR="002901E5" w:rsidRPr="00AC49E8">
        <w:rPr>
          <w:rFonts w:ascii="Times New Roman" w:hAnsi="Times New Roman" w:cs="Times New Roman"/>
          <w:lang w:val="en-GB"/>
        </w:rPr>
        <w:t xml:space="preserve"> (Stela of Sesostris </w:t>
      </w:r>
      <w:r w:rsidR="006914B6" w:rsidRPr="00AC49E8">
        <w:rPr>
          <w:rFonts w:ascii="Times New Roman" w:hAnsi="Times New Roman" w:cs="Times New Roman"/>
          <w:lang w:val="en-GB"/>
        </w:rPr>
        <w:tab/>
      </w:r>
      <w:r w:rsidR="006914B6" w:rsidRPr="00AC49E8">
        <w:rPr>
          <w:rFonts w:ascii="Times New Roman" w:hAnsi="Times New Roman" w:cs="Times New Roman"/>
          <w:lang w:val="en-GB"/>
        </w:rPr>
        <w:tab/>
      </w:r>
      <w:r w:rsidR="002901E5" w:rsidRPr="00AC49E8">
        <w:rPr>
          <w:rFonts w:ascii="Times New Roman" w:hAnsi="Times New Roman" w:cs="Times New Roman"/>
          <w:lang w:val="en-GB"/>
        </w:rPr>
        <w:t xml:space="preserve">III at </w:t>
      </w:r>
      <w:r w:rsidR="002901E5" w:rsidRPr="00AC49E8">
        <w:rPr>
          <w:rFonts w:ascii="Times New Roman" w:hAnsi="Times New Roman" w:cs="Times New Roman"/>
          <w:lang w:val="en-GB"/>
        </w:rPr>
        <w:tab/>
        <w:t>Semnah = Berlin ÄM 1157 l. 16</w:t>
      </w:r>
      <w:ins w:id="238" w:author="Elsa Oréal" w:date="2020-01-09T16:20:00Z">
        <w:r w:rsidR="00B0114B">
          <w:rPr>
            <w:rFonts w:ascii="Times New Roman" w:hAnsi="Times New Roman" w:cs="Times New Roman"/>
            <w:lang w:val="en-GB"/>
          </w:rPr>
          <w:t>–</w:t>
        </w:r>
      </w:ins>
      <w:r w:rsidR="002901E5" w:rsidRPr="00AC49E8">
        <w:rPr>
          <w:rFonts w:ascii="Times New Roman" w:hAnsi="Times New Roman" w:cs="Times New Roman"/>
          <w:lang w:val="en-GB"/>
        </w:rPr>
        <w:t>17)</w:t>
      </w:r>
    </w:p>
    <w:p w14:paraId="5F8B90DA" w14:textId="77777777" w:rsidR="00FA4DAF" w:rsidRPr="00AC49E8" w:rsidRDefault="00FA4DAF" w:rsidP="00FA4DAF">
      <w:pPr>
        <w:spacing w:line="276" w:lineRule="auto"/>
        <w:jc w:val="both"/>
        <w:rPr>
          <w:rFonts w:ascii="Times New Roman" w:hAnsi="Times New Roman" w:cs="Times New Roman"/>
          <w:lang w:val="en-GB"/>
        </w:rPr>
      </w:pPr>
    </w:p>
    <w:p w14:paraId="59D4F891" w14:textId="26544DD9" w:rsidR="008D365C" w:rsidRPr="00AC49E8" w:rsidRDefault="008E392D" w:rsidP="008D365C">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Step (3) </w:t>
      </w:r>
      <w:r w:rsidR="008D365C" w:rsidRPr="00AC49E8">
        <w:rPr>
          <w:rFonts w:ascii="Umschrift_TTn" w:hAnsi="Umschrift_TTn" w:cs="Times New Roman"/>
          <w:i/>
          <w:lang w:val="en-GB"/>
        </w:rPr>
        <w:t>nn</w:t>
      </w:r>
      <w:r w:rsidR="008D365C" w:rsidRPr="00AC49E8">
        <w:rPr>
          <w:rFonts w:ascii="Times New Roman" w:hAnsi="Times New Roman" w:cs="Times New Roman"/>
          <w:lang w:val="en-GB"/>
        </w:rPr>
        <w:t xml:space="preserve"> + referential subject + locative predicate</w:t>
      </w:r>
      <w:r w:rsidR="00514D63" w:rsidRPr="00AC49E8">
        <w:rPr>
          <w:rFonts w:ascii="Times New Roman" w:hAnsi="Times New Roman" w:cs="Times New Roman"/>
          <w:lang w:val="en-GB"/>
        </w:rPr>
        <w:t xml:space="preserve"> (‘the man is not in the house’)</w:t>
      </w:r>
    </w:p>
    <w:p w14:paraId="56717EB9" w14:textId="77777777" w:rsidR="00615D56" w:rsidRPr="00AC49E8" w:rsidRDefault="00615D56" w:rsidP="00DE5A5D">
      <w:pPr>
        <w:spacing w:line="276" w:lineRule="auto"/>
        <w:jc w:val="both"/>
        <w:rPr>
          <w:rFonts w:ascii="Times New Roman" w:hAnsi="Times New Roman" w:cs="Times New Roman"/>
          <w:lang w:val="en-GB"/>
        </w:rPr>
      </w:pPr>
    </w:p>
    <w:p w14:paraId="335B8853" w14:textId="2C811725" w:rsidR="00C81BBF" w:rsidRPr="00AC49E8" w:rsidRDefault="00C81BBF"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The use of </w:t>
      </w:r>
      <w:r w:rsidRPr="00AC49E8">
        <w:rPr>
          <w:rFonts w:ascii="Umschrift_TTn" w:hAnsi="Umschrift_TTn" w:cs="Times New Roman"/>
          <w:i/>
          <w:lang w:val="en-GB"/>
        </w:rPr>
        <w:t>nn</w:t>
      </w:r>
      <w:r w:rsidRPr="00AC49E8">
        <w:rPr>
          <w:rFonts w:ascii="Times New Roman" w:hAnsi="Times New Roman" w:cs="Times New Roman"/>
          <w:lang w:val="en-GB"/>
        </w:rPr>
        <w:t xml:space="preserve"> </w:t>
      </w:r>
      <w:r w:rsidR="001F1E6F" w:rsidRPr="00AC49E8">
        <w:rPr>
          <w:rFonts w:ascii="Times New Roman" w:hAnsi="Times New Roman" w:cs="Times New Roman"/>
          <w:lang w:val="en-GB"/>
        </w:rPr>
        <w:t xml:space="preserve">also extends to </w:t>
      </w:r>
      <w:r w:rsidR="00D3162C" w:rsidRPr="00AC49E8">
        <w:rPr>
          <w:rFonts w:ascii="Times New Roman" w:hAnsi="Times New Roman" w:cs="Times New Roman"/>
          <w:lang w:val="en-GB"/>
        </w:rPr>
        <w:t>all kinds of stative predicates</w:t>
      </w:r>
      <w:ins w:id="239" w:author="Albion M. Butters" w:date="2019-12-19T13:32:00Z">
        <w:r w:rsidR="00AB5D70">
          <w:rPr>
            <w:rFonts w:ascii="Times New Roman" w:hAnsi="Times New Roman" w:cs="Times New Roman"/>
            <w:lang w:val="en-GB"/>
          </w:rPr>
          <w:t xml:space="preserve"> (</w:t>
        </w:r>
      </w:ins>
      <w:r w:rsidR="00D3162C" w:rsidRPr="00AC49E8">
        <w:rPr>
          <w:rFonts w:ascii="Times New Roman" w:hAnsi="Times New Roman" w:cs="Times New Roman"/>
          <w:lang w:val="en-GB"/>
        </w:rPr>
        <w:t xml:space="preserve">e.g. </w:t>
      </w:r>
      <w:r w:rsidR="00D127B3" w:rsidRPr="00AC49E8">
        <w:rPr>
          <w:rFonts w:ascii="Times New Roman" w:hAnsi="Times New Roman" w:cs="Times New Roman"/>
          <w:lang w:val="en-GB"/>
        </w:rPr>
        <w:t xml:space="preserve">property </w:t>
      </w:r>
      <w:r w:rsidRPr="00AC49E8">
        <w:rPr>
          <w:rFonts w:ascii="Times New Roman" w:hAnsi="Times New Roman" w:cs="Times New Roman"/>
          <w:lang w:val="en-GB"/>
        </w:rPr>
        <w:t>predicates</w:t>
      </w:r>
      <w:ins w:id="240" w:author="Albion M. Butters" w:date="2019-12-19T13:32:00Z">
        <w:r w:rsidR="00AB5D70">
          <w:rPr>
            <w:rFonts w:ascii="Times New Roman" w:hAnsi="Times New Roman" w:cs="Times New Roman"/>
            <w:lang w:val="en-GB"/>
          </w:rPr>
          <w:t>)</w:t>
        </w:r>
      </w:ins>
      <w:r w:rsidRPr="00AC49E8">
        <w:rPr>
          <w:rFonts w:ascii="Times New Roman" w:hAnsi="Times New Roman" w:cs="Times New Roman"/>
          <w:lang w:val="en-GB"/>
        </w:rPr>
        <w:t xml:space="preserve"> in Middle Egyptian</w:t>
      </w:r>
      <w:r w:rsidR="00A866E6" w:rsidRPr="00AC49E8">
        <w:rPr>
          <w:rFonts w:ascii="Times New Roman" w:hAnsi="Times New Roman" w:cs="Times New Roman"/>
          <w:lang w:val="en-GB"/>
        </w:rPr>
        <w:t xml:space="preserve">, thus replacing </w:t>
      </w:r>
      <w:ins w:id="241" w:author="Albion M. Butters" w:date="2019-12-19T13:32:00Z">
        <w:r w:rsidR="00AB5D70">
          <w:rPr>
            <w:rFonts w:ascii="Times New Roman" w:hAnsi="Times New Roman" w:cs="Times New Roman"/>
            <w:lang w:val="en-GB"/>
          </w:rPr>
          <w:t xml:space="preserve">the </w:t>
        </w:r>
      </w:ins>
      <w:r w:rsidR="00A866E6" w:rsidRPr="00AC49E8">
        <w:rPr>
          <w:rFonts w:ascii="Times New Roman" w:hAnsi="Times New Roman" w:cs="Times New Roman"/>
          <w:lang w:val="en-GB"/>
        </w:rPr>
        <w:t xml:space="preserve">older </w:t>
      </w:r>
      <w:r w:rsidR="00A866E6" w:rsidRPr="00AC49E8">
        <w:rPr>
          <w:rFonts w:ascii="Umschrift_TTn" w:hAnsi="Umschrift_TTn" w:cs="Times New Roman"/>
          <w:i/>
          <w:lang w:val="en-GB"/>
        </w:rPr>
        <w:t>ni</w:t>
      </w:r>
      <w:r w:rsidR="00A866E6" w:rsidRPr="00AC49E8">
        <w:rPr>
          <w:rFonts w:ascii="Times New Roman" w:hAnsi="Times New Roman" w:cs="Times New Roman"/>
          <w:lang w:val="en-GB"/>
        </w:rPr>
        <w:t xml:space="preserve"> in this function as well</w:t>
      </w:r>
      <w:ins w:id="242" w:author="Albion M. Butters" w:date="2019-12-19T11:44:00Z">
        <w:r w:rsidR="00DE3CD7">
          <w:rPr>
            <w:rFonts w:ascii="Times New Roman" w:hAnsi="Times New Roman" w:cs="Times New Roman"/>
            <w:lang w:val="en-GB"/>
          </w:rPr>
          <w:t>:</w:t>
        </w:r>
      </w:ins>
    </w:p>
    <w:p w14:paraId="7708EC09" w14:textId="77777777" w:rsidR="001F1E6F" w:rsidRPr="00AC49E8" w:rsidRDefault="001F1E6F" w:rsidP="00DE5A5D">
      <w:pPr>
        <w:spacing w:line="276" w:lineRule="auto"/>
        <w:jc w:val="both"/>
        <w:rPr>
          <w:rFonts w:ascii="Times New Roman" w:hAnsi="Times New Roman" w:cs="Times New Roman"/>
          <w:lang w:val="en-GB"/>
        </w:rPr>
      </w:pPr>
    </w:p>
    <w:p w14:paraId="7F650B16" w14:textId="4A23D807" w:rsidR="001F1E6F" w:rsidRPr="00AC49E8" w:rsidRDefault="00295E74"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903DB7" w:rsidRPr="00AC49E8">
        <w:rPr>
          <w:rFonts w:ascii="Times New Roman" w:hAnsi="Times New Roman" w:cs="Times New Roman"/>
          <w:lang w:val="en-GB"/>
        </w:rPr>
        <w:t>34</w:t>
      </w:r>
      <w:r w:rsidRPr="00AC49E8">
        <w:rPr>
          <w:rFonts w:ascii="Times New Roman" w:hAnsi="Times New Roman" w:cs="Times New Roman"/>
          <w:lang w:val="en-GB"/>
        </w:rPr>
        <w:t>)</w:t>
      </w:r>
      <w:r w:rsidR="00182DE5" w:rsidRPr="00AC49E8">
        <w:rPr>
          <w:rFonts w:ascii="Times New Roman" w:hAnsi="Times New Roman" w:cs="Times New Roman"/>
          <w:lang w:val="en-GB"/>
        </w:rPr>
        <w:tab/>
      </w:r>
      <w:r w:rsidR="00C27A1A" w:rsidRPr="00AC49E8">
        <w:rPr>
          <w:rFonts w:ascii="Times New Roman" w:hAnsi="Times New Roman" w:cs="Times New Roman"/>
          <w:lang w:val="en-GB"/>
        </w:rPr>
        <w:t xml:space="preserve">Middle Egyptian </w:t>
      </w:r>
      <w:r w:rsidR="00B66F02" w:rsidRPr="00AC49E8">
        <w:rPr>
          <w:rFonts w:ascii="Times New Roman" w:hAnsi="Times New Roman" w:cs="Times New Roman"/>
          <w:lang w:val="en-GB"/>
        </w:rPr>
        <w:t>(Egyptian [Afro-Asiatic], Egypt)</w:t>
      </w:r>
    </w:p>
    <w:p w14:paraId="2C541BB1" w14:textId="7A12E943" w:rsidR="001F1E6F" w:rsidRPr="00AC49E8" w:rsidRDefault="00182DE5" w:rsidP="00DE5A5D">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1F1E6F" w:rsidRPr="00AC49E8">
        <w:rPr>
          <w:rFonts w:ascii="Umschrift_TTn" w:hAnsi="Umschrift_TTn" w:cs="Times New Roman"/>
          <w:i/>
          <w:lang w:val="en-GB"/>
        </w:rPr>
        <w:t xml:space="preserve">nn </w:t>
      </w:r>
      <w:r w:rsidR="00F4508D" w:rsidRPr="00AC49E8">
        <w:rPr>
          <w:rFonts w:ascii="Umschrift_TTn" w:hAnsi="Umschrift_TTn" w:cs="Times New Roman"/>
          <w:i/>
          <w:lang w:val="en-GB"/>
        </w:rPr>
        <w:tab/>
      </w:r>
      <w:r w:rsidR="001F1E6F" w:rsidRPr="00AC49E8">
        <w:rPr>
          <w:rFonts w:ascii="Umschrift_TTn" w:hAnsi="Umschrift_TTn" w:cs="Times New Roman"/>
          <w:i/>
          <w:lang w:val="en-GB"/>
        </w:rPr>
        <w:t xml:space="preserve">nn </w:t>
      </w:r>
      <w:r w:rsidR="00F4508D" w:rsidRPr="00AC49E8">
        <w:rPr>
          <w:rFonts w:ascii="Umschrift_TTn" w:hAnsi="Umschrift_TTn" w:cs="Times New Roman"/>
          <w:i/>
          <w:lang w:val="en-GB"/>
        </w:rPr>
        <w:tab/>
      </w:r>
      <w:r w:rsidR="00F4508D" w:rsidRPr="00AC49E8">
        <w:rPr>
          <w:rFonts w:ascii="Umschrift_TTn" w:hAnsi="Umschrift_TTn" w:cs="Times New Roman"/>
          <w:i/>
          <w:lang w:val="en-GB"/>
        </w:rPr>
        <w:tab/>
      </w:r>
      <w:r w:rsidR="001F1E6F" w:rsidRPr="00AC49E8">
        <w:rPr>
          <w:rFonts w:ascii="Umschrift_TTn" w:hAnsi="Umschrift_TTn" w:cs="Times New Roman"/>
          <w:i/>
          <w:lang w:val="en-GB"/>
        </w:rPr>
        <w:t>Sri-w</w:t>
      </w:r>
    </w:p>
    <w:p w14:paraId="04776F7E" w14:textId="428BB4F0" w:rsidR="001F1E6F" w:rsidRPr="00AC49E8" w:rsidRDefault="00182DE5" w:rsidP="00DE5A5D">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1F1E6F" w:rsidRPr="00AC49E8">
        <w:rPr>
          <w:rFonts w:ascii="Times New Roman" w:hAnsi="Times New Roman" w:cs="Times New Roman"/>
          <w:smallCaps/>
          <w:lang w:val="en-GB"/>
        </w:rPr>
        <w:t>neg</w:t>
      </w:r>
      <w:r w:rsidR="001F1E6F" w:rsidRPr="00AC49E8">
        <w:rPr>
          <w:rFonts w:ascii="Times New Roman" w:hAnsi="Times New Roman" w:cs="Times New Roman"/>
          <w:lang w:val="en-GB"/>
        </w:rPr>
        <w:t xml:space="preserve"> </w:t>
      </w:r>
      <w:r w:rsidR="00F4508D" w:rsidRPr="00AC49E8">
        <w:rPr>
          <w:rFonts w:ascii="Times New Roman" w:hAnsi="Times New Roman" w:cs="Times New Roman"/>
          <w:lang w:val="en-GB"/>
        </w:rPr>
        <w:tab/>
      </w:r>
      <w:r w:rsidR="001F1E6F" w:rsidRPr="00AC49E8">
        <w:rPr>
          <w:rFonts w:ascii="Times New Roman" w:hAnsi="Times New Roman" w:cs="Times New Roman"/>
          <w:lang w:val="en-GB"/>
        </w:rPr>
        <w:t xml:space="preserve">this </w:t>
      </w:r>
      <w:r w:rsidR="00F4508D" w:rsidRPr="00AC49E8">
        <w:rPr>
          <w:rFonts w:ascii="Times New Roman" w:hAnsi="Times New Roman" w:cs="Times New Roman"/>
          <w:lang w:val="en-GB"/>
        </w:rPr>
        <w:tab/>
      </w:r>
      <w:r w:rsidR="00F4508D" w:rsidRPr="00AC49E8">
        <w:rPr>
          <w:rFonts w:ascii="Times New Roman" w:hAnsi="Times New Roman" w:cs="Times New Roman"/>
          <w:lang w:val="en-GB"/>
        </w:rPr>
        <w:tab/>
      </w:r>
      <w:r w:rsidR="001F1E6F" w:rsidRPr="00AC49E8">
        <w:rPr>
          <w:rFonts w:ascii="Times New Roman" w:hAnsi="Times New Roman" w:cs="Times New Roman"/>
          <w:lang w:val="en-GB"/>
        </w:rPr>
        <w:t>be_small\</w:t>
      </w:r>
      <w:r w:rsidR="001F1E6F" w:rsidRPr="00AC49E8">
        <w:rPr>
          <w:rFonts w:ascii="Times New Roman" w:hAnsi="Times New Roman" w:cs="Times New Roman"/>
          <w:smallCaps/>
          <w:lang w:val="en-GB"/>
        </w:rPr>
        <w:t>ptcp.pfv-pred</w:t>
      </w:r>
    </w:p>
    <w:p w14:paraId="48EF390F" w14:textId="16B773C9" w:rsidR="00FE3D3F" w:rsidRPr="00AC49E8" w:rsidRDefault="00182DE5"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E732A5" w:rsidRPr="00AC49E8">
        <w:rPr>
          <w:rFonts w:ascii="Times New Roman" w:hAnsi="Times New Roman" w:cs="Times New Roman"/>
          <w:lang w:val="en-GB"/>
        </w:rPr>
        <w:t>‘</w:t>
      </w:r>
      <w:r w:rsidR="001F1E6F" w:rsidRPr="00AC49E8">
        <w:rPr>
          <w:rFonts w:ascii="Times New Roman" w:hAnsi="Times New Roman" w:cs="Times New Roman"/>
          <w:lang w:val="en-GB"/>
        </w:rPr>
        <w:t>This is not small</w:t>
      </w:r>
      <w:r w:rsidR="00722BFB" w:rsidRPr="00AC49E8">
        <w:rPr>
          <w:rFonts w:ascii="Times New Roman" w:hAnsi="Times New Roman" w:cs="Times New Roman"/>
          <w:lang w:val="en-GB"/>
        </w:rPr>
        <w:t>.</w:t>
      </w:r>
      <w:r w:rsidR="00E732A5" w:rsidRPr="00AC49E8">
        <w:rPr>
          <w:rFonts w:ascii="Times New Roman" w:hAnsi="Times New Roman" w:cs="Times New Roman"/>
          <w:lang w:val="en-GB"/>
        </w:rPr>
        <w:t>’</w:t>
      </w:r>
      <w:r w:rsidR="00296F73" w:rsidRPr="00AC49E8">
        <w:rPr>
          <w:rFonts w:ascii="Times New Roman" w:hAnsi="Times New Roman" w:cs="Times New Roman"/>
          <w:lang w:val="en-GB"/>
        </w:rPr>
        <w:t xml:space="preserve"> (</w:t>
      </w:r>
      <w:r w:rsidR="00296F73" w:rsidRPr="00AC49E8">
        <w:rPr>
          <w:rFonts w:ascii="Times New Roman" w:hAnsi="Times New Roman" w:cs="Times New Roman"/>
          <w:i/>
          <w:lang w:val="en-GB"/>
        </w:rPr>
        <w:t>Sinuhe</w:t>
      </w:r>
      <w:r w:rsidR="00296F73" w:rsidRPr="00AC49E8">
        <w:rPr>
          <w:rFonts w:ascii="Times New Roman" w:hAnsi="Times New Roman" w:cs="Times New Roman"/>
          <w:lang w:val="en-GB"/>
        </w:rPr>
        <w:t>, Ashmolean Ostracon 47)</w:t>
      </w:r>
    </w:p>
    <w:p w14:paraId="6F8A47D5" w14:textId="77777777" w:rsidR="00103C09" w:rsidRPr="00AC49E8" w:rsidRDefault="00103C09" w:rsidP="00DE5A5D">
      <w:pPr>
        <w:spacing w:line="276" w:lineRule="auto"/>
        <w:jc w:val="both"/>
        <w:rPr>
          <w:rFonts w:ascii="Times New Roman" w:hAnsi="Times New Roman" w:cs="Times New Roman"/>
          <w:lang w:val="en-GB"/>
        </w:rPr>
      </w:pPr>
    </w:p>
    <w:p w14:paraId="1C04CCE9" w14:textId="5168B3D0" w:rsidR="00507FF8" w:rsidRPr="00AC49E8" w:rsidRDefault="00507FF8"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Tenses known as ‘Pseudo-verbal’ constructions are also concerned, but the spread of </w:t>
      </w:r>
      <w:r w:rsidRPr="00AC49E8">
        <w:rPr>
          <w:rFonts w:ascii="Umschrift_TTn" w:hAnsi="Umschrift_TTn" w:cs="Times New Roman"/>
          <w:i/>
          <w:lang w:val="en-GB"/>
        </w:rPr>
        <w:t>nn</w:t>
      </w:r>
      <w:r w:rsidRPr="00AC49E8">
        <w:rPr>
          <w:rFonts w:ascii="Times New Roman" w:hAnsi="Times New Roman" w:cs="Times New Roman"/>
          <w:lang w:val="en-GB"/>
        </w:rPr>
        <w:t xml:space="preserve"> to these followed a </w:t>
      </w:r>
      <w:r w:rsidR="00195A79" w:rsidRPr="00AC49E8">
        <w:rPr>
          <w:rFonts w:ascii="Times New Roman" w:hAnsi="Times New Roman" w:cs="Times New Roman"/>
          <w:lang w:val="en-GB"/>
        </w:rPr>
        <w:t>different</w:t>
      </w:r>
      <w:r w:rsidRPr="00AC49E8">
        <w:rPr>
          <w:rFonts w:ascii="Times New Roman" w:hAnsi="Times New Roman" w:cs="Times New Roman"/>
          <w:lang w:val="en-GB"/>
        </w:rPr>
        <w:t xml:space="preserve"> chronology.</w:t>
      </w:r>
    </w:p>
    <w:p w14:paraId="7F35BD6A" w14:textId="77777777" w:rsidR="00507FF8" w:rsidRPr="00AC49E8" w:rsidRDefault="00507FF8" w:rsidP="00DE5A5D">
      <w:pPr>
        <w:spacing w:line="276" w:lineRule="auto"/>
        <w:jc w:val="both"/>
        <w:rPr>
          <w:rFonts w:ascii="Times New Roman" w:hAnsi="Times New Roman" w:cs="Times New Roman"/>
          <w:lang w:val="en-GB"/>
        </w:rPr>
      </w:pPr>
    </w:p>
    <w:p w14:paraId="26F2AC18" w14:textId="44ED8884" w:rsidR="00103C09" w:rsidRPr="00AC49E8" w:rsidRDefault="00990B68"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103C09" w:rsidRPr="00AC49E8">
        <w:rPr>
          <w:rFonts w:ascii="Times New Roman" w:hAnsi="Times New Roman" w:cs="Times New Roman"/>
          <w:lang w:val="en-GB"/>
        </w:rPr>
        <w:t xml:space="preserve">It is also to be noted that </w:t>
      </w:r>
      <w:ins w:id="243" w:author="Albion M. Butters" w:date="2019-12-19T13:33:00Z">
        <w:r w:rsidR="00BD05A3" w:rsidRPr="00AC49E8">
          <w:rPr>
            <w:rFonts w:ascii="Times New Roman" w:hAnsi="Times New Roman" w:cs="Times New Roman"/>
            <w:lang w:val="en-GB"/>
          </w:rPr>
          <w:t>already in its early attestation</w:t>
        </w:r>
        <w:r w:rsidR="00BD05A3" w:rsidRPr="00AC49E8">
          <w:rPr>
            <w:rFonts w:ascii="Umschrift_TTn" w:hAnsi="Umschrift_TTn" w:cs="Times New Roman"/>
            <w:i/>
            <w:lang w:val="en-GB"/>
          </w:rPr>
          <w:t xml:space="preserve"> </w:t>
        </w:r>
      </w:ins>
      <w:r w:rsidR="00103C09" w:rsidRPr="00AC49E8">
        <w:rPr>
          <w:rFonts w:ascii="Umschrift_TTn" w:hAnsi="Umschrift_TTn" w:cs="Times New Roman"/>
          <w:i/>
          <w:lang w:val="en-GB"/>
        </w:rPr>
        <w:t>nn</w:t>
      </w:r>
      <w:r w:rsidR="00103C09" w:rsidRPr="00AC49E8">
        <w:rPr>
          <w:rFonts w:ascii="Times New Roman" w:hAnsi="Times New Roman" w:cs="Times New Roman"/>
          <w:lang w:val="en-GB"/>
        </w:rPr>
        <w:t xml:space="preserve"> is used with t</w:t>
      </w:r>
      <w:r w:rsidR="00195A79" w:rsidRPr="00AC49E8">
        <w:rPr>
          <w:rFonts w:ascii="Times New Roman" w:hAnsi="Times New Roman" w:cs="Times New Roman"/>
          <w:lang w:val="en-GB"/>
        </w:rPr>
        <w:t>he meaning ‘without’ before an i</w:t>
      </w:r>
      <w:r w:rsidR="00103C09" w:rsidRPr="00AC49E8">
        <w:rPr>
          <w:rFonts w:ascii="Times New Roman" w:hAnsi="Times New Roman" w:cs="Times New Roman"/>
          <w:lang w:val="en-GB"/>
        </w:rPr>
        <w:t>nfinitive</w:t>
      </w:r>
      <w:ins w:id="244" w:author="Albion M. Butters" w:date="2019-12-19T13:33:00Z">
        <w:r w:rsidR="00BD05A3">
          <w:rPr>
            <w:rFonts w:ascii="Times New Roman" w:hAnsi="Times New Roman" w:cs="Times New Roman"/>
            <w:lang w:val="en-GB"/>
          </w:rPr>
          <w:t>:</w:t>
        </w:r>
      </w:ins>
      <w:r w:rsidR="00A90A00" w:rsidRPr="00AC49E8">
        <w:rPr>
          <w:rStyle w:val="Marquenotebasdepage"/>
          <w:rFonts w:ascii="Times New Roman" w:hAnsi="Times New Roman" w:cs="Times New Roman"/>
          <w:lang w:val="en-GB"/>
        </w:rPr>
        <w:footnoteReference w:id="20"/>
      </w:r>
      <w:r w:rsidR="00103C09" w:rsidRPr="00AC49E8">
        <w:rPr>
          <w:rFonts w:ascii="Times New Roman" w:hAnsi="Times New Roman" w:cs="Times New Roman"/>
          <w:lang w:val="en-GB"/>
        </w:rPr>
        <w:t xml:space="preserve"> </w:t>
      </w:r>
    </w:p>
    <w:p w14:paraId="7C2DFBC5" w14:textId="77777777" w:rsidR="001F1E6F" w:rsidRPr="00AC49E8" w:rsidRDefault="001F1E6F" w:rsidP="00DE5A5D">
      <w:pPr>
        <w:spacing w:line="276" w:lineRule="auto"/>
        <w:jc w:val="both"/>
        <w:rPr>
          <w:rFonts w:ascii="Times New Roman" w:hAnsi="Times New Roman" w:cs="Times New Roman"/>
          <w:lang w:val="en-GB"/>
        </w:rPr>
      </w:pPr>
    </w:p>
    <w:p w14:paraId="423DC275" w14:textId="53C908B2" w:rsidR="00F75065" w:rsidRPr="00AC49E8" w:rsidRDefault="00903DB7"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(35)</w:t>
      </w:r>
      <w:r w:rsidR="00670C75" w:rsidRPr="00AC49E8">
        <w:rPr>
          <w:rFonts w:ascii="Times New Roman" w:hAnsi="Times New Roman" w:cs="Times New Roman"/>
          <w:lang w:val="en-GB"/>
        </w:rPr>
        <w:tab/>
      </w:r>
      <w:r w:rsidR="00073154" w:rsidRPr="00AC49E8">
        <w:rPr>
          <w:rFonts w:ascii="Times New Roman" w:hAnsi="Times New Roman" w:cs="Times New Roman"/>
          <w:lang w:val="en-GB"/>
        </w:rPr>
        <w:t xml:space="preserve">Middle Egyptian </w:t>
      </w:r>
      <w:r w:rsidR="00B66F02" w:rsidRPr="00AC49E8">
        <w:rPr>
          <w:rFonts w:ascii="Times New Roman" w:hAnsi="Times New Roman" w:cs="Times New Roman"/>
          <w:lang w:val="en-GB"/>
        </w:rPr>
        <w:t>(Egyptian [Afro-Asiatic], Egypt)</w:t>
      </w:r>
    </w:p>
    <w:p w14:paraId="2A1EB4AA" w14:textId="2584C136" w:rsidR="00231869" w:rsidRPr="00AC49E8" w:rsidRDefault="00670C75" w:rsidP="00DE5A5D">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3651BB" w:rsidRPr="00AC49E8">
        <w:rPr>
          <w:rFonts w:ascii="Umschrift_TTn" w:hAnsi="Umschrift_TTn" w:cs="Times New Roman"/>
          <w:i/>
          <w:lang w:val="en-GB"/>
        </w:rPr>
        <w:t>jri-</w:t>
      </w:r>
      <w:r w:rsidR="00F75065" w:rsidRPr="00AC49E8">
        <w:rPr>
          <w:rFonts w:ascii="Umschrift_TTn" w:hAnsi="Umschrift_TTn" w:cs="Times New Roman"/>
          <w:i/>
          <w:lang w:val="en-GB"/>
        </w:rPr>
        <w:t>kw</w:t>
      </w:r>
      <w:r w:rsidR="00E757FE" w:rsidRPr="00AC49E8">
        <w:rPr>
          <w:rFonts w:ascii="Umschrift_TTn" w:hAnsi="Umschrift_TTn" w:cs="Times New Roman"/>
          <w:i/>
          <w:lang w:val="en-GB"/>
        </w:rPr>
        <w:t xml:space="preserve"> </w:t>
      </w:r>
      <w:r w:rsidR="001862C1" w:rsidRPr="00AC49E8">
        <w:rPr>
          <w:rFonts w:ascii="Umschrift_TTn" w:hAnsi="Umschrift_TTn" w:cs="Times New Roman"/>
          <w:i/>
          <w:lang w:val="en-GB"/>
        </w:rPr>
        <w:tab/>
      </w:r>
      <w:r w:rsidR="001862C1" w:rsidRPr="00AC49E8">
        <w:rPr>
          <w:rFonts w:ascii="Umschrift_TTn" w:hAnsi="Umschrift_TTn" w:cs="Times New Roman"/>
          <w:i/>
          <w:lang w:val="en-GB"/>
        </w:rPr>
        <w:tab/>
      </w:r>
      <w:r w:rsidR="001862C1" w:rsidRPr="00AC49E8">
        <w:rPr>
          <w:rFonts w:ascii="Umschrift_TTn" w:hAnsi="Umschrift_TTn" w:cs="Times New Roman"/>
          <w:i/>
          <w:lang w:val="en-GB"/>
        </w:rPr>
        <w:tab/>
      </w:r>
      <w:r w:rsidR="001862C1" w:rsidRPr="00AC49E8">
        <w:rPr>
          <w:rFonts w:ascii="Umschrift_TTn" w:hAnsi="Umschrift_TTn" w:cs="Times New Roman"/>
          <w:i/>
          <w:lang w:val="en-GB"/>
        </w:rPr>
        <w:tab/>
      </w:r>
      <w:r w:rsidR="001862C1" w:rsidRPr="00AC49E8">
        <w:rPr>
          <w:rFonts w:ascii="Umschrift_TTn" w:hAnsi="Umschrift_TTn" w:cs="Times New Roman"/>
          <w:i/>
          <w:lang w:val="en-GB"/>
        </w:rPr>
        <w:tab/>
      </w:r>
      <w:r w:rsidR="00E757FE" w:rsidRPr="00AC49E8">
        <w:rPr>
          <w:rFonts w:ascii="Umschrift_TTn" w:hAnsi="Umschrift_TTn" w:cs="Times New Roman"/>
          <w:i/>
          <w:lang w:val="en-GB"/>
        </w:rPr>
        <w:t xml:space="preserve">m </w:t>
      </w:r>
      <w:r w:rsidR="001862C1" w:rsidRPr="00AC49E8">
        <w:rPr>
          <w:rFonts w:ascii="Umschrift_TTn" w:hAnsi="Umschrift_TTn" w:cs="Times New Roman"/>
          <w:i/>
          <w:lang w:val="en-GB"/>
        </w:rPr>
        <w:tab/>
      </w:r>
      <w:r w:rsidR="001862C1" w:rsidRPr="00AC49E8">
        <w:rPr>
          <w:rFonts w:ascii="Umschrift_TTn" w:hAnsi="Umschrift_TTn" w:cs="Times New Roman"/>
          <w:i/>
          <w:lang w:val="en-GB"/>
        </w:rPr>
        <w:tab/>
      </w:r>
      <w:r w:rsidR="00E757FE" w:rsidRPr="00AC49E8">
        <w:rPr>
          <w:rFonts w:ascii="Umschrift_TTn" w:hAnsi="Umschrift_TTn" w:cs="Times New Roman"/>
          <w:i/>
          <w:lang w:val="en-GB"/>
        </w:rPr>
        <w:t xml:space="preserve">oq </w:t>
      </w:r>
      <w:r w:rsidR="001862C1" w:rsidRPr="00AC49E8">
        <w:rPr>
          <w:rFonts w:ascii="Umschrift_TTn" w:hAnsi="Umschrift_TTn" w:cs="Times New Roman"/>
          <w:i/>
          <w:lang w:val="en-GB"/>
        </w:rPr>
        <w:tab/>
      </w:r>
      <w:r w:rsidR="001862C1" w:rsidRPr="00AC49E8">
        <w:rPr>
          <w:rFonts w:ascii="Umschrift_TTn" w:hAnsi="Umschrift_TTn" w:cs="Times New Roman"/>
          <w:i/>
          <w:lang w:val="en-GB"/>
        </w:rPr>
        <w:tab/>
      </w:r>
      <w:r w:rsidR="001862C1" w:rsidRPr="00AC49E8">
        <w:rPr>
          <w:rFonts w:ascii="Umschrift_TTn" w:hAnsi="Umschrift_TTn" w:cs="Times New Roman"/>
          <w:i/>
          <w:lang w:val="en-GB"/>
        </w:rPr>
        <w:tab/>
      </w:r>
      <w:r w:rsidR="001862C1" w:rsidRPr="00AC49E8">
        <w:rPr>
          <w:rFonts w:ascii="Umschrift_TTn" w:hAnsi="Umschrift_TTn" w:cs="Times New Roman"/>
          <w:i/>
          <w:lang w:val="en-GB"/>
        </w:rPr>
        <w:tab/>
      </w:r>
      <w:r w:rsidR="00E757FE" w:rsidRPr="00AC49E8">
        <w:rPr>
          <w:rFonts w:ascii="Umschrift_TTn" w:hAnsi="Umschrift_TTn" w:cs="Times New Roman"/>
          <w:i/>
          <w:lang w:val="en-GB"/>
        </w:rPr>
        <w:t xml:space="preserve">nn </w:t>
      </w:r>
      <w:r w:rsidR="001862C1" w:rsidRPr="00AC49E8">
        <w:rPr>
          <w:rFonts w:ascii="Umschrift_TTn" w:hAnsi="Umschrift_TTn" w:cs="Times New Roman"/>
          <w:i/>
          <w:lang w:val="en-GB"/>
        </w:rPr>
        <w:tab/>
      </w:r>
      <w:r w:rsidR="001862C1" w:rsidRPr="00AC49E8">
        <w:rPr>
          <w:rFonts w:ascii="Umschrift_TTn" w:hAnsi="Umschrift_TTn" w:cs="Times New Roman"/>
          <w:i/>
          <w:lang w:val="en-GB"/>
        </w:rPr>
        <w:tab/>
      </w:r>
      <w:r w:rsidR="00E757FE" w:rsidRPr="00AC49E8">
        <w:rPr>
          <w:rFonts w:ascii="Umschrift_TTn" w:hAnsi="Umschrift_TTn" w:cs="Times New Roman"/>
          <w:i/>
          <w:lang w:val="en-GB"/>
        </w:rPr>
        <w:t>Dd</w:t>
      </w:r>
      <w:r w:rsidR="00F75065" w:rsidRPr="00AC49E8">
        <w:rPr>
          <w:rFonts w:ascii="Umschrift_TTn" w:hAnsi="Umschrift_TTn" w:cs="Times New Roman"/>
          <w:i/>
          <w:lang w:val="en-GB"/>
        </w:rPr>
        <w:t>=f</w:t>
      </w:r>
    </w:p>
    <w:p w14:paraId="343C25FF" w14:textId="70F4FB92" w:rsidR="003651BB" w:rsidRPr="00AC49E8" w:rsidRDefault="00670C75"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3651BB" w:rsidRPr="00AC49E8">
        <w:rPr>
          <w:rFonts w:ascii="Times New Roman" w:hAnsi="Times New Roman" w:cs="Times New Roman"/>
          <w:lang w:val="en-GB"/>
        </w:rPr>
        <w:t>do\</w:t>
      </w:r>
      <w:r w:rsidR="003651BB" w:rsidRPr="00AC49E8">
        <w:rPr>
          <w:rFonts w:ascii="Times New Roman" w:hAnsi="Times New Roman" w:cs="Times New Roman"/>
          <w:smallCaps/>
          <w:lang w:val="en-GB"/>
        </w:rPr>
        <w:t>ptcp-</w:t>
      </w:r>
      <w:r w:rsidR="001D78EE" w:rsidRPr="00AC49E8">
        <w:rPr>
          <w:rFonts w:ascii="Times New Roman" w:hAnsi="Times New Roman" w:cs="Times New Roman"/>
          <w:smallCaps/>
          <w:lang w:val="en-GB"/>
        </w:rPr>
        <w:t>pred.1sg</w:t>
      </w:r>
      <w:r w:rsidR="001D78EE" w:rsidRPr="00AC49E8">
        <w:rPr>
          <w:rFonts w:ascii="Times New Roman" w:hAnsi="Times New Roman" w:cs="Times New Roman"/>
          <w:lang w:val="en-GB"/>
        </w:rPr>
        <w:t xml:space="preserve"> </w:t>
      </w:r>
      <w:r w:rsidR="001862C1" w:rsidRPr="00AC49E8">
        <w:rPr>
          <w:rFonts w:ascii="Times New Roman" w:hAnsi="Times New Roman" w:cs="Times New Roman"/>
          <w:lang w:val="en-GB"/>
        </w:rPr>
        <w:tab/>
      </w:r>
      <w:r w:rsidR="001D78EE" w:rsidRPr="00AC49E8">
        <w:rPr>
          <w:rFonts w:ascii="Times New Roman" w:hAnsi="Times New Roman" w:cs="Times New Roman"/>
          <w:lang w:val="en-GB"/>
        </w:rPr>
        <w:t xml:space="preserve">as </w:t>
      </w:r>
      <w:r w:rsidR="001862C1" w:rsidRPr="00AC49E8">
        <w:rPr>
          <w:rFonts w:ascii="Times New Roman" w:hAnsi="Times New Roman" w:cs="Times New Roman"/>
          <w:lang w:val="en-GB"/>
        </w:rPr>
        <w:tab/>
      </w:r>
      <w:r w:rsidR="001862C1" w:rsidRPr="00AC49E8">
        <w:rPr>
          <w:rFonts w:ascii="Times New Roman" w:hAnsi="Times New Roman" w:cs="Times New Roman"/>
          <w:lang w:val="en-GB"/>
        </w:rPr>
        <w:tab/>
      </w:r>
      <w:r w:rsidR="001D78EE" w:rsidRPr="00AC49E8">
        <w:rPr>
          <w:rFonts w:ascii="Times New Roman" w:hAnsi="Times New Roman" w:cs="Times New Roman"/>
          <w:lang w:val="en-GB"/>
        </w:rPr>
        <w:t>enter\</w:t>
      </w:r>
      <w:r w:rsidR="001D78EE" w:rsidRPr="00AC49E8">
        <w:rPr>
          <w:rFonts w:ascii="Times New Roman" w:hAnsi="Times New Roman" w:cs="Times New Roman"/>
          <w:smallCaps/>
          <w:lang w:val="en-GB"/>
        </w:rPr>
        <w:t xml:space="preserve">ptcp </w:t>
      </w:r>
      <w:r w:rsidR="001862C1" w:rsidRPr="00AC49E8">
        <w:rPr>
          <w:rFonts w:ascii="Times New Roman" w:hAnsi="Times New Roman" w:cs="Times New Roman"/>
          <w:smallCaps/>
          <w:lang w:val="en-GB"/>
        </w:rPr>
        <w:tab/>
      </w:r>
      <w:r w:rsidR="001D78EE" w:rsidRPr="00AC49E8">
        <w:rPr>
          <w:rFonts w:ascii="Times New Roman" w:hAnsi="Times New Roman" w:cs="Times New Roman"/>
          <w:smallCaps/>
          <w:lang w:val="en-GB"/>
        </w:rPr>
        <w:t>neg.ex</w:t>
      </w:r>
      <w:r w:rsidR="001D78EE" w:rsidRPr="00AC49E8">
        <w:rPr>
          <w:rFonts w:ascii="Times New Roman" w:hAnsi="Times New Roman" w:cs="Times New Roman"/>
          <w:lang w:val="en-GB"/>
        </w:rPr>
        <w:t xml:space="preserve"> </w:t>
      </w:r>
      <w:r w:rsidR="001862C1" w:rsidRPr="00AC49E8">
        <w:rPr>
          <w:rFonts w:ascii="Times New Roman" w:hAnsi="Times New Roman" w:cs="Times New Roman"/>
          <w:lang w:val="en-GB"/>
        </w:rPr>
        <w:tab/>
      </w:r>
      <w:r w:rsidR="001D78EE" w:rsidRPr="00AC49E8">
        <w:rPr>
          <w:rFonts w:ascii="Times New Roman" w:hAnsi="Times New Roman" w:cs="Times New Roman"/>
          <w:lang w:val="en-GB"/>
        </w:rPr>
        <w:t>say\</w:t>
      </w:r>
      <w:r w:rsidR="001D78EE" w:rsidRPr="00AC49E8">
        <w:rPr>
          <w:rFonts w:ascii="Times New Roman" w:hAnsi="Times New Roman" w:cs="Times New Roman"/>
          <w:smallCaps/>
          <w:lang w:val="en-GB"/>
        </w:rPr>
        <w:t>inf-3sg.m</w:t>
      </w:r>
    </w:p>
    <w:p w14:paraId="770595CD" w14:textId="7D6654D1" w:rsidR="00231869" w:rsidRPr="00AC49E8" w:rsidRDefault="00670C75"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F75065" w:rsidRPr="00AC49E8">
        <w:rPr>
          <w:rFonts w:ascii="Times New Roman" w:hAnsi="Times New Roman" w:cs="Times New Roman"/>
          <w:lang w:val="en-GB"/>
        </w:rPr>
        <w:t xml:space="preserve">‘I was </w:t>
      </w:r>
      <w:ins w:id="246" w:author="Elsa Oréal" w:date="2020-01-09T15:14:00Z">
        <w:r w:rsidR="00712E2B">
          <w:rPr>
            <w:rFonts w:ascii="Times New Roman" w:hAnsi="Times New Roman" w:cs="Times New Roman"/>
            <w:lang w:val="en-GB"/>
          </w:rPr>
          <w:t>made</w:t>
        </w:r>
        <w:r w:rsidR="00712E2B" w:rsidRPr="00AC49E8">
          <w:rPr>
            <w:rFonts w:ascii="Times New Roman" w:hAnsi="Times New Roman" w:cs="Times New Roman"/>
            <w:lang w:val="en-GB"/>
          </w:rPr>
          <w:t xml:space="preserve"> </w:t>
        </w:r>
      </w:ins>
      <w:r w:rsidR="00F75065" w:rsidRPr="00AC49E8">
        <w:rPr>
          <w:rFonts w:ascii="Times New Roman" w:hAnsi="Times New Roman" w:cs="Times New Roman"/>
          <w:lang w:val="en-GB"/>
        </w:rPr>
        <w:t>one who enters without being called</w:t>
      </w:r>
      <w:r w:rsidR="001C303B" w:rsidRPr="00AC49E8">
        <w:rPr>
          <w:rFonts w:ascii="Times New Roman" w:hAnsi="Times New Roman" w:cs="Times New Roman"/>
          <w:lang w:val="en-GB"/>
        </w:rPr>
        <w:t>.</w:t>
      </w:r>
      <w:r w:rsidR="00F75065" w:rsidRPr="00AC49E8">
        <w:rPr>
          <w:rFonts w:ascii="Times New Roman" w:hAnsi="Times New Roman" w:cs="Times New Roman"/>
          <w:lang w:val="en-GB"/>
        </w:rPr>
        <w:t>’</w:t>
      </w:r>
      <w:r w:rsidR="00073154" w:rsidRPr="00AC49E8">
        <w:rPr>
          <w:rFonts w:ascii="Times New Roman" w:hAnsi="Times New Roman" w:cs="Times New Roman"/>
          <w:lang w:val="en-GB"/>
        </w:rPr>
        <w:t xml:space="preserve"> (Stela of Wepwawetaa = Münich Gl. </w:t>
      </w:r>
      <w:r w:rsidR="00073154" w:rsidRPr="00AC49E8">
        <w:rPr>
          <w:rFonts w:ascii="Times New Roman" w:hAnsi="Times New Roman" w:cs="Times New Roman"/>
          <w:lang w:val="en-GB"/>
        </w:rPr>
        <w:tab/>
        <w:t>WAF 35 line 16)</w:t>
      </w:r>
    </w:p>
    <w:p w14:paraId="0968D78A" w14:textId="77777777" w:rsidR="004B73A4" w:rsidRPr="00AC49E8" w:rsidRDefault="004B73A4" w:rsidP="00DE5A5D">
      <w:pPr>
        <w:spacing w:line="276" w:lineRule="auto"/>
        <w:jc w:val="both"/>
        <w:rPr>
          <w:rFonts w:ascii="Times New Roman" w:hAnsi="Times New Roman" w:cs="Times New Roman"/>
          <w:lang w:val="en-GB"/>
        </w:rPr>
      </w:pPr>
    </w:p>
    <w:p w14:paraId="30F794BC" w14:textId="2FDBA169" w:rsidR="00FF5AA5" w:rsidRPr="00AC49E8" w:rsidRDefault="00FF5AA5" w:rsidP="00FF5AA5">
      <w:pPr>
        <w:pStyle w:val="Titre2"/>
        <w:rPr>
          <w:lang w:val="en-GB"/>
        </w:rPr>
      </w:pPr>
      <w:r w:rsidRPr="00AC49E8">
        <w:rPr>
          <w:lang w:val="en-GB"/>
        </w:rPr>
        <w:lastRenderedPageBreak/>
        <w:t>2.4 Towards a new type C</w:t>
      </w:r>
      <w:ins w:id="247" w:author="Albion M. Butters" w:date="2019-12-19T12:13:00Z">
        <w:r w:rsidR="00AA394C">
          <w:rPr>
            <w:lang w:val="en-GB"/>
          </w:rPr>
          <w:t>?</w:t>
        </w:r>
      </w:ins>
      <w:r w:rsidRPr="00AC49E8">
        <w:rPr>
          <w:lang w:val="en-GB"/>
        </w:rPr>
        <w:t xml:space="preserve"> The use of </w:t>
      </w:r>
      <w:r w:rsidRPr="00AC49E8">
        <w:rPr>
          <w:rFonts w:ascii="Umschrift_TTn" w:hAnsi="Umschrift_TTn"/>
          <w:i/>
          <w:lang w:val="en-GB"/>
        </w:rPr>
        <w:t>nn</w:t>
      </w:r>
      <w:r w:rsidRPr="00AC49E8">
        <w:rPr>
          <w:lang w:val="en-GB"/>
        </w:rPr>
        <w:t xml:space="preserve"> with a verb</w:t>
      </w:r>
    </w:p>
    <w:p w14:paraId="6D1D396F" w14:textId="77777777" w:rsidR="0056363D" w:rsidRPr="00AC49E8" w:rsidRDefault="0056363D" w:rsidP="0056363D">
      <w:pPr>
        <w:spacing w:line="276" w:lineRule="auto"/>
        <w:jc w:val="both"/>
        <w:rPr>
          <w:rFonts w:ascii="Times New Roman" w:hAnsi="Times New Roman" w:cs="Times New Roman"/>
          <w:lang w:val="en-GB"/>
        </w:rPr>
      </w:pPr>
    </w:p>
    <w:p w14:paraId="153143AC" w14:textId="2D6AF3DD" w:rsidR="0056363D" w:rsidRPr="00AC49E8" w:rsidRDefault="0056363D" w:rsidP="0056363D">
      <w:pPr>
        <w:spacing w:line="276" w:lineRule="auto"/>
        <w:jc w:val="both"/>
        <w:rPr>
          <w:rFonts w:ascii="Times New Roman" w:hAnsi="Times New Roman" w:cs="Times New Roman"/>
          <w:lang w:val="en-GB"/>
        </w:rPr>
      </w:pPr>
      <w:r w:rsidRPr="00AC49E8">
        <w:rPr>
          <w:rFonts w:ascii="Times New Roman" w:hAnsi="Times New Roman" w:cs="Times New Roman"/>
          <w:lang w:val="en-GB"/>
        </w:rPr>
        <w:t>As</w:t>
      </w:r>
      <w:r w:rsidR="002E1F42" w:rsidRPr="00AC49E8">
        <w:rPr>
          <w:rFonts w:ascii="Times New Roman" w:hAnsi="Times New Roman" w:cs="Times New Roman"/>
          <w:lang w:val="en-GB"/>
        </w:rPr>
        <w:t xml:space="preserve"> stated in </w:t>
      </w:r>
      <w:r w:rsidR="003E28B3" w:rsidRPr="00AC49E8">
        <w:rPr>
          <w:rFonts w:ascii="Times New Roman" w:hAnsi="Times New Roman" w:cs="Times New Roman"/>
          <w:lang w:val="en-GB"/>
        </w:rPr>
        <w:t xml:space="preserve">Loprieno </w:t>
      </w:r>
      <w:ins w:id="248" w:author="Albion M. Butters" w:date="2019-12-19T13:19:00Z">
        <w:r w:rsidR="00AB5D70">
          <w:rPr>
            <w:rFonts w:ascii="Times New Roman" w:hAnsi="Times New Roman" w:cs="Times New Roman"/>
            <w:lang w:val="en-GB"/>
          </w:rPr>
          <w:t>et al.</w:t>
        </w:r>
      </w:ins>
      <w:r w:rsidR="003E28B3" w:rsidRPr="00AC49E8">
        <w:rPr>
          <w:rFonts w:ascii="Times New Roman" w:hAnsi="Times New Roman" w:cs="Times New Roman"/>
          <w:lang w:val="en-GB"/>
        </w:rPr>
        <w:t xml:space="preserve"> </w:t>
      </w:r>
      <w:r w:rsidR="002E1F42" w:rsidRPr="00AC49E8">
        <w:rPr>
          <w:rFonts w:ascii="Times New Roman" w:hAnsi="Times New Roman" w:cs="Times New Roman"/>
          <w:lang w:val="en-GB"/>
        </w:rPr>
        <w:t>(</w:t>
      </w:r>
      <w:r w:rsidR="003E28B3" w:rsidRPr="00AC49E8">
        <w:rPr>
          <w:rFonts w:ascii="Times New Roman" w:hAnsi="Times New Roman" w:cs="Times New Roman"/>
          <w:lang w:val="en-GB"/>
        </w:rPr>
        <w:t>2017</w:t>
      </w:r>
      <w:r w:rsidRPr="00AC49E8">
        <w:rPr>
          <w:rFonts w:ascii="Times New Roman" w:hAnsi="Times New Roman" w:cs="Times New Roman"/>
          <w:lang w:val="en-GB"/>
        </w:rPr>
        <w:t>: 258),</w:t>
      </w:r>
      <w:ins w:id="249" w:author="Albion M. Butters" w:date="2019-12-19T13:34:00Z">
        <w:r w:rsidR="00BD05A3">
          <w:rPr>
            <w:rFonts w:ascii="Times New Roman" w:hAnsi="Times New Roman" w:cs="Times New Roman"/>
            <w:lang w:val="en-GB"/>
          </w:rPr>
          <w:t xml:space="preserve"> ‘</w:t>
        </w:r>
      </w:ins>
      <w:r w:rsidRPr="00AC49E8">
        <w:rPr>
          <w:rFonts w:ascii="Times New Roman" w:hAnsi="Times New Roman" w:cs="Times New Roman"/>
          <w:lang w:val="en-GB"/>
        </w:rPr>
        <w:t>the use of</w:t>
      </w:r>
      <w:r w:rsidRPr="00AC49E8">
        <w:rPr>
          <w:rFonts w:ascii="Umschrift_TTn" w:hAnsi="Umschrift_TTn" w:cs="Times New Roman"/>
          <w:i/>
          <w:lang w:val="en-GB"/>
        </w:rPr>
        <w:t xml:space="preserve"> nn </w:t>
      </w:r>
      <w:r w:rsidRPr="00AC49E8">
        <w:rPr>
          <w:rFonts w:ascii="Times New Roman" w:hAnsi="Times New Roman" w:cs="Times New Roman"/>
          <w:lang w:val="en-GB"/>
        </w:rPr>
        <w:t>seems to have begun in utterances expressing strong denials and refusals by the speaker…</w:t>
      </w:r>
      <w:ins w:id="250" w:author="Albion M. Butters" w:date="2019-12-19T13:34:00Z">
        <w:r w:rsidR="00BD05A3">
          <w:rPr>
            <w:rFonts w:ascii="Times New Roman" w:hAnsi="Times New Roman" w:cs="Times New Roman"/>
            <w:lang w:val="en-GB"/>
          </w:rPr>
          <w:t xml:space="preserve"> </w:t>
        </w:r>
      </w:ins>
      <w:r w:rsidRPr="00AC49E8">
        <w:rPr>
          <w:rFonts w:ascii="Times New Roman" w:hAnsi="Times New Roman" w:cs="Times New Roman"/>
          <w:lang w:val="en-GB"/>
        </w:rPr>
        <w:t>However, the spread of</w:t>
      </w:r>
      <w:r w:rsidRPr="00AC49E8">
        <w:rPr>
          <w:rFonts w:ascii="Umschrift_TTn" w:hAnsi="Umschrift_TTn" w:cs="Times New Roman"/>
          <w:i/>
          <w:lang w:val="en-GB"/>
        </w:rPr>
        <w:t xml:space="preserve"> nn </w:t>
      </w:r>
      <w:r w:rsidRPr="00AC49E8">
        <w:rPr>
          <w:rFonts w:ascii="Times New Roman" w:hAnsi="Times New Roman" w:cs="Times New Roman"/>
          <w:lang w:val="en-GB"/>
        </w:rPr>
        <w:t xml:space="preserve">in verbal sentences may also have been motivated by the morphological collapse of specific Prospective form(s) within the so-called </w:t>
      </w:r>
      <w:r w:rsidRPr="00AC49E8">
        <w:rPr>
          <w:rFonts w:ascii="Umschrift_TTn" w:hAnsi="Umschrift_TTn" w:cs="Times New Roman"/>
          <w:i/>
          <w:lang w:val="en-GB"/>
        </w:rPr>
        <w:t>sDm-f</w:t>
      </w:r>
      <w:r w:rsidRPr="00AC49E8">
        <w:rPr>
          <w:rFonts w:ascii="Times New Roman" w:hAnsi="Times New Roman" w:cs="Times New Roman"/>
          <w:lang w:val="en-GB"/>
        </w:rPr>
        <w:t xml:space="preserve"> formation.</w:t>
      </w:r>
      <w:ins w:id="251" w:author="Albion M. Butters" w:date="2019-12-19T13:35:00Z">
        <w:r w:rsidR="00BD05A3">
          <w:rPr>
            <w:rFonts w:ascii="Times New Roman" w:hAnsi="Times New Roman" w:cs="Times New Roman"/>
            <w:lang w:val="en-GB"/>
          </w:rPr>
          <w:t>’</w:t>
        </w:r>
      </w:ins>
      <w:r w:rsidRPr="00AC49E8">
        <w:rPr>
          <w:rFonts w:ascii="Times New Roman" w:hAnsi="Times New Roman" w:cs="Times New Roman"/>
          <w:lang w:val="en-GB"/>
        </w:rPr>
        <w:t xml:space="preserve">  </w:t>
      </w:r>
      <w:r w:rsidR="008F17C2" w:rsidRPr="00AC49E8">
        <w:rPr>
          <w:rFonts w:ascii="Times New Roman" w:hAnsi="Times New Roman" w:cs="Times New Roman"/>
          <w:lang w:val="en-GB"/>
        </w:rPr>
        <w:t xml:space="preserve">The following example </w:t>
      </w:r>
      <w:r w:rsidR="00CB64E0" w:rsidRPr="00AC49E8">
        <w:rPr>
          <w:rFonts w:ascii="Times New Roman" w:hAnsi="Times New Roman" w:cs="Times New Roman"/>
          <w:lang w:val="en-GB"/>
        </w:rPr>
        <w:t xml:space="preserve">from the Middle Kingdom </w:t>
      </w:r>
      <w:r w:rsidR="008F17C2" w:rsidRPr="00AC49E8">
        <w:rPr>
          <w:rFonts w:ascii="Times New Roman" w:hAnsi="Times New Roman" w:cs="Times New Roman"/>
          <w:lang w:val="en-GB"/>
        </w:rPr>
        <w:t>may illustrate such an emphatic use</w:t>
      </w:r>
      <w:ins w:id="252" w:author="Albion M. Butters" w:date="2019-12-19T11:44:00Z">
        <w:r w:rsidR="00DE3CD7">
          <w:rPr>
            <w:rFonts w:ascii="Times New Roman" w:hAnsi="Times New Roman" w:cs="Times New Roman"/>
            <w:lang w:val="en-GB"/>
          </w:rPr>
          <w:t>:</w:t>
        </w:r>
      </w:ins>
    </w:p>
    <w:p w14:paraId="2B477047" w14:textId="77777777" w:rsidR="008F17C2" w:rsidRPr="00AC49E8" w:rsidRDefault="008F17C2" w:rsidP="0056363D">
      <w:pPr>
        <w:spacing w:line="276" w:lineRule="auto"/>
        <w:jc w:val="both"/>
        <w:rPr>
          <w:rFonts w:ascii="Times New Roman" w:hAnsi="Times New Roman" w:cs="Times New Roman"/>
          <w:lang w:val="en-GB"/>
        </w:rPr>
      </w:pPr>
    </w:p>
    <w:p w14:paraId="0317E1E6" w14:textId="7FBD3396" w:rsidR="0079592D" w:rsidRPr="00AC49E8" w:rsidRDefault="00830FA1" w:rsidP="0056363D">
      <w:pPr>
        <w:spacing w:line="276" w:lineRule="auto"/>
        <w:jc w:val="both"/>
        <w:rPr>
          <w:rFonts w:ascii="Times New Roman" w:hAnsi="Times New Roman" w:cs="Times New Roman"/>
          <w:lang w:val="en-GB"/>
        </w:rPr>
      </w:pPr>
      <w:r w:rsidRPr="00AC49E8">
        <w:rPr>
          <w:rFonts w:ascii="Times New Roman" w:hAnsi="Times New Roman" w:cs="Times New Roman"/>
          <w:lang w:val="en-GB"/>
        </w:rPr>
        <w:t>(36)</w:t>
      </w:r>
      <w:r w:rsidR="008E3307" w:rsidRPr="00AC49E8">
        <w:rPr>
          <w:rFonts w:ascii="Times New Roman" w:hAnsi="Times New Roman" w:cs="Times New Roman"/>
          <w:lang w:val="en-GB"/>
        </w:rPr>
        <w:tab/>
      </w:r>
      <w:r w:rsidR="001E60BE" w:rsidRPr="00AC49E8">
        <w:rPr>
          <w:rFonts w:ascii="Times New Roman" w:hAnsi="Times New Roman" w:cs="Times New Roman"/>
          <w:lang w:val="en-GB"/>
        </w:rPr>
        <w:t xml:space="preserve">Middle Egyptian </w:t>
      </w:r>
      <w:r w:rsidR="00B66F02" w:rsidRPr="00AC49E8">
        <w:rPr>
          <w:rFonts w:ascii="Times New Roman" w:hAnsi="Times New Roman" w:cs="Times New Roman"/>
          <w:lang w:val="en-GB"/>
        </w:rPr>
        <w:t>(Egyptian [Afro-Asiatic], Egypt)</w:t>
      </w:r>
    </w:p>
    <w:p w14:paraId="6EAB132E" w14:textId="65816E16" w:rsidR="008F17C2" w:rsidRPr="00AC49E8" w:rsidRDefault="008E3307" w:rsidP="0056363D">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DE203B" w:rsidRPr="00AC49E8">
        <w:rPr>
          <w:rFonts w:ascii="Umschrift_TTn" w:hAnsi="Umschrift_TTn" w:cs="Times New Roman"/>
          <w:i/>
          <w:lang w:val="en-GB"/>
        </w:rPr>
        <w:t xml:space="preserve">nn </w:t>
      </w:r>
      <w:r w:rsidR="000E08AF" w:rsidRPr="00AC49E8">
        <w:rPr>
          <w:rFonts w:ascii="Umschrift_TTn" w:hAnsi="Umschrift_TTn" w:cs="Times New Roman"/>
          <w:i/>
          <w:lang w:val="en-GB"/>
        </w:rPr>
        <w:tab/>
      </w:r>
      <w:r w:rsidR="000E08AF" w:rsidRPr="00AC49E8">
        <w:rPr>
          <w:rFonts w:ascii="Umschrift_TTn" w:hAnsi="Umschrift_TTn" w:cs="Times New Roman"/>
          <w:i/>
          <w:lang w:val="en-GB"/>
        </w:rPr>
        <w:tab/>
      </w:r>
      <w:r w:rsidR="00D55E4A" w:rsidRPr="00AC49E8">
        <w:rPr>
          <w:rFonts w:ascii="Umschrift_TTn" w:hAnsi="Umschrift_TTn" w:cs="Times New Roman"/>
          <w:i/>
          <w:lang w:val="en-GB"/>
        </w:rPr>
        <w:t>Sno-</w:t>
      </w:r>
      <w:r w:rsidR="00DE203B" w:rsidRPr="00AC49E8">
        <w:rPr>
          <w:rFonts w:ascii="Umschrift_TTn" w:hAnsi="Umschrift_TTn" w:cs="Times New Roman"/>
          <w:i/>
          <w:lang w:val="en-GB"/>
        </w:rPr>
        <w:t>tw</w:t>
      </w:r>
      <w:r w:rsidR="00A536F3" w:rsidRPr="00AC49E8">
        <w:rPr>
          <w:rFonts w:ascii="Umschrift_TTn" w:hAnsi="Umschrift_TTn" w:cs="Times New Roman"/>
          <w:i/>
          <w:lang w:val="en-GB"/>
        </w:rPr>
        <w:t xml:space="preserve">=Tn </w:t>
      </w:r>
      <w:r w:rsidR="000E08AF" w:rsidRPr="00AC49E8">
        <w:rPr>
          <w:rFonts w:ascii="Umschrift_TTn" w:hAnsi="Umschrift_TTn" w:cs="Times New Roman"/>
          <w:i/>
          <w:lang w:val="en-GB"/>
        </w:rPr>
        <w:tab/>
      </w:r>
      <w:r w:rsidR="000E08AF" w:rsidRPr="00AC49E8">
        <w:rPr>
          <w:rFonts w:ascii="Umschrift_TTn" w:hAnsi="Umschrift_TTn" w:cs="Times New Roman"/>
          <w:i/>
          <w:lang w:val="en-GB"/>
        </w:rPr>
        <w:tab/>
      </w:r>
      <w:r w:rsidR="000E08AF" w:rsidRPr="00AC49E8">
        <w:rPr>
          <w:rFonts w:ascii="Umschrift_TTn" w:hAnsi="Umschrift_TTn" w:cs="Times New Roman"/>
          <w:i/>
          <w:lang w:val="en-GB"/>
        </w:rPr>
        <w:tab/>
      </w:r>
      <w:r w:rsidR="000E08AF" w:rsidRPr="00AC49E8">
        <w:rPr>
          <w:rFonts w:ascii="Umschrift_TTn" w:hAnsi="Umschrift_TTn" w:cs="Times New Roman"/>
          <w:i/>
          <w:lang w:val="en-GB"/>
        </w:rPr>
        <w:tab/>
      </w:r>
      <w:r w:rsidR="000E08AF" w:rsidRPr="00AC49E8">
        <w:rPr>
          <w:rFonts w:ascii="Umschrift_TTn" w:hAnsi="Umschrift_TTn" w:cs="Times New Roman"/>
          <w:i/>
          <w:lang w:val="en-GB"/>
        </w:rPr>
        <w:tab/>
      </w:r>
      <w:r w:rsidR="00A536F3" w:rsidRPr="00AC49E8">
        <w:rPr>
          <w:rFonts w:ascii="Umschrift_TTn" w:hAnsi="Umschrift_TTn" w:cs="Times New Roman"/>
          <w:i/>
          <w:lang w:val="en-GB"/>
        </w:rPr>
        <w:t xml:space="preserve">m </w:t>
      </w:r>
      <w:r w:rsidR="000E08AF" w:rsidRPr="00AC49E8">
        <w:rPr>
          <w:rFonts w:ascii="Umschrift_TTn" w:hAnsi="Umschrift_TTn" w:cs="Times New Roman"/>
          <w:i/>
          <w:lang w:val="en-GB"/>
        </w:rPr>
        <w:tab/>
      </w:r>
      <w:r w:rsidR="000E08AF" w:rsidRPr="00AC49E8">
        <w:rPr>
          <w:rFonts w:ascii="Umschrift_TTn" w:hAnsi="Umschrift_TTn" w:cs="Times New Roman"/>
          <w:i/>
          <w:lang w:val="en-GB"/>
        </w:rPr>
        <w:tab/>
      </w:r>
      <w:r w:rsidR="00A536F3" w:rsidRPr="00AC49E8">
        <w:rPr>
          <w:rFonts w:ascii="Umschrift_TTn" w:hAnsi="Umschrift_TTn" w:cs="Times New Roman"/>
          <w:i/>
          <w:lang w:val="en-GB"/>
        </w:rPr>
        <w:t xml:space="preserve">st </w:t>
      </w:r>
      <w:r w:rsidR="000E08AF" w:rsidRPr="00AC49E8">
        <w:rPr>
          <w:rFonts w:ascii="Umschrift_TTn" w:hAnsi="Umschrift_TTn" w:cs="Times New Roman"/>
          <w:i/>
          <w:lang w:val="en-GB"/>
        </w:rPr>
        <w:tab/>
      </w:r>
      <w:r w:rsidR="000E08AF" w:rsidRPr="00AC49E8">
        <w:rPr>
          <w:rFonts w:ascii="Umschrift_TTn" w:hAnsi="Umschrift_TTn" w:cs="Times New Roman"/>
          <w:i/>
          <w:lang w:val="en-GB"/>
        </w:rPr>
        <w:tab/>
      </w:r>
      <w:r w:rsidR="000E08AF" w:rsidRPr="00AC49E8">
        <w:rPr>
          <w:rFonts w:ascii="Umschrift_TTn" w:hAnsi="Umschrift_TTn" w:cs="Times New Roman"/>
          <w:i/>
          <w:lang w:val="en-GB"/>
        </w:rPr>
        <w:tab/>
      </w:r>
      <w:r w:rsidR="00A536F3" w:rsidRPr="00AC49E8">
        <w:rPr>
          <w:rFonts w:ascii="Umschrift_TTn" w:hAnsi="Umschrift_TTn" w:cs="Times New Roman"/>
          <w:i/>
          <w:lang w:val="en-GB"/>
        </w:rPr>
        <w:t>qsn</w:t>
      </w:r>
      <w:r w:rsidR="0079592D" w:rsidRPr="00AC49E8">
        <w:rPr>
          <w:rFonts w:ascii="Umschrift_TTn" w:hAnsi="Umschrift_TTn" w:cs="Times New Roman"/>
          <w:i/>
          <w:lang w:val="en-GB"/>
        </w:rPr>
        <w:t>t</w:t>
      </w:r>
    </w:p>
    <w:p w14:paraId="2C919B50" w14:textId="42868F4F" w:rsidR="00A536F3" w:rsidRPr="00AC49E8" w:rsidRDefault="008E3307" w:rsidP="0056363D">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A536F3" w:rsidRPr="00AC49E8">
        <w:rPr>
          <w:rFonts w:ascii="Times New Roman" w:hAnsi="Times New Roman" w:cs="Times New Roman"/>
          <w:smallCaps/>
          <w:lang w:val="en-GB"/>
        </w:rPr>
        <w:t>neg</w:t>
      </w:r>
      <w:r w:rsidR="009D3967" w:rsidRPr="00AC49E8">
        <w:rPr>
          <w:rFonts w:ascii="Times New Roman" w:hAnsi="Times New Roman" w:cs="Times New Roman"/>
          <w:smallCaps/>
          <w:lang w:val="en-GB"/>
        </w:rPr>
        <w:t>.ex</w:t>
      </w:r>
      <w:r w:rsidR="00A536F3" w:rsidRPr="00AC49E8">
        <w:rPr>
          <w:rFonts w:ascii="Times New Roman" w:hAnsi="Times New Roman" w:cs="Times New Roman"/>
          <w:lang w:val="en-GB"/>
        </w:rPr>
        <w:t xml:space="preserve"> </w:t>
      </w:r>
      <w:r w:rsidR="000E08AF" w:rsidRPr="00AC49E8">
        <w:rPr>
          <w:rFonts w:ascii="Times New Roman" w:hAnsi="Times New Roman" w:cs="Times New Roman"/>
          <w:lang w:val="en-GB"/>
        </w:rPr>
        <w:tab/>
      </w:r>
      <w:r w:rsidR="00DE203B" w:rsidRPr="00AC49E8">
        <w:rPr>
          <w:rFonts w:ascii="Times New Roman" w:hAnsi="Times New Roman" w:cs="Times New Roman"/>
          <w:lang w:val="en-GB"/>
        </w:rPr>
        <w:t>detain</w:t>
      </w:r>
      <w:r w:rsidR="005F39E7" w:rsidRPr="00AC49E8">
        <w:rPr>
          <w:rFonts w:ascii="Times New Roman" w:hAnsi="Times New Roman" w:cs="Times New Roman"/>
          <w:lang w:val="en-GB"/>
        </w:rPr>
        <w:t>\</w:t>
      </w:r>
      <w:ins w:id="253" w:author="Elsa Oréal" w:date="2020-01-10T15:11:00Z">
        <w:r w:rsidR="00C70A56">
          <w:rPr>
            <w:rFonts w:ascii="Times New Roman" w:hAnsi="Times New Roman" w:cs="Times New Roman"/>
            <w:smallCaps/>
            <w:lang w:val="en-GB"/>
          </w:rPr>
          <w:t>mod</w:t>
        </w:r>
      </w:ins>
      <w:r w:rsidR="005F39E7" w:rsidRPr="00AC49E8">
        <w:rPr>
          <w:rFonts w:ascii="Times New Roman" w:hAnsi="Times New Roman" w:cs="Times New Roman"/>
          <w:smallCaps/>
          <w:lang w:val="en-GB"/>
        </w:rPr>
        <w:t>-p</w:t>
      </w:r>
      <w:r w:rsidR="00DE203B" w:rsidRPr="00AC49E8">
        <w:rPr>
          <w:rFonts w:ascii="Times New Roman" w:hAnsi="Times New Roman" w:cs="Times New Roman"/>
          <w:smallCaps/>
          <w:lang w:val="en-GB"/>
        </w:rPr>
        <w:t>ass-2pl</w:t>
      </w:r>
      <w:r w:rsidR="00DE203B" w:rsidRPr="00AC49E8">
        <w:rPr>
          <w:rFonts w:ascii="Times New Roman" w:hAnsi="Times New Roman" w:cs="Times New Roman"/>
          <w:lang w:val="en-GB"/>
        </w:rPr>
        <w:t xml:space="preserve"> </w:t>
      </w:r>
      <w:r w:rsidR="000E08AF" w:rsidRPr="00AC49E8">
        <w:rPr>
          <w:rFonts w:ascii="Times New Roman" w:hAnsi="Times New Roman" w:cs="Times New Roman"/>
          <w:lang w:val="en-GB"/>
        </w:rPr>
        <w:tab/>
      </w:r>
      <w:r w:rsidR="00DE203B" w:rsidRPr="00AC49E8">
        <w:rPr>
          <w:rFonts w:ascii="Times New Roman" w:hAnsi="Times New Roman" w:cs="Times New Roman"/>
          <w:lang w:val="en-GB"/>
        </w:rPr>
        <w:t xml:space="preserve">in </w:t>
      </w:r>
      <w:r w:rsidR="000E08AF" w:rsidRPr="00AC49E8">
        <w:rPr>
          <w:rFonts w:ascii="Times New Roman" w:hAnsi="Times New Roman" w:cs="Times New Roman"/>
          <w:lang w:val="en-GB"/>
        </w:rPr>
        <w:tab/>
      </w:r>
      <w:r w:rsidR="000E08AF" w:rsidRPr="00AC49E8">
        <w:rPr>
          <w:rFonts w:ascii="Times New Roman" w:hAnsi="Times New Roman" w:cs="Times New Roman"/>
          <w:lang w:val="en-GB"/>
        </w:rPr>
        <w:tab/>
      </w:r>
      <w:r w:rsidR="00DE203B" w:rsidRPr="00AC49E8">
        <w:rPr>
          <w:rFonts w:ascii="Times New Roman" w:hAnsi="Times New Roman" w:cs="Times New Roman"/>
          <w:lang w:val="en-GB"/>
        </w:rPr>
        <w:t xml:space="preserve">place </w:t>
      </w:r>
      <w:r w:rsidR="000E08AF" w:rsidRPr="00AC49E8">
        <w:rPr>
          <w:rFonts w:ascii="Times New Roman" w:hAnsi="Times New Roman" w:cs="Times New Roman"/>
          <w:lang w:val="en-GB"/>
        </w:rPr>
        <w:tab/>
      </w:r>
      <w:r w:rsidR="000E08AF" w:rsidRPr="00AC49E8">
        <w:rPr>
          <w:rFonts w:ascii="Times New Roman" w:hAnsi="Times New Roman" w:cs="Times New Roman"/>
          <w:lang w:val="en-GB"/>
        </w:rPr>
        <w:tab/>
      </w:r>
      <w:r w:rsidR="00DE203B" w:rsidRPr="00AC49E8">
        <w:rPr>
          <w:rFonts w:ascii="Times New Roman" w:hAnsi="Times New Roman" w:cs="Times New Roman"/>
          <w:lang w:val="en-GB"/>
        </w:rPr>
        <w:t>dire</w:t>
      </w:r>
    </w:p>
    <w:p w14:paraId="1DFDEA23" w14:textId="47C9B27D" w:rsidR="0056363D" w:rsidRPr="00AC49E8" w:rsidRDefault="008E3307" w:rsidP="0056363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DE203B" w:rsidRPr="00AC49E8">
        <w:rPr>
          <w:rFonts w:ascii="Times New Roman" w:hAnsi="Times New Roman" w:cs="Times New Roman"/>
          <w:lang w:val="en-GB"/>
        </w:rPr>
        <w:t>‘</w:t>
      </w:r>
      <w:r w:rsidR="00A536F3" w:rsidRPr="00AC49E8">
        <w:rPr>
          <w:rFonts w:ascii="Times New Roman" w:hAnsi="Times New Roman" w:cs="Times New Roman"/>
          <w:lang w:val="en-GB"/>
        </w:rPr>
        <w:t>You shall not be detained in a dire place</w:t>
      </w:r>
      <w:r w:rsidR="001C303B" w:rsidRPr="00AC49E8">
        <w:rPr>
          <w:rFonts w:ascii="Times New Roman" w:hAnsi="Times New Roman" w:cs="Times New Roman"/>
          <w:lang w:val="en-GB"/>
        </w:rPr>
        <w:t>.</w:t>
      </w:r>
      <w:r w:rsidR="00DE203B" w:rsidRPr="00AC49E8">
        <w:rPr>
          <w:rFonts w:ascii="Times New Roman" w:hAnsi="Times New Roman" w:cs="Times New Roman"/>
          <w:lang w:val="en-GB"/>
        </w:rPr>
        <w:t>’</w:t>
      </w:r>
      <w:r w:rsidR="00FB711A" w:rsidRPr="00AC49E8">
        <w:rPr>
          <w:rFonts w:ascii="Times New Roman" w:hAnsi="Times New Roman" w:cs="Times New Roman"/>
          <w:lang w:val="en-GB"/>
        </w:rPr>
        <w:t xml:space="preserve"> (Stela of Nebipusenwosret = BM EA 101 line </w:t>
      </w:r>
      <w:r w:rsidR="00FB711A" w:rsidRPr="00AC49E8">
        <w:rPr>
          <w:rFonts w:ascii="Times New Roman" w:hAnsi="Times New Roman" w:cs="Times New Roman"/>
          <w:lang w:val="en-GB"/>
        </w:rPr>
        <w:tab/>
        <w:t>14</w:t>
      </w:r>
      <w:ins w:id="254" w:author="Albion M. Butters" w:date="2019-12-18T18:53:00Z">
        <w:r w:rsidR="00E30A64">
          <w:rPr>
            <w:rFonts w:ascii="Times New Roman" w:hAnsi="Times New Roman" w:cs="Times New Roman"/>
            <w:lang w:val="en-GB"/>
          </w:rPr>
          <w:t>–</w:t>
        </w:r>
      </w:ins>
      <w:r w:rsidR="00FB711A" w:rsidRPr="00AC49E8">
        <w:rPr>
          <w:rFonts w:ascii="Times New Roman" w:hAnsi="Times New Roman" w:cs="Times New Roman"/>
          <w:lang w:val="en-GB"/>
        </w:rPr>
        <w:t>15)</w:t>
      </w:r>
    </w:p>
    <w:p w14:paraId="74564492" w14:textId="77777777" w:rsidR="00A536F3" w:rsidRPr="00AC49E8" w:rsidRDefault="00A536F3" w:rsidP="0056363D">
      <w:pPr>
        <w:spacing w:line="276" w:lineRule="auto"/>
        <w:jc w:val="both"/>
        <w:rPr>
          <w:rFonts w:ascii="Times New Roman" w:hAnsi="Times New Roman" w:cs="Times New Roman"/>
          <w:lang w:val="en-GB"/>
        </w:rPr>
      </w:pPr>
    </w:p>
    <w:p w14:paraId="19FC14D8" w14:textId="313E0909" w:rsidR="00337C9B" w:rsidRPr="00AC49E8" w:rsidRDefault="0056363D" w:rsidP="00337C9B">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As is often the case, the use of the </w:t>
      </w:r>
      <w:r w:rsidR="0007111C" w:rsidRPr="00AC49E8">
        <w:rPr>
          <w:rFonts w:ascii="Times New Roman" w:hAnsi="Times New Roman" w:cs="Times New Roman"/>
          <w:lang w:val="en-GB"/>
        </w:rPr>
        <w:t xml:space="preserve">negative </w:t>
      </w:r>
      <w:r w:rsidRPr="00AC49E8">
        <w:rPr>
          <w:rFonts w:ascii="Times New Roman" w:hAnsi="Times New Roman" w:cs="Times New Roman"/>
          <w:lang w:val="en-GB"/>
        </w:rPr>
        <w:t>existential first extends only to part of the verbal s</w:t>
      </w:r>
      <w:r w:rsidR="008B45AA" w:rsidRPr="00AC49E8">
        <w:rPr>
          <w:rFonts w:ascii="Times New Roman" w:hAnsi="Times New Roman" w:cs="Times New Roman"/>
          <w:lang w:val="en-GB"/>
        </w:rPr>
        <w:t>ystem. Within Middle Egyptian (2</w:t>
      </w:r>
      <w:ins w:id="255" w:author="Elsa Oréal" w:date="2020-01-10T14:52:00Z">
        <w:r w:rsidR="002C0979">
          <w:rPr>
            <w:rFonts w:ascii="Times New Roman" w:hAnsi="Times New Roman" w:cs="Times New Roman"/>
            <w:lang w:val="en-GB"/>
          </w:rPr>
          <w:t>2</w:t>
        </w:r>
      </w:ins>
      <w:r w:rsidR="008B45AA" w:rsidRPr="00AC49E8">
        <w:rPr>
          <w:rFonts w:ascii="Times New Roman" w:hAnsi="Times New Roman" w:cs="Times New Roman"/>
          <w:lang w:val="en-GB"/>
        </w:rPr>
        <w:t>00</w:t>
      </w:r>
      <w:ins w:id="256" w:author="Albion M. Butters" w:date="2019-12-18T18:53:00Z">
        <w:r w:rsidR="00E30A64">
          <w:rPr>
            <w:rFonts w:ascii="Times New Roman" w:hAnsi="Times New Roman" w:cs="Times New Roman"/>
            <w:lang w:val="en-GB"/>
          </w:rPr>
          <w:t>–</w:t>
        </w:r>
      </w:ins>
      <w:ins w:id="257" w:author="Elsa Oréal" w:date="2020-01-10T14:52:00Z">
        <w:r w:rsidR="002C0979">
          <w:rPr>
            <w:rFonts w:ascii="Times New Roman" w:hAnsi="Times New Roman" w:cs="Times New Roman"/>
            <w:lang w:val="en-GB"/>
          </w:rPr>
          <w:t>1700</w:t>
        </w:r>
        <w:r w:rsidR="002C0979" w:rsidRPr="00AC49E8">
          <w:rPr>
            <w:rFonts w:ascii="Times New Roman" w:hAnsi="Times New Roman" w:cs="Times New Roman"/>
            <w:lang w:val="en-GB"/>
          </w:rPr>
          <w:t xml:space="preserve"> </w:t>
        </w:r>
      </w:ins>
      <w:r w:rsidR="008B45AA" w:rsidRPr="00AC49E8">
        <w:rPr>
          <w:rFonts w:ascii="Times New Roman" w:hAnsi="Times New Roman" w:cs="Times New Roman"/>
          <w:lang w:val="en-GB"/>
        </w:rPr>
        <w:t>BCE</w:t>
      </w:r>
      <w:r w:rsidRPr="00AC49E8">
        <w:rPr>
          <w:rFonts w:ascii="Times New Roman" w:hAnsi="Times New Roman" w:cs="Times New Roman"/>
          <w:lang w:val="en-GB"/>
        </w:rPr>
        <w:t>),</w:t>
      </w:r>
      <w:r w:rsidRPr="00AC49E8">
        <w:rPr>
          <w:rFonts w:ascii="Umschrift_TTn" w:hAnsi="Umschrift_TTn" w:cs="Times New Roman"/>
          <w:i/>
          <w:lang w:val="en-GB"/>
        </w:rPr>
        <w:t xml:space="preserve"> nn </w:t>
      </w:r>
      <w:r w:rsidRPr="00AC49E8">
        <w:rPr>
          <w:rFonts w:ascii="Times New Roman" w:hAnsi="Times New Roman" w:cs="Times New Roman"/>
          <w:lang w:val="en-GB"/>
        </w:rPr>
        <w:t>in fact doe</w:t>
      </w:r>
      <w:r w:rsidR="0067553D" w:rsidRPr="00AC49E8">
        <w:rPr>
          <w:rFonts w:ascii="Times New Roman" w:hAnsi="Times New Roman" w:cs="Times New Roman"/>
          <w:lang w:val="en-GB"/>
        </w:rPr>
        <w:t>s not become the Standard N</w:t>
      </w:r>
      <w:r w:rsidRPr="00AC49E8">
        <w:rPr>
          <w:rFonts w:ascii="Times New Roman" w:hAnsi="Times New Roman" w:cs="Times New Roman"/>
          <w:lang w:val="en-GB"/>
        </w:rPr>
        <w:t xml:space="preserve">egation, but comes to be used in a verbal construction with modal semantics. I will focus here on the beginning of this process of extension to the verbal system that is never fully completed, </w:t>
      </w:r>
      <w:ins w:id="258" w:author="Albion M. Butters" w:date="2019-12-19T13:38:00Z">
        <w:r w:rsidR="00BD05A3">
          <w:rPr>
            <w:rFonts w:ascii="Times New Roman" w:hAnsi="Times New Roman" w:cs="Times New Roman"/>
            <w:lang w:val="en-GB"/>
          </w:rPr>
          <w:t xml:space="preserve">with </w:t>
        </w:r>
      </w:ins>
      <w:r w:rsidRPr="00AC49E8">
        <w:rPr>
          <w:rFonts w:ascii="Times New Roman" w:hAnsi="Times New Roman" w:cs="Times New Roman"/>
          <w:lang w:val="en-GB"/>
        </w:rPr>
        <w:t xml:space="preserve">part of the verbal system remaining untouched until Coptic. Two historical scenarios appear to compete in the explanation of </w:t>
      </w:r>
      <w:r w:rsidR="00EC3312" w:rsidRPr="00AC49E8">
        <w:rPr>
          <w:rFonts w:ascii="Times New Roman" w:hAnsi="Times New Roman" w:cs="Times New Roman"/>
          <w:lang w:val="en-GB"/>
        </w:rPr>
        <w:t>this</w:t>
      </w:r>
      <w:r w:rsidRPr="00AC49E8">
        <w:rPr>
          <w:rFonts w:ascii="Times New Roman" w:hAnsi="Times New Roman" w:cs="Times New Roman"/>
          <w:lang w:val="en-GB"/>
        </w:rPr>
        <w:t xml:space="preserve"> </w:t>
      </w:r>
      <w:r w:rsidR="00EC3312" w:rsidRPr="00AC49E8">
        <w:rPr>
          <w:rFonts w:ascii="Times New Roman" w:hAnsi="Times New Roman" w:cs="Times New Roman"/>
          <w:lang w:val="en-GB"/>
        </w:rPr>
        <w:t>process</w:t>
      </w:r>
      <w:r w:rsidRPr="00AC49E8">
        <w:rPr>
          <w:rFonts w:ascii="Times New Roman" w:hAnsi="Times New Roman" w:cs="Times New Roman"/>
          <w:lang w:val="en-GB"/>
        </w:rPr>
        <w:t>:</w:t>
      </w:r>
    </w:p>
    <w:p w14:paraId="607278D9" w14:textId="36A45AF0" w:rsidR="00337C9B" w:rsidRPr="00AC49E8" w:rsidRDefault="0056363D" w:rsidP="00337C9B">
      <w:pPr>
        <w:pStyle w:val="Paragraphedeliste"/>
        <w:numPr>
          <w:ilvl w:val="0"/>
          <w:numId w:val="6"/>
        </w:numPr>
        <w:spacing w:line="276" w:lineRule="auto"/>
        <w:jc w:val="both"/>
        <w:rPr>
          <w:rFonts w:ascii="Times New Roman" w:hAnsi="Times New Roman" w:cs="Times New Roman"/>
          <w:lang w:val="en-GB"/>
        </w:rPr>
      </w:pPr>
      <w:r w:rsidRPr="00AC49E8">
        <w:rPr>
          <w:rFonts w:ascii="Times New Roman" w:hAnsi="Times New Roman" w:cs="Times New Roman"/>
          <w:lang w:val="en-GB"/>
        </w:rPr>
        <w:t>one involves only the transfer of a whole inherited construction</w:t>
      </w:r>
      <w:ins w:id="259" w:author="Albion M. Butters" w:date="2019-12-19T13:38:00Z">
        <w:r w:rsidR="00BD05A3">
          <w:rPr>
            <w:rFonts w:ascii="Times New Roman" w:hAnsi="Times New Roman" w:cs="Times New Roman"/>
            <w:lang w:val="en-GB"/>
          </w:rPr>
          <w:t>,</w:t>
        </w:r>
      </w:ins>
      <w:r w:rsidRPr="00AC49E8">
        <w:rPr>
          <w:rFonts w:ascii="Times New Roman" w:hAnsi="Times New Roman" w:cs="Times New Roman"/>
          <w:lang w:val="en-GB"/>
        </w:rPr>
        <w:t xml:space="preserve"> where </w:t>
      </w:r>
      <w:r w:rsidRPr="00AC49E8">
        <w:rPr>
          <w:rFonts w:ascii="Umschrift_TTn" w:hAnsi="Umschrift_TTn" w:cs="Times New Roman"/>
          <w:i/>
          <w:lang w:val="en-GB"/>
        </w:rPr>
        <w:t>nn</w:t>
      </w:r>
      <w:r w:rsidRPr="00AC49E8">
        <w:rPr>
          <w:rFonts w:ascii="Times New Roman" w:hAnsi="Times New Roman" w:cs="Times New Roman"/>
          <w:lang w:val="en-GB"/>
        </w:rPr>
        <w:t xml:space="preserve"> stems out of </w:t>
      </w:r>
      <w:r w:rsidRPr="00AC49E8">
        <w:rPr>
          <w:rFonts w:ascii="Umschrift_TTn" w:hAnsi="Umschrift_TTn" w:cs="Times New Roman"/>
          <w:i/>
          <w:lang w:val="en-GB"/>
        </w:rPr>
        <w:t>ni wn</w:t>
      </w:r>
      <w:ins w:id="260" w:author="Albion M. Butters" w:date="2019-12-19T13:38:00Z">
        <w:r w:rsidR="00BD05A3">
          <w:rPr>
            <w:rFonts w:ascii="Times New Roman" w:hAnsi="Times New Roman" w:cs="Times New Roman"/>
            <w:lang w:val="en-GB"/>
          </w:rPr>
          <w:t xml:space="preserve">, </w:t>
        </w:r>
      </w:ins>
      <w:r w:rsidRPr="00AC49E8">
        <w:rPr>
          <w:rFonts w:ascii="Times New Roman" w:hAnsi="Times New Roman" w:cs="Times New Roman"/>
          <w:lang w:val="en-GB"/>
        </w:rPr>
        <w:t xml:space="preserve">as is the case in negative existential constructions, </w:t>
      </w:r>
      <w:ins w:id="261" w:author="Albion M. Butters" w:date="2019-12-19T13:38:00Z">
        <w:r w:rsidR="00BD05A3">
          <w:rPr>
            <w:rFonts w:ascii="Times New Roman" w:hAnsi="Times New Roman" w:cs="Times New Roman"/>
            <w:lang w:val="en-GB"/>
          </w:rPr>
          <w:t>and</w:t>
        </w:r>
      </w:ins>
    </w:p>
    <w:p w14:paraId="4E4DC489" w14:textId="2292F4E0" w:rsidR="0056363D" w:rsidRPr="00AC49E8" w:rsidRDefault="0056363D" w:rsidP="00337C9B">
      <w:pPr>
        <w:pStyle w:val="Paragraphedeliste"/>
        <w:numPr>
          <w:ilvl w:val="0"/>
          <w:numId w:val="6"/>
        </w:num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the other involves a proper expansion of the negative existential </w:t>
      </w:r>
      <w:r w:rsidRPr="00AC49E8">
        <w:rPr>
          <w:rFonts w:ascii="Umschrift_TTn" w:hAnsi="Umschrift_TTn" w:cs="Times New Roman"/>
          <w:i/>
          <w:lang w:val="en-GB"/>
        </w:rPr>
        <w:t>nn</w:t>
      </w:r>
      <w:r w:rsidRPr="00AC49E8">
        <w:rPr>
          <w:rFonts w:ascii="Times New Roman" w:hAnsi="Times New Roman" w:cs="Times New Roman"/>
          <w:lang w:val="en-GB"/>
        </w:rPr>
        <w:t xml:space="preserve"> to negate a modal form. </w:t>
      </w:r>
    </w:p>
    <w:p w14:paraId="18798D85" w14:textId="7B1A2FB0" w:rsidR="0056363D" w:rsidRPr="00AC49E8" w:rsidRDefault="0056363D" w:rsidP="0056363D">
      <w:pPr>
        <w:spacing w:line="276" w:lineRule="auto"/>
        <w:jc w:val="both"/>
        <w:rPr>
          <w:rFonts w:ascii="Times New Roman" w:hAnsi="Times New Roman" w:cs="Times New Roman"/>
          <w:lang w:val="en-GB"/>
        </w:rPr>
      </w:pPr>
      <w:r w:rsidRPr="00AC49E8">
        <w:rPr>
          <w:rFonts w:ascii="Times New Roman" w:hAnsi="Times New Roman" w:cs="Times New Roman"/>
          <w:lang w:val="en-GB"/>
        </w:rPr>
        <w:t>In both cases, there are good reasons to assume that the special paradigm of forms attested in the construction had acquired it</w:t>
      </w:r>
      <w:r w:rsidR="00597FB7" w:rsidRPr="00AC49E8">
        <w:rPr>
          <w:rFonts w:ascii="Times New Roman" w:hAnsi="Times New Roman" w:cs="Times New Roman"/>
          <w:lang w:val="en-GB"/>
        </w:rPr>
        <w:t>s</w:t>
      </w:r>
      <w:r w:rsidRPr="00AC49E8">
        <w:rPr>
          <w:rFonts w:ascii="Times New Roman" w:hAnsi="Times New Roman" w:cs="Times New Roman"/>
          <w:lang w:val="en-GB"/>
        </w:rPr>
        <w:t xml:space="preserve"> modal semantics </w:t>
      </w:r>
      <w:r w:rsidR="005F2E74" w:rsidRPr="00AC49E8">
        <w:rPr>
          <w:rFonts w:ascii="Times New Roman" w:hAnsi="Times New Roman" w:cs="Times New Roman"/>
          <w:lang w:val="en-GB"/>
        </w:rPr>
        <w:t>as</w:t>
      </w:r>
      <w:r w:rsidRPr="00AC49E8">
        <w:rPr>
          <w:rFonts w:ascii="Times New Roman" w:hAnsi="Times New Roman" w:cs="Times New Roman"/>
          <w:lang w:val="en-GB"/>
        </w:rPr>
        <w:t xml:space="preserve"> </w:t>
      </w:r>
      <w:r w:rsidR="005F2E74" w:rsidRPr="00AC49E8">
        <w:rPr>
          <w:rFonts w:ascii="Times New Roman" w:hAnsi="Times New Roman" w:cs="Times New Roman"/>
          <w:lang w:val="en-GB"/>
        </w:rPr>
        <w:t>a complement</w:t>
      </w:r>
      <w:r w:rsidRPr="00AC49E8">
        <w:rPr>
          <w:rFonts w:ascii="Times New Roman" w:hAnsi="Times New Roman" w:cs="Times New Roman"/>
          <w:lang w:val="en-GB"/>
        </w:rPr>
        <w:t xml:space="preserve"> </w:t>
      </w:r>
      <w:r w:rsidR="005F2E74" w:rsidRPr="00AC49E8">
        <w:rPr>
          <w:rFonts w:ascii="Times New Roman" w:hAnsi="Times New Roman" w:cs="Times New Roman"/>
          <w:lang w:val="en-GB"/>
        </w:rPr>
        <w:t>of</w:t>
      </w:r>
      <w:r w:rsidRPr="00AC49E8">
        <w:rPr>
          <w:rFonts w:ascii="Times New Roman" w:hAnsi="Times New Roman" w:cs="Times New Roman"/>
          <w:lang w:val="en-GB"/>
        </w:rPr>
        <w:t xml:space="preserve"> manipulative verbs such as </w:t>
      </w:r>
      <w:r w:rsidRPr="00AC49E8">
        <w:rPr>
          <w:rFonts w:ascii="Umschrift_TTn" w:hAnsi="Umschrift_TTn" w:cs="Times New Roman"/>
          <w:i/>
          <w:lang w:val="en-GB"/>
        </w:rPr>
        <w:t>rDi</w:t>
      </w:r>
      <w:r w:rsidRPr="00AC49E8">
        <w:rPr>
          <w:rFonts w:ascii="Times New Roman" w:hAnsi="Times New Roman" w:cs="Times New Roman"/>
          <w:lang w:val="en-GB"/>
        </w:rPr>
        <w:t xml:space="preserve"> </w:t>
      </w:r>
      <w:r w:rsidR="00165845" w:rsidRPr="00AC49E8">
        <w:rPr>
          <w:rFonts w:ascii="Times New Roman" w:hAnsi="Times New Roman" w:cs="Times New Roman"/>
          <w:lang w:val="en-GB"/>
        </w:rPr>
        <w:t>‘</w:t>
      </w:r>
      <w:r w:rsidRPr="00AC49E8">
        <w:rPr>
          <w:rFonts w:ascii="Times New Roman" w:hAnsi="Times New Roman" w:cs="Times New Roman"/>
          <w:lang w:val="en-GB"/>
        </w:rPr>
        <w:t>to let/allow</w:t>
      </w:r>
      <w:r w:rsidR="00165845" w:rsidRPr="00AC49E8">
        <w:rPr>
          <w:rFonts w:ascii="Times New Roman" w:hAnsi="Times New Roman" w:cs="Times New Roman"/>
          <w:lang w:val="en-GB"/>
        </w:rPr>
        <w:t>’</w:t>
      </w:r>
      <w:r w:rsidRPr="00AC49E8">
        <w:rPr>
          <w:rFonts w:ascii="Times New Roman" w:hAnsi="Times New Roman" w:cs="Times New Roman"/>
          <w:lang w:val="en-GB"/>
        </w:rPr>
        <w:t>.</w:t>
      </w:r>
      <w:r w:rsidRPr="00AC49E8">
        <w:rPr>
          <w:rStyle w:val="Marquenotebasdepage"/>
          <w:rFonts w:ascii="Times New Roman" w:hAnsi="Times New Roman" w:cs="Times New Roman"/>
          <w:lang w:val="en-GB"/>
        </w:rPr>
        <w:footnoteReference w:id="21"/>
      </w:r>
      <w:r w:rsidRPr="00AC49E8">
        <w:rPr>
          <w:rFonts w:ascii="Times New Roman" w:hAnsi="Times New Roman" w:cs="Times New Roman"/>
          <w:lang w:val="en-GB"/>
        </w:rPr>
        <w:t xml:space="preserve"> </w:t>
      </w:r>
    </w:p>
    <w:p w14:paraId="0A36E151" w14:textId="77777777" w:rsidR="0056363D" w:rsidRPr="00AC49E8" w:rsidRDefault="0056363D" w:rsidP="0056363D">
      <w:pPr>
        <w:spacing w:line="276" w:lineRule="auto"/>
        <w:jc w:val="both"/>
        <w:rPr>
          <w:rFonts w:ascii="Times New Roman" w:hAnsi="Times New Roman" w:cs="Times New Roman"/>
          <w:lang w:val="en-GB"/>
        </w:rPr>
      </w:pPr>
    </w:p>
    <w:p w14:paraId="766E842A" w14:textId="43E6E9DD" w:rsidR="0056363D" w:rsidRPr="00AC49E8" w:rsidRDefault="0056363D" w:rsidP="0056363D">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The first scenario </w:t>
      </w:r>
      <w:r w:rsidR="00926D09" w:rsidRPr="00AC49E8">
        <w:rPr>
          <w:rFonts w:ascii="Times New Roman" w:hAnsi="Times New Roman" w:cs="Times New Roman"/>
          <w:lang w:val="en-GB"/>
        </w:rPr>
        <w:t xml:space="preserve">(i) </w:t>
      </w:r>
      <w:r w:rsidRPr="00AC49E8">
        <w:rPr>
          <w:rFonts w:ascii="Times New Roman" w:hAnsi="Times New Roman" w:cs="Times New Roman"/>
          <w:lang w:val="en-GB"/>
        </w:rPr>
        <w:t xml:space="preserve">involves the transfer of an inherited construction. One may postulate an evolution according to which the collocation </w:t>
      </w:r>
      <w:r w:rsidRPr="00AC49E8">
        <w:rPr>
          <w:rFonts w:ascii="Umschrift_TTn" w:hAnsi="Umschrift_TTn" w:cs="Times New Roman"/>
          <w:i/>
          <w:lang w:val="en-GB"/>
        </w:rPr>
        <w:t>ni wn</w:t>
      </w:r>
      <w:r w:rsidRPr="00AC49E8">
        <w:rPr>
          <w:rFonts w:ascii="Times New Roman" w:hAnsi="Times New Roman" w:cs="Times New Roman"/>
          <w:lang w:val="en-GB"/>
        </w:rPr>
        <w:t xml:space="preserve"> that lies at the source of </w:t>
      </w:r>
      <w:r w:rsidRPr="00AC49E8">
        <w:rPr>
          <w:rFonts w:ascii="Umschrift_TTn" w:hAnsi="Umschrift_TTn" w:cs="Times New Roman"/>
          <w:i/>
          <w:lang w:val="en-GB"/>
        </w:rPr>
        <w:t>nn</w:t>
      </w:r>
      <w:r w:rsidRPr="00AC49E8">
        <w:rPr>
          <w:rFonts w:ascii="Times New Roman" w:hAnsi="Times New Roman" w:cs="Times New Roman"/>
          <w:lang w:val="en-GB"/>
        </w:rPr>
        <w:t xml:space="preserve"> by fusion was used before a verbal form functioning as its subject</w:t>
      </w:r>
      <w:ins w:id="263" w:author="Albion M. Butters" w:date="2019-12-19T11:44:00Z">
        <w:r w:rsidR="00DE3CD7">
          <w:rPr>
            <w:rFonts w:ascii="Times New Roman" w:hAnsi="Times New Roman" w:cs="Times New Roman"/>
            <w:lang w:val="en-GB"/>
          </w:rPr>
          <w:t>:</w:t>
        </w:r>
      </w:ins>
      <w:r w:rsidRPr="00AC49E8">
        <w:rPr>
          <w:rFonts w:ascii="Times New Roman" w:hAnsi="Times New Roman" w:cs="Times New Roman"/>
          <w:lang w:val="en-GB"/>
        </w:rPr>
        <w:t xml:space="preserve"> </w:t>
      </w:r>
    </w:p>
    <w:p w14:paraId="08D131C0" w14:textId="77777777" w:rsidR="0056363D" w:rsidRPr="00AC49E8" w:rsidRDefault="0056363D" w:rsidP="0056363D">
      <w:pPr>
        <w:spacing w:line="276" w:lineRule="auto"/>
        <w:jc w:val="both"/>
        <w:rPr>
          <w:rFonts w:ascii="Times New Roman" w:hAnsi="Times New Roman" w:cs="Times New Roman"/>
          <w:lang w:val="en-GB"/>
        </w:rPr>
      </w:pPr>
    </w:p>
    <w:p w14:paraId="1870ECB8" w14:textId="3F35FF9F" w:rsidR="00830FA1" w:rsidRPr="00AC49E8" w:rsidRDefault="00830FA1" w:rsidP="0056363D">
      <w:pPr>
        <w:spacing w:line="276" w:lineRule="auto"/>
        <w:jc w:val="both"/>
        <w:rPr>
          <w:rFonts w:ascii="Times New Roman" w:hAnsi="Times New Roman" w:cs="Times New Roman"/>
          <w:lang w:val="en-GB"/>
        </w:rPr>
      </w:pPr>
      <w:r w:rsidRPr="00AC49E8">
        <w:rPr>
          <w:rFonts w:ascii="Times New Roman" w:hAnsi="Times New Roman" w:cs="Times New Roman"/>
          <w:lang w:val="en-GB"/>
        </w:rPr>
        <w:t>(37)</w:t>
      </w:r>
    </w:p>
    <w:p w14:paraId="5C6E5B34" w14:textId="0CA68BAB" w:rsidR="0056363D" w:rsidRPr="00AC49E8" w:rsidRDefault="00830FA1" w:rsidP="0056363D">
      <w:pPr>
        <w:spacing w:line="276" w:lineRule="auto"/>
        <w:jc w:val="both"/>
        <w:rPr>
          <w:rFonts w:ascii="Umschrift_TTn" w:hAnsi="Umschrift_TTn" w:cs="Times New Roman"/>
          <w:i/>
          <w:lang w:val="en-GB"/>
        </w:rPr>
      </w:pPr>
      <w:r w:rsidRPr="00AC49E8">
        <w:rPr>
          <w:rFonts w:ascii="Times New Roman" w:hAnsi="Times New Roman" w:cs="Times New Roman"/>
          <w:lang w:val="en-GB"/>
        </w:rPr>
        <w:tab/>
      </w:r>
      <w:r w:rsidRPr="00AC49E8">
        <w:rPr>
          <w:rFonts w:ascii="Times New Roman" w:hAnsi="Times New Roman" w:cs="Times New Roman"/>
          <w:lang w:val="en-GB"/>
        </w:rPr>
        <w:tab/>
      </w:r>
      <w:r w:rsidR="0056363D" w:rsidRPr="00AC49E8">
        <w:rPr>
          <w:rFonts w:ascii="Times New Roman" w:hAnsi="Times New Roman" w:cs="Times New Roman"/>
          <w:lang w:val="en-GB"/>
        </w:rPr>
        <w:t>*</w:t>
      </w:r>
      <w:r w:rsidR="0056363D" w:rsidRPr="00AC49E8">
        <w:rPr>
          <w:rFonts w:ascii="Umschrift_TTn" w:hAnsi="Umschrift_TTn" w:cs="Times New Roman"/>
          <w:i/>
          <w:lang w:val="en-GB"/>
        </w:rPr>
        <w:t xml:space="preserve">ni </w:t>
      </w:r>
      <w:r w:rsidR="00FE0084" w:rsidRPr="00AC49E8">
        <w:rPr>
          <w:rFonts w:ascii="Umschrift_TTn" w:hAnsi="Umschrift_TTn" w:cs="Times New Roman"/>
          <w:i/>
          <w:lang w:val="en-GB"/>
        </w:rPr>
        <w:tab/>
      </w:r>
      <w:r w:rsidR="0056363D" w:rsidRPr="00AC49E8">
        <w:rPr>
          <w:rFonts w:ascii="Umschrift_TTn" w:hAnsi="Umschrift_TTn" w:cs="Times New Roman"/>
          <w:i/>
          <w:lang w:val="en-GB"/>
        </w:rPr>
        <w:t xml:space="preserve">wn </w:t>
      </w:r>
      <w:r w:rsidR="00FE0084" w:rsidRPr="00AC49E8">
        <w:rPr>
          <w:rFonts w:ascii="Umschrift_TTn" w:hAnsi="Umschrift_TTn" w:cs="Times New Roman"/>
          <w:i/>
          <w:lang w:val="en-GB"/>
        </w:rPr>
        <w:tab/>
      </w:r>
      <w:r w:rsidR="00FE0084" w:rsidRPr="00AC49E8">
        <w:rPr>
          <w:rFonts w:ascii="Umschrift_TTn" w:hAnsi="Umschrift_TTn" w:cs="Times New Roman"/>
          <w:i/>
          <w:lang w:val="en-GB"/>
        </w:rPr>
        <w:tab/>
      </w:r>
      <w:r w:rsidR="0056363D" w:rsidRPr="00AC49E8">
        <w:rPr>
          <w:rFonts w:ascii="Umschrift_TTn" w:hAnsi="Umschrift_TTn" w:cs="Times New Roman"/>
          <w:i/>
          <w:lang w:val="en-GB"/>
        </w:rPr>
        <w:t>jwt-f</w:t>
      </w:r>
      <w:ins w:id="264" w:author="Albion M. Butters" w:date="2019-12-18T07:48:00Z">
        <w:r w:rsidR="000240E8">
          <w:rPr>
            <w:rFonts w:ascii="Umschrift_TTn" w:hAnsi="Umschrift_TTn" w:cs="Times New Roman"/>
            <w:i/>
            <w:lang w:val="en-GB"/>
          </w:rPr>
          <w:t xml:space="preserve"> </w:t>
        </w:r>
      </w:ins>
      <w:r w:rsidR="00FE0084" w:rsidRPr="00AC49E8">
        <w:rPr>
          <w:rFonts w:ascii="Umschrift_TTn" w:hAnsi="Umschrift_TTn" w:cs="Times New Roman"/>
          <w:i/>
          <w:lang w:val="en-GB"/>
        </w:rPr>
        <w:tab/>
      </w:r>
      <w:r w:rsidR="00FE0084" w:rsidRPr="00AC49E8">
        <w:rPr>
          <w:rFonts w:ascii="Umschrift_TTn" w:hAnsi="Umschrift_TTn" w:cs="Times New Roman"/>
          <w:i/>
          <w:lang w:val="en-GB"/>
        </w:rPr>
        <w:tab/>
      </w:r>
      <w:r w:rsidR="00FE0084" w:rsidRPr="00AC49E8">
        <w:rPr>
          <w:rFonts w:ascii="Umschrift_TTn" w:hAnsi="Umschrift_TTn" w:cs="Times New Roman"/>
          <w:i/>
          <w:lang w:val="en-GB"/>
        </w:rPr>
        <w:tab/>
      </w:r>
      <w:r w:rsidR="00FE0084" w:rsidRPr="00AC49E8">
        <w:rPr>
          <w:rFonts w:ascii="Umschrift_TTn" w:hAnsi="Umschrift_TTn" w:cs="Times New Roman"/>
          <w:i/>
          <w:lang w:val="en-GB"/>
        </w:rPr>
        <w:tab/>
      </w:r>
      <w:r w:rsidR="00FE0084" w:rsidRPr="00AC49E8">
        <w:rPr>
          <w:rFonts w:ascii="Umschrift_TTn" w:hAnsi="Umschrift_TTn" w:cs="Times New Roman"/>
          <w:i/>
          <w:lang w:val="en-GB"/>
        </w:rPr>
        <w:tab/>
      </w:r>
      <w:r w:rsidR="00FD62CC" w:rsidRPr="00AC49E8">
        <w:rPr>
          <w:rFonts w:ascii="Umschrift_TTn" w:hAnsi="Umschrift_TTn" w:cs="Times New Roman"/>
          <w:i/>
          <w:lang w:val="en-GB"/>
        </w:rPr>
        <w:tab/>
      </w:r>
      <w:r w:rsidR="0056363D" w:rsidRPr="00AC49E8">
        <w:rPr>
          <w:rFonts w:ascii="Umschrift_TTn" w:hAnsi="Umschrift_TTn" w:cs="Times New Roman"/>
          <w:i/>
          <w:lang w:val="en-GB"/>
        </w:rPr>
        <w:t xml:space="preserve">&gt; </w:t>
      </w:r>
      <w:r w:rsidR="00FE0084" w:rsidRPr="00AC49E8">
        <w:rPr>
          <w:rFonts w:ascii="Umschrift_TTn" w:hAnsi="Umschrift_TTn" w:cs="Times New Roman"/>
          <w:i/>
          <w:lang w:val="en-GB"/>
        </w:rPr>
        <w:tab/>
      </w:r>
      <w:r w:rsidR="0056363D" w:rsidRPr="00AC49E8">
        <w:rPr>
          <w:rFonts w:ascii="Umschrift_TTn" w:hAnsi="Umschrift_TTn" w:cs="Times New Roman"/>
          <w:i/>
          <w:lang w:val="en-GB"/>
        </w:rPr>
        <w:t xml:space="preserve">nn </w:t>
      </w:r>
      <w:r w:rsidR="00FE0084" w:rsidRPr="00AC49E8">
        <w:rPr>
          <w:rFonts w:ascii="Umschrift_TTn" w:hAnsi="Umschrift_TTn" w:cs="Times New Roman"/>
          <w:i/>
          <w:lang w:val="en-GB"/>
        </w:rPr>
        <w:tab/>
      </w:r>
      <w:r w:rsidR="0056363D" w:rsidRPr="00AC49E8">
        <w:rPr>
          <w:rFonts w:ascii="Umschrift_TTn" w:hAnsi="Umschrift_TTn" w:cs="Times New Roman"/>
          <w:i/>
          <w:lang w:val="en-GB"/>
        </w:rPr>
        <w:t>jwt-f</w:t>
      </w:r>
    </w:p>
    <w:p w14:paraId="10ADCC89" w14:textId="157321A2" w:rsidR="0056363D" w:rsidRPr="00AC49E8" w:rsidRDefault="00830FA1" w:rsidP="0056363D">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Pr="00AC49E8">
        <w:rPr>
          <w:rFonts w:ascii="Times New Roman" w:hAnsi="Times New Roman" w:cs="Times New Roman"/>
          <w:smallCaps/>
          <w:lang w:val="en-GB"/>
        </w:rPr>
        <w:tab/>
      </w:r>
      <w:r w:rsidR="0056363D" w:rsidRPr="00AC49E8">
        <w:rPr>
          <w:rFonts w:ascii="Times New Roman" w:hAnsi="Times New Roman" w:cs="Times New Roman"/>
          <w:smallCaps/>
          <w:lang w:val="en-GB"/>
        </w:rPr>
        <w:t>neg</w:t>
      </w:r>
      <w:r w:rsidR="0056363D" w:rsidRPr="00AC49E8">
        <w:rPr>
          <w:rFonts w:ascii="Times New Roman" w:hAnsi="Times New Roman" w:cs="Times New Roman"/>
          <w:lang w:val="en-GB"/>
        </w:rPr>
        <w:t xml:space="preserve"> </w:t>
      </w:r>
      <w:r w:rsidR="00FE0084" w:rsidRPr="00AC49E8">
        <w:rPr>
          <w:rFonts w:ascii="Times New Roman" w:hAnsi="Times New Roman" w:cs="Times New Roman"/>
          <w:lang w:val="en-GB"/>
        </w:rPr>
        <w:tab/>
      </w:r>
      <w:r w:rsidR="0056363D" w:rsidRPr="00AC49E8">
        <w:rPr>
          <w:rFonts w:ascii="Times New Roman" w:hAnsi="Times New Roman" w:cs="Times New Roman"/>
          <w:lang w:val="en-GB"/>
        </w:rPr>
        <w:t xml:space="preserve">exist </w:t>
      </w:r>
      <w:r w:rsidR="00FE0084" w:rsidRPr="00AC49E8">
        <w:rPr>
          <w:rFonts w:ascii="Times New Roman" w:hAnsi="Times New Roman" w:cs="Times New Roman"/>
          <w:lang w:val="en-GB"/>
        </w:rPr>
        <w:tab/>
      </w:r>
      <w:r w:rsidR="00FE0084" w:rsidRPr="00AC49E8">
        <w:rPr>
          <w:rFonts w:ascii="Times New Roman" w:hAnsi="Times New Roman" w:cs="Times New Roman"/>
          <w:lang w:val="en-GB"/>
        </w:rPr>
        <w:tab/>
      </w:r>
      <w:r w:rsidR="0056363D" w:rsidRPr="00AC49E8">
        <w:rPr>
          <w:rFonts w:ascii="Times New Roman" w:hAnsi="Times New Roman" w:cs="Times New Roman"/>
          <w:lang w:val="en-GB"/>
        </w:rPr>
        <w:t>come\</w:t>
      </w:r>
      <w:r w:rsidR="0056363D" w:rsidRPr="00AC49E8">
        <w:rPr>
          <w:rFonts w:ascii="Times New Roman" w:hAnsi="Times New Roman" w:cs="Times New Roman"/>
          <w:smallCaps/>
          <w:lang w:val="en-GB"/>
        </w:rPr>
        <w:t>mod</w:t>
      </w:r>
      <w:r w:rsidR="00FE0084" w:rsidRPr="00AC49E8">
        <w:rPr>
          <w:rFonts w:ascii="Times New Roman" w:hAnsi="Times New Roman" w:cs="Times New Roman"/>
          <w:smallCaps/>
          <w:lang w:val="en-GB"/>
        </w:rPr>
        <w:t>-3sg.m</w:t>
      </w:r>
      <w:r w:rsidR="00FE0084" w:rsidRPr="00AC49E8">
        <w:rPr>
          <w:rFonts w:ascii="Times New Roman" w:hAnsi="Times New Roman" w:cs="Times New Roman"/>
          <w:smallCaps/>
          <w:lang w:val="en-GB"/>
        </w:rPr>
        <w:tab/>
      </w:r>
      <w:r w:rsidR="00FD62CC" w:rsidRPr="00AC49E8">
        <w:rPr>
          <w:rFonts w:ascii="Times New Roman" w:hAnsi="Times New Roman" w:cs="Times New Roman"/>
          <w:smallCaps/>
          <w:lang w:val="en-GB"/>
        </w:rPr>
        <w:tab/>
      </w:r>
      <w:r w:rsidR="0056363D" w:rsidRPr="00AC49E8">
        <w:rPr>
          <w:rFonts w:ascii="Times New Roman" w:hAnsi="Times New Roman" w:cs="Times New Roman"/>
          <w:smallCaps/>
          <w:lang w:val="en-GB"/>
        </w:rPr>
        <w:t xml:space="preserve">&gt; </w:t>
      </w:r>
      <w:r w:rsidR="00FE0084" w:rsidRPr="00AC49E8">
        <w:rPr>
          <w:rFonts w:ascii="Times New Roman" w:hAnsi="Times New Roman" w:cs="Times New Roman"/>
          <w:smallCaps/>
          <w:lang w:val="en-GB"/>
        </w:rPr>
        <w:tab/>
      </w:r>
      <w:r w:rsidR="0056363D" w:rsidRPr="00AC49E8">
        <w:rPr>
          <w:rFonts w:ascii="Times New Roman" w:hAnsi="Times New Roman" w:cs="Times New Roman"/>
          <w:smallCaps/>
          <w:lang w:val="en-GB"/>
        </w:rPr>
        <w:t>neg</w:t>
      </w:r>
      <w:r w:rsidR="0056363D" w:rsidRPr="00AC49E8">
        <w:rPr>
          <w:rFonts w:ascii="Times New Roman" w:hAnsi="Times New Roman" w:cs="Times New Roman"/>
          <w:lang w:val="en-GB"/>
        </w:rPr>
        <w:t xml:space="preserve"> </w:t>
      </w:r>
      <w:r w:rsidR="00FE0084" w:rsidRPr="00AC49E8">
        <w:rPr>
          <w:rFonts w:ascii="Times New Roman" w:hAnsi="Times New Roman" w:cs="Times New Roman"/>
          <w:lang w:val="en-GB"/>
        </w:rPr>
        <w:tab/>
      </w:r>
      <w:ins w:id="265" w:author="Elsa Oréal" w:date="2020-01-09T15:16:00Z">
        <w:r w:rsidR="00024097">
          <w:rPr>
            <w:rFonts w:ascii="Times New Roman" w:hAnsi="Times New Roman" w:cs="Times New Roman"/>
            <w:lang w:val="en-GB"/>
          </w:rPr>
          <w:t>come</w:t>
        </w:r>
      </w:ins>
      <w:r w:rsidR="0056363D" w:rsidRPr="00AC49E8">
        <w:rPr>
          <w:rFonts w:ascii="Times New Roman" w:hAnsi="Times New Roman" w:cs="Times New Roman"/>
          <w:lang w:val="en-GB"/>
        </w:rPr>
        <w:t>\</w:t>
      </w:r>
      <w:r w:rsidR="0056363D" w:rsidRPr="00AC49E8">
        <w:rPr>
          <w:rFonts w:ascii="Times New Roman" w:hAnsi="Times New Roman" w:cs="Times New Roman"/>
          <w:smallCaps/>
          <w:lang w:val="en-GB"/>
        </w:rPr>
        <w:t>mod-3sg.m</w:t>
      </w:r>
    </w:p>
    <w:p w14:paraId="768C53CC" w14:textId="5A5F4F54" w:rsidR="0056363D" w:rsidRPr="00AC49E8" w:rsidRDefault="00830FA1" w:rsidP="0056363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Pr="00AC49E8">
        <w:rPr>
          <w:rFonts w:ascii="Times New Roman" w:hAnsi="Times New Roman" w:cs="Times New Roman"/>
          <w:lang w:val="en-GB"/>
        </w:rPr>
        <w:tab/>
      </w:r>
      <w:r w:rsidR="00955272" w:rsidRPr="00AC49E8">
        <w:rPr>
          <w:rFonts w:ascii="Times New Roman" w:hAnsi="Times New Roman" w:cs="Times New Roman"/>
          <w:lang w:val="en-GB"/>
        </w:rPr>
        <w:t>‘T</w:t>
      </w:r>
      <w:r w:rsidR="0056363D" w:rsidRPr="00AC49E8">
        <w:rPr>
          <w:rFonts w:ascii="Times New Roman" w:hAnsi="Times New Roman" w:cs="Times New Roman"/>
          <w:lang w:val="en-GB"/>
        </w:rPr>
        <w:t xml:space="preserve">here is no (possibility) that he </w:t>
      </w:r>
      <w:ins w:id="266" w:author="Elsa Oréal" w:date="2020-01-09T15:16:00Z">
        <w:r w:rsidR="00024097">
          <w:rPr>
            <w:rFonts w:ascii="Times New Roman" w:hAnsi="Times New Roman" w:cs="Times New Roman"/>
            <w:lang w:val="en-GB"/>
          </w:rPr>
          <w:t>shall come</w:t>
        </w:r>
      </w:ins>
      <w:ins w:id="267" w:author="Elsa Oréal" w:date="2020-01-09T15:14:00Z">
        <w:r w:rsidR="00EB69C8" w:rsidRPr="00AC49E8">
          <w:rPr>
            <w:rFonts w:ascii="Times New Roman" w:hAnsi="Times New Roman" w:cs="Times New Roman"/>
            <w:lang w:val="en-GB"/>
          </w:rPr>
          <w:t xml:space="preserve"> </w:t>
        </w:r>
      </w:ins>
      <w:r w:rsidR="0056363D" w:rsidRPr="00AC49E8">
        <w:rPr>
          <w:rFonts w:ascii="Times New Roman" w:hAnsi="Times New Roman" w:cs="Times New Roman"/>
          <w:lang w:val="en-GB"/>
        </w:rPr>
        <w:t xml:space="preserve">&gt; ‘he shall not </w:t>
      </w:r>
      <w:ins w:id="268" w:author="Elsa Oréal" w:date="2020-01-09T15:16:00Z">
        <w:r w:rsidR="00EB69C8">
          <w:rPr>
            <w:rFonts w:ascii="Times New Roman" w:hAnsi="Times New Roman" w:cs="Times New Roman"/>
            <w:lang w:val="en-GB"/>
          </w:rPr>
          <w:t>come</w:t>
        </w:r>
      </w:ins>
    </w:p>
    <w:p w14:paraId="0077A383" w14:textId="77777777" w:rsidR="0056363D" w:rsidRPr="00AC49E8" w:rsidRDefault="0056363D" w:rsidP="0056363D">
      <w:pPr>
        <w:spacing w:line="276" w:lineRule="auto"/>
        <w:jc w:val="both"/>
        <w:rPr>
          <w:rFonts w:ascii="Times New Roman" w:hAnsi="Times New Roman" w:cs="Times New Roman"/>
          <w:lang w:val="en-GB"/>
        </w:rPr>
      </w:pPr>
    </w:p>
    <w:p w14:paraId="08C8895F" w14:textId="5A4DADDE" w:rsidR="0056363D" w:rsidRPr="00AC49E8" w:rsidRDefault="0056363D" w:rsidP="0056363D">
      <w:pPr>
        <w:spacing w:line="276" w:lineRule="auto"/>
        <w:jc w:val="both"/>
        <w:rPr>
          <w:rFonts w:ascii="Times New Roman" w:hAnsi="Times New Roman" w:cs="Times New Roman"/>
          <w:lang w:val="en-GB"/>
        </w:rPr>
      </w:pPr>
      <w:r w:rsidRPr="00AC49E8">
        <w:rPr>
          <w:rFonts w:ascii="Times New Roman" w:hAnsi="Times New Roman" w:cs="Times New Roman"/>
          <w:lang w:val="en-GB"/>
        </w:rPr>
        <w:t>However, there is no trace of a construction *</w:t>
      </w:r>
      <w:r w:rsidRPr="00AC49E8">
        <w:rPr>
          <w:rFonts w:ascii="Umschrift_TTn" w:hAnsi="Umschrift_TTn" w:cs="Times New Roman"/>
          <w:i/>
          <w:lang w:val="en-GB"/>
        </w:rPr>
        <w:t>ni wn sDm-f</w:t>
      </w:r>
      <w:r w:rsidRPr="00AC49E8">
        <w:rPr>
          <w:rFonts w:ascii="Times New Roman" w:hAnsi="Times New Roman" w:cs="Times New Roman"/>
          <w:lang w:val="en-GB"/>
        </w:rPr>
        <w:t xml:space="preserve"> in the documentation. On the contrary, the </w:t>
      </w:r>
      <w:r w:rsidRPr="00AC49E8">
        <w:rPr>
          <w:rFonts w:ascii="Umschrift_TTn" w:hAnsi="Umschrift_TTn" w:cs="Times New Roman"/>
          <w:i/>
          <w:lang w:val="en-GB"/>
        </w:rPr>
        <w:t>nn sDm-f</w:t>
      </w:r>
      <w:r w:rsidRPr="00AC49E8">
        <w:rPr>
          <w:rFonts w:ascii="Times New Roman" w:hAnsi="Times New Roman" w:cs="Times New Roman"/>
          <w:lang w:val="en-GB"/>
        </w:rPr>
        <w:t xml:space="preserve"> construction seems to gradually replace the construction </w:t>
      </w:r>
      <w:r w:rsidRPr="00AC49E8">
        <w:rPr>
          <w:rFonts w:ascii="Umschrift_TTn" w:hAnsi="Umschrift_TTn" w:cs="Times New Roman"/>
          <w:i/>
          <w:lang w:val="en-GB"/>
        </w:rPr>
        <w:t>ni</w:t>
      </w:r>
      <w:r w:rsidRPr="00AC49E8">
        <w:rPr>
          <w:rFonts w:ascii="Times New Roman" w:hAnsi="Times New Roman" w:cs="Times New Roman"/>
          <w:lang w:val="en-GB"/>
        </w:rPr>
        <w:t xml:space="preserve"> + V</w:t>
      </w:r>
      <w:r w:rsidR="00941AB6" w:rsidRPr="00AC49E8">
        <w:rPr>
          <w:rFonts w:ascii="Times New Roman" w:hAnsi="Times New Roman" w:cs="Times New Roman"/>
          <w:lang w:val="en-GB"/>
        </w:rPr>
        <w:t xml:space="preserve">erbal nominalization marked for </w:t>
      </w:r>
      <w:r w:rsidRPr="00AC49E8">
        <w:rPr>
          <w:rFonts w:ascii="Times New Roman" w:hAnsi="Times New Roman" w:cs="Times New Roman"/>
          <w:lang w:val="en-GB"/>
        </w:rPr>
        <w:t>indefinite</w:t>
      </w:r>
      <w:ins w:id="269" w:author="Albion M. Butters" w:date="2019-12-20T08:41:00Z">
        <w:r w:rsidR="004C0C61">
          <w:rPr>
            <w:rFonts w:ascii="Times New Roman" w:hAnsi="Times New Roman" w:cs="Times New Roman"/>
            <w:lang w:val="en-GB"/>
          </w:rPr>
          <w:t>ne</w:t>
        </w:r>
      </w:ins>
      <w:r w:rsidRPr="00AC49E8">
        <w:rPr>
          <w:rFonts w:ascii="Times New Roman" w:hAnsi="Times New Roman" w:cs="Times New Roman"/>
          <w:lang w:val="en-GB"/>
        </w:rPr>
        <w:t xml:space="preserve">ss </w:t>
      </w:r>
      <w:ins w:id="270" w:author="Albion M. Butters" w:date="2019-12-20T08:41:00Z">
        <w:r w:rsidR="004C0C61">
          <w:rPr>
            <w:rFonts w:ascii="Times New Roman" w:hAnsi="Times New Roman" w:cs="Times New Roman"/>
            <w:lang w:val="en-GB"/>
          </w:rPr>
          <w:t>(</w:t>
        </w:r>
      </w:ins>
      <w:r w:rsidRPr="00AC49E8">
        <w:rPr>
          <w:rFonts w:ascii="Times New Roman" w:hAnsi="Times New Roman" w:cs="Times New Roman"/>
          <w:lang w:val="en-GB"/>
        </w:rPr>
        <w:t xml:space="preserve">mentioned in § </w:t>
      </w:r>
      <w:r w:rsidR="00286B22" w:rsidRPr="00AC49E8">
        <w:rPr>
          <w:rFonts w:ascii="Times New Roman" w:hAnsi="Times New Roman" w:cs="Times New Roman"/>
          <w:lang w:val="en-GB"/>
        </w:rPr>
        <w:t>1.1</w:t>
      </w:r>
      <w:ins w:id="271" w:author="Albion M. Butters" w:date="2019-12-20T08:41:00Z">
        <w:r w:rsidR="004C0C61">
          <w:rPr>
            <w:rFonts w:ascii="Times New Roman" w:hAnsi="Times New Roman" w:cs="Times New Roman"/>
            <w:lang w:val="en-GB"/>
          </w:rPr>
          <w:t>)</w:t>
        </w:r>
      </w:ins>
      <w:r w:rsidRPr="00AC49E8">
        <w:rPr>
          <w:rFonts w:ascii="Times New Roman" w:hAnsi="Times New Roman" w:cs="Times New Roman"/>
          <w:lang w:val="en-GB"/>
        </w:rPr>
        <w:t xml:space="preserve"> </w:t>
      </w:r>
      <w:r w:rsidR="00C21AFA" w:rsidRPr="00AC49E8">
        <w:rPr>
          <w:rFonts w:ascii="Times New Roman" w:hAnsi="Times New Roman" w:cs="Times New Roman"/>
          <w:lang w:val="en-GB"/>
        </w:rPr>
        <w:t>I</w:t>
      </w:r>
      <w:r w:rsidRPr="00AC49E8">
        <w:rPr>
          <w:rFonts w:ascii="Times New Roman" w:hAnsi="Times New Roman" w:cs="Times New Roman"/>
          <w:lang w:val="en-GB"/>
        </w:rPr>
        <w:t xml:space="preserve">t appears semantically likely </w:t>
      </w:r>
      <w:r w:rsidRPr="00AC49E8">
        <w:rPr>
          <w:rFonts w:ascii="Times New Roman" w:hAnsi="Times New Roman" w:cs="Times New Roman"/>
          <w:lang w:val="en-GB"/>
        </w:rPr>
        <w:lastRenderedPageBreak/>
        <w:t>that the need for emphasis prompted a functional renewal</w:t>
      </w:r>
      <w:ins w:id="272" w:author="Albion M. Butters" w:date="2019-12-19T13:41:00Z">
        <w:r w:rsidR="00AC56CC">
          <w:rPr>
            <w:rFonts w:ascii="Times New Roman" w:hAnsi="Times New Roman" w:cs="Times New Roman"/>
            <w:lang w:val="en-GB"/>
          </w:rPr>
          <w:t>,</w:t>
        </w:r>
      </w:ins>
      <w:r w:rsidRPr="00AC49E8">
        <w:rPr>
          <w:rFonts w:ascii="Times New Roman" w:hAnsi="Times New Roman" w:cs="Times New Roman"/>
          <w:lang w:val="en-GB"/>
        </w:rPr>
        <w:t xml:space="preserve"> according to which the</w:t>
      </w:r>
      <w:r w:rsidR="0007111C" w:rsidRPr="00AC49E8">
        <w:rPr>
          <w:rFonts w:ascii="Times New Roman" w:hAnsi="Times New Roman" w:cs="Times New Roman"/>
          <w:lang w:val="en-GB"/>
        </w:rPr>
        <w:t xml:space="preserve"> negative</w:t>
      </w:r>
      <w:r w:rsidRPr="00AC49E8">
        <w:rPr>
          <w:rFonts w:ascii="Times New Roman" w:hAnsi="Times New Roman" w:cs="Times New Roman"/>
          <w:lang w:val="en-GB"/>
        </w:rPr>
        <w:t xml:space="preserve"> existential as such came to be used with a modal form as subject</w:t>
      </w:r>
      <w:ins w:id="273" w:author="Albion M. Butters" w:date="2019-12-19T11:44:00Z">
        <w:r w:rsidR="00DE3CD7">
          <w:rPr>
            <w:rFonts w:ascii="Times New Roman" w:hAnsi="Times New Roman" w:cs="Times New Roman"/>
            <w:lang w:val="en-GB"/>
          </w:rPr>
          <w:t>:</w:t>
        </w:r>
      </w:ins>
    </w:p>
    <w:p w14:paraId="104ABE82" w14:textId="77777777" w:rsidR="0056363D" w:rsidRPr="00AC49E8" w:rsidRDefault="0056363D" w:rsidP="0056363D">
      <w:pPr>
        <w:spacing w:line="276" w:lineRule="auto"/>
        <w:jc w:val="both"/>
        <w:rPr>
          <w:rFonts w:ascii="Times New Roman" w:hAnsi="Times New Roman" w:cs="Times New Roman"/>
          <w:lang w:val="en-GB"/>
        </w:rPr>
      </w:pPr>
    </w:p>
    <w:p w14:paraId="10691947" w14:textId="2AFB65AD" w:rsidR="00A970E0" w:rsidRPr="00AC49E8" w:rsidRDefault="00A970E0" w:rsidP="0056363D">
      <w:pPr>
        <w:spacing w:line="276" w:lineRule="auto"/>
        <w:jc w:val="both"/>
        <w:rPr>
          <w:rFonts w:ascii="Times New Roman" w:hAnsi="Times New Roman" w:cs="Times New Roman"/>
          <w:lang w:val="en-GB"/>
        </w:rPr>
      </w:pPr>
      <w:r w:rsidRPr="00AC49E8">
        <w:rPr>
          <w:rFonts w:ascii="Times New Roman" w:hAnsi="Times New Roman" w:cs="Times New Roman"/>
          <w:lang w:val="en-GB"/>
        </w:rPr>
        <w:t>(38)</w:t>
      </w:r>
    </w:p>
    <w:p w14:paraId="1E7B3AA9" w14:textId="0978701F" w:rsidR="0056363D" w:rsidRPr="00AC49E8" w:rsidRDefault="00A970E0" w:rsidP="0056363D">
      <w:pPr>
        <w:spacing w:line="276" w:lineRule="auto"/>
        <w:jc w:val="both"/>
        <w:rPr>
          <w:rFonts w:ascii="Times New Roman" w:hAnsi="Times New Roman" w:cs="Times New Roman"/>
          <w:lang w:val="en-GB"/>
        </w:rPr>
      </w:pPr>
      <w:r w:rsidRPr="00AC49E8">
        <w:rPr>
          <w:rFonts w:ascii="Umschrift_TTn" w:hAnsi="Umschrift_TTn" w:cs="Times New Roman"/>
          <w:i/>
          <w:lang w:val="en-GB"/>
        </w:rPr>
        <w:tab/>
      </w:r>
      <w:r w:rsidRPr="00AC49E8">
        <w:rPr>
          <w:rFonts w:ascii="Umschrift_TTn" w:hAnsi="Umschrift_TTn" w:cs="Times New Roman"/>
          <w:i/>
          <w:lang w:val="en-GB"/>
        </w:rPr>
        <w:tab/>
      </w:r>
      <w:r w:rsidR="0056363D" w:rsidRPr="00AC49E8">
        <w:rPr>
          <w:rFonts w:ascii="Umschrift_TTn" w:hAnsi="Umschrift_TTn" w:cs="Times New Roman"/>
          <w:i/>
          <w:lang w:val="en-GB"/>
        </w:rPr>
        <w:t xml:space="preserve">nn </w:t>
      </w:r>
      <w:r w:rsidR="001B11E4" w:rsidRPr="00AC49E8">
        <w:rPr>
          <w:rFonts w:ascii="Umschrift_TTn" w:hAnsi="Umschrift_TTn" w:cs="Times New Roman"/>
          <w:i/>
          <w:lang w:val="en-GB"/>
        </w:rPr>
        <w:tab/>
      </w:r>
      <w:r w:rsidR="001B11E4" w:rsidRPr="00AC49E8">
        <w:rPr>
          <w:rFonts w:ascii="Umschrift_TTn" w:hAnsi="Umschrift_TTn" w:cs="Times New Roman"/>
          <w:i/>
          <w:lang w:val="en-GB"/>
        </w:rPr>
        <w:tab/>
      </w:r>
      <w:r w:rsidR="0056363D" w:rsidRPr="00AC49E8">
        <w:rPr>
          <w:rFonts w:ascii="Umschrift_TTn" w:hAnsi="Umschrift_TTn" w:cs="Times New Roman"/>
          <w:i/>
          <w:lang w:val="en-GB"/>
        </w:rPr>
        <w:t>jwt-f</w:t>
      </w:r>
      <w:r w:rsidR="0056363D" w:rsidRPr="00AC49E8">
        <w:rPr>
          <w:rFonts w:ascii="Times New Roman" w:hAnsi="Times New Roman" w:cs="Times New Roman"/>
          <w:lang w:val="en-GB"/>
        </w:rPr>
        <w:t xml:space="preserve"> </w:t>
      </w:r>
      <w:r w:rsidR="001B11E4" w:rsidRPr="00AC49E8">
        <w:rPr>
          <w:rFonts w:ascii="Times New Roman" w:hAnsi="Times New Roman" w:cs="Times New Roman"/>
          <w:lang w:val="en-GB"/>
        </w:rPr>
        <w:tab/>
      </w:r>
      <w:r w:rsidR="001B11E4" w:rsidRPr="00AC49E8">
        <w:rPr>
          <w:rFonts w:ascii="Times New Roman" w:hAnsi="Times New Roman" w:cs="Times New Roman"/>
          <w:lang w:val="en-GB"/>
        </w:rPr>
        <w:tab/>
      </w:r>
      <w:r w:rsidR="001B11E4" w:rsidRPr="00AC49E8">
        <w:rPr>
          <w:rFonts w:ascii="Times New Roman" w:hAnsi="Times New Roman" w:cs="Times New Roman"/>
          <w:lang w:val="en-GB"/>
        </w:rPr>
        <w:tab/>
      </w:r>
      <w:r w:rsidR="001B11E4" w:rsidRPr="00AC49E8">
        <w:rPr>
          <w:rFonts w:ascii="Times New Roman" w:hAnsi="Times New Roman" w:cs="Times New Roman"/>
          <w:lang w:val="en-GB"/>
        </w:rPr>
        <w:tab/>
      </w:r>
      <w:r w:rsidR="001B11E4" w:rsidRPr="00AC49E8">
        <w:rPr>
          <w:rFonts w:ascii="Times New Roman" w:hAnsi="Times New Roman" w:cs="Times New Roman"/>
          <w:lang w:val="en-GB"/>
        </w:rPr>
        <w:tab/>
      </w:r>
      <w:r w:rsidR="001B11E4" w:rsidRPr="00AC49E8">
        <w:rPr>
          <w:rFonts w:ascii="Times New Roman" w:hAnsi="Times New Roman" w:cs="Times New Roman"/>
          <w:lang w:val="en-GB"/>
        </w:rPr>
        <w:tab/>
      </w:r>
      <w:r w:rsidR="0056363D" w:rsidRPr="00AC49E8">
        <w:rPr>
          <w:rFonts w:ascii="Times New Roman" w:hAnsi="Times New Roman" w:cs="Times New Roman"/>
          <w:lang w:val="en-GB"/>
        </w:rPr>
        <w:t xml:space="preserve">&gt; </w:t>
      </w:r>
      <w:r w:rsidR="001B11E4" w:rsidRPr="00AC49E8">
        <w:rPr>
          <w:rFonts w:ascii="Times New Roman" w:hAnsi="Times New Roman" w:cs="Times New Roman"/>
          <w:lang w:val="en-GB"/>
        </w:rPr>
        <w:tab/>
      </w:r>
      <w:r w:rsidR="0056363D" w:rsidRPr="00AC49E8">
        <w:rPr>
          <w:rFonts w:ascii="Umschrift_TTn" w:hAnsi="Umschrift_TTn" w:cs="Times New Roman"/>
          <w:i/>
          <w:lang w:val="en-GB"/>
        </w:rPr>
        <w:t xml:space="preserve">nn </w:t>
      </w:r>
      <w:r w:rsidR="001B11E4" w:rsidRPr="00AC49E8">
        <w:rPr>
          <w:rFonts w:ascii="Umschrift_TTn" w:hAnsi="Umschrift_TTn" w:cs="Times New Roman"/>
          <w:i/>
          <w:lang w:val="en-GB"/>
        </w:rPr>
        <w:tab/>
      </w:r>
      <w:r w:rsidR="0056363D" w:rsidRPr="00AC49E8">
        <w:rPr>
          <w:rFonts w:ascii="Umschrift_TTn" w:hAnsi="Umschrift_TTn" w:cs="Times New Roman"/>
          <w:i/>
          <w:lang w:val="en-GB"/>
        </w:rPr>
        <w:t>jwt-f</w:t>
      </w:r>
    </w:p>
    <w:p w14:paraId="788634C7" w14:textId="6C7219AB" w:rsidR="0056363D" w:rsidRPr="00AC49E8" w:rsidRDefault="00A970E0" w:rsidP="0056363D">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Pr="00AC49E8">
        <w:rPr>
          <w:rFonts w:ascii="Times New Roman" w:hAnsi="Times New Roman" w:cs="Times New Roman"/>
          <w:smallCaps/>
          <w:lang w:val="en-GB"/>
        </w:rPr>
        <w:tab/>
      </w:r>
      <w:r w:rsidR="0056363D" w:rsidRPr="00AC49E8">
        <w:rPr>
          <w:rFonts w:ascii="Times New Roman" w:hAnsi="Times New Roman" w:cs="Times New Roman"/>
          <w:smallCaps/>
          <w:lang w:val="en-GB"/>
        </w:rPr>
        <w:t>neg.ex</w:t>
      </w:r>
      <w:r w:rsidR="001B11E4" w:rsidRPr="00AC49E8">
        <w:rPr>
          <w:rFonts w:ascii="Times New Roman" w:hAnsi="Times New Roman" w:cs="Times New Roman"/>
          <w:lang w:val="en-GB"/>
        </w:rPr>
        <w:tab/>
      </w:r>
      <w:r w:rsidR="0056363D" w:rsidRPr="00AC49E8">
        <w:rPr>
          <w:rFonts w:ascii="Times New Roman" w:hAnsi="Times New Roman" w:cs="Times New Roman"/>
          <w:lang w:val="en-GB"/>
        </w:rPr>
        <w:t>come\</w:t>
      </w:r>
      <w:r w:rsidR="0056363D" w:rsidRPr="00AC49E8">
        <w:rPr>
          <w:rFonts w:ascii="Times New Roman" w:hAnsi="Times New Roman" w:cs="Times New Roman"/>
          <w:smallCaps/>
          <w:lang w:val="en-GB"/>
        </w:rPr>
        <w:t xml:space="preserve">mod-3sg.m </w:t>
      </w:r>
      <w:r w:rsidR="001B11E4" w:rsidRPr="00AC49E8">
        <w:rPr>
          <w:rFonts w:ascii="Times New Roman" w:hAnsi="Times New Roman" w:cs="Times New Roman"/>
          <w:smallCaps/>
          <w:lang w:val="en-GB"/>
        </w:rPr>
        <w:tab/>
      </w:r>
      <w:r w:rsidR="0056363D" w:rsidRPr="00AC49E8">
        <w:rPr>
          <w:rFonts w:ascii="Times New Roman" w:hAnsi="Times New Roman" w:cs="Times New Roman"/>
          <w:smallCaps/>
          <w:lang w:val="en-GB"/>
        </w:rPr>
        <w:t xml:space="preserve">&gt; </w:t>
      </w:r>
      <w:r w:rsidR="001B11E4" w:rsidRPr="00AC49E8">
        <w:rPr>
          <w:rFonts w:ascii="Times New Roman" w:hAnsi="Times New Roman" w:cs="Times New Roman"/>
          <w:smallCaps/>
          <w:lang w:val="en-GB"/>
        </w:rPr>
        <w:tab/>
      </w:r>
      <w:r w:rsidR="0056363D" w:rsidRPr="00AC49E8">
        <w:rPr>
          <w:rFonts w:ascii="Times New Roman" w:hAnsi="Times New Roman" w:cs="Times New Roman"/>
          <w:smallCaps/>
          <w:lang w:val="en-GB"/>
        </w:rPr>
        <w:t>neg</w:t>
      </w:r>
      <w:r w:rsidR="0056363D" w:rsidRPr="00AC49E8">
        <w:rPr>
          <w:rFonts w:ascii="Times New Roman" w:hAnsi="Times New Roman" w:cs="Times New Roman"/>
          <w:lang w:val="en-GB"/>
        </w:rPr>
        <w:t xml:space="preserve"> </w:t>
      </w:r>
      <w:r w:rsidR="001B11E4" w:rsidRPr="00AC49E8">
        <w:rPr>
          <w:rFonts w:ascii="Times New Roman" w:hAnsi="Times New Roman" w:cs="Times New Roman"/>
          <w:lang w:val="en-GB"/>
        </w:rPr>
        <w:tab/>
        <w:t>come</w:t>
      </w:r>
      <w:r w:rsidR="0056363D" w:rsidRPr="00AC49E8">
        <w:rPr>
          <w:rFonts w:ascii="Times New Roman" w:hAnsi="Times New Roman" w:cs="Times New Roman"/>
          <w:lang w:val="en-GB"/>
        </w:rPr>
        <w:t>\</w:t>
      </w:r>
      <w:r w:rsidR="0056363D" w:rsidRPr="00AC49E8">
        <w:rPr>
          <w:rFonts w:ascii="Times New Roman" w:hAnsi="Times New Roman" w:cs="Times New Roman"/>
          <w:smallCaps/>
          <w:lang w:val="en-GB"/>
        </w:rPr>
        <w:t>mod-3sg.m</w:t>
      </w:r>
    </w:p>
    <w:p w14:paraId="4FA3B482" w14:textId="704FAF1A" w:rsidR="0056363D" w:rsidRPr="00AC49E8" w:rsidRDefault="00A970E0" w:rsidP="0056363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Pr="00AC49E8">
        <w:rPr>
          <w:rFonts w:ascii="Times New Roman" w:hAnsi="Times New Roman" w:cs="Times New Roman"/>
          <w:lang w:val="en-GB"/>
        </w:rPr>
        <w:tab/>
      </w:r>
      <w:r w:rsidR="002026D2" w:rsidRPr="00AC49E8">
        <w:rPr>
          <w:rFonts w:ascii="Times New Roman" w:hAnsi="Times New Roman" w:cs="Times New Roman"/>
          <w:lang w:val="en-GB"/>
        </w:rPr>
        <w:t>‘T</w:t>
      </w:r>
      <w:r w:rsidR="0056363D" w:rsidRPr="00AC49E8">
        <w:rPr>
          <w:rFonts w:ascii="Times New Roman" w:hAnsi="Times New Roman" w:cs="Times New Roman"/>
          <w:lang w:val="en-GB"/>
        </w:rPr>
        <w:t>here is not that he shall come’ &gt; ‘he shall not come’</w:t>
      </w:r>
    </w:p>
    <w:p w14:paraId="5650CB59" w14:textId="77777777" w:rsidR="0056363D" w:rsidRPr="00AC49E8" w:rsidRDefault="0056363D" w:rsidP="0056363D">
      <w:pPr>
        <w:spacing w:line="276" w:lineRule="auto"/>
        <w:jc w:val="both"/>
        <w:rPr>
          <w:rFonts w:ascii="Times New Roman" w:hAnsi="Times New Roman" w:cs="Times New Roman"/>
          <w:lang w:val="en-GB"/>
        </w:rPr>
      </w:pPr>
    </w:p>
    <w:p w14:paraId="7495F34A" w14:textId="50C80D62" w:rsidR="0056363D" w:rsidRPr="00AC49E8" w:rsidRDefault="0056363D" w:rsidP="0056363D">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This second scenario </w:t>
      </w:r>
      <w:r w:rsidR="00926D09" w:rsidRPr="00AC49E8">
        <w:rPr>
          <w:rFonts w:ascii="Times New Roman" w:hAnsi="Times New Roman" w:cs="Times New Roman"/>
          <w:lang w:val="en-GB"/>
        </w:rPr>
        <w:t xml:space="preserve">(ii) </w:t>
      </w:r>
      <w:r w:rsidRPr="00AC49E8">
        <w:rPr>
          <w:rFonts w:ascii="Times New Roman" w:hAnsi="Times New Roman" w:cs="Times New Roman"/>
          <w:lang w:val="en-GB"/>
        </w:rPr>
        <w:t xml:space="preserve">thus involves the expansion of the </w:t>
      </w:r>
      <w:r w:rsidR="0007111C" w:rsidRPr="00AC49E8">
        <w:rPr>
          <w:rFonts w:ascii="Times New Roman" w:hAnsi="Times New Roman" w:cs="Times New Roman"/>
          <w:lang w:val="en-GB"/>
        </w:rPr>
        <w:t xml:space="preserve">negative </w:t>
      </w:r>
      <w:r w:rsidRPr="00AC49E8">
        <w:rPr>
          <w:rFonts w:ascii="Times New Roman" w:hAnsi="Times New Roman" w:cs="Times New Roman"/>
          <w:lang w:val="en-GB"/>
        </w:rPr>
        <w:t xml:space="preserve">existential </w:t>
      </w:r>
      <w:r w:rsidRPr="00AC49E8">
        <w:rPr>
          <w:rFonts w:ascii="Umschrift_TTn" w:hAnsi="Umschrift_TTn" w:cs="Times New Roman"/>
          <w:i/>
          <w:lang w:val="en-GB"/>
        </w:rPr>
        <w:t>nn</w:t>
      </w:r>
      <w:r w:rsidRPr="00AC49E8">
        <w:rPr>
          <w:rFonts w:ascii="Times New Roman" w:hAnsi="Times New Roman" w:cs="Times New Roman"/>
          <w:lang w:val="en-GB"/>
        </w:rPr>
        <w:t xml:space="preserve"> to replace the older </w:t>
      </w:r>
      <w:r w:rsidRPr="00AC49E8">
        <w:rPr>
          <w:rFonts w:ascii="Umschrift_TTn" w:hAnsi="Umschrift_TTn" w:cs="Times New Roman"/>
          <w:i/>
          <w:lang w:val="en-GB"/>
        </w:rPr>
        <w:t>ni</w:t>
      </w:r>
      <w:r w:rsidRPr="00AC49E8">
        <w:rPr>
          <w:rFonts w:ascii="Times New Roman" w:hAnsi="Times New Roman" w:cs="Times New Roman"/>
          <w:lang w:val="en-GB"/>
        </w:rPr>
        <w:t xml:space="preserve"> in negating a modal form that is also distinct from the older one.</w:t>
      </w:r>
      <w:r w:rsidR="00CE4306" w:rsidRPr="00AC49E8">
        <w:rPr>
          <w:rStyle w:val="Marquenotebasdepage"/>
          <w:rFonts w:ascii="Times New Roman" w:hAnsi="Times New Roman" w:cs="Times New Roman"/>
          <w:lang w:val="en-GB"/>
        </w:rPr>
        <w:footnoteReference w:id="22"/>
      </w:r>
      <w:r w:rsidRPr="00AC49E8">
        <w:rPr>
          <w:rFonts w:ascii="Times New Roman" w:hAnsi="Times New Roman" w:cs="Times New Roman"/>
          <w:lang w:val="en-GB"/>
        </w:rPr>
        <w:t xml:space="preserve"> </w:t>
      </w:r>
      <w:r w:rsidR="005A65C7" w:rsidRPr="00AC49E8">
        <w:rPr>
          <w:rFonts w:ascii="Times New Roman" w:hAnsi="Times New Roman" w:cs="Times New Roman"/>
          <w:lang w:val="en-GB"/>
        </w:rPr>
        <w:t>It remains difficult to decide which of these potential paths of change was followed in the Egyptian case.</w:t>
      </w:r>
    </w:p>
    <w:p w14:paraId="37A3558B" w14:textId="77777777" w:rsidR="0056363D" w:rsidRPr="00AC49E8" w:rsidRDefault="0056363D" w:rsidP="0056363D">
      <w:pPr>
        <w:spacing w:line="276" w:lineRule="auto"/>
        <w:jc w:val="both"/>
        <w:rPr>
          <w:rFonts w:ascii="Times New Roman" w:hAnsi="Times New Roman" w:cs="Times New Roman"/>
          <w:lang w:val="en-GB"/>
        </w:rPr>
      </w:pPr>
    </w:p>
    <w:p w14:paraId="2C294275" w14:textId="792DE658" w:rsidR="00585CC5" w:rsidRPr="00AC49E8" w:rsidRDefault="0056363D"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b/>
        <w:t xml:space="preserve">Less systematically, one also finds the negation </w:t>
      </w:r>
      <w:r w:rsidRPr="00AC49E8">
        <w:rPr>
          <w:rFonts w:ascii="Umschrift_TTn" w:hAnsi="Umschrift_TTn" w:cs="Times New Roman"/>
          <w:i/>
          <w:lang w:val="en-GB"/>
        </w:rPr>
        <w:t>nn</w:t>
      </w:r>
      <w:r w:rsidRPr="00AC49E8">
        <w:rPr>
          <w:rFonts w:ascii="Times New Roman" w:hAnsi="Times New Roman" w:cs="Times New Roman"/>
          <w:lang w:val="en-GB"/>
        </w:rPr>
        <w:t xml:space="preserve"> in constructions involving other verbal forms</w:t>
      </w:r>
      <w:ins w:id="274" w:author="Albion M. Butters" w:date="2019-12-19T13:41:00Z">
        <w:r w:rsidR="00AC56CC">
          <w:rPr>
            <w:rFonts w:ascii="Times New Roman" w:hAnsi="Times New Roman" w:cs="Times New Roman"/>
            <w:lang w:val="en-GB"/>
          </w:rPr>
          <w:t>,</w:t>
        </w:r>
      </w:ins>
      <w:r w:rsidRPr="00AC49E8">
        <w:rPr>
          <w:rFonts w:ascii="Times New Roman" w:hAnsi="Times New Roman" w:cs="Times New Roman"/>
          <w:lang w:val="en-GB"/>
        </w:rPr>
        <w:t xml:space="preserve"> such as the Anterior </w:t>
      </w:r>
      <w:r w:rsidRPr="00AC49E8">
        <w:rPr>
          <w:rFonts w:ascii="Umschrift_TTn" w:hAnsi="Umschrift_TTn" w:cs="Times New Roman"/>
          <w:i/>
          <w:lang w:val="en-GB"/>
        </w:rPr>
        <w:t>sDm-n-f</w:t>
      </w:r>
      <w:r w:rsidR="00566C9F" w:rsidRPr="00AC49E8">
        <w:rPr>
          <w:rFonts w:ascii="Times New Roman" w:hAnsi="Times New Roman" w:cs="Times New Roman"/>
          <w:lang w:val="en-GB"/>
        </w:rPr>
        <w:t>, but the reality behind</w:t>
      </w:r>
      <w:r w:rsidRPr="00AC49E8">
        <w:rPr>
          <w:rFonts w:ascii="Times New Roman" w:hAnsi="Times New Roman" w:cs="Times New Roman"/>
          <w:lang w:val="en-GB"/>
        </w:rPr>
        <w:t xml:space="preserve"> the graphic reading is a matter of debate and this use in any case remains non</w:t>
      </w:r>
      <w:ins w:id="275" w:author="Albion M. Butters" w:date="2019-12-19T13:42:00Z">
        <w:r w:rsidR="00AC56CC">
          <w:rPr>
            <w:rFonts w:ascii="Times New Roman" w:hAnsi="Times New Roman" w:cs="Times New Roman"/>
            <w:lang w:val="en-GB"/>
          </w:rPr>
          <w:t>-</w:t>
        </w:r>
      </w:ins>
      <w:r w:rsidRPr="00AC49E8">
        <w:rPr>
          <w:rFonts w:ascii="Times New Roman" w:hAnsi="Times New Roman" w:cs="Times New Roman"/>
          <w:lang w:val="en-GB"/>
        </w:rPr>
        <w:t xml:space="preserve">standard. </w:t>
      </w:r>
      <w:r w:rsidR="00CD157A" w:rsidRPr="00AC49E8">
        <w:rPr>
          <w:rFonts w:ascii="Times New Roman" w:hAnsi="Times New Roman" w:cs="Times New Roman"/>
          <w:lang w:val="en-GB"/>
        </w:rPr>
        <w:t>It is also important to state that a large part of the Egyptian negative system involves neither locative nor verbal predicates but nominal predication, be it with classifying or identifying semantics.</w:t>
      </w:r>
      <w:r w:rsidR="00CD157A" w:rsidRPr="00AC49E8">
        <w:rPr>
          <w:rStyle w:val="Marquenotebasdepage"/>
          <w:rFonts w:ascii="Times New Roman" w:hAnsi="Times New Roman" w:cs="Times New Roman"/>
          <w:lang w:val="en-GB"/>
        </w:rPr>
        <w:footnoteReference w:id="23"/>
      </w:r>
      <w:r w:rsidR="00FD20F1" w:rsidRPr="00AC49E8">
        <w:rPr>
          <w:rFonts w:ascii="Times New Roman" w:hAnsi="Times New Roman" w:cs="Times New Roman"/>
          <w:lang w:val="en-GB"/>
        </w:rPr>
        <w:t xml:space="preserve"> </w:t>
      </w:r>
      <w:r w:rsidR="005858A2" w:rsidRPr="00AC49E8">
        <w:rPr>
          <w:rFonts w:ascii="Times New Roman" w:hAnsi="Times New Roman" w:cs="Times New Roman"/>
          <w:lang w:val="en-GB"/>
        </w:rPr>
        <w:t xml:space="preserve">Only towards the end of the period known as Middle Egyptian does the form </w:t>
      </w:r>
      <w:r w:rsidR="00083671" w:rsidRPr="00AC49E8">
        <w:rPr>
          <w:rFonts w:ascii="Umschrift_TTn" w:hAnsi="Umschrift_TTn" w:cs="Times New Roman"/>
          <w:i/>
          <w:lang w:val="en-GB"/>
        </w:rPr>
        <w:t>nn</w:t>
      </w:r>
      <w:r w:rsidR="00083671" w:rsidRPr="00AC49E8">
        <w:rPr>
          <w:rFonts w:ascii="Times New Roman" w:hAnsi="Times New Roman" w:cs="Times New Roman"/>
          <w:lang w:val="en-GB"/>
        </w:rPr>
        <w:t xml:space="preserve"> also </w:t>
      </w:r>
      <w:r w:rsidR="005858A2" w:rsidRPr="00AC49E8">
        <w:rPr>
          <w:rFonts w:ascii="Times New Roman" w:hAnsi="Times New Roman" w:cs="Times New Roman"/>
          <w:lang w:val="en-GB"/>
        </w:rPr>
        <w:t xml:space="preserve">extend to </w:t>
      </w:r>
      <w:r w:rsidR="007940CF" w:rsidRPr="00AC49E8">
        <w:rPr>
          <w:rFonts w:ascii="Times New Roman" w:hAnsi="Times New Roman" w:cs="Times New Roman"/>
          <w:lang w:val="en-GB"/>
        </w:rPr>
        <w:t xml:space="preserve">negate </w:t>
      </w:r>
      <w:r w:rsidR="005858A2" w:rsidRPr="00AC49E8">
        <w:rPr>
          <w:rFonts w:ascii="Times New Roman" w:hAnsi="Times New Roman" w:cs="Times New Roman"/>
          <w:lang w:val="en-GB"/>
        </w:rPr>
        <w:t>nominal predication</w:t>
      </w:r>
      <w:r w:rsidR="0058476B" w:rsidRPr="00AC49E8">
        <w:rPr>
          <w:rFonts w:ascii="Times New Roman" w:hAnsi="Times New Roman" w:cs="Times New Roman"/>
          <w:lang w:val="en-GB"/>
        </w:rPr>
        <w:t xml:space="preserve"> in the strict sense</w:t>
      </w:r>
      <w:r w:rsidR="00BB4656" w:rsidRPr="00AC49E8">
        <w:rPr>
          <w:rFonts w:ascii="Times New Roman" w:hAnsi="Times New Roman" w:cs="Times New Roman"/>
          <w:lang w:val="en-GB"/>
        </w:rPr>
        <w:t xml:space="preserve">, taking over another part of the former domain of the negation </w:t>
      </w:r>
      <w:r w:rsidR="00BB4656" w:rsidRPr="00AC49E8">
        <w:rPr>
          <w:rFonts w:ascii="Umschrift_TTn" w:hAnsi="Umschrift_TTn" w:cs="Times New Roman"/>
          <w:i/>
          <w:lang w:val="en-GB"/>
        </w:rPr>
        <w:t>ni</w:t>
      </w:r>
      <w:r w:rsidR="005858A2" w:rsidRPr="00AC49E8">
        <w:rPr>
          <w:rFonts w:ascii="Times New Roman" w:hAnsi="Times New Roman" w:cs="Times New Roman"/>
          <w:lang w:val="en-GB"/>
        </w:rPr>
        <w:t>.</w:t>
      </w:r>
      <w:r w:rsidR="00BF0084" w:rsidRPr="00AC49E8">
        <w:rPr>
          <w:rStyle w:val="Marquenotebasdepage"/>
          <w:rFonts w:ascii="Times New Roman" w:hAnsi="Times New Roman" w:cs="Times New Roman"/>
          <w:lang w:val="en-GB"/>
        </w:rPr>
        <w:footnoteReference w:id="24"/>
      </w:r>
      <w:r w:rsidR="00267C70" w:rsidRPr="00AC49E8">
        <w:rPr>
          <w:rFonts w:ascii="Times New Roman" w:hAnsi="Times New Roman" w:cs="Times New Roman"/>
          <w:lang w:val="en-GB"/>
        </w:rPr>
        <w:t xml:space="preserve"> </w:t>
      </w:r>
      <w:r w:rsidR="002C4E5E" w:rsidRPr="00AC49E8">
        <w:rPr>
          <w:rFonts w:ascii="Times New Roman" w:hAnsi="Times New Roman" w:cs="Times New Roman"/>
          <w:lang w:val="en-GB"/>
        </w:rPr>
        <w:t xml:space="preserve">In Late Egyptian, </w:t>
      </w:r>
      <w:r w:rsidR="00600787" w:rsidRPr="00AC49E8">
        <w:rPr>
          <w:rFonts w:ascii="Umschrift_TTn" w:hAnsi="Umschrift_TTn" w:cs="Times New Roman"/>
          <w:i/>
          <w:lang w:val="en-GB"/>
        </w:rPr>
        <w:t>nn</w:t>
      </w:r>
      <w:r w:rsidR="00600787" w:rsidRPr="00AC49E8">
        <w:rPr>
          <w:rFonts w:ascii="Times New Roman" w:hAnsi="Times New Roman" w:cs="Times New Roman"/>
          <w:lang w:val="en-GB"/>
        </w:rPr>
        <w:t xml:space="preserve"> </w:t>
      </w:r>
      <w:r w:rsidR="002C4E5E" w:rsidRPr="00AC49E8">
        <w:rPr>
          <w:rFonts w:ascii="Times New Roman" w:hAnsi="Times New Roman" w:cs="Times New Roman"/>
          <w:lang w:val="en-GB"/>
        </w:rPr>
        <w:t xml:space="preserve">takes the graphic form </w:t>
      </w:r>
      <w:r w:rsidR="002C4E5E" w:rsidRPr="00AC49E8">
        <w:rPr>
          <w:rFonts w:ascii="Umschrift_TTn" w:hAnsi="Umschrift_TTn" w:cs="Times New Roman"/>
          <w:i/>
          <w:lang w:val="en-GB"/>
        </w:rPr>
        <w:t>bn</w:t>
      </w:r>
      <w:r w:rsidR="006D1F81" w:rsidRPr="00AC49E8">
        <w:rPr>
          <w:rFonts w:ascii="Times New Roman" w:hAnsi="Times New Roman" w:cs="Times New Roman"/>
          <w:lang w:val="en-GB"/>
        </w:rPr>
        <w:t>. As such, it is</w:t>
      </w:r>
      <w:r w:rsidR="002C4E5E" w:rsidRPr="00AC49E8">
        <w:rPr>
          <w:rFonts w:ascii="Times New Roman" w:hAnsi="Times New Roman" w:cs="Times New Roman"/>
          <w:lang w:val="en-GB"/>
        </w:rPr>
        <w:t xml:space="preserve"> attested more largely</w:t>
      </w:r>
      <w:r w:rsidR="00207F51" w:rsidRPr="00AC49E8">
        <w:rPr>
          <w:rFonts w:ascii="Times New Roman" w:hAnsi="Times New Roman" w:cs="Times New Roman"/>
          <w:lang w:val="en-GB"/>
        </w:rPr>
        <w:t xml:space="preserve">, while the domain of use of </w:t>
      </w:r>
      <w:r w:rsidR="00207F51" w:rsidRPr="00AC49E8">
        <w:rPr>
          <w:rFonts w:ascii="Umschrift_TTn" w:hAnsi="Umschrift_TTn" w:cs="Times New Roman"/>
          <w:i/>
          <w:lang w:val="en-GB"/>
        </w:rPr>
        <w:t>ni</w:t>
      </w:r>
      <w:r w:rsidR="00207F51" w:rsidRPr="00AC49E8">
        <w:rPr>
          <w:rFonts w:ascii="Times New Roman" w:hAnsi="Times New Roman" w:cs="Times New Roman"/>
          <w:lang w:val="en-GB"/>
        </w:rPr>
        <w:t>, which becomes</w:t>
      </w:r>
      <w:r w:rsidR="009D12AC" w:rsidRPr="00AC49E8">
        <w:rPr>
          <w:rFonts w:ascii="Times New Roman" w:hAnsi="Times New Roman" w:cs="Times New Roman"/>
          <w:lang w:val="en-GB"/>
        </w:rPr>
        <w:t xml:space="preserve"> graphically</w:t>
      </w:r>
      <w:r w:rsidR="00207F51" w:rsidRPr="00AC49E8">
        <w:rPr>
          <w:rFonts w:ascii="Times New Roman" w:hAnsi="Times New Roman" w:cs="Times New Roman"/>
          <w:lang w:val="en-GB"/>
        </w:rPr>
        <w:t xml:space="preserve"> </w:t>
      </w:r>
      <w:r w:rsidR="00207F51" w:rsidRPr="00AC49E8">
        <w:rPr>
          <w:rFonts w:ascii="Umschrift_TTn" w:hAnsi="Umschrift_TTn" w:cs="Times New Roman"/>
          <w:i/>
          <w:lang w:val="en-GB"/>
        </w:rPr>
        <w:t>bw</w:t>
      </w:r>
      <w:r w:rsidR="00207F51" w:rsidRPr="00AC49E8">
        <w:rPr>
          <w:rFonts w:ascii="Times New Roman" w:hAnsi="Times New Roman" w:cs="Times New Roman"/>
          <w:lang w:val="en-GB"/>
        </w:rPr>
        <w:t xml:space="preserve">, is drastically reduced. </w:t>
      </w:r>
      <w:r w:rsidR="006800B6" w:rsidRPr="00AC49E8">
        <w:rPr>
          <w:rFonts w:ascii="Times New Roman" w:hAnsi="Times New Roman" w:cs="Times New Roman"/>
          <w:lang w:val="en-GB"/>
        </w:rPr>
        <w:t xml:space="preserve">Thus, </w:t>
      </w:r>
      <w:r w:rsidR="006800B6" w:rsidRPr="00AC49E8">
        <w:rPr>
          <w:rFonts w:ascii="Umschrift_TTn" w:hAnsi="Umschrift_TTn" w:cs="Times New Roman"/>
          <w:i/>
          <w:lang w:val="en-GB"/>
        </w:rPr>
        <w:t>bn</w:t>
      </w:r>
      <w:r w:rsidR="006800B6" w:rsidRPr="00AC49E8">
        <w:rPr>
          <w:rFonts w:ascii="Times New Roman" w:hAnsi="Times New Roman" w:cs="Times New Roman"/>
          <w:lang w:val="en-GB"/>
        </w:rPr>
        <w:t xml:space="preserve"> can be said to become the standard negation in Later Egyptian, in association with the morph </w:t>
      </w:r>
      <w:r w:rsidR="006800B6" w:rsidRPr="00AC49E8">
        <w:rPr>
          <w:rFonts w:ascii="Umschrift_TTn" w:hAnsi="Umschrift_TTn" w:cs="Times New Roman"/>
          <w:i/>
          <w:lang w:val="en-GB"/>
        </w:rPr>
        <w:t>jwn</w:t>
      </w:r>
      <w:r w:rsidR="00B70567" w:rsidRPr="00AC49E8">
        <w:rPr>
          <w:rFonts w:ascii="Umschrift_TTn" w:hAnsi="Umschrift_TTn" w:cs="Times New Roman"/>
          <w:i/>
          <w:lang w:val="en-GB"/>
        </w:rPr>
        <w:t>#</w:t>
      </w:r>
      <w:r w:rsidR="006800B6" w:rsidRPr="00AC49E8">
        <w:rPr>
          <w:rFonts w:ascii="Times New Roman" w:hAnsi="Times New Roman" w:cs="Times New Roman"/>
          <w:lang w:val="en-GB"/>
        </w:rPr>
        <w:t xml:space="preserve"> &gt; Coptic IN. </w:t>
      </w:r>
      <w:r w:rsidR="00FD3438" w:rsidRPr="00AC49E8">
        <w:rPr>
          <w:rFonts w:ascii="Times New Roman" w:hAnsi="Times New Roman" w:cs="Times New Roman"/>
          <w:lang w:val="en-GB"/>
        </w:rPr>
        <w:t xml:space="preserve">However, at this point in time, </w:t>
      </w:r>
      <w:r w:rsidR="00FD3438" w:rsidRPr="00AC49E8">
        <w:rPr>
          <w:rFonts w:ascii="Umschrift_TTn" w:hAnsi="Umschrift_TTn" w:cs="Times New Roman"/>
          <w:i/>
          <w:lang w:val="en-GB"/>
        </w:rPr>
        <w:t>bn</w:t>
      </w:r>
      <w:r w:rsidR="00FD3438" w:rsidRPr="00AC49E8">
        <w:rPr>
          <w:rFonts w:ascii="Times New Roman" w:hAnsi="Times New Roman" w:cs="Times New Roman"/>
          <w:lang w:val="en-GB"/>
        </w:rPr>
        <w:t xml:space="preserve"> ha</w:t>
      </w:r>
      <w:ins w:id="279" w:author="Albion M. Butters" w:date="2019-12-19T13:42:00Z">
        <w:r w:rsidR="00AC56CC">
          <w:rPr>
            <w:rFonts w:ascii="Times New Roman" w:hAnsi="Times New Roman" w:cs="Times New Roman"/>
            <w:lang w:val="en-GB"/>
          </w:rPr>
          <w:t>d</w:t>
        </w:r>
      </w:ins>
      <w:r w:rsidR="00FD3438" w:rsidRPr="00AC49E8">
        <w:rPr>
          <w:rFonts w:ascii="Times New Roman" w:hAnsi="Times New Roman" w:cs="Times New Roman"/>
          <w:lang w:val="en-GB"/>
        </w:rPr>
        <w:t xml:space="preserve"> long ceased to function as </w:t>
      </w:r>
      <w:r w:rsidR="0007111C" w:rsidRPr="00AC49E8">
        <w:rPr>
          <w:rFonts w:ascii="Times New Roman" w:hAnsi="Times New Roman" w:cs="Times New Roman"/>
          <w:lang w:val="en-GB"/>
        </w:rPr>
        <w:t>a negative</w:t>
      </w:r>
      <w:r w:rsidR="00FD3438" w:rsidRPr="00AC49E8">
        <w:rPr>
          <w:rFonts w:ascii="Times New Roman" w:hAnsi="Times New Roman" w:cs="Times New Roman"/>
          <w:lang w:val="en-GB"/>
        </w:rPr>
        <w:t xml:space="preserve"> existential</w:t>
      </w:r>
      <w:ins w:id="280" w:author="Albion M. Butters" w:date="2019-12-19T13:43:00Z">
        <w:r w:rsidR="00AC56CC">
          <w:rPr>
            <w:rFonts w:ascii="Times New Roman" w:hAnsi="Times New Roman" w:cs="Times New Roman"/>
            <w:lang w:val="en-GB"/>
          </w:rPr>
          <w:t>; thus,</w:t>
        </w:r>
      </w:ins>
      <w:r w:rsidR="00FD3438" w:rsidRPr="00AC49E8">
        <w:rPr>
          <w:rFonts w:ascii="Times New Roman" w:hAnsi="Times New Roman" w:cs="Times New Roman"/>
          <w:lang w:val="en-GB"/>
        </w:rPr>
        <w:t xml:space="preserve"> no new stage C can be observed. </w:t>
      </w:r>
      <w:r w:rsidR="006800B6" w:rsidRPr="00AC49E8">
        <w:rPr>
          <w:rFonts w:ascii="Times New Roman" w:hAnsi="Times New Roman" w:cs="Times New Roman"/>
          <w:lang w:val="en-GB"/>
        </w:rPr>
        <w:t xml:space="preserve">The history of </w:t>
      </w:r>
      <w:r w:rsidR="00F115B3" w:rsidRPr="00AC49E8">
        <w:rPr>
          <w:rFonts w:ascii="Times New Roman" w:hAnsi="Times New Roman" w:cs="Times New Roman"/>
          <w:lang w:val="en-GB"/>
        </w:rPr>
        <w:t>the</w:t>
      </w:r>
      <w:r w:rsidR="006800B6" w:rsidRPr="00AC49E8">
        <w:rPr>
          <w:rFonts w:ascii="Times New Roman" w:hAnsi="Times New Roman" w:cs="Times New Roman"/>
          <w:lang w:val="en-GB"/>
        </w:rPr>
        <w:t xml:space="preserve"> combination </w:t>
      </w:r>
      <w:r w:rsidR="00F115B3" w:rsidRPr="00AC49E8">
        <w:rPr>
          <w:rFonts w:ascii="Umschrift_TTn" w:hAnsi="Umschrift_TTn" w:cs="Times New Roman"/>
          <w:i/>
          <w:lang w:val="en-GB"/>
        </w:rPr>
        <w:t>bn</w:t>
      </w:r>
      <w:r w:rsidR="00F115B3" w:rsidRPr="00AC49E8">
        <w:rPr>
          <w:rFonts w:ascii="Times New Roman" w:hAnsi="Times New Roman" w:cs="Times New Roman"/>
          <w:lang w:val="en-GB"/>
        </w:rPr>
        <w:t>…</w:t>
      </w:r>
      <w:r w:rsidR="00F115B3" w:rsidRPr="00AC49E8">
        <w:rPr>
          <w:rFonts w:ascii="Umschrift_TTn" w:hAnsi="Umschrift_TTn" w:cs="Times New Roman"/>
          <w:i/>
          <w:lang w:val="en-GB"/>
        </w:rPr>
        <w:t>jwn#</w:t>
      </w:r>
      <w:r w:rsidR="00F115B3" w:rsidRPr="00AC49E8">
        <w:rPr>
          <w:rFonts w:ascii="Times New Roman" w:hAnsi="Times New Roman" w:cs="Times New Roman"/>
          <w:lang w:val="en-GB"/>
        </w:rPr>
        <w:t xml:space="preserve"> </w:t>
      </w:r>
      <w:r w:rsidR="006800B6" w:rsidRPr="00AC49E8">
        <w:rPr>
          <w:rFonts w:ascii="Times New Roman" w:hAnsi="Times New Roman" w:cs="Times New Roman"/>
          <w:lang w:val="en-GB"/>
        </w:rPr>
        <w:t>represents another kind of linguistic cycle</w:t>
      </w:r>
      <w:r w:rsidR="003D5754" w:rsidRPr="00AC49E8">
        <w:rPr>
          <w:rFonts w:ascii="Times New Roman" w:hAnsi="Times New Roman" w:cs="Times New Roman"/>
          <w:lang w:val="en-GB"/>
        </w:rPr>
        <w:t xml:space="preserve"> typical of the renewal of negation</w:t>
      </w:r>
      <w:r w:rsidR="006800B6" w:rsidRPr="00AC49E8">
        <w:rPr>
          <w:rFonts w:ascii="Times New Roman" w:hAnsi="Times New Roman" w:cs="Times New Roman"/>
          <w:lang w:val="en-GB"/>
        </w:rPr>
        <w:t xml:space="preserve"> that lies beyond the scope of the present contribution.</w:t>
      </w:r>
      <w:r w:rsidR="001E10EC" w:rsidRPr="00AC49E8">
        <w:rPr>
          <w:rStyle w:val="Marquenotebasdepage"/>
          <w:rFonts w:ascii="Times New Roman" w:hAnsi="Times New Roman" w:cs="Times New Roman"/>
          <w:lang w:val="en-GB"/>
        </w:rPr>
        <w:footnoteReference w:id="25"/>
      </w:r>
      <w:ins w:id="281" w:author="Albion M. Butters" w:date="2019-12-18T07:48:00Z">
        <w:r w:rsidR="000240E8">
          <w:rPr>
            <w:rFonts w:ascii="Times New Roman" w:hAnsi="Times New Roman" w:cs="Times New Roman"/>
            <w:lang w:val="en-GB"/>
          </w:rPr>
          <w:t xml:space="preserve"> </w:t>
        </w:r>
      </w:ins>
    </w:p>
    <w:p w14:paraId="45EBDBD9" w14:textId="77777777" w:rsidR="00EF582C" w:rsidRPr="00AC49E8" w:rsidRDefault="00EF582C" w:rsidP="00DE5A5D">
      <w:pPr>
        <w:spacing w:line="276" w:lineRule="auto"/>
        <w:jc w:val="both"/>
        <w:rPr>
          <w:rFonts w:ascii="Times New Roman" w:hAnsi="Times New Roman" w:cs="Times New Roman"/>
          <w:lang w:val="en-GB"/>
        </w:rPr>
      </w:pPr>
    </w:p>
    <w:p w14:paraId="45E740B2" w14:textId="70EAAA9D" w:rsidR="00585CC5" w:rsidRPr="00AC49E8" w:rsidRDefault="009D433E" w:rsidP="003B0D3A">
      <w:pPr>
        <w:pStyle w:val="Titre2"/>
        <w:rPr>
          <w:lang w:val="en-GB"/>
        </w:rPr>
      </w:pPr>
      <w:r w:rsidRPr="00AC49E8">
        <w:rPr>
          <w:lang w:val="en-GB"/>
        </w:rPr>
        <w:t>2</w:t>
      </w:r>
      <w:r w:rsidR="00EF582C" w:rsidRPr="00AC49E8">
        <w:rPr>
          <w:lang w:val="en-GB"/>
        </w:rPr>
        <w:t>.5</w:t>
      </w:r>
      <w:r w:rsidR="008D418E" w:rsidRPr="00AC49E8">
        <w:rPr>
          <w:lang w:val="en-GB"/>
        </w:rPr>
        <w:t xml:space="preserve"> Re-starting a cycle</w:t>
      </w:r>
      <w:ins w:id="282" w:author="Albion M. Butters" w:date="2019-12-19T11:44:00Z">
        <w:r w:rsidR="00DE3CD7">
          <w:rPr>
            <w:lang w:val="en-GB"/>
          </w:rPr>
          <w:t>:</w:t>
        </w:r>
      </w:ins>
      <w:r w:rsidR="00EF582C" w:rsidRPr="00AC49E8">
        <w:rPr>
          <w:lang w:val="en-GB"/>
        </w:rPr>
        <w:t xml:space="preserve"> </w:t>
      </w:r>
      <w:r w:rsidR="00585CC5" w:rsidRPr="00AC49E8">
        <w:rPr>
          <w:lang w:val="en-GB"/>
        </w:rPr>
        <w:t>The rise of</w:t>
      </w:r>
      <w:r w:rsidR="0023637F" w:rsidRPr="00AC49E8">
        <w:rPr>
          <w:rFonts w:ascii="Umschrift_TTn" w:hAnsi="Umschrift_TTn"/>
          <w:i/>
          <w:lang w:val="en-GB"/>
        </w:rPr>
        <w:t xml:space="preserve"> nn </w:t>
      </w:r>
      <w:r w:rsidR="00585CC5" w:rsidRPr="00AC49E8">
        <w:rPr>
          <w:rFonts w:ascii="Umschrift_TTn" w:hAnsi="Umschrift_TTn"/>
          <w:i/>
          <w:lang w:val="en-GB"/>
        </w:rPr>
        <w:t>wn</w:t>
      </w:r>
      <w:r w:rsidR="00E522C0" w:rsidRPr="00AC49E8">
        <w:rPr>
          <w:i/>
          <w:lang w:val="en-GB"/>
        </w:rPr>
        <w:t xml:space="preserve"> </w:t>
      </w:r>
      <w:r w:rsidR="00E522C0" w:rsidRPr="00AC49E8">
        <w:rPr>
          <w:lang w:val="en-GB"/>
        </w:rPr>
        <w:t>and the new type A</w:t>
      </w:r>
    </w:p>
    <w:p w14:paraId="3707CBDA" w14:textId="77777777" w:rsidR="00634362" w:rsidRPr="00AC49E8" w:rsidRDefault="00634362" w:rsidP="00DE5A5D">
      <w:pPr>
        <w:spacing w:line="276" w:lineRule="auto"/>
        <w:jc w:val="both"/>
        <w:rPr>
          <w:rFonts w:ascii="Times New Roman" w:hAnsi="Times New Roman" w:cs="Times New Roman"/>
          <w:lang w:val="en-GB"/>
        </w:rPr>
      </w:pPr>
    </w:p>
    <w:p w14:paraId="6F5F2E7F" w14:textId="575B6302" w:rsidR="00585CC5" w:rsidRPr="00AC49E8" w:rsidRDefault="00A83C61"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As stated by Veselinova </w:t>
      </w:r>
      <w:r w:rsidR="00632383" w:rsidRPr="00AC49E8">
        <w:rPr>
          <w:rFonts w:ascii="Times New Roman" w:hAnsi="Times New Roman" w:cs="Times New Roman"/>
          <w:lang w:val="en-GB"/>
        </w:rPr>
        <w:t>(</w:t>
      </w:r>
      <w:r w:rsidRPr="00AC49E8">
        <w:rPr>
          <w:rFonts w:ascii="Times New Roman" w:hAnsi="Times New Roman" w:cs="Times New Roman"/>
          <w:lang w:val="en-GB"/>
        </w:rPr>
        <w:t>201</w:t>
      </w:r>
      <w:r w:rsidR="00632383" w:rsidRPr="00AC49E8">
        <w:rPr>
          <w:rFonts w:ascii="Times New Roman" w:hAnsi="Times New Roman" w:cs="Times New Roman"/>
          <w:lang w:val="en-GB"/>
        </w:rPr>
        <w:t>6</w:t>
      </w:r>
      <w:ins w:id="283" w:author="Albion M. Butters" w:date="2019-12-19T11:44:00Z">
        <w:r w:rsidR="00DE3CD7">
          <w:rPr>
            <w:rFonts w:ascii="Times New Roman" w:hAnsi="Times New Roman" w:cs="Times New Roman"/>
            <w:lang w:val="en-GB"/>
          </w:rPr>
          <w:t>:</w:t>
        </w:r>
      </w:ins>
      <w:r w:rsidR="00632383" w:rsidRPr="00AC49E8">
        <w:rPr>
          <w:rFonts w:ascii="Times New Roman" w:hAnsi="Times New Roman" w:cs="Times New Roman"/>
          <w:lang w:val="en-GB"/>
        </w:rPr>
        <w:t>174)</w:t>
      </w:r>
      <w:r w:rsidRPr="00AC49E8">
        <w:rPr>
          <w:rFonts w:ascii="Times New Roman" w:hAnsi="Times New Roman" w:cs="Times New Roman"/>
          <w:lang w:val="en-GB"/>
        </w:rPr>
        <w:t>,</w:t>
      </w:r>
      <w:ins w:id="284" w:author="Albion M. Butters" w:date="2019-12-18T07:48:00Z">
        <w:r w:rsidR="000240E8">
          <w:rPr>
            <w:rFonts w:ascii="Times New Roman" w:hAnsi="Times New Roman" w:cs="Times New Roman"/>
            <w:lang w:val="en-GB"/>
          </w:rPr>
          <w:t xml:space="preserve"> </w:t>
        </w:r>
      </w:ins>
      <w:ins w:id="285" w:author="Albion M. Butters" w:date="2019-12-19T13:43:00Z">
        <w:r w:rsidR="00AC56CC" w:rsidRPr="00AC49E8">
          <w:rPr>
            <w:rFonts w:ascii="Times New Roman" w:hAnsi="Times New Roman" w:cs="Times New Roman"/>
            <w:lang w:val="en-GB"/>
          </w:rPr>
          <w:t xml:space="preserve">in various languages </w:t>
        </w:r>
      </w:ins>
      <w:r w:rsidR="006210E7" w:rsidRPr="00AC49E8">
        <w:rPr>
          <w:rFonts w:ascii="Times New Roman" w:hAnsi="Times New Roman" w:cs="Times New Roman"/>
          <w:lang w:val="en-GB"/>
        </w:rPr>
        <w:t>a NEC can be observed to re-start many times without being completed. In Earlier Egyptian, t</w:t>
      </w:r>
      <w:r w:rsidR="00585CC5" w:rsidRPr="00AC49E8">
        <w:rPr>
          <w:rFonts w:ascii="Times New Roman" w:hAnsi="Times New Roman" w:cs="Times New Roman"/>
          <w:lang w:val="en-GB"/>
        </w:rPr>
        <w:t>he same process seems to happen when the verb</w:t>
      </w:r>
      <w:r w:rsidR="00215D01" w:rsidRPr="00AC49E8">
        <w:rPr>
          <w:rFonts w:ascii="Umschrift_TTn" w:hAnsi="Umschrift_TTn" w:cs="Times New Roman"/>
          <w:i/>
          <w:lang w:val="en-GB"/>
        </w:rPr>
        <w:t xml:space="preserve"> wnn</w:t>
      </w:r>
      <w:r w:rsidR="0023637F" w:rsidRPr="00AC49E8">
        <w:rPr>
          <w:rFonts w:ascii="Umschrift_TTn" w:hAnsi="Umschrift_TTn" w:cs="Times New Roman"/>
          <w:i/>
          <w:lang w:val="en-GB"/>
        </w:rPr>
        <w:t xml:space="preserve"> </w:t>
      </w:r>
      <w:r w:rsidR="00585CC5" w:rsidRPr="00AC49E8">
        <w:rPr>
          <w:rFonts w:ascii="Times New Roman" w:hAnsi="Times New Roman" w:cs="Times New Roman"/>
          <w:lang w:val="en-GB"/>
        </w:rPr>
        <w:t>appears</w:t>
      </w:r>
      <w:r w:rsidR="00B63142" w:rsidRPr="00AC49E8">
        <w:rPr>
          <w:rFonts w:ascii="Times New Roman" w:hAnsi="Times New Roman" w:cs="Times New Roman"/>
          <w:lang w:val="en-GB"/>
        </w:rPr>
        <w:t xml:space="preserve"> again</w:t>
      </w:r>
      <w:r w:rsidR="00585CC5" w:rsidRPr="00AC49E8">
        <w:rPr>
          <w:rFonts w:ascii="Times New Roman" w:hAnsi="Times New Roman" w:cs="Times New Roman"/>
          <w:lang w:val="en-GB"/>
        </w:rPr>
        <w:t xml:space="preserve"> in a new construction after the negation</w:t>
      </w:r>
      <w:r w:rsidR="0023637F" w:rsidRPr="00AC49E8">
        <w:rPr>
          <w:rFonts w:ascii="Umschrift_TTn" w:hAnsi="Umschrift_TTn" w:cs="Times New Roman"/>
          <w:i/>
          <w:lang w:val="en-GB"/>
        </w:rPr>
        <w:t xml:space="preserve"> nn</w:t>
      </w:r>
      <w:ins w:id="286" w:author="Albion M. Butters" w:date="2019-12-19T13:44:00Z">
        <w:r w:rsidR="00AC56CC">
          <w:rPr>
            <w:rFonts w:ascii="Times New Roman" w:hAnsi="Times New Roman" w:cs="Times New Roman"/>
            <w:lang w:val="en-GB"/>
          </w:rPr>
          <w:t>, which</w:t>
        </w:r>
      </w:ins>
      <w:r w:rsidR="00585CC5" w:rsidRPr="00AC49E8">
        <w:rPr>
          <w:rFonts w:ascii="Times New Roman" w:hAnsi="Times New Roman" w:cs="Times New Roman"/>
          <w:lang w:val="en-GB"/>
        </w:rPr>
        <w:t xml:space="preserve"> used to express the existential negation alone</w:t>
      </w:r>
      <w:ins w:id="287" w:author="Albion M. Butters" w:date="2019-12-19T11:44:00Z">
        <w:r w:rsidR="00DE3CD7">
          <w:rPr>
            <w:rFonts w:ascii="Times New Roman" w:hAnsi="Times New Roman" w:cs="Times New Roman"/>
            <w:lang w:val="en-GB"/>
          </w:rPr>
          <w:t>:</w:t>
        </w:r>
      </w:ins>
      <w:r w:rsidR="007A16AF" w:rsidRPr="00AC49E8">
        <w:rPr>
          <w:rStyle w:val="Marquenotebasdepage"/>
          <w:rFonts w:ascii="Times New Roman" w:hAnsi="Times New Roman" w:cs="Times New Roman"/>
          <w:lang w:val="en-GB"/>
        </w:rPr>
        <w:footnoteReference w:id="26"/>
      </w:r>
      <w:r w:rsidR="00585CC5" w:rsidRPr="00AC49E8">
        <w:rPr>
          <w:rFonts w:ascii="Times New Roman" w:hAnsi="Times New Roman" w:cs="Times New Roman"/>
          <w:lang w:val="en-GB"/>
        </w:rPr>
        <w:t xml:space="preserve"> </w:t>
      </w:r>
    </w:p>
    <w:p w14:paraId="5728AF7B" w14:textId="77777777" w:rsidR="008C4EA9" w:rsidRPr="00AC49E8" w:rsidRDefault="008C4EA9" w:rsidP="00DE5A5D">
      <w:pPr>
        <w:spacing w:line="276" w:lineRule="auto"/>
        <w:jc w:val="both"/>
        <w:rPr>
          <w:rFonts w:ascii="Times New Roman" w:hAnsi="Times New Roman" w:cs="Times New Roman"/>
          <w:lang w:val="en-GB"/>
        </w:rPr>
      </w:pPr>
    </w:p>
    <w:p w14:paraId="0F49E326" w14:textId="5DF4B7E6" w:rsidR="009E1240" w:rsidRPr="00AC49E8" w:rsidRDefault="0012475B"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(39)</w:t>
      </w:r>
      <w:r w:rsidR="001C41C0" w:rsidRPr="00AC49E8">
        <w:rPr>
          <w:rFonts w:ascii="Times New Roman" w:hAnsi="Times New Roman" w:cs="Times New Roman"/>
          <w:lang w:val="en-GB"/>
        </w:rPr>
        <w:tab/>
      </w:r>
      <w:r w:rsidR="00A51683" w:rsidRPr="00AC49E8">
        <w:rPr>
          <w:rFonts w:ascii="Times New Roman" w:hAnsi="Times New Roman" w:cs="Times New Roman"/>
          <w:lang w:val="en-GB"/>
        </w:rPr>
        <w:t xml:space="preserve">Middle Egyptian </w:t>
      </w:r>
      <w:r w:rsidR="00B66F02" w:rsidRPr="00AC49E8">
        <w:rPr>
          <w:rFonts w:ascii="Times New Roman" w:hAnsi="Times New Roman" w:cs="Times New Roman"/>
          <w:lang w:val="en-GB"/>
        </w:rPr>
        <w:t>(Egyptian [Afro-Asiatic], Egypt)</w:t>
      </w:r>
    </w:p>
    <w:p w14:paraId="55553359" w14:textId="57DBB07D" w:rsidR="009E1240" w:rsidRPr="00AC49E8" w:rsidRDefault="004F7770" w:rsidP="009E1240">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1C41C0" w:rsidRPr="00AC49E8">
        <w:rPr>
          <w:rFonts w:ascii="Umschrift_TTn" w:hAnsi="Umschrift_TTn" w:cs="Times New Roman"/>
          <w:i/>
          <w:lang w:val="en-GB"/>
        </w:rPr>
        <w:tab/>
      </w:r>
      <w:r w:rsidR="009E1240" w:rsidRPr="00AC49E8">
        <w:rPr>
          <w:rFonts w:ascii="Umschrift_TTn" w:hAnsi="Umschrift_TTn" w:cs="Times New Roman"/>
          <w:i/>
          <w:lang w:val="en-GB"/>
        </w:rPr>
        <w:t xml:space="preserve">nn </w:t>
      </w:r>
      <w:r w:rsidR="009E1240" w:rsidRPr="00AC49E8">
        <w:rPr>
          <w:rFonts w:ascii="Umschrift_TTn" w:hAnsi="Umschrift_TTn" w:cs="Times New Roman"/>
          <w:i/>
          <w:lang w:val="en-GB"/>
        </w:rPr>
        <w:tab/>
        <w:t xml:space="preserve">wn </w:t>
      </w:r>
      <w:r w:rsidR="009E1240" w:rsidRPr="00AC49E8">
        <w:rPr>
          <w:rFonts w:ascii="Umschrift_TTn" w:hAnsi="Umschrift_TTn" w:cs="Times New Roman"/>
          <w:i/>
          <w:lang w:val="en-GB"/>
        </w:rPr>
        <w:tab/>
      </w:r>
      <w:r w:rsidR="003F6673" w:rsidRPr="00AC49E8">
        <w:rPr>
          <w:rFonts w:ascii="Umschrift_TTn" w:hAnsi="Umschrift_TTn" w:cs="Times New Roman"/>
          <w:i/>
          <w:lang w:val="en-GB"/>
        </w:rPr>
        <w:tab/>
      </w:r>
      <w:r w:rsidR="003F6673" w:rsidRPr="00AC49E8">
        <w:rPr>
          <w:rFonts w:ascii="Umschrift_TTn" w:hAnsi="Umschrift_TTn" w:cs="Times New Roman"/>
          <w:i/>
          <w:lang w:val="en-GB"/>
        </w:rPr>
        <w:tab/>
      </w:r>
      <w:r w:rsidR="00684E76" w:rsidRPr="00AC49E8">
        <w:rPr>
          <w:rFonts w:ascii="Umschrift_TTn" w:hAnsi="Umschrift_TTn" w:cs="Times New Roman"/>
          <w:i/>
          <w:lang w:val="en-GB"/>
        </w:rPr>
        <w:tab/>
      </w:r>
      <w:r w:rsidR="00684E76" w:rsidRPr="00AC49E8">
        <w:rPr>
          <w:rFonts w:ascii="Umschrift_TTn" w:hAnsi="Umschrift_TTn" w:cs="Times New Roman"/>
          <w:i/>
          <w:lang w:val="en-GB"/>
        </w:rPr>
        <w:tab/>
      </w:r>
      <w:r w:rsidR="00684E76" w:rsidRPr="00AC49E8">
        <w:rPr>
          <w:rFonts w:ascii="Umschrift_TTn" w:hAnsi="Umschrift_TTn" w:cs="Times New Roman"/>
          <w:i/>
          <w:lang w:val="en-GB"/>
        </w:rPr>
        <w:tab/>
      </w:r>
      <w:r w:rsidR="00684E76" w:rsidRPr="00AC49E8">
        <w:rPr>
          <w:rFonts w:ascii="Umschrift_TTn" w:hAnsi="Umschrift_TTn" w:cs="Times New Roman"/>
          <w:i/>
          <w:lang w:val="en-GB"/>
        </w:rPr>
        <w:tab/>
      </w:r>
      <w:r w:rsidR="009E1240" w:rsidRPr="00AC49E8">
        <w:rPr>
          <w:rFonts w:ascii="Umschrift_TTn" w:hAnsi="Umschrift_TTn" w:cs="Times New Roman"/>
          <w:i/>
          <w:lang w:val="en-GB"/>
        </w:rPr>
        <w:t xml:space="preserve">oq-w </w:t>
      </w:r>
      <w:r w:rsidR="009E1240" w:rsidRPr="00AC49E8">
        <w:rPr>
          <w:rFonts w:ascii="Umschrift_TTn" w:hAnsi="Umschrift_TTn" w:cs="Times New Roman"/>
          <w:i/>
          <w:lang w:val="en-GB"/>
        </w:rPr>
        <w:tab/>
      </w:r>
      <w:r w:rsidR="009E1240" w:rsidRPr="00AC49E8">
        <w:rPr>
          <w:rFonts w:ascii="Umschrift_TTn" w:hAnsi="Umschrift_TTn" w:cs="Times New Roman"/>
          <w:i/>
          <w:lang w:val="en-GB"/>
        </w:rPr>
        <w:tab/>
      </w:r>
      <w:r w:rsidR="00684E76" w:rsidRPr="00AC49E8">
        <w:rPr>
          <w:rFonts w:ascii="Umschrift_TTn" w:hAnsi="Umschrift_TTn" w:cs="Times New Roman"/>
          <w:i/>
          <w:lang w:val="en-GB"/>
        </w:rPr>
        <w:tab/>
      </w:r>
      <w:r w:rsidR="009E1240" w:rsidRPr="00AC49E8">
        <w:rPr>
          <w:rFonts w:ascii="Umschrift_TTn" w:hAnsi="Umschrift_TTn" w:cs="Times New Roman"/>
          <w:i/>
          <w:lang w:val="en-GB"/>
        </w:rPr>
        <w:t xml:space="preserve">jm </w:t>
      </w:r>
    </w:p>
    <w:p w14:paraId="409FD225" w14:textId="220E8B8C" w:rsidR="009E1240" w:rsidRPr="00AC49E8" w:rsidRDefault="001C41C0" w:rsidP="009E1240">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lastRenderedPageBreak/>
        <w:tab/>
      </w:r>
      <w:r w:rsidR="004F7770" w:rsidRPr="00AC49E8">
        <w:rPr>
          <w:rFonts w:ascii="Times New Roman" w:hAnsi="Times New Roman" w:cs="Times New Roman"/>
          <w:smallCaps/>
          <w:lang w:val="en-GB"/>
        </w:rPr>
        <w:tab/>
      </w:r>
      <w:r w:rsidR="006E57B8" w:rsidRPr="00AC49E8">
        <w:rPr>
          <w:rFonts w:ascii="Times New Roman" w:hAnsi="Times New Roman" w:cs="Times New Roman"/>
          <w:smallCaps/>
          <w:lang w:val="en-GB"/>
        </w:rPr>
        <w:t>neg</w:t>
      </w:r>
      <w:r w:rsidR="006E57B8" w:rsidRPr="00AC49E8">
        <w:rPr>
          <w:rFonts w:ascii="Times New Roman" w:hAnsi="Times New Roman" w:cs="Times New Roman"/>
          <w:lang w:val="en-GB"/>
        </w:rPr>
        <w:t xml:space="preserve"> </w:t>
      </w:r>
      <w:r w:rsidR="006E57B8" w:rsidRPr="00AC49E8">
        <w:rPr>
          <w:rFonts w:ascii="Times New Roman" w:hAnsi="Times New Roman" w:cs="Times New Roman"/>
          <w:lang w:val="en-GB"/>
        </w:rPr>
        <w:tab/>
        <w:t>exist\</w:t>
      </w:r>
      <w:r w:rsidR="006E57B8" w:rsidRPr="00AC49E8">
        <w:rPr>
          <w:rFonts w:ascii="Times New Roman" w:hAnsi="Times New Roman" w:cs="Times New Roman"/>
          <w:smallCaps/>
          <w:lang w:val="en-GB"/>
        </w:rPr>
        <w:t>ptcp.pred.m.sg</w:t>
      </w:r>
      <w:r w:rsidR="006E57B8" w:rsidRPr="00AC49E8">
        <w:rPr>
          <w:rFonts w:ascii="Times New Roman" w:hAnsi="Times New Roman" w:cs="Times New Roman"/>
          <w:lang w:val="en-GB"/>
        </w:rPr>
        <w:tab/>
        <w:t>ration-</w:t>
      </w:r>
      <w:r w:rsidR="006E57B8" w:rsidRPr="00AC49E8">
        <w:rPr>
          <w:rFonts w:ascii="Times New Roman" w:hAnsi="Times New Roman" w:cs="Times New Roman"/>
          <w:smallCaps/>
          <w:lang w:val="en-GB"/>
        </w:rPr>
        <w:t>pl</w:t>
      </w:r>
      <w:r w:rsidR="006E57B8" w:rsidRPr="00AC49E8">
        <w:rPr>
          <w:rFonts w:ascii="Times New Roman" w:hAnsi="Times New Roman" w:cs="Times New Roman"/>
          <w:lang w:val="en-GB"/>
        </w:rPr>
        <w:tab/>
        <w:t>there</w:t>
      </w:r>
      <w:r w:rsidR="006E57B8" w:rsidRPr="00AC49E8">
        <w:rPr>
          <w:rFonts w:ascii="Times New Roman" w:hAnsi="Times New Roman" w:cs="Times New Roman"/>
          <w:lang w:val="en-GB"/>
        </w:rPr>
        <w:tab/>
      </w:r>
    </w:p>
    <w:p w14:paraId="4E4DB619" w14:textId="276BC16E" w:rsidR="009E1240" w:rsidRPr="00AC49E8" w:rsidRDefault="004F7770" w:rsidP="009E1240">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1C41C0" w:rsidRPr="00AC49E8">
        <w:rPr>
          <w:rFonts w:ascii="Times New Roman" w:hAnsi="Times New Roman" w:cs="Times New Roman"/>
          <w:lang w:val="en-GB"/>
        </w:rPr>
        <w:tab/>
      </w:r>
      <w:r w:rsidR="009E1240" w:rsidRPr="00AC49E8">
        <w:rPr>
          <w:rFonts w:ascii="Times New Roman" w:hAnsi="Times New Roman" w:cs="Times New Roman"/>
          <w:lang w:val="en-GB"/>
        </w:rPr>
        <w:t xml:space="preserve">‘(Can I be confident that I did give rations to my household while one writes to me </w:t>
      </w:r>
      <w:r w:rsidRPr="00AC49E8">
        <w:rPr>
          <w:rFonts w:ascii="Times New Roman" w:hAnsi="Times New Roman" w:cs="Times New Roman"/>
          <w:lang w:val="en-GB"/>
        </w:rPr>
        <w:tab/>
      </w:r>
      <w:r w:rsidRPr="00AC49E8">
        <w:rPr>
          <w:rFonts w:ascii="Times New Roman" w:hAnsi="Times New Roman" w:cs="Times New Roman"/>
          <w:lang w:val="en-GB"/>
        </w:rPr>
        <w:tab/>
      </w:r>
      <w:r w:rsidRPr="00AC49E8">
        <w:rPr>
          <w:rFonts w:ascii="Times New Roman" w:hAnsi="Times New Roman" w:cs="Times New Roman"/>
          <w:lang w:val="en-GB"/>
        </w:rPr>
        <w:tab/>
      </w:r>
      <w:r w:rsidR="009E1240" w:rsidRPr="00AC49E8">
        <w:rPr>
          <w:rFonts w:ascii="Times New Roman" w:hAnsi="Times New Roman" w:cs="Times New Roman"/>
          <w:lang w:val="en-GB"/>
        </w:rPr>
        <w:t>saying) there are no rations there</w:t>
      </w:r>
      <w:ins w:id="290" w:author="Elsa Oréal" w:date="2020-01-09T15:18:00Z">
        <w:r w:rsidR="00A06DBB">
          <w:rPr>
            <w:rFonts w:ascii="Times New Roman" w:hAnsi="Times New Roman" w:cs="Times New Roman"/>
            <w:lang w:val="en-GB"/>
          </w:rPr>
          <w:t>?</w:t>
        </w:r>
      </w:ins>
      <w:r w:rsidR="00626C6C" w:rsidRPr="00AC49E8">
        <w:rPr>
          <w:rFonts w:ascii="Times New Roman" w:hAnsi="Times New Roman" w:cs="Times New Roman"/>
          <w:lang w:val="en-GB"/>
        </w:rPr>
        <w:t>’ (pBM 10549, vso1-2)</w:t>
      </w:r>
    </w:p>
    <w:p w14:paraId="7779CB8E" w14:textId="77777777" w:rsidR="009E1240" w:rsidRPr="00AC49E8" w:rsidRDefault="009E1240" w:rsidP="00DE5A5D">
      <w:pPr>
        <w:spacing w:line="276" w:lineRule="auto"/>
        <w:jc w:val="both"/>
        <w:rPr>
          <w:rFonts w:ascii="Times New Roman" w:hAnsi="Times New Roman" w:cs="Times New Roman"/>
          <w:lang w:val="en-GB"/>
        </w:rPr>
      </w:pPr>
    </w:p>
    <w:p w14:paraId="13BD49FD" w14:textId="062598CC" w:rsidR="009305AA" w:rsidRPr="00AC49E8" w:rsidRDefault="009305AA"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The very same relationship</w:t>
      </w:r>
      <w:r w:rsidR="00A74405" w:rsidRPr="00AC49E8">
        <w:rPr>
          <w:rFonts w:ascii="Times New Roman" w:hAnsi="Times New Roman" w:cs="Times New Roman"/>
          <w:lang w:val="en-GB"/>
        </w:rPr>
        <w:t xml:space="preserve"> as the one between </w:t>
      </w:r>
      <w:r w:rsidR="00A74405" w:rsidRPr="00AC49E8">
        <w:rPr>
          <w:rFonts w:ascii="Umschrift_TTn" w:hAnsi="Umschrift_TTn" w:cs="Times New Roman"/>
          <w:i/>
          <w:lang w:val="en-GB"/>
        </w:rPr>
        <w:t>ni</w:t>
      </w:r>
      <w:r w:rsidR="00A74405" w:rsidRPr="00AC49E8">
        <w:rPr>
          <w:rFonts w:ascii="Times New Roman" w:hAnsi="Times New Roman" w:cs="Times New Roman"/>
          <w:lang w:val="en-GB"/>
        </w:rPr>
        <w:t xml:space="preserve"> and </w:t>
      </w:r>
      <w:r w:rsidR="00A74405" w:rsidRPr="00AC49E8">
        <w:rPr>
          <w:rFonts w:ascii="Umschrift_TTn" w:hAnsi="Umschrift_TTn" w:cs="Times New Roman"/>
          <w:i/>
          <w:lang w:val="en-GB"/>
        </w:rPr>
        <w:t>ni wn</w:t>
      </w:r>
      <w:r w:rsidRPr="00AC49E8">
        <w:rPr>
          <w:rFonts w:ascii="Times New Roman" w:hAnsi="Times New Roman" w:cs="Times New Roman"/>
          <w:lang w:val="en-GB"/>
        </w:rPr>
        <w:t xml:space="preserve"> obtains between this negative existential construction and the predication involving a thematic subject</w:t>
      </w:r>
      <w:r w:rsidR="009C2126" w:rsidRPr="00AC49E8">
        <w:rPr>
          <w:rFonts w:ascii="Times New Roman" w:hAnsi="Times New Roman" w:cs="Times New Roman"/>
          <w:lang w:val="en-GB"/>
        </w:rPr>
        <w:t>. The latter respects the usual ‘Subject-Predicate’ order in locative predications</w:t>
      </w:r>
      <w:ins w:id="291" w:author="Albion M. Butters" w:date="2019-12-19T11:44:00Z">
        <w:r w:rsidR="00DE3CD7">
          <w:rPr>
            <w:rFonts w:ascii="Times New Roman" w:hAnsi="Times New Roman" w:cs="Times New Roman"/>
            <w:lang w:val="en-GB"/>
          </w:rPr>
          <w:t>:</w:t>
        </w:r>
      </w:ins>
    </w:p>
    <w:p w14:paraId="33D1B2D7" w14:textId="77777777" w:rsidR="009305AA" w:rsidRPr="00AC49E8" w:rsidRDefault="009305AA" w:rsidP="00DE5A5D">
      <w:pPr>
        <w:spacing w:line="276" w:lineRule="auto"/>
        <w:jc w:val="both"/>
        <w:rPr>
          <w:rFonts w:ascii="Times New Roman" w:hAnsi="Times New Roman" w:cs="Times New Roman"/>
          <w:lang w:val="en-GB"/>
        </w:rPr>
      </w:pPr>
    </w:p>
    <w:p w14:paraId="344E0DCC" w14:textId="2B55F8B2" w:rsidR="00F8714C" w:rsidRPr="00AC49E8" w:rsidRDefault="00B66890"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(40)</w:t>
      </w:r>
      <w:r w:rsidR="00A318E6" w:rsidRPr="00AC49E8">
        <w:rPr>
          <w:rFonts w:ascii="Times New Roman" w:hAnsi="Times New Roman" w:cs="Times New Roman"/>
          <w:lang w:val="en-GB"/>
        </w:rPr>
        <w:tab/>
      </w:r>
      <w:r w:rsidR="00581F9C" w:rsidRPr="00AC49E8">
        <w:rPr>
          <w:rFonts w:ascii="Times New Roman" w:hAnsi="Times New Roman" w:cs="Times New Roman"/>
          <w:lang w:val="en-GB"/>
        </w:rPr>
        <w:t xml:space="preserve">Middle Egyptian </w:t>
      </w:r>
      <w:r w:rsidR="00B66F02" w:rsidRPr="00AC49E8">
        <w:rPr>
          <w:rFonts w:ascii="Times New Roman" w:hAnsi="Times New Roman" w:cs="Times New Roman"/>
          <w:lang w:val="en-GB"/>
        </w:rPr>
        <w:t>(Egyptian [Afro-Asiatic], Egypt)</w:t>
      </w:r>
    </w:p>
    <w:p w14:paraId="182DD573" w14:textId="1C327CDD" w:rsidR="009305AA" w:rsidRPr="00AC49E8" w:rsidRDefault="00A318E6" w:rsidP="00DE5A5D">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B66890" w:rsidRPr="00AC49E8">
        <w:rPr>
          <w:rFonts w:ascii="Umschrift_TTn" w:hAnsi="Umschrift_TTn" w:cs="Times New Roman"/>
          <w:i/>
          <w:lang w:val="en-GB"/>
        </w:rPr>
        <w:tab/>
      </w:r>
      <w:r w:rsidR="00996A41" w:rsidRPr="00AC49E8">
        <w:rPr>
          <w:rFonts w:ascii="Umschrift_TTn" w:hAnsi="Umschrift_TTn" w:cs="Times New Roman"/>
          <w:i/>
          <w:lang w:val="en-GB"/>
        </w:rPr>
        <w:t>pf#</w:t>
      </w:r>
      <w:r w:rsidR="009305AA" w:rsidRPr="00AC49E8">
        <w:rPr>
          <w:rFonts w:ascii="Umschrift_TTn" w:hAnsi="Umschrift_TTn" w:cs="Times New Roman"/>
          <w:i/>
          <w:lang w:val="en-GB"/>
        </w:rPr>
        <w:t xml:space="preserve"> </w:t>
      </w:r>
      <w:r w:rsidR="005571FC" w:rsidRPr="00AC49E8">
        <w:rPr>
          <w:rFonts w:ascii="Umschrift_TTn" w:hAnsi="Umschrift_TTn" w:cs="Times New Roman"/>
          <w:i/>
          <w:lang w:val="en-GB"/>
        </w:rPr>
        <w:tab/>
      </w:r>
      <w:r w:rsidR="005571FC" w:rsidRPr="00AC49E8">
        <w:rPr>
          <w:rFonts w:ascii="Umschrift_TTn" w:hAnsi="Umschrift_TTn" w:cs="Times New Roman"/>
          <w:i/>
          <w:lang w:val="en-GB"/>
        </w:rPr>
        <w:tab/>
      </w:r>
      <w:r w:rsidR="005571FC" w:rsidRPr="00AC49E8">
        <w:rPr>
          <w:rFonts w:ascii="Umschrift_TTn" w:hAnsi="Umschrift_TTn" w:cs="Times New Roman"/>
          <w:i/>
          <w:lang w:val="en-GB"/>
        </w:rPr>
        <w:tab/>
      </w:r>
      <w:r w:rsidR="009305AA" w:rsidRPr="00AC49E8">
        <w:rPr>
          <w:rFonts w:ascii="Umschrift_TTn" w:hAnsi="Umschrift_TTn" w:cs="Times New Roman"/>
          <w:i/>
          <w:lang w:val="en-GB"/>
        </w:rPr>
        <w:t xml:space="preserve">Sm </w:t>
      </w:r>
      <w:r w:rsidR="005571FC" w:rsidRPr="00AC49E8">
        <w:rPr>
          <w:rFonts w:ascii="Umschrift_TTn" w:hAnsi="Umschrift_TTn" w:cs="Times New Roman"/>
          <w:i/>
          <w:lang w:val="en-GB"/>
        </w:rPr>
        <w:tab/>
      </w:r>
      <w:r w:rsidR="005571FC" w:rsidRPr="00AC49E8">
        <w:rPr>
          <w:rFonts w:ascii="Umschrift_TTn" w:hAnsi="Umschrift_TTn" w:cs="Times New Roman"/>
          <w:i/>
          <w:lang w:val="en-GB"/>
        </w:rPr>
        <w:tab/>
      </w:r>
      <w:r w:rsidR="005571FC" w:rsidRPr="00AC49E8">
        <w:rPr>
          <w:rFonts w:ascii="Umschrift_TTn" w:hAnsi="Umschrift_TTn" w:cs="Times New Roman"/>
          <w:i/>
          <w:lang w:val="en-GB"/>
        </w:rPr>
        <w:tab/>
      </w:r>
      <w:r w:rsidR="005571FC" w:rsidRPr="00AC49E8">
        <w:rPr>
          <w:rFonts w:ascii="Umschrift_TTn" w:hAnsi="Umschrift_TTn" w:cs="Times New Roman"/>
          <w:i/>
          <w:lang w:val="en-GB"/>
        </w:rPr>
        <w:tab/>
      </w:r>
      <w:r w:rsidR="009305AA" w:rsidRPr="00AC49E8">
        <w:rPr>
          <w:rFonts w:ascii="Umschrift_TTn" w:hAnsi="Umschrift_TTn" w:cs="Times New Roman"/>
          <w:i/>
          <w:lang w:val="en-GB"/>
        </w:rPr>
        <w:t xml:space="preserve">Hno=f </w:t>
      </w:r>
      <w:r w:rsidR="005571FC" w:rsidRPr="00AC49E8">
        <w:rPr>
          <w:rFonts w:ascii="Umschrift_TTn" w:hAnsi="Umschrift_TTn" w:cs="Times New Roman"/>
          <w:i/>
          <w:lang w:val="en-GB"/>
        </w:rPr>
        <w:tab/>
      </w:r>
      <w:r w:rsidR="005571FC" w:rsidRPr="00AC49E8">
        <w:rPr>
          <w:rFonts w:ascii="Umschrift_TTn" w:hAnsi="Umschrift_TTn" w:cs="Times New Roman"/>
          <w:i/>
          <w:lang w:val="en-GB"/>
        </w:rPr>
        <w:tab/>
      </w:r>
      <w:r w:rsidR="005571FC" w:rsidRPr="00AC49E8">
        <w:rPr>
          <w:rFonts w:ascii="Umschrift_TTn" w:hAnsi="Umschrift_TTn" w:cs="Times New Roman"/>
          <w:i/>
          <w:lang w:val="en-GB"/>
        </w:rPr>
        <w:tab/>
      </w:r>
      <w:r w:rsidR="005571FC" w:rsidRPr="00AC49E8">
        <w:rPr>
          <w:rFonts w:ascii="Umschrift_TTn" w:hAnsi="Umschrift_TTn" w:cs="Times New Roman"/>
          <w:i/>
          <w:lang w:val="en-GB"/>
        </w:rPr>
        <w:tab/>
      </w:r>
      <w:r w:rsidR="009305AA" w:rsidRPr="00AC49E8">
        <w:rPr>
          <w:rFonts w:ascii="Umschrift_TTn" w:hAnsi="Umschrift_TTn" w:cs="Times New Roman"/>
          <w:i/>
          <w:lang w:val="en-GB"/>
        </w:rPr>
        <w:t xml:space="preserve">nn </w:t>
      </w:r>
      <w:r w:rsidR="005571FC" w:rsidRPr="00AC49E8">
        <w:rPr>
          <w:rFonts w:ascii="Umschrift_TTn" w:hAnsi="Umschrift_TTn" w:cs="Times New Roman"/>
          <w:i/>
          <w:lang w:val="en-GB"/>
        </w:rPr>
        <w:tab/>
      </w:r>
      <w:r w:rsidR="009305AA" w:rsidRPr="00AC49E8">
        <w:rPr>
          <w:rFonts w:ascii="Umschrift_TTn" w:hAnsi="Umschrift_TTn" w:cs="Times New Roman"/>
          <w:i/>
          <w:lang w:val="en-GB"/>
        </w:rPr>
        <w:t xml:space="preserve">sw </w:t>
      </w:r>
      <w:r w:rsidR="005571FC" w:rsidRPr="00AC49E8">
        <w:rPr>
          <w:rFonts w:ascii="Umschrift_TTn" w:hAnsi="Umschrift_TTn" w:cs="Times New Roman"/>
          <w:i/>
          <w:lang w:val="en-GB"/>
        </w:rPr>
        <w:tab/>
      </w:r>
      <w:r w:rsidR="005571FC" w:rsidRPr="00AC49E8">
        <w:rPr>
          <w:rFonts w:ascii="Umschrift_TTn" w:hAnsi="Umschrift_TTn" w:cs="Times New Roman"/>
          <w:i/>
          <w:lang w:val="en-GB"/>
        </w:rPr>
        <w:tab/>
      </w:r>
      <w:r w:rsidR="009305AA" w:rsidRPr="00AC49E8">
        <w:rPr>
          <w:rFonts w:ascii="Umschrift_TTn" w:hAnsi="Umschrift_TTn" w:cs="Times New Roman"/>
          <w:i/>
          <w:lang w:val="en-GB"/>
        </w:rPr>
        <w:t xml:space="preserve">wn </w:t>
      </w:r>
    </w:p>
    <w:p w14:paraId="2DBD7B7A" w14:textId="57ECE69A" w:rsidR="009305AA" w:rsidRPr="00AC49E8" w:rsidRDefault="00B66890" w:rsidP="00DE5A5D">
      <w:pPr>
        <w:spacing w:line="276" w:lineRule="auto"/>
        <w:jc w:val="both"/>
        <w:rPr>
          <w:rFonts w:ascii="Times New Roman" w:hAnsi="Times New Roman" w:cs="Times New Roman"/>
          <w:smallCaps/>
          <w:lang w:val="en-GB"/>
        </w:rPr>
      </w:pPr>
      <w:r w:rsidRPr="00AC49E8">
        <w:rPr>
          <w:rFonts w:ascii="Times New Roman" w:hAnsi="Times New Roman" w:cs="Times New Roman"/>
          <w:smallCaps/>
          <w:lang w:val="en-GB"/>
        </w:rPr>
        <w:tab/>
      </w:r>
      <w:r w:rsidR="00A318E6" w:rsidRPr="00AC49E8">
        <w:rPr>
          <w:rFonts w:ascii="Times New Roman" w:hAnsi="Times New Roman" w:cs="Times New Roman"/>
          <w:smallCaps/>
          <w:lang w:val="en-GB"/>
        </w:rPr>
        <w:tab/>
      </w:r>
      <w:r w:rsidR="009305AA" w:rsidRPr="00AC49E8">
        <w:rPr>
          <w:rFonts w:ascii="Times New Roman" w:hAnsi="Times New Roman" w:cs="Times New Roman"/>
          <w:smallCaps/>
          <w:lang w:val="en-GB"/>
        </w:rPr>
        <w:t>dem\m.sg</w:t>
      </w:r>
      <w:r w:rsidR="009305AA" w:rsidRPr="00AC49E8">
        <w:rPr>
          <w:rFonts w:ascii="Times New Roman" w:hAnsi="Times New Roman" w:cs="Times New Roman"/>
          <w:lang w:val="en-GB"/>
        </w:rPr>
        <w:t xml:space="preserve"> </w:t>
      </w:r>
      <w:r w:rsidR="005571FC" w:rsidRPr="00AC49E8">
        <w:rPr>
          <w:rFonts w:ascii="Times New Roman" w:hAnsi="Times New Roman" w:cs="Times New Roman"/>
          <w:lang w:val="en-GB"/>
        </w:rPr>
        <w:tab/>
      </w:r>
      <w:r w:rsidR="009305AA" w:rsidRPr="00AC49E8">
        <w:rPr>
          <w:rFonts w:ascii="Times New Roman" w:hAnsi="Times New Roman" w:cs="Times New Roman"/>
          <w:lang w:val="en-GB"/>
        </w:rPr>
        <w:t>go\</w:t>
      </w:r>
      <w:r w:rsidR="009305AA" w:rsidRPr="00AC49E8">
        <w:rPr>
          <w:rFonts w:ascii="Times New Roman" w:hAnsi="Times New Roman" w:cs="Times New Roman"/>
          <w:smallCaps/>
          <w:lang w:val="en-GB"/>
        </w:rPr>
        <w:t>ptcp.m.sg</w:t>
      </w:r>
      <w:r w:rsidR="009305AA" w:rsidRPr="00AC49E8">
        <w:rPr>
          <w:rFonts w:ascii="Times New Roman" w:hAnsi="Times New Roman" w:cs="Times New Roman"/>
          <w:lang w:val="en-GB"/>
        </w:rPr>
        <w:t xml:space="preserve"> </w:t>
      </w:r>
      <w:r w:rsidR="005571FC" w:rsidRPr="00AC49E8">
        <w:rPr>
          <w:rFonts w:ascii="Times New Roman" w:hAnsi="Times New Roman" w:cs="Times New Roman"/>
          <w:lang w:val="en-GB"/>
        </w:rPr>
        <w:tab/>
      </w:r>
      <w:r w:rsidR="009305AA" w:rsidRPr="00AC49E8">
        <w:rPr>
          <w:rFonts w:ascii="Times New Roman" w:hAnsi="Times New Roman" w:cs="Times New Roman"/>
          <w:lang w:val="en-GB"/>
        </w:rPr>
        <w:t>with=</w:t>
      </w:r>
      <w:r w:rsidR="009305AA" w:rsidRPr="00AC49E8">
        <w:rPr>
          <w:rFonts w:ascii="Times New Roman" w:hAnsi="Times New Roman" w:cs="Times New Roman"/>
          <w:smallCaps/>
          <w:lang w:val="en-GB"/>
        </w:rPr>
        <w:t xml:space="preserve">3m.sg </w:t>
      </w:r>
      <w:r w:rsidR="005571FC" w:rsidRPr="00AC49E8">
        <w:rPr>
          <w:rFonts w:ascii="Times New Roman" w:hAnsi="Times New Roman" w:cs="Times New Roman"/>
          <w:smallCaps/>
          <w:lang w:val="en-GB"/>
        </w:rPr>
        <w:tab/>
      </w:r>
      <w:r w:rsidR="009305AA" w:rsidRPr="00AC49E8">
        <w:rPr>
          <w:rFonts w:ascii="Times New Roman" w:hAnsi="Times New Roman" w:cs="Times New Roman"/>
          <w:smallCaps/>
          <w:lang w:val="en-GB"/>
        </w:rPr>
        <w:t xml:space="preserve">neg </w:t>
      </w:r>
      <w:r w:rsidR="005571FC" w:rsidRPr="00AC49E8">
        <w:rPr>
          <w:rFonts w:ascii="Times New Roman" w:hAnsi="Times New Roman" w:cs="Times New Roman"/>
          <w:smallCaps/>
          <w:lang w:val="en-GB"/>
        </w:rPr>
        <w:tab/>
      </w:r>
      <w:r w:rsidR="009305AA" w:rsidRPr="00AC49E8">
        <w:rPr>
          <w:rFonts w:ascii="Times New Roman" w:hAnsi="Times New Roman" w:cs="Times New Roman"/>
          <w:smallCaps/>
          <w:lang w:val="en-GB"/>
        </w:rPr>
        <w:t>3m.sg</w:t>
      </w:r>
      <w:r w:rsidR="009305AA" w:rsidRPr="00AC49E8">
        <w:rPr>
          <w:rFonts w:ascii="Times New Roman" w:hAnsi="Times New Roman" w:cs="Times New Roman"/>
          <w:lang w:val="en-GB"/>
        </w:rPr>
        <w:t xml:space="preserve"> </w:t>
      </w:r>
      <w:r w:rsidR="005571FC" w:rsidRPr="00AC49E8">
        <w:rPr>
          <w:rFonts w:ascii="Times New Roman" w:hAnsi="Times New Roman" w:cs="Times New Roman"/>
          <w:lang w:val="en-GB"/>
        </w:rPr>
        <w:tab/>
      </w:r>
      <w:r w:rsidR="009305AA" w:rsidRPr="00AC49E8">
        <w:rPr>
          <w:rFonts w:ascii="Times New Roman" w:hAnsi="Times New Roman" w:cs="Times New Roman"/>
          <w:lang w:val="en-GB"/>
        </w:rPr>
        <w:t>exist\</w:t>
      </w:r>
      <w:r w:rsidR="009305AA" w:rsidRPr="00AC49E8">
        <w:rPr>
          <w:rFonts w:ascii="Times New Roman" w:hAnsi="Times New Roman" w:cs="Times New Roman"/>
          <w:smallCaps/>
          <w:lang w:val="en-GB"/>
        </w:rPr>
        <w:t>ptcp.pred.m.sg</w:t>
      </w:r>
    </w:p>
    <w:p w14:paraId="31624B3C" w14:textId="11FCA9AF" w:rsidR="009305AA" w:rsidRPr="00AC49E8" w:rsidRDefault="00A318E6"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B66890" w:rsidRPr="00AC49E8">
        <w:rPr>
          <w:rFonts w:ascii="Times New Roman" w:hAnsi="Times New Roman" w:cs="Times New Roman"/>
          <w:lang w:val="en-GB"/>
        </w:rPr>
        <w:tab/>
      </w:r>
      <w:r w:rsidR="00B83143" w:rsidRPr="00AC49E8">
        <w:rPr>
          <w:rFonts w:ascii="Times New Roman" w:hAnsi="Times New Roman" w:cs="Times New Roman"/>
          <w:lang w:val="en-GB"/>
        </w:rPr>
        <w:t>‘</w:t>
      </w:r>
      <w:r w:rsidR="00C77D71" w:rsidRPr="00AC49E8">
        <w:rPr>
          <w:rFonts w:ascii="Times New Roman" w:hAnsi="Times New Roman" w:cs="Times New Roman"/>
          <w:lang w:val="en-GB"/>
        </w:rPr>
        <w:t>That one with whom one used to go, he does not exist</w:t>
      </w:r>
      <w:r w:rsidR="00225E92" w:rsidRPr="00AC49E8">
        <w:rPr>
          <w:rFonts w:ascii="Times New Roman" w:hAnsi="Times New Roman" w:cs="Times New Roman"/>
          <w:lang w:val="en-GB"/>
        </w:rPr>
        <w:t>.</w:t>
      </w:r>
      <w:r w:rsidR="00B83143" w:rsidRPr="00AC49E8">
        <w:rPr>
          <w:rFonts w:ascii="Times New Roman" w:hAnsi="Times New Roman" w:cs="Times New Roman"/>
          <w:lang w:val="en-GB"/>
        </w:rPr>
        <w:t>’</w:t>
      </w:r>
      <w:r w:rsidR="00581F9C" w:rsidRPr="00AC49E8">
        <w:rPr>
          <w:rFonts w:ascii="Times New Roman" w:hAnsi="Times New Roman" w:cs="Times New Roman"/>
          <w:lang w:val="en-GB"/>
        </w:rPr>
        <w:t xml:space="preserve"> (Dialogue of a Man with his </w:t>
      </w:r>
      <w:r w:rsidR="00B66890" w:rsidRPr="00AC49E8">
        <w:rPr>
          <w:rFonts w:ascii="Times New Roman" w:hAnsi="Times New Roman" w:cs="Times New Roman"/>
          <w:lang w:val="en-GB"/>
        </w:rPr>
        <w:tab/>
      </w:r>
      <w:r w:rsidR="00B66890" w:rsidRPr="00AC49E8">
        <w:rPr>
          <w:rFonts w:ascii="Times New Roman" w:hAnsi="Times New Roman" w:cs="Times New Roman"/>
          <w:lang w:val="en-GB"/>
        </w:rPr>
        <w:tab/>
      </w:r>
      <w:r w:rsidR="00581F9C" w:rsidRPr="00AC49E8">
        <w:rPr>
          <w:rFonts w:ascii="Times New Roman" w:hAnsi="Times New Roman" w:cs="Times New Roman"/>
          <w:lang w:val="en-GB"/>
        </w:rPr>
        <w:t>Ba 126-127)</w:t>
      </w:r>
    </w:p>
    <w:p w14:paraId="46A9CAB4" w14:textId="77777777" w:rsidR="00B41514" w:rsidRPr="00AC49E8" w:rsidRDefault="00B41514" w:rsidP="00DE5A5D">
      <w:pPr>
        <w:spacing w:line="276" w:lineRule="auto"/>
        <w:jc w:val="both"/>
        <w:rPr>
          <w:rFonts w:ascii="Times New Roman" w:hAnsi="Times New Roman" w:cs="Times New Roman"/>
          <w:lang w:val="en-GB"/>
        </w:rPr>
      </w:pPr>
    </w:p>
    <w:p w14:paraId="7AD234B4" w14:textId="0004E020" w:rsidR="00B41514" w:rsidRPr="00AC49E8" w:rsidRDefault="00B41514"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With a rhematic subject, the existential verb </w:t>
      </w:r>
      <w:r w:rsidR="009D003F" w:rsidRPr="00AC49E8">
        <w:rPr>
          <w:rFonts w:ascii="Times New Roman" w:hAnsi="Times New Roman" w:cs="Times New Roman"/>
          <w:lang w:val="en-GB"/>
        </w:rPr>
        <w:t>comes before the subject</w:t>
      </w:r>
      <w:ins w:id="292" w:author="Albion M. Butters" w:date="2019-12-19T13:46:00Z">
        <w:r w:rsidR="00AC56CC">
          <w:rPr>
            <w:rFonts w:ascii="Times New Roman" w:hAnsi="Times New Roman" w:cs="Times New Roman"/>
            <w:lang w:val="en-GB"/>
          </w:rPr>
          <w:t>:</w:t>
        </w:r>
      </w:ins>
      <w:r w:rsidR="00295B8B" w:rsidRPr="00AC49E8">
        <w:rPr>
          <w:rStyle w:val="Marquenotebasdepage"/>
          <w:rFonts w:ascii="Times New Roman" w:hAnsi="Times New Roman" w:cs="Times New Roman"/>
          <w:lang w:val="en-GB"/>
        </w:rPr>
        <w:footnoteReference w:id="27"/>
      </w:r>
    </w:p>
    <w:p w14:paraId="7D77F6CD" w14:textId="77777777" w:rsidR="009D003F" w:rsidRPr="00AC49E8" w:rsidRDefault="009D003F" w:rsidP="00DE5A5D">
      <w:pPr>
        <w:spacing w:line="276" w:lineRule="auto"/>
        <w:jc w:val="both"/>
        <w:rPr>
          <w:rFonts w:ascii="Times New Roman" w:hAnsi="Times New Roman" w:cs="Times New Roman"/>
          <w:lang w:val="en-GB"/>
        </w:rPr>
      </w:pPr>
    </w:p>
    <w:p w14:paraId="275BEFC2" w14:textId="05BBB035" w:rsidR="00503FEC" w:rsidRPr="00AC49E8" w:rsidRDefault="002C0C02" w:rsidP="00503FEC">
      <w:pPr>
        <w:spacing w:line="276" w:lineRule="auto"/>
        <w:jc w:val="both"/>
        <w:rPr>
          <w:rFonts w:ascii="Times New Roman" w:hAnsi="Times New Roman" w:cs="Times New Roman"/>
          <w:lang w:val="en-GB"/>
        </w:rPr>
      </w:pPr>
      <w:r w:rsidRPr="00AC49E8">
        <w:rPr>
          <w:rFonts w:ascii="Times New Roman" w:hAnsi="Times New Roman" w:cs="Times New Roman"/>
          <w:lang w:val="en-GB"/>
        </w:rPr>
        <w:t>(41)</w:t>
      </w:r>
      <w:r w:rsidR="00A318E6" w:rsidRPr="00AC49E8">
        <w:rPr>
          <w:rFonts w:ascii="Times New Roman" w:hAnsi="Times New Roman" w:cs="Times New Roman"/>
          <w:lang w:val="en-GB"/>
        </w:rPr>
        <w:tab/>
      </w:r>
      <w:r w:rsidR="00581F9C" w:rsidRPr="00AC49E8">
        <w:rPr>
          <w:rFonts w:ascii="Times New Roman" w:hAnsi="Times New Roman" w:cs="Times New Roman"/>
          <w:lang w:val="en-GB"/>
        </w:rPr>
        <w:t xml:space="preserve">Middle Egyptian </w:t>
      </w:r>
      <w:r w:rsidR="00B66F02" w:rsidRPr="00AC49E8">
        <w:rPr>
          <w:rFonts w:ascii="Times New Roman" w:hAnsi="Times New Roman" w:cs="Times New Roman"/>
          <w:lang w:val="en-GB"/>
        </w:rPr>
        <w:t>(Egyptian [Afro-Asiatic], Egypt)</w:t>
      </w:r>
    </w:p>
    <w:p w14:paraId="46208FE3" w14:textId="77777777" w:rsidR="00007C6A" w:rsidRPr="00AC49E8" w:rsidRDefault="002C0C02" w:rsidP="00503FEC">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A318E6" w:rsidRPr="00AC49E8">
        <w:rPr>
          <w:rFonts w:ascii="Umschrift_TTn" w:hAnsi="Umschrift_TTn" w:cs="Times New Roman"/>
          <w:i/>
          <w:lang w:val="en-GB"/>
        </w:rPr>
        <w:tab/>
      </w:r>
      <w:r w:rsidR="00D15F2D" w:rsidRPr="00AC49E8">
        <w:rPr>
          <w:rFonts w:ascii="Umschrift_TTn" w:hAnsi="Umschrift_TTn" w:cs="Times New Roman"/>
          <w:i/>
          <w:lang w:val="en-GB"/>
        </w:rPr>
        <w:t xml:space="preserve">nn </w:t>
      </w:r>
      <w:r w:rsidR="004A28BD" w:rsidRPr="00AC49E8">
        <w:rPr>
          <w:rFonts w:ascii="Umschrift_TTn" w:hAnsi="Umschrift_TTn" w:cs="Times New Roman"/>
          <w:i/>
          <w:lang w:val="en-GB"/>
        </w:rPr>
        <w:tab/>
      </w:r>
      <w:r w:rsidR="00D15F2D" w:rsidRPr="00AC49E8">
        <w:rPr>
          <w:rFonts w:ascii="Umschrift_TTn" w:hAnsi="Umschrift_TTn" w:cs="Times New Roman"/>
          <w:i/>
          <w:lang w:val="en-GB"/>
        </w:rPr>
        <w:t xml:space="preserve">wn </w:t>
      </w:r>
      <w:r w:rsidR="004A28BD" w:rsidRPr="00AC49E8">
        <w:rPr>
          <w:rFonts w:ascii="Umschrift_TTn" w:hAnsi="Umschrift_TTn" w:cs="Times New Roman"/>
          <w:i/>
          <w:lang w:val="en-GB"/>
        </w:rPr>
        <w:tab/>
      </w:r>
      <w:r w:rsidR="004A28BD" w:rsidRPr="00AC49E8">
        <w:rPr>
          <w:rFonts w:ascii="Umschrift_TTn" w:hAnsi="Umschrift_TTn" w:cs="Times New Roman"/>
          <w:i/>
          <w:lang w:val="en-GB"/>
        </w:rPr>
        <w:tab/>
      </w:r>
      <w:r w:rsidR="004A28BD" w:rsidRPr="00AC49E8">
        <w:rPr>
          <w:rFonts w:ascii="Umschrift_TTn" w:hAnsi="Umschrift_TTn" w:cs="Times New Roman"/>
          <w:i/>
          <w:lang w:val="en-GB"/>
        </w:rPr>
        <w:tab/>
      </w:r>
      <w:r w:rsidR="004A28BD" w:rsidRPr="00AC49E8">
        <w:rPr>
          <w:rFonts w:ascii="Umschrift_TTn" w:hAnsi="Umschrift_TTn" w:cs="Times New Roman"/>
          <w:i/>
          <w:lang w:val="en-GB"/>
        </w:rPr>
        <w:tab/>
      </w:r>
      <w:r w:rsidR="004A28BD" w:rsidRPr="00AC49E8">
        <w:rPr>
          <w:rFonts w:ascii="Umschrift_TTn" w:hAnsi="Umschrift_TTn" w:cs="Times New Roman"/>
          <w:i/>
          <w:lang w:val="en-GB"/>
        </w:rPr>
        <w:tab/>
      </w:r>
      <w:r w:rsidR="004A28BD" w:rsidRPr="00AC49E8">
        <w:rPr>
          <w:rFonts w:ascii="Umschrift_TTn" w:hAnsi="Umschrift_TTn" w:cs="Times New Roman"/>
          <w:i/>
          <w:lang w:val="en-GB"/>
        </w:rPr>
        <w:tab/>
      </w:r>
      <w:r w:rsidR="004A28BD" w:rsidRPr="00AC49E8">
        <w:rPr>
          <w:rFonts w:ascii="Umschrift_TTn" w:hAnsi="Umschrift_TTn" w:cs="Times New Roman"/>
          <w:i/>
          <w:lang w:val="en-GB"/>
        </w:rPr>
        <w:tab/>
      </w:r>
      <w:r w:rsidR="00D15F2D" w:rsidRPr="00AC49E8">
        <w:rPr>
          <w:rFonts w:ascii="Umschrift_TTn" w:hAnsi="Umschrift_TTn" w:cs="Times New Roman"/>
          <w:i/>
          <w:lang w:val="en-GB"/>
        </w:rPr>
        <w:t>m#</w:t>
      </w:r>
      <w:r w:rsidR="002C0CD3" w:rsidRPr="00AC49E8">
        <w:rPr>
          <w:rFonts w:ascii="Umschrift_TTn" w:hAnsi="Umschrift_TTn" w:cs="Times New Roman"/>
          <w:i/>
          <w:lang w:val="en-GB"/>
        </w:rPr>
        <w:t xml:space="preserve">jr </w:t>
      </w:r>
      <w:r w:rsidR="004A28BD" w:rsidRPr="00AC49E8">
        <w:rPr>
          <w:rFonts w:ascii="Umschrift_TTn" w:hAnsi="Umschrift_TTn" w:cs="Times New Roman"/>
          <w:i/>
          <w:lang w:val="en-GB"/>
        </w:rPr>
        <w:tab/>
      </w:r>
      <w:r w:rsidR="004A28BD" w:rsidRPr="00AC49E8">
        <w:rPr>
          <w:rFonts w:ascii="Umschrift_TTn" w:hAnsi="Umschrift_TTn" w:cs="Times New Roman"/>
          <w:i/>
          <w:lang w:val="en-GB"/>
        </w:rPr>
        <w:tab/>
      </w:r>
      <w:r w:rsidR="004A28BD" w:rsidRPr="00AC49E8">
        <w:rPr>
          <w:rFonts w:ascii="Umschrift_TTn" w:hAnsi="Umschrift_TTn" w:cs="Times New Roman"/>
          <w:i/>
          <w:lang w:val="en-GB"/>
        </w:rPr>
        <w:tab/>
      </w:r>
      <w:r w:rsidR="002C0CD3" w:rsidRPr="00AC49E8">
        <w:rPr>
          <w:rFonts w:ascii="Umschrift_TTn" w:hAnsi="Umschrift_TTn" w:cs="Times New Roman"/>
          <w:i/>
          <w:lang w:val="en-GB"/>
        </w:rPr>
        <w:t xml:space="preserve">n </w:t>
      </w:r>
      <w:r w:rsidR="004A28BD" w:rsidRPr="00AC49E8">
        <w:rPr>
          <w:rFonts w:ascii="Umschrift_TTn" w:hAnsi="Umschrift_TTn" w:cs="Times New Roman"/>
          <w:i/>
          <w:lang w:val="en-GB"/>
        </w:rPr>
        <w:tab/>
      </w:r>
      <w:r w:rsidR="002C0CD3" w:rsidRPr="00AC49E8">
        <w:rPr>
          <w:rFonts w:ascii="Umschrift_TTn" w:hAnsi="Umschrift_TTn" w:cs="Times New Roman"/>
          <w:i/>
          <w:lang w:val="en-GB"/>
        </w:rPr>
        <w:t>h#</w:t>
      </w:r>
      <w:r w:rsidR="00503FEC" w:rsidRPr="00AC49E8">
        <w:rPr>
          <w:rFonts w:ascii="Umschrift_TTn" w:hAnsi="Umschrift_TTn" w:cs="Times New Roman"/>
          <w:i/>
          <w:lang w:val="en-GB"/>
        </w:rPr>
        <w:t xml:space="preserve">w=j </w:t>
      </w:r>
      <w:r w:rsidR="004A28BD" w:rsidRPr="00AC49E8">
        <w:rPr>
          <w:rFonts w:ascii="Umschrift_TTn" w:hAnsi="Umschrift_TTn" w:cs="Times New Roman"/>
          <w:i/>
          <w:lang w:val="en-GB"/>
        </w:rPr>
        <w:tab/>
      </w:r>
      <w:r w:rsidR="004A28BD" w:rsidRPr="00AC49E8">
        <w:rPr>
          <w:rFonts w:ascii="Umschrift_TTn" w:hAnsi="Umschrift_TTn" w:cs="Times New Roman"/>
          <w:i/>
          <w:lang w:val="en-GB"/>
        </w:rPr>
        <w:tab/>
      </w:r>
      <w:r w:rsidR="004A28BD" w:rsidRPr="00AC49E8">
        <w:rPr>
          <w:rFonts w:ascii="Umschrift_TTn" w:hAnsi="Umschrift_TTn" w:cs="Times New Roman"/>
          <w:i/>
          <w:lang w:val="en-GB"/>
        </w:rPr>
        <w:tab/>
      </w:r>
      <w:r w:rsidR="004A28BD" w:rsidRPr="00AC49E8">
        <w:rPr>
          <w:rFonts w:ascii="Umschrift_TTn" w:hAnsi="Umschrift_TTn" w:cs="Times New Roman"/>
          <w:i/>
          <w:lang w:val="en-GB"/>
        </w:rPr>
        <w:tab/>
      </w:r>
    </w:p>
    <w:p w14:paraId="2A5F6271" w14:textId="3F3A90D7" w:rsidR="00007C6A" w:rsidRPr="00AC49E8" w:rsidRDefault="00A318E6" w:rsidP="00DE5A5D">
      <w:pPr>
        <w:spacing w:line="276" w:lineRule="auto"/>
        <w:jc w:val="both"/>
        <w:rPr>
          <w:rFonts w:ascii="Times New Roman" w:hAnsi="Times New Roman" w:cs="Times New Roman"/>
          <w:smallCaps/>
          <w:lang w:val="en-GB"/>
        </w:rPr>
      </w:pPr>
      <w:r w:rsidRPr="00AC49E8">
        <w:rPr>
          <w:rFonts w:ascii="Times New Roman" w:hAnsi="Times New Roman" w:cs="Times New Roman"/>
          <w:smallCaps/>
          <w:lang w:val="en-GB"/>
        </w:rPr>
        <w:tab/>
      </w:r>
      <w:r w:rsidR="002C0C02" w:rsidRPr="00AC49E8">
        <w:rPr>
          <w:rFonts w:ascii="Times New Roman" w:hAnsi="Times New Roman" w:cs="Times New Roman"/>
          <w:smallCaps/>
          <w:lang w:val="en-GB"/>
        </w:rPr>
        <w:tab/>
      </w:r>
      <w:r w:rsidR="00503FEC" w:rsidRPr="00AC49E8">
        <w:rPr>
          <w:rFonts w:ascii="Times New Roman" w:hAnsi="Times New Roman" w:cs="Times New Roman"/>
          <w:smallCaps/>
          <w:lang w:val="en-GB"/>
        </w:rPr>
        <w:t>neg</w:t>
      </w:r>
      <w:r w:rsidR="00503FEC" w:rsidRPr="00AC49E8">
        <w:rPr>
          <w:rFonts w:ascii="Times New Roman" w:hAnsi="Times New Roman" w:cs="Times New Roman"/>
          <w:lang w:val="en-GB"/>
        </w:rPr>
        <w:t xml:space="preserve"> </w:t>
      </w:r>
      <w:r w:rsidR="004A28BD" w:rsidRPr="00AC49E8">
        <w:rPr>
          <w:rFonts w:ascii="Times New Roman" w:hAnsi="Times New Roman" w:cs="Times New Roman"/>
          <w:lang w:val="en-GB"/>
        </w:rPr>
        <w:tab/>
      </w:r>
      <w:r w:rsidR="00503FEC" w:rsidRPr="00AC49E8">
        <w:rPr>
          <w:rFonts w:ascii="Times New Roman" w:hAnsi="Times New Roman" w:cs="Times New Roman"/>
          <w:lang w:val="en-GB"/>
        </w:rPr>
        <w:t>exist\</w:t>
      </w:r>
      <w:r w:rsidR="00503FEC" w:rsidRPr="00AC49E8">
        <w:rPr>
          <w:rFonts w:ascii="Times New Roman" w:hAnsi="Times New Roman" w:cs="Times New Roman"/>
          <w:smallCaps/>
          <w:lang w:val="en-GB"/>
        </w:rPr>
        <w:t>ptcp.pred.m.sg</w:t>
      </w:r>
      <w:r w:rsidR="00503FEC" w:rsidRPr="00AC49E8">
        <w:rPr>
          <w:rFonts w:ascii="Times New Roman" w:hAnsi="Times New Roman" w:cs="Times New Roman"/>
          <w:lang w:val="en-GB"/>
        </w:rPr>
        <w:t xml:space="preserve"> </w:t>
      </w:r>
      <w:r w:rsidR="004A28BD" w:rsidRPr="00AC49E8">
        <w:rPr>
          <w:rFonts w:ascii="Times New Roman" w:hAnsi="Times New Roman" w:cs="Times New Roman"/>
          <w:lang w:val="en-GB"/>
        </w:rPr>
        <w:tab/>
      </w:r>
      <w:r w:rsidR="00503FEC" w:rsidRPr="00AC49E8">
        <w:rPr>
          <w:rFonts w:ascii="Times New Roman" w:hAnsi="Times New Roman" w:cs="Times New Roman"/>
          <w:lang w:val="en-GB"/>
        </w:rPr>
        <w:t xml:space="preserve">miserable </w:t>
      </w:r>
      <w:r w:rsidR="004A28BD" w:rsidRPr="00AC49E8">
        <w:rPr>
          <w:rFonts w:ascii="Times New Roman" w:hAnsi="Times New Roman" w:cs="Times New Roman"/>
          <w:lang w:val="en-GB"/>
        </w:rPr>
        <w:tab/>
      </w:r>
      <w:r w:rsidR="00503FEC" w:rsidRPr="00AC49E8">
        <w:rPr>
          <w:rFonts w:ascii="Times New Roman" w:hAnsi="Times New Roman" w:cs="Times New Roman"/>
          <w:lang w:val="en-GB"/>
        </w:rPr>
        <w:t xml:space="preserve">of </w:t>
      </w:r>
      <w:r w:rsidR="004A28BD" w:rsidRPr="00AC49E8">
        <w:rPr>
          <w:rFonts w:ascii="Times New Roman" w:hAnsi="Times New Roman" w:cs="Times New Roman"/>
          <w:lang w:val="en-GB"/>
        </w:rPr>
        <w:tab/>
      </w:r>
      <w:r w:rsidR="00503FEC" w:rsidRPr="00AC49E8">
        <w:rPr>
          <w:rFonts w:ascii="Times New Roman" w:hAnsi="Times New Roman" w:cs="Times New Roman"/>
          <w:lang w:val="en-GB"/>
        </w:rPr>
        <w:t>surrounding</w:t>
      </w:r>
      <w:ins w:id="295" w:author="Elsa Oréal" w:date="2020-01-07T22:42:00Z">
        <w:r w:rsidR="00AB42F4">
          <w:rPr>
            <w:rFonts w:ascii="Times New Roman" w:hAnsi="Times New Roman" w:cs="Times New Roman"/>
            <w:lang w:val="en-GB"/>
          </w:rPr>
          <w:t>s</w:t>
        </w:r>
      </w:ins>
      <w:r w:rsidR="00503FEC" w:rsidRPr="00AC49E8">
        <w:rPr>
          <w:rFonts w:ascii="Times New Roman" w:hAnsi="Times New Roman" w:cs="Times New Roman"/>
          <w:lang w:val="en-GB"/>
        </w:rPr>
        <w:t>=</w:t>
      </w:r>
      <w:r w:rsidR="004A28BD" w:rsidRPr="00AC49E8">
        <w:rPr>
          <w:rFonts w:ascii="Times New Roman" w:hAnsi="Times New Roman" w:cs="Times New Roman"/>
          <w:smallCaps/>
          <w:lang w:val="en-GB"/>
        </w:rPr>
        <w:t>1sg</w:t>
      </w:r>
      <w:r w:rsidR="004A28BD" w:rsidRPr="00AC49E8">
        <w:rPr>
          <w:rFonts w:ascii="Times New Roman" w:hAnsi="Times New Roman" w:cs="Times New Roman"/>
          <w:smallCaps/>
          <w:lang w:val="en-GB"/>
        </w:rPr>
        <w:tab/>
      </w:r>
    </w:p>
    <w:p w14:paraId="41548FF0" w14:textId="5D0FE73C" w:rsidR="00007C6A" w:rsidRPr="00AC49E8" w:rsidRDefault="00007C6A" w:rsidP="00007C6A">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Pr="00AC49E8">
        <w:rPr>
          <w:rFonts w:ascii="Umschrift_TTn" w:hAnsi="Umschrift_TTn" w:cs="Times New Roman"/>
          <w:i/>
          <w:lang w:val="en-GB"/>
        </w:rPr>
        <w:tab/>
        <w:t xml:space="preserve">nn </w:t>
      </w:r>
      <w:r w:rsidRPr="00AC49E8">
        <w:rPr>
          <w:rFonts w:ascii="Umschrift_TTn" w:hAnsi="Umschrift_TTn" w:cs="Times New Roman"/>
          <w:i/>
          <w:lang w:val="en-GB"/>
        </w:rPr>
        <w:tab/>
        <w:t xml:space="preserve">Hqr </w:t>
      </w:r>
      <w:r w:rsidRPr="00AC49E8">
        <w:rPr>
          <w:rFonts w:ascii="Umschrift_TTn" w:hAnsi="Umschrift_TTn" w:cs="Times New Roman"/>
          <w:i/>
          <w:lang w:val="en-GB"/>
        </w:rPr>
        <w:tab/>
      </w:r>
      <w:r w:rsidRPr="00AC49E8">
        <w:rPr>
          <w:rFonts w:ascii="Umschrift_TTn" w:hAnsi="Umschrift_TTn" w:cs="Times New Roman"/>
          <w:i/>
          <w:lang w:val="en-GB"/>
        </w:rPr>
        <w:tab/>
        <w:t xml:space="preserve">n </w:t>
      </w:r>
      <w:r w:rsidRPr="00AC49E8">
        <w:rPr>
          <w:rFonts w:ascii="Umschrift_TTn" w:hAnsi="Umschrift_TTn" w:cs="Times New Roman"/>
          <w:i/>
          <w:lang w:val="en-GB"/>
        </w:rPr>
        <w:tab/>
        <w:t>rk=j</w:t>
      </w:r>
    </w:p>
    <w:p w14:paraId="7E441ED7" w14:textId="6422B50A" w:rsidR="009D003F" w:rsidRPr="00AC49E8" w:rsidRDefault="00007C6A" w:rsidP="00DE5A5D">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Pr="00AC49E8">
        <w:rPr>
          <w:rFonts w:ascii="Times New Roman" w:hAnsi="Times New Roman" w:cs="Times New Roman"/>
          <w:smallCaps/>
          <w:lang w:val="en-GB"/>
        </w:rPr>
        <w:tab/>
      </w:r>
      <w:r w:rsidR="00503FEC" w:rsidRPr="00AC49E8">
        <w:rPr>
          <w:rFonts w:ascii="Times New Roman" w:hAnsi="Times New Roman" w:cs="Times New Roman"/>
          <w:smallCaps/>
          <w:lang w:val="en-GB"/>
        </w:rPr>
        <w:t>neg</w:t>
      </w:r>
      <w:r w:rsidR="00503FEC" w:rsidRPr="00AC49E8">
        <w:rPr>
          <w:rFonts w:ascii="Times New Roman" w:hAnsi="Times New Roman" w:cs="Times New Roman"/>
          <w:lang w:val="en-GB"/>
        </w:rPr>
        <w:t xml:space="preserve"> </w:t>
      </w:r>
      <w:r w:rsidR="004A28BD" w:rsidRPr="00AC49E8">
        <w:rPr>
          <w:rFonts w:ascii="Times New Roman" w:hAnsi="Times New Roman" w:cs="Times New Roman"/>
          <w:lang w:val="en-GB"/>
        </w:rPr>
        <w:tab/>
      </w:r>
      <w:r w:rsidR="00503FEC" w:rsidRPr="00AC49E8">
        <w:rPr>
          <w:rFonts w:ascii="Times New Roman" w:hAnsi="Times New Roman" w:cs="Times New Roman"/>
          <w:lang w:val="en-GB"/>
        </w:rPr>
        <w:t xml:space="preserve">hungry </w:t>
      </w:r>
      <w:r w:rsidR="004A28BD" w:rsidRPr="00AC49E8">
        <w:rPr>
          <w:rFonts w:ascii="Times New Roman" w:hAnsi="Times New Roman" w:cs="Times New Roman"/>
          <w:lang w:val="en-GB"/>
        </w:rPr>
        <w:tab/>
      </w:r>
      <w:r w:rsidR="00503FEC" w:rsidRPr="00AC49E8">
        <w:rPr>
          <w:rFonts w:ascii="Times New Roman" w:hAnsi="Times New Roman" w:cs="Times New Roman"/>
          <w:lang w:val="en-GB"/>
        </w:rPr>
        <w:t xml:space="preserve">of </w:t>
      </w:r>
      <w:r w:rsidRPr="00AC49E8">
        <w:rPr>
          <w:rFonts w:ascii="Times New Roman" w:hAnsi="Times New Roman" w:cs="Times New Roman"/>
          <w:lang w:val="en-GB"/>
        </w:rPr>
        <w:tab/>
      </w:r>
      <w:r w:rsidR="00503FEC" w:rsidRPr="00AC49E8">
        <w:rPr>
          <w:rFonts w:ascii="Times New Roman" w:hAnsi="Times New Roman" w:cs="Times New Roman"/>
          <w:lang w:val="en-GB"/>
        </w:rPr>
        <w:t>time=</w:t>
      </w:r>
      <w:r w:rsidR="00503FEC" w:rsidRPr="00AC49E8">
        <w:rPr>
          <w:rFonts w:ascii="Times New Roman" w:hAnsi="Times New Roman" w:cs="Times New Roman"/>
          <w:smallCaps/>
          <w:lang w:val="en-GB"/>
        </w:rPr>
        <w:t>1sg</w:t>
      </w:r>
    </w:p>
    <w:p w14:paraId="5CDE53F1" w14:textId="26D82158" w:rsidR="00B472B3" w:rsidRPr="00AC49E8" w:rsidRDefault="002C0C02"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A318E6" w:rsidRPr="00AC49E8">
        <w:rPr>
          <w:rFonts w:ascii="Times New Roman" w:hAnsi="Times New Roman" w:cs="Times New Roman"/>
          <w:lang w:val="en-GB"/>
        </w:rPr>
        <w:tab/>
      </w:r>
      <w:r w:rsidR="008E22E3" w:rsidRPr="00AC49E8">
        <w:rPr>
          <w:rFonts w:ascii="Times New Roman" w:hAnsi="Times New Roman" w:cs="Times New Roman"/>
          <w:lang w:val="en-GB"/>
        </w:rPr>
        <w:t>‘</w:t>
      </w:r>
      <w:r w:rsidR="00D02D38" w:rsidRPr="00AC49E8">
        <w:rPr>
          <w:rFonts w:ascii="Times New Roman" w:hAnsi="Times New Roman" w:cs="Times New Roman"/>
          <w:lang w:val="en-GB"/>
        </w:rPr>
        <w:t>There was no miserable in</w:t>
      </w:r>
      <w:r w:rsidR="00B472B3" w:rsidRPr="00AC49E8">
        <w:rPr>
          <w:rFonts w:ascii="Times New Roman" w:hAnsi="Times New Roman" w:cs="Times New Roman"/>
          <w:lang w:val="en-GB"/>
        </w:rPr>
        <w:t xml:space="preserve"> my surrounding</w:t>
      </w:r>
      <w:ins w:id="296" w:author="Albion M. Butters" w:date="2019-12-19T13:46:00Z">
        <w:r w:rsidR="00AC56CC">
          <w:rPr>
            <w:rFonts w:ascii="Times New Roman" w:hAnsi="Times New Roman" w:cs="Times New Roman"/>
            <w:lang w:val="en-GB"/>
          </w:rPr>
          <w:t>s</w:t>
        </w:r>
      </w:ins>
      <w:r w:rsidR="00B472B3" w:rsidRPr="00AC49E8">
        <w:rPr>
          <w:rFonts w:ascii="Times New Roman" w:hAnsi="Times New Roman" w:cs="Times New Roman"/>
          <w:lang w:val="en-GB"/>
        </w:rPr>
        <w:t>, no hungry (person</w:t>
      </w:r>
      <w:r w:rsidR="00D02D38" w:rsidRPr="00AC49E8">
        <w:rPr>
          <w:rFonts w:ascii="Times New Roman" w:hAnsi="Times New Roman" w:cs="Times New Roman"/>
          <w:lang w:val="en-GB"/>
        </w:rPr>
        <w:t>) in</w:t>
      </w:r>
      <w:r w:rsidR="00B472B3" w:rsidRPr="00AC49E8">
        <w:rPr>
          <w:rFonts w:ascii="Times New Roman" w:hAnsi="Times New Roman" w:cs="Times New Roman"/>
          <w:lang w:val="en-GB"/>
        </w:rPr>
        <w:t xml:space="preserve"> my time</w:t>
      </w:r>
      <w:r w:rsidR="00D02D38" w:rsidRPr="00AC49E8">
        <w:rPr>
          <w:rFonts w:ascii="Times New Roman" w:hAnsi="Times New Roman" w:cs="Times New Roman"/>
          <w:lang w:val="en-GB"/>
        </w:rPr>
        <w:t>.</w:t>
      </w:r>
      <w:r w:rsidR="008E22E3" w:rsidRPr="00AC49E8">
        <w:rPr>
          <w:rFonts w:ascii="Times New Roman" w:hAnsi="Times New Roman" w:cs="Times New Roman"/>
          <w:lang w:val="en-GB"/>
        </w:rPr>
        <w:t>’</w:t>
      </w:r>
      <w:r w:rsidR="001D45CD" w:rsidRPr="00AC49E8">
        <w:rPr>
          <w:rFonts w:ascii="Times New Roman" w:hAnsi="Times New Roman" w:cs="Times New Roman"/>
          <w:lang w:val="en-GB"/>
        </w:rPr>
        <w:t xml:space="preserve"> (Imeny, </w:t>
      </w:r>
      <w:r w:rsidRPr="00AC49E8">
        <w:rPr>
          <w:rFonts w:ascii="Times New Roman" w:hAnsi="Times New Roman" w:cs="Times New Roman"/>
          <w:lang w:val="en-GB"/>
        </w:rPr>
        <w:tab/>
      </w:r>
      <w:r w:rsidRPr="00AC49E8">
        <w:rPr>
          <w:rFonts w:ascii="Times New Roman" w:hAnsi="Times New Roman" w:cs="Times New Roman"/>
          <w:lang w:val="en-GB"/>
        </w:rPr>
        <w:tab/>
      </w:r>
      <w:r w:rsidR="001D45CD" w:rsidRPr="00AC49E8">
        <w:rPr>
          <w:rFonts w:ascii="Times New Roman" w:hAnsi="Times New Roman" w:cs="Times New Roman"/>
          <w:lang w:val="en-GB"/>
        </w:rPr>
        <w:t>Beni Hassan I, 8, 18-19)</w:t>
      </w:r>
    </w:p>
    <w:p w14:paraId="36BEE1B1" w14:textId="77777777" w:rsidR="00C77D71" w:rsidRPr="00AC49E8" w:rsidRDefault="00C77D71" w:rsidP="00DE5A5D">
      <w:pPr>
        <w:spacing w:line="276" w:lineRule="auto"/>
        <w:jc w:val="both"/>
        <w:rPr>
          <w:rFonts w:ascii="Times New Roman" w:hAnsi="Times New Roman" w:cs="Times New Roman"/>
          <w:lang w:val="en-GB"/>
        </w:rPr>
      </w:pPr>
    </w:p>
    <w:p w14:paraId="60594558" w14:textId="44D34DDD" w:rsidR="00047F93" w:rsidRPr="00AC49E8" w:rsidRDefault="00C42E3E"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In this example, the older </w:t>
      </w:r>
      <w:r w:rsidR="009072FB" w:rsidRPr="00AC49E8">
        <w:rPr>
          <w:rFonts w:ascii="Times New Roman" w:hAnsi="Times New Roman" w:cs="Times New Roman"/>
          <w:lang w:val="en-GB"/>
        </w:rPr>
        <w:t xml:space="preserve">dedicated </w:t>
      </w:r>
      <w:r w:rsidRPr="00AC49E8">
        <w:rPr>
          <w:rFonts w:ascii="Times New Roman" w:hAnsi="Times New Roman" w:cs="Times New Roman"/>
          <w:lang w:val="en-GB"/>
        </w:rPr>
        <w:t>negative existential</w:t>
      </w:r>
      <w:r w:rsidR="0023637F" w:rsidRPr="00AC49E8">
        <w:rPr>
          <w:rFonts w:ascii="Umschrift_TTn" w:hAnsi="Umschrift_TTn" w:cs="Times New Roman"/>
          <w:i/>
          <w:lang w:val="en-GB"/>
        </w:rPr>
        <w:t xml:space="preserve"> nn </w:t>
      </w:r>
      <w:r w:rsidRPr="00AC49E8">
        <w:rPr>
          <w:rFonts w:ascii="Times New Roman" w:hAnsi="Times New Roman" w:cs="Times New Roman"/>
          <w:lang w:val="en-GB"/>
        </w:rPr>
        <w:t>also occurs in parallel with</w:t>
      </w:r>
      <w:r w:rsidR="0023637F" w:rsidRPr="00AC49E8">
        <w:rPr>
          <w:rFonts w:ascii="Umschrift_TTn" w:hAnsi="Umschrift_TTn" w:cs="Times New Roman"/>
          <w:i/>
          <w:lang w:val="en-GB"/>
        </w:rPr>
        <w:t xml:space="preserve"> nn </w:t>
      </w:r>
      <w:r w:rsidRPr="00AC49E8">
        <w:rPr>
          <w:rFonts w:ascii="Umschrift_TTn" w:hAnsi="Umschrift_TTn" w:cs="Times New Roman"/>
          <w:i/>
          <w:lang w:val="en-GB"/>
        </w:rPr>
        <w:t>wn</w:t>
      </w:r>
      <w:r w:rsidRPr="00AC49E8">
        <w:rPr>
          <w:rFonts w:ascii="Times New Roman" w:hAnsi="Times New Roman" w:cs="Times New Roman"/>
          <w:lang w:val="en-GB"/>
        </w:rPr>
        <w:t>. The coexistence of older and newer forms is not surprising</w:t>
      </w:r>
      <w:ins w:id="297" w:author="Albion M. Butters" w:date="2019-12-19T13:47:00Z">
        <w:r w:rsidR="00AC56CC">
          <w:rPr>
            <w:rFonts w:ascii="Times New Roman" w:hAnsi="Times New Roman" w:cs="Times New Roman"/>
            <w:lang w:val="en-GB"/>
          </w:rPr>
          <w:t>,</w:t>
        </w:r>
      </w:ins>
      <w:r w:rsidRPr="00AC49E8">
        <w:rPr>
          <w:rFonts w:ascii="Times New Roman" w:hAnsi="Times New Roman" w:cs="Times New Roman"/>
          <w:lang w:val="en-GB"/>
        </w:rPr>
        <w:t xml:space="preserve"> and</w:t>
      </w:r>
      <w:ins w:id="298" w:author="Albion M. Butters" w:date="2019-12-19T13:47:00Z">
        <w:r w:rsidR="00AC56CC">
          <w:rPr>
            <w:rFonts w:ascii="Times New Roman" w:hAnsi="Times New Roman" w:cs="Times New Roman"/>
            <w:lang w:val="en-GB"/>
          </w:rPr>
          <w:t xml:space="preserve"> it</w:t>
        </w:r>
      </w:ins>
      <w:r w:rsidRPr="00AC49E8">
        <w:rPr>
          <w:rFonts w:ascii="Times New Roman" w:hAnsi="Times New Roman" w:cs="Times New Roman"/>
          <w:lang w:val="en-GB"/>
        </w:rPr>
        <w:t xml:space="preserve"> is found in other languages as well.</w:t>
      </w:r>
      <w:r w:rsidRPr="00AC49E8">
        <w:rPr>
          <w:rStyle w:val="Marquenotebasdepage"/>
          <w:rFonts w:ascii="Times New Roman" w:hAnsi="Times New Roman" w:cs="Times New Roman"/>
          <w:lang w:val="en-GB"/>
        </w:rPr>
        <w:footnoteReference w:id="28"/>
      </w:r>
      <w:r w:rsidR="00F96430" w:rsidRPr="00AC49E8">
        <w:rPr>
          <w:rFonts w:ascii="Times New Roman" w:hAnsi="Times New Roman" w:cs="Times New Roman"/>
          <w:lang w:val="en-GB"/>
        </w:rPr>
        <w:t xml:space="preserve"> </w:t>
      </w:r>
      <w:r w:rsidR="00047F93" w:rsidRPr="00AC49E8">
        <w:rPr>
          <w:rFonts w:ascii="Times New Roman" w:hAnsi="Times New Roman" w:cs="Times New Roman"/>
          <w:lang w:val="en-GB"/>
        </w:rPr>
        <w:t>The construction also occurs with no subject at all</w:t>
      </w:r>
      <w:ins w:id="299" w:author="Albion M. Butters" w:date="2019-12-19T11:44:00Z">
        <w:r w:rsidR="00DE3CD7">
          <w:rPr>
            <w:rFonts w:ascii="Times New Roman" w:hAnsi="Times New Roman" w:cs="Times New Roman"/>
            <w:lang w:val="en-GB"/>
          </w:rPr>
          <w:t>:</w:t>
        </w:r>
      </w:ins>
      <w:r w:rsidR="00047F93" w:rsidRPr="00AC49E8">
        <w:rPr>
          <w:rFonts w:ascii="Times New Roman" w:hAnsi="Times New Roman" w:cs="Times New Roman"/>
          <w:lang w:val="en-GB"/>
        </w:rPr>
        <w:t xml:space="preserve"> </w:t>
      </w:r>
    </w:p>
    <w:p w14:paraId="01C5FEF3" w14:textId="77777777" w:rsidR="00047F93" w:rsidRPr="00AC49E8" w:rsidRDefault="00047F93" w:rsidP="00DE5A5D">
      <w:pPr>
        <w:spacing w:line="276" w:lineRule="auto"/>
        <w:jc w:val="both"/>
        <w:rPr>
          <w:rFonts w:ascii="Times New Roman" w:hAnsi="Times New Roman" w:cs="Times New Roman"/>
          <w:lang w:val="en-GB"/>
        </w:rPr>
      </w:pPr>
    </w:p>
    <w:p w14:paraId="577AE99C" w14:textId="074C2112" w:rsidR="00047F93" w:rsidRPr="00AC49E8" w:rsidRDefault="008778B5"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630837" w:rsidRPr="00AC49E8">
        <w:rPr>
          <w:rFonts w:ascii="Times New Roman" w:hAnsi="Times New Roman" w:cs="Times New Roman"/>
          <w:lang w:val="en-GB"/>
        </w:rPr>
        <w:t>4</w:t>
      </w:r>
      <w:r w:rsidR="006850FB" w:rsidRPr="00AC49E8">
        <w:rPr>
          <w:rFonts w:ascii="Times New Roman" w:hAnsi="Times New Roman" w:cs="Times New Roman"/>
          <w:lang w:val="en-GB"/>
        </w:rPr>
        <w:t>2</w:t>
      </w:r>
      <w:r w:rsidRPr="00AC49E8">
        <w:rPr>
          <w:rFonts w:ascii="Times New Roman" w:hAnsi="Times New Roman" w:cs="Times New Roman"/>
          <w:lang w:val="en-GB"/>
        </w:rPr>
        <w:t>)</w:t>
      </w:r>
      <w:r w:rsidR="00AA4D38" w:rsidRPr="00AC49E8">
        <w:rPr>
          <w:rFonts w:ascii="Times New Roman" w:hAnsi="Times New Roman" w:cs="Times New Roman"/>
          <w:lang w:val="en-GB"/>
        </w:rPr>
        <w:tab/>
      </w:r>
      <w:r w:rsidR="00652DDB" w:rsidRPr="00AC49E8">
        <w:rPr>
          <w:rFonts w:ascii="Times New Roman" w:hAnsi="Times New Roman" w:cs="Times New Roman"/>
          <w:lang w:val="en-GB"/>
        </w:rPr>
        <w:t xml:space="preserve">Middle Egyptian </w:t>
      </w:r>
      <w:r w:rsidR="00B66F02" w:rsidRPr="00AC49E8">
        <w:rPr>
          <w:rFonts w:ascii="Times New Roman" w:hAnsi="Times New Roman" w:cs="Times New Roman"/>
          <w:lang w:val="en-GB"/>
        </w:rPr>
        <w:t>(Egyptian [Afro-Asiatic], Egypt)</w:t>
      </w:r>
    </w:p>
    <w:p w14:paraId="2160DB04" w14:textId="73F684B1" w:rsidR="00047F93" w:rsidRPr="00AC49E8" w:rsidRDefault="00AA4D38" w:rsidP="00DE5A5D">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047F93" w:rsidRPr="00AC49E8">
        <w:rPr>
          <w:rFonts w:ascii="Umschrift_TTn" w:hAnsi="Umschrift_TTn" w:cs="Times New Roman"/>
          <w:i/>
          <w:lang w:val="en-GB"/>
        </w:rPr>
        <w:t xml:space="preserve">Hr </w:t>
      </w:r>
      <w:r w:rsidR="006E2E31" w:rsidRPr="00AC49E8">
        <w:rPr>
          <w:rFonts w:ascii="Umschrift_TTn" w:hAnsi="Umschrift_TTn" w:cs="Times New Roman"/>
          <w:i/>
          <w:lang w:val="en-GB"/>
        </w:rPr>
        <w:tab/>
      </w:r>
      <w:r w:rsidR="006E2E31" w:rsidRPr="00AC49E8">
        <w:rPr>
          <w:rFonts w:ascii="Umschrift_TTn" w:hAnsi="Umschrift_TTn" w:cs="Times New Roman"/>
          <w:i/>
          <w:lang w:val="en-GB"/>
        </w:rPr>
        <w:tab/>
      </w:r>
      <w:r w:rsidR="00047F93" w:rsidRPr="00AC49E8">
        <w:rPr>
          <w:rFonts w:ascii="Umschrift_TTn" w:hAnsi="Umschrift_TTn" w:cs="Times New Roman"/>
          <w:i/>
          <w:lang w:val="en-GB"/>
        </w:rPr>
        <w:t xml:space="preserve">nb </w:t>
      </w:r>
      <w:r w:rsidR="006E2E31" w:rsidRPr="00AC49E8">
        <w:rPr>
          <w:rFonts w:ascii="Umschrift_TTn" w:hAnsi="Umschrift_TTn" w:cs="Times New Roman"/>
          <w:i/>
          <w:lang w:val="en-GB"/>
        </w:rPr>
        <w:tab/>
      </w:r>
      <w:r w:rsidR="006E2E31" w:rsidRPr="00AC49E8">
        <w:rPr>
          <w:rFonts w:ascii="Umschrift_TTn" w:hAnsi="Umschrift_TTn" w:cs="Times New Roman"/>
          <w:i/>
          <w:lang w:val="en-GB"/>
        </w:rPr>
        <w:tab/>
      </w:r>
      <w:r w:rsidR="00047F93" w:rsidRPr="00AC49E8">
        <w:rPr>
          <w:rFonts w:ascii="Umschrift_TTn" w:hAnsi="Umschrift_TTn" w:cs="Times New Roman"/>
          <w:i/>
          <w:lang w:val="en-GB"/>
        </w:rPr>
        <w:t xml:space="preserve">Hr </w:t>
      </w:r>
      <w:r w:rsidR="006E2E31" w:rsidRPr="00AC49E8">
        <w:rPr>
          <w:rFonts w:ascii="Umschrift_TTn" w:hAnsi="Umschrift_TTn" w:cs="Times New Roman"/>
          <w:i/>
          <w:lang w:val="en-GB"/>
        </w:rPr>
        <w:tab/>
      </w:r>
      <w:r w:rsidR="006E2E31" w:rsidRPr="00AC49E8">
        <w:rPr>
          <w:rFonts w:ascii="Umschrift_TTn" w:hAnsi="Umschrift_TTn" w:cs="Times New Roman"/>
          <w:i/>
          <w:lang w:val="en-GB"/>
        </w:rPr>
        <w:tab/>
      </w:r>
      <w:r w:rsidR="006E2E31" w:rsidRPr="00AC49E8">
        <w:rPr>
          <w:rFonts w:ascii="Umschrift_TTn" w:hAnsi="Umschrift_TTn" w:cs="Times New Roman"/>
          <w:i/>
          <w:lang w:val="en-GB"/>
        </w:rPr>
        <w:tab/>
      </w:r>
      <w:r w:rsidR="00047F93" w:rsidRPr="00AC49E8">
        <w:rPr>
          <w:rFonts w:ascii="Umschrift_TTn" w:hAnsi="Umschrift_TTn" w:cs="Times New Roman"/>
          <w:i/>
          <w:lang w:val="en-GB"/>
        </w:rPr>
        <w:t xml:space="preserve">nn </w:t>
      </w:r>
      <w:r w:rsidR="006E2E31" w:rsidRPr="00AC49E8">
        <w:rPr>
          <w:rFonts w:ascii="Umschrift_TTn" w:hAnsi="Umschrift_TTn" w:cs="Times New Roman"/>
          <w:i/>
          <w:lang w:val="en-GB"/>
        </w:rPr>
        <w:tab/>
      </w:r>
      <w:r w:rsidR="00047F93" w:rsidRPr="00AC49E8">
        <w:rPr>
          <w:rFonts w:ascii="Umschrift_TTn" w:hAnsi="Umschrift_TTn" w:cs="Times New Roman"/>
          <w:i/>
          <w:lang w:val="en-GB"/>
        </w:rPr>
        <w:t>wn</w:t>
      </w:r>
    </w:p>
    <w:p w14:paraId="0923F04B" w14:textId="534D61C7" w:rsidR="00047F93" w:rsidRPr="00AC49E8" w:rsidRDefault="00AA4D38"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047F93" w:rsidRPr="00AC49E8">
        <w:rPr>
          <w:rFonts w:ascii="Times New Roman" w:hAnsi="Times New Roman" w:cs="Times New Roman"/>
          <w:lang w:val="en-GB"/>
        </w:rPr>
        <w:t xml:space="preserve">face </w:t>
      </w:r>
      <w:r w:rsidR="006E2E31" w:rsidRPr="00AC49E8">
        <w:rPr>
          <w:rFonts w:ascii="Times New Roman" w:hAnsi="Times New Roman" w:cs="Times New Roman"/>
          <w:lang w:val="en-GB"/>
        </w:rPr>
        <w:tab/>
      </w:r>
      <w:r w:rsidR="00047F93" w:rsidRPr="00AC49E8">
        <w:rPr>
          <w:rFonts w:ascii="Times New Roman" w:hAnsi="Times New Roman" w:cs="Times New Roman"/>
          <w:lang w:val="en-GB"/>
        </w:rPr>
        <w:t xml:space="preserve">every </w:t>
      </w:r>
      <w:r w:rsidR="006E2E31" w:rsidRPr="00AC49E8">
        <w:rPr>
          <w:rFonts w:ascii="Times New Roman" w:hAnsi="Times New Roman" w:cs="Times New Roman"/>
          <w:lang w:val="en-GB"/>
        </w:rPr>
        <w:tab/>
      </w:r>
      <w:r w:rsidR="00047F93" w:rsidRPr="00AC49E8">
        <w:rPr>
          <w:rFonts w:ascii="Times New Roman" w:hAnsi="Times New Roman" w:cs="Times New Roman"/>
          <w:smallCaps/>
          <w:lang w:val="en-GB"/>
        </w:rPr>
        <w:t xml:space="preserve">quot </w:t>
      </w:r>
      <w:r w:rsidR="006E2E31" w:rsidRPr="00AC49E8">
        <w:rPr>
          <w:rFonts w:ascii="Times New Roman" w:hAnsi="Times New Roman" w:cs="Times New Roman"/>
          <w:smallCaps/>
          <w:lang w:val="en-GB"/>
        </w:rPr>
        <w:tab/>
      </w:r>
      <w:r w:rsidR="00047F93" w:rsidRPr="00AC49E8">
        <w:rPr>
          <w:rFonts w:ascii="Times New Roman" w:hAnsi="Times New Roman" w:cs="Times New Roman"/>
          <w:smallCaps/>
          <w:lang w:val="en-GB"/>
        </w:rPr>
        <w:t>neg</w:t>
      </w:r>
      <w:r w:rsidR="00047F93" w:rsidRPr="00AC49E8">
        <w:rPr>
          <w:rFonts w:ascii="Times New Roman" w:hAnsi="Times New Roman" w:cs="Times New Roman"/>
          <w:lang w:val="en-GB"/>
        </w:rPr>
        <w:t xml:space="preserve"> </w:t>
      </w:r>
      <w:r w:rsidR="006E2E31" w:rsidRPr="00AC49E8">
        <w:rPr>
          <w:rFonts w:ascii="Times New Roman" w:hAnsi="Times New Roman" w:cs="Times New Roman"/>
          <w:lang w:val="en-GB"/>
        </w:rPr>
        <w:tab/>
      </w:r>
      <w:r w:rsidR="00047F93" w:rsidRPr="00AC49E8">
        <w:rPr>
          <w:rFonts w:ascii="Times New Roman" w:hAnsi="Times New Roman" w:cs="Times New Roman"/>
          <w:lang w:val="en-GB"/>
        </w:rPr>
        <w:t>exist\</w:t>
      </w:r>
      <w:r w:rsidR="00047F93" w:rsidRPr="00AC49E8">
        <w:rPr>
          <w:rFonts w:ascii="Times New Roman" w:hAnsi="Times New Roman" w:cs="Times New Roman"/>
          <w:smallCaps/>
          <w:lang w:val="en-GB"/>
        </w:rPr>
        <w:t>ptcp.pred.m.sg</w:t>
      </w:r>
    </w:p>
    <w:p w14:paraId="79A92B08" w14:textId="4AF3432F" w:rsidR="00C42E3E" w:rsidRPr="00AC49E8" w:rsidRDefault="00AA4D38"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561A2E" w:rsidRPr="00AC49E8">
        <w:rPr>
          <w:rFonts w:ascii="Times New Roman" w:hAnsi="Times New Roman" w:cs="Times New Roman"/>
          <w:lang w:val="en-GB"/>
        </w:rPr>
        <w:t>‘</w:t>
      </w:r>
      <w:r w:rsidR="008E22E3" w:rsidRPr="00AC49E8">
        <w:rPr>
          <w:rFonts w:ascii="Times New Roman" w:hAnsi="Times New Roman" w:cs="Times New Roman"/>
          <w:lang w:val="en-GB"/>
        </w:rPr>
        <w:t>E</w:t>
      </w:r>
      <w:r w:rsidR="00047F93" w:rsidRPr="00AC49E8">
        <w:rPr>
          <w:rFonts w:ascii="Times New Roman" w:hAnsi="Times New Roman" w:cs="Times New Roman"/>
          <w:lang w:val="en-GB"/>
        </w:rPr>
        <w:t>veryone is saying</w:t>
      </w:r>
      <w:ins w:id="300" w:author="Albion M. Butters" w:date="2019-12-19T11:44:00Z">
        <w:r w:rsidR="00DE3CD7">
          <w:rPr>
            <w:rFonts w:ascii="Times New Roman" w:hAnsi="Times New Roman" w:cs="Times New Roman"/>
            <w:lang w:val="en-GB"/>
          </w:rPr>
          <w:t>:</w:t>
        </w:r>
      </w:ins>
      <w:r w:rsidR="00047F93" w:rsidRPr="00AC49E8">
        <w:rPr>
          <w:rFonts w:ascii="Times New Roman" w:hAnsi="Times New Roman" w:cs="Times New Roman"/>
          <w:lang w:val="en-GB"/>
        </w:rPr>
        <w:t xml:space="preserve"> there is not</w:t>
      </w:r>
      <w:r w:rsidR="00561A2E" w:rsidRPr="00AC49E8">
        <w:rPr>
          <w:rFonts w:ascii="Times New Roman" w:hAnsi="Times New Roman" w:cs="Times New Roman"/>
          <w:lang w:val="en-GB"/>
        </w:rPr>
        <w:t>hing</w:t>
      </w:r>
      <w:r w:rsidR="00852EAE" w:rsidRPr="00AC49E8">
        <w:rPr>
          <w:rFonts w:ascii="Times New Roman" w:hAnsi="Times New Roman" w:cs="Times New Roman"/>
          <w:lang w:val="en-GB"/>
        </w:rPr>
        <w:t>.</w:t>
      </w:r>
      <w:r w:rsidR="00561A2E" w:rsidRPr="00AC49E8">
        <w:rPr>
          <w:rFonts w:ascii="Times New Roman" w:hAnsi="Times New Roman" w:cs="Times New Roman"/>
          <w:lang w:val="en-GB"/>
        </w:rPr>
        <w:t>’</w:t>
      </w:r>
      <w:r w:rsidR="00652DDB" w:rsidRPr="00AC49E8">
        <w:rPr>
          <w:rFonts w:ascii="Times New Roman" w:hAnsi="Times New Roman" w:cs="Times New Roman"/>
          <w:lang w:val="en-GB"/>
        </w:rPr>
        <w:t xml:space="preserve"> (</w:t>
      </w:r>
      <w:r w:rsidR="00652DDB" w:rsidRPr="0087324D">
        <w:rPr>
          <w:rFonts w:ascii="Times New Roman" w:hAnsi="Times New Roman" w:cs="Times New Roman"/>
          <w:lang w:val="en-GB"/>
        </w:rPr>
        <w:t>Admonitions</w:t>
      </w:r>
      <w:r w:rsidR="00652DDB" w:rsidRPr="00AC49E8">
        <w:rPr>
          <w:rFonts w:ascii="Times New Roman" w:hAnsi="Times New Roman" w:cs="Times New Roman"/>
          <w:lang w:val="en-GB"/>
        </w:rPr>
        <w:t xml:space="preserve"> 6, 3)</w:t>
      </w:r>
    </w:p>
    <w:p w14:paraId="41C2B767" w14:textId="77777777" w:rsidR="00ED54FA" w:rsidRPr="00AC49E8" w:rsidRDefault="00ED54FA" w:rsidP="00DE5A5D">
      <w:pPr>
        <w:spacing w:line="276" w:lineRule="auto"/>
        <w:jc w:val="both"/>
        <w:rPr>
          <w:rFonts w:ascii="Times New Roman" w:hAnsi="Times New Roman" w:cs="Times New Roman"/>
          <w:lang w:val="en-GB"/>
        </w:rPr>
      </w:pPr>
    </w:p>
    <w:p w14:paraId="4C66E6DF" w14:textId="2F4637BC" w:rsidR="00ED54FA" w:rsidRPr="00AC49E8" w:rsidRDefault="00ED54FA" w:rsidP="00ED54FA">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The existential negation </w:t>
      </w:r>
      <w:r w:rsidRPr="00AC49E8">
        <w:rPr>
          <w:rFonts w:ascii="Umschrift_TTn" w:hAnsi="Umschrift_TTn" w:cs="Times New Roman"/>
          <w:i/>
          <w:lang w:val="en-GB"/>
        </w:rPr>
        <w:t>nn wn</w:t>
      </w:r>
      <w:r w:rsidRPr="00AC49E8">
        <w:rPr>
          <w:rFonts w:ascii="Times New Roman" w:hAnsi="Times New Roman" w:cs="Times New Roman"/>
          <w:lang w:val="en-GB"/>
        </w:rPr>
        <w:t xml:space="preserve"> began to extend to constructions involving a verbal form without ever moving into the domain of standard negation. Already at the be</w:t>
      </w:r>
      <w:r w:rsidR="00CD249F" w:rsidRPr="00AC49E8">
        <w:rPr>
          <w:rFonts w:ascii="Times New Roman" w:hAnsi="Times New Roman" w:cs="Times New Roman"/>
          <w:lang w:val="en-GB"/>
        </w:rPr>
        <w:t xml:space="preserve">ginning of the 12th </w:t>
      </w:r>
      <w:ins w:id="301" w:author="Albion M. Butters" w:date="2019-12-19T13:48:00Z">
        <w:r w:rsidR="00AC56CC">
          <w:rPr>
            <w:rFonts w:ascii="Times New Roman" w:hAnsi="Times New Roman" w:cs="Times New Roman"/>
            <w:lang w:val="en-GB"/>
          </w:rPr>
          <w:t>D</w:t>
        </w:r>
      </w:ins>
      <w:r w:rsidR="00CD249F" w:rsidRPr="00AC49E8">
        <w:rPr>
          <w:rFonts w:ascii="Times New Roman" w:hAnsi="Times New Roman" w:cs="Times New Roman"/>
          <w:lang w:val="en-GB"/>
        </w:rPr>
        <w:t>ynasty (20th century BCE</w:t>
      </w:r>
      <w:r w:rsidRPr="00AC49E8">
        <w:rPr>
          <w:rFonts w:ascii="Times New Roman" w:hAnsi="Times New Roman" w:cs="Times New Roman"/>
          <w:lang w:val="en-GB"/>
        </w:rPr>
        <w:t>), one finds the negative existential</w:t>
      </w:r>
      <w:r w:rsidRPr="00AC49E8">
        <w:rPr>
          <w:rFonts w:ascii="Umschrift_TTn" w:hAnsi="Umschrift_TTn" w:cs="Times New Roman"/>
          <w:i/>
          <w:lang w:val="en-GB"/>
        </w:rPr>
        <w:t xml:space="preserve"> nn wn </w:t>
      </w:r>
      <w:r w:rsidRPr="00AC49E8">
        <w:rPr>
          <w:rFonts w:ascii="Times New Roman" w:hAnsi="Times New Roman" w:cs="Times New Roman"/>
          <w:lang w:val="en-GB"/>
        </w:rPr>
        <w:t xml:space="preserve">used in a construction before </w:t>
      </w:r>
      <w:r w:rsidR="0008089C" w:rsidRPr="00AC49E8">
        <w:rPr>
          <w:rFonts w:ascii="Times New Roman" w:hAnsi="Times New Roman" w:cs="Times New Roman"/>
          <w:lang w:val="en-GB"/>
        </w:rPr>
        <w:t xml:space="preserve">the Anterior, </w:t>
      </w:r>
      <w:r w:rsidRPr="00AC49E8">
        <w:rPr>
          <w:rFonts w:ascii="Times New Roman" w:hAnsi="Times New Roman" w:cs="Times New Roman"/>
          <w:lang w:val="en-GB"/>
        </w:rPr>
        <w:t>a verb form marked for anteriority</w:t>
      </w:r>
      <w:r w:rsidR="00C56960" w:rsidRPr="00AC49E8">
        <w:rPr>
          <w:rFonts w:ascii="Times New Roman" w:hAnsi="Times New Roman" w:cs="Times New Roman"/>
          <w:lang w:val="en-GB"/>
        </w:rPr>
        <w:t xml:space="preserve"> by a suffix -</w:t>
      </w:r>
      <w:r w:rsidR="00C56960" w:rsidRPr="00AC49E8">
        <w:rPr>
          <w:rFonts w:ascii="Umschrift_TTn" w:hAnsi="Umschrift_TTn" w:cs="Times New Roman"/>
          <w:i/>
          <w:lang w:val="en-GB"/>
        </w:rPr>
        <w:t>n</w:t>
      </w:r>
      <w:ins w:id="302" w:author="Albion M. Butters" w:date="2019-12-19T11:44:00Z">
        <w:r w:rsidR="00DE3CD7">
          <w:rPr>
            <w:rFonts w:ascii="Times New Roman" w:hAnsi="Times New Roman" w:cs="Times New Roman"/>
            <w:lang w:val="en-GB"/>
          </w:rPr>
          <w:t>:</w:t>
        </w:r>
      </w:ins>
      <w:r w:rsidRPr="00AC49E8">
        <w:rPr>
          <w:rFonts w:ascii="Times New Roman" w:hAnsi="Times New Roman" w:cs="Times New Roman"/>
          <w:lang w:val="en-GB"/>
        </w:rPr>
        <w:t xml:space="preserve"> </w:t>
      </w:r>
    </w:p>
    <w:p w14:paraId="22B3D673" w14:textId="77777777" w:rsidR="00ED54FA" w:rsidRPr="00AC49E8" w:rsidRDefault="00ED54FA" w:rsidP="00ED54FA">
      <w:pPr>
        <w:spacing w:line="276" w:lineRule="auto"/>
        <w:jc w:val="both"/>
        <w:rPr>
          <w:rFonts w:ascii="Times New Roman" w:hAnsi="Times New Roman" w:cs="Times New Roman"/>
          <w:lang w:val="en-GB"/>
        </w:rPr>
      </w:pPr>
    </w:p>
    <w:p w14:paraId="6836C0A8" w14:textId="49846440" w:rsidR="00ED54FA" w:rsidRPr="00AC49E8" w:rsidRDefault="008778B5" w:rsidP="00ED54FA">
      <w:pPr>
        <w:spacing w:line="276" w:lineRule="auto"/>
        <w:jc w:val="both"/>
        <w:rPr>
          <w:rFonts w:ascii="Times New Roman" w:hAnsi="Times New Roman" w:cs="Times New Roman"/>
          <w:lang w:val="en-GB"/>
        </w:rPr>
      </w:pPr>
      <w:r w:rsidRPr="00AC49E8">
        <w:rPr>
          <w:rFonts w:ascii="Times New Roman" w:hAnsi="Times New Roman" w:cs="Times New Roman"/>
          <w:lang w:val="en-GB"/>
        </w:rPr>
        <w:t>(</w:t>
      </w:r>
      <w:r w:rsidR="00630837" w:rsidRPr="00AC49E8">
        <w:rPr>
          <w:rFonts w:ascii="Times New Roman" w:hAnsi="Times New Roman" w:cs="Times New Roman"/>
          <w:lang w:val="en-GB"/>
        </w:rPr>
        <w:t>4</w:t>
      </w:r>
      <w:r w:rsidR="00751989" w:rsidRPr="00AC49E8">
        <w:rPr>
          <w:rFonts w:ascii="Times New Roman" w:hAnsi="Times New Roman" w:cs="Times New Roman"/>
          <w:lang w:val="en-GB"/>
        </w:rPr>
        <w:t>3</w:t>
      </w:r>
      <w:r w:rsidRPr="00AC49E8">
        <w:rPr>
          <w:rFonts w:ascii="Times New Roman" w:hAnsi="Times New Roman" w:cs="Times New Roman"/>
          <w:lang w:val="en-GB"/>
        </w:rPr>
        <w:t>)</w:t>
      </w:r>
      <w:r w:rsidR="00751989" w:rsidRPr="00AC49E8">
        <w:rPr>
          <w:rFonts w:ascii="Times New Roman" w:hAnsi="Times New Roman" w:cs="Times New Roman"/>
          <w:lang w:val="en-GB"/>
        </w:rPr>
        <w:tab/>
      </w:r>
      <w:r w:rsidR="00FB74C8" w:rsidRPr="00AC49E8">
        <w:rPr>
          <w:rFonts w:ascii="Times New Roman" w:hAnsi="Times New Roman" w:cs="Times New Roman"/>
          <w:lang w:val="en-GB"/>
        </w:rPr>
        <w:t xml:space="preserve">Middle Egyptian </w:t>
      </w:r>
      <w:r w:rsidR="00B66F02" w:rsidRPr="00AC49E8">
        <w:rPr>
          <w:rFonts w:ascii="Times New Roman" w:hAnsi="Times New Roman" w:cs="Times New Roman"/>
          <w:lang w:val="en-GB"/>
        </w:rPr>
        <w:t>(Egyptian [Afro-Asiatic], Egypt)</w:t>
      </w:r>
    </w:p>
    <w:p w14:paraId="35F4B017" w14:textId="38908516" w:rsidR="00CE6781" w:rsidRPr="00AC49E8" w:rsidRDefault="00751989" w:rsidP="00ED54FA">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ED54FA" w:rsidRPr="00AC49E8">
        <w:rPr>
          <w:rFonts w:ascii="Umschrift_TTn" w:hAnsi="Umschrift_TTn" w:cs="Times New Roman"/>
          <w:i/>
          <w:lang w:val="en-GB"/>
        </w:rPr>
        <w:t xml:space="preserve">jw </w:t>
      </w:r>
      <w:r w:rsidR="00CE6781" w:rsidRPr="00AC49E8">
        <w:rPr>
          <w:rFonts w:ascii="Umschrift_TTn" w:hAnsi="Umschrift_TTn" w:cs="Times New Roman"/>
          <w:i/>
          <w:lang w:val="en-GB"/>
        </w:rPr>
        <w:tab/>
      </w:r>
      <w:r w:rsidR="00ED54FA" w:rsidRPr="00AC49E8">
        <w:rPr>
          <w:rFonts w:ascii="Umschrift_TTn" w:hAnsi="Umschrift_TTn" w:cs="Times New Roman"/>
          <w:i/>
          <w:lang w:val="en-GB"/>
        </w:rPr>
        <w:t xml:space="preserve">rDi-n=j </w:t>
      </w:r>
      <w:r w:rsidR="00CE6781" w:rsidRPr="00AC49E8">
        <w:rPr>
          <w:rFonts w:ascii="Umschrift_TTn" w:hAnsi="Umschrift_TTn" w:cs="Times New Roman"/>
          <w:i/>
          <w:lang w:val="en-GB"/>
        </w:rPr>
        <w:tab/>
      </w:r>
      <w:r w:rsidR="00CE6781" w:rsidRPr="00AC49E8">
        <w:rPr>
          <w:rFonts w:ascii="Umschrift_TTn" w:hAnsi="Umschrift_TTn" w:cs="Times New Roman"/>
          <w:i/>
          <w:lang w:val="en-GB"/>
        </w:rPr>
        <w:tab/>
      </w:r>
      <w:r w:rsidR="00CE6781" w:rsidRPr="00AC49E8">
        <w:rPr>
          <w:rFonts w:ascii="Umschrift_TTn" w:hAnsi="Umschrift_TTn" w:cs="Times New Roman"/>
          <w:i/>
          <w:lang w:val="en-GB"/>
        </w:rPr>
        <w:tab/>
      </w:r>
      <w:r w:rsidR="00ED54FA" w:rsidRPr="00AC49E8">
        <w:rPr>
          <w:rFonts w:ascii="Umschrift_TTn" w:hAnsi="Umschrift_TTn" w:cs="Times New Roman"/>
          <w:i/>
          <w:lang w:val="en-GB"/>
        </w:rPr>
        <w:t xml:space="preserve">mw </w:t>
      </w:r>
      <w:r w:rsidR="00CE6781" w:rsidRPr="00AC49E8">
        <w:rPr>
          <w:rFonts w:ascii="Umschrift_TTn" w:hAnsi="Umschrift_TTn" w:cs="Times New Roman"/>
          <w:i/>
          <w:lang w:val="en-GB"/>
        </w:rPr>
        <w:tab/>
      </w:r>
      <w:r w:rsidR="00ED54FA" w:rsidRPr="00AC49E8">
        <w:rPr>
          <w:rFonts w:ascii="Umschrift_TTn" w:hAnsi="Umschrift_TTn" w:cs="Times New Roman"/>
          <w:i/>
          <w:lang w:val="en-GB"/>
        </w:rPr>
        <w:t xml:space="preserve">n </w:t>
      </w:r>
      <w:r w:rsidR="00CE6781" w:rsidRPr="00AC49E8">
        <w:rPr>
          <w:rFonts w:ascii="Umschrift_TTn" w:hAnsi="Umschrift_TTn" w:cs="Times New Roman"/>
          <w:i/>
          <w:lang w:val="en-GB"/>
        </w:rPr>
        <w:tab/>
      </w:r>
      <w:r w:rsidR="00ED54FA" w:rsidRPr="00AC49E8">
        <w:rPr>
          <w:rFonts w:ascii="Umschrift_TTn" w:hAnsi="Umschrift_TTn" w:cs="Times New Roman"/>
          <w:i/>
          <w:lang w:val="en-GB"/>
        </w:rPr>
        <w:t xml:space="preserve">jb </w:t>
      </w:r>
      <w:r w:rsidR="00CE6781" w:rsidRPr="00AC49E8">
        <w:rPr>
          <w:rFonts w:ascii="Umschrift_TTn" w:hAnsi="Umschrift_TTn" w:cs="Times New Roman"/>
          <w:i/>
          <w:lang w:val="en-GB"/>
        </w:rPr>
        <w:tab/>
      </w:r>
      <w:r w:rsidR="00CE6781" w:rsidRPr="00AC49E8">
        <w:rPr>
          <w:rFonts w:ascii="Umschrift_TTn" w:hAnsi="Umschrift_TTn" w:cs="Times New Roman"/>
          <w:i/>
          <w:lang w:val="en-GB"/>
        </w:rPr>
        <w:tab/>
      </w:r>
      <w:r w:rsidR="00CE6781" w:rsidRPr="00AC49E8">
        <w:rPr>
          <w:rFonts w:ascii="Umschrift_TTn" w:hAnsi="Umschrift_TTn" w:cs="Times New Roman"/>
          <w:i/>
          <w:lang w:val="en-GB"/>
        </w:rPr>
        <w:tab/>
      </w:r>
      <w:r w:rsidR="00ED54FA" w:rsidRPr="00AC49E8">
        <w:rPr>
          <w:rFonts w:ascii="Umschrift_TTn" w:hAnsi="Umschrift_TTn" w:cs="Times New Roman"/>
          <w:i/>
          <w:lang w:val="en-GB"/>
        </w:rPr>
        <w:t xml:space="preserve">Hbsw </w:t>
      </w:r>
      <w:r w:rsidR="00CE6781" w:rsidRPr="00AC49E8">
        <w:rPr>
          <w:rFonts w:ascii="Umschrift_TTn" w:hAnsi="Umschrift_TTn" w:cs="Times New Roman"/>
          <w:i/>
          <w:lang w:val="en-GB"/>
        </w:rPr>
        <w:tab/>
      </w:r>
      <w:r w:rsidR="00CE6781" w:rsidRPr="00AC49E8">
        <w:rPr>
          <w:rFonts w:ascii="Umschrift_TTn" w:hAnsi="Umschrift_TTn" w:cs="Times New Roman"/>
          <w:i/>
          <w:lang w:val="en-GB"/>
        </w:rPr>
        <w:tab/>
      </w:r>
      <w:r w:rsidR="00ED54FA" w:rsidRPr="00AC49E8">
        <w:rPr>
          <w:rFonts w:ascii="Umschrift_TTn" w:hAnsi="Umschrift_TTn" w:cs="Times New Roman"/>
          <w:i/>
          <w:lang w:val="en-GB"/>
        </w:rPr>
        <w:t xml:space="preserve">n </w:t>
      </w:r>
      <w:r w:rsidR="00CE6781" w:rsidRPr="00AC49E8">
        <w:rPr>
          <w:rFonts w:ascii="Umschrift_TTn" w:hAnsi="Umschrift_TTn" w:cs="Times New Roman"/>
          <w:i/>
          <w:lang w:val="en-GB"/>
        </w:rPr>
        <w:tab/>
      </w:r>
      <w:r w:rsidR="00ED54FA" w:rsidRPr="00AC49E8">
        <w:rPr>
          <w:rFonts w:ascii="Umschrift_TTn" w:hAnsi="Umschrift_TTn" w:cs="Times New Roman"/>
          <w:i/>
          <w:lang w:val="en-GB"/>
        </w:rPr>
        <w:t xml:space="preserve">H#jj </w:t>
      </w:r>
      <w:r w:rsidR="00CE6781" w:rsidRPr="00AC49E8">
        <w:rPr>
          <w:rFonts w:ascii="Umschrift_TTn" w:hAnsi="Umschrift_TTn" w:cs="Times New Roman"/>
          <w:i/>
          <w:lang w:val="en-GB"/>
        </w:rPr>
        <w:tab/>
      </w:r>
      <w:r w:rsidR="00CE6781" w:rsidRPr="00AC49E8">
        <w:rPr>
          <w:rFonts w:ascii="Umschrift_TTn" w:hAnsi="Umschrift_TTn" w:cs="Times New Roman"/>
          <w:i/>
          <w:lang w:val="en-GB"/>
        </w:rPr>
        <w:tab/>
      </w:r>
      <w:r w:rsidR="00ED54FA" w:rsidRPr="00AC49E8">
        <w:rPr>
          <w:rFonts w:ascii="Umschrift_TTn" w:hAnsi="Umschrift_TTn" w:cs="Times New Roman"/>
          <w:i/>
          <w:lang w:val="en-GB"/>
        </w:rPr>
        <w:t xml:space="preserve">nn wn </w:t>
      </w:r>
      <w:r w:rsidR="00CE6781" w:rsidRPr="00AC49E8">
        <w:rPr>
          <w:rFonts w:ascii="Umschrift_TTn" w:hAnsi="Umschrift_TTn" w:cs="Times New Roman"/>
          <w:i/>
          <w:lang w:val="en-GB"/>
        </w:rPr>
        <w:tab/>
      </w:r>
      <w:r w:rsidR="00ED54FA" w:rsidRPr="00AC49E8">
        <w:rPr>
          <w:rFonts w:ascii="Umschrift_TTn" w:hAnsi="Umschrift_TTn" w:cs="Times New Roman"/>
          <w:i/>
          <w:lang w:val="en-GB"/>
        </w:rPr>
        <w:t xml:space="preserve">jr-n=j </w:t>
      </w:r>
    </w:p>
    <w:p w14:paraId="1A92E084" w14:textId="1B4E5EC8" w:rsidR="00CE6781" w:rsidRPr="00AC49E8" w:rsidRDefault="00751989" w:rsidP="00ED54FA">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ED54FA" w:rsidRPr="00AC49E8">
        <w:rPr>
          <w:rFonts w:ascii="Times New Roman" w:hAnsi="Times New Roman" w:cs="Times New Roman"/>
          <w:smallCaps/>
          <w:lang w:val="en-GB"/>
        </w:rPr>
        <w:t>loc</w:t>
      </w:r>
      <w:r w:rsidR="00ED54FA" w:rsidRPr="00AC49E8">
        <w:rPr>
          <w:rFonts w:ascii="Times New Roman" w:hAnsi="Times New Roman" w:cs="Times New Roman"/>
          <w:lang w:val="en-GB"/>
        </w:rPr>
        <w:t xml:space="preserve"> </w:t>
      </w:r>
      <w:r w:rsidR="00CE6781" w:rsidRPr="00AC49E8">
        <w:rPr>
          <w:rFonts w:ascii="Times New Roman" w:hAnsi="Times New Roman" w:cs="Times New Roman"/>
          <w:lang w:val="en-GB"/>
        </w:rPr>
        <w:tab/>
      </w:r>
      <w:r w:rsidR="00ED54FA" w:rsidRPr="00AC49E8">
        <w:rPr>
          <w:rFonts w:ascii="Times New Roman" w:hAnsi="Times New Roman" w:cs="Times New Roman"/>
          <w:lang w:val="en-GB"/>
        </w:rPr>
        <w:t>give-</w:t>
      </w:r>
      <w:r w:rsidR="00ED54FA" w:rsidRPr="00AC49E8">
        <w:rPr>
          <w:rFonts w:ascii="Times New Roman" w:hAnsi="Times New Roman" w:cs="Times New Roman"/>
          <w:smallCaps/>
          <w:lang w:val="en-GB"/>
        </w:rPr>
        <w:t>ant=1sg</w:t>
      </w:r>
      <w:r w:rsidR="00CE6781" w:rsidRPr="00AC49E8">
        <w:rPr>
          <w:rFonts w:ascii="Times New Roman" w:hAnsi="Times New Roman" w:cs="Times New Roman"/>
          <w:lang w:val="en-GB"/>
        </w:rPr>
        <w:tab/>
        <w:t>water</w:t>
      </w:r>
      <w:r w:rsidR="00CE6781" w:rsidRPr="00AC49E8">
        <w:rPr>
          <w:rFonts w:ascii="Times New Roman" w:hAnsi="Times New Roman" w:cs="Times New Roman"/>
          <w:lang w:val="en-GB"/>
        </w:rPr>
        <w:tab/>
        <w:t>to</w:t>
      </w:r>
      <w:r w:rsidR="00CE6781" w:rsidRPr="00AC49E8">
        <w:rPr>
          <w:rFonts w:ascii="Times New Roman" w:hAnsi="Times New Roman" w:cs="Times New Roman"/>
          <w:lang w:val="en-GB"/>
        </w:rPr>
        <w:tab/>
        <w:t>thirsty</w:t>
      </w:r>
      <w:r w:rsidR="00CE6781" w:rsidRPr="00AC49E8">
        <w:rPr>
          <w:rFonts w:ascii="Times New Roman" w:hAnsi="Times New Roman" w:cs="Times New Roman"/>
          <w:lang w:val="en-GB"/>
        </w:rPr>
        <w:tab/>
      </w:r>
      <w:r w:rsidR="00ED54FA" w:rsidRPr="00AC49E8">
        <w:rPr>
          <w:rFonts w:ascii="Times New Roman" w:hAnsi="Times New Roman" w:cs="Times New Roman"/>
          <w:lang w:val="en-GB"/>
        </w:rPr>
        <w:t xml:space="preserve">clothes </w:t>
      </w:r>
      <w:r w:rsidR="00CE6781" w:rsidRPr="00AC49E8">
        <w:rPr>
          <w:rFonts w:ascii="Times New Roman" w:hAnsi="Times New Roman" w:cs="Times New Roman"/>
          <w:lang w:val="en-GB"/>
        </w:rPr>
        <w:tab/>
        <w:t>to</w:t>
      </w:r>
      <w:r w:rsidR="00CE6781" w:rsidRPr="00AC49E8">
        <w:rPr>
          <w:rFonts w:ascii="Times New Roman" w:hAnsi="Times New Roman" w:cs="Times New Roman"/>
          <w:lang w:val="en-GB"/>
        </w:rPr>
        <w:tab/>
      </w:r>
      <w:r w:rsidR="00ED54FA" w:rsidRPr="00AC49E8">
        <w:rPr>
          <w:rFonts w:ascii="Times New Roman" w:hAnsi="Times New Roman" w:cs="Times New Roman"/>
          <w:lang w:val="en-GB"/>
        </w:rPr>
        <w:t>naked</w:t>
      </w:r>
      <w:r w:rsidR="00CE6781" w:rsidRPr="00AC49E8">
        <w:rPr>
          <w:rFonts w:ascii="Times New Roman" w:hAnsi="Times New Roman" w:cs="Times New Roman"/>
          <w:lang w:val="en-GB"/>
        </w:rPr>
        <w:tab/>
      </w:r>
      <w:r w:rsidR="00ED54FA" w:rsidRPr="00AC49E8">
        <w:rPr>
          <w:rFonts w:ascii="Times New Roman" w:hAnsi="Times New Roman" w:cs="Times New Roman"/>
          <w:smallCaps/>
          <w:lang w:val="en-GB"/>
        </w:rPr>
        <w:t>negex</w:t>
      </w:r>
      <w:r w:rsidR="00ED54FA" w:rsidRPr="00AC49E8">
        <w:rPr>
          <w:rFonts w:ascii="Times New Roman" w:hAnsi="Times New Roman" w:cs="Times New Roman"/>
          <w:lang w:val="en-GB"/>
        </w:rPr>
        <w:t xml:space="preserve"> </w:t>
      </w:r>
      <w:r w:rsidR="00CE6781" w:rsidRPr="00AC49E8">
        <w:rPr>
          <w:rFonts w:ascii="Times New Roman" w:hAnsi="Times New Roman" w:cs="Times New Roman"/>
          <w:lang w:val="en-GB"/>
        </w:rPr>
        <w:tab/>
      </w:r>
      <w:r w:rsidR="00ED54FA" w:rsidRPr="00AC49E8">
        <w:rPr>
          <w:rFonts w:ascii="Times New Roman" w:hAnsi="Times New Roman" w:cs="Times New Roman"/>
          <w:lang w:val="en-GB"/>
        </w:rPr>
        <w:t>do-</w:t>
      </w:r>
      <w:r w:rsidR="00ED54FA" w:rsidRPr="00AC49E8">
        <w:rPr>
          <w:rFonts w:ascii="Times New Roman" w:hAnsi="Times New Roman" w:cs="Times New Roman"/>
          <w:smallCaps/>
          <w:lang w:val="en-GB"/>
        </w:rPr>
        <w:t>ant=1sg</w:t>
      </w:r>
      <w:r w:rsidR="00ED54FA" w:rsidRPr="00AC49E8">
        <w:rPr>
          <w:rFonts w:ascii="Times New Roman" w:hAnsi="Times New Roman" w:cs="Times New Roman"/>
          <w:lang w:val="en-GB"/>
        </w:rPr>
        <w:t xml:space="preserve"> </w:t>
      </w:r>
    </w:p>
    <w:p w14:paraId="05AD504D" w14:textId="2896E491" w:rsidR="00CE6781" w:rsidRPr="00AC49E8" w:rsidRDefault="00751989" w:rsidP="00CE6781">
      <w:pPr>
        <w:spacing w:line="276" w:lineRule="auto"/>
        <w:jc w:val="both"/>
        <w:rPr>
          <w:rFonts w:ascii="Umschrift_TTn" w:hAnsi="Umschrift_TTn" w:cs="Times New Roman"/>
          <w:i/>
          <w:lang w:val="en-GB"/>
        </w:rPr>
      </w:pPr>
      <w:r w:rsidRPr="00AC49E8">
        <w:rPr>
          <w:rFonts w:ascii="Umschrift_TTn" w:hAnsi="Umschrift_TTn" w:cs="Times New Roman"/>
          <w:i/>
          <w:lang w:val="en-GB"/>
        </w:rPr>
        <w:lastRenderedPageBreak/>
        <w:tab/>
      </w:r>
      <w:r w:rsidR="00CE6781" w:rsidRPr="00AC49E8">
        <w:rPr>
          <w:rFonts w:ascii="Umschrift_TTn" w:hAnsi="Umschrift_TTn" w:cs="Times New Roman"/>
          <w:i/>
          <w:lang w:val="en-GB"/>
        </w:rPr>
        <w:t xml:space="preserve">r </w:t>
      </w:r>
      <w:r w:rsidR="00CE6781" w:rsidRPr="00AC49E8">
        <w:rPr>
          <w:rFonts w:ascii="Umschrift_TTn" w:hAnsi="Umschrift_TTn" w:cs="Times New Roman"/>
          <w:i/>
          <w:lang w:val="en-GB"/>
        </w:rPr>
        <w:tab/>
      </w:r>
      <w:r w:rsidR="00CE6781" w:rsidRPr="00AC49E8">
        <w:rPr>
          <w:rFonts w:ascii="Umschrift_TTn" w:hAnsi="Umschrift_TTn" w:cs="Times New Roman"/>
          <w:i/>
          <w:lang w:val="en-GB"/>
        </w:rPr>
        <w:tab/>
      </w:r>
      <w:r w:rsidR="00CE6781" w:rsidRPr="00AC49E8">
        <w:rPr>
          <w:rFonts w:ascii="Umschrift_TTn" w:hAnsi="Umschrift_TTn" w:cs="Times New Roman"/>
          <w:i/>
          <w:lang w:val="en-GB"/>
        </w:rPr>
        <w:tab/>
        <w:t>rmT</w:t>
      </w:r>
    </w:p>
    <w:p w14:paraId="2067B398" w14:textId="3FCB5436" w:rsidR="00ED54FA" w:rsidRPr="00AC49E8" w:rsidRDefault="00751989" w:rsidP="00ED54FA">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ED54FA" w:rsidRPr="00AC49E8">
        <w:rPr>
          <w:rFonts w:ascii="Times New Roman" w:hAnsi="Times New Roman" w:cs="Times New Roman"/>
          <w:lang w:val="en-GB"/>
        </w:rPr>
        <w:t xml:space="preserve">against </w:t>
      </w:r>
      <w:r w:rsidR="00CE6781" w:rsidRPr="00AC49E8">
        <w:rPr>
          <w:rFonts w:ascii="Times New Roman" w:hAnsi="Times New Roman" w:cs="Times New Roman"/>
          <w:lang w:val="en-GB"/>
        </w:rPr>
        <w:tab/>
      </w:r>
      <w:r w:rsidR="00ED54FA" w:rsidRPr="00AC49E8">
        <w:rPr>
          <w:rFonts w:ascii="Times New Roman" w:hAnsi="Times New Roman" w:cs="Times New Roman"/>
          <w:lang w:val="en-GB"/>
        </w:rPr>
        <w:t>people</w:t>
      </w:r>
    </w:p>
    <w:p w14:paraId="45618A63" w14:textId="00F99EF5" w:rsidR="00ED54FA" w:rsidRPr="00AC49E8" w:rsidRDefault="00751989" w:rsidP="00ED54FA">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ED54FA" w:rsidRPr="00AC49E8">
        <w:rPr>
          <w:rFonts w:ascii="Times New Roman" w:hAnsi="Times New Roman" w:cs="Times New Roman"/>
          <w:lang w:val="en-GB"/>
        </w:rPr>
        <w:t>‘I gave water to the thirsty on</w:t>
      </w:r>
      <w:r w:rsidR="001A5910" w:rsidRPr="00AC49E8">
        <w:rPr>
          <w:rFonts w:ascii="Times New Roman" w:hAnsi="Times New Roman" w:cs="Times New Roman"/>
          <w:lang w:val="en-GB"/>
        </w:rPr>
        <w:t>e, clothes to the naked one, on</w:t>
      </w:r>
      <w:r w:rsidR="00ED54FA" w:rsidRPr="00AC49E8">
        <w:rPr>
          <w:rFonts w:ascii="Times New Roman" w:hAnsi="Times New Roman" w:cs="Times New Roman"/>
          <w:lang w:val="en-GB"/>
        </w:rPr>
        <w:t xml:space="preserve"> no occasion did I act against </w:t>
      </w:r>
      <w:r w:rsidRPr="00AC49E8">
        <w:rPr>
          <w:rFonts w:ascii="Times New Roman" w:hAnsi="Times New Roman" w:cs="Times New Roman"/>
          <w:lang w:val="en-GB"/>
        </w:rPr>
        <w:tab/>
      </w:r>
      <w:r w:rsidR="00ED54FA" w:rsidRPr="00AC49E8">
        <w:rPr>
          <w:rFonts w:ascii="Times New Roman" w:hAnsi="Times New Roman" w:cs="Times New Roman"/>
          <w:lang w:val="en-GB"/>
        </w:rPr>
        <w:t>people</w:t>
      </w:r>
      <w:r w:rsidR="009E2E3C" w:rsidRPr="00AC49E8">
        <w:rPr>
          <w:rFonts w:ascii="Times New Roman" w:hAnsi="Times New Roman" w:cs="Times New Roman"/>
          <w:lang w:val="en-GB"/>
        </w:rPr>
        <w:t>.</w:t>
      </w:r>
      <w:r w:rsidR="00ED54FA" w:rsidRPr="00AC49E8">
        <w:rPr>
          <w:rFonts w:ascii="Times New Roman" w:hAnsi="Times New Roman" w:cs="Times New Roman"/>
          <w:lang w:val="en-GB"/>
        </w:rPr>
        <w:t>’</w:t>
      </w:r>
      <w:r w:rsidR="00FB74C8" w:rsidRPr="00AC49E8">
        <w:rPr>
          <w:rFonts w:ascii="Times New Roman" w:hAnsi="Times New Roman" w:cs="Times New Roman"/>
          <w:lang w:val="en-GB"/>
        </w:rPr>
        <w:t xml:space="preserve"> (Stela Louvre C 196)</w:t>
      </w:r>
    </w:p>
    <w:p w14:paraId="4A06CC55" w14:textId="77777777" w:rsidR="00ED54FA" w:rsidRPr="00AC49E8" w:rsidRDefault="00ED54FA" w:rsidP="00ED54FA">
      <w:pPr>
        <w:spacing w:line="276" w:lineRule="auto"/>
        <w:jc w:val="both"/>
        <w:rPr>
          <w:rFonts w:ascii="Times New Roman" w:hAnsi="Times New Roman" w:cs="Times New Roman"/>
          <w:lang w:val="en-GB"/>
        </w:rPr>
      </w:pPr>
    </w:p>
    <w:p w14:paraId="01D9C6F4" w14:textId="33D4E15E" w:rsidR="00ED54FA" w:rsidRPr="00AC49E8" w:rsidRDefault="00ED54FA" w:rsidP="00ED54FA">
      <w:pPr>
        <w:spacing w:line="276" w:lineRule="auto"/>
        <w:jc w:val="both"/>
        <w:rPr>
          <w:rFonts w:ascii="Times New Roman" w:hAnsi="Times New Roman" w:cs="Times New Roman"/>
          <w:lang w:val="en-GB"/>
        </w:rPr>
      </w:pPr>
      <w:r w:rsidRPr="00AC49E8">
        <w:rPr>
          <w:rFonts w:ascii="Times New Roman" w:hAnsi="Times New Roman" w:cs="Times New Roman"/>
          <w:lang w:val="en-GB"/>
        </w:rPr>
        <w:t>It is also attested before a nominalization with modal prospective semantics</w:t>
      </w:r>
      <w:ins w:id="303" w:author="Albion M. Butters" w:date="2019-12-19T11:44:00Z">
        <w:r w:rsidR="00DE3CD7">
          <w:rPr>
            <w:rFonts w:ascii="Times New Roman" w:hAnsi="Times New Roman" w:cs="Times New Roman"/>
            <w:lang w:val="en-GB"/>
          </w:rPr>
          <w:t>:</w:t>
        </w:r>
      </w:ins>
    </w:p>
    <w:p w14:paraId="1AB22B9A" w14:textId="77777777" w:rsidR="00ED54FA" w:rsidRPr="00AC49E8" w:rsidRDefault="00ED54FA" w:rsidP="00ED54FA">
      <w:pPr>
        <w:spacing w:line="276" w:lineRule="auto"/>
        <w:jc w:val="both"/>
        <w:rPr>
          <w:rFonts w:ascii="Times New Roman" w:hAnsi="Times New Roman" w:cs="Times New Roman"/>
          <w:lang w:val="en-GB"/>
        </w:rPr>
      </w:pPr>
    </w:p>
    <w:p w14:paraId="403F65D3" w14:textId="02D8E22D" w:rsidR="00ED54FA" w:rsidRPr="00AC49E8" w:rsidRDefault="004A1EC8" w:rsidP="00ED54FA">
      <w:pPr>
        <w:spacing w:line="276" w:lineRule="auto"/>
        <w:jc w:val="both"/>
        <w:rPr>
          <w:rFonts w:ascii="Times New Roman" w:hAnsi="Times New Roman" w:cs="Times New Roman"/>
          <w:lang w:val="en-GB"/>
        </w:rPr>
      </w:pPr>
      <w:r w:rsidRPr="00AC49E8">
        <w:rPr>
          <w:rFonts w:ascii="Times New Roman" w:hAnsi="Times New Roman" w:cs="Times New Roman"/>
          <w:lang w:val="en-GB"/>
        </w:rPr>
        <w:t>(44)</w:t>
      </w:r>
      <w:r w:rsidR="007063CF" w:rsidRPr="00AC49E8">
        <w:rPr>
          <w:rFonts w:ascii="Times New Roman" w:hAnsi="Times New Roman" w:cs="Times New Roman"/>
          <w:lang w:val="en-GB"/>
        </w:rPr>
        <w:tab/>
      </w:r>
      <w:r w:rsidR="00C059C2" w:rsidRPr="00AC49E8">
        <w:rPr>
          <w:rFonts w:ascii="Times New Roman" w:hAnsi="Times New Roman" w:cs="Times New Roman"/>
          <w:lang w:val="en-GB"/>
        </w:rPr>
        <w:t xml:space="preserve">Middle Egyptian </w:t>
      </w:r>
      <w:r w:rsidR="00B66F02" w:rsidRPr="00AC49E8">
        <w:rPr>
          <w:rFonts w:ascii="Times New Roman" w:hAnsi="Times New Roman" w:cs="Times New Roman"/>
          <w:lang w:val="en-GB"/>
        </w:rPr>
        <w:t>(Egyptian [Afro-Asiatic], Egypt)</w:t>
      </w:r>
    </w:p>
    <w:p w14:paraId="5B3226F1" w14:textId="5FA6C89A" w:rsidR="00ED54FA" w:rsidRPr="00AC49E8" w:rsidRDefault="007063CF" w:rsidP="00ED54FA">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ED54FA" w:rsidRPr="00AC49E8">
        <w:rPr>
          <w:rFonts w:ascii="Umschrift_TTn" w:hAnsi="Umschrift_TTn" w:cs="Times New Roman"/>
          <w:i/>
          <w:lang w:val="en-GB"/>
        </w:rPr>
        <w:t xml:space="preserve">nn wn </w:t>
      </w:r>
      <w:r w:rsidR="00A367BD" w:rsidRPr="00AC49E8">
        <w:rPr>
          <w:rFonts w:ascii="Umschrift_TTn" w:hAnsi="Umschrift_TTn" w:cs="Times New Roman"/>
          <w:i/>
          <w:lang w:val="en-GB"/>
        </w:rPr>
        <w:tab/>
      </w:r>
      <w:r w:rsidR="00ED54FA" w:rsidRPr="00AC49E8">
        <w:rPr>
          <w:rFonts w:ascii="Umschrift_TTn" w:hAnsi="Umschrift_TTn" w:cs="Times New Roman"/>
          <w:i/>
          <w:lang w:val="en-GB"/>
        </w:rPr>
        <w:t xml:space="preserve">mwt-k </w:t>
      </w:r>
      <w:r w:rsidR="00A367BD" w:rsidRPr="00AC49E8">
        <w:rPr>
          <w:rFonts w:ascii="Umschrift_TTn" w:hAnsi="Umschrift_TTn" w:cs="Times New Roman"/>
          <w:i/>
          <w:lang w:val="en-GB"/>
        </w:rPr>
        <w:tab/>
      </w:r>
      <w:r w:rsidR="00A367BD" w:rsidRPr="00AC49E8">
        <w:rPr>
          <w:rFonts w:ascii="Umschrift_TTn" w:hAnsi="Umschrift_TTn" w:cs="Times New Roman"/>
          <w:i/>
          <w:lang w:val="en-GB"/>
        </w:rPr>
        <w:tab/>
      </w:r>
      <w:r w:rsidR="00A367BD" w:rsidRPr="00AC49E8">
        <w:rPr>
          <w:rFonts w:ascii="Umschrift_TTn" w:hAnsi="Umschrift_TTn" w:cs="Times New Roman"/>
          <w:i/>
          <w:lang w:val="en-GB"/>
        </w:rPr>
        <w:tab/>
      </w:r>
      <w:r w:rsidR="00A367BD" w:rsidRPr="00AC49E8">
        <w:rPr>
          <w:rFonts w:ascii="Umschrift_TTn" w:hAnsi="Umschrift_TTn" w:cs="Times New Roman"/>
          <w:i/>
          <w:lang w:val="en-GB"/>
        </w:rPr>
        <w:tab/>
      </w:r>
      <w:r w:rsidR="00ED54FA" w:rsidRPr="00AC49E8">
        <w:rPr>
          <w:rFonts w:ascii="Umschrift_TTn" w:hAnsi="Umschrift_TTn" w:cs="Times New Roman"/>
          <w:i/>
          <w:lang w:val="en-GB"/>
        </w:rPr>
        <w:t xml:space="preserve">Hr </w:t>
      </w:r>
      <w:r w:rsidR="00A367BD" w:rsidRPr="00AC49E8">
        <w:rPr>
          <w:rFonts w:ascii="Umschrift_TTn" w:hAnsi="Umschrift_TTn" w:cs="Times New Roman"/>
          <w:i/>
          <w:lang w:val="en-GB"/>
        </w:rPr>
        <w:tab/>
      </w:r>
      <w:r w:rsidR="00A367BD" w:rsidRPr="00AC49E8">
        <w:rPr>
          <w:rFonts w:ascii="Umschrift_TTn" w:hAnsi="Umschrift_TTn" w:cs="Times New Roman"/>
          <w:i/>
          <w:lang w:val="en-GB"/>
        </w:rPr>
        <w:tab/>
      </w:r>
      <w:r w:rsidR="00ED54FA" w:rsidRPr="00AC49E8">
        <w:rPr>
          <w:rFonts w:ascii="Umschrift_TTn" w:hAnsi="Umschrift_TTn" w:cs="Times New Roman"/>
          <w:i/>
          <w:lang w:val="en-GB"/>
        </w:rPr>
        <w:t>X#st</w:t>
      </w:r>
    </w:p>
    <w:p w14:paraId="2E0CDCD8" w14:textId="1C6A9629" w:rsidR="00ED54FA" w:rsidRPr="00AC49E8" w:rsidRDefault="007063CF" w:rsidP="00ED54FA">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ED54FA" w:rsidRPr="00AC49E8">
        <w:rPr>
          <w:rFonts w:ascii="Times New Roman" w:hAnsi="Times New Roman" w:cs="Times New Roman"/>
          <w:smallCaps/>
          <w:lang w:val="en-GB"/>
        </w:rPr>
        <w:t>nex.ex</w:t>
      </w:r>
      <w:r w:rsidR="00ED54FA" w:rsidRPr="00AC49E8">
        <w:rPr>
          <w:rFonts w:ascii="Times New Roman" w:hAnsi="Times New Roman" w:cs="Times New Roman"/>
          <w:lang w:val="en-GB"/>
        </w:rPr>
        <w:t xml:space="preserve"> </w:t>
      </w:r>
      <w:r w:rsidR="00A367BD" w:rsidRPr="00AC49E8">
        <w:rPr>
          <w:rFonts w:ascii="Times New Roman" w:hAnsi="Times New Roman" w:cs="Times New Roman"/>
          <w:lang w:val="en-GB"/>
        </w:rPr>
        <w:tab/>
      </w:r>
      <w:r w:rsidR="00ED54FA" w:rsidRPr="00AC49E8">
        <w:rPr>
          <w:rFonts w:ascii="Times New Roman" w:hAnsi="Times New Roman" w:cs="Times New Roman"/>
          <w:lang w:val="en-GB"/>
        </w:rPr>
        <w:t>die\</w:t>
      </w:r>
      <w:r w:rsidR="00ED54FA" w:rsidRPr="00AC49E8">
        <w:rPr>
          <w:rFonts w:ascii="Times New Roman" w:hAnsi="Times New Roman" w:cs="Times New Roman"/>
          <w:smallCaps/>
          <w:lang w:val="en-GB"/>
        </w:rPr>
        <w:t>nmlz-2sg.m</w:t>
      </w:r>
      <w:r w:rsidR="00ED54FA" w:rsidRPr="00AC49E8">
        <w:rPr>
          <w:rFonts w:ascii="Times New Roman" w:hAnsi="Times New Roman" w:cs="Times New Roman"/>
          <w:lang w:val="en-GB"/>
        </w:rPr>
        <w:t xml:space="preserve"> </w:t>
      </w:r>
      <w:r w:rsidR="00A367BD" w:rsidRPr="00AC49E8">
        <w:rPr>
          <w:rFonts w:ascii="Times New Roman" w:hAnsi="Times New Roman" w:cs="Times New Roman"/>
          <w:lang w:val="en-GB"/>
        </w:rPr>
        <w:tab/>
      </w:r>
      <w:r w:rsidR="00ED54FA" w:rsidRPr="00AC49E8">
        <w:rPr>
          <w:rFonts w:ascii="Times New Roman" w:hAnsi="Times New Roman" w:cs="Times New Roman"/>
          <w:lang w:val="en-GB"/>
        </w:rPr>
        <w:t xml:space="preserve">on </w:t>
      </w:r>
      <w:r w:rsidR="00A367BD" w:rsidRPr="00AC49E8">
        <w:rPr>
          <w:rFonts w:ascii="Times New Roman" w:hAnsi="Times New Roman" w:cs="Times New Roman"/>
          <w:lang w:val="en-GB"/>
        </w:rPr>
        <w:tab/>
      </w:r>
      <w:r w:rsidR="00ED54FA" w:rsidRPr="00AC49E8">
        <w:rPr>
          <w:rFonts w:ascii="Times New Roman" w:hAnsi="Times New Roman" w:cs="Times New Roman"/>
          <w:lang w:val="en-GB"/>
        </w:rPr>
        <w:t>desert</w:t>
      </w:r>
    </w:p>
    <w:p w14:paraId="3E811685" w14:textId="681523AC" w:rsidR="00ED54FA" w:rsidRPr="00AC49E8" w:rsidRDefault="007063CF" w:rsidP="00ED54FA">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ED54FA" w:rsidRPr="00AC49E8">
        <w:rPr>
          <w:rFonts w:ascii="Times New Roman" w:hAnsi="Times New Roman" w:cs="Times New Roman"/>
          <w:lang w:val="en-GB"/>
        </w:rPr>
        <w:t>‘You shall not die in the desert</w:t>
      </w:r>
      <w:r w:rsidR="0081101C" w:rsidRPr="00AC49E8">
        <w:rPr>
          <w:rFonts w:ascii="Times New Roman" w:hAnsi="Times New Roman" w:cs="Times New Roman"/>
          <w:lang w:val="en-GB"/>
        </w:rPr>
        <w:t>.</w:t>
      </w:r>
      <w:r w:rsidR="00ED54FA" w:rsidRPr="00AC49E8">
        <w:rPr>
          <w:rFonts w:ascii="Times New Roman" w:hAnsi="Times New Roman" w:cs="Times New Roman"/>
          <w:lang w:val="en-GB"/>
        </w:rPr>
        <w:t>’</w:t>
      </w:r>
      <w:r w:rsidR="00C059C2" w:rsidRPr="00AC49E8">
        <w:rPr>
          <w:rFonts w:ascii="Times New Roman" w:hAnsi="Times New Roman" w:cs="Times New Roman"/>
          <w:lang w:val="en-GB"/>
        </w:rPr>
        <w:t xml:space="preserve"> (</w:t>
      </w:r>
      <w:r w:rsidR="00C059C2" w:rsidRPr="00AC49E8">
        <w:rPr>
          <w:rFonts w:ascii="Times New Roman" w:hAnsi="Times New Roman" w:cs="Times New Roman"/>
          <w:i/>
          <w:lang w:val="en-GB"/>
        </w:rPr>
        <w:t xml:space="preserve">Sinuhe </w:t>
      </w:r>
      <w:r w:rsidR="00C059C2" w:rsidRPr="00AC49E8">
        <w:rPr>
          <w:rFonts w:ascii="Times New Roman" w:hAnsi="Times New Roman" w:cs="Times New Roman"/>
          <w:lang w:val="en-GB"/>
        </w:rPr>
        <w:t>B 197)</w:t>
      </w:r>
    </w:p>
    <w:p w14:paraId="7949D42A" w14:textId="77777777" w:rsidR="00ED54FA" w:rsidRPr="00AC49E8" w:rsidRDefault="00ED54FA" w:rsidP="00ED54FA">
      <w:pPr>
        <w:spacing w:line="276" w:lineRule="auto"/>
        <w:jc w:val="both"/>
        <w:rPr>
          <w:rFonts w:ascii="Times New Roman" w:hAnsi="Times New Roman" w:cs="Times New Roman"/>
          <w:lang w:val="en-GB"/>
        </w:rPr>
      </w:pPr>
    </w:p>
    <w:p w14:paraId="205D4605" w14:textId="7F9B746F" w:rsidR="00ED54FA" w:rsidRPr="00AC49E8" w:rsidRDefault="00684FA9" w:rsidP="00ED54FA">
      <w:pPr>
        <w:spacing w:line="276" w:lineRule="auto"/>
        <w:jc w:val="both"/>
        <w:rPr>
          <w:rFonts w:ascii="Times New Roman" w:hAnsi="Times New Roman" w:cs="Times New Roman"/>
          <w:lang w:val="en-GB"/>
        </w:rPr>
      </w:pPr>
      <w:r w:rsidRPr="00AC49E8">
        <w:rPr>
          <w:rFonts w:ascii="Times New Roman" w:hAnsi="Times New Roman" w:cs="Times New Roman"/>
          <w:lang w:val="en-GB"/>
        </w:rPr>
        <w:t>(45)</w:t>
      </w:r>
      <w:r w:rsidR="007063CF" w:rsidRPr="00AC49E8">
        <w:rPr>
          <w:rFonts w:ascii="Times New Roman" w:hAnsi="Times New Roman" w:cs="Times New Roman"/>
          <w:lang w:val="en-GB"/>
        </w:rPr>
        <w:tab/>
      </w:r>
      <w:r w:rsidR="00690043" w:rsidRPr="00AC49E8">
        <w:rPr>
          <w:rFonts w:ascii="Times New Roman" w:hAnsi="Times New Roman" w:cs="Times New Roman"/>
          <w:lang w:val="en-GB"/>
        </w:rPr>
        <w:t xml:space="preserve">Classical Egyptian </w:t>
      </w:r>
      <w:r w:rsidR="00B66F02" w:rsidRPr="00AC49E8">
        <w:rPr>
          <w:rFonts w:ascii="Times New Roman" w:hAnsi="Times New Roman" w:cs="Times New Roman"/>
          <w:lang w:val="en-GB"/>
        </w:rPr>
        <w:t>(Egyptian [Afro-Asiatic], Egypt)</w:t>
      </w:r>
    </w:p>
    <w:p w14:paraId="355403E9" w14:textId="4C60ABA4" w:rsidR="00ED54FA" w:rsidRPr="00AC49E8" w:rsidRDefault="007063CF" w:rsidP="00ED54FA">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ED54FA" w:rsidRPr="00AC49E8">
        <w:rPr>
          <w:rFonts w:ascii="Umschrift_TTn" w:hAnsi="Umschrift_TTn" w:cs="Times New Roman"/>
          <w:i/>
          <w:lang w:val="en-GB"/>
        </w:rPr>
        <w:t xml:space="preserve">nn wn </w:t>
      </w:r>
      <w:r w:rsidR="00FB50A8" w:rsidRPr="00AC49E8">
        <w:rPr>
          <w:rFonts w:ascii="Umschrift_TTn" w:hAnsi="Umschrift_TTn" w:cs="Times New Roman"/>
          <w:i/>
          <w:lang w:val="en-GB"/>
        </w:rPr>
        <w:tab/>
      </w:r>
      <w:r w:rsidR="00ED54FA" w:rsidRPr="00AC49E8">
        <w:rPr>
          <w:rFonts w:ascii="Umschrift_TTn" w:hAnsi="Umschrift_TTn" w:cs="Times New Roman"/>
          <w:i/>
          <w:lang w:val="en-GB"/>
        </w:rPr>
        <w:t>HH-j-k</w:t>
      </w:r>
      <w:r w:rsidR="00FB50A8" w:rsidRPr="00AC49E8">
        <w:rPr>
          <w:rFonts w:ascii="Umschrift_TTn" w:hAnsi="Umschrift_TTn" w:cs="Times New Roman"/>
          <w:i/>
          <w:lang w:val="en-GB"/>
        </w:rPr>
        <w:tab/>
      </w:r>
      <w:r w:rsidR="00FB50A8" w:rsidRPr="00AC49E8">
        <w:rPr>
          <w:rFonts w:ascii="Umschrift_TTn" w:hAnsi="Umschrift_TTn" w:cs="Times New Roman"/>
          <w:i/>
          <w:lang w:val="en-GB"/>
        </w:rPr>
        <w:tab/>
      </w:r>
      <w:r w:rsidR="00FB50A8" w:rsidRPr="00AC49E8">
        <w:rPr>
          <w:rFonts w:ascii="Umschrift_TTn" w:hAnsi="Umschrift_TTn" w:cs="Times New Roman"/>
          <w:i/>
          <w:lang w:val="en-GB"/>
        </w:rPr>
        <w:tab/>
      </w:r>
      <w:r w:rsidR="00FB50A8" w:rsidRPr="00AC49E8">
        <w:rPr>
          <w:rFonts w:ascii="Umschrift_TTn" w:hAnsi="Umschrift_TTn" w:cs="Times New Roman"/>
          <w:i/>
          <w:lang w:val="en-GB"/>
        </w:rPr>
        <w:tab/>
      </w:r>
      <w:r w:rsidR="00FB50A8" w:rsidRPr="00AC49E8">
        <w:rPr>
          <w:rFonts w:ascii="Umschrift_TTn" w:hAnsi="Umschrift_TTn" w:cs="Times New Roman"/>
          <w:i/>
          <w:lang w:val="en-GB"/>
        </w:rPr>
        <w:tab/>
      </w:r>
      <w:r w:rsidR="00FB50A8" w:rsidRPr="00AC49E8">
        <w:rPr>
          <w:rFonts w:ascii="Umschrift_TTn" w:hAnsi="Umschrift_TTn" w:cs="Times New Roman"/>
          <w:i/>
          <w:lang w:val="en-GB"/>
        </w:rPr>
        <w:tab/>
      </w:r>
      <w:r w:rsidR="00FB50A8" w:rsidRPr="00AC49E8">
        <w:rPr>
          <w:rFonts w:ascii="Umschrift_TTn" w:hAnsi="Umschrift_TTn" w:cs="Times New Roman"/>
          <w:i/>
          <w:lang w:val="en-GB"/>
        </w:rPr>
        <w:tab/>
      </w:r>
      <w:r w:rsidR="00D55E4A" w:rsidRPr="00AC49E8">
        <w:rPr>
          <w:rFonts w:ascii="Umschrift_TTn" w:hAnsi="Umschrift_TTn" w:cs="Times New Roman"/>
          <w:i/>
          <w:lang w:val="en-GB"/>
        </w:rPr>
        <w:t>r</w:t>
      </w:r>
      <w:r w:rsidR="00D55E4A" w:rsidRPr="00AC49E8">
        <w:rPr>
          <w:rFonts w:ascii="Umschrift_TTn" w:hAnsi="Umschrift_TTn" w:cs="Times New Roman"/>
          <w:i/>
          <w:lang w:val="en-GB"/>
        </w:rPr>
        <w:tab/>
      </w:r>
      <w:r w:rsidR="00D55E4A" w:rsidRPr="00AC49E8">
        <w:rPr>
          <w:rFonts w:ascii="Umschrift_TTn" w:hAnsi="Umschrift_TTn" w:cs="Times New Roman"/>
          <w:i/>
          <w:lang w:val="en-GB"/>
        </w:rPr>
        <w:tab/>
      </w:r>
      <w:r w:rsidR="00ED54FA" w:rsidRPr="00AC49E8">
        <w:rPr>
          <w:rFonts w:ascii="Umschrift_TTn" w:hAnsi="Umschrift_TTn" w:cs="Times New Roman"/>
          <w:i/>
          <w:lang w:val="en-GB"/>
        </w:rPr>
        <w:t>nHH</w:t>
      </w:r>
    </w:p>
    <w:p w14:paraId="7326D02B" w14:textId="33A58A9F" w:rsidR="00ED54FA" w:rsidRPr="00AC49E8" w:rsidRDefault="007063CF" w:rsidP="00ED54FA">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ED54FA" w:rsidRPr="00AC49E8">
        <w:rPr>
          <w:rFonts w:ascii="Times New Roman" w:hAnsi="Times New Roman" w:cs="Times New Roman"/>
          <w:smallCaps/>
          <w:lang w:val="en-GB"/>
        </w:rPr>
        <w:t>nex.ex</w:t>
      </w:r>
      <w:r w:rsidR="00ED54FA" w:rsidRPr="00AC49E8">
        <w:rPr>
          <w:rFonts w:ascii="Times New Roman" w:hAnsi="Times New Roman" w:cs="Times New Roman"/>
          <w:lang w:val="en-GB"/>
        </w:rPr>
        <w:t xml:space="preserve"> </w:t>
      </w:r>
      <w:r w:rsidR="00FB50A8" w:rsidRPr="00AC49E8">
        <w:rPr>
          <w:rFonts w:ascii="Times New Roman" w:hAnsi="Times New Roman" w:cs="Times New Roman"/>
          <w:lang w:val="en-GB"/>
        </w:rPr>
        <w:tab/>
      </w:r>
      <w:r w:rsidR="00ED54FA" w:rsidRPr="00AC49E8">
        <w:rPr>
          <w:rFonts w:ascii="Times New Roman" w:hAnsi="Times New Roman" w:cs="Times New Roman"/>
          <w:lang w:val="en-GB"/>
        </w:rPr>
        <w:t>seek\</w:t>
      </w:r>
      <w:r w:rsidR="00ED54FA" w:rsidRPr="00AC49E8">
        <w:rPr>
          <w:rFonts w:ascii="Times New Roman" w:hAnsi="Times New Roman" w:cs="Times New Roman"/>
          <w:smallCaps/>
          <w:lang w:val="en-GB"/>
        </w:rPr>
        <w:t>nmlz-pass-2sg.m</w:t>
      </w:r>
      <w:r w:rsidR="00ED54FA" w:rsidRPr="00AC49E8">
        <w:rPr>
          <w:rFonts w:ascii="Times New Roman" w:hAnsi="Times New Roman" w:cs="Times New Roman"/>
          <w:lang w:val="en-GB"/>
        </w:rPr>
        <w:t xml:space="preserve"> </w:t>
      </w:r>
      <w:r w:rsidR="00FB50A8" w:rsidRPr="00AC49E8">
        <w:rPr>
          <w:rFonts w:ascii="Times New Roman" w:hAnsi="Times New Roman" w:cs="Times New Roman"/>
          <w:lang w:val="en-GB"/>
        </w:rPr>
        <w:tab/>
      </w:r>
      <w:r w:rsidR="00ED54FA" w:rsidRPr="00AC49E8">
        <w:rPr>
          <w:rFonts w:ascii="Times New Roman" w:hAnsi="Times New Roman" w:cs="Times New Roman"/>
          <w:lang w:val="en-GB"/>
        </w:rPr>
        <w:t xml:space="preserve">for </w:t>
      </w:r>
      <w:r w:rsidR="00D55E4A" w:rsidRPr="00AC49E8">
        <w:rPr>
          <w:rFonts w:ascii="Times New Roman" w:hAnsi="Times New Roman" w:cs="Times New Roman"/>
          <w:lang w:val="en-GB"/>
        </w:rPr>
        <w:tab/>
      </w:r>
      <w:r w:rsidR="00ED54FA" w:rsidRPr="00AC49E8">
        <w:rPr>
          <w:rFonts w:ascii="Times New Roman" w:hAnsi="Times New Roman" w:cs="Times New Roman"/>
          <w:lang w:val="en-GB"/>
        </w:rPr>
        <w:t>eternity</w:t>
      </w:r>
    </w:p>
    <w:p w14:paraId="330CE93F" w14:textId="1C073D05" w:rsidR="00ED54FA" w:rsidRPr="00AC49E8" w:rsidRDefault="007063CF" w:rsidP="00ED54FA">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ED54FA" w:rsidRPr="00AC49E8">
        <w:rPr>
          <w:rFonts w:ascii="Times New Roman" w:hAnsi="Times New Roman" w:cs="Times New Roman"/>
          <w:lang w:val="en-GB"/>
        </w:rPr>
        <w:t>‘You shall not be sought in eternity</w:t>
      </w:r>
      <w:r w:rsidR="0069031C" w:rsidRPr="00AC49E8">
        <w:rPr>
          <w:rFonts w:ascii="Times New Roman" w:hAnsi="Times New Roman" w:cs="Times New Roman"/>
          <w:lang w:val="en-GB"/>
        </w:rPr>
        <w:t>.</w:t>
      </w:r>
      <w:r w:rsidR="00ED54FA" w:rsidRPr="00AC49E8">
        <w:rPr>
          <w:rFonts w:ascii="Times New Roman" w:hAnsi="Times New Roman" w:cs="Times New Roman"/>
          <w:lang w:val="en-GB"/>
        </w:rPr>
        <w:t>’</w:t>
      </w:r>
      <w:r w:rsidR="00690043" w:rsidRPr="00AC49E8">
        <w:rPr>
          <w:rFonts w:ascii="Times New Roman" w:hAnsi="Times New Roman" w:cs="Times New Roman"/>
          <w:lang w:val="en-GB"/>
        </w:rPr>
        <w:t xml:space="preserve"> (Harpist song, Theban Tomb 50, </w:t>
      </w:r>
      <w:ins w:id="304" w:author="Albion M. Butters" w:date="2019-12-19T13:50:00Z">
        <w:r w:rsidR="00AC56CC">
          <w:rPr>
            <w:rFonts w:ascii="Times New Roman" w:hAnsi="Times New Roman" w:cs="Times New Roman"/>
            <w:lang w:val="en-GB"/>
          </w:rPr>
          <w:t>T</w:t>
        </w:r>
      </w:ins>
      <w:r w:rsidR="00690043" w:rsidRPr="00AC49E8">
        <w:rPr>
          <w:rFonts w:ascii="Times New Roman" w:hAnsi="Times New Roman" w:cs="Times New Roman"/>
          <w:lang w:val="en-GB"/>
        </w:rPr>
        <w:t>ext J)</w:t>
      </w:r>
    </w:p>
    <w:p w14:paraId="115CF7D2" w14:textId="77777777" w:rsidR="00ED54FA" w:rsidRPr="00AC49E8" w:rsidRDefault="00ED54FA" w:rsidP="00ED54FA">
      <w:pPr>
        <w:spacing w:line="276" w:lineRule="auto"/>
        <w:jc w:val="both"/>
        <w:rPr>
          <w:rFonts w:ascii="Times New Roman" w:hAnsi="Times New Roman" w:cs="Times New Roman"/>
          <w:lang w:val="en-GB"/>
        </w:rPr>
      </w:pPr>
    </w:p>
    <w:p w14:paraId="369BF647" w14:textId="5CBCA56F" w:rsidR="00ED54FA" w:rsidRPr="00AC49E8" w:rsidRDefault="00ED54FA" w:rsidP="00ED54FA">
      <w:pPr>
        <w:spacing w:line="276" w:lineRule="auto"/>
        <w:jc w:val="both"/>
        <w:rPr>
          <w:rFonts w:ascii="Times New Roman" w:hAnsi="Times New Roman" w:cs="Times New Roman"/>
          <w:lang w:val="en-GB"/>
        </w:rPr>
      </w:pPr>
      <w:r w:rsidRPr="00AC49E8">
        <w:rPr>
          <w:rFonts w:ascii="Times New Roman" w:hAnsi="Times New Roman" w:cs="Times New Roman"/>
          <w:lang w:val="en-GB"/>
        </w:rPr>
        <w:t>However, this kind of use is rarely attested and did not generalize. It seems to have remained bound to an emphatic context of utterance. Thus, the renewal of the negative existential by way of the existential copula does not necessarily give an impulse to a new NEC</w:t>
      </w:r>
      <w:r w:rsidR="0015548D" w:rsidRPr="00AC49E8">
        <w:rPr>
          <w:rFonts w:ascii="Times New Roman" w:hAnsi="Times New Roman" w:cs="Times New Roman"/>
          <w:lang w:val="en-GB"/>
        </w:rPr>
        <w:t xml:space="preserve">, when </w:t>
      </w:r>
      <w:r w:rsidR="00CE3576" w:rsidRPr="00AC49E8">
        <w:rPr>
          <w:rFonts w:ascii="Times New Roman" w:hAnsi="Times New Roman" w:cs="Times New Roman"/>
          <w:lang w:val="en-GB"/>
        </w:rPr>
        <w:t xml:space="preserve">other </w:t>
      </w:r>
      <w:r w:rsidR="0015548D" w:rsidRPr="00AC49E8">
        <w:rPr>
          <w:rFonts w:ascii="Times New Roman" w:hAnsi="Times New Roman" w:cs="Times New Roman"/>
          <w:lang w:val="en-GB"/>
        </w:rPr>
        <w:t>structural conditions that favour this evolution are lacking</w:t>
      </w:r>
      <w:r w:rsidRPr="00AC49E8">
        <w:rPr>
          <w:rFonts w:ascii="Times New Roman" w:hAnsi="Times New Roman" w:cs="Times New Roman"/>
          <w:lang w:val="en-GB"/>
        </w:rPr>
        <w:t>.</w:t>
      </w:r>
      <w:ins w:id="305" w:author="Albion M. Butters" w:date="2019-12-18T07:48:00Z">
        <w:r w:rsidR="000240E8">
          <w:rPr>
            <w:rFonts w:ascii="Times New Roman" w:hAnsi="Times New Roman" w:cs="Times New Roman"/>
            <w:lang w:val="en-GB"/>
          </w:rPr>
          <w:t xml:space="preserve"> </w:t>
        </w:r>
      </w:ins>
    </w:p>
    <w:p w14:paraId="1843C41B" w14:textId="77777777" w:rsidR="00ED54FA" w:rsidRPr="00AC49E8" w:rsidRDefault="00ED54FA" w:rsidP="00DE5A5D">
      <w:pPr>
        <w:spacing w:line="276" w:lineRule="auto"/>
        <w:jc w:val="both"/>
        <w:rPr>
          <w:rFonts w:ascii="Times New Roman" w:hAnsi="Times New Roman" w:cs="Times New Roman"/>
          <w:lang w:val="en-GB"/>
        </w:rPr>
      </w:pPr>
    </w:p>
    <w:p w14:paraId="2238C793" w14:textId="4BAE8BE2" w:rsidR="0020739C" w:rsidRPr="00AC49E8" w:rsidRDefault="00ED54FA"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20739C" w:rsidRPr="00AC49E8">
        <w:rPr>
          <w:rFonts w:ascii="Times New Roman" w:hAnsi="Times New Roman" w:cs="Times New Roman"/>
          <w:lang w:val="en-GB"/>
        </w:rPr>
        <w:t xml:space="preserve">The maximal extension of </w:t>
      </w:r>
      <w:r w:rsidR="0020739C" w:rsidRPr="00AC49E8">
        <w:rPr>
          <w:rFonts w:ascii="Umschrift_TTn" w:hAnsi="Umschrift_TTn" w:cs="Times New Roman"/>
          <w:i/>
          <w:lang w:val="en-GB"/>
        </w:rPr>
        <w:t>nn</w:t>
      </w:r>
      <w:r w:rsidR="0020739C" w:rsidRPr="00AC49E8">
        <w:rPr>
          <w:rFonts w:ascii="Times New Roman" w:hAnsi="Times New Roman" w:cs="Times New Roman"/>
          <w:lang w:val="en-GB"/>
        </w:rPr>
        <w:t xml:space="preserve"> &gt; </w:t>
      </w:r>
      <w:r w:rsidR="0020739C" w:rsidRPr="00AC49E8">
        <w:rPr>
          <w:rFonts w:ascii="Umschrift_TTn" w:hAnsi="Umschrift_TTn" w:cs="Times New Roman"/>
          <w:i/>
          <w:lang w:val="en-GB"/>
        </w:rPr>
        <w:t>bn</w:t>
      </w:r>
      <w:r w:rsidR="0020739C" w:rsidRPr="00AC49E8">
        <w:rPr>
          <w:rFonts w:ascii="Times New Roman" w:hAnsi="Times New Roman" w:cs="Times New Roman"/>
          <w:lang w:val="en-GB"/>
        </w:rPr>
        <w:t xml:space="preserve"> as quasi-Standard Negation and the use of </w:t>
      </w:r>
      <w:r w:rsidR="00F41A0E" w:rsidRPr="00AC49E8">
        <w:rPr>
          <w:rFonts w:ascii="Umschrift_TTn" w:hAnsi="Umschrift_TTn" w:cs="Times New Roman"/>
          <w:i/>
          <w:lang w:val="en-GB"/>
        </w:rPr>
        <w:t>nn/b</w:t>
      </w:r>
      <w:r w:rsidR="0020739C" w:rsidRPr="00AC49E8">
        <w:rPr>
          <w:rFonts w:ascii="Umschrift_TTn" w:hAnsi="Umschrift_TTn" w:cs="Times New Roman"/>
          <w:i/>
          <w:lang w:val="en-GB"/>
        </w:rPr>
        <w:t>n wn</w:t>
      </w:r>
      <w:r w:rsidR="0020739C" w:rsidRPr="00AC49E8">
        <w:rPr>
          <w:rFonts w:ascii="Times New Roman" w:hAnsi="Times New Roman" w:cs="Times New Roman"/>
          <w:lang w:val="en-GB"/>
        </w:rPr>
        <w:t xml:space="preserve"> as </w:t>
      </w:r>
      <w:ins w:id="306" w:author="Albion M. Butters" w:date="2019-12-19T13:52:00Z">
        <w:r w:rsidR="00AC56CC">
          <w:rPr>
            <w:rFonts w:ascii="Times New Roman" w:hAnsi="Times New Roman" w:cs="Times New Roman"/>
            <w:lang w:val="en-GB"/>
          </w:rPr>
          <w:t xml:space="preserve">a </w:t>
        </w:r>
      </w:ins>
      <w:r w:rsidR="0020739C" w:rsidRPr="00AC49E8">
        <w:rPr>
          <w:rFonts w:ascii="Times New Roman" w:hAnsi="Times New Roman" w:cs="Times New Roman"/>
          <w:lang w:val="en-GB"/>
        </w:rPr>
        <w:t>usual negative existential construction are likely to have coincided at a point in the history of Ancient Egyptian that is not well documented in the preserved sources</w:t>
      </w:r>
      <w:ins w:id="307" w:author="Elsa Oréal" w:date="2020-01-09T15:19:00Z">
        <w:r w:rsidR="001F6565">
          <w:rPr>
            <w:rFonts w:ascii="Times New Roman" w:hAnsi="Times New Roman" w:cs="Times New Roman"/>
            <w:lang w:val="en-GB"/>
          </w:rPr>
          <w:t xml:space="preserve"> (see</w:t>
        </w:r>
      </w:ins>
      <w:r w:rsidR="00293127" w:rsidRPr="00AC49E8">
        <w:rPr>
          <w:rFonts w:ascii="Times New Roman" w:hAnsi="Times New Roman" w:cs="Times New Roman"/>
          <w:highlight w:val="lightGray"/>
          <w:lang w:val="en-GB"/>
        </w:rPr>
        <w:t xml:space="preserve"> </w:t>
      </w:r>
      <w:ins w:id="308" w:author="Albion M. Butters" w:date="2019-12-19T13:50:00Z">
        <w:r w:rsidR="00AC56CC">
          <w:rPr>
            <w:rFonts w:ascii="Times New Roman" w:hAnsi="Times New Roman" w:cs="Times New Roman"/>
            <w:highlight w:val="lightGray"/>
            <w:lang w:val="en-GB"/>
          </w:rPr>
          <w:t>S</w:t>
        </w:r>
      </w:ins>
      <w:r w:rsidR="00293127" w:rsidRPr="00AC49E8">
        <w:rPr>
          <w:rFonts w:ascii="Times New Roman" w:hAnsi="Times New Roman" w:cs="Times New Roman"/>
          <w:highlight w:val="lightGray"/>
          <w:lang w:val="en-GB"/>
        </w:rPr>
        <w:t>ection 3</w:t>
      </w:r>
      <w:r w:rsidR="00325D72" w:rsidRPr="00AC49E8">
        <w:rPr>
          <w:rFonts w:ascii="Times New Roman" w:hAnsi="Times New Roman" w:cs="Times New Roman"/>
          <w:lang w:val="en-GB"/>
        </w:rPr>
        <w:t>.3</w:t>
      </w:r>
      <w:ins w:id="309" w:author="Elsa Oréal" w:date="2020-01-09T15:19:00Z">
        <w:r w:rsidR="001F6565">
          <w:rPr>
            <w:rFonts w:ascii="Times New Roman" w:hAnsi="Times New Roman" w:cs="Times New Roman"/>
            <w:lang w:val="en-GB"/>
          </w:rPr>
          <w:t>)</w:t>
        </w:r>
      </w:ins>
      <w:r w:rsidR="0020739C" w:rsidRPr="00AC49E8">
        <w:rPr>
          <w:rFonts w:ascii="Times New Roman" w:hAnsi="Times New Roman" w:cs="Times New Roman"/>
          <w:lang w:val="en-GB"/>
        </w:rPr>
        <w:t>. However, the consecutive situation in Late Egyptian attests that this stage, correspo</w:t>
      </w:r>
      <w:r w:rsidR="001F392C" w:rsidRPr="00AC49E8">
        <w:rPr>
          <w:rFonts w:ascii="Times New Roman" w:hAnsi="Times New Roman" w:cs="Times New Roman"/>
          <w:lang w:val="en-GB"/>
        </w:rPr>
        <w:t>n</w:t>
      </w:r>
      <w:r w:rsidR="0020739C" w:rsidRPr="00AC49E8">
        <w:rPr>
          <w:rFonts w:ascii="Times New Roman" w:hAnsi="Times New Roman" w:cs="Times New Roman"/>
          <w:lang w:val="en-GB"/>
        </w:rPr>
        <w:t>ding to a new type A in an ideal NEC, was indeed realized as a concrete step in its development.</w:t>
      </w:r>
      <w:r w:rsidR="00376EB0" w:rsidRPr="00AC49E8">
        <w:rPr>
          <w:rStyle w:val="Marquenotebasdepage"/>
          <w:rFonts w:ascii="Times New Roman" w:hAnsi="Times New Roman" w:cs="Times New Roman"/>
          <w:lang w:val="en-GB"/>
        </w:rPr>
        <w:footnoteReference w:id="29"/>
      </w:r>
      <w:ins w:id="310" w:author="Albion M. Butters" w:date="2019-12-18T07:48:00Z">
        <w:r w:rsidR="000240E8">
          <w:rPr>
            <w:rFonts w:ascii="Times New Roman" w:hAnsi="Times New Roman" w:cs="Times New Roman"/>
            <w:lang w:val="en-GB"/>
          </w:rPr>
          <w:t xml:space="preserve"> </w:t>
        </w:r>
      </w:ins>
    </w:p>
    <w:p w14:paraId="2162F1B8" w14:textId="77777777" w:rsidR="00047F93" w:rsidRPr="00AC49E8" w:rsidRDefault="00047F93" w:rsidP="00DE5A5D">
      <w:pPr>
        <w:spacing w:line="276" w:lineRule="auto"/>
        <w:jc w:val="both"/>
        <w:rPr>
          <w:rFonts w:ascii="Times New Roman" w:hAnsi="Times New Roman" w:cs="Times New Roman"/>
          <w:lang w:val="en-GB"/>
        </w:rPr>
      </w:pPr>
    </w:p>
    <w:p w14:paraId="677E415E" w14:textId="6313FA14" w:rsidR="00B91CB2" w:rsidRPr="00AC49E8" w:rsidRDefault="009D433E" w:rsidP="00E807F9">
      <w:pPr>
        <w:pStyle w:val="Titre2"/>
        <w:rPr>
          <w:lang w:val="en-GB"/>
        </w:rPr>
      </w:pPr>
      <w:r w:rsidRPr="00AC49E8">
        <w:rPr>
          <w:lang w:val="en-GB"/>
        </w:rPr>
        <w:t>2</w:t>
      </w:r>
      <w:r w:rsidR="004C2CAA" w:rsidRPr="00AC49E8">
        <w:rPr>
          <w:lang w:val="en-GB"/>
        </w:rPr>
        <w:t>.6</w:t>
      </w:r>
      <w:r w:rsidR="00B91CB2" w:rsidRPr="00AC49E8">
        <w:rPr>
          <w:lang w:val="en-GB"/>
        </w:rPr>
        <w:t xml:space="preserve"> The emergence of </w:t>
      </w:r>
      <w:r w:rsidR="00B91CB2" w:rsidRPr="00AC49E8">
        <w:rPr>
          <w:rFonts w:ascii="Umschrift_TTn" w:hAnsi="Umschrift_TTn"/>
          <w:i/>
          <w:lang w:val="en-GB"/>
        </w:rPr>
        <w:t>mn</w:t>
      </w:r>
      <w:ins w:id="311" w:author="Albion M. Butters" w:date="2019-12-19T11:44:00Z">
        <w:r w:rsidR="00DE3CD7">
          <w:rPr>
            <w:rFonts w:ascii="Umschrift_TTn" w:hAnsi="Umschrift_TTn"/>
            <w:i/>
            <w:lang w:val="en-GB"/>
          </w:rPr>
          <w:t>:</w:t>
        </w:r>
      </w:ins>
      <w:r w:rsidR="00B91CB2" w:rsidRPr="00AC49E8">
        <w:rPr>
          <w:lang w:val="en-GB"/>
        </w:rPr>
        <w:t xml:space="preserve"> </w:t>
      </w:r>
      <w:ins w:id="312" w:author="Albion M. Butters" w:date="2019-12-19T13:51:00Z">
        <w:r w:rsidR="00AC56CC">
          <w:rPr>
            <w:lang w:val="en-GB"/>
          </w:rPr>
          <w:t>F</w:t>
        </w:r>
      </w:ins>
      <w:r w:rsidR="00647682" w:rsidRPr="00AC49E8">
        <w:rPr>
          <w:lang w:val="en-GB"/>
        </w:rPr>
        <w:t>rom A to</w:t>
      </w:r>
      <w:r w:rsidR="00D6190F" w:rsidRPr="00AC49E8">
        <w:rPr>
          <w:lang w:val="en-GB"/>
        </w:rPr>
        <w:t xml:space="preserve"> B</w:t>
      </w:r>
      <w:r w:rsidR="0028587B" w:rsidRPr="00AC49E8">
        <w:rPr>
          <w:lang w:val="en-GB"/>
        </w:rPr>
        <w:t xml:space="preserve"> in Later Egyptian</w:t>
      </w:r>
    </w:p>
    <w:p w14:paraId="33A1F69A" w14:textId="77777777" w:rsidR="00B91CB2" w:rsidRPr="00AC49E8" w:rsidRDefault="00B91CB2" w:rsidP="00DE5A5D">
      <w:pPr>
        <w:spacing w:line="276" w:lineRule="auto"/>
        <w:jc w:val="both"/>
        <w:rPr>
          <w:rFonts w:ascii="Times New Roman" w:hAnsi="Times New Roman" w:cs="Times New Roman"/>
          <w:lang w:val="en-GB"/>
        </w:rPr>
      </w:pPr>
    </w:p>
    <w:p w14:paraId="4EE0DF91" w14:textId="623F45F2" w:rsidR="008C4EA9" w:rsidRPr="00AC49E8" w:rsidRDefault="008C4EA9"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Phonological fusion happens again</w:t>
      </w:r>
      <w:r w:rsidR="00B64DB1" w:rsidRPr="00AC49E8">
        <w:rPr>
          <w:rFonts w:ascii="Times New Roman" w:hAnsi="Times New Roman" w:cs="Times New Roman"/>
          <w:lang w:val="en-GB"/>
        </w:rPr>
        <w:t xml:space="preserve"> in </w:t>
      </w:r>
      <w:r w:rsidR="005E15DD" w:rsidRPr="00AC49E8">
        <w:rPr>
          <w:rFonts w:ascii="Times New Roman" w:hAnsi="Times New Roman" w:cs="Times New Roman"/>
          <w:lang w:val="en-GB"/>
        </w:rPr>
        <w:t xml:space="preserve">Later Egyptian, </w:t>
      </w:r>
      <w:r w:rsidR="00B64DB1" w:rsidRPr="00AC49E8">
        <w:rPr>
          <w:rFonts w:ascii="Times New Roman" w:hAnsi="Times New Roman" w:cs="Times New Roman"/>
          <w:lang w:val="en-GB"/>
        </w:rPr>
        <w:t>the second typologically defined phase in the history of the Egyptian language. It thus characterizes</w:t>
      </w:r>
      <w:r w:rsidRPr="00AC49E8">
        <w:rPr>
          <w:rFonts w:ascii="Times New Roman" w:hAnsi="Times New Roman" w:cs="Times New Roman"/>
          <w:lang w:val="en-GB"/>
        </w:rPr>
        <w:t xml:space="preserve"> a further transition from </w:t>
      </w:r>
      <w:r w:rsidR="003A2147" w:rsidRPr="00AC49E8">
        <w:rPr>
          <w:rFonts w:ascii="Times New Roman" w:hAnsi="Times New Roman" w:cs="Times New Roman"/>
          <w:lang w:val="en-GB"/>
        </w:rPr>
        <w:t xml:space="preserve">a </w:t>
      </w:r>
      <w:r w:rsidRPr="00AC49E8">
        <w:rPr>
          <w:rFonts w:ascii="Times New Roman" w:hAnsi="Times New Roman" w:cs="Times New Roman"/>
          <w:lang w:val="en-GB"/>
        </w:rPr>
        <w:t xml:space="preserve">type A to </w:t>
      </w:r>
      <w:r w:rsidR="003A2147" w:rsidRPr="00AC49E8">
        <w:rPr>
          <w:rFonts w:ascii="Times New Roman" w:hAnsi="Times New Roman" w:cs="Times New Roman"/>
          <w:lang w:val="en-GB"/>
        </w:rPr>
        <w:t xml:space="preserve">a </w:t>
      </w:r>
      <w:r w:rsidRPr="00AC49E8">
        <w:rPr>
          <w:rFonts w:ascii="Times New Roman" w:hAnsi="Times New Roman" w:cs="Times New Roman"/>
          <w:lang w:val="en-GB"/>
        </w:rPr>
        <w:t>type B</w:t>
      </w:r>
      <w:r w:rsidR="00B64DB1" w:rsidRPr="00AC49E8">
        <w:rPr>
          <w:rFonts w:ascii="Times New Roman" w:hAnsi="Times New Roman" w:cs="Times New Roman"/>
          <w:lang w:val="en-GB"/>
        </w:rPr>
        <w:t xml:space="preserve">, as was already the case in Earlier Egyptian with the reconstructed emergence of </w:t>
      </w:r>
      <w:r w:rsidR="00B64DB1" w:rsidRPr="00AC49E8">
        <w:rPr>
          <w:rFonts w:ascii="Umschrift_TTn" w:hAnsi="Umschrift_TTn" w:cs="Times New Roman"/>
          <w:i/>
          <w:lang w:val="en-GB"/>
        </w:rPr>
        <w:t>nn</w:t>
      </w:r>
      <w:ins w:id="313" w:author="Albion M. Butters" w:date="2019-12-18T07:48:00Z">
        <w:r w:rsidR="000240E8">
          <w:rPr>
            <w:rFonts w:ascii="Times New Roman" w:hAnsi="Times New Roman" w:cs="Times New Roman"/>
            <w:lang w:val="en-GB"/>
          </w:rPr>
          <w:t xml:space="preserve"> </w:t>
        </w:r>
      </w:ins>
      <w:r w:rsidR="00B64DB1" w:rsidRPr="00AC49E8">
        <w:rPr>
          <w:rFonts w:ascii="Times New Roman" w:hAnsi="Times New Roman" w:cs="Times New Roman"/>
          <w:lang w:val="en-GB"/>
        </w:rPr>
        <w:t xml:space="preserve">out of </w:t>
      </w:r>
      <w:r w:rsidR="00B64DB1" w:rsidRPr="00AC49E8">
        <w:rPr>
          <w:rFonts w:ascii="Umschrift_TTn" w:hAnsi="Umschrift_TTn" w:cs="Times New Roman"/>
          <w:i/>
          <w:lang w:val="en-GB"/>
        </w:rPr>
        <w:t>ni wn</w:t>
      </w:r>
      <w:ins w:id="314" w:author="Albion M. Butters" w:date="2019-12-19T11:44:00Z">
        <w:r w:rsidR="00DE3CD7">
          <w:rPr>
            <w:rFonts w:ascii="Times New Roman" w:hAnsi="Times New Roman" w:cs="Times New Roman"/>
            <w:lang w:val="en-GB"/>
          </w:rPr>
          <w:t>:</w:t>
        </w:r>
      </w:ins>
      <w:r w:rsidRPr="00AC49E8">
        <w:rPr>
          <w:rFonts w:ascii="Times New Roman" w:hAnsi="Times New Roman" w:cs="Times New Roman"/>
          <w:lang w:val="en-GB"/>
        </w:rPr>
        <w:t xml:space="preserve"> </w:t>
      </w:r>
    </w:p>
    <w:p w14:paraId="39B39453" w14:textId="77777777" w:rsidR="008C4EA9" w:rsidRPr="00AC49E8" w:rsidRDefault="008C4EA9" w:rsidP="00DE5A5D">
      <w:pPr>
        <w:spacing w:line="276" w:lineRule="auto"/>
        <w:jc w:val="both"/>
        <w:rPr>
          <w:rFonts w:ascii="Times New Roman" w:hAnsi="Times New Roman" w:cs="Times New Roman"/>
          <w:lang w:val="en-GB"/>
        </w:rPr>
      </w:pPr>
    </w:p>
    <w:p w14:paraId="4E84DEA9" w14:textId="5A5EDB53" w:rsidR="006B7F24" w:rsidRPr="00AC49E8" w:rsidRDefault="006B7F24"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(46)</w:t>
      </w:r>
    </w:p>
    <w:p w14:paraId="026A5BBA" w14:textId="7C37878C" w:rsidR="008C4EA9" w:rsidRPr="00AC49E8" w:rsidRDefault="008C4EA9" w:rsidP="00634362">
      <w:pPr>
        <w:spacing w:line="276" w:lineRule="auto"/>
        <w:jc w:val="center"/>
        <w:rPr>
          <w:rFonts w:ascii="Times New Roman" w:hAnsi="Times New Roman" w:cs="Times New Roman"/>
          <w:lang w:val="en-GB"/>
        </w:rPr>
      </w:pPr>
      <w:r w:rsidRPr="00AC49E8">
        <w:rPr>
          <w:rFonts w:ascii="Times New Roman" w:hAnsi="Times New Roman" w:cs="Times New Roman"/>
          <w:lang w:val="en-GB"/>
        </w:rPr>
        <w:t>Middle Egyptian</w:t>
      </w:r>
      <w:r w:rsidR="0023637F" w:rsidRPr="00AC49E8">
        <w:rPr>
          <w:rFonts w:ascii="Umschrift_TTn" w:hAnsi="Umschrift_TTn" w:cs="Times New Roman"/>
          <w:i/>
          <w:lang w:val="en-GB"/>
        </w:rPr>
        <w:t xml:space="preserve"> nn wn </w:t>
      </w:r>
      <w:r w:rsidRPr="00AC49E8">
        <w:rPr>
          <w:rFonts w:ascii="Times New Roman" w:hAnsi="Times New Roman" w:cs="Times New Roman"/>
          <w:lang w:val="en-GB"/>
        </w:rPr>
        <w:t>&gt; Late Egyptian</w:t>
      </w:r>
      <w:r w:rsidR="001A1048" w:rsidRPr="00AC49E8">
        <w:rPr>
          <w:rFonts w:ascii="Times New Roman" w:hAnsi="Times New Roman" w:cs="Times New Roman"/>
          <w:lang w:val="en-GB"/>
        </w:rPr>
        <w:t xml:space="preserve"> and Demotic</w:t>
      </w:r>
      <w:r w:rsidRPr="00AC49E8">
        <w:rPr>
          <w:rFonts w:ascii="Times New Roman" w:hAnsi="Times New Roman" w:cs="Times New Roman"/>
          <w:lang w:val="en-GB"/>
        </w:rPr>
        <w:t xml:space="preserve"> </w:t>
      </w:r>
      <w:r w:rsidRPr="00AC49E8">
        <w:rPr>
          <w:rFonts w:ascii="Umschrift_TTn" w:hAnsi="Umschrift_TTn" w:cs="Times New Roman"/>
          <w:i/>
          <w:lang w:val="en-GB"/>
        </w:rPr>
        <w:t>mn</w:t>
      </w:r>
      <w:r w:rsidR="001A1048" w:rsidRPr="00AC49E8">
        <w:rPr>
          <w:rFonts w:ascii="Times New Roman" w:hAnsi="Times New Roman" w:cs="Times New Roman"/>
          <w:lang w:val="en-GB"/>
        </w:rPr>
        <w:t xml:space="preserve"> &gt; </w:t>
      </w:r>
      <w:r w:rsidRPr="00AC49E8">
        <w:rPr>
          <w:rFonts w:ascii="Times New Roman" w:hAnsi="Times New Roman" w:cs="Times New Roman"/>
          <w:lang w:val="en-GB"/>
        </w:rPr>
        <w:t xml:space="preserve">Coptic </w:t>
      </w:r>
      <w:r w:rsidR="00BF61CC" w:rsidRPr="00AC49E8">
        <w:rPr>
          <w:rFonts w:ascii="Umschrift_TTn" w:hAnsi="Umschrift_TTn" w:cs="Times New Roman"/>
          <w:i/>
          <w:lang w:val="en-GB"/>
        </w:rPr>
        <w:t>mn</w:t>
      </w:r>
    </w:p>
    <w:p w14:paraId="74C003AE" w14:textId="77777777" w:rsidR="00664D01" w:rsidRPr="00AC49E8" w:rsidRDefault="00664D01" w:rsidP="00DE5A5D">
      <w:pPr>
        <w:spacing w:line="276" w:lineRule="auto"/>
        <w:jc w:val="both"/>
        <w:rPr>
          <w:rFonts w:ascii="Times New Roman" w:hAnsi="Times New Roman" w:cs="Times New Roman"/>
          <w:lang w:val="en-GB"/>
        </w:rPr>
      </w:pPr>
    </w:p>
    <w:p w14:paraId="55E27B28" w14:textId="306B4BE7" w:rsidR="00484E4E" w:rsidRPr="00AC49E8" w:rsidRDefault="00484E4E"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The following example comes from a documentary source in Late Egyptian, dating approximately from </w:t>
      </w:r>
      <w:r w:rsidR="00DC3BE3" w:rsidRPr="00AC49E8">
        <w:rPr>
          <w:rFonts w:ascii="Times New Roman" w:hAnsi="Times New Roman" w:cs="Times New Roman"/>
          <w:lang w:val="en-GB"/>
        </w:rPr>
        <w:t>the 12th century BCE</w:t>
      </w:r>
      <w:ins w:id="315" w:author="Albion M. Butters" w:date="2019-12-19T11:44:00Z">
        <w:r w:rsidR="00DE3CD7">
          <w:rPr>
            <w:rFonts w:ascii="Times New Roman" w:hAnsi="Times New Roman" w:cs="Times New Roman"/>
            <w:lang w:val="en-GB"/>
          </w:rPr>
          <w:t>:</w:t>
        </w:r>
      </w:ins>
    </w:p>
    <w:p w14:paraId="0CDC89ED" w14:textId="77777777" w:rsidR="00484E4E" w:rsidRPr="00AC49E8" w:rsidRDefault="00484E4E" w:rsidP="00DE5A5D">
      <w:pPr>
        <w:spacing w:line="276" w:lineRule="auto"/>
        <w:jc w:val="both"/>
        <w:rPr>
          <w:rFonts w:ascii="Times New Roman" w:hAnsi="Times New Roman" w:cs="Times New Roman"/>
          <w:lang w:val="en-GB"/>
        </w:rPr>
      </w:pPr>
    </w:p>
    <w:p w14:paraId="694D9064" w14:textId="05A659AA" w:rsidR="00D509FB" w:rsidRPr="00AC49E8" w:rsidRDefault="00B30016"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lastRenderedPageBreak/>
        <w:t>(47)</w:t>
      </w:r>
      <w:r w:rsidR="00C90127" w:rsidRPr="00AC49E8">
        <w:rPr>
          <w:rFonts w:ascii="Times New Roman" w:hAnsi="Times New Roman" w:cs="Times New Roman"/>
          <w:lang w:val="en-GB"/>
        </w:rPr>
        <w:tab/>
      </w:r>
      <w:r w:rsidR="00583ECB" w:rsidRPr="00AC49E8">
        <w:rPr>
          <w:rFonts w:ascii="Times New Roman" w:hAnsi="Times New Roman" w:cs="Times New Roman"/>
          <w:lang w:val="en-GB"/>
        </w:rPr>
        <w:t xml:space="preserve">Late Egyptian </w:t>
      </w:r>
      <w:r w:rsidR="00B66F02" w:rsidRPr="00AC49E8">
        <w:rPr>
          <w:rFonts w:ascii="Times New Roman" w:hAnsi="Times New Roman" w:cs="Times New Roman"/>
          <w:lang w:val="en-GB"/>
        </w:rPr>
        <w:t>(Egyptian [Afro-Asiatic], Egypt)</w:t>
      </w:r>
    </w:p>
    <w:p w14:paraId="1D87E34F" w14:textId="5D861EF0" w:rsidR="00D509FB" w:rsidRPr="00AC49E8" w:rsidRDefault="00C90127" w:rsidP="00DE5A5D">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D25C2D" w:rsidRPr="00AC49E8">
        <w:rPr>
          <w:rFonts w:ascii="Umschrift_TTn" w:hAnsi="Umschrift_TTn" w:cs="Times New Roman"/>
          <w:i/>
          <w:lang w:val="en-GB"/>
        </w:rPr>
        <w:t xml:space="preserve">Xr </w:t>
      </w:r>
      <w:r w:rsidR="00C500D3" w:rsidRPr="00AC49E8">
        <w:rPr>
          <w:rFonts w:ascii="Umschrift_TTn" w:hAnsi="Umschrift_TTn" w:cs="Times New Roman"/>
          <w:i/>
          <w:lang w:val="en-GB"/>
        </w:rPr>
        <w:tab/>
      </w:r>
      <w:r w:rsidR="00C500D3" w:rsidRPr="00AC49E8">
        <w:rPr>
          <w:rFonts w:ascii="Umschrift_TTn" w:hAnsi="Umschrift_TTn" w:cs="Times New Roman"/>
          <w:i/>
          <w:lang w:val="en-GB"/>
        </w:rPr>
        <w:tab/>
      </w:r>
      <w:r w:rsidR="00D25C2D" w:rsidRPr="00AC49E8">
        <w:rPr>
          <w:rFonts w:ascii="Umschrift_TTn" w:hAnsi="Umschrift_TTn" w:cs="Times New Roman"/>
          <w:i/>
          <w:lang w:val="en-GB"/>
        </w:rPr>
        <w:t>jnn</w:t>
      </w:r>
      <w:r w:rsidR="00C500D3" w:rsidRPr="00AC49E8">
        <w:rPr>
          <w:rFonts w:ascii="Umschrift_TTn" w:hAnsi="Umschrift_TTn" w:cs="Times New Roman"/>
          <w:i/>
          <w:lang w:val="en-GB"/>
        </w:rPr>
        <w:tab/>
      </w:r>
      <w:r w:rsidR="00D25C2D" w:rsidRPr="00AC49E8">
        <w:rPr>
          <w:rFonts w:ascii="Umschrift_TTn" w:hAnsi="Umschrift_TTn" w:cs="Times New Roman"/>
          <w:i/>
          <w:lang w:val="en-GB"/>
        </w:rPr>
        <w:t xml:space="preserve"> mn</w:t>
      </w:r>
      <w:r w:rsidR="00F01E73" w:rsidRPr="00AC49E8">
        <w:rPr>
          <w:rFonts w:ascii="Umschrift_TTn" w:hAnsi="Umschrift_TTn" w:cs="Times New Roman"/>
          <w:i/>
          <w:lang w:val="en-GB"/>
        </w:rPr>
        <w:t xml:space="preserve"> </w:t>
      </w:r>
      <w:r w:rsidR="00C500D3" w:rsidRPr="00AC49E8">
        <w:rPr>
          <w:rFonts w:ascii="Umschrift_TTn" w:hAnsi="Umschrift_TTn" w:cs="Times New Roman"/>
          <w:i/>
          <w:lang w:val="en-GB"/>
        </w:rPr>
        <w:tab/>
      </w:r>
      <w:r w:rsidR="00C500D3" w:rsidRPr="00AC49E8">
        <w:rPr>
          <w:rFonts w:ascii="Umschrift_TTn" w:hAnsi="Umschrift_TTn" w:cs="Times New Roman"/>
          <w:i/>
          <w:lang w:val="en-GB"/>
        </w:rPr>
        <w:tab/>
      </w:r>
      <w:r w:rsidR="00F01E73" w:rsidRPr="00AC49E8">
        <w:rPr>
          <w:rFonts w:ascii="Umschrift_TTn" w:hAnsi="Umschrift_TTn" w:cs="Times New Roman"/>
          <w:i/>
          <w:lang w:val="en-GB"/>
        </w:rPr>
        <w:t xml:space="preserve">bHz </w:t>
      </w:r>
      <w:r w:rsidR="00C500D3" w:rsidRPr="00AC49E8">
        <w:rPr>
          <w:rFonts w:ascii="Umschrift_TTn" w:hAnsi="Umschrift_TTn" w:cs="Times New Roman"/>
          <w:i/>
          <w:lang w:val="en-GB"/>
        </w:rPr>
        <w:tab/>
      </w:r>
      <w:r w:rsidR="00F01E73" w:rsidRPr="00AC49E8">
        <w:rPr>
          <w:rFonts w:ascii="Umschrift_TTn" w:hAnsi="Umschrift_TTn" w:cs="Times New Roman"/>
          <w:i/>
          <w:lang w:val="en-GB"/>
        </w:rPr>
        <w:t xml:space="preserve">jmi </w:t>
      </w:r>
      <w:r w:rsidR="00C500D3" w:rsidRPr="00AC49E8">
        <w:rPr>
          <w:rFonts w:ascii="Umschrift_TTn" w:hAnsi="Umschrift_TTn" w:cs="Times New Roman"/>
          <w:i/>
          <w:lang w:val="en-GB"/>
        </w:rPr>
        <w:tab/>
      </w:r>
      <w:r w:rsidR="00C500D3" w:rsidRPr="00AC49E8">
        <w:rPr>
          <w:rFonts w:ascii="Umschrift_TTn" w:hAnsi="Umschrift_TTn" w:cs="Times New Roman"/>
          <w:i/>
          <w:lang w:val="en-GB"/>
        </w:rPr>
        <w:tab/>
      </w:r>
      <w:r w:rsidR="004416D6" w:rsidRPr="00AC49E8">
        <w:rPr>
          <w:rFonts w:ascii="Umschrift_TTn" w:hAnsi="Umschrift_TTn" w:cs="Times New Roman"/>
          <w:i/>
          <w:lang w:val="en-GB"/>
        </w:rPr>
        <w:t>jni-</w:t>
      </w:r>
      <w:r w:rsidR="00F01E73" w:rsidRPr="00AC49E8">
        <w:rPr>
          <w:rFonts w:ascii="Umschrift_TTn" w:hAnsi="Umschrift_TTn" w:cs="Times New Roman"/>
          <w:i/>
          <w:lang w:val="en-GB"/>
        </w:rPr>
        <w:t xml:space="preserve">tw </w:t>
      </w:r>
      <w:r w:rsidR="00C500D3" w:rsidRPr="00AC49E8">
        <w:rPr>
          <w:rFonts w:ascii="Umschrift_TTn" w:hAnsi="Umschrift_TTn" w:cs="Times New Roman"/>
          <w:i/>
          <w:lang w:val="en-GB"/>
        </w:rPr>
        <w:tab/>
      </w:r>
      <w:r w:rsidR="00C500D3" w:rsidRPr="00AC49E8">
        <w:rPr>
          <w:rFonts w:ascii="Umschrift_TTn" w:hAnsi="Umschrift_TTn" w:cs="Times New Roman"/>
          <w:i/>
          <w:lang w:val="en-GB"/>
        </w:rPr>
        <w:tab/>
      </w:r>
      <w:r w:rsidR="00F01E73" w:rsidRPr="00AC49E8">
        <w:rPr>
          <w:rFonts w:ascii="Umschrift_TTn" w:hAnsi="Umschrift_TTn" w:cs="Times New Roman"/>
          <w:i/>
          <w:lang w:val="en-GB"/>
        </w:rPr>
        <w:t>p#-</w:t>
      </w:r>
      <w:r w:rsidR="00D25C2D" w:rsidRPr="00AC49E8">
        <w:rPr>
          <w:rFonts w:ascii="Umschrift_TTn" w:hAnsi="Umschrift_TTn" w:cs="Times New Roman"/>
          <w:i/>
          <w:lang w:val="en-GB"/>
        </w:rPr>
        <w:t xml:space="preserve">Hotj </w:t>
      </w:r>
      <w:r w:rsidR="00C500D3" w:rsidRPr="00AC49E8">
        <w:rPr>
          <w:rFonts w:ascii="Umschrift_TTn" w:hAnsi="Umschrift_TTn" w:cs="Times New Roman"/>
          <w:i/>
          <w:lang w:val="en-GB"/>
        </w:rPr>
        <w:tab/>
      </w:r>
      <w:r w:rsidR="00C500D3" w:rsidRPr="00AC49E8">
        <w:rPr>
          <w:rFonts w:ascii="Umschrift_TTn" w:hAnsi="Umschrift_TTn" w:cs="Times New Roman"/>
          <w:i/>
          <w:lang w:val="en-GB"/>
        </w:rPr>
        <w:tab/>
      </w:r>
      <w:r w:rsidR="00D25C2D" w:rsidRPr="00AC49E8">
        <w:rPr>
          <w:rFonts w:ascii="Umschrift_TTn" w:hAnsi="Umschrift_TTn" w:cs="Times New Roman"/>
          <w:i/>
          <w:lang w:val="en-GB"/>
        </w:rPr>
        <w:t xml:space="preserve">Hno </w:t>
      </w:r>
      <w:r w:rsidR="00C500D3" w:rsidRPr="00AC49E8">
        <w:rPr>
          <w:rFonts w:ascii="Umschrift_TTn" w:hAnsi="Umschrift_TTn" w:cs="Times New Roman"/>
          <w:i/>
          <w:lang w:val="en-GB"/>
        </w:rPr>
        <w:tab/>
      </w:r>
      <w:r w:rsidR="00D25C2D" w:rsidRPr="00AC49E8">
        <w:rPr>
          <w:rFonts w:ascii="Umschrift_TTn" w:hAnsi="Umschrift_TTn" w:cs="Times New Roman"/>
          <w:i/>
          <w:lang w:val="en-GB"/>
        </w:rPr>
        <w:t>p#</w:t>
      </w:r>
      <w:r w:rsidR="00F01E73" w:rsidRPr="00AC49E8">
        <w:rPr>
          <w:rFonts w:ascii="Umschrift_TTn" w:hAnsi="Umschrift_TTn" w:cs="Times New Roman"/>
          <w:i/>
          <w:lang w:val="en-GB"/>
        </w:rPr>
        <w:t>-</w:t>
      </w:r>
      <w:r w:rsidR="00D509FB" w:rsidRPr="00AC49E8">
        <w:rPr>
          <w:rFonts w:ascii="Umschrift_TTn" w:hAnsi="Umschrift_TTn" w:cs="Times New Roman"/>
          <w:i/>
          <w:lang w:val="en-GB"/>
        </w:rPr>
        <w:t>wt</w:t>
      </w:r>
    </w:p>
    <w:p w14:paraId="01805712" w14:textId="7D5DCDE1" w:rsidR="00D25C2D" w:rsidRPr="00AC49E8" w:rsidRDefault="00C90127" w:rsidP="00DE5A5D">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D25C2D" w:rsidRPr="00AC49E8">
        <w:rPr>
          <w:rFonts w:ascii="Times New Roman" w:hAnsi="Times New Roman" w:cs="Times New Roman"/>
          <w:smallCaps/>
          <w:lang w:val="en-GB"/>
        </w:rPr>
        <w:t>ptcl</w:t>
      </w:r>
      <w:r w:rsidR="00D25C2D" w:rsidRPr="00AC49E8">
        <w:rPr>
          <w:rFonts w:ascii="Times New Roman" w:hAnsi="Times New Roman" w:cs="Times New Roman"/>
          <w:lang w:val="en-GB"/>
        </w:rPr>
        <w:t xml:space="preserve"> </w:t>
      </w:r>
      <w:r w:rsidR="00C500D3" w:rsidRPr="00AC49E8">
        <w:rPr>
          <w:rFonts w:ascii="Times New Roman" w:hAnsi="Times New Roman" w:cs="Times New Roman"/>
          <w:lang w:val="en-GB"/>
        </w:rPr>
        <w:tab/>
      </w:r>
      <w:r w:rsidR="00D25C2D" w:rsidRPr="00AC49E8">
        <w:rPr>
          <w:rFonts w:ascii="Times New Roman" w:hAnsi="Times New Roman" w:cs="Times New Roman"/>
          <w:lang w:val="en-GB"/>
        </w:rPr>
        <w:t xml:space="preserve">if </w:t>
      </w:r>
      <w:r w:rsidR="00C500D3" w:rsidRPr="00AC49E8">
        <w:rPr>
          <w:rFonts w:ascii="Times New Roman" w:hAnsi="Times New Roman" w:cs="Times New Roman"/>
          <w:lang w:val="en-GB"/>
        </w:rPr>
        <w:tab/>
      </w:r>
      <w:r w:rsidR="00C500D3" w:rsidRPr="00AC49E8">
        <w:rPr>
          <w:rFonts w:ascii="Times New Roman" w:hAnsi="Times New Roman" w:cs="Times New Roman"/>
          <w:lang w:val="en-GB"/>
        </w:rPr>
        <w:tab/>
      </w:r>
      <w:r w:rsidR="00D25C2D" w:rsidRPr="00AC49E8">
        <w:rPr>
          <w:rFonts w:ascii="Times New Roman" w:hAnsi="Times New Roman" w:cs="Times New Roman"/>
          <w:smallCaps/>
          <w:lang w:val="en-GB"/>
        </w:rPr>
        <w:t>neg.ex</w:t>
      </w:r>
      <w:r w:rsidR="00D25C2D" w:rsidRPr="00AC49E8">
        <w:rPr>
          <w:rFonts w:ascii="Times New Roman" w:hAnsi="Times New Roman" w:cs="Times New Roman"/>
          <w:lang w:val="en-GB"/>
        </w:rPr>
        <w:t xml:space="preserve"> </w:t>
      </w:r>
      <w:r w:rsidR="00C500D3" w:rsidRPr="00AC49E8">
        <w:rPr>
          <w:rFonts w:ascii="Times New Roman" w:hAnsi="Times New Roman" w:cs="Times New Roman"/>
          <w:lang w:val="en-GB"/>
        </w:rPr>
        <w:tab/>
      </w:r>
      <w:r w:rsidR="00D25C2D" w:rsidRPr="00AC49E8">
        <w:rPr>
          <w:rFonts w:ascii="Times New Roman" w:hAnsi="Times New Roman" w:cs="Times New Roman"/>
          <w:lang w:val="en-GB"/>
        </w:rPr>
        <w:t xml:space="preserve">calf </w:t>
      </w:r>
      <w:r w:rsidR="00C500D3" w:rsidRPr="00AC49E8">
        <w:rPr>
          <w:rFonts w:ascii="Times New Roman" w:hAnsi="Times New Roman" w:cs="Times New Roman"/>
          <w:lang w:val="en-GB"/>
        </w:rPr>
        <w:tab/>
      </w:r>
      <w:r w:rsidR="00D25C2D" w:rsidRPr="00AC49E8">
        <w:rPr>
          <w:rFonts w:ascii="Times New Roman" w:hAnsi="Times New Roman" w:cs="Times New Roman"/>
          <w:lang w:val="en-GB"/>
        </w:rPr>
        <w:t>let\</w:t>
      </w:r>
      <w:r w:rsidR="00D25C2D" w:rsidRPr="00AC49E8">
        <w:rPr>
          <w:rFonts w:ascii="Times New Roman" w:hAnsi="Times New Roman" w:cs="Times New Roman"/>
          <w:smallCaps/>
          <w:lang w:val="en-GB"/>
        </w:rPr>
        <w:t>imp</w:t>
      </w:r>
      <w:r w:rsidR="00D25C2D" w:rsidRPr="00AC49E8">
        <w:rPr>
          <w:rFonts w:ascii="Times New Roman" w:hAnsi="Times New Roman" w:cs="Times New Roman"/>
          <w:lang w:val="en-GB"/>
        </w:rPr>
        <w:t xml:space="preserve"> </w:t>
      </w:r>
      <w:r w:rsidR="00C500D3" w:rsidRPr="00AC49E8">
        <w:rPr>
          <w:rFonts w:ascii="Times New Roman" w:hAnsi="Times New Roman" w:cs="Times New Roman"/>
          <w:lang w:val="en-GB"/>
        </w:rPr>
        <w:tab/>
      </w:r>
      <w:r w:rsidR="00D25C2D" w:rsidRPr="00AC49E8">
        <w:rPr>
          <w:rFonts w:ascii="Times New Roman" w:hAnsi="Times New Roman" w:cs="Times New Roman"/>
          <w:lang w:val="en-GB"/>
        </w:rPr>
        <w:t>bring-</w:t>
      </w:r>
      <w:r w:rsidR="00D25C2D" w:rsidRPr="00AC49E8">
        <w:rPr>
          <w:rFonts w:ascii="Times New Roman" w:hAnsi="Times New Roman" w:cs="Times New Roman"/>
          <w:smallCaps/>
          <w:lang w:val="en-GB"/>
        </w:rPr>
        <w:t xml:space="preserve">pass </w:t>
      </w:r>
      <w:r w:rsidR="00C500D3" w:rsidRPr="00AC49E8">
        <w:rPr>
          <w:rFonts w:ascii="Times New Roman" w:hAnsi="Times New Roman" w:cs="Times New Roman"/>
          <w:smallCaps/>
          <w:lang w:val="en-GB"/>
        </w:rPr>
        <w:tab/>
      </w:r>
      <w:r w:rsidR="00D25C2D" w:rsidRPr="00AC49E8">
        <w:rPr>
          <w:rFonts w:ascii="Times New Roman" w:hAnsi="Times New Roman" w:cs="Times New Roman"/>
          <w:smallCaps/>
          <w:lang w:val="en-GB"/>
        </w:rPr>
        <w:t>def</w:t>
      </w:r>
      <w:r w:rsidR="00F01E73" w:rsidRPr="00AC49E8">
        <w:rPr>
          <w:rFonts w:ascii="Times New Roman" w:hAnsi="Times New Roman" w:cs="Times New Roman"/>
          <w:lang w:val="en-GB"/>
        </w:rPr>
        <w:t>-</w:t>
      </w:r>
      <w:r w:rsidR="00D25C2D" w:rsidRPr="00AC49E8">
        <w:rPr>
          <w:rFonts w:ascii="Times New Roman" w:hAnsi="Times New Roman" w:cs="Times New Roman"/>
          <w:lang w:val="en-GB"/>
        </w:rPr>
        <w:t xml:space="preserve">bed </w:t>
      </w:r>
      <w:r w:rsidR="00C500D3" w:rsidRPr="00AC49E8">
        <w:rPr>
          <w:rFonts w:ascii="Times New Roman" w:hAnsi="Times New Roman" w:cs="Times New Roman"/>
          <w:lang w:val="en-GB"/>
        </w:rPr>
        <w:tab/>
      </w:r>
      <w:r w:rsidR="00C500D3" w:rsidRPr="00AC49E8">
        <w:rPr>
          <w:rFonts w:ascii="Times New Roman" w:hAnsi="Times New Roman" w:cs="Times New Roman"/>
          <w:lang w:val="en-GB"/>
        </w:rPr>
        <w:tab/>
        <w:t xml:space="preserve">and </w:t>
      </w:r>
      <w:r w:rsidR="00C500D3" w:rsidRPr="00AC49E8">
        <w:rPr>
          <w:rFonts w:ascii="Times New Roman" w:hAnsi="Times New Roman" w:cs="Times New Roman"/>
          <w:lang w:val="en-GB"/>
        </w:rPr>
        <w:tab/>
      </w:r>
      <w:r w:rsidR="00D25C2D" w:rsidRPr="00AC49E8">
        <w:rPr>
          <w:rFonts w:ascii="Times New Roman" w:hAnsi="Times New Roman" w:cs="Times New Roman"/>
          <w:smallCaps/>
          <w:lang w:val="en-GB"/>
        </w:rPr>
        <w:t>def</w:t>
      </w:r>
      <w:r w:rsidR="00F01E73" w:rsidRPr="00AC49E8">
        <w:rPr>
          <w:rFonts w:ascii="Times New Roman" w:hAnsi="Times New Roman" w:cs="Times New Roman"/>
          <w:lang w:val="en-GB"/>
        </w:rPr>
        <w:t>-</w:t>
      </w:r>
      <w:r w:rsidR="00D25C2D" w:rsidRPr="00AC49E8">
        <w:rPr>
          <w:rFonts w:ascii="Times New Roman" w:hAnsi="Times New Roman" w:cs="Times New Roman"/>
          <w:lang w:val="en-GB"/>
        </w:rPr>
        <w:t>coffin</w:t>
      </w:r>
    </w:p>
    <w:p w14:paraId="21D524CB" w14:textId="462E2723" w:rsidR="00D25C2D" w:rsidRPr="00AC49E8" w:rsidRDefault="00C90127"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D25C2D" w:rsidRPr="00AC49E8">
        <w:rPr>
          <w:rFonts w:ascii="Times New Roman" w:hAnsi="Times New Roman" w:cs="Times New Roman"/>
          <w:lang w:val="en-GB"/>
        </w:rPr>
        <w:t>‘If there is no calf, let the bed and the coffin be brought</w:t>
      </w:r>
      <w:r w:rsidR="002E116D" w:rsidRPr="00AC49E8">
        <w:rPr>
          <w:rFonts w:ascii="Times New Roman" w:hAnsi="Times New Roman" w:cs="Times New Roman"/>
          <w:lang w:val="en-GB"/>
        </w:rPr>
        <w:t>.</w:t>
      </w:r>
      <w:r w:rsidR="00D25C2D" w:rsidRPr="00AC49E8">
        <w:rPr>
          <w:rFonts w:ascii="Times New Roman" w:hAnsi="Times New Roman" w:cs="Times New Roman"/>
          <w:lang w:val="en-GB"/>
        </w:rPr>
        <w:t>’</w:t>
      </w:r>
      <w:r w:rsidR="00583ECB" w:rsidRPr="00AC49E8">
        <w:rPr>
          <w:rFonts w:ascii="Times New Roman" w:hAnsi="Times New Roman" w:cs="Times New Roman"/>
          <w:lang w:val="en-GB"/>
        </w:rPr>
        <w:t xml:space="preserve"> (Ostracon Berlin 12630, verso 1)</w:t>
      </w:r>
    </w:p>
    <w:p w14:paraId="3E9B5D0D" w14:textId="77777777" w:rsidR="00D509FB" w:rsidRPr="00AC49E8" w:rsidRDefault="00D509FB" w:rsidP="00DE5A5D">
      <w:pPr>
        <w:spacing w:line="276" w:lineRule="auto"/>
        <w:jc w:val="both"/>
        <w:rPr>
          <w:rFonts w:ascii="Times New Roman" w:hAnsi="Times New Roman" w:cs="Times New Roman"/>
          <w:lang w:val="en-GB"/>
        </w:rPr>
      </w:pPr>
    </w:p>
    <w:p w14:paraId="7AAAA2B2" w14:textId="0A6CED5F" w:rsidR="00917F11" w:rsidRPr="00AC49E8" w:rsidRDefault="00917F11"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The coexistence of </w:t>
      </w:r>
      <w:r w:rsidRPr="00AC49E8">
        <w:rPr>
          <w:rFonts w:ascii="Umschrift_TTn" w:hAnsi="Umschrift_TTn" w:cs="Times New Roman"/>
          <w:i/>
          <w:lang w:val="en-GB"/>
        </w:rPr>
        <w:t>bn</w:t>
      </w:r>
      <w:r w:rsidRPr="00AC49E8">
        <w:rPr>
          <w:rFonts w:ascii="Times New Roman" w:hAnsi="Times New Roman" w:cs="Times New Roman"/>
          <w:lang w:val="en-GB"/>
        </w:rPr>
        <w:t xml:space="preserve"> and </w:t>
      </w:r>
      <w:r w:rsidRPr="00AC49E8">
        <w:rPr>
          <w:rFonts w:ascii="Umschrift_TTn" w:hAnsi="Umschrift_TTn" w:cs="Times New Roman"/>
          <w:i/>
          <w:lang w:val="en-GB"/>
        </w:rPr>
        <w:t>mn</w:t>
      </w:r>
      <w:r w:rsidRPr="00AC49E8">
        <w:rPr>
          <w:rFonts w:ascii="Times New Roman" w:hAnsi="Times New Roman" w:cs="Times New Roman"/>
          <w:lang w:val="en-GB"/>
        </w:rPr>
        <w:t xml:space="preserve"> in two patterns sharing the function of expressing </w:t>
      </w:r>
      <w:r w:rsidR="008064FF" w:rsidRPr="00AC49E8">
        <w:rPr>
          <w:rFonts w:ascii="Times New Roman" w:hAnsi="Times New Roman" w:cs="Times New Roman"/>
          <w:lang w:val="en-GB"/>
        </w:rPr>
        <w:t xml:space="preserve">sentential </w:t>
      </w:r>
      <w:r w:rsidRPr="00AC49E8">
        <w:rPr>
          <w:rFonts w:ascii="Times New Roman" w:hAnsi="Times New Roman" w:cs="Times New Roman"/>
          <w:lang w:val="en-GB"/>
        </w:rPr>
        <w:t xml:space="preserve">possession </w:t>
      </w:r>
      <w:r w:rsidR="00EB1B56" w:rsidRPr="00AC49E8">
        <w:rPr>
          <w:rFonts w:ascii="Times New Roman" w:hAnsi="Times New Roman" w:cs="Times New Roman"/>
          <w:lang w:val="en-GB"/>
        </w:rPr>
        <w:t xml:space="preserve">within the same phase of the language </w:t>
      </w:r>
      <w:r w:rsidRPr="00AC49E8">
        <w:rPr>
          <w:rFonts w:ascii="Times New Roman" w:hAnsi="Times New Roman" w:cs="Times New Roman"/>
          <w:lang w:val="en-GB"/>
        </w:rPr>
        <w:t>ha</w:t>
      </w:r>
      <w:r w:rsidR="000C3567" w:rsidRPr="00AC49E8">
        <w:rPr>
          <w:rFonts w:ascii="Times New Roman" w:hAnsi="Times New Roman" w:cs="Times New Roman"/>
          <w:lang w:val="en-GB"/>
        </w:rPr>
        <w:t xml:space="preserve">s been studied in Depuydt </w:t>
      </w:r>
      <w:r w:rsidR="00847C12" w:rsidRPr="00AC49E8">
        <w:rPr>
          <w:rFonts w:ascii="Times New Roman" w:hAnsi="Times New Roman" w:cs="Times New Roman"/>
          <w:lang w:val="en-GB"/>
        </w:rPr>
        <w:t>(</w:t>
      </w:r>
      <w:r w:rsidR="000C3567" w:rsidRPr="00AC49E8">
        <w:rPr>
          <w:rFonts w:ascii="Times New Roman" w:hAnsi="Times New Roman" w:cs="Times New Roman"/>
          <w:lang w:val="en-GB"/>
        </w:rPr>
        <w:t>2008</w:t>
      </w:r>
      <w:r w:rsidR="00847C12" w:rsidRPr="00AC49E8">
        <w:rPr>
          <w:rFonts w:ascii="Times New Roman" w:hAnsi="Times New Roman" w:cs="Times New Roman"/>
          <w:lang w:val="en-GB"/>
        </w:rPr>
        <w:t>)</w:t>
      </w:r>
      <w:r w:rsidR="000C3567" w:rsidRPr="00AC49E8">
        <w:rPr>
          <w:rFonts w:ascii="Times New Roman" w:hAnsi="Times New Roman" w:cs="Times New Roman"/>
          <w:lang w:val="en-GB"/>
        </w:rPr>
        <w:t xml:space="preserve">. </w:t>
      </w:r>
      <w:r w:rsidR="00563F07" w:rsidRPr="00AC49E8">
        <w:rPr>
          <w:rFonts w:ascii="Times New Roman" w:hAnsi="Times New Roman" w:cs="Times New Roman"/>
          <w:lang w:val="en-GB"/>
        </w:rPr>
        <w:t xml:space="preserve">According to this study, </w:t>
      </w:r>
      <w:r w:rsidR="008C5AAD" w:rsidRPr="00AC49E8">
        <w:rPr>
          <w:rFonts w:ascii="Times New Roman" w:hAnsi="Times New Roman" w:cs="Times New Roman"/>
          <w:lang w:val="en-GB"/>
        </w:rPr>
        <w:t xml:space="preserve">the construction involving </w:t>
      </w:r>
      <w:r w:rsidR="008C5AAD" w:rsidRPr="00AC49E8">
        <w:rPr>
          <w:rFonts w:ascii="Umschrift_TTn" w:hAnsi="Umschrift_TTn" w:cs="Times New Roman"/>
          <w:i/>
          <w:lang w:val="en-GB"/>
        </w:rPr>
        <w:t>mn</w:t>
      </w:r>
      <w:r w:rsidR="008C5AAD" w:rsidRPr="00AC49E8">
        <w:rPr>
          <w:rFonts w:ascii="Times New Roman" w:hAnsi="Times New Roman" w:cs="Times New Roman"/>
          <w:lang w:val="en-GB"/>
        </w:rPr>
        <w:t xml:space="preserve"> is an existential sentence while the one involving </w:t>
      </w:r>
      <w:r w:rsidR="008C5AAD" w:rsidRPr="00AC49E8">
        <w:rPr>
          <w:rFonts w:ascii="Umschrift_TTn" w:hAnsi="Umschrift_TTn" w:cs="Times New Roman"/>
          <w:i/>
          <w:lang w:val="en-GB"/>
        </w:rPr>
        <w:t>bn</w:t>
      </w:r>
      <w:r w:rsidR="008C5AAD" w:rsidRPr="00AC49E8">
        <w:rPr>
          <w:rFonts w:ascii="Times New Roman" w:hAnsi="Times New Roman" w:cs="Times New Roman"/>
          <w:lang w:val="en-GB"/>
        </w:rPr>
        <w:t xml:space="preserve"> is not</w:t>
      </w:r>
      <w:r w:rsidR="00E02620" w:rsidRPr="00AC49E8">
        <w:rPr>
          <w:rFonts w:ascii="Times New Roman" w:hAnsi="Times New Roman" w:cs="Times New Roman"/>
          <w:lang w:val="en-GB"/>
        </w:rPr>
        <w:t xml:space="preserve">. </w:t>
      </w:r>
      <w:r w:rsidR="004F3437" w:rsidRPr="00AC49E8">
        <w:rPr>
          <w:rFonts w:ascii="Times New Roman" w:hAnsi="Times New Roman" w:cs="Times New Roman"/>
          <w:lang w:val="en-GB"/>
        </w:rPr>
        <w:t xml:space="preserve">Within Late Egyptian synchrony, this is certainly true. However, it does not imply that </w:t>
      </w:r>
      <w:r w:rsidR="004F3437" w:rsidRPr="00AC49E8">
        <w:rPr>
          <w:rFonts w:ascii="Umschrift_TTn" w:hAnsi="Umschrift_TTn" w:cs="Times New Roman"/>
          <w:i/>
          <w:lang w:val="en-GB"/>
        </w:rPr>
        <w:t>bn</w:t>
      </w:r>
      <w:r w:rsidR="00716DF5" w:rsidRPr="00AC49E8">
        <w:rPr>
          <w:rFonts w:ascii="Times New Roman" w:hAnsi="Times New Roman" w:cs="Times New Roman"/>
          <w:lang w:val="en-GB"/>
        </w:rPr>
        <w:t xml:space="preserve"> never had the function of a negative</w:t>
      </w:r>
      <w:r w:rsidR="004F3437" w:rsidRPr="00AC49E8">
        <w:rPr>
          <w:rFonts w:ascii="Times New Roman" w:hAnsi="Times New Roman" w:cs="Times New Roman"/>
          <w:lang w:val="en-GB"/>
        </w:rPr>
        <w:t xml:space="preserve"> existential. </w:t>
      </w:r>
      <w:r w:rsidR="008C5AAD" w:rsidRPr="00AC49E8">
        <w:rPr>
          <w:rFonts w:ascii="Times New Roman" w:hAnsi="Times New Roman" w:cs="Times New Roman"/>
          <w:lang w:val="en-GB"/>
        </w:rPr>
        <w:t>It seems more re</w:t>
      </w:r>
      <w:r w:rsidR="00542A20" w:rsidRPr="00AC49E8">
        <w:rPr>
          <w:rFonts w:ascii="Times New Roman" w:hAnsi="Times New Roman" w:cs="Times New Roman"/>
          <w:lang w:val="en-GB"/>
        </w:rPr>
        <w:t>levant to say that the lat</w:t>
      </w:r>
      <w:r w:rsidR="006F4601" w:rsidRPr="00AC49E8">
        <w:rPr>
          <w:rFonts w:ascii="Times New Roman" w:hAnsi="Times New Roman" w:cs="Times New Roman"/>
          <w:lang w:val="en-GB"/>
        </w:rPr>
        <w:t>t</w:t>
      </w:r>
      <w:r w:rsidR="00542A20" w:rsidRPr="00AC49E8">
        <w:rPr>
          <w:rFonts w:ascii="Times New Roman" w:hAnsi="Times New Roman" w:cs="Times New Roman"/>
          <w:lang w:val="en-GB"/>
        </w:rPr>
        <w:t xml:space="preserve">er </w:t>
      </w:r>
      <w:ins w:id="316" w:author="Albion M. Butters" w:date="2019-12-19T13:55:00Z">
        <w:r w:rsidR="00026650">
          <w:rPr>
            <w:rFonts w:ascii="Times New Roman" w:hAnsi="Times New Roman" w:cs="Times New Roman"/>
            <w:lang w:val="en-GB"/>
          </w:rPr>
          <w:t>was</w:t>
        </w:r>
        <w:r w:rsidR="00026650" w:rsidRPr="00AC49E8">
          <w:rPr>
            <w:rFonts w:ascii="Times New Roman" w:hAnsi="Times New Roman" w:cs="Times New Roman"/>
            <w:lang w:val="en-GB"/>
          </w:rPr>
          <w:t xml:space="preserve"> </w:t>
        </w:r>
      </w:ins>
      <w:r w:rsidR="008C5AAD" w:rsidRPr="00AC49E8">
        <w:rPr>
          <w:rFonts w:ascii="Times New Roman" w:hAnsi="Times New Roman" w:cs="Times New Roman"/>
          <w:i/>
          <w:lang w:val="en-GB"/>
        </w:rPr>
        <w:t>no longer</w:t>
      </w:r>
      <w:r w:rsidR="008C5AAD" w:rsidRPr="00AC49E8">
        <w:rPr>
          <w:rFonts w:ascii="Times New Roman" w:hAnsi="Times New Roman" w:cs="Times New Roman"/>
          <w:lang w:val="en-GB"/>
        </w:rPr>
        <w:t xml:space="preserve"> an existential construction.</w:t>
      </w:r>
      <w:r w:rsidR="00E02620" w:rsidRPr="00AC49E8">
        <w:rPr>
          <w:rFonts w:ascii="Times New Roman" w:hAnsi="Times New Roman" w:cs="Times New Roman"/>
          <w:lang w:val="en-GB"/>
        </w:rPr>
        <w:t> </w:t>
      </w:r>
      <w:r w:rsidR="00FB14D3" w:rsidRPr="00AC49E8">
        <w:rPr>
          <w:rFonts w:ascii="Times New Roman" w:hAnsi="Times New Roman" w:cs="Times New Roman"/>
          <w:lang w:val="en-GB"/>
        </w:rPr>
        <w:t>In the</w:t>
      </w:r>
      <w:r w:rsidR="00CE3823" w:rsidRPr="00AC49E8">
        <w:rPr>
          <w:rFonts w:ascii="Times New Roman" w:hAnsi="Times New Roman" w:cs="Times New Roman"/>
          <w:lang w:val="en-GB"/>
        </w:rPr>
        <w:t xml:space="preserve"> diachronic perspective</w:t>
      </w:r>
      <w:r w:rsidR="00FB14D3" w:rsidRPr="00AC49E8">
        <w:rPr>
          <w:rFonts w:ascii="Times New Roman" w:hAnsi="Times New Roman" w:cs="Times New Roman"/>
          <w:lang w:val="en-GB"/>
        </w:rPr>
        <w:t xml:space="preserve"> presented in </w:t>
      </w:r>
      <w:ins w:id="317" w:author="Elsa Oréal" w:date="2020-01-09T11:16:00Z">
        <w:r w:rsidR="00ED37C6">
          <w:rPr>
            <w:rFonts w:ascii="Times New Roman" w:hAnsi="Times New Roman" w:cs="Times New Roman"/>
            <w:lang w:val="en-GB"/>
          </w:rPr>
          <w:t>here</w:t>
        </w:r>
      </w:ins>
      <w:r w:rsidR="00CE3823" w:rsidRPr="00AC49E8">
        <w:rPr>
          <w:rFonts w:ascii="Times New Roman" w:hAnsi="Times New Roman" w:cs="Times New Roman"/>
          <w:lang w:val="en-GB"/>
        </w:rPr>
        <w:t xml:space="preserve">, </w:t>
      </w:r>
      <w:r w:rsidR="00FB14D3" w:rsidRPr="00AC49E8">
        <w:rPr>
          <w:rFonts w:ascii="Times New Roman" w:hAnsi="Times New Roman" w:cs="Times New Roman"/>
          <w:lang w:val="en-GB"/>
        </w:rPr>
        <w:t>the change in the status of the older construction is only natural</w:t>
      </w:r>
      <w:r w:rsidR="00CB5527" w:rsidRPr="00AC49E8">
        <w:rPr>
          <w:rFonts w:ascii="Times New Roman" w:hAnsi="Times New Roman" w:cs="Times New Roman"/>
          <w:lang w:val="en-GB"/>
        </w:rPr>
        <w:t xml:space="preserve"> and easy to explain</w:t>
      </w:r>
      <w:r w:rsidR="008520F3" w:rsidRPr="00AC49E8">
        <w:rPr>
          <w:rFonts w:ascii="Times New Roman" w:hAnsi="Times New Roman" w:cs="Times New Roman"/>
          <w:lang w:val="en-GB"/>
        </w:rPr>
        <w:t>, as was already the c</w:t>
      </w:r>
      <w:r w:rsidR="00FD025C" w:rsidRPr="00AC49E8">
        <w:rPr>
          <w:rFonts w:ascii="Times New Roman" w:hAnsi="Times New Roman" w:cs="Times New Roman"/>
          <w:lang w:val="en-GB"/>
        </w:rPr>
        <w:t>ase in the preceding transition</w:t>
      </w:r>
      <w:r w:rsidR="008520F3" w:rsidRPr="00AC49E8">
        <w:rPr>
          <w:rFonts w:ascii="Times New Roman" w:hAnsi="Times New Roman" w:cs="Times New Roman"/>
          <w:lang w:val="en-GB"/>
        </w:rPr>
        <w:t xml:space="preserve"> from </w:t>
      </w:r>
      <w:r w:rsidR="00542A20" w:rsidRPr="00AC49E8">
        <w:rPr>
          <w:rFonts w:ascii="Times New Roman" w:hAnsi="Times New Roman" w:cs="Times New Roman"/>
          <w:lang w:val="en-GB"/>
        </w:rPr>
        <w:t xml:space="preserve">the reconstructed </w:t>
      </w:r>
      <w:r w:rsidR="008520F3" w:rsidRPr="00AC49E8">
        <w:rPr>
          <w:rFonts w:ascii="Times New Roman" w:hAnsi="Times New Roman" w:cs="Times New Roman"/>
          <w:lang w:val="en-GB"/>
        </w:rPr>
        <w:t>type</w:t>
      </w:r>
      <w:r w:rsidR="00542A20" w:rsidRPr="00AC49E8">
        <w:rPr>
          <w:rFonts w:ascii="Times New Roman" w:hAnsi="Times New Roman" w:cs="Times New Roman"/>
          <w:lang w:val="en-GB"/>
        </w:rPr>
        <w:t>s</w:t>
      </w:r>
      <w:r w:rsidR="008520F3" w:rsidRPr="00AC49E8">
        <w:rPr>
          <w:rFonts w:ascii="Times New Roman" w:hAnsi="Times New Roman" w:cs="Times New Roman"/>
          <w:lang w:val="en-GB"/>
        </w:rPr>
        <w:t xml:space="preserve"> </w:t>
      </w:r>
      <w:r w:rsidR="00542A20" w:rsidRPr="00AC49E8">
        <w:rPr>
          <w:rFonts w:ascii="Times New Roman" w:hAnsi="Times New Roman" w:cs="Times New Roman"/>
          <w:lang w:val="en-GB"/>
        </w:rPr>
        <w:t xml:space="preserve">B to C </w:t>
      </w:r>
      <w:r w:rsidR="00FD025C" w:rsidRPr="00AC49E8">
        <w:rPr>
          <w:rFonts w:ascii="Times New Roman" w:hAnsi="Times New Roman" w:cs="Times New Roman"/>
          <w:lang w:val="en-GB"/>
        </w:rPr>
        <w:t>in Older Egyptian</w:t>
      </w:r>
      <w:r w:rsidR="00FB14D3" w:rsidRPr="00AC49E8">
        <w:rPr>
          <w:rFonts w:ascii="Times New Roman" w:hAnsi="Times New Roman" w:cs="Times New Roman"/>
          <w:lang w:val="en-GB"/>
        </w:rPr>
        <w:t>.</w:t>
      </w:r>
      <w:r w:rsidR="00EB4212" w:rsidRPr="00AC49E8">
        <w:rPr>
          <w:rFonts w:ascii="Times New Roman" w:hAnsi="Times New Roman" w:cs="Times New Roman"/>
          <w:lang w:val="en-GB"/>
        </w:rPr>
        <w:t xml:space="preserve"> </w:t>
      </w:r>
      <w:r w:rsidR="00CE739C" w:rsidRPr="00AC49E8">
        <w:rPr>
          <w:rFonts w:ascii="Times New Roman" w:hAnsi="Times New Roman" w:cs="Times New Roman"/>
          <w:lang w:val="en-GB"/>
        </w:rPr>
        <w:t>One needs only to recognize that twice in the history of Ancient Egyptian, the</w:t>
      </w:r>
      <w:r w:rsidR="00716DF5" w:rsidRPr="00AC49E8">
        <w:rPr>
          <w:rFonts w:ascii="Times New Roman" w:hAnsi="Times New Roman" w:cs="Times New Roman"/>
          <w:lang w:val="en-GB"/>
        </w:rPr>
        <w:t xml:space="preserve"> negative</w:t>
      </w:r>
      <w:r w:rsidR="00CE739C" w:rsidRPr="00AC49E8">
        <w:rPr>
          <w:rFonts w:ascii="Times New Roman" w:hAnsi="Times New Roman" w:cs="Times New Roman"/>
          <w:lang w:val="en-GB"/>
        </w:rPr>
        <w:t xml:space="preserve"> existential </w:t>
      </w:r>
      <w:r w:rsidR="007E649D" w:rsidRPr="00AC49E8">
        <w:rPr>
          <w:rFonts w:ascii="Times New Roman" w:hAnsi="Times New Roman" w:cs="Times New Roman"/>
          <w:lang w:val="en-GB"/>
        </w:rPr>
        <w:t xml:space="preserve">(first </w:t>
      </w:r>
      <w:r w:rsidR="007E649D" w:rsidRPr="00AC49E8">
        <w:rPr>
          <w:rFonts w:ascii="Umschrift_TTn" w:hAnsi="Umschrift_TTn" w:cs="Times New Roman"/>
          <w:i/>
          <w:lang w:val="en-GB"/>
        </w:rPr>
        <w:t>ni</w:t>
      </w:r>
      <w:r w:rsidR="007E649D" w:rsidRPr="00AC49E8">
        <w:rPr>
          <w:rFonts w:ascii="Times New Roman" w:hAnsi="Times New Roman" w:cs="Times New Roman"/>
          <w:lang w:val="en-GB"/>
        </w:rPr>
        <w:t xml:space="preserve">, then </w:t>
      </w:r>
      <w:r w:rsidR="007E649D" w:rsidRPr="00AC49E8">
        <w:rPr>
          <w:rFonts w:ascii="Umschrift_TTn" w:hAnsi="Umschrift_TTn" w:cs="Times New Roman"/>
          <w:i/>
          <w:lang w:val="en-GB"/>
        </w:rPr>
        <w:t>nn</w:t>
      </w:r>
      <w:r w:rsidR="007E649D" w:rsidRPr="00AC49E8">
        <w:rPr>
          <w:rFonts w:ascii="Times New Roman" w:hAnsi="Times New Roman" w:cs="Times New Roman"/>
          <w:lang w:val="en-GB"/>
        </w:rPr>
        <w:t xml:space="preserve">) extended its use to </w:t>
      </w:r>
      <w:r w:rsidR="00A77309" w:rsidRPr="00AC49E8">
        <w:rPr>
          <w:rFonts w:ascii="Times New Roman" w:hAnsi="Times New Roman" w:cs="Times New Roman"/>
          <w:lang w:val="en-GB"/>
        </w:rPr>
        <w:t>negating locative predication</w:t>
      </w:r>
      <w:r w:rsidR="007E649D" w:rsidRPr="00AC49E8">
        <w:rPr>
          <w:rFonts w:ascii="Times New Roman" w:hAnsi="Times New Roman" w:cs="Times New Roman"/>
          <w:lang w:val="en-GB"/>
        </w:rPr>
        <w:t>, and thus to possessive predication</w:t>
      </w:r>
      <w:ins w:id="318" w:author="Albion M. Butters" w:date="2019-12-19T13:56:00Z">
        <w:r w:rsidR="00026650">
          <w:rPr>
            <w:rFonts w:ascii="Times New Roman" w:hAnsi="Times New Roman" w:cs="Times New Roman"/>
            <w:lang w:val="en-GB"/>
          </w:rPr>
          <w:t>,</w:t>
        </w:r>
      </w:ins>
      <w:r w:rsidR="007E649D" w:rsidRPr="00AC49E8">
        <w:rPr>
          <w:rFonts w:ascii="Times New Roman" w:hAnsi="Times New Roman" w:cs="Times New Roman"/>
          <w:lang w:val="en-GB"/>
        </w:rPr>
        <w:t xml:space="preserve"> </w:t>
      </w:r>
      <w:ins w:id="319" w:author="Albion M. Butters" w:date="2019-12-19T13:56:00Z">
        <w:r w:rsidR="00026650">
          <w:rPr>
            <w:rFonts w:ascii="Times New Roman" w:hAnsi="Times New Roman" w:cs="Times New Roman"/>
            <w:lang w:val="en-GB"/>
          </w:rPr>
          <w:t>which</w:t>
        </w:r>
        <w:r w:rsidR="00026650" w:rsidRPr="00AC49E8">
          <w:rPr>
            <w:rFonts w:ascii="Times New Roman" w:hAnsi="Times New Roman" w:cs="Times New Roman"/>
            <w:lang w:val="en-GB"/>
          </w:rPr>
          <w:t xml:space="preserve"> </w:t>
        </w:r>
      </w:ins>
      <w:r w:rsidR="007E649D" w:rsidRPr="00AC49E8">
        <w:rPr>
          <w:rFonts w:ascii="Times New Roman" w:hAnsi="Times New Roman" w:cs="Times New Roman"/>
          <w:lang w:val="en-GB"/>
        </w:rPr>
        <w:t xml:space="preserve">follows a </w:t>
      </w:r>
      <w:r w:rsidR="00297C10" w:rsidRPr="00AC49E8">
        <w:rPr>
          <w:rFonts w:ascii="Times New Roman" w:hAnsi="Times New Roman" w:cs="Times New Roman"/>
          <w:lang w:val="en-GB"/>
        </w:rPr>
        <w:t xml:space="preserve">well-known </w:t>
      </w:r>
      <w:r w:rsidR="007E649D" w:rsidRPr="00AC49E8">
        <w:rPr>
          <w:rFonts w:ascii="Times New Roman" w:hAnsi="Times New Roman" w:cs="Times New Roman"/>
          <w:lang w:val="en-GB"/>
        </w:rPr>
        <w:t>locative strategy in this language.</w:t>
      </w:r>
    </w:p>
    <w:p w14:paraId="7F308C8F" w14:textId="77777777" w:rsidR="00917F11" w:rsidRPr="00AC49E8" w:rsidRDefault="00917F11" w:rsidP="00DE5A5D">
      <w:pPr>
        <w:spacing w:line="276" w:lineRule="auto"/>
        <w:jc w:val="both"/>
        <w:rPr>
          <w:rFonts w:ascii="Times New Roman" w:hAnsi="Times New Roman" w:cs="Times New Roman"/>
          <w:lang w:val="en-GB"/>
        </w:rPr>
      </w:pPr>
    </w:p>
    <w:p w14:paraId="03A408CA" w14:textId="2D73B24D" w:rsidR="00484E4E" w:rsidRPr="00AC49E8" w:rsidRDefault="00FB575B"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Unlike the former fusion from</w:t>
      </w:r>
      <w:r w:rsidRPr="00AC49E8">
        <w:rPr>
          <w:rFonts w:ascii="Umschrift_TTn" w:hAnsi="Umschrift_TTn" w:cs="Times New Roman"/>
          <w:i/>
          <w:lang w:val="en-GB"/>
        </w:rPr>
        <w:t xml:space="preserve"> ni wn </w:t>
      </w:r>
      <w:r w:rsidRPr="00AC49E8">
        <w:rPr>
          <w:rFonts w:ascii="Times New Roman" w:hAnsi="Times New Roman" w:cs="Times New Roman"/>
          <w:lang w:val="en-GB"/>
        </w:rPr>
        <w:t xml:space="preserve">to </w:t>
      </w:r>
      <w:r w:rsidRPr="00AC49E8">
        <w:rPr>
          <w:rFonts w:ascii="Umschrift_TTn" w:hAnsi="Umschrift_TTn" w:cs="Times New Roman"/>
          <w:i/>
          <w:lang w:val="en-GB"/>
        </w:rPr>
        <w:t>nn</w:t>
      </w:r>
      <w:r w:rsidRPr="00AC49E8">
        <w:rPr>
          <w:rFonts w:ascii="Times New Roman" w:hAnsi="Times New Roman" w:cs="Times New Roman"/>
          <w:lang w:val="en-GB"/>
        </w:rPr>
        <w:t xml:space="preserve">, </w:t>
      </w:r>
      <w:r w:rsidR="008A2AEC" w:rsidRPr="00AC49E8">
        <w:rPr>
          <w:rFonts w:ascii="Times New Roman" w:hAnsi="Times New Roman" w:cs="Times New Roman"/>
          <w:lang w:val="en-GB"/>
        </w:rPr>
        <w:t>the</w:t>
      </w:r>
      <w:r w:rsidRPr="00AC49E8">
        <w:rPr>
          <w:rFonts w:ascii="Times New Roman" w:hAnsi="Times New Roman" w:cs="Times New Roman"/>
          <w:lang w:val="en-GB"/>
        </w:rPr>
        <w:t xml:space="preserve"> </w:t>
      </w:r>
      <w:r w:rsidR="008A2AEC" w:rsidRPr="00AC49E8">
        <w:rPr>
          <w:rFonts w:ascii="Times New Roman" w:hAnsi="Times New Roman" w:cs="Times New Roman"/>
          <w:lang w:val="en-GB"/>
        </w:rPr>
        <w:t xml:space="preserve">fusion from </w:t>
      </w:r>
      <w:r w:rsidR="008A2AEC" w:rsidRPr="00AC49E8">
        <w:rPr>
          <w:rFonts w:ascii="Umschrift_TTn" w:hAnsi="Umschrift_TTn" w:cs="Times New Roman"/>
          <w:i/>
          <w:lang w:val="en-GB"/>
        </w:rPr>
        <w:t>nn wn</w:t>
      </w:r>
      <w:r w:rsidR="008A2AEC" w:rsidRPr="00AC49E8">
        <w:rPr>
          <w:rFonts w:ascii="Times New Roman" w:hAnsi="Times New Roman" w:cs="Times New Roman"/>
          <w:lang w:val="en-GB"/>
        </w:rPr>
        <w:t xml:space="preserve"> into </w:t>
      </w:r>
      <w:r w:rsidR="008A2AEC" w:rsidRPr="00AC49E8">
        <w:rPr>
          <w:rFonts w:ascii="Umschrift_TTn" w:hAnsi="Umschrift_TTn" w:cs="Times New Roman"/>
          <w:i/>
          <w:lang w:val="en-GB"/>
        </w:rPr>
        <w:t>mn</w:t>
      </w:r>
      <w:r w:rsidRPr="00AC49E8">
        <w:rPr>
          <w:rFonts w:ascii="Times New Roman" w:hAnsi="Times New Roman" w:cs="Times New Roman"/>
          <w:lang w:val="en-GB"/>
        </w:rPr>
        <w:t xml:space="preserve"> has long been recognized as such in the Egyptological literature. </w:t>
      </w:r>
      <w:r w:rsidR="00484E4E" w:rsidRPr="00AC49E8">
        <w:rPr>
          <w:rFonts w:ascii="Times New Roman" w:hAnsi="Times New Roman" w:cs="Times New Roman"/>
          <w:lang w:val="en-GB"/>
        </w:rPr>
        <w:t xml:space="preserve">The same form remains in use </w:t>
      </w:r>
      <w:ins w:id="320" w:author="Albion M. Butters" w:date="2019-12-19T13:56:00Z">
        <w:r w:rsidR="00026650" w:rsidRPr="00AC49E8">
          <w:rPr>
            <w:rFonts w:ascii="Times New Roman" w:hAnsi="Times New Roman" w:cs="Times New Roman"/>
            <w:lang w:val="en-GB"/>
          </w:rPr>
          <w:t xml:space="preserve">as the negative existential </w:t>
        </w:r>
      </w:ins>
      <w:r w:rsidR="00484E4E" w:rsidRPr="00AC49E8">
        <w:rPr>
          <w:rFonts w:ascii="Times New Roman" w:hAnsi="Times New Roman" w:cs="Times New Roman"/>
          <w:lang w:val="en-GB"/>
        </w:rPr>
        <w:t>until Coptic</w:t>
      </w:r>
      <w:r w:rsidR="00D222D0" w:rsidRPr="00AC49E8">
        <w:rPr>
          <w:rFonts w:ascii="Times New Roman" w:hAnsi="Times New Roman" w:cs="Times New Roman"/>
          <w:lang w:val="en-GB"/>
        </w:rPr>
        <w:t>, with some variations in form according to the dialect that are not relevant to the general evolution</w:t>
      </w:r>
      <w:ins w:id="321" w:author="Albion M. Butters" w:date="2019-12-19T11:44:00Z">
        <w:r w:rsidR="00DE3CD7">
          <w:rPr>
            <w:rFonts w:ascii="Times New Roman" w:hAnsi="Times New Roman" w:cs="Times New Roman"/>
            <w:lang w:val="en-GB"/>
          </w:rPr>
          <w:t>:</w:t>
        </w:r>
      </w:ins>
      <w:r w:rsidR="00484E4E" w:rsidRPr="00AC49E8">
        <w:rPr>
          <w:rFonts w:ascii="Times New Roman" w:hAnsi="Times New Roman" w:cs="Times New Roman"/>
          <w:lang w:val="en-GB"/>
        </w:rPr>
        <w:t xml:space="preserve"> </w:t>
      </w:r>
    </w:p>
    <w:p w14:paraId="30741386" w14:textId="77777777" w:rsidR="00484E4E" w:rsidRPr="00AC49E8" w:rsidRDefault="00484E4E" w:rsidP="00DE5A5D">
      <w:pPr>
        <w:spacing w:line="276" w:lineRule="auto"/>
        <w:jc w:val="both"/>
        <w:rPr>
          <w:rFonts w:ascii="Times New Roman" w:hAnsi="Times New Roman" w:cs="Times New Roman"/>
          <w:lang w:val="en-GB"/>
        </w:rPr>
      </w:pPr>
    </w:p>
    <w:p w14:paraId="49EA71BF" w14:textId="6943654E" w:rsidR="00E34EE7" w:rsidRPr="00AC49E8" w:rsidRDefault="00660ACC"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(48)</w:t>
      </w:r>
      <w:r w:rsidR="008B2899" w:rsidRPr="00AC49E8">
        <w:rPr>
          <w:rFonts w:ascii="Times New Roman" w:hAnsi="Times New Roman" w:cs="Times New Roman"/>
          <w:lang w:val="en-GB"/>
        </w:rPr>
        <w:tab/>
      </w:r>
      <w:r w:rsidR="00963C1B" w:rsidRPr="00AC49E8">
        <w:rPr>
          <w:rFonts w:ascii="Times New Roman" w:hAnsi="Times New Roman" w:cs="Times New Roman"/>
          <w:lang w:val="en-GB"/>
        </w:rPr>
        <w:t xml:space="preserve">Coptic </w:t>
      </w:r>
      <w:r w:rsidR="00B66F02" w:rsidRPr="00AC49E8">
        <w:rPr>
          <w:rFonts w:ascii="Times New Roman" w:hAnsi="Times New Roman" w:cs="Times New Roman"/>
          <w:lang w:val="en-GB"/>
        </w:rPr>
        <w:t>(Egyptian [Afro-Asiatic], Egypt)</w:t>
      </w:r>
    </w:p>
    <w:p w14:paraId="2C3E67E9" w14:textId="537B6FDD" w:rsidR="00B334DC" w:rsidRPr="00AC49E8" w:rsidRDefault="008B2899" w:rsidP="00DE5A5D">
      <w:pPr>
        <w:spacing w:line="276" w:lineRule="auto"/>
        <w:jc w:val="both"/>
        <w:rPr>
          <w:rFonts w:ascii="Times New Roman" w:hAnsi="Times New Roman" w:cs="Times New Roman"/>
          <w:i/>
          <w:lang w:val="en-GB"/>
        </w:rPr>
      </w:pPr>
      <w:r w:rsidRPr="00AC49E8">
        <w:rPr>
          <w:rFonts w:ascii="Times New Roman" w:hAnsi="Times New Roman" w:cs="Times New Roman"/>
          <w:i/>
          <w:lang w:val="en-GB"/>
        </w:rPr>
        <w:tab/>
      </w:r>
      <w:r w:rsidR="00E34EE7" w:rsidRPr="00AC49E8">
        <w:rPr>
          <w:rFonts w:ascii="Times New Roman" w:hAnsi="Times New Roman" w:cs="Times New Roman"/>
          <w:i/>
          <w:lang w:val="en-GB"/>
        </w:rPr>
        <w:t xml:space="preserve">mn-nute </w:t>
      </w:r>
      <w:r w:rsidR="009C350E" w:rsidRPr="00AC49E8">
        <w:rPr>
          <w:rFonts w:ascii="Times New Roman" w:hAnsi="Times New Roman" w:cs="Times New Roman"/>
          <w:i/>
          <w:lang w:val="en-GB"/>
        </w:rPr>
        <w:tab/>
      </w:r>
      <w:r w:rsidR="009C350E" w:rsidRPr="00AC49E8">
        <w:rPr>
          <w:rFonts w:ascii="Times New Roman" w:hAnsi="Times New Roman" w:cs="Times New Roman"/>
          <w:i/>
          <w:lang w:val="en-GB"/>
        </w:rPr>
        <w:tab/>
      </w:r>
      <w:r w:rsidR="00E34EE7" w:rsidRPr="00AC49E8">
        <w:rPr>
          <w:rFonts w:ascii="Times New Roman" w:hAnsi="Times New Roman" w:cs="Times New Roman"/>
          <w:i/>
          <w:lang w:val="en-GB"/>
        </w:rPr>
        <w:t xml:space="preserve">nsa-ntok </w:t>
      </w:r>
      <w:r w:rsidR="009C350E" w:rsidRPr="00AC49E8">
        <w:rPr>
          <w:rFonts w:ascii="Times New Roman" w:hAnsi="Times New Roman" w:cs="Times New Roman"/>
          <w:i/>
          <w:lang w:val="en-GB"/>
        </w:rPr>
        <w:tab/>
      </w:r>
      <w:r w:rsidR="009C350E" w:rsidRPr="00AC49E8">
        <w:rPr>
          <w:rFonts w:ascii="Times New Roman" w:hAnsi="Times New Roman" w:cs="Times New Roman"/>
          <w:i/>
          <w:lang w:val="en-GB"/>
        </w:rPr>
        <w:tab/>
      </w:r>
      <w:r w:rsidR="00E34EE7" w:rsidRPr="00AC49E8">
        <w:rPr>
          <w:rFonts w:ascii="Times New Roman" w:hAnsi="Times New Roman" w:cs="Times New Roman"/>
          <w:i/>
          <w:lang w:val="en-GB"/>
        </w:rPr>
        <w:t>Apollôn</w:t>
      </w:r>
    </w:p>
    <w:p w14:paraId="6EA59978" w14:textId="417F65E0" w:rsidR="00E34EE7" w:rsidRPr="00AC49E8" w:rsidRDefault="008B2899" w:rsidP="00DE5A5D">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E34EE7" w:rsidRPr="00AC49E8">
        <w:rPr>
          <w:rFonts w:ascii="Times New Roman" w:hAnsi="Times New Roman" w:cs="Times New Roman"/>
          <w:smallCaps/>
          <w:lang w:val="en-GB"/>
        </w:rPr>
        <w:t>neg</w:t>
      </w:r>
      <w:r w:rsidR="00E34EE7" w:rsidRPr="00AC49E8">
        <w:rPr>
          <w:rFonts w:ascii="Times New Roman" w:hAnsi="Times New Roman" w:cs="Times New Roman"/>
          <w:lang w:val="en-GB"/>
        </w:rPr>
        <w:t xml:space="preserve">-god </w:t>
      </w:r>
      <w:r w:rsidR="009C350E" w:rsidRPr="00AC49E8">
        <w:rPr>
          <w:rFonts w:ascii="Times New Roman" w:hAnsi="Times New Roman" w:cs="Times New Roman"/>
          <w:lang w:val="en-GB"/>
        </w:rPr>
        <w:tab/>
      </w:r>
      <w:r w:rsidR="00E34EE7" w:rsidRPr="00AC49E8">
        <w:rPr>
          <w:rFonts w:ascii="Times New Roman" w:hAnsi="Times New Roman" w:cs="Times New Roman"/>
          <w:lang w:val="en-GB"/>
        </w:rPr>
        <w:t>except-</w:t>
      </w:r>
      <w:r w:rsidR="00E34EE7" w:rsidRPr="00AC49E8">
        <w:rPr>
          <w:rFonts w:ascii="Times New Roman" w:hAnsi="Times New Roman" w:cs="Times New Roman"/>
          <w:smallCaps/>
          <w:lang w:val="en-GB"/>
        </w:rPr>
        <w:t>2ms</w:t>
      </w:r>
      <w:r w:rsidR="00E34EE7" w:rsidRPr="00AC49E8">
        <w:rPr>
          <w:rFonts w:ascii="Times New Roman" w:hAnsi="Times New Roman" w:cs="Times New Roman"/>
          <w:lang w:val="en-GB"/>
        </w:rPr>
        <w:t xml:space="preserve"> </w:t>
      </w:r>
      <w:r w:rsidR="009C350E" w:rsidRPr="00AC49E8">
        <w:rPr>
          <w:rFonts w:ascii="Times New Roman" w:hAnsi="Times New Roman" w:cs="Times New Roman"/>
          <w:lang w:val="en-GB"/>
        </w:rPr>
        <w:tab/>
      </w:r>
      <w:r w:rsidR="00E34EE7" w:rsidRPr="00AC49E8">
        <w:rPr>
          <w:rFonts w:ascii="Times New Roman" w:hAnsi="Times New Roman" w:cs="Times New Roman"/>
          <w:lang w:val="en-GB"/>
        </w:rPr>
        <w:t>Apollo</w:t>
      </w:r>
    </w:p>
    <w:p w14:paraId="54BD557B" w14:textId="4AC9EC2D" w:rsidR="00E34EE7" w:rsidRPr="00AC49E8" w:rsidRDefault="008B2899"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E34EE7" w:rsidRPr="00AC49E8">
        <w:rPr>
          <w:rFonts w:ascii="Times New Roman" w:hAnsi="Times New Roman" w:cs="Times New Roman"/>
          <w:lang w:val="en-GB"/>
        </w:rPr>
        <w:t>‘There is no god but you, Apollo</w:t>
      </w:r>
      <w:r w:rsidR="00513084" w:rsidRPr="00AC49E8">
        <w:rPr>
          <w:rFonts w:ascii="Times New Roman" w:hAnsi="Times New Roman" w:cs="Times New Roman"/>
          <w:lang w:val="en-GB"/>
        </w:rPr>
        <w:t>.</w:t>
      </w:r>
      <w:r w:rsidR="00E34EE7" w:rsidRPr="00AC49E8">
        <w:rPr>
          <w:rFonts w:ascii="Times New Roman" w:hAnsi="Times New Roman" w:cs="Times New Roman"/>
          <w:lang w:val="en-GB"/>
        </w:rPr>
        <w:t>’</w:t>
      </w:r>
      <w:r w:rsidR="00963C1B" w:rsidRPr="00AC49E8">
        <w:rPr>
          <w:rFonts w:ascii="Times New Roman" w:hAnsi="Times New Roman" w:cs="Times New Roman"/>
          <w:lang w:val="en-GB"/>
        </w:rPr>
        <w:t xml:space="preserve"> (Till, KHML II 33, 16-17)</w:t>
      </w:r>
    </w:p>
    <w:p w14:paraId="712523A4" w14:textId="77777777" w:rsidR="00B334DC" w:rsidRPr="00AC49E8" w:rsidRDefault="00B334DC" w:rsidP="00DE5A5D">
      <w:pPr>
        <w:spacing w:line="276" w:lineRule="auto"/>
        <w:jc w:val="both"/>
        <w:rPr>
          <w:rFonts w:ascii="Times New Roman" w:hAnsi="Times New Roman" w:cs="Times New Roman"/>
          <w:lang w:val="en-GB"/>
        </w:rPr>
      </w:pPr>
    </w:p>
    <w:p w14:paraId="055A12F7" w14:textId="284545FD" w:rsidR="00664D01" w:rsidRPr="00AC49E8" w:rsidRDefault="00704C8E"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One can assume that t</w:t>
      </w:r>
      <w:r w:rsidR="000E5852" w:rsidRPr="00AC49E8">
        <w:rPr>
          <w:rFonts w:ascii="Times New Roman" w:hAnsi="Times New Roman" w:cs="Times New Roman"/>
          <w:lang w:val="en-GB"/>
        </w:rPr>
        <w:t xml:space="preserve">he Egyptian NEC stops at this point, since the negation </w:t>
      </w:r>
      <w:r w:rsidR="000E5852" w:rsidRPr="00AC49E8">
        <w:rPr>
          <w:rFonts w:ascii="Umschrift_TTn" w:hAnsi="Umschrift_TTn" w:cs="Times New Roman"/>
          <w:i/>
          <w:lang w:val="en-GB"/>
        </w:rPr>
        <w:t>mn</w:t>
      </w:r>
      <w:r w:rsidR="000E5852" w:rsidRPr="00AC49E8">
        <w:rPr>
          <w:rFonts w:ascii="Times New Roman" w:hAnsi="Times New Roman" w:cs="Times New Roman"/>
          <w:lang w:val="en-GB"/>
        </w:rPr>
        <w:t xml:space="preserve"> does not seem to extend to cover the domain of standard negation</w:t>
      </w:r>
      <w:r w:rsidR="006963E3" w:rsidRPr="00AC49E8">
        <w:rPr>
          <w:rFonts w:ascii="Times New Roman" w:hAnsi="Times New Roman" w:cs="Times New Roman"/>
          <w:lang w:val="en-GB"/>
        </w:rPr>
        <w:t xml:space="preserve"> </w:t>
      </w:r>
      <w:r w:rsidR="000E5852" w:rsidRPr="00AC49E8">
        <w:rPr>
          <w:rFonts w:ascii="Times New Roman" w:hAnsi="Times New Roman" w:cs="Times New Roman"/>
          <w:lang w:val="en-GB"/>
        </w:rPr>
        <w:t>in Coptic</w:t>
      </w:r>
      <w:r w:rsidR="006963E3" w:rsidRPr="00AC49E8">
        <w:rPr>
          <w:rFonts w:ascii="Times New Roman" w:hAnsi="Times New Roman" w:cs="Times New Roman"/>
          <w:lang w:val="en-GB"/>
        </w:rPr>
        <w:t xml:space="preserve">, although </w:t>
      </w:r>
      <w:r w:rsidR="005D6131" w:rsidRPr="00AC49E8">
        <w:rPr>
          <w:rFonts w:ascii="Times New Roman" w:hAnsi="Times New Roman" w:cs="Times New Roman"/>
          <w:lang w:val="en-GB"/>
        </w:rPr>
        <w:t>it</w:t>
      </w:r>
      <w:r w:rsidR="006963E3" w:rsidRPr="00AC49E8">
        <w:rPr>
          <w:rFonts w:ascii="Times New Roman" w:hAnsi="Times New Roman" w:cs="Times New Roman"/>
          <w:lang w:val="en-GB"/>
        </w:rPr>
        <w:t xml:space="preserve"> does also spread to some modal constructions, including </w:t>
      </w:r>
      <w:ins w:id="322" w:author="Albion M. Butters" w:date="2019-12-19T13:57:00Z">
        <w:r w:rsidR="00026650">
          <w:rPr>
            <w:rFonts w:ascii="Times New Roman" w:hAnsi="Times New Roman" w:cs="Times New Roman"/>
            <w:lang w:val="en-GB"/>
          </w:rPr>
          <w:t xml:space="preserve">the </w:t>
        </w:r>
      </w:ins>
      <w:r w:rsidR="006963E3" w:rsidRPr="00AC49E8">
        <w:rPr>
          <w:rFonts w:ascii="Times New Roman" w:hAnsi="Times New Roman" w:cs="Times New Roman"/>
          <w:lang w:val="en-GB"/>
        </w:rPr>
        <w:t>prohibitive/vetitive and the negative jussive</w:t>
      </w:r>
      <w:r w:rsidR="000E5852" w:rsidRPr="00AC49E8">
        <w:rPr>
          <w:rFonts w:ascii="Times New Roman" w:hAnsi="Times New Roman" w:cs="Times New Roman"/>
          <w:lang w:val="en-GB"/>
        </w:rPr>
        <w:t>.</w:t>
      </w:r>
      <w:r w:rsidR="00B961ED" w:rsidRPr="00AC49E8">
        <w:rPr>
          <w:rStyle w:val="Marquenotebasdepage"/>
          <w:rFonts w:ascii="Times New Roman" w:hAnsi="Times New Roman" w:cs="Times New Roman"/>
          <w:lang w:val="en-GB"/>
        </w:rPr>
        <w:footnoteReference w:id="30"/>
      </w:r>
      <w:r w:rsidR="000E5852" w:rsidRPr="00AC49E8">
        <w:rPr>
          <w:rFonts w:ascii="Times New Roman" w:hAnsi="Times New Roman" w:cs="Times New Roman"/>
          <w:lang w:val="en-GB"/>
        </w:rPr>
        <w:t xml:space="preserve"> </w:t>
      </w:r>
      <w:r w:rsidR="00813123" w:rsidRPr="00AC49E8">
        <w:rPr>
          <w:rFonts w:ascii="Times New Roman" w:hAnsi="Times New Roman" w:cs="Times New Roman"/>
          <w:lang w:val="en-GB"/>
        </w:rPr>
        <w:t xml:space="preserve">However, as will be seen in the next section, </w:t>
      </w:r>
      <w:r w:rsidR="00DE0422" w:rsidRPr="00AC49E8">
        <w:rPr>
          <w:rFonts w:ascii="Times New Roman" w:hAnsi="Times New Roman" w:cs="Times New Roman"/>
          <w:lang w:val="en-GB"/>
        </w:rPr>
        <w:t>the whole history of its development from Middle Egyptian onwards is more complex th</w:t>
      </w:r>
      <w:r w:rsidR="00835CE9" w:rsidRPr="00AC49E8">
        <w:rPr>
          <w:rFonts w:ascii="Times New Roman" w:hAnsi="Times New Roman" w:cs="Times New Roman"/>
          <w:lang w:val="en-GB"/>
        </w:rPr>
        <w:t>an the presentation of its steps as distinct stages may suggest, and there are reasons to assume than the NE</w:t>
      </w:r>
      <w:r w:rsidR="003C1568" w:rsidRPr="00AC49E8">
        <w:rPr>
          <w:rFonts w:ascii="Times New Roman" w:hAnsi="Times New Roman" w:cs="Times New Roman"/>
          <w:lang w:val="en-GB"/>
        </w:rPr>
        <w:t>C</w:t>
      </w:r>
      <w:r w:rsidR="00835CE9" w:rsidRPr="00AC49E8">
        <w:rPr>
          <w:rFonts w:ascii="Times New Roman" w:hAnsi="Times New Roman" w:cs="Times New Roman"/>
          <w:lang w:val="en-GB"/>
        </w:rPr>
        <w:t xml:space="preserve"> lost its full force even before its last effects in Late Egyptian</w:t>
      </w:r>
      <w:ins w:id="327" w:author="Elsa Oréal" w:date="2020-01-09T15:19:00Z">
        <w:r w:rsidR="007B2634">
          <w:rPr>
            <w:rFonts w:ascii="Times New Roman" w:hAnsi="Times New Roman" w:cs="Times New Roman"/>
            <w:lang w:val="en-GB"/>
          </w:rPr>
          <w:t xml:space="preserve"> and Coptic</w:t>
        </w:r>
      </w:ins>
      <w:r w:rsidR="00835CE9" w:rsidRPr="00AC49E8">
        <w:rPr>
          <w:rFonts w:ascii="Times New Roman" w:hAnsi="Times New Roman" w:cs="Times New Roman"/>
          <w:lang w:val="en-GB"/>
        </w:rPr>
        <w:t>.</w:t>
      </w:r>
    </w:p>
    <w:p w14:paraId="6A0241D2" w14:textId="77777777" w:rsidR="00416ECF" w:rsidRPr="00AC49E8" w:rsidRDefault="00416ECF" w:rsidP="00DE5A5D">
      <w:pPr>
        <w:spacing w:line="276" w:lineRule="auto"/>
        <w:jc w:val="both"/>
        <w:rPr>
          <w:rFonts w:ascii="Times New Roman" w:hAnsi="Times New Roman" w:cs="Times New Roman"/>
          <w:lang w:val="en-GB"/>
        </w:rPr>
      </w:pPr>
    </w:p>
    <w:p w14:paraId="3A8BFC72" w14:textId="19CE11D3" w:rsidR="002C2BD8" w:rsidRPr="00AC49E8" w:rsidRDefault="009D433E" w:rsidP="000F274E">
      <w:pPr>
        <w:pStyle w:val="Titre1"/>
        <w:rPr>
          <w:lang w:val="en-GB"/>
        </w:rPr>
      </w:pPr>
      <w:r w:rsidRPr="00AC49E8">
        <w:rPr>
          <w:lang w:val="en-GB"/>
        </w:rPr>
        <w:t>3</w:t>
      </w:r>
      <w:ins w:id="328" w:author="Albion M. Butters" w:date="2019-12-19T13:59:00Z">
        <w:r w:rsidR="00841A3F">
          <w:rPr>
            <w:lang w:val="en-GB"/>
          </w:rPr>
          <w:t>.</w:t>
        </w:r>
      </w:ins>
      <w:r w:rsidR="00416ECF" w:rsidRPr="00AC49E8">
        <w:rPr>
          <w:lang w:val="en-GB"/>
        </w:rPr>
        <w:t xml:space="preserve"> The </w:t>
      </w:r>
      <w:r w:rsidR="00871615" w:rsidRPr="00AC49E8">
        <w:rPr>
          <w:lang w:val="en-GB"/>
        </w:rPr>
        <w:t xml:space="preserve">complex </w:t>
      </w:r>
      <w:r w:rsidR="00416ECF" w:rsidRPr="00AC49E8">
        <w:rPr>
          <w:lang w:val="en-GB"/>
        </w:rPr>
        <w:t xml:space="preserve">diachrony of the </w:t>
      </w:r>
      <w:r w:rsidR="00E77153" w:rsidRPr="00AC49E8">
        <w:rPr>
          <w:lang w:val="en-GB"/>
        </w:rPr>
        <w:t xml:space="preserve">Egyptian </w:t>
      </w:r>
      <w:r w:rsidR="00416ECF" w:rsidRPr="00AC49E8">
        <w:rPr>
          <w:lang w:val="en-GB"/>
        </w:rPr>
        <w:t>NEC</w:t>
      </w:r>
      <w:r w:rsidR="00D736EE" w:rsidRPr="00AC49E8">
        <w:rPr>
          <w:lang w:val="en-GB"/>
        </w:rPr>
        <w:t> </w:t>
      </w:r>
    </w:p>
    <w:p w14:paraId="44606458" w14:textId="77777777" w:rsidR="004E5884" w:rsidRPr="00AC49E8" w:rsidRDefault="004E5884" w:rsidP="00DE5A5D">
      <w:pPr>
        <w:spacing w:line="276" w:lineRule="auto"/>
        <w:jc w:val="both"/>
        <w:rPr>
          <w:rFonts w:ascii="Times New Roman" w:hAnsi="Times New Roman" w:cs="Times New Roman"/>
          <w:lang w:val="en-GB"/>
        </w:rPr>
      </w:pPr>
    </w:p>
    <w:p w14:paraId="40F65F15" w14:textId="35008A1A" w:rsidR="004E5884" w:rsidRPr="00AC49E8" w:rsidRDefault="00486137" w:rsidP="00DE5A5D">
      <w:pPr>
        <w:spacing w:line="276" w:lineRule="auto"/>
        <w:jc w:val="both"/>
        <w:rPr>
          <w:rFonts w:ascii="Times New Roman" w:hAnsi="Times New Roman" w:cs="Times New Roman"/>
          <w:lang w:val="en-GB"/>
        </w:rPr>
      </w:pPr>
      <w:ins w:id="329" w:author="Albion M. Butters" w:date="2019-12-19T15:00:00Z">
        <w:r>
          <w:rPr>
            <w:rFonts w:ascii="Times New Roman" w:hAnsi="Times New Roman" w:cs="Times New Roman"/>
            <w:lang w:val="en-GB"/>
          </w:rPr>
          <w:t>T</w:t>
        </w:r>
      </w:ins>
      <w:r w:rsidR="00C87D77" w:rsidRPr="00AC49E8">
        <w:rPr>
          <w:rFonts w:ascii="Times New Roman" w:hAnsi="Times New Roman" w:cs="Times New Roman"/>
          <w:lang w:val="en-GB"/>
        </w:rPr>
        <w:t>his section</w:t>
      </w:r>
      <w:ins w:id="330" w:author="Albion M. Butters" w:date="2019-12-19T15:00:00Z">
        <w:r>
          <w:rPr>
            <w:rFonts w:ascii="Times New Roman" w:hAnsi="Times New Roman" w:cs="Times New Roman"/>
            <w:lang w:val="en-GB"/>
          </w:rPr>
          <w:t xml:space="preserve"> presents</w:t>
        </w:r>
      </w:ins>
      <w:r w:rsidR="00C87D77" w:rsidRPr="00AC49E8">
        <w:rPr>
          <w:rFonts w:ascii="Times New Roman" w:hAnsi="Times New Roman" w:cs="Times New Roman"/>
          <w:lang w:val="en-GB"/>
        </w:rPr>
        <w:t xml:space="preserve"> a</w:t>
      </w:r>
      <w:r w:rsidR="004E5884" w:rsidRPr="00AC49E8">
        <w:rPr>
          <w:rFonts w:ascii="Times New Roman" w:hAnsi="Times New Roman" w:cs="Times New Roman"/>
          <w:lang w:val="en-GB"/>
        </w:rPr>
        <w:t xml:space="preserve"> historical analysis of the Egyptian NEC </w:t>
      </w:r>
      <w:r w:rsidR="00C87D77" w:rsidRPr="00AC49E8">
        <w:rPr>
          <w:rFonts w:ascii="Times New Roman" w:hAnsi="Times New Roman" w:cs="Times New Roman"/>
          <w:lang w:val="en-GB"/>
        </w:rPr>
        <w:t xml:space="preserve">that focuses on </w:t>
      </w:r>
      <w:r w:rsidR="009E77A0" w:rsidRPr="00AC49E8">
        <w:rPr>
          <w:rFonts w:ascii="Times New Roman" w:hAnsi="Times New Roman" w:cs="Times New Roman"/>
          <w:lang w:val="en-GB"/>
        </w:rPr>
        <w:t>data that make the general picture more complicated than what may seem at first sight</w:t>
      </w:r>
      <w:r w:rsidR="004E5884" w:rsidRPr="00AC49E8">
        <w:rPr>
          <w:rFonts w:ascii="Times New Roman" w:hAnsi="Times New Roman" w:cs="Times New Roman"/>
          <w:lang w:val="en-GB"/>
        </w:rPr>
        <w:t xml:space="preserve">. As in other language families, synchronic variation plays </w:t>
      </w:r>
      <w:ins w:id="331" w:author="Albion M. Butters" w:date="2019-12-19T15:01:00Z">
        <w:r>
          <w:rPr>
            <w:rFonts w:ascii="Times New Roman" w:hAnsi="Times New Roman" w:cs="Times New Roman"/>
            <w:lang w:val="en-GB"/>
          </w:rPr>
          <w:t>a key</w:t>
        </w:r>
      </w:ins>
      <w:r w:rsidR="004E5884" w:rsidRPr="00AC49E8">
        <w:rPr>
          <w:rFonts w:ascii="Times New Roman" w:hAnsi="Times New Roman" w:cs="Times New Roman"/>
          <w:lang w:val="en-GB"/>
        </w:rPr>
        <w:t xml:space="preserve"> role at different points in this history, thus making </w:t>
      </w:r>
      <w:r w:rsidR="004E5884" w:rsidRPr="00AC49E8">
        <w:rPr>
          <w:rFonts w:ascii="Times New Roman" w:hAnsi="Times New Roman" w:cs="Times New Roman"/>
          <w:lang w:val="en-GB"/>
        </w:rPr>
        <w:lastRenderedPageBreak/>
        <w:t>transitional s</w:t>
      </w:r>
      <w:r w:rsidR="001A3DC1" w:rsidRPr="00AC49E8">
        <w:rPr>
          <w:rFonts w:ascii="Times New Roman" w:hAnsi="Times New Roman" w:cs="Times New Roman"/>
          <w:lang w:val="en-GB"/>
        </w:rPr>
        <w:t>tages more important than stable types</w:t>
      </w:r>
      <w:r w:rsidR="004E5884" w:rsidRPr="00AC49E8">
        <w:rPr>
          <w:rFonts w:ascii="Times New Roman" w:hAnsi="Times New Roman" w:cs="Times New Roman"/>
          <w:lang w:val="en-GB"/>
        </w:rPr>
        <w:t xml:space="preserve">. However, </w:t>
      </w:r>
      <w:r w:rsidR="00DA230B" w:rsidRPr="00AC49E8">
        <w:rPr>
          <w:rFonts w:ascii="Times New Roman" w:hAnsi="Times New Roman" w:cs="Times New Roman"/>
          <w:lang w:val="en-GB"/>
        </w:rPr>
        <w:t xml:space="preserve">the nature of the Egyptian documentation needs to be taken into account in order to assess the </w:t>
      </w:r>
      <w:ins w:id="332" w:author="Elsa Oréal" w:date="2020-01-09T15:20:00Z">
        <w:r w:rsidR="00E7235C">
          <w:rPr>
            <w:rFonts w:ascii="Times New Roman" w:hAnsi="Times New Roman" w:cs="Times New Roman"/>
            <w:lang w:val="en-GB"/>
          </w:rPr>
          <w:t xml:space="preserve">meaning </w:t>
        </w:r>
      </w:ins>
      <w:r w:rsidR="00DA230B" w:rsidRPr="00AC49E8">
        <w:rPr>
          <w:rFonts w:ascii="Times New Roman" w:hAnsi="Times New Roman" w:cs="Times New Roman"/>
          <w:lang w:val="en-GB"/>
        </w:rPr>
        <w:t xml:space="preserve">of variation within the distinct corpuses that constitute it. </w:t>
      </w:r>
      <w:r w:rsidR="002335D3" w:rsidRPr="00AC49E8">
        <w:rPr>
          <w:rFonts w:ascii="Times New Roman" w:hAnsi="Times New Roman" w:cs="Times New Roman"/>
          <w:lang w:val="en-GB"/>
        </w:rPr>
        <w:t xml:space="preserve">A methodological preamble </w:t>
      </w:r>
      <w:ins w:id="333" w:author="Albion M. Butters" w:date="2019-12-19T15:02:00Z">
        <w:r>
          <w:rPr>
            <w:rFonts w:ascii="Times New Roman" w:hAnsi="Times New Roman" w:cs="Times New Roman"/>
            <w:lang w:val="en-GB"/>
          </w:rPr>
          <w:t xml:space="preserve">in Section 3.1 </w:t>
        </w:r>
      </w:ins>
      <w:ins w:id="334" w:author="Albion M. Butters" w:date="2019-12-19T15:01:00Z">
        <w:r>
          <w:rPr>
            <w:rFonts w:ascii="Times New Roman" w:hAnsi="Times New Roman" w:cs="Times New Roman"/>
            <w:lang w:val="en-GB"/>
          </w:rPr>
          <w:t>thus anticipates</w:t>
        </w:r>
      </w:ins>
      <w:r w:rsidR="002335D3" w:rsidRPr="00AC49E8">
        <w:rPr>
          <w:rFonts w:ascii="Times New Roman" w:hAnsi="Times New Roman" w:cs="Times New Roman"/>
          <w:lang w:val="en-GB"/>
        </w:rPr>
        <w:t xml:space="preserve"> a presentation of the particular problems </w:t>
      </w:r>
      <w:ins w:id="335" w:author="Albion M. Butters" w:date="2019-12-19T15:02:00Z">
        <w:r>
          <w:rPr>
            <w:rFonts w:ascii="Times New Roman" w:hAnsi="Times New Roman" w:cs="Times New Roman"/>
            <w:lang w:val="en-GB"/>
          </w:rPr>
          <w:t>connected to</w:t>
        </w:r>
      </w:ins>
      <w:r w:rsidR="002335D3" w:rsidRPr="00AC49E8">
        <w:rPr>
          <w:rFonts w:ascii="Times New Roman" w:hAnsi="Times New Roman" w:cs="Times New Roman"/>
          <w:lang w:val="en-GB"/>
        </w:rPr>
        <w:t xml:space="preserve"> </w:t>
      </w:r>
      <w:r w:rsidR="00062A2D" w:rsidRPr="00AC49E8">
        <w:rPr>
          <w:rFonts w:ascii="Times New Roman" w:hAnsi="Times New Roman" w:cs="Times New Roman"/>
          <w:lang w:val="en-GB"/>
        </w:rPr>
        <w:t>the chronology of the attestation of forms and constructions.</w:t>
      </w:r>
      <w:r w:rsidR="00FF33D1" w:rsidRPr="00AC49E8">
        <w:rPr>
          <w:rFonts w:ascii="Times New Roman" w:hAnsi="Times New Roman" w:cs="Times New Roman"/>
          <w:lang w:val="en-GB"/>
        </w:rPr>
        <w:t xml:space="preserve"> </w:t>
      </w:r>
      <w:ins w:id="336" w:author="Albion M. Butters" w:date="2019-12-19T15:02:00Z">
        <w:r>
          <w:rPr>
            <w:rFonts w:ascii="Times New Roman" w:hAnsi="Times New Roman" w:cs="Times New Roman"/>
            <w:lang w:val="en-GB"/>
          </w:rPr>
          <w:t>S</w:t>
        </w:r>
      </w:ins>
      <w:r w:rsidR="00FF33D1" w:rsidRPr="00AC49E8">
        <w:rPr>
          <w:rFonts w:ascii="Times New Roman" w:hAnsi="Times New Roman" w:cs="Times New Roman"/>
          <w:lang w:val="en-GB"/>
        </w:rPr>
        <w:t>ection 3</w:t>
      </w:r>
      <w:r w:rsidR="00EB3F32" w:rsidRPr="00AC49E8">
        <w:rPr>
          <w:rFonts w:ascii="Times New Roman" w:hAnsi="Times New Roman" w:cs="Times New Roman"/>
          <w:lang w:val="en-GB"/>
        </w:rPr>
        <w:t>.2</w:t>
      </w:r>
      <w:ins w:id="337" w:author="Albion M. Butters" w:date="2019-12-19T15:03:00Z">
        <w:r>
          <w:rPr>
            <w:rFonts w:ascii="Times New Roman" w:hAnsi="Times New Roman" w:cs="Times New Roman"/>
            <w:lang w:val="en-GB"/>
          </w:rPr>
          <w:t xml:space="preserve"> sheds light on</w:t>
        </w:r>
      </w:ins>
      <w:r w:rsidR="00EB3F32" w:rsidRPr="00AC49E8">
        <w:rPr>
          <w:rFonts w:ascii="Times New Roman" w:hAnsi="Times New Roman" w:cs="Times New Roman"/>
          <w:lang w:val="en-GB"/>
        </w:rPr>
        <w:t xml:space="preserve"> the fact that the existential negation may not be dedicated to one use</w:t>
      </w:r>
      <w:ins w:id="338" w:author="Albion M. Butters" w:date="2019-12-19T15:02:00Z">
        <w:r>
          <w:rPr>
            <w:rFonts w:ascii="Times New Roman" w:hAnsi="Times New Roman" w:cs="Times New Roman"/>
            <w:lang w:val="en-GB"/>
          </w:rPr>
          <w:t>,</w:t>
        </w:r>
      </w:ins>
      <w:r w:rsidR="00EB3F32" w:rsidRPr="00AC49E8">
        <w:rPr>
          <w:rFonts w:ascii="Times New Roman" w:hAnsi="Times New Roman" w:cs="Times New Roman"/>
          <w:lang w:val="en-GB"/>
        </w:rPr>
        <w:t xml:space="preserve"> even in the first phase of its emerge</w:t>
      </w:r>
      <w:r w:rsidR="00FF33D1" w:rsidRPr="00AC49E8">
        <w:rPr>
          <w:rFonts w:ascii="Times New Roman" w:hAnsi="Times New Roman" w:cs="Times New Roman"/>
          <w:lang w:val="en-GB"/>
        </w:rPr>
        <w:t>nce. Section 3</w:t>
      </w:r>
      <w:r w:rsidR="00EB3F32" w:rsidRPr="00AC49E8">
        <w:rPr>
          <w:rFonts w:ascii="Times New Roman" w:hAnsi="Times New Roman" w:cs="Times New Roman"/>
          <w:lang w:val="en-GB"/>
        </w:rPr>
        <w:t>.3 is devoted to show</w:t>
      </w:r>
      <w:ins w:id="339" w:author="Albion M. Butters" w:date="2019-12-19T15:03:00Z">
        <w:r>
          <w:rPr>
            <w:rFonts w:ascii="Times New Roman" w:hAnsi="Times New Roman" w:cs="Times New Roman"/>
            <w:lang w:val="en-GB"/>
          </w:rPr>
          <w:t>ing</w:t>
        </w:r>
      </w:ins>
      <w:r w:rsidR="00EB3F32" w:rsidRPr="00AC49E8">
        <w:rPr>
          <w:rFonts w:ascii="Times New Roman" w:hAnsi="Times New Roman" w:cs="Times New Roman"/>
          <w:lang w:val="en-GB"/>
        </w:rPr>
        <w:t xml:space="preserve"> some atypical features of the Egyptian NE</w:t>
      </w:r>
      <w:r w:rsidR="00994AF7" w:rsidRPr="00AC49E8">
        <w:rPr>
          <w:rFonts w:ascii="Times New Roman" w:hAnsi="Times New Roman" w:cs="Times New Roman"/>
          <w:lang w:val="en-GB"/>
        </w:rPr>
        <w:t>C.</w:t>
      </w:r>
      <w:r w:rsidR="00EB3F32" w:rsidRPr="00AC49E8">
        <w:rPr>
          <w:rFonts w:ascii="Times New Roman" w:hAnsi="Times New Roman" w:cs="Times New Roman"/>
          <w:lang w:val="en-GB"/>
        </w:rPr>
        <w:t xml:space="preserve"> </w:t>
      </w:r>
    </w:p>
    <w:p w14:paraId="0513E2AA" w14:textId="77777777" w:rsidR="002C2BD8" w:rsidRPr="00AC49E8" w:rsidRDefault="002C2BD8" w:rsidP="00DE5A5D">
      <w:pPr>
        <w:spacing w:line="276" w:lineRule="auto"/>
        <w:jc w:val="both"/>
        <w:rPr>
          <w:rFonts w:ascii="Times New Roman" w:hAnsi="Times New Roman" w:cs="Times New Roman"/>
          <w:lang w:val="en-GB"/>
        </w:rPr>
      </w:pPr>
    </w:p>
    <w:p w14:paraId="158D5E95" w14:textId="32F666D0" w:rsidR="00D736EE" w:rsidRPr="00AC49E8" w:rsidRDefault="009D433E" w:rsidP="00150A64">
      <w:pPr>
        <w:pStyle w:val="Titre2"/>
        <w:rPr>
          <w:lang w:val="en-GB"/>
        </w:rPr>
      </w:pPr>
      <w:r w:rsidRPr="00AC49E8">
        <w:rPr>
          <w:lang w:val="en-GB"/>
        </w:rPr>
        <w:t>3</w:t>
      </w:r>
      <w:r w:rsidR="00D736EE" w:rsidRPr="00AC49E8">
        <w:rPr>
          <w:lang w:val="en-GB"/>
        </w:rPr>
        <w:t>.1 Layering and the problem of diglossia in Ancient Egyptian</w:t>
      </w:r>
    </w:p>
    <w:p w14:paraId="6613630B" w14:textId="77777777" w:rsidR="00D736EE" w:rsidRPr="00AC49E8" w:rsidRDefault="00D736EE" w:rsidP="00DE5A5D">
      <w:pPr>
        <w:spacing w:line="276" w:lineRule="auto"/>
        <w:jc w:val="both"/>
        <w:rPr>
          <w:rFonts w:ascii="Times New Roman" w:hAnsi="Times New Roman" w:cs="Times New Roman"/>
          <w:lang w:val="en-GB"/>
        </w:rPr>
      </w:pPr>
    </w:p>
    <w:p w14:paraId="0B9E1466" w14:textId="04A2B46D" w:rsidR="00AC4C42" w:rsidRPr="00AC49E8" w:rsidRDefault="002C2BD8"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Before turning to facts regarding the precise chronology of the Egyptian NEC, an analysis of various factors that make it difficult to establish is in order. </w:t>
      </w:r>
      <w:r w:rsidR="008855C4" w:rsidRPr="00AC49E8">
        <w:rPr>
          <w:rFonts w:ascii="Times New Roman" w:hAnsi="Times New Roman" w:cs="Times New Roman"/>
          <w:lang w:val="en-GB"/>
        </w:rPr>
        <w:t>It is a well-known fact that</w:t>
      </w:r>
      <w:r w:rsidRPr="00AC49E8">
        <w:rPr>
          <w:rFonts w:ascii="Times New Roman" w:hAnsi="Times New Roman" w:cs="Times New Roman"/>
          <w:lang w:val="en-GB"/>
        </w:rPr>
        <w:t xml:space="preserve"> </w:t>
      </w:r>
      <w:r w:rsidR="008855C4" w:rsidRPr="00AC49E8">
        <w:rPr>
          <w:rFonts w:ascii="Times New Roman" w:hAnsi="Times New Roman" w:cs="Times New Roman"/>
          <w:lang w:val="en-GB"/>
        </w:rPr>
        <w:t xml:space="preserve">prolonged variation between older and emergent forms in a given phase of a language </w:t>
      </w:r>
      <w:r w:rsidR="007405D2" w:rsidRPr="00AC49E8">
        <w:rPr>
          <w:rFonts w:ascii="Times New Roman" w:hAnsi="Times New Roman" w:cs="Times New Roman"/>
          <w:lang w:val="en-GB"/>
        </w:rPr>
        <w:t>may</w:t>
      </w:r>
      <w:r w:rsidR="008855C4" w:rsidRPr="00AC49E8">
        <w:rPr>
          <w:rFonts w:ascii="Times New Roman" w:hAnsi="Times New Roman" w:cs="Times New Roman"/>
          <w:lang w:val="en-GB"/>
        </w:rPr>
        <w:t xml:space="preserve"> </w:t>
      </w:r>
      <w:r w:rsidR="007405D2" w:rsidRPr="00AC49E8">
        <w:rPr>
          <w:rFonts w:ascii="Times New Roman" w:hAnsi="Times New Roman" w:cs="Times New Roman"/>
          <w:lang w:val="en-GB"/>
        </w:rPr>
        <w:t>obscure</w:t>
      </w:r>
      <w:r w:rsidR="00C15C0E" w:rsidRPr="00AC49E8">
        <w:rPr>
          <w:rFonts w:ascii="Times New Roman" w:hAnsi="Times New Roman" w:cs="Times New Roman"/>
          <w:lang w:val="en-GB"/>
        </w:rPr>
        <w:t xml:space="preserve"> </w:t>
      </w:r>
      <w:r w:rsidR="007405D2" w:rsidRPr="00AC49E8">
        <w:rPr>
          <w:rFonts w:ascii="Times New Roman" w:hAnsi="Times New Roman" w:cs="Times New Roman"/>
          <w:lang w:val="en-GB"/>
        </w:rPr>
        <w:t>the historical reconstruction of its evolution</w:t>
      </w:r>
      <w:r w:rsidR="00C15C0E" w:rsidRPr="00AC49E8">
        <w:rPr>
          <w:rFonts w:ascii="Times New Roman" w:hAnsi="Times New Roman" w:cs="Times New Roman"/>
          <w:lang w:val="en-GB"/>
        </w:rPr>
        <w:t>. The phenomenon of</w:t>
      </w:r>
      <w:r w:rsidR="008855C4" w:rsidRPr="00AC49E8">
        <w:rPr>
          <w:rFonts w:ascii="Times New Roman" w:hAnsi="Times New Roman" w:cs="Times New Roman"/>
          <w:lang w:val="en-GB"/>
        </w:rPr>
        <w:t xml:space="preserve"> layering</w:t>
      </w:r>
      <w:r w:rsidR="00C15C0E" w:rsidRPr="00AC49E8">
        <w:rPr>
          <w:rFonts w:ascii="Times New Roman" w:hAnsi="Times New Roman" w:cs="Times New Roman"/>
          <w:lang w:val="en-GB"/>
        </w:rPr>
        <w:t xml:space="preserve"> plays the same role in Egyptian</w:t>
      </w:r>
      <w:r w:rsidR="00337B3B" w:rsidRPr="00AC49E8">
        <w:rPr>
          <w:rFonts w:ascii="Times New Roman" w:hAnsi="Times New Roman" w:cs="Times New Roman"/>
          <w:lang w:val="en-GB"/>
        </w:rPr>
        <w:t xml:space="preserve"> as in other languages</w:t>
      </w:r>
      <w:r w:rsidR="00C15C0E" w:rsidRPr="00AC49E8">
        <w:rPr>
          <w:rFonts w:ascii="Times New Roman" w:hAnsi="Times New Roman" w:cs="Times New Roman"/>
          <w:lang w:val="en-GB"/>
        </w:rPr>
        <w:t>. Beyond negation, it is observed in many domains of the language.</w:t>
      </w:r>
      <w:r w:rsidR="002F395B" w:rsidRPr="00AC49E8">
        <w:rPr>
          <w:rFonts w:ascii="Times New Roman" w:hAnsi="Times New Roman" w:cs="Times New Roman"/>
          <w:lang w:val="en-GB"/>
        </w:rPr>
        <w:t xml:space="preserve"> In this respect, there is nothing particular to Ancient Egyptian. However, the nature of the documentation makes the situation of the linguist even more difficult. </w:t>
      </w:r>
      <w:r w:rsidR="003D69CD" w:rsidRPr="00AC49E8">
        <w:rPr>
          <w:rFonts w:ascii="Times New Roman" w:hAnsi="Times New Roman" w:cs="Times New Roman"/>
          <w:lang w:val="en-GB"/>
        </w:rPr>
        <w:t>First</w:t>
      </w:r>
      <w:r w:rsidR="002F395B" w:rsidRPr="00AC49E8">
        <w:rPr>
          <w:rFonts w:ascii="Times New Roman" w:hAnsi="Times New Roman" w:cs="Times New Roman"/>
          <w:lang w:val="en-GB"/>
        </w:rPr>
        <w:t>, it is not always possible to date a document with the precision needed to reconstruct a historical path. Moreover, even in texts that can be dated with some accuracy and belong to the same historical moment, layering plays different role</w:t>
      </w:r>
      <w:ins w:id="340" w:author="Albion M. Butters" w:date="2019-12-19T15:04:00Z">
        <w:r w:rsidR="00486137">
          <w:rPr>
            <w:rFonts w:ascii="Times New Roman" w:hAnsi="Times New Roman" w:cs="Times New Roman"/>
            <w:lang w:val="en-GB"/>
          </w:rPr>
          <w:t>s</w:t>
        </w:r>
      </w:ins>
      <w:r w:rsidR="002F395B" w:rsidRPr="00AC49E8">
        <w:rPr>
          <w:rFonts w:ascii="Times New Roman" w:hAnsi="Times New Roman" w:cs="Times New Roman"/>
          <w:lang w:val="en-GB"/>
        </w:rPr>
        <w:t xml:space="preserve"> and can have different effects</w:t>
      </w:r>
      <w:ins w:id="341" w:author="Albion M. Butters" w:date="2019-12-19T15:04:00Z">
        <w:r w:rsidR="00486137">
          <w:rPr>
            <w:rFonts w:ascii="Times New Roman" w:hAnsi="Times New Roman" w:cs="Times New Roman"/>
            <w:lang w:val="en-GB"/>
          </w:rPr>
          <w:t>,</w:t>
        </w:r>
      </w:ins>
      <w:r w:rsidR="002F395B" w:rsidRPr="00AC49E8">
        <w:rPr>
          <w:rFonts w:ascii="Times New Roman" w:hAnsi="Times New Roman" w:cs="Times New Roman"/>
          <w:lang w:val="en-GB"/>
        </w:rPr>
        <w:t xml:space="preserve"> according to its register, </w:t>
      </w:r>
      <w:r w:rsidR="002F395B" w:rsidRPr="00AB42F4">
        <w:rPr>
          <w:rFonts w:ascii="Times New Roman" w:hAnsi="Times New Roman" w:cs="Times New Roman"/>
          <w:lang w:val="en-GB"/>
        </w:rPr>
        <w:t>genre</w:t>
      </w:r>
      <w:r w:rsidR="002F395B" w:rsidRPr="00AC49E8">
        <w:rPr>
          <w:rFonts w:ascii="Times New Roman" w:hAnsi="Times New Roman" w:cs="Times New Roman"/>
          <w:lang w:val="en-GB"/>
        </w:rPr>
        <w:t xml:space="preserve"> or discourse category.</w:t>
      </w:r>
      <w:r w:rsidR="00373573" w:rsidRPr="00AC49E8">
        <w:rPr>
          <w:rFonts w:ascii="Times New Roman" w:hAnsi="Times New Roman" w:cs="Times New Roman"/>
          <w:lang w:val="en-GB"/>
        </w:rPr>
        <w:t xml:space="preserve"> From the end of Middle Kingdom on, the use of the classical language in texts showing various degrees of formality prompted </w:t>
      </w:r>
      <w:ins w:id="342" w:author="Albion M. Butters" w:date="2019-12-19T15:05:00Z">
        <w:r w:rsidR="00486137">
          <w:rPr>
            <w:rFonts w:ascii="Times New Roman" w:hAnsi="Times New Roman" w:cs="Times New Roman"/>
            <w:lang w:val="en-GB"/>
          </w:rPr>
          <w:t>E</w:t>
        </w:r>
      </w:ins>
      <w:r w:rsidR="00373573" w:rsidRPr="00AC49E8">
        <w:rPr>
          <w:rFonts w:ascii="Times New Roman" w:hAnsi="Times New Roman" w:cs="Times New Roman"/>
          <w:lang w:val="en-GB"/>
        </w:rPr>
        <w:t>gyptologists to create the</w:t>
      </w:r>
      <w:r w:rsidR="002F395B" w:rsidRPr="00AC49E8">
        <w:rPr>
          <w:rFonts w:ascii="Times New Roman" w:hAnsi="Times New Roman" w:cs="Times New Roman"/>
          <w:lang w:val="en-GB"/>
        </w:rPr>
        <w:t xml:space="preserve"> </w:t>
      </w:r>
      <w:r w:rsidR="00416ECF" w:rsidRPr="00AC49E8">
        <w:rPr>
          <w:rFonts w:ascii="Times New Roman" w:hAnsi="Times New Roman" w:cs="Times New Roman"/>
          <w:lang w:val="en-GB"/>
        </w:rPr>
        <w:t xml:space="preserve">notion of </w:t>
      </w:r>
      <w:r w:rsidR="00416ECF" w:rsidRPr="00AC49E8">
        <w:rPr>
          <w:rFonts w:ascii="Times New Roman" w:hAnsi="Times New Roman" w:cs="Times New Roman"/>
          <w:i/>
          <w:lang w:val="en-GB"/>
        </w:rPr>
        <w:t>Egyptien de tradition</w:t>
      </w:r>
      <w:r w:rsidR="00373573" w:rsidRPr="00AC49E8">
        <w:rPr>
          <w:rFonts w:ascii="Times New Roman" w:hAnsi="Times New Roman" w:cs="Times New Roman"/>
          <w:i/>
          <w:lang w:val="en-GB"/>
        </w:rPr>
        <w:t>.</w:t>
      </w:r>
      <w:r w:rsidR="00E60D18" w:rsidRPr="00AC49E8">
        <w:rPr>
          <w:rStyle w:val="Marquenotebasdepage"/>
          <w:rFonts w:ascii="Times New Roman" w:hAnsi="Times New Roman" w:cs="Times New Roman"/>
          <w:lang w:val="en-GB"/>
        </w:rPr>
        <w:footnoteReference w:id="31"/>
      </w:r>
      <w:r w:rsidR="00373573" w:rsidRPr="00AC49E8">
        <w:rPr>
          <w:rFonts w:ascii="Times New Roman" w:hAnsi="Times New Roman" w:cs="Times New Roman"/>
          <w:lang w:val="en-GB"/>
        </w:rPr>
        <w:t xml:space="preserve"> This label designates </w:t>
      </w:r>
      <w:r w:rsidR="002302B7" w:rsidRPr="00AC49E8">
        <w:rPr>
          <w:rFonts w:ascii="Times New Roman" w:hAnsi="Times New Roman" w:cs="Times New Roman"/>
          <w:lang w:val="en-GB"/>
        </w:rPr>
        <w:t xml:space="preserve">a multifaceted reality. </w:t>
      </w:r>
      <w:r w:rsidR="00A065C1" w:rsidRPr="00AC49E8">
        <w:rPr>
          <w:rFonts w:ascii="Times New Roman" w:hAnsi="Times New Roman" w:cs="Times New Roman"/>
          <w:lang w:val="en-GB"/>
        </w:rPr>
        <w:t xml:space="preserve">Middle Egyptian becomes a literary language </w:t>
      </w:r>
      <w:r w:rsidR="007353B2" w:rsidRPr="00AC49E8">
        <w:rPr>
          <w:rFonts w:ascii="Times New Roman" w:hAnsi="Times New Roman" w:cs="Times New Roman"/>
          <w:lang w:val="en-GB"/>
        </w:rPr>
        <w:t>of communication in formal register</w:t>
      </w:r>
      <w:ins w:id="343" w:author="Albion M. Butters" w:date="2019-12-19T15:05:00Z">
        <w:r w:rsidR="00486137">
          <w:rPr>
            <w:rFonts w:ascii="Times New Roman" w:hAnsi="Times New Roman" w:cs="Times New Roman"/>
            <w:lang w:val="en-GB"/>
          </w:rPr>
          <w:t>,</w:t>
        </w:r>
      </w:ins>
      <w:r w:rsidR="007353B2" w:rsidRPr="00AC49E8">
        <w:rPr>
          <w:rFonts w:ascii="Times New Roman" w:hAnsi="Times New Roman" w:cs="Times New Roman"/>
          <w:lang w:val="en-GB"/>
        </w:rPr>
        <w:t xml:space="preserve"> </w:t>
      </w:r>
      <w:r w:rsidR="00A065C1" w:rsidRPr="00AC49E8">
        <w:rPr>
          <w:rFonts w:ascii="Times New Roman" w:hAnsi="Times New Roman" w:cs="Times New Roman"/>
          <w:lang w:val="en-GB"/>
        </w:rPr>
        <w:t xml:space="preserve">used much </w:t>
      </w:r>
      <w:ins w:id="344" w:author="Albion M. Butters" w:date="2019-12-19T15:05:00Z">
        <w:r w:rsidR="00486137">
          <w:rPr>
            <w:rFonts w:ascii="Times New Roman" w:hAnsi="Times New Roman" w:cs="Times New Roman"/>
            <w:lang w:val="en-GB"/>
          </w:rPr>
          <w:t>like</w:t>
        </w:r>
        <w:r w:rsidR="00486137" w:rsidRPr="00AC49E8">
          <w:rPr>
            <w:rFonts w:ascii="Times New Roman" w:hAnsi="Times New Roman" w:cs="Times New Roman"/>
            <w:lang w:val="en-GB"/>
          </w:rPr>
          <w:t xml:space="preserve"> </w:t>
        </w:r>
      </w:ins>
      <w:r w:rsidR="00A065C1" w:rsidRPr="00AC49E8">
        <w:rPr>
          <w:rFonts w:ascii="Times New Roman" w:hAnsi="Times New Roman" w:cs="Times New Roman"/>
          <w:lang w:val="en-GB"/>
        </w:rPr>
        <w:t xml:space="preserve">Latin in </w:t>
      </w:r>
      <w:r w:rsidR="00735E69" w:rsidRPr="00AC49E8">
        <w:rPr>
          <w:rFonts w:ascii="Times New Roman" w:hAnsi="Times New Roman" w:cs="Times New Roman"/>
          <w:lang w:val="en-GB"/>
        </w:rPr>
        <w:t xml:space="preserve">the </w:t>
      </w:r>
      <w:r w:rsidR="00A065C1" w:rsidRPr="00AC49E8">
        <w:rPr>
          <w:rFonts w:ascii="Times New Roman" w:hAnsi="Times New Roman" w:cs="Times New Roman"/>
          <w:lang w:val="en-GB"/>
        </w:rPr>
        <w:t xml:space="preserve">Medieval </w:t>
      </w:r>
      <w:r w:rsidR="00735E69" w:rsidRPr="00AC49E8">
        <w:rPr>
          <w:rFonts w:ascii="Times New Roman" w:hAnsi="Times New Roman" w:cs="Times New Roman"/>
          <w:lang w:val="en-GB"/>
        </w:rPr>
        <w:t>Period</w:t>
      </w:r>
      <w:r w:rsidR="00A065C1" w:rsidRPr="00AC49E8">
        <w:rPr>
          <w:rFonts w:ascii="Times New Roman" w:hAnsi="Times New Roman" w:cs="Times New Roman"/>
          <w:lang w:val="en-GB"/>
        </w:rPr>
        <w:t xml:space="preserve">. </w:t>
      </w:r>
      <w:r w:rsidR="007353B2" w:rsidRPr="00AC49E8">
        <w:rPr>
          <w:rFonts w:ascii="Times New Roman" w:hAnsi="Times New Roman" w:cs="Times New Roman"/>
          <w:lang w:val="en-GB"/>
        </w:rPr>
        <w:t xml:space="preserve">However, the concrete reality bound with this general definition </w:t>
      </w:r>
      <w:ins w:id="345" w:author="Albion M. Butters" w:date="2019-12-19T15:05:00Z">
        <w:r w:rsidR="00486137">
          <w:rPr>
            <w:rFonts w:ascii="Times New Roman" w:hAnsi="Times New Roman" w:cs="Times New Roman"/>
            <w:lang w:val="en-GB"/>
          </w:rPr>
          <w:t>can</w:t>
        </w:r>
        <w:r w:rsidR="00486137" w:rsidRPr="00AC49E8">
          <w:rPr>
            <w:rFonts w:ascii="Times New Roman" w:hAnsi="Times New Roman" w:cs="Times New Roman"/>
            <w:lang w:val="en-GB"/>
          </w:rPr>
          <w:t xml:space="preserve"> </w:t>
        </w:r>
      </w:ins>
      <w:r w:rsidR="007353B2" w:rsidRPr="00AC49E8">
        <w:rPr>
          <w:rFonts w:ascii="Times New Roman" w:hAnsi="Times New Roman" w:cs="Times New Roman"/>
          <w:lang w:val="en-GB"/>
        </w:rPr>
        <w:t>vary a lot from one text to another</w:t>
      </w:r>
      <w:r w:rsidR="00E20608" w:rsidRPr="00AC49E8">
        <w:rPr>
          <w:rFonts w:ascii="Times New Roman" w:hAnsi="Times New Roman" w:cs="Times New Roman"/>
          <w:lang w:val="en-GB"/>
        </w:rPr>
        <w:t>, depending on time but also on various contexts of use</w:t>
      </w:r>
      <w:r w:rsidR="007353B2" w:rsidRPr="00AC49E8">
        <w:rPr>
          <w:rFonts w:ascii="Times New Roman" w:hAnsi="Times New Roman" w:cs="Times New Roman"/>
          <w:lang w:val="en-GB"/>
        </w:rPr>
        <w:t xml:space="preserve">. </w:t>
      </w:r>
      <w:r w:rsidR="002E6831" w:rsidRPr="00AC49E8">
        <w:rPr>
          <w:rFonts w:ascii="Times New Roman" w:hAnsi="Times New Roman" w:cs="Times New Roman"/>
          <w:lang w:val="en-GB"/>
        </w:rPr>
        <w:t xml:space="preserve">Beyond the extension of the well-known phenomenon of layering, the Egyptian documentation thus shows a preservation of ancient forms in texts dating from times much posterior to their living use in the </w:t>
      </w:r>
      <w:r w:rsidR="00C01063" w:rsidRPr="00AC49E8">
        <w:rPr>
          <w:rFonts w:ascii="Times New Roman" w:hAnsi="Times New Roman" w:cs="Times New Roman"/>
          <w:lang w:val="en-GB"/>
        </w:rPr>
        <w:t xml:space="preserve">spoken </w:t>
      </w:r>
      <w:r w:rsidR="002E6831" w:rsidRPr="00AC49E8">
        <w:rPr>
          <w:rFonts w:ascii="Times New Roman" w:hAnsi="Times New Roman" w:cs="Times New Roman"/>
          <w:lang w:val="en-GB"/>
        </w:rPr>
        <w:t xml:space="preserve">language. </w:t>
      </w:r>
      <w:r w:rsidR="00810C0A" w:rsidRPr="00AC49E8">
        <w:rPr>
          <w:rFonts w:ascii="Times New Roman" w:hAnsi="Times New Roman" w:cs="Times New Roman"/>
          <w:lang w:val="en-GB"/>
        </w:rPr>
        <w:t>As for negative existential constructions, the conservatism in formal and literary registers may be illustrated through t</w:t>
      </w:r>
      <w:r w:rsidR="00AC4C42" w:rsidRPr="00AC49E8">
        <w:rPr>
          <w:rFonts w:ascii="Times New Roman" w:hAnsi="Times New Roman" w:cs="Times New Roman"/>
          <w:lang w:val="en-GB"/>
        </w:rPr>
        <w:t>he use of</w:t>
      </w:r>
      <w:r w:rsidR="00FB39C7" w:rsidRPr="00AC49E8">
        <w:rPr>
          <w:rFonts w:ascii="Times New Roman" w:hAnsi="Times New Roman" w:cs="Times New Roman"/>
          <w:lang w:val="en-GB"/>
        </w:rPr>
        <w:t xml:space="preserve"> the construction</w:t>
      </w:r>
      <w:r w:rsidR="0023637F" w:rsidRPr="00AC49E8">
        <w:rPr>
          <w:rFonts w:ascii="Umschrift_TTn" w:hAnsi="Umschrift_TTn" w:cs="Times New Roman"/>
          <w:i/>
          <w:lang w:val="en-GB"/>
        </w:rPr>
        <w:t xml:space="preserve"> ni wn</w:t>
      </w:r>
      <w:r w:rsidR="00FB39C7" w:rsidRPr="00AC49E8">
        <w:rPr>
          <w:rFonts w:ascii="Times New Roman" w:hAnsi="Times New Roman" w:cs="Times New Roman"/>
          <w:lang w:val="en-GB"/>
        </w:rPr>
        <w:t>. It i</w:t>
      </w:r>
      <w:r w:rsidR="00AC4C42" w:rsidRPr="00AC49E8">
        <w:rPr>
          <w:rFonts w:ascii="Times New Roman" w:hAnsi="Times New Roman" w:cs="Times New Roman"/>
          <w:lang w:val="en-GB"/>
        </w:rPr>
        <w:t xml:space="preserve">s </w:t>
      </w:r>
      <w:r w:rsidR="003F0551" w:rsidRPr="00AC49E8">
        <w:rPr>
          <w:rFonts w:ascii="Times New Roman" w:hAnsi="Times New Roman" w:cs="Times New Roman"/>
          <w:lang w:val="en-GB"/>
        </w:rPr>
        <w:t xml:space="preserve">indeed </w:t>
      </w:r>
      <w:r w:rsidR="00AC4C42" w:rsidRPr="00AC49E8">
        <w:rPr>
          <w:rFonts w:ascii="Times New Roman" w:hAnsi="Times New Roman" w:cs="Times New Roman"/>
          <w:lang w:val="en-GB"/>
        </w:rPr>
        <w:t xml:space="preserve">maintained in texts written in </w:t>
      </w:r>
      <w:r w:rsidR="00AC4C42" w:rsidRPr="00AC49E8">
        <w:rPr>
          <w:rFonts w:ascii="Times New Roman" w:hAnsi="Times New Roman" w:cs="Times New Roman"/>
          <w:i/>
          <w:lang w:val="en-GB"/>
        </w:rPr>
        <w:t>Egyptien de tradition</w:t>
      </w:r>
      <w:r w:rsidR="00AC4C42" w:rsidRPr="00AC49E8">
        <w:rPr>
          <w:rFonts w:ascii="Times New Roman" w:hAnsi="Times New Roman" w:cs="Times New Roman"/>
          <w:lang w:val="en-GB"/>
        </w:rPr>
        <w:t xml:space="preserve"> during the New Kingdom</w:t>
      </w:r>
      <w:ins w:id="346" w:author="Albion M. Butters" w:date="2019-12-19T15:06:00Z">
        <w:r w:rsidR="00486137">
          <w:rPr>
            <w:rFonts w:ascii="Times New Roman" w:hAnsi="Times New Roman" w:cs="Times New Roman"/>
            <w:lang w:val="en-GB"/>
          </w:rPr>
          <w:t>,</w:t>
        </w:r>
      </w:ins>
      <w:r w:rsidR="00AC4C42" w:rsidRPr="00AC49E8">
        <w:rPr>
          <w:rFonts w:ascii="Times New Roman" w:hAnsi="Times New Roman" w:cs="Times New Roman"/>
          <w:lang w:val="en-GB"/>
        </w:rPr>
        <w:t xml:space="preserve"> such as</w:t>
      </w:r>
      <w:r w:rsidR="003F0551" w:rsidRPr="00AC49E8">
        <w:rPr>
          <w:rFonts w:ascii="Times New Roman" w:hAnsi="Times New Roman" w:cs="Times New Roman"/>
          <w:lang w:val="en-GB"/>
        </w:rPr>
        <w:t xml:space="preserve"> </w:t>
      </w:r>
      <w:ins w:id="347" w:author="Albion M. Butters" w:date="2019-12-19T15:06:00Z">
        <w:r w:rsidR="00486137">
          <w:rPr>
            <w:rFonts w:ascii="Times New Roman" w:hAnsi="Times New Roman" w:cs="Times New Roman"/>
            <w:lang w:val="en-GB"/>
          </w:rPr>
          <w:t xml:space="preserve">seen </w:t>
        </w:r>
      </w:ins>
      <w:r w:rsidR="003F0551" w:rsidRPr="00AC49E8">
        <w:rPr>
          <w:rFonts w:ascii="Times New Roman" w:hAnsi="Times New Roman" w:cs="Times New Roman"/>
          <w:lang w:val="en-GB"/>
        </w:rPr>
        <w:t>in</w:t>
      </w:r>
      <w:r w:rsidR="00AC4C42" w:rsidRPr="00AC49E8">
        <w:rPr>
          <w:rFonts w:ascii="Times New Roman" w:hAnsi="Times New Roman" w:cs="Times New Roman"/>
          <w:lang w:val="en-GB"/>
        </w:rPr>
        <w:t xml:space="preserve"> the following </w:t>
      </w:r>
      <w:r w:rsidR="003F0551" w:rsidRPr="00AC49E8">
        <w:rPr>
          <w:rFonts w:ascii="Times New Roman" w:hAnsi="Times New Roman" w:cs="Times New Roman"/>
          <w:lang w:val="en-GB"/>
        </w:rPr>
        <w:t>example</w:t>
      </w:r>
      <w:ins w:id="348" w:author="Albion M. Butters" w:date="2019-12-19T15:06:00Z">
        <w:r w:rsidR="00486137">
          <w:rPr>
            <w:rFonts w:ascii="Times New Roman" w:hAnsi="Times New Roman" w:cs="Times New Roman"/>
            <w:lang w:val="en-GB"/>
          </w:rPr>
          <w:t xml:space="preserve">, which </w:t>
        </w:r>
      </w:ins>
      <w:r w:rsidR="000B37F3" w:rsidRPr="00AC49E8">
        <w:rPr>
          <w:rFonts w:ascii="Times New Roman" w:hAnsi="Times New Roman" w:cs="Times New Roman"/>
          <w:lang w:val="en-GB"/>
        </w:rPr>
        <w:t>shows it</w:t>
      </w:r>
      <w:r w:rsidR="007F7DC4" w:rsidRPr="00AC49E8">
        <w:rPr>
          <w:rFonts w:ascii="Times New Roman" w:hAnsi="Times New Roman" w:cs="Times New Roman"/>
          <w:lang w:val="en-GB"/>
        </w:rPr>
        <w:t>s use for</w:t>
      </w:r>
      <w:r w:rsidR="000B37F3" w:rsidRPr="00AC49E8">
        <w:rPr>
          <w:rFonts w:ascii="Times New Roman" w:hAnsi="Times New Roman" w:cs="Times New Roman"/>
          <w:lang w:val="en-GB"/>
        </w:rPr>
        <w:t xml:space="preserve"> expressing sentential possession</w:t>
      </w:r>
      <w:ins w:id="349" w:author="Albion M. Butters" w:date="2019-12-19T11:44:00Z">
        <w:r w:rsidR="00DE3CD7">
          <w:rPr>
            <w:rFonts w:ascii="Times New Roman" w:hAnsi="Times New Roman" w:cs="Times New Roman"/>
            <w:lang w:val="en-GB"/>
          </w:rPr>
          <w:t>:</w:t>
        </w:r>
      </w:ins>
      <w:r w:rsidR="00AC4C42" w:rsidRPr="00AC49E8">
        <w:rPr>
          <w:rFonts w:ascii="Times New Roman" w:hAnsi="Times New Roman" w:cs="Times New Roman"/>
          <w:lang w:val="en-GB"/>
        </w:rPr>
        <w:t xml:space="preserve"> </w:t>
      </w:r>
    </w:p>
    <w:p w14:paraId="3367A13B" w14:textId="77777777" w:rsidR="00AC4C42" w:rsidRPr="00AC49E8" w:rsidRDefault="00AC4C42" w:rsidP="00DE5A5D">
      <w:pPr>
        <w:spacing w:line="276" w:lineRule="auto"/>
        <w:jc w:val="both"/>
        <w:rPr>
          <w:rFonts w:ascii="Times New Roman" w:hAnsi="Times New Roman" w:cs="Times New Roman"/>
          <w:lang w:val="en-GB"/>
        </w:rPr>
      </w:pPr>
    </w:p>
    <w:p w14:paraId="22510DB1" w14:textId="5DF450FA" w:rsidR="00AC4C42" w:rsidRPr="00AC49E8" w:rsidRDefault="00660ACC"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(49)</w:t>
      </w:r>
      <w:r w:rsidR="00C621BB" w:rsidRPr="00AC49E8">
        <w:rPr>
          <w:rFonts w:ascii="Times New Roman" w:hAnsi="Times New Roman" w:cs="Times New Roman"/>
          <w:lang w:val="en-GB"/>
        </w:rPr>
        <w:tab/>
      </w:r>
      <w:r w:rsidR="007D76B2" w:rsidRPr="00AC49E8">
        <w:rPr>
          <w:rFonts w:ascii="Times New Roman" w:hAnsi="Times New Roman" w:cs="Times New Roman"/>
          <w:lang w:val="en-GB"/>
        </w:rPr>
        <w:t xml:space="preserve">Classical Egyptian </w:t>
      </w:r>
      <w:r w:rsidR="00B66F02" w:rsidRPr="00AC49E8">
        <w:rPr>
          <w:rFonts w:ascii="Times New Roman" w:hAnsi="Times New Roman" w:cs="Times New Roman"/>
          <w:lang w:val="en-GB"/>
        </w:rPr>
        <w:t>(Egyptian [Afro-Asiatic], Egypt)</w:t>
      </w:r>
    </w:p>
    <w:p w14:paraId="24E6C2B8" w14:textId="019AF1AD" w:rsidR="00AC4C42" w:rsidRPr="00AC49E8" w:rsidRDefault="00C621BB" w:rsidP="00DE5A5D">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AC4C42" w:rsidRPr="00AC49E8">
        <w:rPr>
          <w:rFonts w:ascii="Umschrift_TTn" w:hAnsi="Umschrift_TTn" w:cs="Times New Roman"/>
          <w:i/>
          <w:lang w:val="en-GB"/>
        </w:rPr>
        <w:t xml:space="preserve">ni </w:t>
      </w:r>
      <w:r w:rsidR="00042F4D" w:rsidRPr="00AC49E8">
        <w:rPr>
          <w:rFonts w:ascii="Umschrift_TTn" w:hAnsi="Umschrift_TTn" w:cs="Times New Roman"/>
          <w:i/>
          <w:lang w:val="en-GB"/>
        </w:rPr>
        <w:tab/>
      </w:r>
      <w:r w:rsidR="00042F4D" w:rsidRPr="00AC49E8">
        <w:rPr>
          <w:rFonts w:ascii="Umschrift_TTn" w:hAnsi="Umschrift_TTn" w:cs="Times New Roman"/>
          <w:i/>
          <w:lang w:val="en-GB"/>
        </w:rPr>
        <w:tab/>
      </w:r>
      <w:r w:rsidR="00AC4C42" w:rsidRPr="00AC49E8">
        <w:rPr>
          <w:rFonts w:ascii="Umschrift_TTn" w:hAnsi="Umschrift_TTn" w:cs="Times New Roman"/>
          <w:i/>
          <w:lang w:val="en-GB"/>
        </w:rPr>
        <w:t xml:space="preserve">wn </w:t>
      </w:r>
      <w:r w:rsidR="00042F4D" w:rsidRPr="00AC49E8">
        <w:rPr>
          <w:rFonts w:ascii="Umschrift_TTn" w:hAnsi="Umschrift_TTn" w:cs="Times New Roman"/>
          <w:i/>
          <w:lang w:val="en-GB"/>
        </w:rPr>
        <w:tab/>
      </w:r>
      <w:r w:rsidR="00042F4D" w:rsidRPr="00AC49E8">
        <w:rPr>
          <w:rFonts w:ascii="Umschrift_TTn" w:hAnsi="Umschrift_TTn" w:cs="Times New Roman"/>
          <w:i/>
          <w:lang w:val="en-GB"/>
        </w:rPr>
        <w:tab/>
      </w:r>
      <w:r w:rsidR="00042F4D" w:rsidRPr="00AC49E8">
        <w:rPr>
          <w:rFonts w:ascii="Umschrift_TTn" w:hAnsi="Umschrift_TTn" w:cs="Times New Roman"/>
          <w:i/>
          <w:lang w:val="en-GB"/>
        </w:rPr>
        <w:tab/>
      </w:r>
      <w:r w:rsidR="00042F4D" w:rsidRPr="00AC49E8">
        <w:rPr>
          <w:rFonts w:ascii="Umschrift_TTn" w:hAnsi="Umschrift_TTn" w:cs="Times New Roman"/>
          <w:i/>
          <w:lang w:val="en-GB"/>
        </w:rPr>
        <w:tab/>
      </w:r>
      <w:r w:rsidR="00042F4D" w:rsidRPr="00AC49E8">
        <w:rPr>
          <w:rFonts w:ascii="Umschrift_TTn" w:hAnsi="Umschrift_TTn" w:cs="Times New Roman"/>
          <w:i/>
          <w:lang w:val="en-GB"/>
        </w:rPr>
        <w:tab/>
      </w:r>
      <w:r w:rsidR="00AC4C42" w:rsidRPr="00AC49E8">
        <w:rPr>
          <w:rFonts w:ascii="Umschrift_TTn" w:hAnsi="Umschrift_TTn" w:cs="Times New Roman"/>
          <w:i/>
          <w:lang w:val="en-GB"/>
        </w:rPr>
        <w:t>st=sn</w:t>
      </w:r>
    </w:p>
    <w:p w14:paraId="4F938308" w14:textId="30362575" w:rsidR="00AC4C42" w:rsidRPr="00AC49E8" w:rsidRDefault="00C621BB" w:rsidP="00DE5A5D">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AC4C42" w:rsidRPr="00AC49E8">
        <w:rPr>
          <w:rFonts w:ascii="Times New Roman" w:hAnsi="Times New Roman" w:cs="Times New Roman"/>
          <w:smallCaps/>
          <w:lang w:val="en-GB"/>
        </w:rPr>
        <w:t>neg</w:t>
      </w:r>
      <w:r w:rsidR="00AC4C42" w:rsidRPr="00AC49E8">
        <w:rPr>
          <w:rFonts w:ascii="Times New Roman" w:hAnsi="Times New Roman" w:cs="Times New Roman"/>
          <w:lang w:val="en-GB"/>
        </w:rPr>
        <w:t xml:space="preserve"> </w:t>
      </w:r>
      <w:r w:rsidR="00042F4D" w:rsidRPr="00AC49E8">
        <w:rPr>
          <w:rFonts w:ascii="Times New Roman" w:hAnsi="Times New Roman" w:cs="Times New Roman"/>
          <w:lang w:val="en-GB"/>
        </w:rPr>
        <w:tab/>
      </w:r>
      <w:r w:rsidR="00AC4C42" w:rsidRPr="00AC49E8">
        <w:rPr>
          <w:rFonts w:ascii="Times New Roman" w:hAnsi="Times New Roman" w:cs="Times New Roman"/>
          <w:lang w:val="en-GB"/>
        </w:rPr>
        <w:t>exist\</w:t>
      </w:r>
      <w:r w:rsidR="00AC4C42" w:rsidRPr="00AC49E8">
        <w:rPr>
          <w:rFonts w:ascii="Times New Roman" w:hAnsi="Times New Roman" w:cs="Times New Roman"/>
          <w:smallCaps/>
          <w:lang w:val="en-GB"/>
        </w:rPr>
        <w:t>ptcp.m.sg</w:t>
      </w:r>
      <w:r w:rsidR="00AC4C42" w:rsidRPr="00AC49E8">
        <w:rPr>
          <w:rFonts w:ascii="Times New Roman" w:hAnsi="Times New Roman" w:cs="Times New Roman"/>
          <w:lang w:val="en-GB"/>
        </w:rPr>
        <w:t xml:space="preserve"> </w:t>
      </w:r>
      <w:r w:rsidR="00042F4D" w:rsidRPr="00AC49E8">
        <w:rPr>
          <w:rFonts w:ascii="Times New Roman" w:hAnsi="Times New Roman" w:cs="Times New Roman"/>
          <w:lang w:val="en-GB"/>
        </w:rPr>
        <w:tab/>
      </w:r>
      <w:r w:rsidR="00AC4C42" w:rsidRPr="00AC49E8">
        <w:rPr>
          <w:rFonts w:ascii="Times New Roman" w:hAnsi="Times New Roman" w:cs="Times New Roman"/>
          <w:lang w:val="en-GB"/>
        </w:rPr>
        <w:t>place=</w:t>
      </w:r>
      <w:r w:rsidR="00AC4C42" w:rsidRPr="00AC49E8">
        <w:rPr>
          <w:rFonts w:ascii="Times New Roman" w:hAnsi="Times New Roman" w:cs="Times New Roman"/>
          <w:smallCaps/>
          <w:lang w:val="en-GB"/>
        </w:rPr>
        <w:t>3pl</w:t>
      </w:r>
    </w:p>
    <w:p w14:paraId="253880B0" w14:textId="264ABDBE" w:rsidR="00AC4C42" w:rsidRPr="00AC49E8" w:rsidRDefault="00C621BB"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E00E81" w:rsidRPr="00AC49E8">
        <w:rPr>
          <w:rFonts w:ascii="Times New Roman" w:hAnsi="Times New Roman" w:cs="Times New Roman"/>
          <w:lang w:val="en-GB"/>
        </w:rPr>
        <w:t>‘</w:t>
      </w:r>
      <w:r w:rsidR="00AC4C42" w:rsidRPr="00AC49E8">
        <w:rPr>
          <w:rFonts w:ascii="Times New Roman" w:hAnsi="Times New Roman" w:cs="Times New Roman"/>
          <w:lang w:val="en-GB"/>
        </w:rPr>
        <w:t>Their place does not exist</w:t>
      </w:r>
      <w:r w:rsidR="00E00E81" w:rsidRPr="00AC49E8">
        <w:rPr>
          <w:rFonts w:ascii="Times New Roman" w:hAnsi="Times New Roman" w:cs="Times New Roman"/>
          <w:lang w:val="en-GB"/>
        </w:rPr>
        <w:t>’</w:t>
      </w:r>
      <w:r w:rsidR="00AC4C42" w:rsidRPr="00AC49E8">
        <w:rPr>
          <w:rFonts w:ascii="Times New Roman" w:hAnsi="Times New Roman" w:cs="Times New Roman"/>
          <w:lang w:val="en-GB"/>
        </w:rPr>
        <w:t xml:space="preserve"> &gt; </w:t>
      </w:r>
      <w:r w:rsidR="00E00E81" w:rsidRPr="00AC49E8">
        <w:rPr>
          <w:rFonts w:ascii="Times New Roman" w:hAnsi="Times New Roman" w:cs="Times New Roman"/>
          <w:lang w:val="en-GB"/>
        </w:rPr>
        <w:t>‘</w:t>
      </w:r>
      <w:r w:rsidR="00AC4C42" w:rsidRPr="00AC49E8">
        <w:rPr>
          <w:rFonts w:ascii="Times New Roman" w:hAnsi="Times New Roman" w:cs="Times New Roman"/>
          <w:lang w:val="en-GB"/>
        </w:rPr>
        <w:t>They have no place</w:t>
      </w:r>
      <w:r w:rsidR="00E00E81" w:rsidRPr="00AC49E8">
        <w:rPr>
          <w:rFonts w:ascii="Times New Roman" w:hAnsi="Times New Roman" w:cs="Times New Roman"/>
          <w:lang w:val="en-GB"/>
        </w:rPr>
        <w:t>’</w:t>
      </w:r>
      <w:r w:rsidR="007D76B2" w:rsidRPr="00AC49E8">
        <w:rPr>
          <w:rFonts w:ascii="Times New Roman" w:hAnsi="Times New Roman" w:cs="Times New Roman"/>
          <w:lang w:val="en-GB"/>
        </w:rPr>
        <w:t xml:space="preserve"> (Theban Tomb 50, Harpist song B 11)</w:t>
      </w:r>
    </w:p>
    <w:p w14:paraId="7B877F28" w14:textId="77777777" w:rsidR="002071BF" w:rsidRPr="00AC49E8" w:rsidRDefault="002071BF" w:rsidP="00DE5A5D">
      <w:pPr>
        <w:spacing w:line="276" w:lineRule="auto"/>
        <w:jc w:val="both"/>
        <w:rPr>
          <w:rFonts w:ascii="Times New Roman" w:hAnsi="Times New Roman" w:cs="Times New Roman"/>
          <w:lang w:val="en-GB"/>
        </w:rPr>
      </w:pPr>
    </w:p>
    <w:p w14:paraId="07B051EA" w14:textId="4F3D3457" w:rsidR="00D42793" w:rsidRPr="00AC49E8" w:rsidRDefault="002071BF"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Diglossia is a complex phenomenon</w:t>
      </w:r>
      <w:ins w:id="350" w:author="Albion M. Butters" w:date="2019-12-19T15:07:00Z">
        <w:r w:rsidR="00486137">
          <w:rPr>
            <w:rFonts w:ascii="Times New Roman" w:hAnsi="Times New Roman" w:cs="Times New Roman"/>
            <w:lang w:val="en-GB"/>
          </w:rPr>
          <w:t>,</w:t>
        </w:r>
      </w:ins>
      <w:r w:rsidRPr="00AC49E8">
        <w:rPr>
          <w:rFonts w:ascii="Times New Roman" w:hAnsi="Times New Roman" w:cs="Times New Roman"/>
          <w:lang w:val="en-GB"/>
        </w:rPr>
        <w:t xml:space="preserve"> and the Egyptian case</w:t>
      </w:r>
      <w:r w:rsidR="004C6680" w:rsidRPr="00AC49E8">
        <w:rPr>
          <w:rFonts w:ascii="Times New Roman" w:hAnsi="Times New Roman" w:cs="Times New Roman"/>
          <w:lang w:val="en-GB"/>
        </w:rPr>
        <w:t xml:space="preserve"> for linguistic variation according to discourse registers or contexts of use </w:t>
      </w:r>
      <w:r w:rsidRPr="00AC49E8">
        <w:rPr>
          <w:rFonts w:ascii="Times New Roman" w:hAnsi="Times New Roman" w:cs="Times New Roman"/>
          <w:lang w:val="en-GB"/>
        </w:rPr>
        <w:t>is still in need</w:t>
      </w:r>
      <w:r w:rsidR="009B22E1" w:rsidRPr="00AC49E8">
        <w:rPr>
          <w:rFonts w:ascii="Times New Roman" w:hAnsi="Times New Roman" w:cs="Times New Roman"/>
          <w:lang w:val="en-GB"/>
        </w:rPr>
        <w:t xml:space="preserve"> </w:t>
      </w:r>
      <w:ins w:id="351" w:author="Albion M. Butters" w:date="2019-12-19T15:07:00Z">
        <w:r w:rsidR="00486137">
          <w:rPr>
            <w:rFonts w:ascii="Times New Roman" w:hAnsi="Times New Roman" w:cs="Times New Roman"/>
            <w:lang w:val="en-GB"/>
          </w:rPr>
          <w:t>of</w:t>
        </w:r>
        <w:r w:rsidR="00486137" w:rsidRPr="00AC49E8">
          <w:rPr>
            <w:rFonts w:ascii="Times New Roman" w:hAnsi="Times New Roman" w:cs="Times New Roman"/>
            <w:lang w:val="en-GB"/>
          </w:rPr>
          <w:t xml:space="preserve"> </w:t>
        </w:r>
      </w:ins>
      <w:r w:rsidR="009B22E1" w:rsidRPr="00AC49E8">
        <w:rPr>
          <w:rFonts w:ascii="Times New Roman" w:hAnsi="Times New Roman" w:cs="Times New Roman"/>
          <w:lang w:val="en-GB"/>
        </w:rPr>
        <w:t>further research</w:t>
      </w:r>
      <w:r w:rsidR="004C6680" w:rsidRPr="00AC49E8">
        <w:rPr>
          <w:rFonts w:ascii="Times New Roman" w:hAnsi="Times New Roman" w:cs="Times New Roman"/>
          <w:lang w:val="en-GB"/>
        </w:rPr>
        <w:t xml:space="preserve">, although promising </w:t>
      </w:r>
      <w:r w:rsidR="004C6680" w:rsidRPr="00AC49E8">
        <w:rPr>
          <w:rFonts w:ascii="Times New Roman" w:hAnsi="Times New Roman" w:cs="Times New Roman"/>
          <w:lang w:val="en-GB"/>
        </w:rPr>
        <w:lastRenderedPageBreak/>
        <w:t>steps have already been taken</w:t>
      </w:r>
      <w:r w:rsidRPr="00AC49E8">
        <w:rPr>
          <w:rFonts w:ascii="Times New Roman" w:hAnsi="Times New Roman" w:cs="Times New Roman"/>
          <w:lang w:val="en-GB"/>
        </w:rPr>
        <w:t>.</w:t>
      </w:r>
      <w:r w:rsidR="009B22E1" w:rsidRPr="00AC49E8">
        <w:rPr>
          <w:rStyle w:val="Marquenotebasdepage"/>
          <w:rFonts w:ascii="Times New Roman" w:hAnsi="Times New Roman" w:cs="Times New Roman"/>
          <w:lang w:val="en-GB"/>
        </w:rPr>
        <w:footnoteReference w:id="32"/>
      </w:r>
      <w:r w:rsidR="003C2625" w:rsidRPr="00AC49E8">
        <w:rPr>
          <w:rFonts w:ascii="Times New Roman" w:hAnsi="Times New Roman" w:cs="Times New Roman"/>
          <w:lang w:val="en-GB"/>
        </w:rPr>
        <w:t xml:space="preserve"> However, one may assume that there is no progressive transition between the use of two successive written registers in the large</w:t>
      </w:r>
      <w:ins w:id="354" w:author="Albion M. Butters" w:date="2019-12-19T15:07:00Z">
        <w:r w:rsidR="00486137">
          <w:rPr>
            <w:rFonts w:ascii="Times New Roman" w:hAnsi="Times New Roman" w:cs="Times New Roman"/>
            <w:lang w:val="en-GB"/>
          </w:rPr>
          <w:t>r</w:t>
        </w:r>
      </w:ins>
      <w:r w:rsidR="003C2625" w:rsidRPr="00AC49E8">
        <w:rPr>
          <w:rFonts w:ascii="Times New Roman" w:hAnsi="Times New Roman" w:cs="Times New Roman"/>
          <w:lang w:val="en-GB"/>
        </w:rPr>
        <w:t xml:space="preserve"> sense</w:t>
      </w:r>
      <w:r w:rsidR="000823B1" w:rsidRPr="00AC49E8">
        <w:rPr>
          <w:rFonts w:ascii="Times New Roman" w:hAnsi="Times New Roman" w:cs="Times New Roman"/>
          <w:lang w:val="en-GB"/>
        </w:rPr>
        <w:t xml:space="preserve">, so that the whole history of Ancient Egyptian as a spoken language remains </w:t>
      </w:r>
      <w:ins w:id="355" w:author="Albion M. Butters" w:date="2019-12-19T15:07:00Z">
        <w:r w:rsidR="00486137">
          <w:rPr>
            <w:rFonts w:ascii="Times New Roman" w:hAnsi="Times New Roman" w:cs="Times New Roman"/>
            <w:lang w:val="en-GB"/>
          </w:rPr>
          <w:t>un</w:t>
        </w:r>
      </w:ins>
      <w:r w:rsidR="000823B1" w:rsidRPr="00AC49E8">
        <w:rPr>
          <w:rFonts w:ascii="Times New Roman" w:hAnsi="Times New Roman" w:cs="Times New Roman"/>
          <w:lang w:val="en-GB"/>
        </w:rPr>
        <w:t>documented</w:t>
      </w:r>
      <w:r w:rsidR="003C2625" w:rsidRPr="00AC49E8">
        <w:rPr>
          <w:rFonts w:ascii="Times New Roman" w:hAnsi="Times New Roman" w:cs="Times New Roman"/>
          <w:lang w:val="en-GB"/>
        </w:rPr>
        <w:t>.</w:t>
      </w:r>
      <w:ins w:id="356" w:author="Albion M. Butters" w:date="2019-12-18T07:48:00Z">
        <w:r w:rsidR="000240E8">
          <w:rPr>
            <w:rFonts w:ascii="Times New Roman" w:hAnsi="Times New Roman" w:cs="Times New Roman"/>
            <w:lang w:val="en-GB"/>
          </w:rPr>
          <w:t xml:space="preserve"> </w:t>
        </w:r>
      </w:ins>
      <w:r w:rsidR="003C2625" w:rsidRPr="00AC49E8">
        <w:rPr>
          <w:rFonts w:ascii="Times New Roman" w:hAnsi="Times New Roman" w:cs="Times New Roman"/>
          <w:lang w:val="en-GB"/>
        </w:rPr>
        <w:t xml:space="preserve">As a consequence, there may be a gap in the attestation of linguistic change between Middle Egyptian </w:t>
      </w:r>
      <w:r w:rsidR="009D737B" w:rsidRPr="00D80BE5">
        <w:rPr>
          <w:rFonts w:ascii="Times New Roman" w:hAnsi="Times New Roman" w:cs="Times New Roman"/>
          <w:i/>
          <w:lang w:val="en-GB"/>
        </w:rPr>
        <w:t>stricto sensu</w:t>
      </w:r>
      <w:r w:rsidR="009D737B" w:rsidRPr="00AC49E8">
        <w:rPr>
          <w:rFonts w:ascii="Times New Roman" w:hAnsi="Times New Roman" w:cs="Times New Roman"/>
          <w:lang w:val="en-GB"/>
        </w:rPr>
        <w:t xml:space="preserve"> </w:t>
      </w:r>
      <w:r w:rsidR="003C2625" w:rsidRPr="00AC49E8">
        <w:rPr>
          <w:rFonts w:ascii="Times New Roman" w:hAnsi="Times New Roman" w:cs="Times New Roman"/>
          <w:lang w:val="en-GB"/>
        </w:rPr>
        <w:t xml:space="preserve">and Late Egyptian texts. </w:t>
      </w:r>
      <w:r w:rsidR="00E726D0" w:rsidRPr="00AC49E8">
        <w:rPr>
          <w:rFonts w:ascii="Times New Roman" w:hAnsi="Times New Roman" w:cs="Times New Roman"/>
          <w:lang w:val="en-GB"/>
        </w:rPr>
        <w:t>This gap affects different linguistic phenomena</w:t>
      </w:r>
      <w:ins w:id="357" w:author="Albion M. Butters" w:date="2019-12-19T15:08:00Z">
        <w:r w:rsidR="00486137" w:rsidRPr="00486137">
          <w:rPr>
            <w:rFonts w:ascii="Times New Roman" w:hAnsi="Times New Roman" w:cs="Times New Roman"/>
            <w:lang w:val="en-GB"/>
          </w:rPr>
          <w:t xml:space="preserve"> </w:t>
        </w:r>
        <w:r w:rsidR="00486137" w:rsidRPr="00AC49E8">
          <w:rPr>
            <w:rFonts w:ascii="Times New Roman" w:hAnsi="Times New Roman" w:cs="Times New Roman"/>
            <w:lang w:val="en-GB"/>
          </w:rPr>
          <w:t>in various ways</w:t>
        </w:r>
      </w:ins>
      <w:r w:rsidR="00E726D0" w:rsidRPr="00AC49E8">
        <w:rPr>
          <w:rFonts w:ascii="Times New Roman" w:hAnsi="Times New Roman" w:cs="Times New Roman"/>
          <w:lang w:val="en-GB"/>
        </w:rPr>
        <w:t>, and its impact on</w:t>
      </w:r>
      <w:r w:rsidR="000D3A6E" w:rsidRPr="00AC49E8">
        <w:rPr>
          <w:rFonts w:ascii="Times New Roman" w:hAnsi="Times New Roman" w:cs="Times New Roman"/>
          <w:lang w:val="en-GB"/>
        </w:rPr>
        <w:t xml:space="preserve"> the history of</w:t>
      </w:r>
      <w:r w:rsidR="00E726D0" w:rsidRPr="00AC49E8">
        <w:rPr>
          <w:rFonts w:ascii="Times New Roman" w:hAnsi="Times New Roman" w:cs="Times New Roman"/>
          <w:lang w:val="en-GB"/>
        </w:rPr>
        <w:t xml:space="preserve"> existential negati</w:t>
      </w:r>
      <w:r w:rsidR="00FF33D1" w:rsidRPr="00AC49E8">
        <w:rPr>
          <w:rFonts w:ascii="Times New Roman" w:hAnsi="Times New Roman" w:cs="Times New Roman"/>
          <w:lang w:val="en-GB"/>
        </w:rPr>
        <w:t xml:space="preserve">on will be examined in </w:t>
      </w:r>
      <w:ins w:id="358" w:author="Albion M. Butters" w:date="2019-12-19T15:08:00Z">
        <w:r w:rsidR="00486137">
          <w:rPr>
            <w:rFonts w:ascii="Times New Roman" w:hAnsi="Times New Roman" w:cs="Times New Roman"/>
            <w:lang w:val="en-GB"/>
          </w:rPr>
          <w:t>S</w:t>
        </w:r>
      </w:ins>
      <w:r w:rsidR="00FF33D1" w:rsidRPr="00AC49E8">
        <w:rPr>
          <w:rFonts w:ascii="Times New Roman" w:hAnsi="Times New Roman" w:cs="Times New Roman"/>
          <w:lang w:val="en-GB"/>
        </w:rPr>
        <w:t>ection 3</w:t>
      </w:r>
      <w:r w:rsidR="00E726D0" w:rsidRPr="00AC49E8">
        <w:rPr>
          <w:rFonts w:ascii="Times New Roman" w:hAnsi="Times New Roman" w:cs="Times New Roman"/>
          <w:lang w:val="en-GB"/>
        </w:rPr>
        <w:t xml:space="preserve">.3. </w:t>
      </w:r>
    </w:p>
    <w:p w14:paraId="59403D68" w14:textId="77777777" w:rsidR="00B85C76" w:rsidRPr="00AC49E8" w:rsidRDefault="00B85C76" w:rsidP="00DE5A5D">
      <w:pPr>
        <w:spacing w:line="276" w:lineRule="auto"/>
        <w:jc w:val="both"/>
        <w:rPr>
          <w:rFonts w:ascii="Times New Roman" w:hAnsi="Times New Roman" w:cs="Times New Roman"/>
          <w:lang w:val="en-GB"/>
        </w:rPr>
      </w:pPr>
    </w:p>
    <w:p w14:paraId="39B5C52B" w14:textId="49D79FB9" w:rsidR="00B85C76" w:rsidRPr="00AC49E8" w:rsidRDefault="009D433E" w:rsidP="00206CFC">
      <w:pPr>
        <w:pStyle w:val="Titre2"/>
        <w:rPr>
          <w:lang w:val="en-GB"/>
        </w:rPr>
      </w:pPr>
      <w:r w:rsidRPr="00AC49E8">
        <w:rPr>
          <w:lang w:val="en-GB"/>
        </w:rPr>
        <w:t>3</w:t>
      </w:r>
      <w:r w:rsidR="00B85C76" w:rsidRPr="00AC49E8">
        <w:rPr>
          <w:lang w:val="en-GB"/>
        </w:rPr>
        <w:t xml:space="preserve">.2 </w:t>
      </w:r>
      <w:r w:rsidR="002958FC" w:rsidRPr="00AC49E8">
        <w:rPr>
          <w:lang w:val="en-GB"/>
        </w:rPr>
        <w:t>W</w:t>
      </w:r>
      <w:r w:rsidR="00650B14" w:rsidRPr="00AC49E8">
        <w:rPr>
          <w:lang w:val="en-GB"/>
        </w:rPr>
        <w:t xml:space="preserve">hen existential negations take over </w:t>
      </w:r>
      <w:r w:rsidR="00C824EC" w:rsidRPr="00AC49E8">
        <w:rPr>
          <w:lang w:val="en-GB"/>
        </w:rPr>
        <w:t>discourse</w:t>
      </w:r>
      <w:r w:rsidR="00650B14" w:rsidRPr="00AC49E8">
        <w:rPr>
          <w:lang w:val="en-GB"/>
        </w:rPr>
        <w:t xml:space="preserve"> functions</w:t>
      </w:r>
      <w:r w:rsidR="002958FC" w:rsidRPr="00AC49E8">
        <w:rPr>
          <w:lang w:val="en-GB"/>
        </w:rPr>
        <w:t xml:space="preserve"> </w:t>
      </w:r>
      <w:r w:rsidR="000E53C5" w:rsidRPr="00AC49E8">
        <w:rPr>
          <w:lang w:val="en-GB"/>
        </w:rPr>
        <w:t>in the negative domain</w:t>
      </w:r>
    </w:p>
    <w:p w14:paraId="0D59CC21" w14:textId="77777777" w:rsidR="00B85C76" w:rsidRPr="00AC49E8" w:rsidRDefault="00B85C76" w:rsidP="00DE5A5D">
      <w:pPr>
        <w:spacing w:line="276" w:lineRule="auto"/>
        <w:jc w:val="both"/>
        <w:rPr>
          <w:rFonts w:ascii="Times New Roman" w:hAnsi="Times New Roman" w:cs="Times New Roman"/>
          <w:lang w:val="en-GB"/>
        </w:rPr>
      </w:pPr>
    </w:p>
    <w:p w14:paraId="474B33EC" w14:textId="2C65E0FB" w:rsidR="0084566A" w:rsidRPr="00AC49E8" w:rsidRDefault="00791B0E" w:rsidP="0084566A">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As mentioned in </w:t>
      </w:r>
      <w:ins w:id="359" w:author="Albion M. Butters" w:date="2019-12-19T15:15:00Z">
        <w:r w:rsidR="00486137">
          <w:rPr>
            <w:rFonts w:ascii="Times New Roman" w:hAnsi="Times New Roman" w:cs="Times New Roman"/>
            <w:lang w:val="en-GB"/>
          </w:rPr>
          <w:t>S</w:t>
        </w:r>
      </w:ins>
      <w:r w:rsidRPr="00AC49E8">
        <w:rPr>
          <w:rFonts w:ascii="Times New Roman" w:hAnsi="Times New Roman" w:cs="Times New Roman"/>
          <w:lang w:val="en-GB"/>
        </w:rPr>
        <w:t>ection</w:t>
      </w:r>
      <w:r w:rsidR="00C47BF3" w:rsidRPr="00AC49E8">
        <w:rPr>
          <w:rFonts w:ascii="Times New Roman" w:hAnsi="Times New Roman" w:cs="Times New Roman"/>
          <w:lang w:val="en-GB"/>
        </w:rPr>
        <w:t xml:space="preserve"> 2.2</w:t>
      </w:r>
      <w:r w:rsidR="004D7725" w:rsidRPr="00AC49E8">
        <w:rPr>
          <w:rFonts w:ascii="Times New Roman" w:hAnsi="Times New Roman" w:cs="Times New Roman"/>
          <w:lang w:val="en-GB"/>
        </w:rPr>
        <w:t xml:space="preserve">, the verb of existence </w:t>
      </w:r>
      <w:r w:rsidR="004D7725" w:rsidRPr="00AC49E8">
        <w:rPr>
          <w:rFonts w:ascii="Umschrift_TTn" w:hAnsi="Umschrift_TTn" w:cs="Times New Roman"/>
          <w:i/>
          <w:lang w:val="en-GB"/>
        </w:rPr>
        <w:t>wnn</w:t>
      </w:r>
      <w:r w:rsidR="004D7725" w:rsidRPr="00AC49E8">
        <w:rPr>
          <w:rFonts w:ascii="Times New Roman" w:hAnsi="Times New Roman" w:cs="Times New Roman"/>
          <w:lang w:val="en-GB"/>
        </w:rPr>
        <w:t xml:space="preserve"> is combined in two distinct constructions with the negation </w:t>
      </w:r>
      <w:r w:rsidR="004D7725" w:rsidRPr="00AC49E8">
        <w:rPr>
          <w:rFonts w:ascii="Times New Roman" w:hAnsi="Times New Roman" w:cs="Times New Roman"/>
          <w:i/>
          <w:lang w:val="en-GB"/>
        </w:rPr>
        <w:t>ni</w:t>
      </w:r>
      <w:r w:rsidR="004D7725" w:rsidRPr="00AC49E8">
        <w:rPr>
          <w:rFonts w:ascii="Times New Roman" w:hAnsi="Times New Roman" w:cs="Times New Roman"/>
          <w:lang w:val="en-GB"/>
        </w:rPr>
        <w:t xml:space="preserve"> in order to renew the existential construction. However, only one of these follows a typical path of change towards a new type B (</w:t>
      </w:r>
      <w:r w:rsidR="004D7725" w:rsidRPr="00AC49E8">
        <w:rPr>
          <w:rFonts w:ascii="Umschrift_TTn" w:hAnsi="Umschrift_TTn" w:cs="Times New Roman"/>
          <w:i/>
          <w:lang w:val="en-GB"/>
        </w:rPr>
        <w:t>ni</w:t>
      </w:r>
      <w:r w:rsidR="004D7725" w:rsidRPr="00AC49E8">
        <w:rPr>
          <w:rFonts w:ascii="Umschrift_TTn" w:hAnsi="Umschrift_TTn" w:cs="Times New Roman"/>
          <w:lang w:val="en-GB"/>
        </w:rPr>
        <w:t xml:space="preserve"> </w:t>
      </w:r>
      <w:r w:rsidR="004D7725" w:rsidRPr="00AC49E8">
        <w:rPr>
          <w:rFonts w:ascii="Umschrift_TTn" w:hAnsi="Umschrift_TTn" w:cs="Times New Roman"/>
          <w:i/>
          <w:lang w:val="en-GB"/>
        </w:rPr>
        <w:t>wn</w:t>
      </w:r>
      <w:r w:rsidR="004D7725" w:rsidRPr="00AC49E8">
        <w:rPr>
          <w:rFonts w:ascii="Times New Roman" w:hAnsi="Times New Roman" w:cs="Times New Roman"/>
          <w:lang w:val="en-GB"/>
        </w:rPr>
        <w:t xml:space="preserve"> &gt; </w:t>
      </w:r>
      <w:r w:rsidR="004D7725" w:rsidRPr="00AC49E8">
        <w:rPr>
          <w:rFonts w:ascii="Umschrift_TTn" w:hAnsi="Umschrift_TTn" w:cs="Times New Roman"/>
          <w:i/>
          <w:lang w:val="en-GB"/>
        </w:rPr>
        <w:t>nn</w:t>
      </w:r>
      <w:r w:rsidR="004D7725" w:rsidRPr="00AC49E8">
        <w:rPr>
          <w:rFonts w:ascii="Times New Roman" w:hAnsi="Times New Roman" w:cs="Times New Roman"/>
          <w:lang w:val="en-GB"/>
        </w:rPr>
        <w:t xml:space="preserve">). </w:t>
      </w:r>
      <w:r w:rsidR="000E53C5" w:rsidRPr="00AC49E8">
        <w:rPr>
          <w:rFonts w:ascii="Times New Roman" w:hAnsi="Times New Roman" w:cs="Times New Roman"/>
          <w:lang w:val="en-GB"/>
        </w:rPr>
        <w:t xml:space="preserve">The construction </w:t>
      </w:r>
      <w:r w:rsidR="000E53C5" w:rsidRPr="00AC49E8">
        <w:rPr>
          <w:rFonts w:ascii="Umschrift_TTn" w:hAnsi="Umschrift_TTn" w:cs="Times New Roman"/>
          <w:i/>
          <w:lang w:val="en-GB"/>
        </w:rPr>
        <w:t>ni wnt</w:t>
      </w:r>
      <w:r w:rsidR="000E53C5" w:rsidRPr="00AC49E8">
        <w:rPr>
          <w:rFonts w:ascii="Times New Roman" w:hAnsi="Times New Roman" w:cs="Times New Roman"/>
          <w:lang w:val="en-GB"/>
        </w:rPr>
        <w:t xml:space="preserve"> follows another path of evolution, taking over a pragmatically marked function in the negative domain. </w:t>
      </w:r>
      <w:r w:rsidR="00E439E7" w:rsidRPr="00AC49E8">
        <w:rPr>
          <w:rFonts w:ascii="Times New Roman" w:hAnsi="Times New Roman" w:cs="Times New Roman"/>
          <w:lang w:val="en-GB"/>
        </w:rPr>
        <w:t>Already in Old Egyptian</w:t>
      </w:r>
      <w:r w:rsidR="0084566A" w:rsidRPr="00AC49E8">
        <w:rPr>
          <w:rFonts w:ascii="Times New Roman" w:hAnsi="Times New Roman" w:cs="Times New Roman"/>
          <w:lang w:val="en-GB"/>
        </w:rPr>
        <w:t xml:space="preserve">, the form </w:t>
      </w:r>
      <w:r w:rsidR="0084566A" w:rsidRPr="00AC49E8">
        <w:rPr>
          <w:rFonts w:ascii="Umschrift_TTn" w:hAnsi="Umschrift_TTn" w:cs="Times New Roman"/>
          <w:i/>
          <w:lang w:val="en-GB"/>
        </w:rPr>
        <w:t>wnt</w:t>
      </w:r>
      <w:r w:rsidR="0084566A" w:rsidRPr="00AC49E8">
        <w:rPr>
          <w:rFonts w:ascii="Times New Roman" w:hAnsi="Times New Roman" w:cs="Times New Roman"/>
          <w:lang w:val="en-GB"/>
        </w:rPr>
        <w:t xml:space="preserve"> </w:t>
      </w:r>
      <w:r w:rsidR="00E439E7" w:rsidRPr="00AC49E8">
        <w:rPr>
          <w:rFonts w:ascii="Times New Roman" w:hAnsi="Times New Roman" w:cs="Times New Roman"/>
          <w:lang w:val="en-GB"/>
        </w:rPr>
        <w:t>is</w:t>
      </w:r>
      <w:r w:rsidR="0084566A" w:rsidRPr="00AC49E8">
        <w:rPr>
          <w:rFonts w:ascii="Times New Roman" w:hAnsi="Times New Roman" w:cs="Times New Roman"/>
          <w:lang w:val="en-GB"/>
        </w:rPr>
        <w:t xml:space="preserve"> grammaticalized as a conjunction </w:t>
      </w:r>
      <w:r w:rsidR="002958FC" w:rsidRPr="00AC49E8">
        <w:rPr>
          <w:rFonts w:ascii="Times New Roman" w:hAnsi="Times New Roman" w:cs="Times New Roman"/>
          <w:lang w:val="en-GB"/>
        </w:rPr>
        <w:t xml:space="preserve">in a variety of </w:t>
      </w:r>
      <w:r w:rsidR="00E439E7" w:rsidRPr="00AC49E8">
        <w:rPr>
          <w:rFonts w:ascii="Times New Roman" w:hAnsi="Times New Roman" w:cs="Times New Roman"/>
          <w:lang w:val="en-GB"/>
        </w:rPr>
        <w:t xml:space="preserve">completive </w:t>
      </w:r>
      <w:r w:rsidR="002958FC" w:rsidRPr="00AC49E8">
        <w:rPr>
          <w:rFonts w:ascii="Times New Roman" w:hAnsi="Times New Roman" w:cs="Times New Roman"/>
          <w:lang w:val="en-GB"/>
        </w:rPr>
        <w:t>constructions</w:t>
      </w:r>
      <w:r w:rsidR="002D07F8" w:rsidRPr="00AC49E8">
        <w:rPr>
          <w:rFonts w:ascii="Times New Roman" w:hAnsi="Times New Roman" w:cs="Times New Roman"/>
          <w:lang w:val="en-GB"/>
        </w:rPr>
        <w:t>.</w:t>
      </w:r>
      <w:r w:rsidR="00550F57" w:rsidRPr="00AC49E8">
        <w:rPr>
          <w:rStyle w:val="Marquenotebasdepage"/>
          <w:rFonts w:ascii="Times New Roman" w:hAnsi="Times New Roman" w:cs="Times New Roman"/>
          <w:lang w:val="en-GB"/>
        </w:rPr>
        <w:footnoteReference w:id="33"/>
      </w:r>
      <w:r w:rsidR="0084566A" w:rsidRPr="00AC49E8">
        <w:rPr>
          <w:rFonts w:ascii="Times New Roman" w:hAnsi="Times New Roman" w:cs="Times New Roman"/>
          <w:lang w:val="en-GB"/>
        </w:rPr>
        <w:t xml:space="preserve"> As a consequence, </w:t>
      </w:r>
      <w:r w:rsidR="00C02C80" w:rsidRPr="00AC49E8">
        <w:rPr>
          <w:rFonts w:ascii="Times New Roman" w:hAnsi="Times New Roman" w:cs="Times New Roman"/>
          <w:lang w:val="en-GB"/>
        </w:rPr>
        <w:t>in the attested documentation</w:t>
      </w:r>
      <w:r w:rsidR="002D07F8" w:rsidRPr="00AC49E8">
        <w:rPr>
          <w:rFonts w:ascii="Times New Roman" w:hAnsi="Times New Roman" w:cs="Times New Roman"/>
          <w:lang w:val="en-GB"/>
        </w:rPr>
        <w:t>,</w:t>
      </w:r>
      <w:r w:rsidR="00C02C80" w:rsidRPr="00AC49E8">
        <w:rPr>
          <w:rFonts w:ascii="Times New Roman" w:hAnsi="Times New Roman" w:cs="Times New Roman"/>
          <w:lang w:val="en-GB"/>
        </w:rPr>
        <w:t xml:space="preserve"> the former existential</w:t>
      </w:r>
      <w:r w:rsidR="000419C3" w:rsidRPr="00AC49E8">
        <w:rPr>
          <w:rFonts w:ascii="Times New Roman" w:hAnsi="Times New Roman" w:cs="Times New Roman"/>
          <w:lang w:val="en-GB"/>
        </w:rPr>
        <w:t xml:space="preserve"> verb </w:t>
      </w:r>
      <w:r w:rsidR="000419C3" w:rsidRPr="00AC49E8">
        <w:rPr>
          <w:rFonts w:ascii="Umschrift_TTn" w:hAnsi="Umschrift_TTn" w:cs="Times New Roman"/>
          <w:i/>
          <w:lang w:val="en-GB"/>
        </w:rPr>
        <w:t>wnt</w:t>
      </w:r>
      <w:r w:rsidR="000419C3" w:rsidRPr="00AC49E8">
        <w:rPr>
          <w:rFonts w:ascii="Times New Roman" w:hAnsi="Times New Roman" w:cs="Times New Roman"/>
          <w:lang w:val="en-GB"/>
        </w:rPr>
        <w:t xml:space="preserve"> </w:t>
      </w:r>
      <w:r w:rsidR="002D07F8" w:rsidRPr="00AC49E8">
        <w:rPr>
          <w:rFonts w:ascii="Times New Roman" w:hAnsi="Times New Roman" w:cs="Times New Roman"/>
          <w:lang w:val="en-GB"/>
        </w:rPr>
        <w:t>is probably also reanaly</w:t>
      </w:r>
      <w:ins w:id="362" w:author="Albion M. Butters" w:date="2019-12-19T15:16:00Z">
        <w:r w:rsidR="00486137">
          <w:rPr>
            <w:rFonts w:ascii="Times New Roman" w:hAnsi="Times New Roman" w:cs="Times New Roman"/>
            <w:lang w:val="en-GB"/>
          </w:rPr>
          <w:t>s</w:t>
        </w:r>
      </w:ins>
      <w:r w:rsidR="002D07F8" w:rsidRPr="00AC49E8">
        <w:rPr>
          <w:rFonts w:ascii="Times New Roman" w:hAnsi="Times New Roman" w:cs="Times New Roman"/>
          <w:lang w:val="en-GB"/>
        </w:rPr>
        <w:t xml:space="preserve">ed as such in the former negative existential construction </w:t>
      </w:r>
      <w:ins w:id="363" w:author="Albion M. Butters" w:date="2019-12-19T15:23:00Z">
        <w:r w:rsidR="00486137">
          <w:rPr>
            <w:rFonts w:ascii="Times New Roman" w:hAnsi="Times New Roman" w:cs="Times New Roman"/>
            <w:lang w:val="en-GB"/>
          </w:rPr>
          <w:t>(</w:t>
        </w:r>
      </w:ins>
      <w:r w:rsidR="002D07F8" w:rsidRPr="00AC49E8">
        <w:rPr>
          <w:rFonts w:ascii="Times New Roman" w:hAnsi="Times New Roman" w:cs="Times New Roman"/>
          <w:lang w:val="en-GB"/>
        </w:rPr>
        <w:t>within which I propose that it emerged</w:t>
      </w:r>
      <w:ins w:id="364" w:author="Albion M. Butters" w:date="2019-12-19T15:23:00Z">
        <w:r w:rsidR="00486137">
          <w:rPr>
            <w:rFonts w:ascii="Times New Roman" w:hAnsi="Times New Roman" w:cs="Times New Roman"/>
            <w:lang w:val="en-GB"/>
          </w:rPr>
          <w:t>)</w:t>
        </w:r>
      </w:ins>
      <w:r w:rsidR="002D07F8" w:rsidRPr="00AC49E8">
        <w:rPr>
          <w:rFonts w:ascii="Times New Roman" w:hAnsi="Times New Roman" w:cs="Times New Roman"/>
          <w:lang w:val="en-GB"/>
        </w:rPr>
        <w:t>.</w:t>
      </w:r>
      <w:r w:rsidR="00A446CC" w:rsidRPr="00AC49E8">
        <w:rPr>
          <w:rFonts w:ascii="Times New Roman" w:hAnsi="Times New Roman" w:cs="Times New Roman"/>
          <w:lang w:val="en-GB"/>
        </w:rPr>
        <w:t xml:space="preserve"> Semantically, this reanalysis prompted the use of the construction as a denial operator, as is </w:t>
      </w:r>
      <w:ins w:id="365" w:author="Albion M. Butters" w:date="2019-12-19T15:23:00Z">
        <w:r w:rsidR="00486137">
          <w:rPr>
            <w:rFonts w:ascii="Times New Roman" w:hAnsi="Times New Roman" w:cs="Times New Roman"/>
            <w:lang w:val="en-GB"/>
          </w:rPr>
          <w:t>astutely</w:t>
        </w:r>
        <w:r w:rsidR="00486137" w:rsidRPr="00AC49E8">
          <w:rPr>
            <w:rFonts w:ascii="Times New Roman" w:hAnsi="Times New Roman" w:cs="Times New Roman"/>
            <w:lang w:val="en-GB"/>
          </w:rPr>
          <w:t xml:space="preserve"> </w:t>
        </w:r>
      </w:ins>
      <w:r w:rsidR="00A446CC" w:rsidRPr="00AC49E8">
        <w:rPr>
          <w:rFonts w:ascii="Times New Roman" w:hAnsi="Times New Roman" w:cs="Times New Roman"/>
          <w:lang w:val="en-GB"/>
        </w:rPr>
        <w:t>observed by Uljas (2007: 192</w:t>
      </w:r>
      <w:ins w:id="366" w:author="Albion M. Butters" w:date="2019-12-18T18:54:00Z">
        <w:r w:rsidR="00E30A64">
          <w:rPr>
            <w:rFonts w:ascii="Times New Roman" w:hAnsi="Times New Roman" w:cs="Times New Roman"/>
            <w:lang w:val="en-GB"/>
          </w:rPr>
          <w:t>–</w:t>
        </w:r>
      </w:ins>
      <w:r w:rsidR="00A446CC" w:rsidRPr="00AC49E8">
        <w:rPr>
          <w:rFonts w:ascii="Times New Roman" w:hAnsi="Times New Roman" w:cs="Times New Roman"/>
          <w:lang w:val="en-GB"/>
        </w:rPr>
        <w:t xml:space="preserve">193). </w:t>
      </w:r>
      <w:r w:rsidR="00B3516B" w:rsidRPr="00AC49E8">
        <w:rPr>
          <w:rFonts w:ascii="Times New Roman" w:hAnsi="Times New Roman" w:cs="Times New Roman"/>
          <w:lang w:val="en-GB"/>
        </w:rPr>
        <w:t>Later on</w:t>
      </w:r>
      <w:r w:rsidR="000213EC" w:rsidRPr="00AC49E8">
        <w:rPr>
          <w:rFonts w:ascii="Times New Roman" w:hAnsi="Times New Roman" w:cs="Times New Roman"/>
          <w:lang w:val="en-GB"/>
        </w:rPr>
        <w:t xml:space="preserve">, in order to express the negation of existence, </w:t>
      </w:r>
      <w:r w:rsidR="0084566A" w:rsidRPr="00AC49E8">
        <w:rPr>
          <w:rFonts w:ascii="Times New Roman" w:hAnsi="Times New Roman" w:cs="Times New Roman"/>
          <w:lang w:val="en-GB"/>
        </w:rPr>
        <w:t>a new form of the existential verb</w:t>
      </w:r>
      <w:r w:rsidR="00215D01" w:rsidRPr="00AC49E8">
        <w:rPr>
          <w:rFonts w:ascii="Umschrift_TTn" w:hAnsi="Umschrift_TTn" w:cs="Times New Roman"/>
          <w:i/>
          <w:lang w:val="en-GB"/>
        </w:rPr>
        <w:t xml:space="preserve"> wnn</w:t>
      </w:r>
      <w:r w:rsidR="0084566A" w:rsidRPr="00AC49E8">
        <w:rPr>
          <w:rFonts w:ascii="Umschrift_TTn" w:hAnsi="Umschrift_TTn" w:cs="Times New Roman"/>
          <w:i/>
          <w:lang w:val="en-GB"/>
        </w:rPr>
        <w:t xml:space="preserve"> </w:t>
      </w:r>
      <w:r w:rsidR="00DE7A75" w:rsidRPr="00AC49E8">
        <w:rPr>
          <w:rFonts w:ascii="Times New Roman" w:hAnsi="Times New Roman" w:cs="Times New Roman"/>
          <w:lang w:val="en-GB"/>
        </w:rPr>
        <w:t>is even reintroduced</w:t>
      </w:r>
      <w:r w:rsidR="0084566A" w:rsidRPr="00AC49E8">
        <w:rPr>
          <w:rFonts w:ascii="Times New Roman" w:hAnsi="Times New Roman" w:cs="Times New Roman"/>
          <w:lang w:val="en-GB"/>
        </w:rPr>
        <w:t xml:space="preserve"> as an existential predicate </w:t>
      </w:r>
      <w:r w:rsidR="00C529F2" w:rsidRPr="00AC49E8">
        <w:rPr>
          <w:rFonts w:ascii="Times New Roman" w:hAnsi="Times New Roman" w:cs="Times New Roman"/>
          <w:lang w:val="en-GB"/>
        </w:rPr>
        <w:t xml:space="preserve">after </w:t>
      </w:r>
      <w:r w:rsidR="00C529F2" w:rsidRPr="00AC49E8">
        <w:rPr>
          <w:rFonts w:ascii="Umschrift_TTn" w:hAnsi="Umschrift_TTn" w:cs="Times New Roman"/>
          <w:i/>
          <w:lang w:val="en-GB"/>
        </w:rPr>
        <w:t>ni wnt</w:t>
      </w:r>
      <w:ins w:id="367" w:author="Albion M. Butters" w:date="2019-12-19T11:44:00Z">
        <w:r w:rsidR="00DE3CD7" w:rsidRPr="00D80BE5">
          <w:rPr>
            <w:rFonts w:ascii="Times New Roman" w:hAnsi="Times New Roman" w:cs="Times New Roman"/>
            <w:lang w:val="en-GB"/>
          </w:rPr>
          <w:t>:</w:t>
        </w:r>
      </w:ins>
    </w:p>
    <w:p w14:paraId="3A819D1F" w14:textId="77777777" w:rsidR="00E57110" w:rsidRPr="00AC49E8" w:rsidRDefault="00E57110" w:rsidP="0084566A">
      <w:pPr>
        <w:spacing w:line="276" w:lineRule="auto"/>
        <w:jc w:val="both"/>
        <w:rPr>
          <w:rFonts w:ascii="Times New Roman" w:hAnsi="Times New Roman" w:cs="Times New Roman"/>
          <w:lang w:val="en-GB"/>
        </w:rPr>
      </w:pPr>
    </w:p>
    <w:p w14:paraId="2B13C911" w14:textId="00FCDFD3" w:rsidR="0084566A" w:rsidRPr="00AC49E8" w:rsidRDefault="00660ACC" w:rsidP="0084566A">
      <w:pPr>
        <w:spacing w:line="276" w:lineRule="auto"/>
        <w:jc w:val="both"/>
        <w:rPr>
          <w:rFonts w:ascii="Times New Roman" w:hAnsi="Times New Roman" w:cs="Times New Roman"/>
          <w:lang w:val="en-GB"/>
        </w:rPr>
      </w:pPr>
      <w:r w:rsidRPr="00AC49E8">
        <w:rPr>
          <w:rFonts w:ascii="Times New Roman" w:hAnsi="Times New Roman" w:cs="Times New Roman"/>
          <w:lang w:val="en-GB"/>
        </w:rPr>
        <w:t>(50)</w:t>
      </w:r>
      <w:r w:rsidR="00EB3288" w:rsidRPr="00AC49E8">
        <w:rPr>
          <w:rFonts w:ascii="Times New Roman" w:hAnsi="Times New Roman" w:cs="Times New Roman"/>
          <w:lang w:val="en-GB"/>
        </w:rPr>
        <w:tab/>
      </w:r>
      <w:r w:rsidR="005D39A8" w:rsidRPr="00AC49E8">
        <w:rPr>
          <w:rFonts w:ascii="Times New Roman" w:hAnsi="Times New Roman" w:cs="Times New Roman"/>
          <w:lang w:val="en-GB"/>
        </w:rPr>
        <w:t xml:space="preserve">Middle Egyptian </w:t>
      </w:r>
      <w:r w:rsidR="00B66F02" w:rsidRPr="00AC49E8">
        <w:rPr>
          <w:rFonts w:ascii="Times New Roman" w:hAnsi="Times New Roman" w:cs="Times New Roman"/>
          <w:lang w:val="en-GB"/>
        </w:rPr>
        <w:t>(Egyptian [Afro-Asiatic], Egypt)</w:t>
      </w:r>
    </w:p>
    <w:p w14:paraId="31154CF8" w14:textId="7F72F983" w:rsidR="0084566A" w:rsidRPr="00AC49E8" w:rsidRDefault="00EB3288" w:rsidP="0084566A">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84566A" w:rsidRPr="00AC49E8">
        <w:rPr>
          <w:rFonts w:ascii="Umschrift_TTn" w:hAnsi="Umschrift_TTn" w:cs="Times New Roman"/>
          <w:i/>
          <w:lang w:val="en-GB"/>
        </w:rPr>
        <w:t>Dr-ntt</w:t>
      </w:r>
      <w:r w:rsidR="0084566A" w:rsidRPr="00AC49E8">
        <w:rPr>
          <w:rFonts w:ascii="Umschrift_TTn" w:hAnsi="Umschrift_TTn" w:cs="Times New Roman"/>
          <w:i/>
          <w:lang w:val="en-GB"/>
        </w:rPr>
        <w:tab/>
      </w:r>
      <w:r w:rsidR="00E40E69" w:rsidRPr="00AC49E8">
        <w:rPr>
          <w:rFonts w:ascii="Umschrift_TTn" w:hAnsi="Umschrift_TTn" w:cs="Times New Roman"/>
          <w:i/>
          <w:lang w:val="en-GB"/>
        </w:rPr>
        <w:tab/>
      </w:r>
      <w:r w:rsidR="0084566A" w:rsidRPr="00AC49E8">
        <w:rPr>
          <w:rFonts w:ascii="Umschrift_TTn" w:hAnsi="Umschrift_TTn" w:cs="Times New Roman"/>
          <w:i/>
          <w:lang w:val="en-GB"/>
        </w:rPr>
        <w:t xml:space="preserve">ni </w:t>
      </w:r>
      <w:r w:rsidR="0084566A" w:rsidRPr="00AC49E8">
        <w:rPr>
          <w:rFonts w:ascii="Umschrift_TTn" w:hAnsi="Umschrift_TTn" w:cs="Times New Roman"/>
          <w:i/>
          <w:lang w:val="en-GB"/>
        </w:rPr>
        <w:tab/>
      </w:r>
      <w:r w:rsidR="00E40E69" w:rsidRPr="00AC49E8">
        <w:rPr>
          <w:rFonts w:ascii="Umschrift_TTn" w:hAnsi="Umschrift_TTn" w:cs="Times New Roman"/>
          <w:i/>
          <w:lang w:val="en-GB"/>
        </w:rPr>
        <w:tab/>
      </w:r>
      <w:r w:rsidR="0084566A" w:rsidRPr="00AC49E8">
        <w:rPr>
          <w:rFonts w:ascii="Umschrift_TTn" w:hAnsi="Umschrift_TTn" w:cs="Times New Roman"/>
          <w:i/>
          <w:lang w:val="en-GB"/>
        </w:rPr>
        <w:t xml:space="preserve">wnt </w:t>
      </w:r>
      <w:r w:rsidR="0084566A" w:rsidRPr="00AC49E8">
        <w:rPr>
          <w:rFonts w:ascii="Umschrift_TTn" w:hAnsi="Umschrift_TTn" w:cs="Times New Roman"/>
          <w:i/>
          <w:lang w:val="en-GB"/>
        </w:rPr>
        <w:tab/>
      </w:r>
      <w:r w:rsidR="00E40E69" w:rsidRPr="00AC49E8">
        <w:rPr>
          <w:rFonts w:ascii="Umschrift_TTn" w:hAnsi="Umschrift_TTn" w:cs="Times New Roman"/>
          <w:i/>
          <w:lang w:val="en-GB"/>
        </w:rPr>
        <w:tab/>
      </w:r>
      <w:r w:rsidR="0084566A" w:rsidRPr="00AC49E8">
        <w:rPr>
          <w:rFonts w:ascii="Umschrift_TTn" w:hAnsi="Umschrift_TTn" w:cs="Times New Roman"/>
          <w:i/>
          <w:lang w:val="en-GB"/>
        </w:rPr>
        <w:t xml:space="preserve">wn </w:t>
      </w:r>
      <w:r w:rsidR="0084566A" w:rsidRPr="00AC49E8">
        <w:rPr>
          <w:rFonts w:ascii="Umschrift_TTn" w:hAnsi="Umschrift_TTn" w:cs="Times New Roman"/>
          <w:i/>
          <w:lang w:val="en-GB"/>
        </w:rPr>
        <w:tab/>
      </w:r>
      <w:r w:rsidR="0084566A" w:rsidRPr="00AC49E8">
        <w:rPr>
          <w:rFonts w:ascii="Umschrift_TTn" w:hAnsi="Umschrift_TTn" w:cs="Times New Roman"/>
          <w:i/>
          <w:lang w:val="en-GB"/>
        </w:rPr>
        <w:tab/>
      </w:r>
      <w:r w:rsidR="00E40E69" w:rsidRPr="00AC49E8">
        <w:rPr>
          <w:rFonts w:ascii="Umschrift_TTn" w:hAnsi="Umschrift_TTn" w:cs="Times New Roman"/>
          <w:i/>
          <w:lang w:val="en-GB"/>
        </w:rPr>
        <w:tab/>
      </w:r>
      <w:r w:rsidR="00E40E69" w:rsidRPr="00AC49E8">
        <w:rPr>
          <w:rFonts w:ascii="Umschrift_TTn" w:hAnsi="Umschrift_TTn" w:cs="Times New Roman"/>
          <w:i/>
          <w:lang w:val="en-GB"/>
        </w:rPr>
        <w:tab/>
      </w:r>
      <w:r w:rsidR="00E40E69" w:rsidRPr="00AC49E8">
        <w:rPr>
          <w:rFonts w:ascii="Umschrift_TTn" w:hAnsi="Umschrift_TTn" w:cs="Times New Roman"/>
          <w:i/>
          <w:lang w:val="en-GB"/>
        </w:rPr>
        <w:tab/>
      </w:r>
      <w:r w:rsidR="00E40E69" w:rsidRPr="00AC49E8">
        <w:rPr>
          <w:rFonts w:ascii="Umschrift_TTn" w:hAnsi="Umschrift_TTn" w:cs="Times New Roman"/>
          <w:i/>
          <w:lang w:val="en-GB"/>
        </w:rPr>
        <w:tab/>
      </w:r>
      <w:r w:rsidR="00E40E69" w:rsidRPr="00AC49E8">
        <w:rPr>
          <w:rFonts w:ascii="Umschrift_TTn" w:hAnsi="Umschrift_TTn" w:cs="Times New Roman"/>
          <w:i/>
          <w:lang w:val="en-GB"/>
        </w:rPr>
        <w:tab/>
      </w:r>
      <w:r w:rsidR="0084566A" w:rsidRPr="00AC49E8">
        <w:rPr>
          <w:rFonts w:ascii="Umschrift_TTn" w:hAnsi="Umschrift_TTn" w:cs="Times New Roman"/>
          <w:i/>
          <w:lang w:val="en-GB"/>
        </w:rPr>
        <w:t xml:space="preserve">q#i </w:t>
      </w:r>
      <w:r w:rsidR="0084566A" w:rsidRPr="00AC49E8">
        <w:rPr>
          <w:rFonts w:ascii="Umschrift_TTn" w:hAnsi="Umschrift_TTn" w:cs="Times New Roman"/>
          <w:i/>
          <w:lang w:val="en-GB"/>
        </w:rPr>
        <w:tab/>
        <w:t xml:space="preserve">Xrw </w:t>
      </w:r>
      <w:r w:rsidR="0084566A" w:rsidRPr="00AC49E8">
        <w:rPr>
          <w:rFonts w:ascii="Umschrift_TTn" w:hAnsi="Umschrift_TTn" w:cs="Times New Roman"/>
          <w:i/>
          <w:lang w:val="en-GB"/>
        </w:rPr>
        <w:tab/>
      </w:r>
      <w:r w:rsidR="00E40E69" w:rsidRPr="00AC49E8">
        <w:rPr>
          <w:rFonts w:ascii="Umschrift_TTn" w:hAnsi="Umschrift_TTn" w:cs="Times New Roman"/>
          <w:i/>
          <w:lang w:val="en-GB"/>
        </w:rPr>
        <w:tab/>
      </w:r>
      <w:r w:rsidR="0084566A" w:rsidRPr="00AC49E8">
        <w:rPr>
          <w:rFonts w:ascii="Umschrift_TTn" w:hAnsi="Umschrift_TTn" w:cs="Times New Roman"/>
          <w:i/>
          <w:lang w:val="en-GB"/>
        </w:rPr>
        <w:t xml:space="preserve">r=Tnj </w:t>
      </w:r>
      <w:r w:rsidR="00E40E69" w:rsidRPr="00AC49E8">
        <w:rPr>
          <w:rFonts w:ascii="Umschrift_TTn" w:hAnsi="Umschrift_TTn" w:cs="Times New Roman"/>
          <w:i/>
          <w:lang w:val="en-GB"/>
        </w:rPr>
        <w:tab/>
      </w:r>
      <w:r w:rsidR="00E40E69" w:rsidRPr="00AC49E8">
        <w:rPr>
          <w:rFonts w:ascii="Umschrift_TTn" w:hAnsi="Umschrift_TTn" w:cs="Times New Roman"/>
          <w:i/>
          <w:lang w:val="en-GB"/>
        </w:rPr>
        <w:tab/>
      </w:r>
      <w:r w:rsidR="00E40E69" w:rsidRPr="00AC49E8">
        <w:rPr>
          <w:rFonts w:ascii="Umschrift_TTn" w:hAnsi="Umschrift_TTn" w:cs="Times New Roman"/>
          <w:i/>
          <w:lang w:val="en-GB"/>
        </w:rPr>
        <w:tab/>
      </w:r>
      <w:r w:rsidR="0084566A" w:rsidRPr="00AC49E8">
        <w:rPr>
          <w:rFonts w:ascii="Umschrift_TTn" w:hAnsi="Umschrift_TTn" w:cs="Times New Roman"/>
          <w:i/>
          <w:lang w:val="en-GB"/>
        </w:rPr>
        <w:tab/>
        <w:t xml:space="preserve">o# </w:t>
      </w:r>
    </w:p>
    <w:p w14:paraId="19369DFD" w14:textId="78DB2074" w:rsidR="0084566A" w:rsidRPr="00AC49E8" w:rsidRDefault="00EB3288" w:rsidP="0084566A">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84566A" w:rsidRPr="00AC49E8">
        <w:rPr>
          <w:rFonts w:ascii="Times New Roman" w:hAnsi="Times New Roman" w:cs="Times New Roman"/>
          <w:lang w:val="en-GB"/>
        </w:rPr>
        <w:t xml:space="preserve">for </w:t>
      </w:r>
      <w:r w:rsidR="0084566A" w:rsidRPr="00AC49E8">
        <w:rPr>
          <w:rFonts w:ascii="Times New Roman" w:hAnsi="Times New Roman" w:cs="Times New Roman"/>
          <w:lang w:val="en-GB"/>
        </w:rPr>
        <w:tab/>
      </w:r>
      <w:r w:rsidR="00E40E69" w:rsidRPr="00AC49E8">
        <w:rPr>
          <w:rFonts w:ascii="Times New Roman" w:hAnsi="Times New Roman" w:cs="Times New Roman"/>
          <w:lang w:val="en-GB"/>
        </w:rPr>
        <w:tab/>
      </w:r>
      <w:r w:rsidR="0084566A" w:rsidRPr="00AC49E8">
        <w:rPr>
          <w:rFonts w:ascii="Times New Roman" w:hAnsi="Times New Roman" w:cs="Times New Roman"/>
          <w:smallCaps/>
          <w:lang w:val="en-GB"/>
        </w:rPr>
        <w:t>neg</w:t>
      </w:r>
      <w:r w:rsidR="0084566A" w:rsidRPr="00AC49E8">
        <w:rPr>
          <w:rFonts w:ascii="Times New Roman" w:hAnsi="Times New Roman" w:cs="Times New Roman"/>
          <w:lang w:val="en-GB"/>
        </w:rPr>
        <w:t xml:space="preserve"> </w:t>
      </w:r>
      <w:r w:rsidR="00E40E69" w:rsidRPr="00AC49E8">
        <w:rPr>
          <w:rFonts w:ascii="Times New Roman" w:hAnsi="Times New Roman" w:cs="Times New Roman"/>
          <w:lang w:val="en-GB"/>
        </w:rPr>
        <w:tab/>
      </w:r>
      <w:r w:rsidR="0084566A" w:rsidRPr="00AC49E8">
        <w:rPr>
          <w:rFonts w:ascii="Times New Roman" w:hAnsi="Times New Roman" w:cs="Times New Roman"/>
          <w:smallCaps/>
          <w:lang w:val="en-GB"/>
        </w:rPr>
        <w:t>compl</w:t>
      </w:r>
      <w:r w:rsidR="0084566A" w:rsidRPr="00AC49E8">
        <w:rPr>
          <w:rFonts w:ascii="Times New Roman" w:hAnsi="Times New Roman" w:cs="Times New Roman"/>
          <w:lang w:val="en-GB"/>
        </w:rPr>
        <w:tab/>
        <w:t>exist\</w:t>
      </w:r>
      <w:r w:rsidR="0084566A" w:rsidRPr="00AC49E8">
        <w:rPr>
          <w:rFonts w:ascii="Times New Roman" w:hAnsi="Times New Roman" w:cs="Times New Roman"/>
          <w:smallCaps/>
          <w:lang w:val="en-GB"/>
        </w:rPr>
        <w:t>ptcp.pred.m.sg</w:t>
      </w:r>
      <w:r w:rsidR="0084566A" w:rsidRPr="00AC49E8">
        <w:rPr>
          <w:rFonts w:ascii="Times New Roman" w:hAnsi="Times New Roman" w:cs="Times New Roman"/>
          <w:lang w:val="en-GB"/>
        </w:rPr>
        <w:t xml:space="preserve"> </w:t>
      </w:r>
      <w:r w:rsidR="0084566A" w:rsidRPr="00AC49E8">
        <w:rPr>
          <w:rFonts w:ascii="Times New Roman" w:hAnsi="Times New Roman" w:cs="Times New Roman"/>
          <w:lang w:val="en-GB"/>
        </w:rPr>
        <w:tab/>
        <w:t xml:space="preserve">high </w:t>
      </w:r>
      <w:r w:rsidR="0084566A" w:rsidRPr="00AC49E8">
        <w:rPr>
          <w:rFonts w:ascii="Times New Roman" w:hAnsi="Times New Roman" w:cs="Times New Roman"/>
          <w:lang w:val="en-GB"/>
        </w:rPr>
        <w:tab/>
        <w:t>voice</w:t>
      </w:r>
      <w:r w:rsidR="0084566A" w:rsidRPr="00AC49E8">
        <w:rPr>
          <w:rFonts w:ascii="Times New Roman" w:hAnsi="Times New Roman" w:cs="Times New Roman"/>
          <w:lang w:val="en-GB"/>
        </w:rPr>
        <w:tab/>
      </w:r>
      <w:r w:rsidR="00E40E69" w:rsidRPr="00AC49E8">
        <w:rPr>
          <w:rFonts w:ascii="Times New Roman" w:hAnsi="Times New Roman" w:cs="Times New Roman"/>
          <w:lang w:val="en-GB"/>
        </w:rPr>
        <w:tab/>
      </w:r>
      <w:r w:rsidR="0084566A" w:rsidRPr="00AC49E8">
        <w:rPr>
          <w:rFonts w:ascii="Times New Roman" w:hAnsi="Times New Roman" w:cs="Times New Roman"/>
          <w:lang w:val="en-GB"/>
        </w:rPr>
        <w:t>against=</w:t>
      </w:r>
      <w:r w:rsidR="0084566A" w:rsidRPr="00AC49E8">
        <w:rPr>
          <w:rFonts w:ascii="Times New Roman" w:hAnsi="Times New Roman" w:cs="Times New Roman"/>
          <w:smallCaps/>
          <w:lang w:val="en-GB"/>
        </w:rPr>
        <w:t>2du</w:t>
      </w:r>
      <w:r w:rsidR="00E40E69" w:rsidRPr="00AC49E8">
        <w:rPr>
          <w:rFonts w:ascii="Times New Roman" w:hAnsi="Times New Roman" w:cs="Times New Roman"/>
          <w:lang w:val="en-GB"/>
        </w:rPr>
        <w:t xml:space="preserve"> </w:t>
      </w:r>
      <w:r w:rsidR="00E40E69" w:rsidRPr="00AC49E8">
        <w:rPr>
          <w:rFonts w:ascii="Times New Roman" w:hAnsi="Times New Roman" w:cs="Times New Roman"/>
          <w:lang w:val="en-GB"/>
        </w:rPr>
        <w:tab/>
      </w:r>
      <w:r w:rsidR="0084566A" w:rsidRPr="00AC49E8">
        <w:rPr>
          <w:rFonts w:ascii="Times New Roman" w:hAnsi="Times New Roman" w:cs="Times New Roman"/>
          <w:lang w:val="en-GB"/>
        </w:rPr>
        <w:t>here</w:t>
      </w:r>
    </w:p>
    <w:p w14:paraId="5F57A8DB" w14:textId="12F902D6" w:rsidR="0084566A" w:rsidRPr="00AC49E8" w:rsidRDefault="00EB3288" w:rsidP="0084566A">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84566A" w:rsidRPr="00AC49E8">
        <w:rPr>
          <w:rFonts w:ascii="Times New Roman" w:hAnsi="Times New Roman" w:cs="Times New Roman"/>
          <w:lang w:val="en-GB"/>
        </w:rPr>
        <w:t>‘For it is not the case that there is/was someone who raises</w:t>
      </w:r>
      <w:ins w:id="368" w:author="Elsa Oréal" w:date="2020-01-09T11:17:00Z">
        <w:r w:rsidR="00F6558C">
          <w:rPr>
            <w:rFonts w:ascii="Times New Roman" w:hAnsi="Times New Roman" w:cs="Times New Roman"/>
            <w:lang w:val="en-GB"/>
          </w:rPr>
          <w:t>/raised</w:t>
        </w:r>
      </w:ins>
      <w:r w:rsidR="0084566A" w:rsidRPr="00AC49E8">
        <w:rPr>
          <w:rFonts w:ascii="Times New Roman" w:hAnsi="Times New Roman" w:cs="Times New Roman"/>
          <w:lang w:val="en-GB"/>
        </w:rPr>
        <w:t xml:space="preserve"> his voice against both of you </w:t>
      </w:r>
      <w:r w:rsidRPr="00AC49E8">
        <w:rPr>
          <w:rFonts w:ascii="Times New Roman" w:hAnsi="Times New Roman" w:cs="Times New Roman"/>
          <w:lang w:val="en-GB"/>
        </w:rPr>
        <w:tab/>
      </w:r>
      <w:r w:rsidR="0084566A" w:rsidRPr="00AC49E8">
        <w:rPr>
          <w:rFonts w:ascii="Times New Roman" w:hAnsi="Times New Roman" w:cs="Times New Roman"/>
          <w:lang w:val="en-GB"/>
        </w:rPr>
        <w:t>here</w:t>
      </w:r>
      <w:r w:rsidR="00513084" w:rsidRPr="00AC49E8">
        <w:rPr>
          <w:rFonts w:ascii="Times New Roman" w:hAnsi="Times New Roman" w:cs="Times New Roman"/>
          <w:lang w:val="en-GB"/>
        </w:rPr>
        <w:t>.</w:t>
      </w:r>
      <w:r w:rsidR="0084566A" w:rsidRPr="00AC49E8">
        <w:rPr>
          <w:rFonts w:ascii="Times New Roman" w:hAnsi="Times New Roman" w:cs="Times New Roman"/>
          <w:lang w:val="en-GB"/>
        </w:rPr>
        <w:t xml:space="preserve">’ </w:t>
      </w:r>
      <w:r w:rsidR="005D39A8" w:rsidRPr="00AC49E8">
        <w:rPr>
          <w:rFonts w:ascii="Times New Roman" w:hAnsi="Times New Roman" w:cs="Times New Roman"/>
          <w:lang w:val="en-GB"/>
        </w:rPr>
        <w:t xml:space="preserve">(Letter to the </w:t>
      </w:r>
      <w:ins w:id="369" w:author="Albion M. Butters" w:date="2019-12-19T15:24:00Z">
        <w:r w:rsidR="00486137">
          <w:rPr>
            <w:rFonts w:ascii="Times New Roman" w:hAnsi="Times New Roman" w:cs="Times New Roman"/>
            <w:lang w:val="en-GB"/>
          </w:rPr>
          <w:t>D</w:t>
        </w:r>
      </w:ins>
      <w:r w:rsidR="005D39A8" w:rsidRPr="00AC49E8">
        <w:rPr>
          <w:rFonts w:ascii="Times New Roman" w:hAnsi="Times New Roman" w:cs="Times New Roman"/>
          <w:lang w:val="en-GB"/>
        </w:rPr>
        <w:t>ead, Naga ed Deir 3500 K4-5)</w:t>
      </w:r>
    </w:p>
    <w:p w14:paraId="40F5D15F" w14:textId="77777777" w:rsidR="0084566A" w:rsidRPr="00AC49E8" w:rsidRDefault="0084566A" w:rsidP="0084566A">
      <w:pPr>
        <w:spacing w:line="276" w:lineRule="auto"/>
        <w:jc w:val="both"/>
        <w:rPr>
          <w:rFonts w:ascii="Times New Roman" w:hAnsi="Times New Roman" w:cs="Times New Roman"/>
          <w:lang w:val="en-GB"/>
        </w:rPr>
      </w:pPr>
    </w:p>
    <w:p w14:paraId="316DEDFF" w14:textId="598E0D76" w:rsidR="0084566A" w:rsidRPr="00AC49E8" w:rsidRDefault="00D238F3" w:rsidP="0084566A">
      <w:pPr>
        <w:spacing w:line="276" w:lineRule="auto"/>
        <w:jc w:val="both"/>
        <w:rPr>
          <w:rFonts w:ascii="Times New Roman" w:hAnsi="Times New Roman" w:cs="Times New Roman"/>
          <w:lang w:val="en-GB"/>
        </w:rPr>
      </w:pPr>
      <w:r w:rsidRPr="00AC49E8">
        <w:rPr>
          <w:rFonts w:ascii="Times New Roman" w:hAnsi="Times New Roman" w:cs="Times New Roman"/>
          <w:lang w:val="en-GB"/>
        </w:rPr>
        <w:t>(51)</w:t>
      </w:r>
      <w:r w:rsidR="00BA2349" w:rsidRPr="00AC49E8">
        <w:rPr>
          <w:rFonts w:ascii="Times New Roman" w:hAnsi="Times New Roman" w:cs="Times New Roman"/>
          <w:lang w:val="en-GB"/>
        </w:rPr>
        <w:tab/>
      </w:r>
      <w:r w:rsidR="005D39A8" w:rsidRPr="00AC49E8">
        <w:rPr>
          <w:rFonts w:ascii="Times New Roman" w:hAnsi="Times New Roman" w:cs="Times New Roman"/>
          <w:lang w:val="en-GB"/>
        </w:rPr>
        <w:t xml:space="preserve">Middle Egyptian </w:t>
      </w:r>
      <w:r w:rsidR="00B66F02" w:rsidRPr="00AC49E8">
        <w:rPr>
          <w:rFonts w:ascii="Times New Roman" w:hAnsi="Times New Roman" w:cs="Times New Roman"/>
          <w:lang w:val="en-GB"/>
        </w:rPr>
        <w:t>(Egyptian [Afro-Asiatic], Egypt)</w:t>
      </w:r>
    </w:p>
    <w:p w14:paraId="61502A39" w14:textId="696BB40C" w:rsidR="0084566A" w:rsidRPr="00AC49E8" w:rsidRDefault="00BA2349" w:rsidP="0084566A">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84566A" w:rsidRPr="00AC49E8">
        <w:rPr>
          <w:rFonts w:ascii="Umschrift_TTn" w:hAnsi="Umschrift_TTn" w:cs="Times New Roman"/>
          <w:i/>
          <w:lang w:val="en-GB"/>
        </w:rPr>
        <w:t>ni</w:t>
      </w:r>
      <w:r w:rsidR="0084566A" w:rsidRPr="00AC49E8">
        <w:rPr>
          <w:rFonts w:ascii="Umschrift_TTn" w:hAnsi="Umschrift_TTn" w:cs="Times New Roman"/>
          <w:i/>
          <w:lang w:val="en-GB"/>
        </w:rPr>
        <w:tab/>
      </w:r>
      <w:r w:rsidR="000435E5" w:rsidRPr="00AC49E8">
        <w:rPr>
          <w:rFonts w:ascii="Umschrift_TTn" w:hAnsi="Umschrift_TTn" w:cs="Times New Roman"/>
          <w:i/>
          <w:lang w:val="en-GB"/>
        </w:rPr>
        <w:tab/>
      </w:r>
      <w:r w:rsidR="0084566A" w:rsidRPr="00AC49E8">
        <w:rPr>
          <w:rFonts w:ascii="Umschrift_TTn" w:hAnsi="Umschrift_TTn" w:cs="Times New Roman"/>
          <w:i/>
          <w:lang w:val="en-GB"/>
        </w:rPr>
        <w:t xml:space="preserve">wnt </w:t>
      </w:r>
      <w:r w:rsidR="0084566A" w:rsidRPr="00AC49E8">
        <w:rPr>
          <w:rFonts w:ascii="Umschrift_TTn" w:hAnsi="Umschrift_TTn" w:cs="Times New Roman"/>
          <w:i/>
          <w:lang w:val="en-GB"/>
        </w:rPr>
        <w:tab/>
      </w:r>
      <w:r w:rsidR="0084566A" w:rsidRPr="00AC49E8">
        <w:rPr>
          <w:rFonts w:ascii="Umschrift_TTn" w:hAnsi="Umschrift_TTn" w:cs="Times New Roman"/>
          <w:i/>
          <w:lang w:val="en-GB"/>
        </w:rPr>
        <w:tab/>
        <w:t xml:space="preserve">wn </w:t>
      </w:r>
      <w:r w:rsidR="0084566A" w:rsidRPr="00AC49E8">
        <w:rPr>
          <w:rFonts w:ascii="Umschrift_TTn" w:hAnsi="Umschrift_TTn" w:cs="Times New Roman"/>
          <w:i/>
          <w:lang w:val="en-GB"/>
        </w:rPr>
        <w:tab/>
      </w:r>
      <w:r w:rsidR="0084566A" w:rsidRPr="00AC49E8">
        <w:rPr>
          <w:rFonts w:ascii="Umschrift_TTn" w:hAnsi="Umschrift_TTn" w:cs="Times New Roman"/>
          <w:i/>
          <w:lang w:val="en-GB"/>
        </w:rPr>
        <w:tab/>
      </w:r>
      <w:r w:rsidR="000435E5" w:rsidRPr="00AC49E8">
        <w:rPr>
          <w:rFonts w:ascii="Umschrift_TTn" w:hAnsi="Umschrift_TTn" w:cs="Times New Roman"/>
          <w:i/>
          <w:lang w:val="en-GB"/>
        </w:rPr>
        <w:tab/>
      </w:r>
      <w:r w:rsidR="000435E5" w:rsidRPr="00AC49E8">
        <w:rPr>
          <w:rFonts w:ascii="Umschrift_TTn" w:hAnsi="Umschrift_TTn" w:cs="Times New Roman"/>
          <w:i/>
          <w:lang w:val="en-GB"/>
        </w:rPr>
        <w:tab/>
      </w:r>
      <w:r w:rsidR="000435E5" w:rsidRPr="00AC49E8">
        <w:rPr>
          <w:rFonts w:ascii="Umschrift_TTn" w:hAnsi="Umschrift_TTn" w:cs="Times New Roman"/>
          <w:i/>
          <w:lang w:val="en-GB"/>
        </w:rPr>
        <w:tab/>
      </w:r>
      <w:r w:rsidR="000435E5" w:rsidRPr="00AC49E8">
        <w:rPr>
          <w:rFonts w:ascii="Umschrift_TTn" w:hAnsi="Umschrift_TTn" w:cs="Times New Roman"/>
          <w:i/>
          <w:lang w:val="en-GB"/>
        </w:rPr>
        <w:tab/>
      </w:r>
      <w:r w:rsidR="000435E5" w:rsidRPr="00AC49E8">
        <w:rPr>
          <w:rFonts w:ascii="Umschrift_TTn" w:hAnsi="Umschrift_TTn" w:cs="Times New Roman"/>
          <w:i/>
          <w:lang w:val="en-GB"/>
        </w:rPr>
        <w:tab/>
      </w:r>
      <w:r w:rsidR="0084566A" w:rsidRPr="00AC49E8">
        <w:rPr>
          <w:rFonts w:ascii="Umschrift_TTn" w:hAnsi="Umschrift_TTn" w:cs="Times New Roman"/>
          <w:i/>
          <w:lang w:val="en-GB"/>
        </w:rPr>
        <w:t xml:space="preserve">sX# </w:t>
      </w:r>
      <w:r w:rsidR="0084566A" w:rsidRPr="00AC49E8">
        <w:rPr>
          <w:rFonts w:ascii="Umschrift_TTn" w:hAnsi="Umschrift_TTn" w:cs="Times New Roman"/>
          <w:i/>
          <w:lang w:val="en-GB"/>
        </w:rPr>
        <w:tab/>
      </w:r>
      <w:r w:rsidR="0084566A" w:rsidRPr="00AC49E8">
        <w:rPr>
          <w:rFonts w:ascii="Umschrift_TTn" w:hAnsi="Umschrift_TTn" w:cs="Times New Roman"/>
          <w:i/>
          <w:lang w:val="en-GB"/>
        </w:rPr>
        <w:tab/>
      </w:r>
      <w:r w:rsidR="00BC19A8" w:rsidRPr="00AC49E8">
        <w:rPr>
          <w:rFonts w:ascii="Umschrift_TTn" w:hAnsi="Umschrift_TTn" w:cs="Times New Roman"/>
          <w:i/>
          <w:lang w:val="en-GB"/>
        </w:rPr>
        <w:tab/>
      </w:r>
      <w:r w:rsidR="0084566A" w:rsidRPr="00AC49E8">
        <w:rPr>
          <w:rFonts w:ascii="Umschrift_TTn" w:hAnsi="Umschrift_TTn" w:cs="Times New Roman"/>
          <w:i/>
          <w:lang w:val="en-GB"/>
        </w:rPr>
        <w:t>st</w:t>
      </w:r>
      <w:r w:rsidR="0084566A" w:rsidRPr="00AC49E8">
        <w:rPr>
          <w:rFonts w:ascii="Umschrift_TTn" w:hAnsi="Umschrift_TTn" w:cs="Times New Roman"/>
          <w:i/>
          <w:lang w:val="en-GB"/>
        </w:rPr>
        <w:tab/>
      </w:r>
    </w:p>
    <w:p w14:paraId="5B70BDB3" w14:textId="77FA900F" w:rsidR="0084566A" w:rsidRPr="00AC49E8" w:rsidRDefault="00BA2349" w:rsidP="0084566A">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84566A" w:rsidRPr="00AC49E8">
        <w:rPr>
          <w:rFonts w:ascii="Times New Roman" w:hAnsi="Times New Roman" w:cs="Times New Roman"/>
          <w:smallCaps/>
          <w:lang w:val="en-GB"/>
        </w:rPr>
        <w:t xml:space="preserve">neg </w:t>
      </w:r>
      <w:r w:rsidR="0084566A" w:rsidRPr="00AC49E8">
        <w:rPr>
          <w:rFonts w:ascii="Times New Roman" w:hAnsi="Times New Roman" w:cs="Times New Roman"/>
          <w:smallCaps/>
          <w:lang w:val="en-GB"/>
        </w:rPr>
        <w:tab/>
      </w:r>
      <w:ins w:id="370" w:author="Elsa Oréal" w:date="2020-01-10T15:18:00Z">
        <w:r w:rsidR="006C1B3C">
          <w:rPr>
            <w:rFonts w:ascii="Times New Roman" w:hAnsi="Times New Roman" w:cs="Times New Roman"/>
            <w:smallCaps/>
            <w:lang w:val="en-GB"/>
          </w:rPr>
          <w:t>conj</w:t>
        </w:r>
        <w:r w:rsidR="006C1B3C" w:rsidRPr="00AC49E8">
          <w:rPr>
            <w:rFonts w:ascii="Times New Roman" w:hAnsi="Times New Roman" w:cs="Times New Roman"/>
            <w:lang w:val="en-GB"/>
          </w:rPr>
          <w:t xml:space="preserve"> </w:t>
        </w:r>
      </w:ins>
      <w:r w:rsidR="0084566A" w:rsidRPr="00AC49E8">
        <w:rPr>
          <w:rFonts w:ascii="Times New Roman" w:hAnsi="Times New Roman" w:cs="Times New Roman"/>
          <w:lang w:val="en-GB"/>
        </w:rPr>
        <w:tab/>
        <w:t>exist\</w:t>
      </w:r>
      <w:r w:rsidR="0084566A" w:rsidRPr="00AC49E8">
        <w:rPr>
          <w:rFonts w:ascii="Times New Roman" w:hAnsi="Times New Roman" w:cs="Times New Roman"/>
          <w:smallCaps/>
          <w:lang w:val="en-GB"/>
        </w:rPr>
        <w:t xml:space="preserve"> ptcp.pred.m.sg</w:t>
      </w:r>
      <w:r w:rsidR="0084566A" w:rsidRPr="00AC49E8">
        <w:rPr>
          <w:rFonts w:ascii="Times New Roman" w:hAnsi="Times New Roman" w:cs="Times New Roman"/>
          <w:lang w:val="en-GB"/>
        </w:rPr>
        <w:t xml:space="preserve"> </w:t>
      </w:r>
      <w:r w:rsidR="0084566A" w:rsidRPr="00AC49E8">
        <w:rPr>
          <w:rFonts w:ascii="Times New Roman" w:hAnsi="Times New Roman" w:cs="Times New Roman"/>
          <w:lang w:val="en-GB"/>
        </w:rPr>
        <w:tab/>
        <w:t xml:space="preserve">remember </w:t>
      </w:r>
      <w:r w:rsidR="0084566A" w:rsidRPr="00AC49E8">
        <w:rPr>
          <w:rFonts w:ascii="Times New Roman" w:hAnsi="Times New Roman" w:cs="Times New Roman"/>
          <w:lang w:val="en-GB"/>
        </w:rPr>
        <w:tab/>
      </w:r>
      <w:r w:rsidR="0084566A" w:rsidRPr="00AC49E8">
        <w:rPr>
          <w:rFonts w:ascii="Times New Roman" w:hAnsi="Times New Roman" w:cs="Times New Roman"/>
          <w:smallCaps/>
          <w:lang w:val="en-GB"/>
        </w:rPr>
        <w:t>3f</w:t>
      </w:r>
      <w:r w:rsidR="001A5584" w:rsidRPr="00AC49E8">
        <w:rPr>
          <w:rFonts w:ascii="Times New Roman" w:hAnsi="Times New Roman" w:cs="Times New Roman"/>
          <w:smallCaps/>
          <w:lang w:val="en-GB"/>
        </w:rPr>
        <w:t>.</w:t>
      </w:r>
      <w:r w:rsidR="0084566A" w:rsidRPr="00AC49E8">
        <w:rPr>
          <w:rFonts w:ascii="Times New Roman" w:hAnsi="Times New Roman" w:cs="Times New Roman"/>
          <w:smallCaps/>
          <w:lang w:val="en-GB"/>
        </w:rPr>
        <w:t>sg</w:t>
      </w:r>
    </w:p>
    <w:p w14:paraId="0F2A5293" w14:textId="232D6A5C" w:rsidR="0084566A" w:rsidRPr="00AC49E8" w:rsidRDefault="00BA2349" w:rsidP="0084566A">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84566A" w:rsidRPr="00AC49E8">
        <w:rPr>
          <w:rFonts w:ascii="Times New Roman" w:hAnsi="Times New Roman" w:cs="Times New Roman"/>
          <w:lang w:val="en-GB"/>
        </w:rPr>
        <w:t>‘There was no one who would remember it</w:t>
      </w:r>
      <w:r w:rsidR="005A061A" w:rsidRPr="00AC49E8">
        <w:rPr>
          <w:rFonts w:ascii="Times New Roman" w:hAnsi="Times New Roman" w:cs="Times New Roman"/>
          <w:lang w:val="en-GB"/>
        </w:rPr>
        <w:t>.</w:t>
      </w:r>
      <w:r w:rsidR="0084566A" w:rsidRPr="00AC49E8">
        <w:rPr>
          <w:rFonts w:ascii="Times New Roman" w:hAnsi="Times New Roman" w:cs="Times New Roman"/>
          <w:lang w:val="en-GB"/>
        </w:rPr>
        <w:t xml:space="preserve">’ </w:t>
      </w:r>
      <w:r w:rsidR="005D39A8" w:rsidRPr="00AC49E8">
        <w:rPr>
          <w:rFonts w:ascii="Times New Roman" w:hAnsi="Times New Roman" w:cs="Times New Roman"/>
          <w:lang w:val="en-GB"/>
        </w:rPr>
        <w:t>(Berlin 13272)</w:t>
      </w:r>
    </w:p>
    <w:p w14:paraId="65AE7D02" w14:textId="77777777" w:rsidR="0084566A" w:rsidRPr="00AC49E8" w:rsidRDefault="0084566A" w:rsidP="0084566A">
      <w:pPr>
        <w:spacing w:line="276" w:lineRule="auto"/>
        <w:jc w:val="both"/>
        <w:rPr>
          <w:rFonts w:ascii="Times New Roman" w:hAnsi="Times New Roman" w:cs="Times New Roman"/>
          <w:lang w:val="en-GB"/>
        </w:rPr>
      </w:pPr>
    </w:p>
    <w:p w14:paraId="71FEAAFD" w14:textId="4C3D128F" w:rsidR="0084566A" w:rsidRPr="00AC49E8" w:rsidRDefault="000B19CA" w:rsidP="0084566A">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480861" w:rsidRPr="00AC49E8">
        <w:rPr>
          <w:rFonts w:ascii="Times New Roman" w:hAnsi="Times New Roman" w:cs="Times New Roman"/>
          <w:lang w:val="en-GB"/>
        </w:rPr>
        <w:t xml:space="preserve">In a syntactic context of </w:t>
      </w:r>
      <w:ins w:id="371" w:author="Albion M. Butters" w:date="2019-12-20T08:44:00Z">
        <w:r w:rsidR="004C0C61" w:rsidRPr="00AC49E8">
          <w:rPr>
            <w:rFonts w:ascii="Times New Roman" w:hAnsi="Times New Roman" w:cs="Times New Roman"/>
            <w:lang w:val="en-GB"/>
          </w:rPr>
          <w:t>dependence</w:t>
        </w:r>
      </w:ins>
      <w:r w:rsidR="00480861" w:rsidRPr="00AC49E8">
        <w:rPr>
          <w:rFonts w:ascii="Times New Roman" w:hAnsi="Times New Roman" w:cs="Times New Roman"/>
          <w:lang w:val="en-GB"/>
        </w:rPr>
        <w:t xml:space="preserve">, the </w:t>
      </w:r>
      <w:r w:rsidR="00493944" w:rsidRPr="00AC49E8">
        <w:rPr>
          <w:rFonts w:ascii="Times New Roman" w:hAnsi="Times New Roman" w:cs="Times New Roman"/>
          <w:lang w:val="en-GB"/>
        </w:rPr>
        <w:t xml:space="preserve">older </w:t>
      </w:r>
      <w:r w:rsidR="00480861" w:rsidRPr="00AC49E8">
        <w:rPr>
          <w:rFonts w:ascii="Times New Roman" w:hAnsi="Times New Roman" w:cs="Times New Roman"/>
          <w:lang w:val="en-GB"/>
        </w:rPr>
        <w:t xml:space="preserve">construction may also be used as an alternative to the use of </w:t>
      </w:r>
      <w:r w:rsidR="00480861" w:rsidRPr="00AC49E8">
        <w:rPr>
          <w:rFonts w:ascii="Umschrift_TTn" w:hAnsi="Umschrift_TTn" w:cs="Times New Roman"/>
          <w:i/>
          <w:lang w:val="en-GB"/>
        </w:rPr>
        <w:t>nn</w:t>
      </w:r>
      <w:r w:rsidR="00480861" w:rsidRPr="00AC49E8">
        <w:rPr>
          <w:rFonts w:ascii="Times New Roman" w:hAnsi="Times New Roman" w:cs="Times New Roman"/>
          <w:lang w:val="en-GB"/>
        </w:rPr>
        <w:t>, new negative existential having taken over the meaning ‘without’</w:t>
      </w:r>
      <w:r w:rsidR="00E23C01" w:rsidRPr="00AC49E8">
        <w:rPr>
          <w:rFonts w:ascii="Times New Roman" w:hAnsi="Times New Roman" w:cs="Times New Roman"/>
          <w:lang w:val="en-GB"/>
        </w:rPr>
        <w:t xml:space="preserve"> in such position</w:t>
      </w:r>
      <w:r w:rsidR="00480861" w:rsidRPr="00AC49E8">
        <w:rPr>
          <w:rFonts w:ascii="Times New Roman" w:hAnsi="Times New Roman" w:cs="Times New Roman"/>
          <w:lang w:val="en-GB"/>
        </w:rPr>
        <w:t>. T</w:t>
      </w:r>
      <w:r w:rsidR="0084566A" w:rsidRPr="00AC49E8">
        <w:rPr>
          <w:rFonts w:ascii="Times New Roman" w:hAnsi="Times New Roman" w:cs="Times New Roman"/>
          <w:lang w:val="en-GB"/>
        </w:rPr>
        <w:t xml:space="preserve">he use </w:t>
      </w:r>
      <w:r w:rsidR="002C5E91" w:rsidRPr="00AC49E8">
        <w:rPr>
          <w:rFonts w:ascii="Times New Roman" w:hAnsi="Times New Roman" w:cs="Times New Roman"/>
          <w:lang w:val="en-GB"/>
        </w:rPr>
        <w:t xml:space="preserve">of </w:t>
      </w:r>
      <w:r w:rsidR="002C5E91" w:rsidRPr="00AC49E8">
        <w:rPr>
          <w:rFonts w:ascii="Umschrift_TTn" w:hAnsi="Umschrift_TTn" w:cs="Times New Roman"/>
          <w:i/>
          <w:lang w:val="en-GB"/>
        </w:rPr>
        <w:t xml:space="preserve">ni wnt </w:t>
      </w:r>
      <w:r w:rsidR="0084566A" w:rsidRPr="00AC49E8">
        <w:rPr>
          <w:rFonts w:ascii="Times New Roman" w:hAnsi="Times New Roman" w:cs="Times New Roman"/>
          <w:lang w:val="en-GB"/>
        </w:rPr>
        <w:t xml:space="preserve">as a negative existential still appears in a medical treaty from the </w:t>
      </w:r>
      <w:r w:rsidR="0066083A" w:rsidRPr="00AC49E8">
        <w:rPr>
          <w:rFonts w:ascii="Times New Roman" w:hAnsi="Times New Roman" w:cs="Times New Roman"/>
          <w:lang w:val="en-GB"/>
        </w:rPr>
        <w:t>First Intermediate Period</w:t>
      </w:r>
      <w:r w:rsidR="0084566A" w:rsidRPr="00AC49E8">
        <w:rPr>
          <w:rFonts w:ascii="Times New Roman" w:hAnsi="Times New Roman" w:cs="Times New Roman"/>
          <w:lang w:val="en-GB"/>
        </w:rPr>
        <w:t xml:space="preserve">: </w:t>
      </w:r>
    </w:p>
    <w:p w14:paraId="51F29003" w14:textId="77777777" w:rsidR="0084566A" w:rsidRPr="00AC49E8" w:rsidRDefault="0084566A" w:rsidP="0084566A">
      <w:pPr>
        <w:spacing w:line="276" w:lineRule="auto"/>
        <w:jc w:val="both"/>
        <w:rPr>
          <w:rFonts w:ascii="Times New Roman" w:hAnsi="Times New Roman" w:cs="Times New Roman"/>
          <w:lang w:val="en-GB"/>
        </w:rPr>
      </w:pPr>
    </w:p>
    <w:p w14:paraId="618BB6B4" w14:textId="091B633E" w:rsidR="0084566A" w:rsidRPr="00AC49E8" w:rsidRDefault="00D238F3" w:rsidP="0084566A">
      <w:pPr>
        <w:spacing w:line="276" w:lineRule="auto"/>
        <w:jc w:val="both"/>
        <w:rPr>
          <w:rFonts w:ascii="Times New Roman" w:hAnsi="Times New Roman" w:cs="Times New Roman"/>
          <w:lang w:val="en-GB"/>
        </w:rPr>
      </w:pPr>
      <w:r w:rsidRPr="00AC49E8">
        <w:rPr>
          <w:rFonts w:ascii="Times New Roman" w:hAnsi="Times New Roman" w:cs="Times New Roman"/>
          <w:lang w:val="en-GB"/>
        </w:rPr>
        <w:lastRenderedPageBreak/>
        <w:t>(52)</w:t>
      </w:r>
      <w:r w:rsidR="00E37F53" w:rsidRPr="00AC49E8">
        <w:rPr>
          <w:rFonts w:ascii="Times New Roman" w:hAnsi="Times New Roman" w:cs="Times New Roman"/>
          <w:lang w:val="en-GB"/>
        </w:rPr>
        <w:tab/>
      </w:r>
      <w:r w:rsidR="00C15D24" w:rsidRPr="00AC49E8">
        <w:rPr>
          <w:rFonts w:ascii="Times New Roman" w:hAnsi="Times New Roman" w:cs="Times New Roman"/>
          <w:lang w:val="en-GB"/>
        </w:rPr>
        <w:t xml:space="preserve">Middle Egyptian </w:t>
      </w:r>
      <w:r w:rsidR="00B66F02" w:rsidRPr="00AC49E8">
        <w:rPr>
          <w:rFonts w:ascii="Times New Roman" w:hAnsi="Times New Roman" w:cs="Times New Roman"/>
          <w:lang w:val="en-GB"/>
        </w:rPr>
        <w:t>(Egyptian [Afro-Asiatic], Egypt)</w:t>
      </w:r>
    </w:p>
    <w:p w14:paraId="47ECFBA5" w14:textId="1B0B95D9" w:rsidR="0084566A" w:rsidRPr="00AC49E8" w:rsidRDefault="00E37F53" w:rsidP="0084566A">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84566A" w:rsidRPr="00AC49E8">
        <w:rPr>
          <w:rFonts w:ascii="Umschrift_TTn" w:hAnsi="Umschrift_TTn" w:cs="Times New Roman"/>
          <w:i/>
          <w:lang w:val="en-GB"/>
        </w:rPr>
        <w:t xml:space="preserve">ni wnt </w:t>
      </w:r>
      <w:r w:rsidR="00644590" w:rsidRPr="00AC49E8">
        <w:rPr>
          <w:rFonts w:ascii="Umschrift_TTn" w:hAnsi="Umschrift_TTn" w:cs="Times New Roman"/>
          <w:i/>
          <w:lang w:val="en-GB"/>
        </w:rPr>
        <w:tab/>
      </w:r>
      <w:r w:rsidR="00644590" w:rsidRPr="00AC49E8">
        <w:rPr>
          <w:rFonts w:ascii="Umschrift_TTn" w:hAnsi="Umschrift_TTn" w:cs="Times New Roman"/>
          <w:i/>
          <w:lang w:val="en-GB"/>
        </w:rPr>
        <w:tab/>
      </w:r>
      <w:r w:rsidR="0084566A" w:rsidRPr="00AC49E8">
        <w:rPr>
          <w:rFonts w:ascii="Umschrift_TTn" w:hAnsi="Umschrift_TTn" w:cs="Times New Roman"/>
          <w:i/>
          <w:lang w:val="en-GB"/>
        </w:rPr>
        <w:t xml:space="preserve">srf </w:t>
      </w:r>
      <w:r w:rsidR="00644590" w:rsidRPr="00AC49E8">
        <w:rPr>
          <w:rFonts w:ascii="Umschrift_TTn" w:hAnsi="Umschrift_TTn" w:cs="Times New Roman"/>
          <w:i/>
          <w:lang w:val="en-GB"/>
        </w:rPr>
        <w:tab/>
      </w:r>
      <w:r w:rsidR="0084566A" w:rsidRPr="00AC49E8">
        <w:rPr>
          <w:rFonts w:ascii="Umschrift_TTn" w:hAnsi="Umschrift_TTn" w:cs="Times New Roman"/>
          <w:i/>
          <w:lang w:val="en-GB"/>
        </w:rPr>
        <w:t xml:space="preserve">nb </w:t>
      </w:r>
      <w:r w:rsidR="00644590" w:rsidRPr="00AC49E8">
        <w:rPr>
          <w:rFonts w:ascii="Umschrift_TTn" w:hAnsi="Umschrift_TTn" w:cs="Times New Roman"/>
          <w:i/>
          <w:lang w:val="en-GB"/>
        </w:rPr>
        <w:tab/>
      </w:r>
      <w:r w:rsidR="0084566A" w:rsidRPr="00AC49E8">
        <w:rPr>
          <w:rFonts w:ascii="Umschrift_TTn" w:hAnsi="Umschrift_TTn" w:cs="Times New Roman"/>
          <w:i/>
          <w:lang w:val="en-GB"/>
        </w:rPr>
        <w:t>jm-s</w:t>
      </w:r>
    </w:p>
    <w:p w14:paraId="697EC420" w14:textId="2680746F" w:rsidR="0084566A" w:rsidRPr="00AC49E8" w:rsidRDefault="00E37F53" w:rsidP="0084566A">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84566A" w:rsidRPr="00AC49E8">
        <w:rPr>
          <w:rFonts w:ascii="Times New Roman" w:hAnsi="Times New Roman" w:cs="Times New Roman"/>
          <w:smallCaps/>
          <w:lang w:val="en-GB"/>
        </w:rPr>
        <w:t>neg-ex</w:t>
      </w:r>
      <w:r w:rsidR="0084566A" w:rsidRPr="00AC49E8">
        <w:rPr>
          <w:rFonts w:ascii="Times New Roman" w:hAnsi="Times New Roman" w:cs="Times New Roman"/>
          <w:lang w:val="en-GB"/>
        </w:rPr>
        <w:t xml:space="preserve"> </w:t>
      </w:r>
      <w:r w:rsidR="00644590" w:rsidRPr="00AC49E8">
        <w:rPr>
          <w:rFonts w:ascii="Times New Roman" w:hAnsi="Times New Roman" w:cs="Times New Roman"/>
          <w:lang w:val="en-GB"/>
        </w:rPr>
        <w:tab/>
      </w:r>
      <w:r w:rsidR="00644590" w:rsidRPr="00AC49E8">
        <w:rPr>
          <w:rFonts w:ascii="Times New Roman" w:hAnsi="Times New Roman" w:cs="Times New Roman"/>
          <w:lang w:val="en-GB"/>
        </w:rPr>
        <w:tab/>
      </w:r>
      <w:r w:rsidR="0084566A" w:rsidRPr="00AC49E8">
        <w:rPr>
          <w:rFonts w:ascii="Times New Roman" w:hAnsi="Times New Roman" w:cs="Times New Roman"/>
          <w:lang w:val="en-GB"/>
        </w:rPr>
        <w:t xml:space="preserve">heat </w:t>
      </w:r>
      <w:r w:rsidR="00644590" w:rsidRPr="00AC49E8">
        <w:rPr>
          <w:rFonts w:ascii="Times New Roman" w:hAnsi="Times New Roman" w:cs="Times New Roman"/>
          <w:lang w:val="en-GB"/>
        </w:rPr>
        <w:tab/>
      </w:r>
      <w:r w:rsidR="0084566A" w:rsidRPr="00AC49E8">
        <w:rPr>
          <w:rFonts w:ascii="Times New Roman" w:hAnsi="Times New Roman" w:cs="Times New Roman"/>
          <w:lang w:val="en-GB"/>
        </w:rPr>
        <w:t xml:space="preserve">any </w:t>
      </w:r>
      <w:r w:rsidR="00644590" w:rsidRPr="00AC49E8">
        <w:rPr>
          <w:rFonts w:ascii="Times New Roman" w:hAnsi="Times New Roman" w:cs="Times New Roman"/>
          <w:lang w:val="en-GB"/>
        </w:rPr>
        <w:tab/>
      </w:r>
      <w:r w:rsidR="0084566A" w:rsidRPr="00AC49E8">
        <w:rPr>
          <w:rFonts w:ascii="Times New Roman" w:hAnsi="Times New Roman" w:cs="Times New Roman"/>
          <w:lang w:val="en-GB"/>
        </w:rPr>
        <w:t>in-</w:t>
      </w:r>
      <w:r w:rsidR="0084566A" w:rsidRPr="00AC49E8">
        <w:rPr>
          <w:rFonts w:ascii="Times New Roman" w:hAnsi="Times New Roman" w:cs="Times New Roman"/>
          <w:smallCaps/>
          <w:lang w:val="en-GB"/>
        </w:rPr>
        <w:t>3f.sg</w:t>
      </w:r>
    </w:p>
    <w:p w14:paraId="3F370200" w14:textId="0B9B39B0" w:rsidR="0084566A" w:rsidRPr="00AC49E8" w:rsidRDefault="00E37F53" w:rsidP="0084566A">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84566A" w:rsidRPr="00AC49E8">
        <w:rPr>
          <w:rFonts w:ascii="Times New Roman" w:hAnsi="Times New Roman" w:cs="Times New Roman"/>
          <w:lang w:val="en-GB"/>
        </w:rPr>
        <w:t>‘There being no heat at all within it</w:t>
      </w:r>
      <w:r w:rsidR="006078F3" w:rsidRPr="00AC49E8">
        <w:rPr>
          <w:rFonts w:ascii="Times New Roman" w:hAnsi="Times New Roman" w:cs="Times New Roman"/>
          <w:lang w:val="en-GB"/>
        </w:rPr>
        <w:t>.</w:t>
      </w:r>
      <w:r w:rsidR="0084566A" w:rsidRPr="00AC49E8">
        <w:rPr>
          <w:rFonts w:ascii="Times New Roman" w:hAnsi="Times New Roman" w:cs="Times New Roman"/>
          <w:lang w:val="en-GB"/>
        </w:rPr>
        <w:t>’</w:t>
      </w:r>
      <w:r w:rsidR="00C15D24" w:rsidRPr="00AC49E8">
        <w:rPr>
          <w:rFonts w:ascii="Times New Roman" w:hAnsi="Times New Roman" w:cs="Times New Roman"/>
          <w:lang w:val="en-GB"/>
        </w:rPr>
        <w:t xml:space="preserve"> (Papyrus Edwin Smith, plate 15, l. 12)</w:t>
      </w:r>
    </w:p>
    <w:p w14:paraId="3C5495F0" w14:textId="77777777" w:rsidR="0084566A" w:rsidRPr="00AC49E8" w:rsidRDefault="0084566A" w:rsidP="0084566A">
      <w:pPr>
        <w:spacing w:line="276" w:lineRule="auto"/>
        <w:jc w:val="both"/>
        <w:rPr>
          <w:rFonts w:ascii="Times New Roman" w:hAnsi="Times New Roman" w:cs="Times New Roman"/>
          <w:lang w:val="en-GB"/>
        </w:rPr>
      </w:pPr>
    </w:p>
    <w:p w14:paraId="1408ED29" w14:textId="05DCF151" w:rsidR="0084566A" w:rsidRPr="00AC49E8" w:rsidRDefault="0084566A" w:rsidP="0084566A">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In this subordinate clause, the use of </w:t>
      </w:r>
      <w:r w:rsidRPr="00AC49E8">
        <w:rPr>
          <w:rFonts w:ascii="Umschrift_TTn" w:hAnsi="Umschrift_TTn" w:cs="Times New Roman"/>
          <w:i/>
          <w:lang w:val="en-GB"/>
        </w:rPr>
        <w:t>nn</w:t>
      </w:r>
      <w:r w:rsidRPr="00AC49E8">
        <w:rPr>
          <w:rFonts w:ascii="Times New Roman" w:hAnsi="Times New Roman" w:cs="Times New Roman"/>
          <w:lang w:val="en-GB"/>
        </w:rPr>
        <w:t xml:space="preserve"> would have yielded a meaning ‘without’. In the very same text, </w:t>
      </w:r>
      <w:r w:rsidRPr="00AC49E8">
        <w:rPr>
          <w:rFonts w:ascii="Umschrift_TTn" w:hAnsi="Umschrift_TTn" w:cs="Times New Roman"/>
          <w:i/>
          <w:lang w:val="en-GB"/>
        </w:rPr>
        <w:t>nn</w:t>
      </w:r>
      <w:r w:rsidRPr="00AC49E8">
        <w:rPr>
          <w:rFonts w:ascii="Times New Roman" w:hAnsi="Times New Roman" w:cs="Times New Roman"/>
          <w:lang w:val="en-GB"/>
        </w:rPr>
        <w:t xml:space="preserve"> is indeed attested with this meaning before an infinitive</w:t>
      </w:r>
      <w:ins w:id="372" w:author="Albion M. Butters" w:date="2019-12-19T11:44:00Z">
        <w:r w:rsidR="00DE3CD7">
          <w:rPr>
            <w:rFonts w:ascii="Times New Roman" w:hAnsi="Times New Roman" w:cs="Times New Roman"/>
            <w:lang w:val="en-GB"/>
          </w:rPr>
          <w:t>:</w:t>
        </w:r>
      </w:ins>
      <w:r w:rsidRPr="00AC49E8">
        <w:rPr>
          <w:rFonts w:ascii="Times New Roman" w:hAnsi="Times New Roman" w:cs="Times New Roman"/>
          <w:lang w:val="en-GB"/>
        </w:rPr>
        <w:t xml:space="preserve"> </w:t>
      </w:r>
    </w:p>
    <w:p w14:paraId="357EF09F" w14:textId="77777777" w:rsidR="0084566A" w:rsidRPr="00AC49E8" w:rsidRDefault="0084566A" w:rsidP="0084566A">
      <w:pPr>
        <w:spacing w:line="276" w:lineRule="auto"/>
        <w:jc w:val="both"/>
        <w:rPr>
          <w:rFonts w:ascii="Times New Roman" w:hAnsi="Times New Roman" w:cs="Times New Roman"/>
          <w:lang w:val="en-GB"/>
        </w:rPr>
      </w:pPr>
    </w:p>
    <w:p w14:paraId="61E1DC7A" w14:textId="09F9E61E" w:rsidR="0084566A" w:rsidRPr="00AC49E8" w:rsidRDefault="00DE42E2" w:rsidP="0084566A">
      <w:pPr>
        <w:spacing w:line="276" w:lineRule="auto"/>
        <w:jc w:val="both"/>
        <w:rPr>
          <w:rFonts w:ascii="Times New Roman" w:hAnsi="Times New Roman" w:cs="Times New Roman"/>
          <w:lang w:val="en-GB"/>
        </w:rPr>
      </w:pPr>
      <w:r w:rsidRPr="00AC49E8">
        <w:rPr>
          <w:rFonts w:ascii="Times New Roman" w:hAnsi="Times New Roman" w:cs="Times New Roman"/>
          <w:lang w:val="en-GB"/>
        </w:rPr>
        <w:t>(53)</w:t>
      </w:r>
      <w:r w:rsidR="00DB6716" w:rsidRPr="00AC49E8">
        <w:rPr>
          <w:rFonts w:ascii="Times New Roman" w:hAnsi="Times New Roman" w:cs="Times New Roman"/>
          <w:lang w:val="en-GB"/>
        </w:rPr>
        <w:tab/>
      </w:r>
      <w:r w:rsidR="00C74B04" w:rsidRPr="00AC49E8">
        <w:rPr>
          <w:rFonts w:ascii="Times New Roman" w:hAnsi="Times New Roman" w:cs="Times New Roman"/>
          <w:lang w:val="en-GB"/>
        </w:rPr>
        <w:t xml:space="preserve">Middle Egyptian </w:t>
      </w:r>
      <w:r w:rsidR="00B66F02" w:rsidRPr="00AC49E8">
        <w:rPr>
          <w:rFonts w:ascii="Times New Roman" w:hAnsi="Times New Roman" w:cs="Times New Roman"/>
          <w:lang w:val="en-GB"/>
        </w:rPr>
        <w:t>(Egyptian [Afro-Asiatic], Egypt)</w:t>
      </w:r>
    </w:p>
    <w:p w14:paraId="30D4108F" w14:textId="0E3338AA" w:rsidR="0084566A" w:rsidRPr="00AC49E8" w:rsidRDefault="00DB6716" w:rsidP="0084566A">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84566A" w:rsidRPr="00AC49E8">
        <w:rPr>
          <w:rFonts w:ascii="Umschrift_TTn" w:hAnsi="Umschrift_TTn" w:cs="Times New Roman"/>
          <w:i/>
          <w:lang w:val="en-GB"/>
        </w:rPr>
        <w:t xml:space="preserve">pH-wj </w:t>
      </w:r>
      <w:r w:rsidR="00283C9E" w:rsidRPr="00AC49E8">
        <w:rPr>
          <w:rFonts w:ascii="Umschrift_TTn" w:hAnsi="Umschrift_TTn" w:cs="Times New Roman"/>
          <w:i/>
          <w:lang w:val="en-GB"/>
        </w:rPr>
        <w:tab/>
      </w:r>
      <w:r w:rsidR="0084566A" w:rsidRPr="00AC49E8">
        <w:rPr>
          <w:rFonts w:ascii="Umschrift_TTn" w:hAnsi="Umschrift_TTn" w:cs="Times New Roman"/>
          <w:i/>
          <w:lang w:val="en-GB"/>
        </w:rPr>
        <w:t xml:space="preserve">wgjjt-f </w:t>
      </w:r>
      <w:r w:rsidR="00283C9E" w:rsidRPr="00AC49E8">
        <w:rPr>
          <w:rFonts w:ascii="Umschrift_TTn" w:hAnsi="Umschrift_TTn" w:cs="Times New Roman"/>
          <w:i/>
          <w:lang w:val="en-GB"/>
        </w:rPr>
        <w:tab/>
      </w:r>
      <w:r w:rsidR="00283C9E" w:rsidRPr="00AC49E8">
        <w:rPr>
          <w:rFonts w:ascii="Umschrift_TTn" w:hAnsi="Umschrift_TTn" w:cs="Times New Roman"/>
          <w:i/>
          <w:lang w:val="en-GB"/>
        </w:rPr>
        <w:tab/>
      </w:r>
      <w:r w:rsidR="00283C9E" w:rsidRPr="00AC49E8">
        <w:rPr>
          <w:rFonts w:ascii="Umschrift_TTn" w:hAnsi="Umschrift_TTn" w:cs="Times New Roman"/>
          <w:i/>
          <w:lang w:val="en-GB"/>
        </w:rPr>
        <w:tab/>
      </w:r>
      <w:r w:rsidR="0084566A" w:rsidRPr="00AC49E8">
        <w:rPr>
          <w:rFonts w:ascii="Umschrift_TTn" w:hAnsi="Umschrift_TTn" w:cs="Times New Roman"/>
          <w:i/>
          <w:lang w:val="en-GB"/>
        </w:rPr>
        <w:t xml:space="preserve">pw </w:t>
      </w:r>
      <w:r w:rsidR="00283C9E" w:rsidRPr="00AC49E8">
        <w:rPr>
          <w:rFonts w:ascii="Umschrift_TTn" w:hAnsi="Umschrift_TTn" w:cs="Times New Roman"/>
          <w:i/>
          <w:lang w:val="en-GB"/>
        </w:rPr>
        <w:tab/>
      </w:r>
      <w:r w:rsidR="0084566A" w:rsidRPr="00AC49E8">
        <w:rPr>
          <w:rFonts w:ascii="Umschrift_TTn" w:hAnsi="Umschrift_TTn" w:cs="Times New Roman"/>
          <w:i/>
          <w:lang w:val="en-GB"/>
        </w:rPr>
        <w:t xml:space="preserve">nn </w:t>
      </w:r>
      <w:r w:rsidR="00283C9E" w:rsidRPr="00AC49E8">
        <w:rPr>
          <w:rFonts w:ascii="Umschrift_TTn" w:hAnsi="Umschrift_TTn" w:cs="Times New Roman"/>
          <w:i/>
          <w:lang w:val="en-GB"/>
        </w:rPr>
        <w:tab/>
      </w:r>
      <w:r w:rsidR="00283C9E" w:rsidRPr="00AC49E8">
        <w:rPr>
          <w:rFonts w:ascii="Umschrift_TTn" w:hAnsi="Umschrift_TTn" w:cs="Times New Roman"/>
          <w:i/>
          <w:lang w:val="en-GB"/>
        </w:rPr>
        <w:tab/>
      </w:r>
      <w:r w:rsidR="00283C9E" w:rsidRPr="00AC49E8">
        <w:rPr>
          <w:rFonts w:ascii="Umschrift_TTn" w:hAnsi="Umschrift_TTn" w:cs="Times New Roman"/>
          <w:i/>
          <w:lang w:val="en-GB"/>
        </w:rPr>
        <w:tab/>
      </w:r>
      <w:r w:rsidR="0084566A" w:rsidRPr="00AC49E8">
        <w:rPr>
          <w:rFonts w:ascii="Umschrift_TTn" w:hAnsi="Umschrift_TTn" w:cs="Times New Roman"/>
          <w:i/>
          <w:lang w:val="en-GB"/>
        </w:rPr>
        <w:t xml:space="preserve">jT-t </w:t>
      </w:r>
      <w:r w:rsidR="00283C9E" w:rsidRPr="00AC49E8">
        <w:rPr>
          <w:rFonts w:ascii="Umschrift_TTn" w:hAnsi="Umschrift_TTn" w:cs="Times New Roman"/>
          <w:i/>
          <w:lang w:val="en-GB"/>
        </w:rPr>
        <w:tab/>
      </w:r>
      <w:r w:rsidR="00283C9E" w:rsidRPr="00AC49E8">
        <w:rPr>
          <w:rFonts w:ascii="Umschrift_TTn" w:hAnsi="Umschrift_TTn" w:cs="Times New Roman"/>
          <w:i/>
          <w:lang w:val="en-GB"/>
        </w:rPr>
        <w:tab/>
      </w:r>
      <w:r w:rsidR="00283C9E" w:rsidRPr="00AC49E8">
        <w:rPr>
          <w:rFonts w:ascii="Umschrift_TTn" w:hAnsi="Umschrift_TTn" w:cs="Times New Roman"/>
          <w:i/>
          <w:lang w:val="en-GB"/>
        </w:rPr>
        <w:tab/>
      </w:r>
      <w:r w:rsidR="0084566A" w:rsidRPr="00AC49E8">
        <w:rPr>
          <w:rFonts w:ascii="Umschrift_TTn" w:hAnsi="Umschrift_TTn" w:cs="Times New Roman"/>
          <w:i/>
          <w:lang w:val="en-GB"/>
        </w:rPr>
        <w:t>jn-t</w:t>
      </w:r>
    </w:p>
    <w:p w14:paraId="528C086D" w14:textId="5E118229" w:rsidR="0084566A" w:rsidRPr="00AC49E8" w:rsidRDefault="00DB6716" w:rsidP="0084566A">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84566A" w:rsidRPr="00AC49E8">
        <w:rPr>
          <w:rFonts w:ascii="Times New Roman" w:hAnsi="Times New Roman" w:cs="Times New Roman"/>
          <w:lang w:val="en-GB"/>
        </w:rPr>
        <w:t>end-</w:t>
      </w:r>
      <w:r w:rsidR="0084566A" w:rsidRPr="00AC49E8">
        <w:rPr>
          <w:rFonts w:ascii="Times New Roman" w:hAnsi="Times New Roman" w:cs="Times New Roman"/>
          <w:smallCaps/>
          <w:lang w:val="en-GB"/>
        </w:rPr>
        <w:t>du</w:t>
      </w:r>
      <w:r w:rsidR="0084566A" w:rsidRPr="00AC49E8">
        <w:rPr>
          <w:rFonts w:ascii="Times New Roman" w:hAnsi="Times New Roman" w:cs="Times New Roman"/>
          <w:lang w:val="en-GB"/>
        </w:rPr>
        <w:t xml:space="preserve"> </w:t>
      </w:r>
      <w:r w:rsidR="00283C9E" w:rsidRPr="00AC49E8">
        <w:rPr>
          <w:rFonts w:ascii="Times New Roman" w:hAnsi="Times New Roman" w:cs="Times New Roman"/>
          <w:lang w:val="en-GB"/>
        </w:rPr>
        <w:tab/>
      </w:r>
      <w:r w:rsidR="0084566A" w:rsidRPr="00AC49E8">
        <w:rPr>
          <w:rFonts w:ascii="Times New Roman" w:hAnsi="Times New Roman" w:cs="Times New Roman"/>
          <w:lang w:val="en-GB"/>
        </w:rPr>
        <w:t>ramus-</w:t>
      </w:r>
      <w:r w:rsidR="0084566A" w:rsidRPr="00AC49E8">
        <w:rPr>
          <w:rFonts w:ascii="Times New Roman" w:hAnsi="Times New Roman" w:cs="Times New Roman"/>
          <w:smallCaps/>
          <w:lang w:val="en-GB"/>
        </w:rPr>
        <w:t xml:space="preserve">3m.sg </w:t>
      </w:r>
      <w:r w:rsidR="00283C9E" w:rsidRPr="00AC49E8">
        <w:rPr>
          <w:rFonts w:ascii="Times New Roman" w:hAnsi="Times New Roman" w:cs="Times New Roman"/>
          <w:smallCaps/>
          <w:lang w:val="en-GB"/>
        </w:rPr>
        <w:tab/>
      </w:r>
      <w:r w:rsidR="0084566A" w:rsidRPr="00AC49E8">
        <w:rPr>
          <w:rFonts w:ascii="Times New Roman" w:hAnsi="Times New Roman" w:cs="Times New Roman"/>
          <w:smallCaps/>
          <w:lang w:val="en-GB"/>
        </w:rPr>
        <w:t xml:space="preserve">cop </w:t>
      </w:r>
      <w:r w:rsidR="00283C9E" w:rsidRPr="00AC49E8">
        <w:rPr>
          <w:rFonts w:ascii="Times New Roman" w:hAnsi="Times New Roman" w:cs="Times New Roman"/>
          <w:smallCaps/>
          <w:lang w:val="en-GB"/>
        </w:rPr>
        <w:tab/>
      </w:r>
      <w:r w:rsidR="00283C9E" w:rsidRPr="00AC49E8">
        <w:rPr>
          <w:rFonts w:ascii="Times New Roman" w:hAnsi="Times New Roman" w:cs="Times New Roman"/>
          <w:lang w:val="en-GB"/>
        </w:rPr>
        <w:t>without</w:t>
      </w:r>
      <w:r w:rsidR="00283C9E" w:rsidRPr="00AC49E8">
        <w:rPr>
          <w:rFonts w:ascii="Times New Roman" w:hAnsi="Times New Roman" w:cs="Times New Roman"/>
          <w:lang w:val="en-GB"/>
        </w:rPr>
        <w:tab/>
      </w:r>
      <w:r w:rsidR="00283C9E" w:rsidRPr="00AC49E8">
        <w:rPr>
          <w:rFonts w:ascii="Times New Roman" w:hAnsi="Times New Roman" w:cs="Times New Roman"/>
          <w:smallCaps/>
          <w:lang w:val="en-GB"/>
        </w:rPr>
        <w:tab/>
      </w:r>
      <w:r w:rsidR="0084566A" w:rsidRPr="00AC49E8">
        <w:rPr>
          <w:rFonts w:ascii="Times New Roman" w:hAnsi="Times New Roman" w:cs="Times New Roman"/>
          <w:lang w:val="en-GB"/>
        </w:rPr>
        <w:t>fetch-</w:t>
      </w:r>
      <w:r w:rsidR="0084566A" w:rsidRPr="00AC49E8">
        <w:rPr>
          <w:rFonts w:ascii="Times New Roman" w:hAnsi="Times New Roman" w:cs="Times New Roman"/>
          <w:smallCaps/>
          <w:lang w:val="en-GB"/>
        </w:rPr>
        <w:t>inf</w:t>
      </w:r>
      <w:r w:rsidR="0084566A" w:rsidRPr="00AC49E8">
        <w:rPr>
          <w:rFonts w:ascii="Times New Roman" w:hAnsi="Times New Roman" w:cs="Times New Roman"/>
          <w:lang w:val="en-GB"/>
        </w:rPr>
        <w:t xml:space="preserve"> </w:t>
      </w:r>
      <w:r w:rsidR="00283C9E" w:rsidRPr="00AC49E8">
        <w:rPr>
          <w:rFonts w:ascii="Times New Roman" w:hAnsi="Times New Roman" w:cs="Times New Roman"/>
          <w:lang w:val="en-GB"/>
        </w:rPr>
        <w:tab/>
      </w:r>
      <w:r w:rsidR="0084566A" w:rsidRPr="00AC49E8">
        <w:rPr>
          <w:rFonts w:ascii="Times New Roman" w:hAnsi="Times New Roman" w:cs="Times New Roman"/>
          <w:lang w:val="en-GB"/>
        </w:rPr>
        <w:t>bring-</w:t>
      </w:r>
      <w:r w:rsidR="0084566A" w:rsidRPr="00AC49E8">
        <w:rPr>
          <w:rFonts w:ascii="Times New Roman" w:hAnsi="Times New Roman" w:cs="Times New Roman"/>
          <w:smallCaps/>
          <w:lang w:val="en-GB"/>
        </w:rPr>
        <w:t>inf</w:t>
      </w:r>
    </w:p>
    <w:p w14:paraId="612C2C91" w14:textId="0852FF9A" w:rsidR="0084566A" w:rsidRPr="00AC49E8" w:rsidRDefault="00DB6716" w:rsidP="0084566A">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84566A" w:rsidRPr="00AC49E8">
        <w:rPr>
          <w:rFonts w:ascii="Times New Roman" w:hAnsi="Times New Roman" w:cs="Times New Roman"/>
          <w:lang w:val="en-GB"/>
        </w:rPr>
        <w:t>‘It means</w:t>
      </w:r>
      <w:ins w:id="373" w:author="Albion M. Butters" w:date="2019-12-19T11:44:00Z">
        <w:r w:rsidR="00941334">
          <w:rPr>
            <w:rFonts w:ascii="Times New Roman" w:hAnsi="Times New Roman" w:cs="Times New Roman"/>
            <w:lang w:val="en-GB"/>
          </w:rPr>
          <w:t xml:space="preserve"> that</w:t>
        </w:r>
      </w:ins>
      <w:r w:rsidR="0084566A" w:rsidRPr="00AC49E8">
        <w:rPr>
          <w:rFonts w:ascii="Times New Roman" w:hAnsi="Times New Roman" w:cs="Times New Roman"/>
          <w:lang w:val="en-GB"/>
        </w:rPr>
        <w:t xml:space="preserve"> the ends of his ramus are without movement back and forth</w:t>
      </w:r>
      <w:r w:rsidR="00C952D2" w:rsidRPr="00AC49E8">
        <w:rPr>
          <w:rFonts w:ascii="Times New Roman" w:hAnsi="Times New Roman" w:cs="Times New Roman"/>
          <w:lang w:val="en-GB"/>
        </w:rPr>
        <w:t>.</w:t>
      </w:r>
      <w:r w:rsidR="0084566A" w:rsidRPr="00AC49E8">
        <w:rPr>
          <w:rFonts w:ascii="Times New Roman" w:hAnsi="Times New Roman" w:cs="Times New Roman"/>
          <w:lang w:val="en-GB"/>
        </w:rPr>
        <w:t xml:space="preserve">’ </w:t>
      </w:r>
      <w:r w:rsidR="00C74B04" w:rsidRPr="00AC49E8">
        <w:rPr>
          <w:rFonts w:ascii="Times New Roman" w:hAnsi="Times New Roman" w:cs="Times New Roman"/>
          <w:lang w:val="en-GB"/>
        </w:rPr>
        <w:t xml:space="preserve">(Papyrus Edwin </w:t>
      </w:r>
      <w:r w:rsidR="00573B79" w:rsidRPr="00AC49E8">
        <w:rPr>
          <w:rFonts w:ascii="Times New Roman" w:hAnsi="Times New Roman" w:cs="Times New Roman"/>
          <w:lang w:val="en-GB"/>
        </w:rPr>
        <w:tab/>
      </w:r>
      <w:r w:rsidR="00C74B04" w:rsidRPr="00AC49E8">
        <w:rPr>
          <w:rFonts w:ascii="Times New Roman" w:hAnsi="Times New Roman" w:cs="Times New Roman"/>
          <w:lang w:val="en-GB"/>
        </w:rPr>
        <w:t>Smith, plate 3, l. 17)</w:t>
      </w:r>
    </w:p>
    <w:p w14:paraId="76B690E3" w14:textId="77777777" w:rsidR="0084566A" w:rsidRPr="00AC49E8" w:rsidRDefault="0084566A" w:rsidP="0084566A">
      <w:pPr>
        <w:spacing w:line="276" w:lineRule="auto"/>
        <w:jc w:val="both"/>
        <w:rPr>
          <w:rFonts w:ascii="Times New Roman" w:hAnsi="Times New Roman" w:cs="Times New Roman"/>
          <w:lang w:val="en-GB"/>
        </w:rPr>
      </w:pPr>
    </w:p>
    <w:p w14:paraId="54E148FA" w14:textId="79705418" w:rsidR="0084566A" w:rsidRPr="00AC49E8" w:rsidRDefault="0084566A" w:rsidP="0084566A">
      <w:pPr>
        <w:spacing w:line="276" w:lineRule="auto"/>
        <w:jc w:val="both"/>
        <w:rPr>
          <w:rFonts w:ascii="Times New Roman" w:hAnsi="Times New Roman" w:cs="Times New Roman"/>
          <w:lang w:val="en-GB"/>
        </w:rPr>
      </w:pPr>
      <w:r w:rsidRPr="00AC49E8">
        <w:rPr>
          <w:rFonts w:ascii="Times New Roman" w:hAnsi="Times New Roman" w:cs="Times New Roman"/>
          <w:lang w:val="en-GB"/>
        </w:rPr>
        <w:t>The difference in meaning is slight</w:t>
      </w:r>
      <w:ins w:id="374" w:author="Albion M. Butters" w:date="2019-12-19T11:44:00Z">
        <w:r w:rsidR="00DE3CD7">
          <w:rPr>
            <w:rFonts w:ascii="Times New Roman" w:hAnsi="Times New Roman" w:cs="Times New Roman"/>
            <w:lang w:val="en-GB"/>
          </w:rPr>
          <w:t>:</w:t>
        </w:r>
      </w:ins>
      <w:r w:rsidRPr="00AC49E8">
        <w:rPr>
          <w:rFonts w:ascii="Times New Roman" w:hAnsi="Times New Roman" w:cs="Times New Roman"/>
          <w:lang w:val="en-GB"/>
        </w:rPr>
        <w:t xml:space="preserve"> while the use of </w:t>
      </w:r>
      <w:r w:rsidRPr="00AC49E8">
        <w:rPr>
          <w:rFonts w:ascii="Umschrift_TTn" w:hAnsi="Umschrift_TTn" w:cs="Times New Roman"/>
          <w:i/>
          <w:lang w:val="en-GB"/>
        </w:rPr>
        <w:t>ni wnt</w:t>
      </w:r>
      <w:r w:rsidRPr="00AC49E8">
        <w:rPr>
          <w:rFonts w:ascii="Times New Roman" w:hAnsi="Times New Roman" w:cs="Times New Roman"/>
          <w:lang w:val="en-GB"/>
        </w:rPr>
        <w:t xml:space="preserve"> does not imply anything regarding the expected state of the patient (no heat is a neutral description of what the </w:t>
      </w:r>
      <w:ins w:id="375" w:author="Albion M. Butters" w:date="2019-12-19T15:37:00Z">
        <w:r w:rsidR="00941334">
          <w:rPr>
            <w:rFonts w:ascii="Times New Roman" w:hAnsi="Times New Roman" w:cs="Times New Roman"/>
            <w:lang w:val="en-GB"/>
          </w:rPr>
          <w:t>practitioner</w:t>
        </w:r>
        <w:r w:rsidR="00941334" w:rsidRPr="00AC49E8">
          <w:rPr>
            <w:rFonts w:ascii="Times New Roman" w:hAnsi="Times New Roman" w:cs="Times New Roman"/>
            <w:lang w:val="en-GB"/>
          </w:rPr>
          <w:t xml:space="preserve"> </w:t>
        </w:r>
      </w:ins>
      <w:r w:rsidRPr="00AC49E8">
        <w:rPr>
          <w:rFonts w:ascii="Times New Roman" w:hAnsi="Times New Roman" w:cs="Times New Roman"/>
          <w:lang w:val="en-GB"/>
        </w:rPr>
        <w:t xml:space="preserve">might happen to </w:t>
      </w:r>
      <w:r w:rsidR="00D50D57" w:rsidRPr="00AC49E8">
        <w:rPr>
          <w:rFonts w:ascii="Times New Roman" w:hAnsi="Times New Roman" w:cs="Times New Roman"/>
          <w:lang w:val="en-GB"/>
        </w:rPr>
        <w:t>find in his exploration</w:t>
      </w:r>
      <w:r w:rsidRPr="00AC49E8">
        <w:rPr>
          <w:rFonts w:ascii="Times New Roman" w:hAnsi="Times New Roman" w:cs="Times New Roman"/>
          <w:lang w:val="en-GB"/>
        </w:rPr>
        <w:t>), ‘</w:t>
      </w:r>
      <w:r w:rsidRPr="00AC49E8">
        <w:rPr>
          <w:rFonts w:ascii="Umschrift_TTn" w:hAnsi="Umschrift_TTn" w:cs="Times New Roman"/>
          <w:i/>
          <w:lang w:val="en-GB"/>
        </w:rPr>
        <w:t>nn</w:t>
      </w:r>
      <w:r w:rsidRPr="00AC49E8">
        <w:rPr>
          <w:rFonts w:ascii="Times New Roman" w:hAnsi="Times New Roman" w:cs="Times New Roman"/>
          <w:lang w:val="en-GB"/>
        </w:rPr>
        <w:t xml:space="preserve"> + Infinitive’ indicates that the absence of movement is an</w:t>
      </w:r>
      <w:ins w:id="376" w:author="Elsa Oréal" w:date="2020-01-09T11:12:00Z">
        <w:r w:rsidR="00020F54">
          <w:rPr>
            <w:rFonts w:ascii="Times New Roman" w:hAnsi="Times New Roman" w:cs="Times New Roman"/>
            <w:lang w:val="en-GB"/>
          </w:rPr>
          <w:t xml:space="preserve"> atypical</w:t>
        </w:r>
      </w:ins>
      <w:r w:rsidRPr="00AC49E8">
        <w:rPr>
          <w:rFonts w:ascii="Times New Roman" w:hAnsi="Times New Roman" w:cs="Times New Roman"/>
          <w:lang w:val="en-GB"/>
        </w:rPr>
        <w:t xml:space="preserve"> state. </w:t>
      </w:r>
    </w:p>
    <w:p w14:paraId="690407EB" w14:textId="77777777" w:rsidR="0084566A" w:rsidRPr="00AC49E8" w:rsidRDefault="0084566A" w:rsidP="00DE5A5D">
      <w:pPr>
        <w:spacing w:line="276" w:lineRule="auto"/>
        <w:jc w:val="both"/>
        <w:rPr>
          <w:rFonts w:ascii="Times New Roman" w:hAnsi="Times New Roman" w:cs="Times New Roman"/>
          <w:lang w:val="en-GB"/>
        </w:rPr>
      </w:pPr>
    </w:p>
    <w:p w14:paraId="7313D2A7" w14:textId="773C4BB0" w:rsidR="001B45E4" w:rsidRPr="00AC49E8" w:rsidRDefault="009D433E" w:rsidP="00546690">
      <w:pPr>
        <w:pStyle w:val="Titre2"/>
        <w:rPr>
          <w:lang w:val="en-GB"/>
        </w:rPr>
      </w:pPr>
      <w:r w:rsidRPr="00AC49E8">
        <w:rPr>
          <w:lang w:val="en-GB"/>
        </w:rPr>
        <w:t>3</w:t>
      </w:r>
      <w:r w:rsidR="001B582D" w:rsidRPr="00AC49E8">
        <w:rPr>
          <w:lang w:val="en-GB"/>
        </w:rPr>
        <w:t xml:space="preserve">.3 </w:t>
      </w:r>
      <w:r w:rsidR="00FE44C9" w:rsidRPr="00AC49E8">
        <w:rPr>
          <w:lang w:val="en-GB"/>
        </w:rPr>
        <w:t>Atypical features</w:t>
      </w:r>
      <w:r w:rsidR="00BA308E" w:rsidRPr="00AC49E8">
        <w:rPr>
          <w:lang w:val="en-GB"/>
        </w:rPr>
        <w:t xml:space="preserve"> in the Egyptian NEC</w:t>
      </w:r>
      <w:r w:rsidR="00BD1EEC" w:rsidRPr="00AC49E8">
        <w:rPr>
          <w:lang w:val="en-GB"/>
        </w:rPr>
        <w:t xml:space="preserve"> and its chronology</w:t>
      </w:r>
    </w:p>
    <w:p w14:paraId="71EAD1A0" w14:textId="77777777" w:rsidR="00BA308E" w:rsidRPr="00AC49E8" w:rsidRDefault="00BA308E" w:rsidP="00DE5A5D">
      <w:pPr>
        <w:spacing w:line="276" w:lineRule="auto"/>
        <w:jc w:val="both"/>
        <w:rPr>
          <w:rFonts w:ascii="Times New Roman" w:hAnsi="Times New Roman" w:cs="Times New Roman"/>
          <w:lang w:val="en-GB"/>
        </w:rPr>
      </w:pPr>
    </w:p>
    <w:p w14:paraId="0CD7883D" w14:textId="3F2666E2" w:rsidR="004E2A43" w:rsidRPr="00AC49E8" w:rsidRDefault="00FF2245" w:rsidP="009F3FED">
      <w:pPr>
        <w:spacing w:line="276" w:lineRule="auto"/>
        <w:jc w:val="both"/>
        <w:rPr>
          <w:rFonts w:ascii="Times New Roman" w:hAnsi="Times New Roman" w:cs="Times New Roman"/>
          <w:lang w:val="en-GB"/>
        </w:rPr>
      </w:pPr>
      <w:r w:rsidRPr="00AC49E8">
        <w:rPr>
          <w:rFonts w:ascii="Times New Roman" w:hAnsi="Times New Roman" w:cs="Times New Roman"/>
          <w:lang w:val="en-GB"/>
        </w:rPr>
        <w:t>Despite the inhere</w:t>
      </w:r>
      <w:r w:rsidR="001632E8" w:rsidRPr="00AC49E8">
        <w:rPr>
          <w:rFonts w:ascii="Times New Roman" w:hAnsi="Times New Roman" w:cs="Times New Roman"/>
          <w:lang w:val="en-GB"/>
        </w:rPr>
        <w:t xml:space="preserve">nt limitations presented in </w:t>
      </w:r>
      <w:ins w:id="377" w:author="Albion M. Butters" w:date="2019-12-19T15:38:00Z">
        <w:r w:rsidR="00941334">
          <w:rPr>
            <w:rFonts w:ascii="Times New Roman" w:hAnsi="Times New Roman" w:cs="Times New Roman"/>
            <w:lang w:val="en-GB"/>
          </w:rPr>
          <w:t>S</w:t>
        </w:r>
      </w:ins>
      <w:r w:rsidRPr="00AC49E8">
        <w:rPr>
          <w:rFonts w:ascii="Times New Roman" w:hAnsi="Times New Roman" w:cs="Times New Roman"/>
          <w:lang w:val="en-GB"/>
        </w:rPr>
        <w:t>ection</w:t>
      </w:r>
      <w:r w:rsidR="001632E8" w:rsidRPr="00AC49E8">
        <w:rPr>
          <w:rFonts w:ascii="Times New Roman" w:hAnsi="Times New Roman" w:cs="Times New Roman"/>
          <w:lang w:val="en-GB"/>
        </w:rPr>
        <w:t xml:space="preserve"> 2.1</w:t>
      </w:r>
      <w:r w:rsidRPr="00AC49E8">
        <w:rPr>
          <w:rFonts w:ascii="Times New Roman" w:hAnsi="Times New Roman" w:cs="Times New Roman"/>
          <w:lang w:val="en-GB"/>
        </w:rPr>
        <w:t xml:space="preserve">, it remains possible to retrace a somewhat </w:t>
      </w:r>
      <w:r w:rsidR="00E60D18" w:rsidRPr="00AC49E8">
        <w:rPr>
          <w:rFonts w:ascii="Times New Roman" w:hAnsi="Times New Roman" w:cs="Times New Roman"/>
          <w:lang w:val="en-GB"/>
        </w:rPr>
        <w:t xml:space="preserve">imprecise path of change along steps with a plausible, if </w:t>
      </w:r>
      <w:r w:rsidR="00290E2A" w:rsidRPr="00AC49E8">
        <w:rPr>
          <w:rFonts w:ascii="Times New Roman" w:hAnsi="Times New Roman" w:cs="Times New Roman"/>
          <w:lang w:val="en-GB"/>
        </w:rPr>
        <w:t>partly</w:t>
      </w:r>
      <w:r w:rsidR="00E60D18" w:rsidRPr="00AC49E8">
        <w:rPr>
          <w:rFonts w:ascii="Times New Roman" w:hAnsi="Times New Roman" w:cs="Times New Roman"/>
          <w:lang w:val="en-GB"/>
        </w:rPr>
        <w:t xml:space="preserve"> speculative, chronology. </w:t>
      </w:r>
      <w:r w:rsidR="00E17536" w:rsidRPr="00AC49E8">
        <w:rPr>
          <w:rFonts w:ascii="Times New Roman" w:hAnsi="Times New Roman" w:cs="Times New Roman"/>
          <w:lang w:val="en-GB"/>
        </w:rPr>
        <w:t>If one considers</w:t>
      </w:r>
      <w:r w:rsidR="00BD0550" w:rsidRPr="00AC49E8">
        <w:rPr>
          <w:rFonts w:ascii="Times New Roman" w:hAnsi="Times New Roman" w:cs="Times New Roman"/>
          <w:lang w:val="en-GB"/>
        </w:rPr>
        <w:t xml:space="preserve"> the</w:t>
      </w:r>
      <w:r w:rsidR="00E17536" w:rsidRPr="00AC49E8">
        <w:rPr>
          <w:rFonts w:ascii="Times New Roman" w:hAnsi="Times New Roman" w:cs="Times New Roman"/>
          <w:lang w:val="en-GB"/>
        </w:rPr>
        <w:t xml:space="preserve"> </w:t>
      </w:r>
      <w:r w:rsidR="00E17536" w:rsidRPr="00AC49E8">
        <w:rPr>
          <w:rFonts w:ascii="Times New Roman" w:hAnsi="Times New Roman" w:cs="Times New Roman"/>
          <w:i/>
          <w:lang w:val="en-GB"/>
        </w:rPr>
        <w:t xml:space="preserve">Pyramid </w:t>
      </w:r>
      <w:ins w:id="378" w:author="Albion M. Butters" w:date="2019-12-19T15:38:00Z">
        <w:r w:rsidR="00941334">
          <w:rPr>
            <w:rFonts w:ascii="Times New Roman" w:hAnsi="Times New Roman" w:cs="Times New Roman"/>
            <w:i/>
            <w:lang w:val="en-GB"/>
          </w:rPr>
          <w:t>T</w:t>
        </w:r>
      </w:ins>
      <w:r w:rsidR="00E17536" w:rsidRPr="00AC49E8">
        <w:rPr>
          <w:rFonts w:ascii="Times New Roman" w:hAnsi="Times New Roman" w:cs="Times New Roman"/>
          <w:i/>
          <w:lang w:val="en-GB"/>
        </w:rPr>
        <w:t>exts</w:t>
      </w:r>
      <w:r w:rsidR="00E17536" w:rsidRPr="00AC49E8">
        <w:rPr>
          <w:rFonts w:ascii="Times New Roman" w:hAnsi="Times New Roman" w:cs="Times New Roman"/>
          <w:lang w:val="en-GB"/>
        </w:rPr>
        <w:t xml:space="preserve"> as a corpus preserving at least partially a phase of the language </w:t>
      </w:r>
      <w:r w:rsidR="00AE3D84" w:rsidRPr="00AC49E8">
        <w:rPr>
          <w:rFonts w:ascii="Times New Roman" w:hAnsi="Times New Roman" w:cs="Times New Roman"/>
          <w:lang w:val="en-GB"/>
        </w:rPr>
        <w:t xml:space="preserve">history </w:t>
      </w:r>
      <w:r w:rsidR="00E17536" w:rsidRPr="00AC49E8">
        <w:rPr>
          <w:rFonts w:ascii="Times New Roman" w:hAnsi="Times New Roman" w:cs="Times New Roman"/>
          <w:lang w:val="en-GB"/>
        </w:rPr>
        <w:t>anterior to other Old Egyptian sources, the Egyptian attested documentation begins at a point of the cycle where it reaches completion</w:t>
      </w:r>
      <w:ins w:id="379" w:author="Albion M. Butters" w:date="2019-12-19T11:44:00Z">
        <w:r w:rsidR="00DE3CD7">
          <w:rPr>
            <w:rFonts w:ascii="Times New Roman" w:hAnsi="Times New Roman" w:cs="Times New Roman"/>
            <w:lang w:val="en-GB"/>
          </w:rPr>
          <w:t>:</w:t>
        </w:r>
      </w:ins>
      <w:r w:rsidR="00E17536" w:rsidRPr="00AC49E8">
        <w:rPr>
          <w:rFonts w:ascii="Times New Roman" w:hAnsi="Times New Roman" w:cs="Times New Roman"/>
          <w:lang w:val="en-GB"/>
        </w:rPr>
        <w:t xml:space="preserve"> negation of action and negation of existence are the same</w:t>
      </w:r>
      <w:r w:rsidR="00AA5DF7" w:rsidRPr="00AC49E8">
        <w:rPr>
          <w:rFonts w:ascii="Times New Roman" w:hAnsi="Times New Roman" w:cs="Times New Roman"/>
          <w:lang w:val="en-GB"/>
        </w:rPr>
        <w:t xml:space="preserve"> (type C)</w:t>
      </w:r>
      <w:r w:rsidR="00E17536" w:rsidRPr="00AC49E8">
        <w:rPr>
          <w:rFonts w:ascii="Times New Roman" w:hAnsi="Times New Roman" w:cs="Times New Roman"/>
          <w:lang w:val="en-GB"/>
        </w:rPr>
        <w:t xml:space="preserve">. Unfortunately but not unexpectedly, the first attested stage in the history of the Egyptian language is already a layered one. But even this transitional phase seems to be typologically </w:t>
      </w:r>
      <w:r w:rsidR="00CF7561" w:rsidRPr="00AC49E8">
        <w:rPr>
          <w:rFonts w:ascii="Times New Roman" w:hAnsi="Times New Roman" w:cs="Times New Roman"/>
          <w:lang w:val="en-GB"/>
        </w:rPr>
        <w:t>precious</w:t>
      </w:r>
      <w:r w:rsidR="00E17536" w:rsidRPr="00AC49E8">
        <w:rPr>
          <w:rFonts w:ascii="Times New Roman" w:hAnsi="Times New Roman" w:cs="Times New Roman"/>
          <w:lang w:val="en-GB"/>
        </w:rPr>
        <w:t xml:space="preserve">, since </w:t>
      </w:r>
      <w:r w:rsidR="009F3FED" w:rsidRPr="00AC49E8">
        <w:rPr>
          <w:rFonts w:ascii="Times New Roman" w:hAnsi="Times New Roman" w:cs="Times New Roman"/>
          <w:lang w:val="en-GB"/>
        </w:rPr>
        <w:t xml:space="preserve">Croft (1991: 18) states that </w:t>
      </w:r>
      <w:ins w:id="380" w:author="Albion M. Butters" w:date="2019-12-19T15:39:00Z">
        <w:r w:rsidR="00941334">
          <w:rPr>
            <w:rFonts w:ascii="Times New Roman" w:hAnsi="Times New Roman" w:cs="Times New Roman"/>
            <w:lang w:val="en-GB"/>
          </w:rPr>
          <w:t>‘</w:t>
        </w:r>
      </w:ins>
      <w:r w:rsidR="009F3FED" w:rsidRPr="00AC49E8">
        <w:rPr>
          <w:rFonts w:ascii="Times New Roman" w:hAnsi="Times New Roman" w:cs="Times New Roman"/>
          <w:lang w:val="en-GB"/>
        </w:rPr>
        <w:t>types A and B are far more common than type C</w:t>
      </w:r>
      <w:ins w:id="381" w:author="Albion M. Butters" w:date="2019-12-19T15:39:00Z">
        <w:r w:rsidR="00941334">
          <w:rPr>
            <w:rFonts w:ascii="Times New Roman" w:hAnsi="Times New Roman" w:cs="Times New Roman"/>
            <w:lang w:val="en-GB"/>
          </w:rPr>
          <w:t>’</w:t>
        </w:r>
      </w:ins>
      <w:r w:rsidR="009F3FED" w:rsidRPr="00AC49E8">
        <w:rPr>
          <w:rFonts w:ascii="Times New Roman" w:hAnsi="Times New Roman" w:cs="Times New Roman"/>
          <w:lang w:val="en-GB"/>
        </w:rPr>
        <w:t xml:space="preserve"> and that type C</w:t>
      </w:r>
      <w:ins w:id="382" w:author="Elsa Oréal" w:date="2020-01-09T15:22:00Z">
        <w:r w:rsidR="00DC78AA">
          <w:rPr>
            <w:rFonts w:ascii="Times New Roman" w:hAnsi="Times New Roman" w:cs="Times New Roman"/>
            <w:lang w:val="en-GB"/>
          </w:rPr>
          <w:t>–</w:t>
        </w:r>
      </w:ins>
      <w:r w:rsidR="009F3FED" w:rsidRPr="00AC49E8">
        <w:rPr>
          <w:rFonts w:ascii="Times New Roman" w:hAnsi="Times New Roman" w:cs="Times New Roman"/>
          <w:lang w:val="en-GB"/>
        </w:rPr>
        <w:t>A will be extremely rare. It is thus</w:t>
      </w:r>
      <w:r w:rsidR="00CF7561" w:rsidRPr="00AC49E8">
        <w:rPr>
          <w:rFonts w:ascii="Times New Roman" w:hAnsi="Times New Roman" w:cs="Times New Roman"/>
          <w:lang w:val="en-GB"/>
        </w:rPr>
        <w:t xml:space="preserve"> interesting</w:t>
      </w:r>
      <w:r w:rsidR="009F3FED" w:rsidRPr="00AC49E8">
        <w:rPr>
          <w:rFonts w:ascii="Times New Roman" w:hAnsi="Times New Roman" w:cs="Times New Roman"/>
          <w:lang w:val="en-GB"/>
        </w:rPr>
        <w:t xml:space="preserve"> to be able to observe a transitional phase C</w:t>
      </w:r>
      <w:ins w:id="383" w:author="Elsa Oréal" w:date="2020-01-09T15:23:00Z">
        <w:r w:rsidR="00DC78AA">
          <w:rPr>
            <w:rFonts w:ascii="Times New Roman" w:hAnsi="Times New Roman" w:cs="Times New Roman"/>
            <w:lang w:val="en-GB"/>
          </w:rPr>
          <w:t>–</w:t>
        </w:r>
      </w:ins>
      <w:r w:rsidR="009F3FED" w:rsidRPr="00AC49E8">
        <w:rPr>
          <w:rFonts w:ascii="Times New Roman" w:hAnsi="Times New Roman" w:cs="Times New Roman"/>
          <w:lang w:val="en-GB"/>
        </w:rPr>
        <w:t xml:space="preserve">A in Old Egyptian. However, this phase and the </w:t>
      </w:r>
      <w:r w:rsidR="00C87D77" w:rsidRPr="00AC49E8">
        <w:rPr>
          <w:rFonts w:ascii="Times New Roman" w:hAnsi="Times New Roman" w:cs="Times New Roman"/>
          <w:lang w:val="en-GB"/>
        </w:rPr>
        <w:t xml:space="preserve">consecutive </w:t>
      </w:r>
      <w:r w:rsidR="009F3FED" w:rsidRPr="00AC49E8">
        <w:rPr>
          <w:rFonts w:ascii="Times New Roman" w:hAnsi="Times New Roman" w:cs="Times New Roman"/>
          <w:lang w:val="en-GB"/>
        </w:rPr>
        <w:t xml:space="preserve">phase A are not prototypical in the sense that they do not fit with the </w:t>
      </w:r>
      <w:r w:rsidR="002463F3" w:rsidRPr="00AC49E8">
        <w:rPr>
          <w:rFonts w:ascii="Times New Roman" w:hAnsi="Times New Roman" w:cs="Times New Roman"/>
          <w:lang w:val="en-GB"/>
        </w:rPr>
        <w:t>original hypothesis</w:t>
      </w:r>
      <w:r w:rsidR="009F3FED" w:rsidRPr="00AC49E8">
        <w:rPr>
          <w:rFonts w:ascii="Times New Roman" w:hAnsi="Times New Roman" w:cs="Times New Roman"/>
          <w:lang w:val="en-GB"/>
        </w:rPr>
        <w:t xml:space="preserve">. </w:t>
      </w:r>
      <w:r w:rsidR="00FE2B5C" w:rsidRPr="00AC49E8">
        <w:rPr>
          <w:rFonts w:ascii="Times New Roman" w:hAnsi="Times New Roman" w:cs="Times New Roman"/>
          <w:lang w:val="en-GB"/>
        </w:rPr>
        <w:t xml:space="preserve">First, </w:t>
      </w:r>
      <w:r w:rsidR="00AE3D84" w:rsidRPr="00AC49E8">
        <w:rPr>
          <w:rFonts w:ascii="Times New Roman" w:hAnsi="Times New Roman" w:cs="Times New Roman"/>
          <w:lang w:val="en-GB"/>
        </w:rPr>
        <w:t xml:space="preserve">as seen in </w:t>
      </w:r>
      <w:ins w:id="384" w:author="Albion M. Butters" w:date="2019-12-19T15:40:00Z">
        <w:r w:rsidR="00941334">
          <w:rPr>
            <w:rFonts w:ascii="Times New Roman" w:hAnsi="Times New Roman" w:cs="Times New Roman"/>
            <w:lang w:val="en-GB"/>
          </w:rPr>
          <w:t>S</w:t>
        </w:r>
      </w:ins>
      <w:r w:rsidR="00AE3D84" w:rsidRPr="00AC49E8">
        <w:rPr>
          <w:rFonts w:ascii="Times New Roman" w:hAnsi="Times New Roman" w:cs="Times New Roman"/>
          <w:lang w:val="en-GB"/>
        </w:rPr>
        <w:t>ection 1.</w:t>
      </w:r>
      <w:r w:rsidR="00D650BC" w:rsidRPr="00AC49E8">
        <w:rPr>
          <w:rFonts w:ascii="Times New Roman" w:hAnsi="Times New Roman" w:cs="Times New Roman"/>
          <w:lang w:val="en-GB"/>
        </w:rPr>
        <w:t>2</w:t>
      </w:r>
      <w:r w:rsidR="00AE3D84" w:rsidRPr="00AC49E8">
        <w:rPr>
          <w:rFonts w:ascii="Times New Roman" w:hAnsi="Times New Roman" w:cs="Times New Roman"/>
          <w:lang w:val="en-GB"/>
        </w:rPr>
        <w:t xml:space="preserve">, </w:t>
      </w:r>
      <w:r w:rsidR="00FE2B5C" w:rsidRPr="00AC49E8">
        <w:rPr>
          <w:rFonts w:ascii="Times New Roman" w:hAnsi="Times New Roman" w:cs="Times New Roman"/>
          <w:lang w:val="en-GB"/>
        </w:rPr>
        <w:t xml:space="preserve">two constructions </w:t>
      </w:r>
      <w:ins w:id="385" w:author="Albion M. Butters" w:date="2019-12-19T15:40:00Z">
        <w:r w:rsidR="00941334" w:rsidRPr="00AC49E8">
          <w:rPr>
            <w:rFonts w:ascii="Times New Roman" w:hAnsi="Times New Roman" w:cs="Times New Roman"/>
            <w:lang w:val="en-GB"/>
          </w:rPr>
          <w:t>(</w:t>
        </w:r>
        <w:r w:rsidR="00941334" w:rsidRPr="00AC49E8">
          <w:rPr>
            <w:rFonts w:ascii="Umschrift_TTn" w:hAnsi="Umschrift_TTn" w:cs="Times New Roman"/>
            <w:i/>
            <w:lang w:val="en-GB"/>
          </w:rPr>
          <w:t>ni wn</w:t>
        </w:r>
        <w:r w:rsidR="00941334" w:rsidRPr="00AC49E8">
          <w:rPr>
            <w:rFonts w:ascii="Times New Roman" w:hAnsi="Times New Roman" w:cs="Times New Roman"/>
            <w:lang w:val="en-GB"/>
          </w:rPr>
          <w:t xml:space="preserve"> and </w:t>
        </w:r>
        <w:r w:rsidR="00941334" w:rsidRPr="00AC49E8">
          <w:rPr>
            <w:rFonts w:ascii="Umschrift_TTn" w:hAnsi="Umschrift_TTn" w:cs="Times New Roman"/>
            <w:i/>
            <w:lang w:val="en-GB"/>
          </w:rPr>
          <w:t>ni wnt</w:t>
        </w:r>
        <w:r w:rsidR="00941334" w:rsidRPr="00AC49E8">
          <w:rPr>
            <w:rFonts w:ascii="Times New Roman" w:hAnsi="Times New Roman" w:cs="Times New Roman"/>
            <w:lang w:val="en-GB"/>
          </w:rPr>
          <w:t>)</w:t>
        </w:r>
        <w:r w:rsidR="00941334">
          <w:rPr>
            <w:rFonts w:ascii="Times New Roman" w:hAnsi="Times New Roman" w:cs="Times New Roman"/>
            <w:lang w:val="en-GB"/>
          </w:rPr>
          <w:t xml:space="preserve"> </w:t>
        </w:r>
      </w:ins>
      <w:r w:rsidR="00FE2B5C" w:rsidRPr="00AC49E8">
        <w:rPr>
          <w:rFonts w:ascii="Times New Roman" w:hAnsi="Times New Roman" w:cs="Times New Roman"/>
          <w:lang w:val="en-GB"/>
        </w:rPr>
        <w:t xml:space="preserve">are successively created, both using the same existential verb. </w:t>
      </w:r>
      <w:r w:rsidR="00D650BC" w:rsidRPr="00AC49E8">
        <w:rPr>
          <w:rFonts w:ascii="Times New Roman" w:hAnsi="Times New Roman" w:cs="Times New Roman"/>
          <w:lang w:val="en-GB"/>
        </w:rPr>
        <w:t>Only one of these</w:t>
      </w:r>
      <w:r w:rsidR="002F40F0" w:rsidRPr="00AC49E8">
        <w:rPr>
          <w:rFonts w:ascii="Times New Roman" w:hAnsi="Times New Roman" w:cs="Times New Roman"/>
          <w:lang w:val="en-GB"/>
        </w:rPr>
        <w:t xml:space="preserve"> (</w:t>
      </w:r>
      <w:r w:rsidR="002F40F0" w:rsidRPr="00AC49E8">
        <w:rPr>
          <w:rFonts w:ascii="Umschrift_TTn" w:hAnsi="Umschrift_TTn" w:cs="Times New Roman"/>
          <w:i/>
          <w:lang w:val="en-GB"/>
        </w:rPr>
        <w:t>ni wn</w:t>
      </w:r>
      <w:r w:rsidR="002F40F0" w:rsidRPr="00AC49E8">
        <w:rPr>
          <w:rFonts w:ascii="Times New Roman" w:hAnsi="Times New Roman" w:cs="Times New Roman"/>
          <w:lang w:val="en-GB"/>
        </w:rPr>
        <w:t>)</w:t>
      </w:r>
      <w:r w:rsidR="00D650BC" w:rsidRPr="00AC49E8">
        <w:rPr>
          <w:rFonts w:ascii="Times New Roman" w:hAnsi="Times New Roman" w:cs="Times New Roman"/>
          <w:lang w:val="en-GB"/>
        </w:rPr>
        <w:t xml:space="preserve"> follows a path of change predicted in the ideal NEC, giving rise to a new negator </w:t>
      </w:r>
      <w:r w:rsidR="002F40F0" w:rsidRPr="00AC49E8">
        <w:rPr>
          <w:rFonts w:ascii="Times New Roman" w:hAnsi="Times New Roman" w:cs="Times New Roman"/>
          <w:lang w:val="en-GB"/>
        </w:rPr>
        <w:t>(</w:t>
      </w:r>
      <w:r w:rsidR="002F40F0" w:rsidRPr="00AC49E8">
        <w:rPr>
          <w:rFonts w:ascii="Umschrift_TTn" w:hAnsi="Umschrift_TTn" w:cs="Times New Roman"/>
          <w:i/>
          <w:lang w:val="en-GB"/>
        </w:rPr>
        <w:t>nn</w:t>
      </w:r>
      <w:r w:rsidR="002F40F0" w:rsidRPr="00AC49E8">
        <w:rPr>
          <w:rFonts w:ascii="Times New Roman" w:hAnsi="Times New Roman" w:cs="Times New Roman"/>
          <w:lang w:val="en-GB"/>
        </w:rPr>
        <w:t xml:space="preserve">) </w:t>
      </w:r>
      <w:r w:rsidR="00D650BC" w:rsidRPr="00AC49E8">
        <w:rPr>
          <w:rFonts w:ascii="Times New Roman" w:hAnsi="Times New Roman" w:cs="Times New Roman"/>
          <w:lang w:val="en-GB"/>
        </w:rPr>
        <w:t xml:space="preserve">that is at first dedicated to the existential negation. </w:t>
      </w:r>
      <w:r w:rsidR="00DB2C94" w:rsidRPr="00AC49E8">
        <w:rPr>
          <w:rFonts w:ascii="Times New Roman" w:hAnsi="Times New Roman" w:cs="Times New Roman"/>
          <w:lang w:val="en-GB"/>
        </w:rPr>
        <w:t xml:space="preserve">There is thus a dead end in the development of the transition from type C to type A. </w:t>
      </w:r>
    </w:p>
    <w:p w14:paraId="5076CC57" w14:textId="77777777" w:rsidR="00414C55" w:rsidRPr="00AC49E8" w:rsidRDefault="00414C55" w:rsidP="009F3FED">
      <w:pPr>
        <w:spacing w:line="276" w:lineRule="auto"/>
        <w:jc w:val="both"/>
        <w:rPr>
          <w:rFonts w:ascii="Times New Roman" w:hAnsi="Times New Roman" w:cs="Times New Roman"/>
          <w:lang w:val="en-GB"/>
        </w:rPr>
      </w:pPr>
    </w:p>
    <w:p w14:paraId="23E625C8" w14:textId="6A4F5844" w:rsidR="00801323" w:rsidRPr="00AC49E8" w:rsidRDefault="00414C55" w:rsidP="009F3FE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123D90" w:rsidRPr="00AC49E8">
        <w:rPr>
          <w:rFonts w:ascii="Times New Roman" w:hAnsi="Times New Roman" w:cs="Times New Roman"/>
          <w:lang w:val="en-GB"/>
        </w:rPr>
        <w:t xml:space="preserve">In Later Egyptian, as stated in the preceding section, no new stage C ever happened, for the negation </w:t>
      </w:r>
      <w:r w:rsidR="00123D90" w:rsidRPr="00AC49E8">
        <w:rPr>
          <w:rFonts w:ascii="Umschrift_TTn" w:hAnsi="Umschrift_TTn" w:cs="Times New Roman"/>
          <w:i/>
          <w:lang w:val="en-GB"/>
        </w:rPr>
        <w:t>bn</w:t>
      </w:r>
      <w:r w:rsidR="00123D90" w:rsidRPr="00AC49E8">
        <w:rPr>
          <w:rFonts w:ascii="Times New Roman" w:hAnsi="Times New Roman" w:cs="Times New Roman"/>
          <w:lang w:val="en-GB"/>
        </w:rPr>
        <w:t xml:space="preserve"> had ceased to function as </w:t>
      </w:r>
      <w:ins w:id="386" w:author="Albion M. Butters" w:date="2019-12-19T15:40:00Z">
        <w:r w:rsidR="00941334">
          <w:rPr>
            <w:rFonts w:ascii="Times New Roman" w:hAnsi="Times New Roman" w:cs="Times New Roman"/>
            <w:lang w:val="en-GB"/>
          </w:rPr>
          <w:t xml:space="preserve">an </w:t>
        </w:r>
      </w:ins>
      <w:r w:rsidR="00123D90" w:rsidRPr="00AC49E8">
        <w:rPr>
          <w:rFonts w:ascii="Times New Roman" w:hAnsi="Times New Roman" w:cs="Times New Roman"/>
          <w:lang w:val="en-GB"/>
        </w:rPr>
        <w:t>existential negation long before it</w:t>
      </w:r>
      <w:r w:rsidR="009F545F" w:rsidRPr="00AC49E8">
        <w:rPr>
          <w:rFonts w:ascii="Times New Roman" w:hAnsi="Times New Roman" w:cs="Times New Roman"/>
          <w:lang w:val="en-GB"/>
        </w:rPr>
        <w:t xml:space="preserve"> reached the status of (quasi-)</w:t>
      </w:r>
      <w:r w:rsidR="00123D90" w:rsidRPr="00AC49E8">
        <w:rPr>
          <w:rFonts w:ascii="Times New Roman" w:hAnsi="Times New Roman" w:cs="Times New Roman"/>
          <w:lang w:val="en-GB"/>
        </w:rPr>
        <w:t xml:space="preserve">Standard Negation. </w:t>
      </w:r>
      <w:r w:rsidR="000E7519" w:rsidRPr="00AC49E8">
        <w:rPr>
          <w:rFonts w:ascii="Times New Roman" w:hAnsi="Times New Roman" w:cs="Times New Roman"/>
          <w:lang w:val="en-GB"/>
        </w:rPr>
        <w:t xml:space="preserve">Even the actual existence of a new stage A cannot </w:t>
      </w:r>
      <w:ins w:id="387" w:author="Albion M. Butters" w:date="2019-12-19T15:40:00Z">
        <w:r w:rsidR="00941334">
          <w:rPr>
            <w:rFonts w:ascii="Times New Roman" w:hAnsi="Times New Roman" w:cs="Times New Roman"/>
            <w:lang w:val="en-GB"/>
          </w:rPr>
          <w:t xml:space="preserve">definitively </w:t>
        </w:r>
      </w:ins>
      <w:ins w:id="388" w:author="Albion M. Butters" w:date="2019-12-19T15:41:00Z">
        <w:r w:rsidR="00941334">
          <w:rPr>
            <w:rFonts w:ascii="Times New Roman" w:hAnsi="Times New Roman" w:cs="Times New Roman"/>
            <w:lang w:val="en-GB"/>
          </w:rPr>
          <w:lastRenderedPageBreak/>
          <w:t xml:space="preserve">be </w:t>
        </w:r>
      </w:ins>
      <w:r w:rsidR="000E7519" w:rsidRPr="00AC49E8">
        <w:rPr>
          <w:rFonts w:ascii="Times New Roman" w:hAnsi="Times New Roman" w:cs="Times New Roman"/>
          <w:lang w:val="en-GB"/>
        </w:rPr>
        <w:t xml:space="preserve">assumed to have taken place. The use of </w:t>
      </w:r>
      <w:r w:rsidR="000E7519" w:rsidRPr="00AC49E8">
        <w:rPr>
          <w:rFonts w:ascii="Umschrift_TTn" w:hAnsi="Umschrift_TTn" w:cs="Times New Roman"/>
          <w:i/>
          <w:lang w:val="en-GB"/>
        </w:rPr>
        <w:t>bn wn</w:t>
      </w:r>
      <w:r w:rsidR="000E7519" w:rsidRPr="00AC49E8">
        <w:rPr>
          <w:rFonts w:ascii="Times New Roman" w:hAnsi="Times New Roman" w:cs="Times New Roman"/>
          <w:lang w:val="en-GB"/>
        </w:rPr>
        <w:t xml:space="preserve"> as existential negation is in fact almost no</w:t>
      </w:r>
      <w:r w:rsidR="00801323" w:rsidRPr="00AC49E8">
        <w:rPr>
          <w:rFonts w:ascii="Times New Roman" w:hAnsi="Times New Roman" w:cs="Times New Roman"/>
          <w:lang w:val="en-GB"/>
        </w:rPr>
        <w:t>t attested in the documentation</w:t>
      </w:r>
      <w:r w:rsidR="00D40928" w:rsidRPr="00AC49E8">
        <w:rPr>
          <w:rFonts w:ascii="Times New Roman" w:hAnsi="Times New Roman" w:cs="Times New Roman"/>
          <w:lang w:val="en-GB"/>
        </w:rPr>
        <w:t>.</w:t>
      </w:r>
      <w:r w:rsidR="000E7519" w:rsidRPr="00AC49E8">
        <w:rPr>
          <w:rStyle w:val="Marquenotebasdepage"/>
          <w:rFonts w:ascii="Times New Roman" w:hAnsi="Times New Roman" w:cs="Times New Roman"/>
          <w:lang w:val="en-GB"/>
        </w:rPr>
        <w:footnoteReference w:id="34"/>
      </w:r>
      <w:r w:rsidR="00D40928" w:rsidRPr="00AC49E8">
        <w:rPr>
          <w:rFonts w:ascii="Times New Roman" w:hAnsi="Times New Roman" w:cs="Times New Roman"/>
          <w:lang w:val="en-GB"/>
        </w:rPr>
        <w:t xml:space="preserve"> The following example is one of the very rare </w:t>
      </w:r>
      <w:r w:rsidR="00DB3E5A" w:rsidRPr="00AC49E8">
        <w:rPr>
          <w:rFonts w:ascii="Times New Roman" w:hAnsi="Times New Roman" w:cs="Times New Roman"/>
          <w:lang w:val="en-GB"/>
        </w:rPr>
        <w:t>instances</w:t>
      </w:r>
      <w:r w:rsidR="00D40928" w:rsidRPr="00AC49E8">
        <w:rPr>
          <w:rFonts w:ascii="Times New Roman" w:hAnsi="Times New Roman" w:cs="Times New Roman"/>
          <w:lang w:val="en-GB"/>
        </w:rPr>
        <w:t>:</w:t>
      </w:r>
      <w:r w:rsidR="00BD2C03" w:rsidRPr="00AC49E8">
        <w:rPr>
          <w:rFonts w:ascii="Times New Roman" w:hAnsi="Times New Roman" w:cs="Times New Roman"/>
          <w:lang w:val="en-GB"/>
        </w:rPr>
        <w:t xml:space="preserve"> </w:t>
      </w:r>
    </w:p>
    <w:p w14:paraId="05F5B24F" w14:textId="77777777" w:rsidR="00801323" w:rsidRPr="00AC49E8" w:rsidRDefault="00801323" w:rsidP="009F3FED">
      <w:pPr>
        <w:spacing w:line="276" w:lineRule="auto"/>
        <w:jc w:val="both"/>
        <w:rPr>
          <w:rFonts w:ascii="Times New Roman" w:hAnsi="Times New Roman" w:cs="Times New Roman"/>
          <w:lang w:val="en-GB"/>
        </w:rPr>
      </w:pPr>
    </w:p>
    <w:p w14:paraId="3DC62CE8" w14:textId="2B3B2F9D" w:rsidR="00801323" w:rsidRPr="00AC49E8" w:rsidRDefault="009A289F" w:rsidP="009F3FED">
      <w:pPr>
        <w:spacing w:line="276" w:lineRule="auto"/>
        <w:jc w:val="both"/>
        <w:rPr>
          <w:rFonts w:ascii="Times New Roman" w:hAnsi="Times New Roman" w:cs="Times New Roman"/>
          <w:lang w:val="en-GB"/>
        </w:rPr>
      </w:pPr>
      <w:r w:rsidRPr="00AC49E8">
        <w:rPr>
          <w:rFonts w:ascii="Times New Roman" w:hAnsi="Times New Roman" w:cs="Times New Roman"/>
          <w:lang w:val="en-GB"/>
        </w:rPr>
        <w:t>(54)</w:t>
      </w:r>
      <w:r w:rsidR="00DB6716" w:rsidRPr="00AC49E8">
        <w:rPr>
          <w:rFonts w:ascii="Times New Roman" w:hAnsi="Times New Roman" w:cs="Times New Roman"/>
          <w:lang w:val="en-GB"/>
        </w:rPr>
        <w:tab/>
      </w:r>
      <w:r w:rsidR="002B36CE" w:rsidRPr="00AC49E8">
        <w:rPr>
          <w:rFonts w:ascii="Times New Roman" w:hAnsi="Times New Roman" w:cs="Times New Roman"/>
          <w:lang w:val="en-GB"/>
        </w:rPr>
        <w:t xml:space="preserve">Late Egyptian </w:t>
      </w:r>
      <w:r w:rsidR="00B66F02" w:rsidRPr="00AC49E8">
        <w:rPr>
          <w:rFonts w:ascii="Times New Roman" w:hAnsi="Times New Roman" w:cs="Times New Roman"/>
          <w:lang w:val="en-GB"/>
        </w:rPr>
        <w:t>(Egyptian [Afro-Asiatic], Egypt)</w:t>
      </w:r>
    </w:p>
    <w:p w14:paraId="76B5A090" w14:textId="4EFABA8E" w:rsidR="00801323" w:rsidRPr="00AC49E8" w:rsidRDefault="00DB6716" w:rsidP="009F3FED">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131BD0" w:rsidRPr="00AC49E8">
        <w:rPr>
          <w:rFonts w:ascii="Umschrift_TTn" w:hAnsi="Umschrift_TTn" w:cs="Times New Roman"/>
          <w:i/>
          <w:lang w:val="en-GB"/>
        </w:rPr>
        <w:t xml:space="preserve">is </w:t>
      </w:r>
      <w:r w:rsidR="00890735" w:rsidRPr="00AC49E8">
        <w:rPr>
          <w:rFonts w:ascii="Umschrift_TTn" w:hAnsi="Umschrift_TTn" w:cs="Times New Roman"/>
          <w:i/>
          <w:lang w:val="en-GB"/>
        </w:rPr>
        <w:tab/>
      </w:r>
      <w:r w:rsidR="00890735" w:rsidRPr="00AC49E8">
        <w:rPr>
          <w:rFonts w:ascii="Umschrift_TTn" w:hAnsi="Umschrift_TTn" w:cs="Times New Roman"/>
          <w:i/>
          <w:lang w:val="en-GB"/>
        </w:rPr>
        <w:tab/>
      </w:r>
      <w:r w:rsidR="00890735" w:rsidRPr="00AC49E8">
        <w:rPr>
          <w:rFonts w:ascii="Umschrift_TTn" w:hAnsi="Umschrift_TTn" w:cs="Times New Roman"/>
          <w:i/>
          <w:lang w:val="en-GB"/>
        </w:rPr>
        <w:tab/>
      </w:r>
      <w:r w:rsidR="00131BD0" w:rsidRPr="00AC49E8">
        <w:rPr>
          <w:rFonts w:ascii="Umschrift_TTn" w:hAnsi="Umschrift_TTn" w:cs="Times New Roman"/>
          <w:i/>
          <w:lang w:val="en-GB"/>
        </w:rPr>
        <w:t xml:space="preserve">bn </w:t>
      </w:r>
      <w:r w:rsidR="00890735" w:rsidRPr="00AC49E8">
        <w:rPr>
          <w:rFonts w:ascii="Umschrift_TTn" w:hAnsi="Umschrift_TTn" w:cs="Times New Roman"/>
          <w:i/>
          <w:lang w:val="en-GB"/>
        </w:rPr>
        <w:tab/>
      </w:r>
      <w:r w:rsidR="00131BD0" w:rsidRPr="00AC49E8">
        <w:rPr>
          <w:rFonts w:ascii="Umschrift_TTn" w:hAnsi="Umschrift_TTn" w:cs="Times New Roman"/>
          <w:i/>
          <w:lang w:val="en-GB"/>
        </w:rPr>
        <w:t xml:space="preserve">wn </w:t>
      </w:r>
      <w:r w:rsidR="00890735" w:rsidRPr="00AC49E8">
        <w:rPr>
          <w:rFonts w:ascii="Umschrift_TTn" w:hAnsi="Umschrift_TTn" w:cs="Times New Roman"/>
          <w:i/>
          <w:lang w:val="en-GB"/>
        </w:rPr>
        <w:tab/>
      </w:r>
      <w:r w:rsidR="00890735" w:rsidRPr="00AC49E8">
        <w:rPr>
          <w:rFonts w:ascii="Umschrift_TTn" w:hAnsi="Umschrift_TTn" w:cs="Times New Roman"/>
          <w:i/>
          <w:lang w:val="en-GB"/>
        </w:rPr>
        <w:tab/>
      </w:r>
      <w:r w:rsidR="00890735" w:rsidRPr="00AC49E8">
        <w:rPr>
          <w:rFonts w:ascii="Umschrift_TTn" w:hAnsi="Umschrift_TTn" w:cs="Times New Roman"/>
          <w:i/>
          <w:lang w:val="en-GB"/>
        </w:rPr>
        <w:tab/>
      </w:r>
      <w:r w:rsidR="00890735" w:rsidRPr="00AC49E8">
        <w:rPr>
          <w:rFonts w:ascii="Umschrift_TTn" w:hAnsi="Umschrift_TTn" w:cs="Times New Roman"/>
          <w:i/>
          <w:lang w:val="en-GB"/>
        </w:rPr>
        <w:tab/>
      </w:r>
      <w:r w:rsidR="00131BD0" w:rsidRPr="00AC49E8">
        <w:rPr>
          <w:rFonts w:ascii="Umschrift_TTn" w:hAnsi="Umschrift_TTn" w:cs="Times New Roman"/>
          <w:i/>
          <w:lang w:val="en-GB"/>
        </w:rPr>
        <w:t xml:space="preserve">m-di=k </w:t>
      </w:r>
      <w:r w:rsidR="00890735" w:rsidRPr="00AC49E8">
        <w:rPr>
          <w:rFonts w:ascii="Umschrift_TTn" w:hAnsi="Umschrift_TTn" w:cs="Times New Roman"/>
          <w:i/>
          <w:lang w:val="en-GB"/>
        </w:rPr>
        <w:tab/>
      </w:r>
      <w:r w:rsidR="00890735" w:rsidRPr="00AC49E8">
        <w:rPr>
          <w:rFonts w:ascii="Umschrift_TTn" w:hAnsi="Umschrift_TTn" w:cs="Times New Roman"/>
          <w:i/>
          <w:lang w:val="en-GB"/>
        </w:rPr>
        <w:tab/>
      </w:r>
      <w:r w:rsidR="00890735" w:rsidRPr="00AC49E8">
        <w:rPr>
          <w:rFonts w:ascii="Umschrift_TTn" w:hAnsi="Umschrift_TTn" w:cs="Times New Roman"/>
          <w:i/>
          <w:lang w:val="en-GB"/>
        </w:rPr>
        <w:tab/>
      </w:r>
      <w:r w:rsidR="00131BD0" w:rsidRPr="00AC49E8">
        <w:rPr>
          <w:rFonts w:ascii="Umschrift_TTn" w:hAnsi="Umschrift_TTn" w:cs="Times New Roman"/>
          <w:i/>
          <w:lang w:val="en-GB"/>
        </w:rPr>
        <w:t>sS</w:t>
      </w:r>
      <w:r w:rsidR="00801323" w:rsidRPr="00AC49E8">
        <w:rPr>
          <w:rFonts w:ascii="Umschrift_TTn" w:hAnsi="Umschrift_TTn" w:cs="Times New Roman"/>
          <w:i/>
          <w:lang w:val="en-GB"/>
        </w:rPr>
        <w:t xml:space="preserve">w </w:t>
      </w:r>
      <w:r w:rsidR="00890735" w:rsidRPr="00AC49E8">
        <w:rPr>
          <w:rFonts w:ascii="Umschrift_TTn" w:hAnsi="Umschrift_TTn" w:cs="Times New Roman"/>
          <w:i/>
          <w:lang w:val="en-GB"/>
        </w:rPr>
        <w:tab/>
      </w:r>
      <w:r w:rsidR="00890735" w:rsidRPr="00AC49E8">
        <w:rPr>
          <w:rFonts w:ascii="Umschrift_TTn" w:hAnsi="Umschrift_TTn" w:cs="Times New Roman"/>
          <w:i/>
          <w:lang w:val="en-GB"/>
        </w:rPr>
        <w:tab/>
      </w:r>
      <w:r w:rsidR="00801323" w:rsidRPr="00AC49E8">
        <w:rPr>
          <w:rFonts w:ascii="Umschrift_TTn" w:hAnsi="Umschrift_TTn" w:cs="Times New Roman"/>
          <w:i/>
          <w:lang w:val="en-GB"/>
        </w:rPr>
        <w:t>qnw</w:t>
      </w:r>
    </w:p>
    <w:p w14:paraId="3F9FB98D" w14:textId="03D3A68B" w:rsidR="00801323" w:rsidRPr="00AC49E8" w:rsidRDefault="00DB6716" w:rsidP="009F3FED">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9C47A6" w:rsidRPr="00AC49E8">
        <w:rPr>
          <w:rFonts w:ascii="Times New Roman" w:hAnsi="Times New Roman" w:cs="Times New Roman"/>
          <w:smallCaps/>
          <w:lang w:val="en-GB"/>
        </w:rPr>
        <w:t xml:space="preserve">interr </w:t>
      </w:r>
      <w:r w:rsidR="00890735" w:rsidRPr="00AC49E8">
        <w:rPr>
          <w:rFonts w:ascii="Times New Roman" w:hAnsi="Times New Roman" w:cs="Times New Roman"/>
          <w:smallCaps/>
          <w:lang w:val="en-GB"/>
        </w:rPr>
        <w:tab/>
      </w:r>
      <w:r w:rsidR="009C47A6" w:rsidRPr="00AC49E8">
        <w:rPr>
          <w:rFonts w:ascii="Times New Roman" w:hAnsi="Times New Roman" w:cs="Times New Roman"/>
          <w:smallCaps/>
          <w:lang w:val="en-GB"/>
        </w:rPr>
        <w:t>neg</w:t>
      </w:r>
      <w:r w:rsidR="009C47A6" w:rsidRPr="00AC49E8">
        <w:rPr>
          <w:rFonts w:ascii="Times New Roman" w:hAnsi="Times New Roman" w:cs="Times New Roman"/>
          <w:lang w:val="en-GB"/>
        </w:rPr>
        <w:t xml:space="preserve"> </w:t>
      </w:r>
      <w:r w:rsidR="00890735" w:rsidRPr="00AC49E8">
        <w:rPr>
          <w:rFonts w:ascii="Times New Roman" w:hAnsi="Times New Roman" w:cs="Times New Roman"/>
          <w:lang w:val="en-GB"/>
        </w:rPr>
        <w:tab/>
      </w:r>
      <w:r w:rsidR="009C47A6" w:rsidRPr="00AC49E8">
        <w:rPr>
          <w:rFonts w:ascii="Times New Roman" w:hAnsi="Times New Roman" w:cs="Times New Roman"/>
          <w:lang w:val="en-GB"/>
        </w:rPr>
        <w:t>exist\</w:t>
      </w:r>
      <w:r w:rsidR="009C47A6" w:rsidRPr="00AC49E8">
        <w:rPr>
          <w:rFonts w:ascii="Times New Roman" w:hAnsi="Times New Roman" w:cs="Times New Roman"/>
          <w:smallCaps/>
          <w:lang w:val="en-GB"/>
        </w:rPr>
        <w:t xml:space="preserve">nmlz </w:t>
      </w:r>
      <w:r w:rsidR="00890735" w:rsidRPr="00AC49E8">
        <w:rPr>
          <w:rFonts w:ascii="Times New Roman" w:hAnsi="Times New Roman" w:cs="Times New Roman"/>
          <w:smallCaps/>
          <w:lang w:val="en-GB"/>
        </w:rPr>
        <w:tab/>
      </w:r>
      <w:r w:rsidR="00890735" w:rsidRPr="00AC49E8">
        <w:rPr>
          <w:rFonts w:ascii="Times New Roman" w:hAnsi="Times New Roman" w:cs="Times New Roman"/>
          <w:smallCaps/>
          <w:lang w:val="en-GB"/>
        </w:rPr>
        <w:tab/>
      </w:r>
      <w:r w:rsidR="009C47A6" w:rsidRPr="00AC49E8">
        <w:rPr>
          <w:rFonts w:ascii="Times New Roman" w:hAnsi="Times New Roman" w:cs="Times New Roman"/>
          <w:smallCaps/>
          <w:lang w:val="en-GB"/>
        </w:rPr>
        <w:t>prep=2sg.m</w:t>
      </w:r>
      <w:r w:rsidR="009C47A6" w:rsidRPr="00AC49E8">
        <w:rPr>
          <w:rFonts w:ascii="Times New Roman" w:hAnsi="Times New Roman" w:cs="Times New Roman"/>
          <w:lang w:val="en-GB"/>
        </w:rPr>
        <w:t xml:space="preserve"> </w:t>
      </w:r>
      <w:r w:rsidR="00890735" w:rsidRPr="00AC49E8">
        <w:rPr>
          <w:rFonts w:ascii="Times New Roman" w:hAnsi="Times New Roman" w:cs="Times New Roman"/>
          <w:lang w:val="en-GB"/>
        </w:rPr>
        <w:tab/>
      </w:r>
      <w:r w:rsidR="009C47A6" w:rsidRPr="00AC49E8">
        <w:rPr>
          <w:rFonts w:ascii="Times New Roman" w:hAnsi="Times New Roman" w:cs="Times New Roman"/>
          <w:lang w:val="en-GB"/>
        </w:rPr>
        <w:t xml:space="preserve">scribes </w:t>
      </w:r>
      <w:r w:rsidR="00890735" w:rsidRPr="00AC49E8">
        <w:rPr>
          <w:rFonts w:ascii="Times New Roman" w:hAnsi="Times New Roman" w:cs="Times New Roman"/>
          <w:lang w:val="en-GB"/>
        </w:rPr>
        <w:tab/>
      </w:r>
      <w:r w:rsidR="009C47A6" w:rsidRPr="00AC49E8">
        <w:rPr>
          <w:rFonts w:ascii="Times New Roman" w:hAnsi="Times New Roman" w:cs="Times New Roman"/>
          <w:lang w:val="en-GB"/>
        </w:rPr>
        <w:t>many</w:t>
      </w:r>
    </w:p>
    <w:p w14:paraId="7E581F07" w14:textId="3959A2BD" w:rsidR="00801323" w:rsidRPr="00AC49E8" w:rsidRDefault="00DB6716" w:rsidP="009F3FE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801323" w:rsidRPr="00AC49E8">
        <w:rPr>
          <w:rFonts w:ascii="Times New Roman" w:hAnsi="Times New Roman" w:cs="Times New Roman"/>
          <w:lang w:val="en-GB"/>
        </w:rPr>
        <w:t>‘Don’t you have many scribes at your disposal</w:t>
      </w:r>
      <w:ins w:id="389" w:author="Albion M. Butters" w:date="2019-12-19T12:13:00Z">
        <w:r w:rsidR="00AA394C">
          <w:rPr>
            <w:rFonts w:ascii="Times New Roman" w:hAnsi="Times New Roman" w:cs="Times New Roman"/>
            <w:lang w:val="en-GB"/>
          </w:rPr>
          <w:t>?</w:t>
        </w:r>
      </w:ins>
      <w:r w:rsidR="00801323" w:rsidRPr="00AC49E8">
        <w:rPr>
          <w:rFonts w:ascii="Times New Roman" w:hAnsi="Times New Roman" w:cs="Times New Roman"/>
          <w:lang w:val="en-GB"/>
        </w:rPr>
        <w:t>’</w:t>
      </w:r>
      <w:r w:rsidR="0061384B" w:rsidRPr="00AC49E8">
        <w:rPr>
          <w:rFonts w:ascii="Times New Roman" w:hAnsi="Times New Roman" w:cs="Times New Roman"/>
          <w:lang w:val="en-GB"/>
        </w:rPr>
        <w:t xml:space="preserve"> (Papyrus Anastasi 5, 11,</w:t>
      </w:r>
      <w:ins w:id="390" w:author="Albion M. Butters" w:date="2019-12-19T15:41:00Z">
        <w:r w:rsidR="00941334">
          <w:rPr>
            <w:rFonts w:ascii="Times New Roman" w:hAnsi="Times New Roman" w:cs="Times New Roman"/>
            <w:lang w:val="en-GB"/>
          </w:rPr>
          <w:t xml:space="preserve"> </w:t>
        </w:r>
      </w:ins>
      <w:r w:rsidR="0061384B" w:rsidRPr="00AC49E8">
        <w:rPr>
          <w:rFonts w:ascii="Times New Roman" w:hAnsi="Times New Roman" w:cs="Times New Roman"/>
          <w:lang w:val="en-GB"/>
        </w:rPr>
        <w:t>4)</w:t>
      </w:r>
    </w:p>
    <w:p w14:paraId="30DD9DD0" w14:textId="77777777" w:rsidR="00801323" w:rsidRPr="00AC49E8" w:rsidRDefault="00801323" w:rsidP="009F3FED">
      <w:pPr>
        <w:spacing w:line="276" w:lineRule="auto"/>
        <w:jc w:val="both"/>
        <w:rPr>
          <w:rFonts w:ascii="Times New Roman" w:hAnsi="Times New Roman" w:cs="Times New Roman"/>
          <w:lang w:val="en-GB"/>
        </w:rPr>
      </w:pPr>
    </w:p>
    <w:p w14:paraId="66D14A76" w14:textId="094ED684" w:rsidR="00D40928" w:rsidRPr="00AC49E8" w:rsidRDefault="00915110" w:rsidP="009F3FED">
      <w:pPr>
        <w:spacing w:line="276" w:lineRule="auto"/>
        <w:jc w:val="both"/>
        <w:rPr>
          <w:rFonts w:ascii="Times New Roman" w:hAnsi="Times New Roman" w:cs="Times New Roman"/>
          <w:lang w:val="en-GB"/>
        </w:rPr>
      </w:pPr>
      <w:r w:rsidRPr="00AC49E8">
        <w:rPr>
          <w:rFonts w:ascii="Times New Roman" w:hAnsi="Times New Roman" w:cs="Times New Roman"/>
          <w:lang w:val="en-GB"/>
        </w:rPr>
        <w:t>T</w:t>
      </w:r>
      <w:r w:rsidR="008D4ADD" w:rsidRPr="00AC49E8">
        <w:rPr>
          <w:rFonts w:ascii="Times New Roman" w:hAnsi="Times New Roman" w:cs="Times New Roman"/>
          <w:lang w:val="en-GB"/>
        </w:rPr>
        <w:t xml:space="preserve">he </w:t>
      </w:r>
      <w:r w:rsidRPr="00AC49E8">
        <w:rPr>
          <w:rFonts w:ascii="Times New Roman" w:hAnsi="Times New Roman" w:cs="Times New Roman"/>
          <w:lang w:val="en-GB"/>
        </w:rPr>
        <w:t xml:space="preserve">expected </w:t>
      </w:r>
      <w:r w:rsidR="008D4ADD" w:rsidRPr="00AC49E8">
        <w:rPr>
          <w:rFonts w:ascii="Times New Roman" w:hAnsi="Times New Roman" w:cs="Times New Roman"/>
          <w:lang w:val="en-GB"/>
        </w:rPr>
        <w:t xml:space="preserve">existential negation should </w:t>
      </w:r>
      <w:r w:rsidRPr="00AC49E8">
        <w:rPr>
          <w:rFonts w:ascii="Times New Roman" w:hAnsi="Times New Roman" w:cs="Times New Roman"/>
          <w:lang w:val="en-GB"/>
        </w:rPr>
        <w:t xml:space="preserve">here </w:t>
      </w:r>
      <w:r w:rsidR="00E70E07" w:rsidRPr="00AC49E8">
        <w:rPr>
          <w:rFonts w:ascii="Times New Roman" w:hAnsi="Times New Roman" w:cs="Times New Roman"/>
          <w:lang w:val="en-GB"/>
        </w:rPr>
        <w:t xml:space="preserve">be the form </w:t>
      </w:r>
      <w:r w:rsidR="00E70E07" w:rsidRPr="00AC49E8">
        <w:rPr>
          <w:rFonts w:ascii="Umschrift_TTn" w:hAnsi="Umschrift_TTn" w:cs="Times New Roman"/>
          <w:i/>
          <w:lang w:val="en-GB"/>
        </w:rPr>
        <w:t>mn</w:t>
      </w:r>
      <w:r w:rsidR="00E70E07" w:rsidRPr="00AC49E8">
        <w:rPr>
          <w:rFonts w:ascii="Times New Roman" w:hAnsi="Times New Roman" w:cs="Times New Roman"/>
          <w:lang w:val="en-GB"/>
        </w:rPr>
        <w:t xml:space="preserve"> resulting from the fusion of </w:t>
      </w:r>
      <w:r w:rsidR="00E70E07" w:rsidRPr="00AC49E8">
        <w:rPr>
          <w:rFonts w:ascii="Umschrift_TTn" w:hAnsi="Umschrift_TTn" w:cs="Times New Roman"/>
          <w:i/>
          <w:lang w:val="en-GB"/>
        </w:rPr>
        <w:t>bn wn</w:t>
      </w:r>
      <w:r w:rsidR="00E70E07" w:rsidRPr="00AC49E8">
        <w:rPr>
          <w:rFonts w:ascii="Times New Roman" w:hAnsi="Times New Roman" w:cs="Times New Roman"/>
          <w:lang w:val="en-GB"/>
        </w:rPr>
        <w:t xml:space="preserve"> in a text from this stage in the history of the language. However, i</w:t>
      </w:r>
      <w:r w:rsidR="00D40928" w:rsidRPr="00AC49E8">
        <w:rPr>
          <w:rFonts w:ascii="Times New Roman" w:hAnsi="Times New Roman" w:cs="Times New Roman"/>
          <w:lang w:val="en-GB"/>
        </w:rPr>
        <w:t>t belongs to</w:t>
      </w:r>
      <w:r w:rsidR="008D4ADD" w:rsidRPr="00AC49E8">
        <w:rPr>
          <w:rFonts w:ascii="Times New Roman" w:hAnsi="Times New Roman" w:cs="Times New Roman"/>
          <w:lang w:val="en-GB"/>
        </w:rPr>
        <w:t xml:space="preserve"> a corpus</w:t>
      </w:r>
      <w:r w:rsidR="00E70E07" w:rsidRPr="00AC49E8">
        <w:rPr>
          <w:rFonts w:ascii="Times New Roman" w:hAnsi="Times New Roman" w:cs="Times New Roman"/>
          <w:lang w:val="en-GB"/>
        </w:rPr>
        <w:t xml:space="preserve"> </w:t>
      </w:r>
      <w:r w:rsidR="008D4ADD" w:rsidRPr="00AC49E8">
        <w:rPr>
          <w:rFonts w:ascii="Times New Roman" w:hAnsi="Times New Roman" w:cs="Times New Roman"/>
          <w:lang w:val="en-GB"/>
        </w:rPr>
        <w:t>of texts</w:t>
      </w:r>
      <w:r w:rsidR="00445F9E" w:rsidRPr="00AC49E8">
        <w:rPr>
          <w:rFonts w:ascii="Times New Roman" w:hAnsi="Times New Roman" w:cs="Times New Roman"/>
          <w:lang w:val="en-GB"/>
        </w:rPr>
        <w:t xml:space="preserve"> traditionally called the </w:t>
      </w:r>
      <w:r w:rsidR="00445F9E" w:rsidRPr="00AC49E8">
        <w:rPr>
          <w:rFonts w:ascii="Times New Roman" w:hAnsi="Times New Roman" w:cs="Times New Roman"/>
          <w:i/>
          <w:lang w:val="en-GB"/>
        </w:rPr>
        <w:t xml:space="preserve">Late Egyptian </w:t>
      </w:r>
      <w:ins w:id="391" w:author="Albion M. Butters" w:date="2019-12-19T15:41:00Z">
        <w:r w:rsidR="00941334">
          <w:rPr>
            <w:rFonts w:ascii="Times New Roman" w:hAnsi="Times New Roman" w:cs="Times New Roman"/>
            <w:i/>
            <w:lang w:val="en-GB"/>
          </w:rPr>
          <w:t>M</w:t>
        </w:r>
      </w:ins>
      <w:r w:rsidR="00445F9E" w:rsidRPr="00AC49E8">
        <w:rPr>
          <w:rFonts w:ascii="Times New Roman" w:hAnsi="Times New Roman" w:cs="Times New Roman"/>
          <w:i/>
          <w:lang w:val="en-GB"/>
        </w:rPr>
        <w:t>iscellanies</w:t>
      </w:r>
      <w:ins w:id="392" w:author="Albion M. Butters" w:date="2019-12-19T15:41:00Z">
        <w:r w:rsidR="00941334">
          <w:rPr>
            <w:rFonts w:ascii="Times New Roman" w:hAnsi="Times New Roman" w:cs="Times New Roman"/>
            <w:lang w:val="en-GB"/>
          </w:rPr>
          <w:t>, which</w:t>
        </w:r>
      </w:ins>
      <w:r w:rsidR="00445F9E" w:rsidRPr="00AC49E8">
        <w:rPr>
          <w:rFonts w:ascii="Times New Roman" w:hAnsi="Times New Roman" w:cs="Times New Roman"/>
          <w:lang w:val="en-GB"/>
        </w:rPr>
        <w:t xml:space="preserve"> may show </w:t>
      </w:r>
      <w:r w:rsidR="00847D30" w:rsidRPr="00AC49E8">
        <w:rPr>
          <w:rFonts w:ascii="Times New Roman" w:hAnsi="Times New Roman" w:cs="Times New Roman"/>
          <w:lang w:val="en-GB"/>
        </w:rPr>
        <w:t xml:space="preserve">archaizing features. </w:t>
      </w:r>
      <w:r w:rsidR="00D141BA" w:rsidRPr="00AC49E8">
        <w:rPr>
          <w:rFonts w:ascii="Times New Roman" w:hAnsi="Times New Roman" w:cs="Times New Roman"/>
          <w:lang w:val="en-GB"/>
        </w:rPr>
        <w:t xml:space="preserve">The same phenomenon may </w:t>
      </w:r>
      <w:ins w:id="393" w:author="Albion M. Butters" w:date="2019-12-19T15:42:00Z">
        <w:r w:rsidR="00941334">
          <w:rPr>
            <w:rFonts w:ascii="Times New Roman" w:hAnsi="Times New Roman" w:cs="Times New Roman"/>
            <w:lang w:val="en-GB"/>
          </w:rPr>
          <w:t>occur</w:t>
        </w:r>
        <w:r w:rsidR="00941334" w:rsidRPr="00AC49E8">
          <w:rPr>
            <w:rFonts w:ascii="Times New Roman" w:hAnsi="Times New Roman" w:cs="Times New Roman"/>
            <w:lang w:val="en-GB"/>
          </w:rPr>
          <w:t xml:space="preserve"> </w:t>
        </w:r>
      </w:ins>
      <w:r w:rsidR="008A60F2" w:rsidRPr="00AC49E8">
        <w:rPr>
          <w:rFonts w:ascii="Times New Roman" w:hAnsi="Times New Roman" w:cs="Times New Roman"/>
          <w:lang w:val="en-GB"/>
        </w:rPr>
        <w:t>in the following literary text</w:t>
      </w:r>
      <w:r w:rsidR="00E4742A" w:rsidRPr="00AC49E8">
        <w:rPr>
          <w:rFonts w:ascii="Times New Roman" w:hAnsi="Times New Roman" w:cs="Times New Roman"/>
          <w:lang w:val="en-GB"/>
        </w:rPr>
        <w:t xml:space="preserve">, where the graphical alternation between Middle Egyptian </w:t>
      </w:r>
      <w:r w:rsidR="00E4742A" w:rsidRPr="00AC49E8">
        <w:rPr>
          <w:rFonts w:ascii="Umschrift_TTn" w:hAnsi="Umschrift_TTn" w:cs="Times New Roman"/>
          <w:i/>
          <w:lang w:val="en-GB"/>
        </w:rPr>
        <w:t>nn</w:t>
      </w:r>
      <w:r w:rsidR="00E4742A" w:rsidRPr="00AC49E8">
        <w:rPr>
          <w:rFonts w:ascii="Times New Roman" w:hAnsi="Times New Roman" w:cs="Times New Roman"/>
          <w:lang w:val="en-GB"/>
        </w:rPr>
        <w:t xml:space="preserve"> and Late Egyptian </w:t>
      </w:r>
      <w:r w:rsidR="00E4742A" w:rsidRPr="00AC49E8">
        <w:rPr>
          <w:rFonts w:ascii="Umschrift_TTn" w:hAnsi="Umschrift_TTn" w:cs="Times New Roman"/>
          <w:i/>
          <w:lang w:val="en-GB"/>
        </w:rPr>
        <w:t>bn wn</w:t>
      </w:r>
      <w:r w:rsidR="004727B6" w:rsidRPr="00AC49E8">
        <w:rPr>
          <w:rFonts w:ascii="Umschrift_TTn" w:hAnsi="Umschrift_TTn" w:cs="Times New Roman"/>
          <w:i/>
          <w:lang w:val="en-GB"/>
        </w:rPr>
        <w:t xml:space="preserve"> </w:t>
      </w:r>
      <w:r w:rsidR="00526B52" w:rsidRPr="00AC49E8">
        <w:rPr>
          <w:rFonts w:ascii="Times New Roman" w:hAnsi="Times New Roman" w:cs="Times New Roman"/>
          <w:lang w:val="en-GB"/>
        </w:rPr>
        <w:t xml:space="preserve">witnesses a deliberate play </w:t>
      </w:r>
      <w:ins w:id="394" w:author="Albion M. Butters" w:date="2019-12-19T15:42:00Z">
        <w:r w:rsidR="00941334">
          <w:rPr>
            <w:rFonts w:ascii="Times New Roman" w:hAnsi="Times New Roman" w:cs="Times New Roman"/>
            <w:lang w:val="en-GB"/>
          </w:rPr>
          <w:t>of</w:t>
        </w:r>
        <w:r w:rsidR="00941334" w:rsidRPr="00AC49E8">
          <w:rPr>
            <w:rFonts w:ascii="Times New Roman" w:hAnsi="Times New Roman" w:cs="Times New Roman"/>
            <w:lang w:val="en-GB"/>
          </w:rPr>
          <w:t xml:space="preserve"> </w:t>
        </w:r>
      </w:ins>
      <w:r w:rsidR="00526B52" w:rsidRPr="00AC49E8">
        <w:rPr>
          <w:rFonts w:ascii="Times New Roman" w:hAnsi="Times New Roman" w:cs="Times New Roman"/>
          <w:lang w:val="en-GB"/>
        </w:rPr>
        <w:t>graphical conventions by the scribe who composed the text</w:t>
      </w:r>
      <w:ins w:id="395" w:author="Albion M. Butters" w:date="2019-12-19T11:44:00Z">
        <w:r w:rsidR="00DE3CD7">
          <w:rPr>
            <w:rFonts w:ascii="Times New Roman" w:hAnsi="Times New Roman" w:cs="Times New Roman"/>
            <w:lang w:val="en-GB"/>
          </w:rPr>
          <w:t>:</w:t>
        </w:r>
      </w:ins>
      <w:ins w:id="396" w:author="Albion M. Butters" w:date="2019-12-18T07:48:00Z">
        <w:r w:rsidR="000240E8">
          <w:rPr>
            <w:rFonts w:ascii="Times New Roman" w:hAnsi="Times New Roman" w:cs="Times New Roman"/>
            <w:lang w:val="en-GB"/>
          </w:rPr>
          <w:t xml:space="preserve"> </w:t>
        </w:r>
      </w:ins>
    </w:p>
    <w:p w14:paraId="06228888" w14:textId="77777777" w:rsidR="00D40928" w:rsidRPr="00AC49E8" w:rsidRDefault="00D40928" w:rsidP="009F3FED">
      <w:pPr>
        <w:spacing w:line="276" w:lineRule="auto"/>
        <w:jc w:val="both"/>
        <w:rPr>
          <w:rFonts w:ascii="Times New Roman" w:hAnsi="Times New Roman" w:cs="Times New Roman"/>
          <w:lang w:val="en-GB"/>
        </w:rPr>
      </w:pPr>
    </w:p>
    <w:p w14:paraId="65C14F26" w14:textId="499F4535" w:rsidR="001B27E6" w:rsidRPr="00AC49E8" w:rsidRDefault="00C344B5" w:rsidP="009F3FED">
      <w:pPr>
        <w:spacing w:line="276" w:lineRule="auto"/>
        <w:jc w:val="both"/>
        <w:rPr>
          <w:rFonts w:ascii="Times New Roman" w:hAnsi="Times New Roman" w:cs="Times New Roman"/>
          <w:lang w:val="en-GB"/>
        </w:rPr>
      </w:pPr>
      <w:r w:rsidRPr="00AC49E8">
        <w:rPr>
          <w:rFonts w:ascii="Times New Roman" w:hAnsi="Times New Roman" w:cs="Times New Roman"/>
          <w:lang w:val="en-GB"/>
        </w:rPr>
        <w:t>(55)</w:t>
      </w:r>
      <w:r w:rsidR="00DB6716" w:rsidRPr="00AC49E8">
        <w:rPr>
          <w:rFonts w:ascii="Times New Roman" w:hAnsi="Times New Roman" w:cs="Times New Roman"/>
          <w:lang w:val="en-GB"/>
        </w:rPr>
        <w:tab/>
      </w:r>
      <w:r w:rsidR="008F619D" w:rsidRPr="00AC49E8">
        <w:rPr>
          <w:rFonts w:ascii="Times New Roman" w:hAnsi="Times New Roman" w:cs="Times New Roman"/>
          <w:lang w:val="en-GB"/>
        </w:rPr>
        <w:t xml:space="preserve">Late Egyptian </w:t>
      </w:r>
      <w:r w:rsidR="00B66F02" w:rsidRPr="00AC49E8">
        <w:rPr>
          <w:rFonts w:ascii="Times New Roman" w:hAnsi="Times New Roman" w:cs="Times New Roman"/>
          <w:lang w:val="en-GB"/>
        </w:rPr>
        <w:t>(Egyptian [Afro-Asiatic], Egypt)</w:t>
      </w:r>
    </w:p>
    <w:p w14:paraId="5D877CF9" w14:textId="5569F238" w:rsidR="00AC5C65" w:rsidRPr="00AC49E8" w:rsidRDefault="00DB6716" w:rsidP="009F3FED">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AC5C65" w:rsidRPr="00AC49E8">
        <w:rPr>
          <w:rFonts w:ascii="Umschrift_TTn" w:hAnsi="Umschrift_TTn" w:cs="Times New Roman"/>
          <w:i/>
          <w:lang w:val="en-GB"/>
        </w:rPr>
        <w:t xml:space="preserve">nn </w:t>
      </w:r>
      <w:r w:rsidR="004D5728" w:rsidRPr="00AC49E8">
        <w:rPr>
          <w:rFonts w:ascii="Umschrift_TTn" w:hAnsi="Umschrift_TTn" w:cs="Times New Roman"/>
          <w:i/>
          <w:lang w:val="en-GB"/>
        </w:rPr>
        <w:tab/>
      </w:r>
      <w:r w:rsidR="004D5728" w:rsidRPr="00AC49E8">
        <w:rPr>
          <w:rFonts w:ascii="Umschrift_TTn" w:hAnsi="Umschrift_TTn" w:cs="Times New Roman"/>
          <w:i/>
          <w:lang w:val="en-GB"/>
        </w:rPr>
        <w:tab/>
      </w:r>
      <w:r w:rsidR="00AC5C65" w:rsidRPr="00AC49E8">
        <w:rPr>
          <w:rFonts w:ascii="Umschrift_TTn" w:hAnsi="Umschrift_TTn" w:cs="Times New Roman"/>
          <w:i/>
          <w:lang w:val="en-GB"/>
        </w:rPr>
        <w:t xml:space="preserve">s# </w:t>
      </w:r>
      <w:r w:rsidR="004D5728" w:rsidRPr="00AC49E8">
        <w:rPr>
          <w:rFonts w:ascii="Umschrift_TTn" w:hAnsi="Umschrift_TTn" w:cs="Times New Roman"/>
          <w:i/>
          <w:lang w:val="en-GB"/>
        </w:rPr>
        <w:tab/>
      </w:r>
      <w:r w:rsidR="004D5728" w:rsidRPr="00AC49E8">
        <w:rPr>
          <w:rFonts w:ascii="Umschrift_TTn" w:hAnsi="Umschrift_TTn" w:cs="Times New Roman"/>
          <w:i/>
          <w:lang w:val="en-GB"/>
        </w:rPr>
        <w:tab/>
      </w:r>
      <w:r w:rsidR="00AC5C65" w:rsidRPr="00AC49E8">
        <w:rPr>
          <w:rFonts w:ascii="Umschrift_TTn" w:hAnsi="Umschrift_TTn" w:cs="Times New Roman"/>
          <w:i/>
          <w:lang w:val="en-GB"/>
        </w:rPr>
        <w:t xml:space="preserve">n </w:t>
      </w:r>
      <w:r w:rsidR="004D5728" w:rsidRPr="00AC49E8">
        <w:rPr>
          <w:rFonts w:ascii="Umschrift_TTn" w:hAnsi="Umschrift_TTn" w:cs="Times New Roman"/>
          <w:i/>
          <w:lang w:val="en-GB"/>
        </w:rPr>
        <w:tab/>
      </w:r>
      <w:r w:rsidR="00AC5C65" w:rsidRPr="00AC49E8">
        <w:rPr>
          <w:rFonts w:ascii="Umschrift_TTn" w:hAnsi="Umschrift_TTn" w:cs="Times New Roman"/>
          <w:i/>
          <w:lang w:val="en-GB"/>
        </w:rPr>
        <w:t xml:space="preserve">imj-r# pr-HD </w:t>
      </w:r>
      <w:r w:rsidR="004D5728" w:rsidRPr="00AC49E8">
        <w:rPr>
          <w:rFonts w:ascii="Umschrift_TTn" w:hAnsi="Umschrift_TTn" w:cs="Times New Roman"/>
          <w:i/>
          <w:lang w:val="en-GB"/>
        </w:rPr>
        <w:tab/>
      </w:r>
      <w:r w:rsidR="004D5728" w:rsidRPr="00AC49E8">
        <w:rPr>
          <w:rFonts w:ascii="Umschrift_TTn" w:hAnsi="Umschrift_TTn" w:cs="Times New Roman"/>
          <w:i/>
          <w:lang w:val="en-GB"/>
        </w:rPr>
        <w:tab/>
      </w:r>
      <w:r w:rsidR="004D5728" w:rsidRPr="00AC49E8">
        <w:rPr>
          <w:rFonts w:ascii="Umschrift_TTn" w:hAnsi="Umschrift_TTn" w:cs="Times New Roman"/>
          <w:i/>
          <w:lang w:val="en-GB"/>
        </w:rPr>
        <w:tab/>
      </w:r>
      <w:r w:rsidR="004D5728" w:rsidRPr="00AC49E8">
        <w:rPr>
          <w:rFonts w:ascii="Umschrift_TTn" w:hAnsi="Umschrift_TTn" w:cs="Times New Roman"/>
          <w:i/>
          <w:lang w:val="en-GB"/>
        </w:rPr>
        <w:tab/>
      </w:r>
      <w:r w:rsidR="00AC5C65" w:rsidRPr="00AC49E8">
        <w:rPr>
          <w:rFonts w:ascii="Umschrift_TTn" w:hAnsi="Umschrift_TTn" w:cs="Times New Roman"/>
          <w:i/>
          <w:lang w:val="en-GB"/>
        </w:rPr>
        <w:t xml:space="preserve">bn </w:t>
      </w:r>
      <w:r w:rsidR="004D5728" w:rsidRPr="00AC49E8">
        <w:rPr>
          <w:rFonts w:ascii="Umschrift_TTn" w:hAnsi="Umschrift_TTn" w:cs="Times New Roman"/>
          <w:i/>
          <w:lang w:val="en-GB"/>
        </w:rPr>
        <w:tab/>
      </w:r>
      <w:r w:rsidR="00AC5C65" w:rsidRPr="00AC49E8">
        <w:rPr>
          <w:rFonts w:ascii="Umschrift_TTn" w:hAnsi="Umschrift_TTn" w:cs="Times New Roman"/>
          <w:i/>
          <w:lang w:val="en-GB"/>
        </w:rPr>
        <w:t xml:space="preserve">wn </w:t>
      </w:r>
      <w:r w:rsidR="004D5728" w:rsidRPr="00AC49E8">
        <w:rPr>
          <w:rFonts w:ascii="Umschrift_TTn" w:hAnsi="Umschrift_TTn" w:cs="Times New Roman"/>
          <w:i/>
          <w:lang w:val="en-GB"/>
        </w:rPr>
        <w:tab/>
      </w:r>
      <w:r w:rsidR="004D5728" w:rsidRPr="00AC49E8">
        <w:rPr>
          <w:rFonts w:ascii="Umschrift_TTn" w:hAnsi="Umschrift_TTn" w:cs="Times New Roman"/>
          <w:i/>
          <w:lang w:val="en-GB"/>
        </w:rPr>
        <w:tab/>
      </w:r>
      <w:r w:rsidR="004D5728" w:rsidRPr="00AC49E8">
        <w:rPr>
          <w:rFonts w:ascii="Umschrift_TTn" w:hAnsi="Umschrift_TTn" w:cs="Times New Roman"/>
          <w:i/>
          <w:lang w:val="en-GB"/>
        </w:rPr>
        <w:tab/>
      </w:r>
      <w:r w:rsidR="00AC5C65" w:rsidRPr="00AC49E8">
        <w:rPr>
          <w:rFonts w:ascii="Umschrift_TTn" w:hAnsi="Umschrift_TTn" w:cs="Times New Roman"/>
          <w:lang w:val="en-GB"/>
        </w:rPr>
        <w:t>[</w:t>
      </w:r>
      <w:r w:rsidR="00AC5C65" w:rsidRPr="00AC49E8">
        <w:rPr>
          <w:rFonts w:ascii="Times New Roman" w:hAnsi="Times New Roman" w:cs="Times New Roman"/>
          <w:lang w:val="en-GB"/>
        </w:rPr>
        <w:t>lacuna</w:t>
      </w:r>
      <w:r w:rsidR="0078721E" w:rsidRPr="00AC49E8">
        <w:rPr>
          <w:rFonts w:ascii="Umschrift_TTn" w:hAnsi="Umschrift_TTn" w:cs="Times New Roman"/>
          <w:lang w:val="en-GB"/>
        </w:rPr>
        <w:t>]</w:t>
      </w:r>
      <w:r w:rsidR="0078721E" w:rsidRPr="00AC49E8">
        <w:rPr>
          <w:rFonts w:ascii="Umschrift_TTn" w:hAnsi="Umschrift_TTn" w:cs="Times New Roman"/>
          <w:i/>
          <w:lang w:val="en-GB"/>
        </w:rPr>
        <w:t xml:space="preserve"> imj-r#</w:t>
      </w:r>
    </w:p>
    <w:p w14:paraId="40F21C08" w14:textId="5C7E2901" w:rsidR="00AC5C65" w:rsidRPr="00AC49E8" w:rsidRDefault="00DB6716" w:rsidP="009F3FED">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AC5C65" w:rsidRPr="00AC49E8">
        <w:rPr>
          <w:rFonts w:ascii="Times New Roman" w:hAnsi="Times New Roman" w:cs="Times New Roman"/>
          <w:smallCaps/>
          <w:lang w:val="en-GB"/>
        </w:rPr>
        <w:t>neg.ex</w:t>
      </w:r>
      <w:r w:rsidR="00AC5C65" w:rsidRPr="00AC49E8">
        <w:rPr>
          <w:rFonts w:ascii="Times New Roman" w:hAnsi="Times New Roman" w:cs="Times New Roman"/>
          <w:lang w:val="en-GB"/>
        </w:rPr>
        <w:t xml:space="preserve"> </w:t>
      </w:r>
      <w:r w:rsidR="004D5728" w:rsidRPr="00AC49E8">
        <w:rPr>
          <w:rFonts w:ascii="Times New Roman" w:hAnsi="Times New Roman" w:cs="Times New Roman"/>
          <w:lang w:val="en-GB"/>
        </w:rPr>
        <w:tab/>
      </w:r>
      <w:r w:rsidR="00AC5C65" w:rsidRPr="00AC49E8">
        <w:rPr>
          <w:rFonts w:ascii="Times New Roman" w:hAnsi="Times New Roman" w:cs="Times New Roman"/>
          <w:lang w:val="en-GB"/>
        </w:rPr>
        <w:t xml:space="preserve">son </w:t>
      </w:r>
      <w:r w:rsidR="004D5728" w:rsidRPr="00AC49E8">
        <w:rPr>
          <w:rFonts w:ascii="Times New Roman" w:hAnsi="Times New Roman" w:cs="Times New Roman"/>
          <w:lang w:val="en-GB"/>
        </w:rPr>
        <w:tab/>
      </w:r>
      <w:r w:rsidR="00AC5C65" w:rsidRPr="00AC49E8">
        <w:rPr>
          <w:rFonts w:ascii="Times New Roman" w:hAnsi="Times New Roman" w:cs="Times New Roman"/>
          <w:lang w:val="en-GB"/>
        </w:rPr>
        <w:t xml:space="preserve">to </w:t>
      </w:r>
      <w:r w:rsidR="004D5728" w:rsidRPr="00AC49E8">
        <w:rPr>
          <w:rFonts w:ascii="Times New Roman" w:hAnsi="Times New Roman" w:cs="Times New Roman"/>
          <w:lang w:val="en-GB"/>
        </w:rPr>
        <w:tab/>
      </w:r>
      <w:r w:rsidR="00AC5C65" w:rsidRPr="00AC49E8">
        <w:rPr>
          <w:rFonts w:ascii="Times New Roman" w:hAnsi="Times New Roman" w:cs="Times New Roman"/>
          <w:lang w:val="en-GB"/>
        </w:rPr>
        <w:t>director of the treasury</w:t>
      </w:r>
      <w:r w:rsidR="004D5728" w:rsidRPr="00AC49E8">
        <w:rPr>
          <w:rFonts w:ascii="Times New Roman" w:hAnsi="Times New Roman" w:cs="Times New Roman"/>
          <w:smallCaps/>
          <w:lang w:val="en-GB"/>
        </w:rPr>
        <w:tab/>
      </w:r>
      <w:r w:rsidR="00AC5C65" w:rsidRPr="00AC49E8">
        <w:rPr>
          <w:rFonts w:ascii="Times New Roman" w:hAnsi="Times New Roman" w:cs="Times New Roman"/>
          <w:smallCaps/>
          <w:lang w:val="en-GB"/>
        </w:rPr>
        <w:t>neg</w:t>
      </w:r>
      <w:r w:rsidR="00AC5C65" w:rsidRPr="00AC49E8">
        <w:rPr>
          <w:rFonts w:ascii="Times New Roman" w:hAnsi="Times New Roman" w:cs="Times New Roman"/>
          <w:lang w:val="en-GB"/>
        </w:rPr>
        <w:t xml:space="preserve"> </w:t>
      </w:r>
      <w:r w:rsidR="004D5728" w:rsidRPr="00AC49E8">
        <w:rPr>
          <w:rFonts w:ascii="Times New Roman" w:hAnsi="Times New Roman" w:cs="Times New Roman"/>
          <w:lang w:val="en-GB"/>
        </w:rPr>
        <w:tab/>
      </w:r>
      <w:r w:rsidR="00AC5C65" w:rsidRPr="00AC49E8">
        <w:rPr>
          <w:rFonts w:ascii="Times New Roman" w:hAnsi="Times New Roman" w:cs="Times New Roman"/>
          <w:lang w:val="en-GB"/>
        </w:rPr>
        <w:t>exist\</w:t>
      </w:r>
      <w:r w:rsidR="00AC5C65" w:rsidRPr="00AC49E8">
        <w:rPr>
          <w:rFonts w:ascii="Times New Roman" w:hAnsi="Times New Roman" w:cs="Times New Roman"/>
          <w:smallCaps/>
          <w:lang w:val="en-GB"/>
        </w:rPr>
        <w:t>nmlz</w:t>
      </w:r>
      <w:r w:rsidR="00AC5C65" w:rsidRPr="00AC49E8">
        <w:rPr>
          <w:rFonts w:ascii="Times New Roman" w:hAnsi="Times New Roman" w:cs="Times New Roman"/>
          <w:lang w:val="en-GB"/>
        </w:rPr>
        <w:t xml:space="preserve"> </w:t>
      </w:r>
      <w:r w:rsidR="004D5728" w:rsidRPr="00AC49E8">
        <w:rPr>
          <w:rFonts w:ascii="Times New Roman" w:hAnsi="Times New Roman" w:cs="Times New Roman"/>
          <w:lang w:val="en-GB"/>
        </w:rPr>
        <w:tab/>
      </w:r>
      <w:r w:rsidR="00591A0F" w:rsidRPr="00AC49E8">
        <w:rPr>
          <w:rFonts w:ascii="Times New Roman" w:hAnsi="Times New Roman" w:cs="Times New Roman"/>
          <w:lang w:val="en-GB"/>
        </w:rPr>
        <w:tab/>
      </w:r>
      <w:r w:rsidR="00591A0F" w:rsidRPr="00AC49E8">
        <w:rPr>
          <w:rFonts w:ascii="Times New Roman" w:hAnsi="Times New Roman" w:cs="Times New Roman"/>
          <w:lang w:val="en-GB"/>
        </w:rPr>
        <w:tab/>
      </w:r>
      <w:r w:rsidR="00591A0F" w:rsidRPr="00AC49E8">
        <w:rPr>
          <w:rFonts w:ascii="Times New Roman" w:hAnsi="Times New Roman" w:cs="Times New Roman"/>
          <w:lang w:val="en-GB"/>
        </w:rPr>
        <w:tab/>
      </w:r>
      <w:r w:rsidR="00AC5C65" w:rsidRPr="00AC49E8">
        <w:rPr>
          <w:rFonts w:ascii="Times New Roman" w:hAnsi="Times New Roman" w:cs="Times New Roman"/>
          <w:lang w:val="en-GB"/>
        </w:rPr>
        <w:t>director</w:t>
      </w:r>
    </w:p>
    <w:p w14:paraId="59D1461D" w14:textId="308846FE" w:rsidR="00AC5C65" w:rsidRPr="00AC49E8" w:rsidRDefault="00DB6716" w:rsidP="009F3FED">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AC5C65" w:rsidRPr="00AC49E8">
        <w:rPr>
          <w:rFonts w:ascii="Times New Roman" w:hAnsi="Times New Roman" w:cs="Times New Roman"/>
          <w:lang w:val="en-GB"/>
        </w:rPr>
        <w:t>‘There is no son for the director of the treasury, there exist</w:t>
      </w:r>
      <w:ins w:id="397" w:author="Elsa Oréal" w:date="2020-01-09T11:12:00Z">
        <w:r w:rsidR="00020F54">
          <w:rPr>
            <w:rFonts w:ascii="Times New Roman" w:hAnsi="Times New Roman" w:cs="Times New Roman"/>
            <w:lang w:val="en-GB"/>
          </w:rPr>
          <w:t>s</w:t>
        </w:r>
      </w:ins>
      <w:r w:rsidR="00AC5C65" w:rsidRPr="00AC49E8">
        <w:rPr>
          <w:rFonts w:ascii="Times New Roman" w:hAnsi="Times New Roman" w:cs="Times New Roman"/>
          <w:lang w:val="en-GB"/>
        </w:rPr>
        <w:t xml:space="preserve"> [no heir] for the director</w:t>
      </w:r>
      <w:r w:rsidR="00F53587" w:rsidRPr="00AC49E8">
        <w:rPr>
          <w:rFonts w:ascii="Times New Roman" w:hAnsi="Times New Roman" w:cs="Times New Roman"/>
          <w:lang w:val="en-GB"/>
        </w:rPr>
        <w:t>.</w:t>
      </w:r>
      <w:r w:rsidR="00AC5C65" w:rsidRPr="00AC49E8">
        <w:rPr>
          <w:rFonts w:ascii="Times New Roman" w:hAnsi="Times New Roman" w:cs="Times New Roman"/>
          <w:lang w:val="en-GB"/>
        </w:rPr>
        <w:t>’</w:t>
      </w:r>
      <w:r w:rsidR="00EA3CDF" w:rsidRPr="00AC49E8">
        <w:rPr>
          <w:rFonts w:ascii="Times New Roman" w:hAnsi="Times New Roman" w:cs="Times New Roman"/>
          <w:lang w:val="en-GB"/>
        </w:rPr>
        <w:t xml:space="preserve"> </w:t>
      </w:r>
      <w:r w:rsidR="00EA3CDF" w:rsidRPr="00AC49E8">
        <w:rPr>
          <w:rFonts w:ascii="Times New Roman" w:hAnsi="Times New Roman" w:cs="Times New Roman"/>
          <w:lang w:val="en-GB"/>
        </w:rPr>
        <w:tab/>
        <w:t>(Wisdom of Ani 20, 5-7, O. Gardiner 357)</w:t>
      </w:r>
    </w:p>
    <w:p w14:paraId="3811DF57" w14:textId="77777777" w:rsidR="00AC5C65" w:rsidRPr="00AC49E8" w:rsidRDefault="00AC5C65" w:rsidP="009F3FED">
      <w:pPr>
        <w:spacing w:line="276" w:lineRule="auto"/>
        <w:jc w:val="both"/>
        <w:rPr>
          <w:rFonts w:ascii="Times New Roman" w:hAnsi="Times New Roman" w:cs="Times New Roman"/>
          <w:lang w:val="en-GB"/>
        </w:rPr>
      </w:pPr>
    </w:p>
    <w:p w14:paraId="6C4CCFC9" w14:textId="7A0AB873" w:rsidR="00123D90" w:rsidRPr="00AC49E8" w:rsidRDefault="00D141BA" w:rsidP="009F3FED">
      <w:pPr>
        <w:spacing w:line="276" w:lineRule="auto"/>
        <w:jc w:val="both"/>
        <w:rPr>
          <w:rFonts w:ascii="Times New Roman" w:hAnsi="Times New Roman" w:cs="Times New Roman"/>
          <w:lang w:val="en-GB"/>
        </w:rPr>
      </w:pPr>
      <w:r w:rsidRPr="00AC49E8">
        <w:rPr>
          <w:rFonts w:ascii="Times New Roman" w:hAnsi="Times New Roman" w:cs="Times New Roman"/>
          <w:lang w:val="en-GB"/>
        </w:rPr>
        <w:t>Thus</w:t>
      </w:r>
      <w:r w:rsidR="00BD2C03" w:rsidRPr="00AC49E8">
        <w:rPr>
          <w:rFonts w:ascii="Times New Roman" w:hAnsi="Times New Roman" w:cs="Times New Roman"/>
          <w:lang w:val="en-GB"/>
        </w:rPr>
        <w:t xml:space="preserve">, it remains possible that </w:t>
      </w:r>
      <w:r w:rsidRPr="00AC49E8">
        <w:rPr>
          <w:rFonts w:ascii="Times New Roman" w:hAnsi="Times New Roman" w:cs="Times New Roman"/>
          <w:lang w:val="en-GB"/>
        </w:rPr>
        <w:t xml:space="preserve">the </w:t>
      </w:r>
      <w:r w:rsidR="002E743C" w:rsidRPr="00AC49E8">
        <w:rPr>
          <w:rFonts w:ascii="Times New Roman" w:hAnsi="Times New Roman" w:cs="Times New Roman"/>
          <w:lang w:val="en-GB"/>
        </w:rPr>
        <w:t xml:space="preserve">second </w:t>
      </w:r>
      <w:r w:rsidR="00BD2C03" w:rsidRPr="00AC49E8">
        <w:rPr>
          <w:rFonts w:ascii="Times New Roman" w:hAnsi="Times New Roman" w:cs="Times New Roman"/>
          <w:lang w:val="en-GB"/>
        </w:rPr>
        <w:t>stage</w:t>
      </w:r>
      <w:r w:rsidRPr="00AC49E8">
        <w:rPr>
          <w:rFonts w:ascii="Times New Roman" w:hAnsi="Times New Roman" w:cs="Times New Roman"/>
          <w:lang w:val="en-GB"/>
        </w:rPr>
        <w:t xml:space="preserve"> A</w:t>
      </w:r>
      <w:ins w:id="398" w:author="Albion M. Butters" w:date="2019-12-19T15:42:00Z">
        <w:r w:rsidR="00941334">
          <w:rPr>
            <w:rFonts w:ascii="Times New Roman" w:hAnsi="Times New Roman" w:cs="Times New Roman"/>
            <w:lang w:val="en-GB"/>
          </w:rPr>
          <w:t>, which</w:t>
        </w:r>
      </w:ins>
      <w:r w:rsidRPr="00AC49E8">
        <w:rPr>
          <w:rFonts w:ascii="Times New Roman" w:hAnsi="Times New Roman" w:cs="Times New Roman"/>
          <w:lang w:val="en-GB"/>
        </w:rPr>
        <w:t xml:space="preserve"> is poorly attested in the preserved documentation</w:t>
      </w:r>
      <w:ins w:id="399" w:author="Albion M. Butters" w:date="2019-12-19T15:43:00Z">
        <w:r w:rsidR="00941334">
          <w:rPr>
            <w:rFonts w:ascii="Times New Roman" w:hAnsi="Times New Roman" w:cs="Times New Roman"/>
            <w:lang w:val="en-GB"/>
          </w:rPr>
          <w:t>,</w:t>
        </w:r>
      </w:ins>
      <w:r w:rsidR="00BD2C03" w:rsidRPr="00AC49E8">
        <w:rPr>
          <w:rFonts w:ascii="Times New Roman" w:hAnsi="Times New Roman" w:cs="Times New Roman"/>
          <w:lang w:val="en-GB"/>
        </w:rPr>
        <w:t xml:space="preserve"> </w:t>
      </w:r>
      <w:r w:rsidRPr="00AC49E8">
        <w:rPr>
          <w:rFonts w:ascii="Times New Roman" w:hAnsi="Times New Roman" w:cs="Times New Roman"/>
          <w:lang w:val="en-GB"/>
        </w:rPr>
        <w:t xml:space="preserve">was </w:t>
      </w:r>
      <w:r w:rsidR="003D0201" w:rsidRPr="00AC49E8">
        <w:rPr>
          <w:rFonts w:ascii="Times New Roman" w:hAnsi="Times New Roman" w:cs="Times New Roman"/>
          <w:lang w:val="en-GB"/>
        </w:rPr>
        <w:t xml:space="preserve">indeed </w:t>
      </w:r>
      <w:r w:rsidRPr="00AC49E8">
        <w:rPr>
          <w:rFonts w:ascii="Times New Roman" w:hAnsi="Times New Roman" w:cs="Times New Roman"/>
          <w:lang w:val="en-GB"/>
        </w:rPr>
        <w:t xml:space="preserve">an actual step in the historical development </w:t>
      </w:r>
      <w:r w:rsidR="002E743C" w:rsidRPr="00AC49E8">
        <w:rPr>
          <w:rFonts w:ascii="Times New Roman" w:hAnsi="Times New Roman" w:cs="Times New Roman"/>
          <w:lang w:val="en-GB"/>
        </w:rPr>
        <w:t>but remains</w:t>
      </w:r>
      <w:r w:rsidR="00BD2C03" w:rsidRPr="00AC49E8">
        <w:rPr>
          <w:rFonts w:ascii="Times New Roman" w:hAnsi="Times New Roman" w:cs="Times New Roman"/>
          <w:lang w:val="en-GB"/>
        </w:rPr>
        <w:t xml:space="preserve"> obscured by the gap in written data between Classical Egyptian and Late Egyptian</w:t>
      </w:r>
      <w:r w:rsidR="00BE0BAF" w:rsidRPr="00AC49E8">
        <w:rPr>
          <w:rFonts w:ascii="Times New Roman" w:hAnsi="Times New Roman" w:cs="Times New Roman"/>
          <w:lang w:val="en-GB"/>
        </w:rPr>
        <w:t xml:space="preserve">, as explained in </w:t>
      </w:r>
      <w:ins w:id="400" w:author="Albion M. Butters" w:date="2019-12-19T15:43:00Z">
        <w:r w:rsidR="00941334">
          <w:rPr>
            <w:rFonts w:ascii="Times New Roman" w:hAnsi="Times New Roman" w:cs="Times New Roman"/>
            <w:lang w:val="en-GB"/>
          </w:rPr>
          <w:t>S</w:t>
        </w:r>
      </w:ins>
      <w:r w:rsidR="00BE0BAF" w:rsidRPr="00AC49E8">
        <w:rPr>
          <w:rFonts w:ascii="Times New Roman" w:hAnsi="Times New Roman" w:cs="Times New Roman"/>
          <w:lang w:val="en-GB"/>
        </w:rPr>
        <w:t>ection 2.1</w:t>
      </w:r>
      <w:r w:rsidR="00BD2C03" w:rsidRPr="00AC49E8">
        <w:rPr>
          <w:rFonts w:ascii="Times New Roman" w:hAnsi="Times New Roman" w:cs="Times New Roman"/>
          <w:lang w:val="en-GB"/>
        </w:rPr>
        <w:t xml:space="preserve">. </w:t>
      </w:r>
    </w:p>
    <w:p w14:paraId="4EC066BC" w14:textId="77777777" w:rsidR="009F3FED" w:rsidRPr="00AC49E8" w:rsidRDefault="009F3FED" w:rsidP="009F3FED">
      <w:pPr>
        <w:spacing w:line="276" w:lineRule="auto"/>
        <w:jc w:val="both"/>
        <w:rPr>
          <w:rFonts w:ascii="Times New Roman" w:hAnsi="Times New Roman" w:cs="Times New Roman"/>
          <w:i/>
          <w:lang w:val="en-GB"/>
        </w:rPr>
      </w:pPr>
    </w:p>
    <w:p w14:paraId="5A854C60" w14:textId="6843500B" w:rsidR="001B45E4" w:rsidRPr="00AC49E8" w:rsidRDefault="009D433E" w:rsidP="00E23B43">
      <w:pPr>
        <w:pStyle w:val="Titre1"/>
        <w:rPr>
          <w:lang w:val="en-GB"/>
        </w:rPr>
      </w:pPr>
      <w:r w:rsidRPr="00AC49E8">
        <w:rPr>
          <w:lang w:val="en-GB"/>
        </w:rPr>
        <w:t>4</w:t>
      </w:r>
      <w:r w:rsidR="001B45E4" w:rsidRPr="00AC49E8">
        <w:rPr>
          <w:lang w:val="en-GB"/>
        </w:rPr>
        <w:t xml:space="preserve"> What motivates </w:t>
      </w:r>
      <w:r w:rsidR="00FD4F2C" w:rsidRPr="00AC49E8">
        <w:rPr>
          <w:lang w:val="en-GB"/>
        </w:rPr>
        <w:t xml:space="preserve">type </w:t>
      </w:r>
      <w:r w:rsidR="001B45E4" w:rsidRPr="00AC49E8">
        <w:rPr>
          <w:lang w:val="en-GB"/>
        </w:rPr>
        <w:t xml:space="preserve">changes within </w:t>
      </w:r>
      <w:r w:rsidR="00FD4F2C" w:rsidRPr="00AC49E8">
        <w:rPr>
          <w:lang w:val="en-GB"/>
        </w:rPr>
        <w:t xml:space="preserve">the </w:t>
      </w:r>
      <w:r w:rsidR="001B45E4" w:rsidRPr="00AC49E8">
        <w:rPr>
          <w:lang w:val="en-GB"/>
        </w:rPr>
        <w:t>NEC</w:t>
      </w:r>
      <w:ins w:id="401" w:author="Albion M. Butters" w:date="2019-12-19T12:13:00Z">
        <w:r w:rsidR="00AA394C">
          <w:rPr>
            <w:lang w:val="en-GB"/>
          </w:rPr>
          <w:t>?</w:t>
        </w:r>
      </w:ins>
    </w:p>
    <w:p w14:paraId="0626A5AF" w14:textId="77777777" w:rsidR="001B45E4" w:rsidRPr="00AC49E8" w:rsidRDefault="001B45E4" w:rsidP="00DE5A5D">
      <w:pPr>
        <w:spacing w:line="276" w:lineRule="auto"/>
        <w:jc w:val="both"/>
        <w:rPr>
          <w:rFonts w:ascii="Times New Roman" w:hAnsi="Times New Roman" w:cs="Times New Roman"/>
          <w:lang w:val="en-GB"/>
        </w:rPr>
      </w:pPr>
    </w:p>
    <w:p w14:paraId="06AE53C9" w14:textId="091D2D14" w:rsidR="003302A4" w:rsidRPr="00AC49E8" w:rsidRDefault="00882132" w:rsidP="003302A4">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Croft </w:t>
      </w:r>
      <w:r w:rsidR="00A44A34" w:rsidRPr="00AC49E8">
        <w:rPr>
          <w:rFonts w:ascii="Times New Roman" w:hAnsi="Times New Roman" w:cs="Times New Roman"/>
          <w:lang w:val="en-GB"/>
        </w:rPr>
        <w:t>(</w:t>
      </w:r>
      <w:r w:rsidRPr="00AC49E8">
        <w:rPr>
          <w:rFonts w:ascii="Times New Roman" w:hAnsi="Times New Roman" w:cs="Times New Roman"/>
          <w:lang w:val="en-GB"/>
        </w:rPr>
        <w:t>1991</w:t>
      </w:r>
      <w:r w:rsidR="00A44A34" w:rsidRPr="00AC49E8">
        <w:rPr>
          <w:rFonts w:ascii="Times New Roman" w:hAnsi="Times New Roman" w:cs="Times New Roman"/>
          <w:lang w:val="en-GB"/>
        </w:rPr>
        <w:t>)</w:t>
      </w:r>
      <w:r w:rsidRPr="00AC49E8">
        <w:rPr>
          <w:rFonts w:ascii="Times New Roman" w:hAnsi="Times New Roman" w:cs="Times New Roman"/>
          <w:lang w:val="en-GB"/>
        </w:rPr>
        <w:t xml:space="preserve"> proposes distinct characterizations for </w:t>
      </w:r>
      <w:r w:rsidR="0078146E" w:rsidRPr="00AC49E8">
        <w:rPr>
          <w:rFonts w:ascii="Times New Roman" w:hAnsi="Times New Roman" w:cs="Times New Roman"/>
          <w:lang w:val="en-GB"/>
        </w:rPr>
        <w:t xml:space="preserve">the </w:t>
      </w:r>
      <w:r w:rsidRPr="00AC49E8">
        <w:rPr>
          <w:rFonts w:ascii="Times New Roman" w:hAnsi="Times New Roman" w:cs="Times New Roman"/>
          <w:lang w:val="en-GB"/>
        </w:rPr>
        <w:t xml:space="preserve">change </w:t>
      </w:r>
      <w:r w:rsidR="0078146E" w:rsidRPr="00AC49E8">
        <w:rPr>
          <w:rFonts w:ascii="Times New Roman" w:hAnsi="Times New Roman" w:cs="Times New Roman"/>
          <w:lang w:val="en-GB"/>
        </w:rPr>
        <w:t>from one type to another</w:t>
      </w:r>
      <w:ins w:id="402" w:author="Albion M. Butters" w:date="2019-12-19T15:43:00Z">
        <w:r w:rsidR="00941334">
          <w:rPr>
            <w:rFonts w:ascii="Times New Roman" w:hAnsi="Times New Roman" w:cs="Times New Roman"/>
            <w:lang w:val="en-GB"/>
          </w:rPr>
          <w:t>,</w:t>
        </w:r>
      </w:ins>
      <w:r w:rsidR="0078146E" w:rsidRPr="00AC49E8">
        <w:rPr>
          <w:rFonts w:ascii="Times New Roman" w:hAnsi="Times New Roman" w:cs="Times New Roman"/>
          <w:lang w:val="en-GB"/>
        </w:rPr>
        <w:t xml:space="preserve"> </w:t>
      </w:r>
      <w:r w:rsidRPr="00AC49E8">
        <w:rPr>
          <w:rFonts w:ascii="Times New Roman" w:hAnsi="Times New Roman" w:cs="Times New Roman"/>
          <w:lang w:val="en-GB"/>
        </w:rPr>
        <w:t>according to the transitional phase considered</w:t>
      </w:r>
      <w:ins w:id="403" w:author="Albion M. Butters" w:date="2019-12-19T15:43:00Z">
        <w:r w:rsidR="00941334">
          <w:rPr>
            <w:rFonts w:ascii="Times New Roman" w:hAnsi="Times New Roman" w:cs="Times New Roman"/>
            <w:lang w:val="en-GB"/>
          </w:rPr>
          <w:t>. This is</w:t>
        </w:r>
      </w:ins>
      <w:r w:rsidR="00737E0D" w:rsidRPr="00AC49E8">
        <w:rPr>
          <w:rFonts w:ascii="Times New Roman" w:hAnsi="Times New Roman" w:cs="Times New Roman"/>
          <w:lang w:val="en-GB"/>
        </w:rPr>
        <w:t xml:space="preserve"> schematically summarized as follows</w:t>
      </w:r>
      <w:ins w:id="404" w:author="Albion M. Butters" w:date="2019-12-19T11:44:00Z">
        <w:r w:rsidR="00DE3CD7">
          <w:rPr>
            <w:rFonts w:ascii="Times New Roman" w:hAnsi="Times New Roman" w:cs="Times New Roman"/>
            <w:lang w:val="en-GB"/>
          </w:rPr>
          <w:t>:</w:t>
        </w:r>
      </w:ins>
    </w:p>
    <w:p w14:paraId="6FD6C1DD" w14:textId="3F571209" w:rsidR="003302A4" w:rsidRPr="00AC49E8" w:rsidRDefault="003F227A" w:rsidP="003302A4">
      <w:pPr>
        <w:spacing w:line="276" w:lineRule="auto"/>
        <w:jc w:val="both"/>
        <w:rPr>
          <w:rFonts w:ascii="Times New Roman" w:hAnsi="Times New Roman" w:cs="Times New Roman"/>
          <w:lang w:val="en-GB"/>
        </w:rPr>
      </w:pPr>
      <w:r w:rsidRPr="00AC49E8">
        <w:rPr>
          <w:rFonts w:ascii="Times New Roman" w:hAnsi="Times New Roman" w:cs="Times New Roman"/>
          <w:lang w:val="en-GB"/>
        </w:rPr>
        <w:t>(i</w:t>
      </w:r>
      <w:r w:rsidR="003302A4" w:rsidRPr="00AC49E8">
        <w:rPr>
          <w:rFonts w:ascii="Times New Roman" w:hAnsi="Times New Roman" w:cs="Times New Roman"/>
          <w:lang w:val="en-GB"/>
        </w:rPr>
        <w:t xml:space="preserve">) </w:t>
      </w:r>
      <w:r w:rsidR="00CE3C26" w:rsidRPr="00AC49E8">
        <w:rPr>
          <w:rFonts w:ascii="Times New Roman" w:hAnsi="Times New Roman" w:cs="Times New Roman"/>
          <w:lang w:val="en-GB"/>
        </w:rPr>
        <w:t>from type A to type B</w:t>
      </w:r>
      <w:ins w:id="405" w:author="Albion M. Butters" w:date="2019-12-19T11:44:00Z">
        <w:r w:rsidR="00DE3CD7">
          <w:rPr>
            <w:rFonts w:ascii="Times New Roman" w:hAnsi="Times New Roman" w:cs="Times New Roman"/>
            <w:lang w:val="en-GB"/>
          </w:rPr>
          <w:t>:</w:t>
        </w:r>
      </w:ins>
      <w:r w:rsidR="00CE3C26" w:rsidRPr="00AC49E8">
        <w:rPr>
          <w:rFonts w:ascii="Times New Roman" w:hAnsi="Times New Roman" w:cs="Times New Roman"/>
          <w:lang w:val="en-GB"/>
        </w:rPr>
        <w:t xml:space="preserve"> fusion</w:t>
      </w:r>
    </w:p>
    <w:p w14:paraId="0F98E77D" w14:textId="0A5BBED6" w:rsidR="003302A4" w:rsidRPr="00AC49E8" w:rsidRDefault="003F227A" w:rsidP="003302A4">
      <w:pPr>
        <w:spacing w:line="276" w:lineRule="auto"/>
        <w:jc w:val="both"/>
        <w:rPr>
          <w:rFonts w:ascii="Times New Roman" w:hAnsi="Times New Roman" w:cs="Times New Roman"/>
          <w:lang w:val="en-GB"/>
        </w:rPr>
      </w:pPr>
      <w:r w:rsidRPr="00AC49E8">
        <w:rPr>
          <w:rFonts w:ascii="Times New Roman" w:hAnsi="Times New Roman" w:cs="Times New Roman"/>
          <w:lang w:val="en-GB"/>
        </w:rPr>
        <w:t>(ii</w:t>
      </w:r>
      <w:r w:rsidR="003302A4" w:rsidRPr="00AC49E8">
        <w:rPr>
          <w:rFonts w:ascii="Times New Roman" w:hAnsi="Times New Roman" w:cs="Times New Roman"/>
          <w:lang w:val="en-GB"/>
        </w:rPr>
        <w:t xml:space="preserve">) </w:t>
      </w:r>
      <w:r w:rsidR="005D6D0B" w:rsidRPr="00AC49E8">
        <w:rPr>
          <w:rFonts w:ascii="Times New Roman" w:hAnsi="Times New Roman" w:cs="Times New Roman"/>
          <w:lang w:val="en-GB"/>
        </w:rPr>
        <w:t>from type B to type C</w:t>
      </w:r>
      <w:ins w:id="406" w:author="Albion M. Butters" w:date="2019-12-19T11:44:00Z">
        <w:r w:rsidR="00DE3CD7">
          <w:rPr>
            <w:rFonts w:ascii="Times New Roman" w:hAnsi="Times New Roman" w:cs="Times New Roman"/>
            <w:lang w:val="en-GB"/>
          </w:rPr>
          <w:t>:</w:t>
        </w:r>
      </w:ins>
      <w:r w:rsidR="005D6D0B" w:rsidRPr="00AC49E8">
        <w:rPr>
          <w:rFonts w:ascii="Times New Roman" w:hAnsi="Times New Roman" w:cs="Times New Roman"/>
          <w:lang w:val="en-GB"/>
        </w:rPr>
        <w:t xml:space="preserve"> </w:t>
      </w:r>
      <w:r w:rsidR="00882132" w:rsidRPr="00AC49E8">
        <w:rPr>
          <w:rFonts w:ascii="Times New Roman" w:hAnsi="Times New Roman" w:cs="Times New Roman"/>
          <w:lang w:val="en-GB"/>
        </w:rPr>
        <w:t>emphasis</w:t>
      </w:r>
    </w:p>
    <w:p w14:paraId="40A32411" w14:textId="7CB4C9DE" w:rsidR="00882132" w:rsidRPr="00AC49E8" w:rsidRDefault="003F227A" w:rsidP="003302A4">
      <w:pPr>
        <w:spacing w:line="276" w:lineRule="auto"/>
        <w:jc w:val="both"/>
        <w:rPr>
          <w:rFonts w:ascii="Times New Roman" w:hAnsi="Times New Roman" w:cs="Times New Roman"/>
          <w:lang w:val="en-GB"/>
        </w:rPr>
      </w:pPr>
      <w:r w:rsidRPr="00AC49E8">
        <w:rPr>
          <w:rFonts w:ascii="Times New Roman" w:hAnsi="Times New Roman" w:cs="Times New Roman"/>
          <w:lang w:val="en-GB"/>
        </w:rPr>
        <w:t>(iii</w:t>
      </w:r>
      <w:r w:rsidR="003302A4" w:rsidRPr="00AC49E8">
        <w:rPr>
          <w:rFonts w:ascii="Times New Roman" w:hAnsi="Times New Roman" w:cs="Times New Roman"/>
          <w:lang w:val="en-GB"/>
        </w:rPr>
        <w:t xml:space="preserve">) </w:t>
      </w:r>
      <w:r w:rsidR="005D6D0B" w:rsidRPr="00AC49E8">
        <w:rPr>
          <w:rFonts w:ascii="Times New Roman" w:hAnsi="Times New Roman" w:cs="Times New Roman"/>
          <w:lang w:val="en-GB"/>
        </w:rPr>
        <w:t>from type C to type A</w:t>
      </w:r>
      <w:ins w:id="407" w:author="Albion M. Butters" w:date="2019-12-19T11:44:00Z">
        <w:r w:rsidR="00DE3CD7">
          <w:rPr>
            <w:rFonts w:ascii="Times New Roman" w:hAnsi="Times New Roman" w:cs="Times New Roman"/>
            <w:lang w:val="en-GB"/>
          </w:rPr>
          <w:t>:</w:t>
        </w:r>
      </w:ins>
      <w:r w:rsidR="005D6D0B" w:rsidRPr="00AC49E8">
        <w:rPr>
          <w:rFonts w:ascii="Times New Roman" w:hAnsi="Times New Roman" w:cs="Times New Roman"/>
          <w:lang w:val="en-GB"/>
        </w:rPr>
        <w:t xml:space="preserve"> </w:t>
      </w:r>
      <w:r w:rsidR="00882132" w:rsidRPr="00AC49E8">
        <w:rPr>
          <w:rFonts w:ascii="Times New Roman" w:hAnsi="Times New Roman" w:cs="Times New Roman"/>
          <w:lang w:val="en-GB"/>
        </w:rPr>
        <w:t>syntactic analogy</w:t>
      </w:r>
    </w:p>
    <w:p w14:paraId="3A0746D5" w14:textId="4B3ADDEF" w:rsidR="00882132" w:rsidRPr="00AC49E8" w:rsidRDefault="00882132"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Thus, each kind of transition would appear to be motivated by a phenomenon belonging to a distinct domain</w:t>
      </w:r>
      <w:ins w:id="408" w:author="Albion M. Butters" w:date="2019-12-19T11:44:00Z">
        <w:r w:rsidR="00DE3CD7">
          <w:rPr>
            <w:rFonts w:ascii="Times New Roman" w:hAnsi="Times New Roman" w:cs="Times New Roman"/>
            <w:lang w:val="en-GB"/>
          </w:rPr>
          <w:t>:</w:t>
        </w:r>
      </w:ins>
      <w:r w:rsidRPr="00AC49E8">
        <w:rPr>
          <w:rFonts w:ascii="Times New Roman" w:hAnsi="Times New Roman" w:cs="Times New Roman"/>
          <w:lang w:val="en-GB"/>
        </w:rPr>
        <w:t xml:space="preserve"> pragmatics</w:t>
      </w:r>
      <w:r w:rsidR="00D866E2" w:rsidRPr="00AC49E8">
        <w:rPr>
          <w:rFonts w:ascii="Times New Roman" w:hAnsi="Times New Roman" w:cs="Times New Roman"/>
          <w:lang w:val="en-GB"/>
        </w:rPr>
        <w:t xml:space="preserve">, syntax and morphology. </w:t>
      </w:r>
      <w:r w:rsidR="00C21020" w:rsidRPr="00AC49E8">
        <w:rPr>
          <w:rFonts w:ascii="Times New Roman" w:hAnsi="Times New Roman" w:cs="Times New Roman"/>
          <w:lang w:val="en-GB"/>
        </w:rPr>
        <w:t>The process of phonological fusion as it is analy</w:t>
      </w:r>
      <w:ins w:id="409" w:author="Albion M. Butters" w:date="2019-12-19T15:43:00Z">
        <w:r w:rsidR="00941334">
          <w:rPr>
            <w:rFonts w:ascii="Times New Roman" w:hAnsi="Times New Roman" w:cs="Times New Roman"/>
            <w:lang w:val="en-GB"/>
          </w:rPr>
          <w:t>s</w:t>
        </w:r>
      </w:ins>
      <w:r w:rsidR="00C21020" w:rsidRPr="00AC49E8">
        <w:rPr>
          <w:rFonts w:ascii="Times New Roman" w:hAnsi="Times New Roman" w:cs="Times New Roman"/>
          <w:lang w:val="en-GB"/>
        </w:rPr>
        <w:t xml:space="preserve">ed in Croft </w:t>
      </w:r>
      <w:r w:rsidR="00A44A34" w:rsidRPr="00AC49E8">
        <w:rPr>
          <w:rFonts w:ascii="Times New Roman" w:hAnsi="Times New Roman" w:cs="Times New Roman"/>
          <w:lang w:val="en-GB"/>
        </w:rPr>
        <w:t>(</w:t>
      </w:r>
      <w:r w:rsidR="00C21020" w:rsidRPr="00AC49E8">
        <w:rPr>
          <w:rFonts w:ascii="Times New Roman" w:hAnsi="Times New Roman" w:cs="Times New Roman"/>
          <w:lang w:val="en-GB"/>
        </w:rPr>
        <w:t>1991</w:t>
      </w:r>
      <w:r w:rsidR="00A44A34" w:rsidRPr="00AC49E8">
        <w:rPr>
          <w:rFonts w:ascii="Times New Roman" w:hAnsi="Times New Roman" w:cs="Times New Roman"/>
          <w:lang w:val="en-GB"/>
        </w:rPr>
        <w:t>)</w:t>
      </w:r>
      <w:r w:rsidR="00C21020" w:rsidRPr="00AC49E8">
        <w:rPr>
          <w:rFonts w:ascii="Times New Roman" w:hAnsi="Times New Roman" w:cs="Times New Roman"/>
          <w:lang w:val="en-GB"/>
        </w:rPr>
        <w:t xml:space="preserve"> appears rather less problematic than the precise role of emphasis and analogy in other transitional phases postulated in the ideal model of the cycle. It only raises </w:t>
      </w:r>
      <w:ins w:id="410" w:author="Albion M. Butters" w:date="2019-12-19T15:44:00Z">
        <w:r w:rsidR="00941334">
          <w:rPr>
            <w:rFonts w:ascii="Times New Roman" w:hAnsi="Times New Roman" w:cs="Times New Roman"/>
            <w:lang w:val="en-GB"/>
          </w:rPr>
          <w:t>a</w:t>
        </w:r>
        <w:r w:rsidR="00941334" w:rsidRPr="00AC49E8">
          <w:rPr>
            <w:rFonts w:ascii="Times New Roman" w:hAnsi="Times New Roman" w:cs="Times New Roman"/>
            <w:lang w:val="en-GB"/>
          </w:rPr>
          <w:t xml:space="preserve"> </w:t>
        </w:r>
      </w:ins>
      <w:r w:rsidR="00C21020" w:rsidRPr="00AC49E8">
        <w:rPr>
          <w:rFonts w:ascii="Times New Roman" w:hAnsi="Times New Roman" w:cs="Times New Roman"/>
          <w:lang w:val="en-GB"/>
        </w:rPr>
        <w:t>question as to the chronological relationship between the morphological process</w:t>
      </w:r>
      <w:ins w:id="411" w:author="Albion M. Butters" w:date="2019-12-19T15:44:00Z">
        <w:r w:rsidR="00941334">
          <w:rPr>
            <w:rFonts w:ascii="Times New Roman" w:hAnsi="Times New Roman" w:cs="Times New Roman"/>
            <w:lang w:val="en-GB"/>
          </w:rPr>
          <w:t>,</w:t>
        </w:r>
      </w:ins>
      <w:r w:rsidR="00C21020" w:rsidRPr="00AC49E8">
        <w:rPr>
          <w:rFonts w:ascii="Times New Roman" w:hAnsi="Times New Roman" w:cs="Times New Roman"/>
          <w:lang w:val="en-GB"/>
        </w:rPr>
        <w:t xml:space="preserve"> according to which the former Standard Negation fuses with the existential verb and the ‘spread’ of the dedicated existential copula to other verbal and </w:t>
      </w:r>
      <w:ins w:id="412" w:author="Albion M. Butters" w:date="2019-12-20T08:45:00Z">
        <w:r w:rsidR="004C0C61" w:rsidRPr="00AC49E8">
          <w:rPr>
            <w:rFonts w:ascii="Times New Roman" w:hAnsi="Times New Roman" w:cs="Times New Roman"/>
            <w:lang w:val="en-GB"/>
          </w:rPr>
          <w:t>non-verbal</w:t>
        </w:r>
      </w:ins>
      <w:ins w:id="413" w:author="Albion M. Butters" w:date="2019-12-18T07:48:00Z">
        <w:r w:rsidR="000240E8">
          <w:rPr>
            <w:rFonts w:ascii="Times New Roman" w:hAnsi="Times New Roman" w:cs="Times New Roman"/>
            <w:lang w:val="en-GB"/>
          </w:rPr>
          <w:t xml:space="preserve"> </w:t>
        </w:r>
      </w:ins>
      <w:r w:rsidR="00C21020" w:rsidRPr="00AC49E8">
        <w:rPr>
          <w:rFonts w:ascii="Times New Roman" w:hAnsi="Times New Roman" w:cs="Times New Roman"/>
          <w:lang w:val="en-GB"/>
        </w:rPr>
        <w:t xml:space="preserve">predications, as </w:t>
      </w:r>
      <w:r w:rsidR="00C21020" w:rsidRPr="00AC49E8">
        <w:rPr>
          <w:rFonts w:ascii="Times New Roman" w:hAnsi="Times New Roman" w:cs="Times New Roman"/>
          <w:lang w:val="en-GB"/>
        </w:rPr>
        <w:lastRenderedPageBreak/>
        <w:t xml:space="preserve">seen in </w:t>
      </w:r>
      <w:ins w:id="414" w:author="Albion M. Butters" w:date="2019-12-19T15:44:00Z">
        <w:r w:rsidR="00941334">
          <w:rPr>
            <w:rFonts w:ascii="Times New Roman" w:hAnsi="Times New Roman" w:cs="Times New Roman"/>
            <w:lang w:val="en-GB"/>
          </w:rPr>
          <w:t>S</w:t>
        </w:r>
      </w:ins>
      <w:r w:rsidR="00C21020" w:rsidRPr="00AC49E8">
        <w:rPr>
          <w:rFonts w:ascii="Times New Roman" w:hAnsi="Times New Roman" w:cs="Times New Roman"/>
          <w:lang w:val="en-GB"/>
        </w:rPr>
        <w:t xml:space="preserve">ection 2. </w:t>
      </w:r>
      <w:r w:rsidR="009D2BCE" w:rsidRPr="00AC49E8">
        <w:rPr>
          <w:rFonts w:ascii="Times New Roman" w:hAnsi="Times New Roman" w:cs="Times New Roman"/>
          <w:lang w:val="en-GB"/>
        </w:rPr>
        <w:t xml:space="preserve">In the next sections, I shall try to reconsider </w:t>
      </w:r>
      <w:r w:rsidR="009274C8" w:rsidRPr="00AC49E8">
        <w:rPr>
          <w:rFonts w:ascii="Times New Roman" w:hAnsi="Times New Roman" w:cs="Times New Roman"/>
          <w:lang w:val="en-GB"/>
        </w:rPr>
        <w:t>the</w:t>
      </w:r>
      <w:r w:rsidR="009D2BCE" w:rsidRPr="00AC49E8">
        <w:rPr>
          <w:rFonts w:ascii="Times New Roman" w:hAnsi="Times New Roman" w:cs="Times New Roman"/>
          <w:lang w:val="en-GB"/>
        </w:rPr>
        <w:t xml:space="preserve"> qualification of changes </w:t>
      </w:r>
      <w:r w:rsidR="003F227A" w:rsidRPr="00AC49E8">
        <w:rPr>
          <w:rFonts w:ascii="Times New Roman" w:hAnsi="Times New Roman" w:cs="Times New Roman"/>
          <w:lang w:val="en-GB"/>
        </w:rPr>
        <w:t>(i) and (ii</w:t>
      </w:r>
      <w:r w:rsidR="003302A4" w:rsidRPr="00AC49E8">
        <w:rPr>
          <w:rFonts w:ascii="Times New Roman" w:hAnsi="Times New Roman" w:cs="Times New Roman"/>
          <w:lang w:val="en-GB"/>
        </w:rPr>
        <w:t xml:space="preserve">) </w:t>
      </w:r>
      <w:r w:rsidR="009D2BCE" w:rsidRPr="00AC49E8">
        <w:rPr>
          <w:rFonts w:ascii="Times New Roman" w:hAnsi="Times New Roman" w:cs="Times New Roman"/>
          <w:lang w:val="en-GB"/>
        </w:rPr>
        <w:t xml:space="preserve">in light of the Ancient Egyptian data. </w:t>
      </w:r>
    </w:p>
    <w:p w14:paraId="7C583C46" w14:textId="77777777" w:rsidR="000210DC" w:rsidRPr="00AC49E8" w:rsidRDefault="000210DC" w:rsidP="00DE5A5D">
      <w:pPr>
        <w:spacing w:line="276" w:lineRule="auto"/>
        <w:jc w:val="both"/>
        <w:rPr>
          <w:rFonts w:ascii="Times New Roman" w:hAnsi="Times New Roman" w:cs="Times New Roman"/>
          <w:lang w:val="en-GB"/>
        </w:rPr>
      </w:pPr>
    </w:p>
    <w:p w14:paraId="13AEE3D3" w14:textId="4D523F21" w:rsidR="001B45E4" w:rsidRPr="00AC49E8" w:rsidRDefault="009D433E" w:rsidP="00864A76">
      <w:pPr>
        <w:pStyle w:val="Titre2"/>
        <w:rPr>
          <w:lang w:val="en-GB"/>
        </w:rPr>
      </w:pPr>
      <w:r w:rsidRPr="00AC49E8">
        <w:rPr>
          <w:lang w:val="en-GB"/>
        </w:rPr>
        <w:t>4</w:t>
      </w:r>
      <w:r w:rsidR="00324274" w:rsidRPr="00AC49E8">
        <w:rPr>
          <w:lang w:val="en-GB"/>
        </w:rPr>
        <w:t xml:space="preserve">.1 </w:t>
      </w:r>
      <w:r w:rsidR="001B45E4" w:rsidRPr="00AC49E8">
        <w:rPr>
          <w:lang w:val="en-GB"/>
        </w:rPr>
        <w:t>Re-assessing the role of syntactic analogy</w:t>
      </w:r>
    </w:p>
    <w:p w14:paraId="2E9B36A2" w14:textId="77777777" w:rsidR="0010462A" w:rsidRPr="00AC49E8" w:rsidRDefault="0010462A" w:rsidP="00DE5A5D">
      <w:pPr>
        <w:spacing w:line="276" w:lineRule="auto"/>
        <w:jc w:val="both"/>
        <w:rPr>
          <w:rFonts w:ascii="Times New Roman" w:hAnsi="Times New Roman" w:cs="Times New Roman"/>
          <w:lang w:val="en-GB"/>
        </w:rPr>
      </w:pPr>
    </w:p>
    <w:p w14:paraId="2FA49351" w14:textId="7C19AC85" w:rsidR="00751999" w:rsidRPr="00AC49E8" w:rsidRDefault="0010462A"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Syntactic analogy is supposed to characterize transitions from type C to type A. In the history of Earlier Egyptian, th</w:t>
      </w:r>
      <w:r w:rsidR="00B46337" w:rsidRPr="00AC49E8">
        <w:rPr>
          <w:rFonts w:ascii="Times New Roman" w:hAnsi="Times New Roman" w:cs="Times New Roman"/>
          <w:lang w:val="en-GB"/>
        </w:rPr>
        <w:t>is process seems to happen three times</w:t>
      </w:r>
      <w:ins w:id="415" w:author="Albion M. Butters" w:date="2019-12-19T11:44:00Z">
        <w:r w:rsidR="00DE3CD7">
          <w:rPr>
            <w:rFonts w:ascii="Times New Roman" w:hAnsi="Times New Roman" w:cs="Times New Roman"/>
            <w:lang w:val="en-GB"/>
          </w:rPr>
          <w:t>:</w:t>
        </w:r>
      </w:ins>
    </w:p>
    <w:p w14:paraId="77C21DEB" w14:textId="42C75195" w:rsidR="00B46337" w:rsidRPr="00AC49E8" w:rsidRDefault="00865A7A" w:rsidP="00865A7A">
      <w:pPr>
        <w:spacing w:line="276" w:lineRule="auto"/>
        <w:ind w:left="720"/>
        <w:jc w:val="both"/>
        <w:rPr>
          <w:rFonts w:ascii="Times New Roman" w:hAnsi="Times New Roman" w:cs="Times New Roman"/>
          <w:lang w:val="en-GB"/>
        </w:rPr>
      </w:pPr>
      <w:r w:rsidRPr="00AC49E8">
        <w:rPr>
          <w:rFonts w:ascii="Times New Roman" w:hAnsi="Times New Roman" w:cs="Times New Roman"/>
          <w:lang w:val="en-GB"/>
        </w:rPr>
        <w:t xml:space="preserve">(Phase 1) </w:t>
      </w:r>
      <w:r w:rsidR="00BB291E" w:rsidRPr="00AC49E8">
        <w:rPr>
          <w:rFonts w:ascii="Times New Roman" w:hAnsi="Times New Roman" w:cs="Times New Roman"/>
          <w:lang w:val="en-GB"/>
        </w:rPr>
        <w:t>F</w:t>
      </w:r>
      <w:r w:rsidR="00B46337" w:rsidRPr="00AC49E8">
        <w:rPr>
          <w:rFonts w:ascii="Times New Roman" w:hAnsi="Times New Roman" w:cs="Times New Roman"/>
          <w:lang w:val="en-GB"/>
        </w:rPr>
        <w:t>rom</w:t>
      </w:r>
      <w:r w:rsidR="0023637F" w:rsidRPr="00AC49E8">
        <w:rPr>
          <w:rFonts w:ascii="Times New Roman" w:hAnsi="Times New Roman" w:cs="Times New Roman"/>
          <w:i/>
          <w:lang w:val="en-GB"/>
        </w:rPr>
        <w:t xml:space="preserve"> ni </w:t>
      </w:r>
      <w:r w:rsidR="00B46337" w:rsidRPr="00AC49E8">
        <w:rPr>
          <w:rFonts w:ascii="Times New Roman" w:hAnsi="Times New Roman" w:cs="Times New Roman"/>
          <w:lang w:val="en-GB"/>
        </w:rPr>
        <w:t>to</w:t>
      </w:r>
      <w:r w:rsidR="0023637F" w:rsidRPr="00AC49E8">
        <w:rPr>
          <w:rFonts w:ascii="Times New Roman" w:hAnsi="Times New Roman" w:cs="Times New Roman"/>
          <w:i/>
          <w:lang w:val="en-GB"/>
        </w:rPr>
        <w:t xml:space="preserve"> ni </w:t>
      </w:r>
      <w:r w:rsidR="00B46337" w:rsidRPr="00AC49E8">
        <w:rPr>
          <w:rFonts w:ascii="Umschrift_TTn" w:hAnsi="Umschrift_TTn" w:cs="Times New Roman"/>
          <w:i/>
          <w:lang w:val="en-GB"/>
        </w:rPr>
        <w:t>wnt</w:t>
      </w:r>
      <w:r w:rsidR="0010462A" w:rsidRPr="00AC49E8">
        <w:rPr>
          <w:rFonts w:ascii="Times New Roman" w:hAnsi="Times New Roman" w:cs="Times New Roman"/>
          <w:lang w:val="en-GB"/>
        </w:rPr>
        <w:t xml:space="preserve"> </w:t>
      </w:r>
    </w:p>
    <w:p w14:paraId="20E76E6D" w14:textId="77777777" w:rsidR="00865A7A" w:rsidRPr="00AC49E8" w:rsidRDefault="00865A7A" w:rsidP="00865A7A">
      <w:pPr>
        <w:spacing w:line="276" w:lineRule="auto"/>
        <w:ind w:left="720"/>
        <w:jc w:val="both"/>
        <w:rPr>
          <w:rFonts w:ascii="Umschrift_TTn" w:hAnsi="Umschrift_TTn" w:cs="Times New Roman"/>
          <w:i/>
          <w:lang w:val="en-GB"/>
        </w:rPr>
      </w:pPr>
      <w:r w:rsidRPr="00AC49E8">
        <w:rPr>
          <w:rFonts w:ascii="Times New Roman" w:hAnsi="Times New Roman" w:cs="Times New Roman"/>
          <w:lang w:val="en-GB"/>
        </w:rPr>
        <w:t xml:space="preserve">(Phase 2) </w:t>
      </w:r>
      <w:r w:rsidR="00BB291E" w:rsidRPr="00AC49E8">
        <w:rPr>
          <w:rFonts w:ascii="Times New Roman" w:hAnsi="Times New Roman" w:cs="Times New Roman"/>
          <w:lang w:val="en-GB"/>
        </w:rPr>
        <w:t>Fr</w:t>
      </w:r>
      <w:r w:rsidR="00B46337" w:rsidRPr="00AC49E8">
        <w:rPr>
          <w:rFonts w:ascii="Times New Roman" w:hAnsi="Times New Roman" w:cs="Times New Roman"/>
          <w:lang w:val="en-GB"/>
        </w:rPr>
        <w:t>om</w:t>
      </w:r>
      <w:r w:rsidR="0023637F" w:rsidRPr="00AC49E8">
        <w:rPr>
          <w:rFonts w:ascii="Times New Roman" w:hAnsi="Times New Roman" w:cs="Times New Roman"/>
          <w:i/>
          <w:lang w:val="en-GB"/>
        </w:rPr>
        <w:t xml:space="preserve"> ni </w:t>
      </w:r>
      <w:r w:rsidR="00B46337" w:rsidRPr="00AC49E8">
        <w:rPr>
          <w:rFonts w:ascii="Times New Roman" w:hAnsi="Times New Roman" w:cs="Times New Roman"/>
          <w:lang w:val="en-GB"/>
        </w:rPr>
        <w:t>to</w:t>
      </w:r>
      <w:r w:rsidR="0023637F" w:rsidRPr="00AC49E8">
        <w:rPr>
          <w:rFonts w:ascii="Times New Roman" w:hAnsi="Times New Roman" w:cs="Times New Roman"/>
          <w:i/>
          <w:lang w:val="en-GB"/>
        </w:rPr>
        <w:t xml:space="preserve"> ni </w:t>
      </w:r>
      <w:r w:rsidR="00B46337" w:rsidRPr="00AC49E8">
        <w:rPr>
          <w:rFonts w:ascii="Umschrift_TTn" w:hAnsi="Umschrift_TTn" w:cs="Times New Roman"/>
          <w:i/>
          <w:lang w:val="en-GB"/>
        </w:rPr>
        <w:t>wn</w:t>
      </w:r>
    </w:p>
    <w:p w14:paraId="35D82E9A" w14:textId="4B2F28CF" w:rsidR="00993866" w:rsidRPr="00AC49E8" w:rsidRDefault="00865A7A" w:rsidP="00865A7A">
      <w:pPr>
        <w:spacing w:line="276" w:lineRule="auto"/>
        <w:ind w:left="720"/>
        <w:jc w:val="both"/>
        <w:rPr>
          <w:rFonts w:ascii="Umschrift_TTn" w:hAnsi="Umschrift_TTn" w:cs="Times New Roman"/>
          <w:i/>
          <w:lang w:val="en-GB"/>
        </w:rPr>
      </w:pPr>
      <w:r w:rsidRPr="00AC49E8">
        <w:rPr>
          <w:rFonts w:ascii="Times New Roman" w:hAnsi="Times New Roman" w:cs="Times New Roman"/>
          <w:lang w:val="en-GB"/>
        </w:rPr>
        <w:t>(Phase 3)</w:t>
      </w:r>
      <w:r w:rsidRPr="00AC49E8">
        <w:rPr>
          <w:rFonts w:ascii="Umschrift_TTn" w:hAnsi="Umschrift_TTn" w:cs="Times New Roman"/>
          <w:i/>
          <w:lang w:val="en-GB"/>
        </w:rPr>
        <w:t xml:space="preserve"> </w:t>
      </w:r>
      <w:r w:rsidR="00BB291E" w:rsidRPr="00AC49E8">
        <w:rPr>
          <w:rFonts w:ascii="Times New Roman" w:hAnsi="Times New Roman" w:cs="Times New Roman"/>
          <w:lang w:val="en-GB"/>
        </w:rPr>
        <w:t>F</w:t>
      </w:r>
      <w:r w:rsidR="0010462A" w:rsidRPr="00AC49E8">
        <w:rPr>
          <w:rFonts w:ascii="Times New Roman" w:hAnsi="Times New Roman" w:cs="Times New Roman"/>
          <w:lang w:val="en-GB"/>
        </w:rPr>
        <w:t>rom</w:t>
      </w:r>
      <w:r w:rsidRPr="00AC49E8">
        <w:rPr>
          <w:rFonts w:ascii="Umschrift_TTn" w:hAnsi="Umschrift_TTn" w:cs="Times New Roman"/>
          <w:i/>
          <w:lang w:val="en-GB"/>
        </w:rPr>
        <w:t xml:space="preserve"> </w:t>
      </w:r>
      <w:r w:rsidR="0023637F" w:rsidRPr="00AC49E8">
        <w:rPr>
          <w:rFonts w:ascii="Umschrift_TTn" w:hAnsi="Umschrift_TTn" w:cs="Times New Roman"/>
          <w:i/>
          <w:lang w:val="en-GB"/>
        </w:rPr>
        <w:t xml:space="preserve">nn </w:t>
      </w:r>
      <w:r w:rsidR="0010462A" w:rsidRPr="00AC49E8">
        <w:rPr>
          <w:rFonts w:ascii="Times New Roman" w:hAnsi="Times New Roman" w:cs="Times New Roman"/>
          <w:lang w:val="en-GB"/>
        </w:rPr>
        <w:t>to</w:t>
      </w:r>
      <w:r w:rsidR="0023637F" w:rsidRPr="00AC49E8">
        <w:rPr>
          <w:rFonts w:ascii="Umschrift_TTn" w:hAnsi="Umschrift_TTn" w:cs="Times New Roman"/>
          <w:i/>
          <w:lang w:val="en-GB"/>
        </w:rPr>
        <w:t xml:space="preserve"> nn </w:t>
      </w:r>
      <w:r w:rsidR="0010462A" w:rsidRPr="00AC49E8">
        <w:rPr>
          <w:rFonts w:ascii="Umschrift_TTn" w:hAnsi="Umschrift_TTn" w:cs="Times New Roman"/>
          <w:i/>
          <w:lang w:val="en-GB"/>
        </w:rPr>
        <w:t>wn</w:t>
      </w:r>
    </w:p>
    <w:p w14:paraId="2CA7920E" w14:textId="77777777" w:rsidR="00BE699B" w:rsidRPr="00AC49E8" w:rsidRDefault="00BE699B" w:rsidP="00865A7A">
      <w:pPr>
        <w:spacing w:line="276" w:lineRule="auto"/>
        <w:ind w:left="720"/>
        <w:jc w:val="both"/>
        <w:rPr>
          <w:rFonts w:ascii="Times New Roman" w:hAnsi="Times New Roman" w:cs="Times New Roman"/>
          <w:lang w:val="en-GB"/>
        </w:rPr>
      </w:pPr>
    </w:p>
    <w:p w14:paraId="321FBB13" w14:textId="4E6306D3" w:rsidR="00004613" w:rsidRPr="00AC49E8" w:rsidRDefault="00730BB8" w:rsidP="0010462A">
      <w:pPr>
        <w:spacing w:line="276" w:lineRule="auto"/>
        <w:jc w:val="both"/>
        <w:rPr>
          <w:rFonts w:ascii="Times New Roman" w:hAnsi="Times New Roman" w:cs="Times New Roman"/>
          <w:lang w:val="en-GB"/>
        </w:rPr>
      </w:pPr>
      <w:r w:rsidRPr="00AC49E8">
        <w:rPr>
          <w:rFonts w:ascii="Times New Roman" w:hAnsi="Times New Roman" w:cs="Times New Roman"/>
          <w:lang w:val="en-GB"/>
        </w:rPr>
        <w:t>Each time, a form of the existential verb</w:t>
      </w:r>
      <w:r w:rsidR="00215D01" w:rsidRPr="00AC49E8">
        <w:rPr>
          <w:rFonts w:ascii="Umschrift_TTn" w:hAnsi="Umschrift_TTn" w:cs="Times New Roman"/>
          <w:i/>
          <w:lang w:val="en-GB"/>
        </w:rPr>
        <w:t xml:space="preserve"> wnn</w:t>
      </w:r>
      <w:r w:rsidR="0023637F" w:rsidRPr="00AC49E8">
        <w:rPr>
          <w:rFonts w:ascii="Umschrift_TTn" w:hAnsi="Umschrift_TTn" w:cs="Times New Roman"/>
          <w:i/>
          <w:lang w:val="en-GB"/>
        </w:rPr>
        <w:t xml:space="preserve"> </w:t>
      </w:r>
      <w:r w:rsidRPr="00AC49E8">
        <w:rPr>
          <w:rFonts w:ascii="Times New Roman" w:hAnsi="Times New Roman" w:cs="Times New Roman"/>
          <w:lang w:val="en-GB"/>
        </w:rPr>
        <w:t>is added to the former existential construction.</w:t>
      </w:r>
      <w:ins w:id="416" w:author="Albion M. Butters" w:date="2019-12-18T07:48:00Z">
        <w:r w:rsidR="000240E8">
          <w:rPr>
            <w:rFonts w:ascii="Times New Roman" w:hAnsi="Times New Roman" w:cs="Times New Roman"/>
            <w:lang w:val="en-GB"/>
          </w:rPr>
          <w:t xml:space="preserve"> </w:t>
        </w:r>
      </w:ins>
      <w:ins w:id="417" w:author="Albion M. Butters" w:date="2019-12-19T15:45:00Z">
        <w:r w:rsidR="00A6413D">
          <w:rPr>
            <w:rFonts w:ascii="Times New Roman" w:hAnsi="Times New Roman" w:cs="Times New Roman"/>
            <w:lang w:val="en-GB"/>
          </w:rPr>
          <w:t>I</w:t>
        </w:r>
      </w:ins>
      <w:r w:rsidR="0010462A" w:rsidRPr="00AC49E8">
        <w:rPr>
          <w:rFonts w:ascii="Times New Roman" w:hAnsi="Times New Roman" w:cs="Times New Roman"/>
          <w:lang w:val="en-GB"/>
        </w:rPr>
        <w:t xml:space="preserve">n </w:t>
      </w:r>
      <w:r w:rsidRPr="00AC49E8">
        <w:rPr>
          <w:rFonts w:ascii="Times New Roman" w:hAnsi="Times New Roman" w:cs="Times New Roman"/>
          <w:lang w:val="en-GB"/>
        </w:rPr>
        <w:t xml:space="preserve">each case, </w:t>
      </w:r>
      <w:ins w:id="418" w:author="Albion M. Butters" w:date="2019-12-19T15:45:00Z">
        <w:r w:rsidR="00A6413D">
          <w:rPr>
            <w:rFonts w:ascii="Times New Roman" w:hAnsi="Times New Roman" w:cs="Times New Roman"/>
            <w:lang w:val="en-GB"/>
          </w:rPr>
          <w:t xml:space="preserve">however, </w:t>
        </w:r>
      </w:ins>
      <w:r w:rsidR="007847D5" w:rsidRPr="00AC49E8">
        <w:rPr>
          <w:rFonts w:ascii="Times New Roman" w:hAnsi="Times New Roman" w:cs="Times New Roman"/>
          <w:lang w:val="en-GB"/>
        </w:rPr>
        <w:t xml:space="preserve">there is no precise analogy to a standard verbal pattern. </w:t>
      </w:r>
      <w:r w:rsidR="00AA6062" w:rsidRPr="00AC49E8">
        <w:rPr>
          <w:rFonts w:ascii="Times New Roman" w:hAnsi="Times New Roman" w:cs="Times New Roman"/>
          <w:lang w:val="en-GB"/>
        </w:rPr>
        <w:t xml:space="preserve">In </w:t>
      </w:r>
      <w:r w:rsidR="00856887" w:rsidRPr="00AC49E8">
        <w:rPr>
          <w:rFonts w:ascii="Times New Roman" w:hAnsi="Times New Roman" w:cs="Times New Roman"/>
          <w:lang w:val="en-GB"/>
        </w:rPr>
        <w:t>phase</w:t>
      </w:r>
      <w:ins w:id="419" w:author="Albion M. Butters" w:date="2019-12-19T15:45:00Z">
        <w:r w:rsidR="00A6413D">
          <w:rPr>
            <w:rFonts w:ascii="Times New Roman" w:hAnsi="Times New Roman" w:cs="Times New Roman"/>
            <w:lang w:val="en-GB"/>
          </w:rPr>
          <w:t>s</w:t>
        </w:r>
      </w:ins>
      <w:r w:rsidR="00AA6062" w:rsidRPr="00AC49E8">
        <w:rPr>
          <w:rFonts w:ascii="Times New Roman" w:hAnsi="Times New Roman" w:cs="Times New Roman"/>
          <w:lang w:val="en-GB"/>
        </w:rPr>
        <w:t xml:space="preserve"> (2) and (3), it is the stative predication that give</w:t>
      </w:r>
      <w:r w:rsidR="0035259A" w:rsidRPr="00AC49E8">
        <w:rPr>
          <w:rFonts w:ascii="Times New Roman" w:hAnsi="Times New Roman" w:cs="Times New Roman"/>
          <w:lang w:val="en-GB"/>
        </w:rPr>
        <w:t>s</w:t>
      </w:r>
      <w:r w:rsidR="00AA6062" w:rsidRPr="00AC49E8">
        <w:rPr>
          <w:rFonts w:ascii="Times New Roman" w:hAnsi="Times New Roman" w:cs="Times New Roman"/>
          <w:lang w:val="en-GB"/>
        </w:rPr>
        <w:t xml:space="preserve"> rise to </w:t>
      </w:r>
      <w:r w:rsidR="00DF4A19" w:rsidRPr="00AC49E8">
        <w:rPr>
          <w:rFonts w:ascii="Times New Roman" w:hAnsi="Times New Roman" w:cs="Times New Roman"/>
          <w:lang w:val="en-GB"/>
        </w:rPr>
        <w:t xml:space="preserve">the negative existential construction via a word order change that befits its information structure features. </w:t>
      </w:r>
      <w:r w:rsidR="00CB3CFB" w:rsidRPr="00AC49E8">
        <w:rPr>
          <w:rFonts w:ascii="Times New Roman" w:hAnsi="Times New Roman" w:cs="Times New Roman"/>
          <w:lang w:val="en-GB"/>
        </w:rPr>
        <w:t xml:space="preserve">The only syntactic analogy that </w:t>
      </w:r>
      <w:r w:rsidR="00E92258" w:rsidRPr="00AC49E8">
        <w:rPr>
          <w:rFonts w:ascii="Times New Roman" w:hAnsi="Times New Roman" w:cs="Times New Roman"/>
          <w:lang w:val="en-GB"/>
        </w:rPr>
        <w:t>may</w:t>
      </w:r>
      <w:r w:rsidR="00CB3CFB" w:rsidRPr="00AC49E8">
        <w:rPr>
          <w:rFonts w:ascii="Times New Roman" w:hAnsi="Times New Roman" w:cs="Times New Roman"/>
          <w:lang w:val="en-GB"/>
        </w:rPr>
        <w:t xml:space="preserve"> be invoked is the one with the positive existential statement</w:t>
      </w:r>
      <w:ins w:id="420" w:author="Albion M. Butters" w:date="2019-12-19T15:45:00Z">
        <w:r w:rsidR="00A6413D">
          <w:rPr>
            <w:rFonts w:ascii="Times New Roman" w:hAnsi="Times New Roman" w:cs="Times New Roman"/>
            <w:lang w:val="en-GB"/>
          </w:rPr>
          <w:t>, which</w:t>
        </w:r>
      </w:ins>
      <w:r w:rsidR="00004613" w:rsidRPr="00AC49E8">
        <w:rPr>
          <w:rFonts w:ascii="Times New Roman" w:hAnsi="Times New Roman" w:cs="Times New Roman"/>
          <w:lang w:val="en-GB"/>
        </w:rPr>
        <w:t xml:space="preserve"> is itself renewed by adding the existential copula</w:t>
      </w:r>
      <w:ins w:id="421" w:author="Albion M. Butters" w:date="2019-12-19T11:44:00Z">
        <w:r w:rsidR="00DE3CD7">
          <w:rPr>
            <w:rFonts w:ascii="Times New Roman" w:hAnsi="Times New Roman" w:cs="Times New Roman"/>
            <w:lang w:val="en-GB"/>
          </w:rPr>
          <w:t>:</w:t>
        </w:r>
      </w:ins>
      <w:r w:rsidR="00004613" w:rsidRPr="00AC49E8">
        <w:rPr>
          <w:rFonts w:ascii="Times New Roman" w:hAnsi="Times New Roman" w:cs="Times New Roman"/>
          <w:lang w:val="en-GB"/>
        </w:rPr>
        <w:t xml:space="preserve"> </w:t>
      </w:r>
    </w:p>
    <w:p w14:paraId="103C3378" w14:textId="77777777" w:rsidR="00004613" w:rsidRPr="00AC49E8" w:rsidRDefault="00004613" w:rsidP="0010462A">
      <w:pPr>
        <w:spacing w:line="276" w:lineRule="auto"/>
        <w:jc w:val="both"/>
        <w:rPr>
          <w:rFonts w:ascii="Times New Roman" w:hAnsi="Times New Roman" w:cs="Times New Roman"/>
          <w:lang w:val="en-GB"/>
        </w:rPr>
      </w:pPr>
    </w:p>
    <w:p w14:paraId="0991F9D4" w14:textId="4029FD3A" w:rsidR="009653C2" w:rsidRPr="00AC49E8" w:rsidRDefault="009653C2" w:rsidP="0010462A">
      <w:pPr>
        <w:spacing w:line="276" w:lineRule="auto"/>
        <w:jc w:val="both"/>
        <w:rPr>
          <w:rFonts w:ascii="Times New Roman" w:hAnsi="Times New Roman" w:cs="Times New Roman"/>
          <w:lang w:val="en-GB"/>
        </w:rPr>
      </w:pPr>
      <w:r w:rsidRPr="00AC49E8">
        <w:rPr>
          <w:rFonts w:ascii="Times New Roman" w:hAnsi="Times New Roman" w:cs="Times New Roman"/>
          <w:lang w:val="en-GB"/>
        </w:rPr>
        <w:t>(56)</w:t>
      </w:r>
    </w:p>
    <w:p w14:paraId="3FBE51DC" w14:textId="5C1C3D01" w:rsidR="00004613" w:rsidRPr="00AC49E8" w:rsidRDefault="00FC0FCD" w:rsidP="0010462A">
      <w:pPr>
        <w:spacing w:line="276" w:lineRule="auto"/>
        <w:jc w:val="both"/>
        <w:rPr>
          <w:rFonts w:ascii="Times New Roman" w:hAnsi="Times New Roman" w:cs="Times New Roman"/>
          <w:lang w:val="en-GB"/>
        </w:rPr>
      </w:pPr>
      <w:r w:rsidRPr="00AC49E8">
        <w:rPr>
          <w:rFonts w:ascii="Umschrift_TTn" w:hAnsi="Umschrift_TTn" w:cs="Times New Roman"/>
          <w:i/>
          <w:lang w:val="en-GB"/>
        </w:rPr>
        <w:tab/>
      </w:r>
      <w:r w:rsidR="00004613" w:rsidRPr="00AC49E8">
        <w:rPr>
          <w:rFonts w:ascii="Umschrift_TTn" w:hAnsi="Umschrift_TTn" w:cs="Times New Roman"/>
          <w:i/>
          <w:lang w:val="en-GB"/>
        </w:rPr>
        <w:t>jw</w:t>
      </w:r>
      <w:r w:rsidR="00004613" w:rsidRPr="00AC49E8">
        <w:rPr>
          <w:rFonts w:ascii="Times New Roman" w:hAnsi="Times New Roman" w:cs="Times New Roman"/>
          <w:lang w:val="en-GB"/>
        </w:rPr>
        <w:t xml:space="preserve"> </w:t>
      </w:r>
      <w:r w:rsidR="008F0A5B" w:rsidRPr="00AC49E8">
        <w:rPr>
          <w:rFonts w:ascii="Times New Roman" w:hAnsi="Times New Roman" w:cs="Times New Roman"/>
          <w:lang w:val="en-GB"/>
        </w:rPr>
        <w:tab/>
      </w:r>
      <w:r w:rsidR="00004613" w:rsidRPr="00AC49E8">
        <w:rPr>
          <w:rFonts w:ascii="Times New Roman" w:hAnsi="Times New Roman" w:cs="Times New Roman"/>
          <w:lang w:val="en-GB"/>
        </w:rPr>
        <w:t xml:space="preserve">S </w:t>
      </w:r>
      <w:r w:rsidR="008F0A5B" w:rsidRPr="00AC49E8">
        <w:rPr>
          <w:rFonts w:ascii="Times New Roman" w:hAnsi="Times New Roman" w:cs="Times New Roman"/>
          <w:lang w:val="en-GB"/>
        </w:rPr>
        <w:tab/>
      </w:r>
      <w:r w:rsidR="008F0A5B" w:rsidRPr="00AC49E8">
        <w:rPr>
          <w:rFonts w:ascii="Times New Roman" w:hAnsi="Times New Roman" w:cs="Times New Roman"/>
          <w:lang w:val="en-GB"/>
        </w:rPr>
        <w:tab/>
      </w:r>
      <w:r w:rsidR="00004613" w:rsidRPr="00AC49E8">
        <w:rPr>
          <w:rFonts w:ascii="Times New Roman" w:hAnsi="Times New Roman" w:cs="Times New Roman"/>
          <w:lang w:val="en-GB"/>
        </w:rPr>
        <w:t xml:space="preserve">&gt; </w:t>
      </w:r>
      <w:r w:rsidR="008F0A5B" w:rsidRPr="00AC49E8">
        <w:rPr>
          <w:rFonts w:ascii="Times New Roman" w:hAnsi="Times New Roman" w:cs="Times New Roman"/>
          <w:lang w:val="en-GB"/>
        </w:rPr>
        <w:tab/>
      </w:r>
      <w:r w:rsidR="00004613" w:rsidRPr="00AC49E8">
        <w:rPr>
          <w:rFonts w:ascii="Umschrift_TTn" w:hAnsi="Umschrift_TTn" w:cs="Times New Roman"/>
          <w:i/>
          <w:lang w:val="en-GB"/>
        </w:rPr>
        <w:t>jw</w:t>
      </w:r>
      <w:r w:rsidR="00004613" w:rsidRPr="00AC49E8">
        <w:rPr>
          <w:rFonts w:ascii="Times New Roman" w:hAnsi="Times New Roman" w:cs="Times New Roman"/>
          <w:i/>
          <w:lang w:val="en-GB"/>
        </w:rPr>
        <w:t xml:space="preserve"> </w:t>
      </w:r>
      <w:r w:rsidR="008F0A5B" w:rsidRPr="00AC49E8">
        <w:rPr>
          <w:rFonts w:ascii="Times New Roman" w:hAnsi="Times New Roman" w:cs="Times New Roman"/>
          <w:i/>
          <w:lang w:val="en-GB"/>
        </w:rPr>
        <w:tab/>
      </w:r>
      <w:r w:rsidR="00004613" w:rsidRPr="00AC49E8">
        <w:rPr>
          <w:rFonts w:ascii="Umschrift_TTn" w:hAnsi="Umschrift_TTn" w:cs="Times New Roman"/>
          <w:i/>
          <w:lang w:val="en-GB"/>
        </w:rPr>
        <w:t>wn</w:t>
      </w:r>
      <w:r w:rsidR="00004613" w:rsidRPr="00AC49E8">
        <w:rPr>
          <w:rFonts w:ascii="Times New Roman" w:hAnsi="Times New Roman" w:cs="Times New Roman"/>
          <w:lang w:val="en-GB"/>
        </w:rPr>
        <w:t xml:space="preserve"> </w:t>
      </w:r>
      <w:r w:rsidR="008F0A5B" w:rsidRPr="00AC49E8">
        <w:rPr>
          <w:rFonts w:ascii="Times New Roman" w:hAnsi="Times New Roman" w:cs="Times New Roman"/>
          <w:lang w:val="en-GB"/>
        </w:rPr>
        <w:tab/>
      </w:r>
      <w:r w:rsidR="008F0A5B" w:rsidRPr="00AC49E8">
        <w:rPr>
          <w:rFonts w:ascii="Times New Roman" w:hAnsi="Times New Roman" w:cs="Times New Roman"/>
          <w:lang w:val="en-GB"/>
        </w:rPr>
        <w:tab/>
      </w:r>
      <w:r w:rsidR="008F0A5B" w:rsidRPr="00AC49E8">
        <w:rPr>
          <w:rFonts w:ascii="Times New Roman" w:hAnsi="Times New Roman" w:cs="Times New Roman"/>
          <w:lang w:val="en-GB"/>
        </w:rPr>
        <w:tab/>
      </w:r>
      <w:r w:rsidR="008F0A5B" w:rsidRPr="00AC49E8">
        <w:rPr>
          <w:rFonts w:ascii="Times New Roman" w:hAnsi="Times New Roman" w:cs="Times New Roman"/>
          <w:lang w:val="en-GB"/>
        </w:rPr>
        <w:tab/>
      </w:r>
      <w:r w:rsidR="008F0A5B" w:rsidRPr="00AC49E8">
        <w:rPr>
          <w:rFonts w:ascii="Times New Roman" w:hAnsi="Times New Roman" w:cs="Times New Roman"/>
          <w:lang w:val="en-GB"/>
        </w:rPr>
        <w:tab/>
      </w:r>
      <w:r w:rsidR="00004613" w:rsidRPr="00AC49E8">
        <w:rPr>
          <w:rFonts w:ascii="Times New Roman" w:hAnsi="Times New Roman" w:cs="Times New Roman"/>
          <w:lang w:val="en-GB"/>
        </w:rPr>
        <w:t>S</w:t>
      </w:r>
    </w:p>
    <w:p w14:paraId="653CB15B" w14:textId="31E96B7F" w:rsidR="008F0A5B" w:rsidRPr="00AC49E8" w:rsidRDefault="00FC0FCD" w:rsidP="0010462A">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8F0A5B" w:rsidRPr="00AC49E8">
        <w:rPr>
          <w:rFonts w:ascii="Times New Roman" w:hAnsi="Times New Roman" w:cs="Times New Roman"/>
          <w:smallCaps/>
          <w:lang w:val="en-GB"/>
        </w:rPr>
        <w:t>loc</w:t>
      </w:r>
      <w:r w:rsidR="008F0A5B" w:rsidRPr="00AC49E8">
        <w:rPr>
          <w:rFonts w:ascii="Times New Roman" w:hAnsi="Times New Roman" w:cs="Times New Roman"/>
          <w:lang w:val="en-GB"/>
        </w:rPr>
        <w:t xml:space="preserve"> </w:t>
      </w:r>
      <w:r w:rsidR="008F0A5B" w:rsidRPr="00AC49E8">
        <w:rPr>
          <w:rFonts w:ascii="Times New Roman" w:hAnsi="Times New Roman" w:cs="Times New Roman"/>
          <w:lang w:val="en-GB"/>
        </w:rPr>
        <w:tab/>
        <w:t xml:space="preserve">S </w:t>
      </w:r>
      <w:r w:rsidR="008F0A5B" w:rsidRPr="00AC49E8">
        <w:rPr>
          <w:rFonts w:ascii="Times New Roman" w:hAnsi="Times New Roman" w:cs="Times New Roman"/>
          <w:lang w:val="en-GB"/>
        </w:rPr>
        <w:tab/>
      </w:r>
      <w:r w:rsidR="008F0A5B" w:rsidRPr="00AC49E8">
        <w:rPr>
          <w:rFonts w:ascii="Times New Roman" w:hAnsi="Times New Roman" w:cs="Times New Roman"/>
          <w:lang w:val="en-GB"/>
        </w:rPr>
        <w:tab/>
        <w:t xml:space="preserve">&gt; </w:t>
      </w:r>
      <w:r w:rsidR="008F0A5B" w:rsidRPr="00AC49E8">
        <w:rPr>
          <w:rFonts w:ascii="Times New Roman" w:hAnsi="Times New Roman" w:cs="Times New Roman"/>
          <w:lang w:val="en-GB"/>
        </w:rPr>
        <w:tab/>
      </w:r>
      <w:r w:rsidR="008F0A5B" w:rsidRPr="00AC49E8">
        <w:rPr>
          <w:rFonts w:ascii="Times New Roman" w:hAnsi="Times New Roman" w:cs="Times New Roman"/>
          <w:smallCaps/>
          <w:lang w:val="en-GB"/>
        </w:rPr>
        <w:t>loc</w:t>
      </w:r>
      <w:r w:rsidR="008F0A5B" w:rsidRPr="00AC49E8">
        <w:rPr>
          <w:rFonts w:ascii="Times New Roman" w:hAnsi="Times New Roman" w:cs="Times New Roman"/>
          <w:lang w:val="en-GB"/>
        </w:rPr>
        <w:t xml:space="preserve"> </w:t>
      </w:r>
      <w:r w:rsidR="008F0A5B" w:rsidRPr="00AC49E8">
        <w:rPr>
          <w:rFonts w:ascii="Times New Roman" w:hAnsi="Times New Roman" w:cs="Times New Roman"/>
          <w:lang w:val="en-GB"/>
        </w:rPr>
        <w:tab/>
        <w:t>exist\</w:t>
      </w:r>
      <w:r w:rsidR="008F0A5B" w:rsidRPr="00AC49E8">
        <w:rPr>
          <w:rFonts w:ascii="Times New Roman" w:hAnsi="Times New Roman" w:cs="Times New Roman"/>
          <w:smallCaps/>
          <w:lang w:val="en-GB"/>
        </w:rPr>
        <w:t>ptcp.</w:t>
      </w:r>
      <w:ins w:id="422" w:author="Elsa Oréal" w:date="2020-01-10T15:21:00Z">
        <w:r w:rsidR="00BD54C0">
          <w:rPr>
            <w:rFonts w:ascii="Times New Roman" w:hAnsi="Times New Roman" w:cs="Times New Roman"/>
            <w:smallCaps/>
            <w:lang w:val="en-GB"/>
          </w:rPr>
          <w:t xml:space="preserve">stat </w:t>
        </w:r>
      </w:ins>
      <w:r w:rsidR="008F0A5B" w:rsidRPr="00AC49E8">
        <w:rPr>
          <w:rFonts w:ascii="Times New Roman" w:hAnsi="Times New Roman" w:cs="Times New Roman"/>
          <w:smallCaps/>
          <w:lang w:val="en-GB"/>
        </w:rPr>
        <w:tab/>
      </w:r>
      <w:r w:rsidR="008F0A5B" w:rsidRPr="00AC49E8">
        <w:rPr>
          <w:rFonts w:ascii="Times New Roman" w:hAnsi="Times New Roman" w:cs="Times New Roman"/>
          <w:lang w:val="en-GB"/>
        </w:rPr>
        <w:t>S</w:t>
      </w:r>
    </w:p>
    <w:p w14:paraId="1688CE70" w14:textId="2693CFF7" w:rsidR="008F0A5B" w:rsidRPr="00AC49E8" w:rsidRDefault="00FC0FCD" w:rsidP="0010462A">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8F0A5B" w:rsidRPr="00AC49E8">
        <w:rPr>
          <w:rFonts w:ascii="Times New Roman" w:hAnsi="Times New Roman" w:cs="Times New Roman"/>
          <w:lang w:val="en-GB"/>
        </w:rPr>
        <w:t>‘There is S</w:t>
      </w:r>
      <w:ins w:id="423" w:author="Elsa Oréal" w:date="2020-01-09T15:26:00Z">
        <w:r w:rsidR="009432D1">
          <w:rPr>
            <w:rFonts w:ascii="Times New Roman" w:hAnsi="Times New Roman" w:cs="Times New Roman"/>
            <w:lang w:val="en-GB"/>
          </w:rPr>
          <w:t>.</w:t>
        </w:r>
      </w:ins>
      <w:r w:rsidR="008F0A5B" w:rsidRPr="00AC49E8">
        <w:rPr>
          <w:rFonts w:ascii="Times New Roman" w:hAnsi="Times New Roman" w:cs="Times New Roman"/>
          <w:lang w:val="en-GB"/>
        </w:rPr>
        <w:t>’</w:t>
      </w:r>
    </w:p>
    <w:p w14:paraId="658545F9" w14:textId="77777777" w:rsidR="008F0A5B" w:rsidRPr="00AC49E8" w:rsidRDefault="008F0A5B" w:rsidP="0010462A">
      <w:pPr>
        <w:spacing w:line="276" w:lineRule="auto"/>
        <w:jc w:val="both"/>
        <w:rPr>
          <w:rFonts w:ascii="Times New Roman" w:hAnsi="Times New Roman" w:cs="Times New Roman"/>
          <w:lang w:val="en-GB"/>
        </w:rPr>
      </w:pPr>
    </w:p>
    <w:p w14:paraId="708F2D00" w14:textId="77CDF235" w:rsidR="00004613" w:rsidRPr="00AC49E8" w:rsidRDefault="00FC0FCD" w:rsidP="0010462A">
      <w:pPr>
        <w:spacing w:line="276" w:lineRule="auto"/>
        <w:jc w:val="both"/>
        <w:rPr>
          <w:rFonts w:ascii="Times New Roman" w:hAnsi="Times New Roman" w:cs="Times New Roman"/>
          <w:lang w:val="en-GB"/>
        </w:rPr>
      </w:pPr>
      <w:r w:rsidRPr="00AC49E8">
        <w:rPr>
          <w:rFonts w:ascii="Umschrift_TTn" w:hAnsi="Umschrift_TTn" w:cs="Times New Roman"/>
          <w:i/>
          <w:lang w:val="en-GB"/>
        </w:rPr>
        <w:tab/>
      </w:r>
      <w:r w:rsidR="00E97BE6" w:rsidRPr="00AC49E8">
        <w:rPr>
          <w:rFonts w:ascii="Umschrift_TTn" w:hAnsi="Umschrift_TTn" w:cs="Times New Roman"/>
          <w:i/>
          <w:lang w:val="en-GB"/>
        </w:rPr>
        <w:t>ni</w:t>
      </w:r>
      <w:r w:rsidR="00004613" w:rsidRPr="00AC49E8">
        <w:rPr>
          <w:rFonts w:ascii="Times New Roman" w:hAnsi="Times New Roman" w:cs="Times New Roman"/>
          <w:lang w:val="en-GB"/>
        </w:rPr>
        <w:t xml:space="preserve"> </w:t>
      </w:r>
      <w:r w:rsidR="008F0A5B" w:rsidRPr="00AC49E8">
        <w:rPr>
          <w:rFonts w:ascii="Times New Roman" w:hAnsi="Times New Roman" w:cs="Times New Roman"/>
          <w:lang w:val="en-GB"/>
        </w:rPr>
        <w:tab/>
      </w:r>
      <w:r w:rsidR="008F0A5B" w:rsidRPr="00AC49E8">
        <w:rPr>
          <w:rFonts w:ascii="Times New Roman" w:hAnsi="Times New Roman" w:cs="Times New Roman"/>
          <w:lang w:val="en-GB"/>
        </w:rPr>
        <w:tab/>
      </w:r>
      <w:r w:rsidR="008F0A5B" w:rsidRPr="00AC49E8">
        <w:rPr>
          <w:rFonts w:ascii="Times New Roman" w:hAnsi="Times New Roman" w:cs="Times New Roman"/>
          <w:lang w:val="en-GB"/>
        </w:rPr>
        <w:tab/>
      </w:r>
      <w:r w:rsidR="00004613" w:rsidRPr="00AC49E8">
        <w:rPr>
          <w:rFonts w:ascii="Times New Roman" w:hAnsi="Times New Roman" w:cs="Times New Roman"/>
          <w:lang w:val="en-GB"/>
        </w:rPr>
        <w:t xml:space="preserve">S </w:t>
      </w:r>
      <w:r w:rsidR="008F0A5B" w:rsidRPr="00AC49E8">
        <w:rPr>
          <w:rFonts w:ascii="Times New Roman" w:hAnsi="Times New Roman" w:cs="Times New Roman"/>
          <w:lang w:val="en-GB"/>
        </w:rPr>
        <w:tab/>
      </w:r>
      <w:r w:rsidR="00004613" w:rsidRPr="00AC49E8">
        <w:rPr>
          <w:rFonts w:ascii="Times New Roman" w:hAnsi="Times New Roman" w:cs="Times New Roman"/>
          <w:lang w:val="en-GB"/>
        </w:rPr>
        <w:t xml:space="preserve">&gt; </w:t>
      </w:r>
      <w:r w:rsidR="008F0A5B" w:rsidRPr="00AC49E8">
        <w:rPr>
          <w:rFonts w:ascii="Times New Roman" w:hAnsi="Times New Roman" w:cs="Times New Roman"/>
          <w:lang w:val="en-GB"/>
        </w:rPr>
        <w:tab/>
      </w:r>
      <w:r w:rsidR="00004613" w:rsidRPr="00AC49E8">
        <w:rPr>
          <w:rFonts w:ascii="Umschrift_TTn" w:hAnsi="Umschrift_TTn" w:cs="Times New Roman"/>
          <w:i/>
          <w:lang w:val="en-GB"/>
        </w:rPr>
        <w:t>ni</w:t>
      </w:r>
      <w:r w:rsidR="00004613" w:rsidRPr="00AC49E8">
        <w:rPr>
          <w:rFonts w:ascii="Times New Roman" w:hAnsi="Times New Roman" w:cs="Times New Roman"/>
          <w:i/>
          <w:lang w:val="en-GB"/>
        </w:rPr>
        <w:t xml:space="preserve"> </w:t>
      </w:r>
      <w:r w:rsidR="008F0A5B" w:rsidRPr="00AC49E8">
        <w:rPr>
          <w:rFonts w:ascii="Times New Roman" w:hAnsi="Times New Roman" w:cs="Times New Roman"/>
          <w:i/>
          <w:lang w:val="en-GB"/>
        </w:rPr>
        <w:tab/>
      </w:r>
      <w:r w:rsidR="008F0A5B" w:rsidRPr="00AC49E8">
        <w:rPr>
          <w:rFonts w:ascii="Times New Roman" w:hAnsi="Times New Roman" w:cs="Times New Roman"/>
          <w:i/>
          <w:lang w:val="en-GB"/>
        </w:rPr>
        <w:tab/>
      </w:r>
      <w:r w:rsidR="00004613" w:rsidRPr="00AC49E8">
        <w:rPr>
          <w:rFonts w:ascii="Umschrift_TTn" w:hAnsi="Umschrift_TTn" w:cs="Times New Roman"/>
          <w:i/>
          <w:lang w:val="en-GB"/>
        </w:rPr>
        <w:t>wn</w:t>
      </w:r>
      <w:r w:rsidR="00004613" w:rsidRPr="00AC49E8">
        <w:rPr>
          <w:rFonts w:ascii="Times New Roman" w:hAnsi="Times New Roman" w:cs="Times New Roman"/>
          <w:lang w:val="en-GB"/>
        </w:rPr>
        <w:t xml:space="preserve"> </w:t>
      </w:r>
      <w:r w:rsidR="008F0A5B" w:rsidRPr="00AC49E8">
        <w:rPr>
          <w:rFonts w:ascii="Times New Roman" w:hAnsi="Times New Roman" w:cs="Times New Roman"/>
          <w:lang w:val="en-GB"/>
        </w:rPr>
        <w:tab/>
      </w:r>
      <w:r w:rsidR="008F0A5B" w:rsidRPr="00AC49E8">
        <w:rPr>
          <w:rFonts w:ascii="Times New Roman" w:hAnsi="Times New Roman" w:cs="Times New Roman"/>
          <w:lang w:val="en-GB"/>
        </w:rPr>
        <w:tab/>
      </w:r>
      <w:r w:rsidR="008F0A5B" w:rsidRPr="00AC49E8">
        <w:rPr>
          <w:rFonts w:ascii="Times New Roman" w:hAnsi="Times New Roman" w:cs="Times New Roman"/>
          <w:lang w:val="en-GB"/>
        </w:rPr>
        <w:tab/>
      </w:r>
      <w:r w:rsidR="008F0A5B" w:rsidRPr="00AC49E8">
        <w:rPr>
          <w:rFonts w:ascii="Times New Roman" w:hAnsi="Times New Roman" w:cs="Times New Roman"/>
          <w:lang w:val="en-GB"/>
        </w:rPr>
        <w:tab/>
      </w:r>
      <w:r w:rsidR="008F0A5B" w:rsidRPr="00AC49E8">
        <w:rPr>
          <w:rFonts w:ascii="Times New Roman" w:hAnsi="Times New Roman" w:cs="Times New Roman"/>
          <w:lang w:val="en-GB"/>
        </w:rPr>
        <w:tab/>
      </w:r>
      <w:r w:rsidR="00004613" w:rsidRPr="00AC49E8">
        <w:rPr>
          <w:rFonts w:ascii="Times New Roman" w:hAnsi="Times New Roman" w:cs="Times New Roman"/>
          <w:lang w:val="en-GB"/>
        </w:rPr>
        <w:t>S</w:t>
      </w:r>
    </w:p>
    <w:p w14:paraId="774B6BD9" w14:textId="0954754D" w:rsidR="008F0A5B" w:rsidRPr="00AC49E8" w:rsidRDefault="00FC0FCD" w:rsidP="008F0A5B">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8F0A5B" w:rsidRPr="00AC49E8">
        <w:rPr>
          <w:rFonts w:ascii="Times New Roman" w:hAnsi="Times New Roman" w:cs="Times New Roman"/>
          <w:smallCaps/>
          <w:lang w:val="en-GB"/>
        </w:rPr>
        <w:t>neg.ex</w:t>
      </w:r>
      <w:r w:rsidR="008F0A5B" w:rsidRPr="00AC49E8">
        <w:rPr>
          <w:rFonts w:ascii="Times New Roman" w:hAnsi="Times New Roman" w:cs="Times New Roman"/>
          <w:lang w:val="en-GB"/>
        </w:rPr>
        <w:t xml:space="preserve"> </w:t>
      </w:r>
      <w:r w:rsidR="008F0A5B" w:rsidRPr="00AC49E8">
        <w:rPr>
          <w:rFonts w:ascii="Times New Roman" w:hAnsi="Times New Roman" w:cs="Times New Roman"/>
          <w:lang w:val="en-GB"/>
        </w:rPr>
        <w:tab/>
        <w:t xml:space="preserve">S </w:t>
      </w:r>
      <w:r w:rsidR="008F0A5B" w:rsidRPr="00AC49E8">
        <w:rPr>
          <w:rFonts w:ascii="Times New Roman" w:hAnsi="Times New Roman" w:cs="Times New Roman"/>
          <w:lang w:val="en-GB"/>
        </w:rPr>
        <w:tab/>
        <w:t xml:space="preserve">&gt; </w:t>
      </w:r>
      <w:r w:rsidR="008F0A5B" w:rsidRPr="00AC49E8">
        <w:rPr>
          <w:rFonts w:ascii="Times New Roman" w:hAnsi="Times New Roman" w:cs="Times New Roman"/>
          <w:lang w:val="en-GB"/>
        </w:rPr>
        <w:tab/>
      </w:r>
      <w:r w:rsidR="008F0A5B" w:rsidRPr="00AC49E8">
        <w:rPr>
          <w:rFonts w:ascii="Times New Roman" w:hAnsi="Times New Roman" w:cs="Times New Roman"/>
          <w:smallCaps/>
          <w:lang w:val="en-GB"/>
        </w:rPr>
        <w:t>neg</w:t>
      </w:r>
      <w:r w:rsidR="008F0A5B" w:rsidRPr="00AC49E8">
        <w:rPr>
          <w:rFonts w:ascii="Times New Roman" w:hAnsi="Times New Roman" w:cs="Times New Roman"/>
          <w:lang w:val="en-GB"/>
        </w:rPr>
        <w:t xml:space="preserve"> </w:t>
      </w:r>
      <w:r w:rsidR="008F0A5B" w:rsidRPr="00AC49E8">
        <w:rPr>
          <w:rFonts w:ascii="Times New Roman" w:hAnsi="Times New Roman" w:cs="Times New Roman"/>
          <w:lang w:val="en-GB"/>
        </w:rPr>
        <w:tab/>
        <w:t>exist\</w:t>
      </w:r>
      <w:r w:rsidR="008F0A5B" w:rsidRPr="00AC49E8">
        <w:rPr>
          <w:rFonts w:ascii="Times New Roman" w:hAnsi="Times New Roman" w:cs="Times New Roman"/>
          <w:smallCaps/>
          <w:lang w:val="en-GB"/>
        </w:rPr>
        <w:t>ptcp.</w:t>
      </w:r>
      <w:ins w:id="424" w:author="Elsa Oréal" w:date="2020-01-10T15:21:00Z">
        <w:r w:rsidR="00BD54C0">
          <w:rPr>
            <w:rFonts w:ascii="Times New Roman" w:hAnsi="Times New Roman" w:cs="Times New Roman"/>
            <w:smallCaps/>
            <w:lang w:val="en-GB"/>
          </w:rPr>
          <w:t xml:space="preserve">stat </w:t>
        </w:r>
      </w:ins>
      <w:r w:rsidR="008F0A5B" w:rsidRPr="00AC49E8">
        <w:rPr>
          <w:rFonts w:ascii="Times New Roman" w:hAnsi="Times New Roman" w:cs="Times New Roman"/>
          <w:lang w:val="en-GB"/>
        </w:rPr>
        <w:tab/>
        <w:t>S</w:t>
      </w:r>
    </w:p>
    <w:p w14:paraId="3258EFB3" w14:textId="49AF04CE" w:rsidR="008F0A5B" w:rsidRPr="00AC49E8" w:rsidRDefault="00FC0FCD" w:rsidP="008F0A5B">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8F0A5B" w:rsidRPr="00AC49E8">
        <w:rPr>
          <w:rFonts w:ascii="Times New Roman" w:hAnsi="Times New Roman" w:cs="Times New Roman"/>
          <w:lang w:val="en-GB"/>
        </w:rPr>
        <w:t>‘There is no S</w:t>
      </w:r>
      <w:ins w:id="425" w:author="Elsa Oréal" w:date="2020-01-09T15:26:00Z">
        <w:r w:rsidR="009432D1">
          <w:rPr>
            <w:rFonts w:ascii="Times New Roman" w:hAnsi="Times New Roman" w:cs="Times New Roman"/>
            <w:lang w:val="en-GB"/>
          </w:rPr>
          <w:t>.</w:t>
        </w:r>
      </w:ins>
      <w:r w:rsidR="008F0A5B" w:rsidRPr="00AC49E8">
        <w:rPr>
          <w:rFonts w:ascii="Times New Roman" w:hAnsi="Times New Roman" w:cs="Times New Roman"/>
          <w:lang w:val="en-GB"/>
        </w:rPr>
        <w:t>’</w:t>
      </w:r>
    </w:p>
    <w:p w14:paraId="49EE45E8" w14:textId="77777777" w:rsidR="008F0A5B" w:rsidRPr="00AC49E8" w:rsidRDefault="008F0A5B" w:rsidP="0010462A">
      <w:pPr>
        <w:spacing w:line="276" w:lineRule="auto"/>
        <w:jc w:val="both"/>
        <w:rPr>
          <w:rFonts w:ascii="Umschrift_TTn" w:hAnsi="Umschrift_TTn" w:cs="Times New Roman"/>
          <w:i/>
          <w:lang w:val="en-GB"/>
        </w:rPr>
      </w:pPr>
    </w:p>
    <w:p w14:paraId="3382E0AC" w14:textId="46AFD530" w:rsidR="00004613" w:rsidRPr="00AC49E8" w:rsidRDefault="00FC0FCD" w:rsidP="0010462A">
      <w:pPr>
        <w:spacing w:line="276" w:lineRule="auto"/>
        <w:jc w:val="both"/>
        <w:rPr>
          <w:rFonts w:ascii="Times New Roman" w:hAnsi="Times New Roman" w:cs="Times New Roman"/>
          <w:lang w:val="en-GB"/>
        </w:rPr>
      </w:pPr>
      <w:r w:rsidRPr="00AC49E8">
        <w:rPr>
          <w:rFonts w:ascii="Umschrift_TTn" w:hAnsi="Umschrift_TTn" w:cs="Times New Roman"/>
          <w:i/>
          <w:lang w:val="en-GB"/>
        </w:rPr>
        <w:tab/>
      </w:r>
      <w:r w:rsidR="00004613" w:rsidRPr="00AC49E8">
        <w:rPr>
          <w:rFonts w:ascii="Umschrift_TTn" w:hAnsi="Umschrift_TTn" w:cs="Times New Roman"/>
          <w:i/>
          <w:lang w:val="en-GB"/>
        </w:rPr>
        <w:t>nn</w:t>
      </w:r>
      <w:r w:rsidR="00004613" w:rsidRPr="00AC49E8">
        <w:rPr>
          <w:rFonts w:ascii="Times New Roman" w:hAnsi="Times New Roman" w:cs="Times New Roman"/>
          <w:lang w:val="en-GB"/>
        </w:rPr>
        <w:t xml:space="preserve"> </w:t>
      </w:r>
      <w:r w:rsidR="008F0A5B" w:rsidRPr="00AC49E8">
        <w:rPr>
          <w:rFonts w:ascii="Times New Roman" w:hAnsi="Times New Roman" w:cs="Times New Roman"/>
          <w:lang w:val="en-GB"/>
        </w:rPr>
        <w:tab/>
      </w:r>
      <w:r w:rsidR="008F0A5B" w:rsidRPr="00AC49E8">
        <w:rPr>
          <w:rFonts w:ascii="Times New Roman" w:hAnsi="Times New Roman" w:cs="Times New Roman"/>
          <w:lang w:val="en-GB"/>
        </w:rPr>
        <w:tab/>
      </w:r>
      <w:r w:rsidR="00004613" w:rsidRPr="00AC49E8">
        <w:rPr>
          <w:rFonts w:ascii="Times New Roman" w:hAnsi="Times New Roman" w:cs="Times New Roman"/>
          <w:lang w:val="en-GB"/>
        </w:rPr>
        <w:t xml:space="preserve">S </w:t>
      </w:r>
      <w:r w:rsidR="008F0A5B" w:rsidRPr="00AC49E8">
        <w:rPr>
          <w:rFonts w:ascii="Times New Roman" w:hAnsi="Times New Roman" w:cs="Times New Roman"/>
          <w:lang w:val="en-GB"/>
        </w:rPr>
        <w:tab/>
      </w:r>
      <w:r w:rsidR="00004613" w:rsidRPr="00AC49E8">
        <w:rPr>
          <w:rFonts w:ascii="Times New Roman" w:hAnsi="Times New Roman" w:cs="Times New Roman"/>
          <w:lang w:val="en-GB"/>
        </w:rPr>
        <w:t xml:space="preserve">&gt; </w:t>
      </w:r>
      <w:r w:rsidR="008F0A5B" w:rsidRPr="00AC49E8">
        <w:rPr>
          <w:rFonts w:ascii="Times New Roman" w:hAnsi="Times New Roman" w:cs="Times New Roman"/>
          <w:lang w:val="en-GB"/>
        </w:rPr>
        <w:tab/>
      </w:r>
      <w:r w:rsidR="00004613" w:rsidRPr="00AC49E8">
        <w:rPr>
          <w:rFonts w:ascii="Umschrift_TTn" w:hAnsi="Umschrift_TTn" w:cs="Times New Roman"/>
          <w:i/>
          <w:lang w:val="en-GB"/>
        </w:rPr>
        <w:t>nn</w:t>
      </w:r>
      <w:r w:rsidR="00004613" w:rsidRPr="00AC49E8">
        <w:rPr>
          <w:rFonts w:ascii="Times New Roman" w:hAnsi="Times New Roman" w:cs="Times New Roman"/>
          <w:i/>
          <w:lang w:val="en-GB"/>
        </w:rPr>
        <w:t xml:space="preserve"> </w:t>
      </w:r>
      <w:r w:rsidR="008F0A5B" w:rsidRPr="00AC49E8">
        <w:rPr>
          <w:rFonts w:ascii="Times New Roman" w:hAnsi="Times New Roman" w:cs="Times New Roman"/>
          <w:i/>
          <w:lang w:val="en-GB"/>
        </w:rPr>
        <w:tab/>
      </w:r>
      <w:r w:rsidR="008F0A5B" w:rsidRPr="00AC49E8">
        <w:rPr>
          <w:rFonts w:ascii="Times New Roman" w:hAnsi="Times New Roman" w:cs="Times New Roman"/>
          <w:i/>
          <w:lang w:val="en-GB"/>
        </w:rPr>
        <w:tab/>
      </w:r>
      <w:r w:rsidR="00004613" w:rsidRPr="00AC49E8">
        <w:rPr>
          <w:rFonts w:ascii="Umschrift_TTn" w:hAnsi="Umschrift_TTn" w:cs="Times New Roman"/>
          <w:i/>
          <w:lang w:val="en-GB"/>
        </w:rPr>
        <w:t>wn</w:t>
      </w:r>
      <w:r w:rsidR="008F0A5B" w:rsidRPr="00AC49E8">
        <w:rPr>
          <w:rFonts w:ascii="Umschrift_TTn" w:hAnsi="Umschrift_TTn" w:cs="Times New Roman"/>
          <w:i/>
          <w:lang w:val="en-GB"/>
        </w:rPr>
        <w:tab/>
      </w:r>
      <w:r w:rsidR="00004613" w:rsidRPr="00AC49E8">
        <w:rPr>
          <w:rFonts w:ascii="Times New Roman" w:hAnsi="Times New Roman" w:cs="Times New Roman"/>
          <w:lang w:val="en-GB"/>
        </w:rPr>
        <w:t xml:space="preserve"> </w:t>
      </w:r>
      <w:r w:rsidR="008F0A5B" w:rsidRPr="00AC49E8">
        <w:rPr>
          <w:rFonts w:ascii="Times New Roman" w:hAnsi="Times New Roman" w:cs="Times New Roman"/>
          <w:lang w:val="en-GB"/>
        </w:rPr>
        <w:tab/>
      </w:r>
      <w:r w:rsidR="008F0A5B" w:rsidRPr="00AC49E8">
        <w:rPr>
          <w:rFonts w:ascii="Times New Roman" w:hAnsi="Times New Roman" w:cs="Times New Roman"/>
          <w:lang w:val="en-GB"/>
        </w:rPr>
        <w:tab/>
      </w:r>
      <w:r w:rsidR="008F0A5B" w:rsidRPr="00AC49E8">
        <w:rPr>
          <w:rFonts w:ascii="Times New Roman" w:hAnsi="Times New Roman" w:cs="Times New Roman"/>
          <w:lang w:val="en-GB"/>
        </w:rPr>
        <w:tab/>
      </w:r>
      <w:r w:rsidR="008F0A5B" w:rsidRPr="00AC49E8">
        <w:rPr>
          <w:rFonts w:ascii="Times New Roman" w:hAnsi="Times New Roman" w:cs="Times New Roman"/>
          <w:lang w:val="en-GB"/>
        </w:rPr>
        <w:tab/>
      </w:r>
      <w:r w:rsidR="008F0A5B" w:rsidRPr="00AC49E8">
        <w:rPr>
          <w:rFonts w:ascii="Times New Roman" w:hAnsi="Times New Roman" w:cs="Times New Roman"/>
          <w:lang w:val="en-GB"/>
        </w:rPr>
        <w:tab/>
      </w:r>
      <w:r w:rsidR="00004613" w:rsidRPr="00AC49E8">
        <w:rPr>
          <w:rFonts w:ascii="Times New Roman" w:hAnsi="Times New Roman" w:cs="Times New Roman"/>
          <w:lang w:val="en-GB"/>
        </w:rPr>
        <w:t>S</w:t>
      </w:r>
    </w:p>
    <w:p w14:paraId="446F4DB6" w14:textId="02804C6A" w:rsidR="008F0A5B" w:rsidRPr="00AC49E8" w:rsidRDefault="00FC0FCD" w:rsidP="008F0A5B">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8F0A5B" w:rsidRPr="00AC49E8">
        <w:rPr>
          <w:rFonts w:ascii="Times New Roman" w:hAnsi="Times New Roman" w:cs="Times New Roman"/>
          <w:smallCaps/>
          <w:lang w:val="en-GB"/>
        </w:rPr>
        <w:t>neg.ex</w:t>
      </w:r>
      <w:r w:rsidR="008F0A5B" w:rsidRPr="00AC49E8">
        <w:rPr>
          <w:rFonts w:ascii="Times New Roman" w:hAnsi="Times New Roman" w:cs="Times New Roman"/>
          <w:lang w:val="en-GB"/>
        </w:rPr>
        <w:t xml:space="preserve"> </w:t>
      </w:r>
      <w:r w:rsidR="008F0A5B" w:rsidRPr="00AC49E8">
        <w:rPr>
          <w:rFonts w:ascii="Times New Roman" w:hAnsi="Times New Roman" w:cs="Times New Roman"/>
          <w:lang w:val="en-GB"/>
        </w:rPr>
        <w:tab/>
        <w:t xml:space="preserve">S </w:t>
      </w:r>
      <w:r w:rsidR="008F0A5B" w:rsidRPr="00AC49E8">
        <w:rPr>
          <w:rFonts w:ascii="Times New Roman" w:hAnsi="Times New Roman" w:cs="Times New Roman"/>
          <w:lang w:val="en-GB"/>
        </w:rPr>
        <w:tab/>
        <w:t xml:space="preserve">&gt; </w:t>
      </w:r>
      <w:r w:rsidR="008F0A5B" w:rsidRPr="00AC49E8">
        <w:rPr>
          <w:rFonts w:ascii="Times New Roman" w:hAnsi="Times New Roman" w:cs="Times New Roman"/>
          <w:lang w:val="en-GB"/>
        </w:rPr>
        <w:tab/>
      </w:r>
      <w:r w:rsidR="008F0A5B" w:rsidRPr="00AC49E8">
        <w:rPr>
          <w:rFonts w:ascii="Times New Roman" w:hAnsi="Times New Roman" w:cs="Times New Roman"/>
          <w:smallCaps/>
          <w:lang w:val="en-GB"/>
        </w:rPr>
        <w:t>neg</w:t>
      </w:r>
      <w:r w:rsidR="008F0A5B" w:rsidRPr="00AC49E8">
        <w:rPr>
          <w:rFonts w:ascii="Times New Roman" w:hAnsi="Times New Roman" w:cs="Times New Roman"/>
          <w:lang w:val="en-GB"/>
        </w:rPr>
        <w:t xml:space="preserve"> </w:t>
      </w:r>
      <w:r w:rsidR="008F0A5B" w:rsidRPr="00AC49E8">
        <w:rPr>
          <w:rFonts w:ascii="Times New Roman" w:hAnsi="Times New Roman" w:cs="Times New Roman"/>
          <w:lang w:val="en-GB"/>
        </w:rPr>
        <w:tab/>
      </w:r>
      <w:r w:rsidR="008F0A5B" w:rsidRPr="00AC49E8">
        <w:rPr>
          <w:rFonts w:ascii="Times New Roman" w:hAnsi="Times New Roman" w:cs="Times New Roman"/>
          <w:lang w:val="en-GB"/>
        </w:rPr>
        <w:tab/>
        <w:t>exist\</w:t>
      </w:r>
      <w:r w:rsidR="008F0A5B" w:rsidRPr="00AC49E8">
        <w:rPr>
          <w:rFonts w:ascii="Times New Roman" w:hAnsi="Times New Roman" w:cs="Times New Roman"/>
          <w:smallCaps/>
          <w:lang w:val="en-GB"/>
        </w:rPr>
        <w:t>ptcp.</w:t>
      </w:r>
      <w:ins w:id="426" w:author="Elsa Oréal" w:date="2020-01-10T15:21:00Z">
        <w:r w:rsidR="00BD54C0">
          <w:rPr>
            <w:rFonts w:ascii="Times New Roman" w:hAnsi="Times New Roman" w:cs="Times New Roman"/>
            <w:smallCaps/>
            <w:lang w:val="en-GB"/>
          </w:rPr>
          <w:t xml:space="preserve">stat </w:t>
        </w:r>
      </w:ins>
      <w:r w:rsidR="008F0A5B" w:rsidRPr="00AC49E8">
        <w:rPr>
          <w:rFonts w:ascii="Times New Roman" w:hAnsi="Times New Roman" w:cs="Times New Roman"/>
          <w:lang w:val="en-GB"/>
        </w:rPr>
        <w:tab/>
        <w:t>S</w:t>
      </w:r>
    </w:p>
    <w:p w14:paraId="729AA92C" w14:textId="55536A78" w:rsidR="008F0A5B" w:rsidRPr="00AC49E8" w:rsidRDefault="00FC0FCD" w:rsidP="008F0A5B">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8F0A5B" w:rsidRPr="00AC49E8">
        <w:rPr>
          <w:rFonts w:ascii="Times New Roman" w:hAnsi="Times New Roman" w:cs="Times New Roman"/>
          <w:lang w:val="en-GB"/>
        </w:rPr>
        <w:t>‘There is no S</w:t>
      </w:r>
      <w:ins w:id="427" w:author="Elsa Oréal" w:date="2020-01-09T15:26:00Z">
        <w:r w:rsidR="009432D1">
          <w:rPr>
            <w:rFonts w:ascii="Times New Roman" w:hAnsi="Times New Roman" w:cs="Times New Roman"/>
            <w:lang w:val="en-GB"/>
          </w:rPr>
          <w:t>.</w:t>
        </w:r>
      </w:ins>
      <w:r w:rsidR="008F0A5B" w:rsidRPr="00AC49E8">
        <w:rPr>
          <w:rFonts w:ascii="Times New Roman" w:hAnsi="Times New Roman" w:cs="Times New Roman"/>
          <w:lang w:val="en-GB"/>
        </w:rPr>
        <w:t>’</w:t>
      </w:r>
    </w:p>
    <w:p w14:paraId="12A8D907" w14:textId="77777777" w:rsidR="008F0A5B" w:rsidRPr="00AC49E8" w:rsidRDefault="008F0A5B" w:rsidP="008F0A5B">
      <w:pPr>
        <w:spacing w:line="276" w:lineRule="auto"/>
        <w:jc w:val="both"/>
        <w:rPr>
          <w:rFonts w:ascii="Times New Roman" w:hAnsi="Times New Roman" w:cs="Times New Roman"/>
          <w:lang w:val="en-GB"/>
        </w:rPr>
      </w:pPr>
    </w:p>
    <w:p w14:paraId="0D69DEAE" w14:textId="4EE17706" w:rsidR="00462E17" w:rsidRPr="00AC49E8" w:rsidRDefault="00F40E57" w:rsidP="0010462A">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One may now ask whether the evolution in the positive existential construction is itself motivated by </w:t>
      </w:r>
      <w:r w:rsidR="00D63396" w:rsidRPr="00AC49E8">
        <w:rPr>
          <w:rFonts w:ascii="Times New Roman" w:hAnsi="Times New Roman" w:cs="Times New Roman"/>
          <w:lang w:val="en-GB"/>
        </w:rPr>
        <w:t>some kind of syntactic analogy</w:t>
      </w:r>
      <w:r w:rsidRPr="00AC49E8">
        <w:rPr>
          <w:rFonts w:ascii="Times New Roman" w:hAnsi="Times New Roman" w:cs="Times New Roman"/>
          <w:lang w:val="en-GB"/>
        </w:rPr>
        <w:t xml:space="preserve">. </w:t>
      </w:r>
      <w:ins w:id="428" w:author="Albion M. Butters" w:date="2019-12-19T15:46:00Z">
        <w:r w:rsidR="00A6413D">
          <w:rPr>
            <w:rFonts w:ascii="Times New Roman" w:hAnsi="Times New Roman" w:cs="Times New Roman"/>
            <w:lang w:val="en-GB"/>
          </w:rPr>
          <w:t>This</w:t>
        </w:r>
      </w:ins>
      <w:r w:rsidR="005E43F2" w:rsidRPr="00AC49E8">
        <w:rPr>
          <w:rFonts w:ascii="Times New Roman" w:hAnsi="Times New Roman" w:cs="Times New Roman"/>
          <w:lang w:val="en-GB"/>
        </w:rPr>
        <w:t xml:space="preserve"> is not the case, for this cons</w:t>
      </w:r>
      <w:r w:rsidR="00FF33D1" w:rsidRPr="00AC49E8">
        <w:rPr>
          <w:rFonts w:ascii="Times New Roman" w:hAnsi="Times New Roman" w:cs="Times New Roman"/>
          <w:lang w:val="en-GB"/>
        </w:rPr>
        <w:t>truction was show</w:t>
      </w:r>
      <w:ins w:id="429" w:author="Albion M. Butters" w:date="2019-12-19T15:46:00Z">
        <w:r w:rsidR="00A6413D">
          <w:rPr>
            <w:rFonts w:ascii="Times New Roman" w:hAnsi="Times New Roman" w:cs="Times New Roman"/>
            <w:lang w:val="en-GB"/>
          </w:rPr>
          <w:t>n</w:t>
        </w:r>
      </w:ins>
      <w:r w:rsidR="00FF33D1" w:rsidRPr="00AC49E8">
        <w:rPr>
          <w:rFonts w:ascii="Times New Roman" w:hAnsi="Times New Roman" w:cs="Times New Roman"/>
          <w:lang w:val="en-GB"/>
        </w:rPr>
        <w:t xml:space="preserve"> in </w:t>
      </w:r>
      <w:ins w:id="430" w:author="Albion M. Butters" w:date="2019-12-19T15:46:00Z">
        <w:r w:rsidR="00A6413D">
          <w:rPr>
            <w:rFonts w:ascii="Times New Roman" w:hAnsi="Times New Roman" w:cs="Times New Roman"/>
            <w:lang w:val="en-GB"/>
          </w:rPr>
          <w:t>S</w:t>
        </w:r>
      </w:ins>
      <w:r w:rsidR="00FF33D1" w:rsidRPr="00AC49E8">
        <w:rPr>
          <w:rFonts w:ascii="Times New Roman" w:hAnsi="Times New Roman" w:cs="Times New Roman"/>
          <w:lang w:val="en-GB"/>
        </w:rPr>
        <w:t>ection 2.2</w:t>
      </w:r>
      <w:r w:rsidR="005E43F2" w:rsidRPr="00AC49E8">
        <w:rPr>
          <w:rFonts w:ascii="Times New Roman" w:hAnsi="Times New Roman" w:cs="Times New Roman"/>
          <w:lang w:val="en-GB"/>
        </w:rPr>
        <w:t xml:space="preserve"> to derive from the stative pattern according to a word order change whereby the indefinite subject, being rhematic, comes to be placed after the existential copula. </w:t>
      </w:r>
      <w:r w:rsidR="00D21122" w:rsidRPr="00AC49E8">
        <w:rPr>
          <w:rFonts w:ascii="Times New Roman" w:hAnsi="Times New Roman" w:cs="Times New Roman"/>
          <w:lang w:val="en-GB"/>
        </w:rPr>
        <w:t>Its emergence is likely linked to the fact that the former existential pattern had been extended to the stative predication in general</w:t>
      </w:r>
      <w:ins w:id="431" w:author="Albion M. Butters" w:date="2019-12-19T15:46:00Z">
        <w:r w:rsidR="00A6413D">
          <w:rPr>
            <w:rFonts w:ascii="Times New Roman" w:hAnsi="Times New Roman" w:cs="Times New Roman"/>
            <w:lang w:val="en-GB"/>
          </w:rPr>
          <w:t>,</w:t>
        </w:r>
      </w:ins>
      <w:r w:rsidR="00462E17" w:rsidRPr="00AC49E8">
        <w:rPr>
          <w:rFonts w:ascii="Times New Roman" w:hAnsi="Times New Roman" w:cs="Times New Roman"/>
          <w:lang w:val="en-GB"/>
        </w:rPr>
        <w:t> </w:t>
      </w:r>
      <w:r w:rsidR="000276DE" w:rsidRPr="00AC49E8">
        <w:rPr>
          <w:rFonts w:ascii="Times New Roman" w:hAnsi="Times New Roman" w:cs="Times New Roman"/>
          <w:lang w:val="en-GB"/>
        </w:rPr>
        <w:t>according to a path that can be schematized as follows</w:t>
      </w:r>
      <w:ins w:id="432" w:author="Albion M. Butters" w:date="2019-12-19T11:44:00Z">
        <w:r w:rsidR="00DE3CD7">
          <w:rPr>
            <w:rFonts w:ascii="Times New Roman" w:hAnsi="Times New Roman" w:cs="Times New Roman"/>
            <w:lang w:val="en-GB"/>
          </w:rPr>
          <w:t>:</w:t>
        </w:r>
      </w:ins>
    </w:p>
    <w:p w14:paraId="0B86FA8C" w14:textId="77777777" w:rsidR="00462E17" w:rsidRPr="00AC49E8" w:rsidRDefault="00462E17" w:rsidP="0010462A">
      <w:pPr>
        <w:spacing w:line="276" w:lineRule="auto"/>
        <w:jc w:val="both"/>
        <w:rPr>
          <w:rFonts w:ascii="Times New Roman" w:hAnsi="Times New Roman" w:cs="Times New Roman"/>
          <w:lang w:val="en-GB"/>
        </w:rPr>
      </w:pPr>
    </w:p>
    <w:p w14:paraId="6802D4C1" w14:textId="4FA8D976" w:rsidR="00C24E73" w:rsidRPr="00AC49E8" w:rsidRDefault="00C24E73" w:rsidP="0010462A">
      <w:pPr>
        <w:spacing w:line="276" w:lineRule="auto"/>
        <w:jc w:val="both"/>
        <w:rPr>
          <w:rFonts w:ascii="Times New Roman" w:hAnsi="Times New Roman" w:cs="Times New Roman"/>
          <w:lang w:val="en-GB"/>
        </w:rPr>
      </w:pPr>
      <w:r w:rsidRPr="00AC49E8">
        <w:rPr>
          <w:rFonts w:ascii="Times New Roman" w:hAnsi="Times New Roman" w:cs="Times New Roman"/>
          <w:lang w:val="en-GB"/>
        </w:rPr>
        <w:t>(57)</w:t>
      </w:r>
    </w:p>
    <w:p w14:paraId="7EC94330" w14:textId="1BAB6C8B" w:rsidR="000276DE" w:rsidRPr="00AC49E8" w:rsidRDefault="00C24E73" w:rsidP="000276DE">
      <w:pPr>
        <w:spacing w:line="276" w:lineRule="auto"/>
        <w:jc w:val="both"/>
        <w:rPr>
          <w:rFonts w:ascii="Times New Roman" w:hAnsi="Times New Roman" w:cs="Times New Roman"/>
          <w:lang w:val="en-GB"/>
        </w:rPr>
      </w:pPr>
      <w:r w:rsidRPr="00AC49E8">
        <w:rPr>
          <w:rFonts w:ascii="Umschrift_TTn" w:hAnsi="Umschrift_TTn" w:cs="Times New Roman"/>
          <w:i/>
          <w:lang w:val="en-GB"/>
        </w:rPr>
        <w:tab/>
      </w:r>
      <w:r w:rsidR="000276DE" w:rsidRPr="00AC49E8">
        <w:rPr>
          <w:rFonts w:ascii="Umschrift_TTn" w:hAnsi="Umschrift_TTn" w:cs="Times New Roman"/>
          <w:i/>
          <w:lang w:val="en-GB"/>
        </w:rPr>
        <w:t>jw</w:t>
      </w:r>
      <w:r w:rsidR="000276DE" w:rsidRPr="00AC49E8">
        <w:rPr>
          <w:rFonts w:ascii="Times New Roman" w:hAnsi="Times New Roman" w:cs="Times New Roman"/>
          <w:lang w:val="en-GB"/>
        </w:rPr>
        <w:t xml:space="preserve"> + in</w:t>
      </w:r>
      <w:r w:rsidR="00CD4381" w:rsidRPr="00AC49E8">
        <w:rPr>
          <w:rFonts w:ascii="Times New Roman" w:hAnsi="Times New Roman" w:cs="Times New Roman"/>
          <w:lang w:val="en-GB"/>
        </w:rPr>
        <w:t xml:space="preserve">definite S </w:t>
      </w:r>
    </w:p>
    <w:p w14:paraId="73390EAE" w14:textId="35350055" w:rsidR="00CD4381" w:rsidRPr="00AC49E8" w:rsidRDefault="00C24E73" w:rsidP="000276DE">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CD4381" w:rsidRPr="00AC49E8">
        <w:rPr>
          <w:rFonts w:ascii="Times New Roman" w:hAnsi="Times New Roman" w:cs="Times New Roman"/>
          <w:lang w:val="en-GB"/>
        </w:rPr>
        <w:t>‘There is bread</w:t>
      </w:r>
      <w:ins w:id="433" w:author="Elsa Oréal" w:date="2020-01-09T15:26:00Z">
        <w:r w:rsidR="009432D1">
          <w:rPr>
            <w:rFonts w:ascii="Times New Roman" w:hAnsi="Times New Roman" w:cs="Times New Roman"/>
            <w:lang w:val="en-GB"/>
          </w:rPr>
          <w:t>.</w:t>
        </w:r>
      </w:ins>
      <w:r w:rsidR="00CD4381" w:rsidRPr="00AC49E8">
        <w:rPr>
          <w:rFonts w:ascii="Times New Roman" w:hAnsi="Times New Roman" w:cs="Times New Roman"/>
          <w:lang w:val="en-GB"/>
        </w:rPr>
        <w:t>’</w:t>
      </w:r>
    </w:p>
    <w:p w14:paraId="2E63E59E" w14:textId="77777777" w:rsidR="00193CC1" w:rsidRPr="00AC49E8" w:rsidRDefault="00193CC1" w:rsidP="000276DE">
      <w:pPr>
        <w:spacing w:line="276" w:lineRule="auto"/>
        <w:jc w:val="both"/>
        <w:rPr>
          <w:rFonts w:ascii="Times New Roman" w:hAnsi="Times New Roman" w:cs="Times New Roman"/>
          <w:lang w:val="en-GB"/>
        </w:rPr>
      </w:pPr>
    </w:p>
    <w:p w14:paraId="06838671" w14:textId="5110A756" w:rsidR="000276DE" w:rsidRPr="00AC49E8" w:rsidRDefault="00C24E73" w:rsidP="000276DE">
      <w:pPr>
        <w:spacing w:line="276" w:lineRule="auto"/>
        <w:jc w:val="both"/>
        <w:rPr>
          <w:rFonts w:ascii="Times New Roman" w:hAnsi="Times New Roman" w:cs="Times New Roman"/>
          <w:lang w:val="en-GB"/>
        </w:rPr>
      </w:pPr>
      <w:r w:rsidRPr="00AC49E8">
        <w:rPr>
          <w:rFonts w:ascii="Umschrift_TTn" w:hAnsi="Umschrift_TTn" w:cs="Times New Roman"/>
          <w:i/>
          <w:lang w:val="en-GB"/>
        </w:rPr>
        <w:tab/>
      </w:r>
      <w:r w:rsidR="000276DE" w:rsidRPr="00AC49E8">
        <w:rPr>
          <w:rFonts w:ascii="Umschrift_TTn" w:hAnsi="Umschrift_TTn" w:cs="Times New Roman"/>
          <w:i/>
          <w:lang w:val="en-GB"/>
        </w:rPr>
        <w:t>jw</w:t>
      </w:r>
      <w:r w:rsidR="000276DE" w:rsidRPr="00AC49E8">
        <w:rPr>
          <w:rFonts w:ascii="Times New Roman" w:hAnsi="Times New Roman" w:cs="Times New Roman"/>
          <w:lang w:val="en-GB"/>
        </w:rPr>
        <w:t xml:space="preserve"> + indefinite S + locative predicate</w:t>
      </w:r>
    </w:p>
    <w:p w14:paraId="5EE1AAEE" w14:textId="14E313B5" w:rsidR="00CD4381" w:rsidRPr="00AC49E8" w:rsidRDefault="00C24E73" w:rsidP="00CD4381">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CD4381" w:rsidRPr="00AC49E8">
        <w:rPr>
          <w:rFonts w:ascii="Times New Roman" w:hAnsi="Times New Roman" w:cs="Times New Roman"/>
          <w:lang w:val="en-GB"/>
        </w:rPr>
        <w:t>‘There is bread in the house</w:t>
      </w:r>
      <w:ins w:id="434" w:author="Elsa Oréal" w:date="2020-01-09T15:26:00Z">
        <w:r w:rsidR="009432D1">
          <w:rPr>
            <w:rFonts w:ascii="Times New Roman" w:hAnsi="Times New Roman" w:cs="Times New Roman"/>
            <w:lang w:val="en-GB"/>
          </w:rPr>
          <w:t>.</w:t>
        </w:r>
      </w:ins>
      <w:r w:rsidR="00CD4381" w:rsidRPr="00AC49E8">
        <w:rPr>
          <w:rFonts w:ascii="Times New Roman" w:hAnsi="Times New Roman" w:cs="Times New Roman"/>
          <w:lang w:val="en-GB"/>
        </w:rPr>
        <w:t>’</w:t>
      </w:r>
    </w:p>
    <w:p w14:paraId="496CB0F8" w14:textId="77777777" w:rsidR="00193CC1" w:rsidRPr="00AC49E8" w:rsidRDefault="00193CC1" w:rsidP="0010462A">
      <w:pPr>
        <w:spacing w:line="276" w:lineRule="auto"/>
        <w:jc w:val="both"/>
        <w:rPr>
          <w:rFonts w:ascii="Umschrift_TTn" w:hAnsi="Umschrift_TTn" w:cs="Times New Roman"/>
          <w:i/>
          <w:lang w:val="en-GB"/>
        </w:rPr>
      </w:pPr>
    </w:p>
    <w:p w14:paraId="69CDFA60" w14:textId="6E48CCFB" w:rsidR="00193CC1" w:rsidRPr="00AC49E8" w:rsidRDefault="00193CC1" w:rsidP="0010462A">
      <w:pPr>
        <w:spacing w:line="276" w:lineRule="auto"/>
        <w:jc w:val="both"/>
        <w:rPr>
          <w:rFonts w:ascii="Times New Roman" w:hAnsi="Times New Roman" w:cs="Times New Roman"/>
          <w:lang w:val="en-GB"/>
        </w:rPr>
      </w:pPr>
      <w:r w:rsidRPr="00AC49E8">
        <w:rPr>
          <w:rFonts w:ascii="Times New Roman" w:hAnsi="Times New Roman" w:cs="Times New Roman"/>
          <w:lang w:val="en-GB"/>
        </w:rPr>
        <w:t>This pattern is extended to referential subjects via a bridging use involving a change of scope</w:t>
      </w:r>
      <w:ins w:id="435" w:author="Albion M. Butters" w:date="2019-12-19T11:44:00Z">
        <w:r w:rsidR="00DE3CD7">
          <w:rPr>
            <w:rFonts w:ascii="Times New Roman" w:hAnsi="Times New Roman" w:cs="Times New Roman"/>
            <w:lang w:val="en-GB"/>
          </w:rPr>
          <w:t>:</w:t>
        </w:r>
      </w:ins>
      <w:r w:rsidRPr="00AC49E8">
        <w:rPr>
          <w:rFonts w:ascii="Times New Roman" w:hAnsi="Times New Roman" w:cs="Times New Roman"/>
          <w:lang w:val="en-GB"/>
        </w:rPr>
        <w:t xml:space="preserve"> the presentative reading is interpreted by the listener as concerning the locative predication as a whole with a thetic information structure</w:t>
      </w:r>
      <w:r w:rsidR="00111952" w:rsidRPr="00AC49E8">
        <w:rPr>
          <w:rFonts w:ascii="Times New Roman" w:hAnsi="Times New Roman" w:cs="Times New Roman"/>
          <w:lang w:val="en-GB"/>
        </w:rPr>
        <w:t xml:space="preserve">, much like </w:t>
      </w:r>
      <w:ins w:id="436" w:author="Albion M. Butters" w:date="2019-12-20T08:46:00Z">
        <w:r w:rsidR="003E724C">
          <w:rPr>
            <w:rFonts w:ascii="Times New Roman" w:hAnsi="Times New Roman" w:cs="Times New Roman"/>
            <w:lang w:val="en-GB"/>
          </w:rPr>
          <w:t xml:space="preserve">the scope of </w:t>
        </w:r>
      </w:ins>
      <w:ins w:id="437" w:author="Albion M. Butters" w:date="2019-12-20T08:45:00Z">
        <w:r w:rsidR="003E724C" w:rsidRPr="00AC49E8">
          <w:rPr>
            <w:rFonts w:ascii="Times New Roman" w:hAnsi="Times New Roman" w:cs="Times New Roman"/>
            <w:lang w:val="en-GB"/>
          </w:rPr>
          <w:t>French</w:t>
        </w:r>
      </w:ins>
      <w:r w:rsidR="00111952" w:rsidRPr="00AC49E8">
        <w:rPr>
          <w:rFonts w:ascii="Times New Roman" w:hAnsi="Times New Roman" w:cs="Times New Roman"/>
          <w:lang w:val="en-GB"/>
        </w:rPr>
        <w:t xml:space="preserve"> </w:t>
      </w:r>
      <w:r w:rsidR="00111952" w:rsidRPr="00AC49E8">
        <w:rPr>
          <w:rFonts w:ascii="Times New Roman" w:hAnsi="Times New Roman" w:cs="Times New Roman"/>
          <w:i/>
          <w:lang w:val="en-GB"/>
        </w:rPr>
        <w:t>il y a</w:t>
      </w:r>
      <w:r w:rsidR="00111952" w:rsidRPr="00AC49E8">
        <w:rPr>
          <w:rFonts w:ascii="Times New Roman" w:hAnsi="Times New Roman" w:cs="Times New Roman"/>
          <w:lang w:val="en-GB"/>
        </w:rPr>
        <w:t xml:space="preserve"> </w:t>
      </w:r>
      <w:ins w:id="438" w:author="Albion M. Butters" w:date="2019-12-20T08:45:00Z">
        <w:r w:rsidR="003E724C">
          <w:rPr>
            <w:rFonts w:ascii="Times New Roman" w:hAnsi="Times New Roman" w:cs="Times New Roman"/>
            <w:lang w:val="en-GB"/>
          </w:rPr>
          <w:t>can</w:t>
        </w:r>
        <w:r w:rsidR="003E724C" w:rsidRPr="00AC49E8">
          <w:rPr>
            <w:rFonts w:ascii="Times New Roman" w:hAnsi="Times New Roman" w:cs="Times New Roman"/>
            <w:lang w:val="en-GB"/>
          </w:rPr>
          <w:t xml:space="preserve"> </w:t>
        </w:r>
      </w:ins>
      <w:ins w:id="439" w:author="Albion M. Butters" w:date="2019-12-20T08:46:00Z">
        <w:r w:rsidR="003E724C">
          <w:rPr>
            <w:rFonts w:ascii="Times New Roman" w:hAnsi="Times New Roman" w:cs="Times New Roman"/>
            <w:lang w:val="en-GB"/>
          </w:rPr>
          <w:t>extend</w:t>
        </w:r>
      </w:ins>
      <w:r w:rsidR="00111952" w:rsidRPr="00AC49E8">
        <w:rPr>
          <w:rFonts w:ascii="Times New Roman" w:hAnsi="Times New Roman" w:cs="Times New Roman"/>
          <w:lang w:val="en-GB"/>
        </w:rPr>
        <w:t xml:space="preserve"> over an existential subject or a whole presentative clause</w:t>
      </w:r>
      <w:ins w:id="440" w:author="Albion M. Butters" w:date="2019-12-19T11:44:00Z">
        <w:r w:rsidR="00DE3CD7">
          <w:rPr>
            <w:rFonts w:ascii="Times New Roman" w:hAnsi="Times New Roman" w:cs="Times New Roman"/>
            <w:lang w:val="en-GB"/>
          </w:rPr>
          <w:t>:</w:t>
        </w:r>
      </w:ins>
    </w:p>
    <w:p w14:paraId="0BE00867" w14:textId="77777777" w:rsidR="00193CC1" w:rsidRPr="00AC49E8" w:rsidRDefault="00193CC1" w:rsidP="0010462A">
      <w:pPr>
        <w:spacing w:line="276" w:lineRule="auto"/>
        <w:jc w:val="both"/>
        <w:rPr>
          <w:rFonts w:ascii="Times New Roman" w:hAnsi="Times New Roman" w:cs="Times New Roman"/>
          <w:lang w:val="en-GB"/>
        </w:rPr>
      </w:pPr>
    </w:p>
    <w:p w14:paraId="42AB0719" w14:textId="363C1E14" w:rsidR="00C76688" w:rsidRPr="00AC49E8" w:rsidRDefault="00C76688" w:rsidP="0010462A">
      <w:pPr>
        <w:spacing w:line="276" w:lineRule="auto"/>
        <w:jc w:val="both"/>
        <w:rPr>
          <w:rFonts w:ascii="Times New Roman" w:hAnsi="Times New Roman" w:cs="Times New Roman"/>
          <w:lang w:val="en-GB"/>
        </w:rPr>
      </w:pPr>
      <w:r w:rsidRPr="00AC49E8">
        <w:rPr>
          <w:rFonts w:ascii="Times New Roman" w:hAnsi="Times New Roman" w:cs="Times New Roman"/>
          <w:lang w:val="en-GB"/>
        </w:rPr>
        <w:t>(58)</w:t>
      </w:r>
    </w:p>
    <w:p w14:paraId="131B4E4B" w14:textId="3B5AB07F" w:rsidR="008858FB" w:rsidRPr="00AC49E8" w:rsidRDefault="00C76688" w:rsidP="0010462A">
      <w:pPr>
        <w:spacing w:line="276" w:lineRule="auto"/>
        <w:jc w:val="both"/>
        <w:rPr>
          <w:rFonts w:ascii="Times New Roman" w:hAnsi="Times New Roman" w:cs="Times New Roman"/>
          <w:lang w:val="en-GB"/>
        </w:rPr>
      </w:pPr>
      <w:r w:rsidRPr="00AC49E8">
        <w:rPr>
          <w:rFonts w:ascii="Umschrift_TTn" w:hAnsi="Umschrift_TTn" w:cs="Times New Roman"/>
          <w:i/>
          <w:lang w:val="en-GB"/>
        </w:rPr>
        <w:tab/>
      </w:r>
      <w:r w:rsidR="007364C3" w:rsidRPr="00AC49E8">
        <w:rPr>
          <w:rFonts w:ascii="Umschrift_TTn" w:hAnsi="Umschrift_TTn" w:cs="Times New Roman"/>
          <w:i/>
          <w:lang w:val="en-GB"/>
        </w:rPr>
        <w:t>jw</w:t>
      </w:r>
      <w:r w:rsidR="007364C3" w:rsidRPr="00AC49E8">
        <w:rPr>
          <w:rFonts w:ascii="Times New Roman" w:hAnsi="Times New Roman" w:cs="Times New Roman"/>
          <w:lang w:val="en-GB"/>
        </w:rPr>
        <w:t xml:space="preserve"> + </w:t>
      </w:r>
      <w:r w:rsidR="00EB34CA" w:rsidRPr="00AC49E8">
        <w:rPr>
          <w:rFonts w:ascii="Times New Roman" w:hAnsi="Times New Roman" w:cs="Times New Roman"/>
          <w:lang w:val="en-GB"/>
        </w:rPr>
        <w:t>referential</w:t>
      </w:r>
      <w:r w:rsidR="007364C3" w:rsidRPr="00AC49E8">
        <w:rPr>
          <w:rFonts w:ascii="Times New Roman" w:hAnsi="Times New Roman" w:cs="Times New Roman"/>
          <w:lang w:val="en-GB"/>
        </w:rPr>
        <w:t xml:space="preserve"> S + </w:t>
      </w:r>
      <w:r w:rsidR="008858FB" w:rsidRPr="00AC49E8">
        <w:rPr>
          <w:rFonts w:ascii="Times New Roman" w:hAnsi="Times New Roman" w:cs="Times New Roman"/>
          <w:lang w:val="en-GB"/>
        </w:rPr>
        <w:t xml:space="preserve">locative predicate </w:t>
      </w:r>
    </w:p>
    <w:p w14:paraId="38846EEF" w14:textId="6DFE7EE6" w:rsidR="00CD4381" w:rsidRPr="00AC49E8" w:rsidRDefault="00C76688" w:rsidP="00CD4381">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CD4381" w:rsidRPr="00AC49E8">
        <w:rPr>
          <w:rFonts w:ascii="Times New Roman" w:hAnsi="Times New Roman" w:cs="Times New Roman"/>
          <w:lang w:val="en-GB"/>
        </w:rPr>
        <w:t>‘The</w:t>
      </w:r>
      <w:r w:rsidR="00193CC1" w:rsidRPr="00AC49E8">
        <w:rPr>
          <w:rFonts w:ascii="Times New Roman" w:hAnsi="Times New Roman" w:cs="Times New Roman"/>
          <w:lang w:val="en-GB"/>
        </w:rPr>
        <w:t xml:space="preserve">re is your bread </w:t>
      </w:r>
      <w:r w:rsidR="00CD4381" w:rsidRPr="00AC49E8">
        <w:rPr>
          <w:rFonts w:ascii="Times New Roman" w:hAnsi="Times New Roman" w:cs="Times New Roman"/>
          <w:lang w:val="en-GB"/>
        </w:rPr>
        <w:t>in the house</w:t>
      </w:r>
      <w:ins w:id="441" w:author="Elsa Oréal" w:date="2020-01-09T15:26:00Z">
        <w:r w:rsidR="009432D1">
          <w:rPr>
            <w:rFonts w:ascii="Times New Roman" w:hAnsi="Times New Roman" w:cs="Times New Roman"/>
            <w:lang w:val="en-GB"/>
          </w:rPr>
          <w:t>.</w:t>
        </w:r>
      </w:ins>
      <w:r w:rsidR="00CD4381" w:rsidRPr="00AC49E8">
        <w:rPr>
          <w:rFonts w:ascii="Times New Roman" w:hAnsi="Times New Roman" w:cs="Times New Roman"/>
          <w:lang w:val="en-GB"/>
        </w:rPr>
        <w:t>’</w:t>
      </w:r>
    </w:p>
    <w:p w14:paraId="1D3AABCA" w14:textId="77777777" w:rsidR="00193CC1" w:rsidRPr="00AC49E8" w:rsidRDefault="00193CC1" w:rsidP="00CD4381">
      <w:pPr>
        <w:spacing w:line="276" w:lineRule="auto"/>
        <w:jc w:val="both"/>
        <w:rPr>
          <w:rFonts w:ascii="Times New Roman" w:hAnsi="Times New Roman" w:cs="Times New Roman"/>
          <w:lang w:val="en-GB"/>
        </w:rPr>
      </w:pPr>
    </w:p>
    <w:p w14:paraId="26068895" w14:textId="4319E598" w:rsidR="00111952" w:rsidRPr="00AC49E8" w:rsidRDefault="00111952" w:rsidP="00CD4381">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One step beyond, the particle </w:t>
      </w:r>
      <w:r w:rsidRPr="00AC49E8">
        <w:rPr>
          <w:rFonts w:ascii="Umschrift_TTn" w:hAnsi="Umschrift_TTn" w:cs="Times New Roman"/>
          <w:i/>
          <w:lang w:val="en-GB"/>
        </w:rPr>
        <w:t>jw</w:t>
      </w:r>
      <w:r w:rsidRPr="00AC49E8">
        <w:rPr>
          <w:rFonts w:ascii="Times New Roman" w:hAnsi="Times New Roman" w:cs="Times New Roman"/>
          <w:lang w:val="en-GB"/>
        </w:rPr>
        <w:t xml:space="preserve"> loses its locative semantics and becomes an auxiliary with a grounding discourse function as a textual marker</w:t>
      </w:r>
      <w:ins w:id="442" w:author="Albion M. Butters" w:date="2019-12-19T11:44:00Z">
        <w:r w:rsidR="00DE3CD7">
          <w:rPr>
            <w:rFonts w:ascii="Times New Roman" w:hAnsi="Times New Roman" w:cs="Times New Roman"/>
            <w:lang w:val="en-GB"/>
          </w:rPr>
          <w:t>:</w:t>
        </w:r>
      </w:ins>
    </w:p>
    <w:p w14:paraId="63B29165" w14:textId="77777777" w:rsidR="00111952" w:rsidRPr="00AC49E8" w:rsidRDefault="00111952" w:rsidP="00CD4381">
      <w:pPr>
        <w:spacing w:line="276" w:lineRule="auto"/>
        <w:jc w:val="both"/>
        <w:rPr>
          <w:rFonts w:ascii="Times New Roman" w:hAnsi="Times New Roman" w:cs="Times New Roman"/>
          <w:lang w:val="en-GB"/>
        </w:rPr>
      </w:pPr>
    </w:p>
    <w:p w14:paraId="47E1EC27" w14:textId="412D81CA" w:rsidR="00C76688" w:rsidRPr="00AC49E8" w:rsidRDefault="00C76688" w:rsidP="00CD4381">
      <w:pPr>
        <w:spacing w:line="276" w:lineRule="auto"/>
        <w:jc w:val="both"/>
        <w:rPr>
          <w:rFonts w:ascii="Times New Roman" w:hAnsi="Times New Roman" w:cs="Times New Roman"/>
          <w:lang w:val="en-GB"/>
        </w:rPr>
      </w:pPr>
      <w:r w:rsidRPr="00AC49E8">
        <w:rPr>
          <w:rFonts w:ascii="Times New Roman" w:hAnsi="Times New Roman" w:cs="Times New Roman"/>
          <w:lang w:val="en-GB"/>
        </w:rPr>
        <w:t>(59)</w:t>
      </w:r>
    </w:p>
    <w:p w14:paraId="08E32D5D" w14:textId="09D8F243" w:rsidR="008858FB" w:rsidRPr="00AC49E8" w:rsidRDefault="00C76688" w:rsidP="008858FB">
      <w:pPr>
        <w:spacing w:line="276" w:lineRule="auto"/>
        <w:jc w:val="both"/>
        <w:rPr>
          <w:rFonts w:ascii="Times New Roman" w:hAnsi="Times New Roman" w:cs="Times New Roman"/>
          <w:lang w:val="en-GB"/>
        </w:rPr>
      </w:pPr>
      <w:r w:rsidRPr="00AC49E8">
        <w:rPr>
          <w:rFonts w:ascii="Umschrift_TTn" w:hAnsi="Umschrift_TTn" w:cs="Times New Roman"/>
          <w:i/>
          <w:lang w:val="en-GB"/>
        </w:rPr>
        <w:tab/>
      </w:r>
      <w:r w:rsidR="008858FB" w:rsidRPr="00AC49E8">
        <w:rPr>
          <w:rFonts w:ascii="Umschrift_TTn" w:hAnsi="Umschrift_TTn" w:cs="Times New Roman"/>
          <w:i/>
          <w:lang w:val="en-GB"/>
        </w:rPr>
        <w:t>jw</w:t>
      </w:r>
      <w:r w:rsidR="008858FB" w:rsidRPr="00AC49E8">
        <w:rPr>
          <w:rFonts w:ascii="Times New Roman" w:hAnsi="Times New Roman" w:cs="Times New Roman"/>
          <w:lang w:val="en-GB"/>
        </w:rPr>
        <w:t xml:space="preserve"> + </w:t>
      </w:r>
      <w:r w:rsidR="00EB34CA" w:rsidRPr="00AC49E8">
        <w:rPr>
          <w:rFonts w:ascii="Times New Roman" w:hAnsi="Times New Roman" w:cs="Times New Roman"/>
          <w:lang w:val="en-GB"/>
        </w:rPr>
        <w:t>referential</w:t>
      </w:r>
      <w:r w:rsidR="008858FB" w:rsidRPr="00AC49E8">
        <w:rPr>
          <w:rFonts w:ascii="Times New Roman" w:hAnsi="Times New Roman" w:cs="Times New Roman"/>
          <w:lang w:val="en-GB"/>
        </w:rPr>
        <w:t xml:space="preserve"> S + stative predicate</w:t>
      </w:r>
    </w:p>
    <w:p w14:paraId="3382E23E" w14:textId="524C98BF" w:rsidR="00CD4381" w:rsidRPr="00AC49E8" w:rsidRDefault="00C76688" w:rsidP="00CD4381">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CD4381" w:rsidRPr="00AC49E8">
        <w:rPr>
          <w:rFonts w:ascii="Times New Roman" w:hAnsi="Times New Roman" w:cs="Times New Roman"/>
          <w:lang w:val="en-GB"/>
        </w:rPr>
        <w:t>‘</w:t>
      </w:r>
      <w:r w:rsidR="00193CC1" w:rsidRPr="00AC49E8">
        <w:rPr>
          <w:rFonts w:ascii="Times New Roman" w:hAnsi="Times New Roman" w:cs="Times New Roman"/>
          <w:lang w:val="en-GB"/>
        </w:rPr>
        <w:t>Your</w:t>
      </w:r>
      <w:r w:rsidR="00CD4381" w:rsidRPr="00AC49E8">
        <w:rPr>
          <w:rFonts w:ascii="Times New Roman" w:hAnsi="Times New Roman" w:cs="Times New Roman"/>
          <w:lang w:val="en-GB"/>
        </w:rPr>
        <w:t xml:space="preserve"> bread is </w:t>
      </w:r>
      <w:r w:rsidR="00193CC1" w:rsidRPr="00AC49E8">
        <w:rPr>
          <w:rFonts w:ascii="Times New Roman" w:hAnsi="Times New Roman" w:cs="Times New Roman"/>
          <w:lang w:val="en-GB"/>
        </w:rPr>
        <w:t>in the house</w:t>
      </w:r>
      <w:ins w:id="443" w:author="Elsa Oréal" w:date="2020-01-09T15:26:00Z">
        <w:r w:rsidR="009432D1">
          <w:rPr>
            <w:rFonts w:ascii="Times New Roman" w:hAnsi="Times New Roman" w:cs="Times New Roman"/>
            <w:lang w:val="en-GB"/>
          </w:rPr>
          <w:t>.</w:t>
        </w:r>
      </w:ins>
      <w:r w:rsidR="00193CC1" w:rsidRPr="00AC49E8">
        <w:rPr>
          <w:rFonts w:ascii="Times New Roman" w:hAnsi="Times New Roman" w:cs="Times New Roman"/>
          <w:lang w:val="en-GB"/>
        </w:rPr>
        <w:t>’</w:t>
      </w:r>
    </w:p>
    <w:p w14:paraId="5FCE75E3" w14:textId="77777777" w:rsidR="007364C3" w:rsidRPr="00AC49E8" w:rsidRDefault="007364C3" w:rsidP="0010462A">
      <w:pPr>
        <w:spacing w:line="276" w:lineRule="auto"/>
        <w:jc w:val="both"/>
        <w:rPr>
          <w:rFonts w:ascii="Times New Roman" w:hAnsi="Times New Roman" w:cs="Times New Roman"/>
          <w:lang w:val="en-GB"/>
        </w:rPr>
      </w:pPr>
    </w:p>
    <w:p w14:paraId="41D00B26" w14:textId="3CB62DF5" w:rsidR="00F40E57" w:rsidRPr="00AC49E8" w:rsidRDefault="00F93EDF" w:rsidP="0010462A">
      <w:pPr>
        <w:spacing w:line="276" w:lineRule="auto"/>
        <w:jc w:val="both"/>
        <w:rPr>
          <w:rFonts w:ascii="Times New Roman" w:hAnsi="Times New Roman" w:cs="Times New Roman"/>
          <w:lang w:val="en-GB"/>
        </w:rPr>
      </w:pPr>
      <w:r w:rsidRPr="00AC49E8">
        <w:rPr>
          <w:rFonts w:ascii="Times New Roman" w:hAnsi="Times New Roman" w:cs="Times New Roman"/>
          <w:lang w:val="en-GB"/>
        </w:rPr>
        <w:t>By the same token</w:t>
      </w:r>
      <w:r w:rsidR="00462E17" w:rsidRPr="00AC49E8">
        <w:rPr>
          <w:rFonts w:ascii="Times New Roman" w:hAnsi="Times New Roman" w:cs="Times New Roman"/>
          <w:lang w:val="en-GB"/>
        </w:rPr>
        <w:t>,</w:t>
      </w:r>
      <w:r w:rsidR="00D21122" w:rsidRPr="00AC49E8">
        <w:rPr>
          <w:rFonts w:ascii="Times New Roman" w:hAnsi="Times New Roman" w:cs="Times New Roman"/>
          <w:lang w:val="en-GB"/>
        </w:rPr>
        <w:t xml:space="preserve"> a need </w:t>
      </w:r>
      <w:r w:rsidR="00A14760" w:rsidRPr="00AC49E8">
        <w:rPr>
          <w:rFonts w:ascii="Times New Roman" w:hAnsi="Times New Roman" w:cs="Times New Roman"/>
          <w:lang w:val="en-GB"/>
        </w:rPr>
        <w:t>arises</w:t>
      </w:r>
      <w:r w:rsidR="00D21122" w:rsidRPr="00AC49E8">
        <w:rPr>
          <w:rFonts w:ascii="Times New Roman" w:hAnsi="Times New Roman" w:cs="Times New Roman"/>
          <w:lang w:val="en-GB"/>
        </w:rPr>
        <w:t xml:space="preserve"> for a renewed expressive mean. </w:t>
      </w:r>
      <w:r w:rsidR="007A31BE" w:rsidRPr="00AC49E8">
        <w:rPr>
          <w:rFonts w:ascii="Times New Roman" w:hAnsi="Times New Roman" w:cs="Times New Roman"/>
          <w:lang w:val="en-GB"/>
        </w:rPr>
        <w:t>T</w:t>
      </w:r>
      <w:r w:rsidR="004C6AC8" w:rsidRPr="00AC49E8">
        <w:rPr>
          <w:rFonts w:ascii="Times New Roman" w:hAnsi="Times New Roman" w:cs="Times New Roman"/>
          <w:lang w:val="en-GB"/>
        </w:rPr>
        <w:t>he new existential predication introduces the existential verb as a stative predicate</w:t>
      </w:r>
      <w:r w:rsidR="00193CC1" w:rsidRPr="00AC49E8">
        <w:rPr>
          <w:rFonts w:ascii="Times New Roman" w:hAnsi="Times New Roman" w:cs="Times New Roman"/>
          <w:lang w:val="en-GB"/>
        </w:rPr>
        <w:t>, thus making existential semantics explicit again</w:t>
      </w:r>
      <w:r w:rsidR="00A14760" w:rsidRPr="00AC49E8">
        <w:rPr>
          <w:rFonts w:ascii="Times New Roman" w:hAnsi="Times New Roman" w:cs="Times New Roman"/>
          <w:lang w:val="en-GB"/>
        </w:rPr>
        <w:t>, while displacing the subject to the rhematic position</w:t>
      </w:r>
      <w:ins w:id="444" w:author="Albion M. Butters" w:date="2019-12-19T15:55:00Z">
        <w:r w:rsidR="00FA3FDB">
          <w:rPr>
            <w:rFonts w:ascii="Times New Roman" w:hAnsi="Times New Roman" w:cs="Times New Roman"/>
            <w:lang w:val="en-GB"/>
          </w:rPr>
          <w:t>,</w:t>
        </w:r>
      </w:ins>
      <w:r w:rsidR="00A14760" w:rsidRPr="00AC49E8">
        <w:rPr>
          <w:rFonts w:ascii="Times New Roman" w:hAnsi="Times New Roman" w:cs="Times New Roman"/>
          <w:lang w:val="en-GB"/>
        </w:rPr>
        <w:t xml:space="preserve"> </w:t>
      </w:r>
      <w:ins w:id="445" w:author="Albion M. Butters" w:date="2019-12-19T15:55:00Z">
        <w:r w:rsidR="00FA3FDB">
          <w:rPr>
            <w:rFonts w:ascii="Times New Roman" w:hAnsi="Times New Roman" w:cs="Times New Roman"/>
            <w:lang w:val="en-GB"/>
          </w:rPr>
          <w:t>be</w:t>
        </w:r>
      </w:ins>
      <w:r w:rsidR="00A14760" w:rsidRPr="00AC49E8">
        <w:rPr>
          <w:rFonts w:ascii="Times New Roman" w:hAnsi="Times New Roman" w:cs="Times New Roman"/>
          <w:lang w:val="en-GB"/>
        </w:rPr>
        <w:t>fitting its informational status</w:t>
      </w:r>
      <w:ins w:id="446" w:author="Albion M. Butters" w:date="2019-12-19T11:44:00Z">
        <w:r w:rsidR="00DE3CD7">
          <w:rPr>
            <w:rFonts w:ascii="Times New Roman" w:hAnsi="Times New Roman" w:cs="Times New Roman"/>
            <w:lang w:val="en-GB"/>
          </w:rPr>
          <w:t>:</w:t>
        </w:r>
      </w:ins>
      <w:r w:rsidR="004C6AC8" w:rsidRPr="00AC49E8">
        <w:rPr>
          <w:rFonts w:ascii="Times New Roman" w:hAnsi="Times New Roman" w:cs="Times New Roman"/>
          <w:lang w:val="en-GB"/>
        </w:rPr>
        <w:t xml:space="preserve"> </w:t>
      </w:r>
    </w:p>
    <w:p w14:paraId="308B18D3" w14:textId="77777777" w:rsidR="004C6AC8" w:rsidRPr="00AC49E8" w:rsidRDefault="004C6AC8" w:rsidP="0010462A">
      <w:pPr>
        <w:spacing w:line="276" w:lineRule="auto"/>
        <w:jc w:val="both"/>
        <w:rPr>
          <w:rFonts w:ascii="Times New Roman" w:hAnsi="Times New Roman" w:cs="Times New Roman"/>
          <w:lang w:val="en-GB"/>
        </w:rPr>
      </w:pPr>
    </w:p>
    <w:p w14:paraId="72C72545" w14:textId="5CEDB54F" w:rsidR="00051F14" w:rsidRPr="00AC49E8" w:rsidRDefault="00051F14" w:rsidP="0010462A">
      <w:pPr>
        <w:spacing w:line="276" w:lineRule="auto"/>
        <w:jc w:val="both"/>
        <w:rPr>
          <w:rFonts w:ascii="Times New Roman" w:hAnsi="Times New Roman" w:cs="Times New Roman"/>
          <w:lang w:val="en-GB"/>
        </w:rPr>
      </w:pPr>
      <w:r w:rsidRPr="00AC49E8">
        <w:rPr>
          <w:rFonts w:ascii="Times New Roman" w:hAnsi="Times New Roman" w:cs="Times New Roman"/>
          <w:lang w:val="en-GB"/>
        </w:rPr>
        <w:t>(60)</w:t>
      </w:r>
    </w:p>
    <w:p w14:paraId="46E596C9" w14:textId="2651919C" w:rsidR="004C6AC8" w:rsidRPr="00AC49E8" w:rsidRDefault="00051F14" w:rsidP="004C6AC8">
      <w:pPr>
        <w:spacing w:line="276" w:lineRule="auto"/>
        <w:jc w:val="both"/>
        <w:rPr>
          <w:rFonts w:ascii="Times New Roman" w:hAnsi="Times New Roman" w:cs="Times New Roman"/>
          <w:lang w:val="en-GB"/>
        </w:rPr>
      </w:pPr>
      <w:r w:rsidRPr="00AC49E8">
        <w:rPr>
          <w:rFonts w:ascii="Umschrift_TTn" w:hAnsi="Umschrift_TTn" w:cs="Times New Roman"/>
          <w:i/>
          <w:lang w:val="en-GB"/>
        </w:rPr>
        <w:tab/>
      </w:r>
      <w:r w:rsidR="004C6AC8" w:rsidRPr="00AC49E8">
        <w:rPr>
          <w:rFonts w:ascii="Umschrift_TTn" w:hAnsi="Umschrift_TTn" w:cs="Times New Roman"/>
          <w:i/>
          <w:lang w:val="en-GB"/>
        </w:rPr>
        <w:t>jw</w:t>
      </w:r>
      <w:r w:rsidR="004C6AC8" w:rsidRPr="00AC49E8">
        <w:rPr>
          <w:rFonts w:ascii="Times New Roman" w:hAnsi="Times New Roman" w:cs="Times New Roman"/>
          <w:lang w:val="en-GB"/>
        </w:rPr>
        <w:t xml:space="preserve"> + referential S + </w:t>
      </w:r>
      <w:r w:rsidR="004C6AC8" w:rsidRPr="00AC49E8">
        <w:rPr>
          <w:rFonts w:ascii="Umschrift_TTn" w:hAnsi="Umschrift_TTn" w:cs="Times New Roman"/>
          <w:i/>
          <w:lang w:val="en-GB"/>
        </w:rPr>
        <w:t>wn</w:t>
      </w:r>
      <w:r w:rsidR="00EA5704" w:rsidRPr="00AC49E8">
        <w:rPr>
          <w:rFonts w:ascii="Umschrift_TTn" w:hAnsi="Umschrift_TTn" w:cs="Times New Roman"/>
          <w:i/>
          <w:lang w:val="en-GB"/>
        </w:rPr>
        <w:t xml:space="preserve"> </w:t>
      </w:r>
      <w:r w:rsidR="00EA5704" w:rsidRPr="00AC49E8">
        <w:rPr>
          <w:rFonts w:ascii="Umschrift_TTn" w:hAnsi="Umschrift_TTn" w:cs="Times New Roman"/>
          <w:i/>
          <w:lang w:val="en-GB"/>
        </w:rPr>
        <w:tab/>
      </w:r>
      <w:r w:rsidR="00EA5704" w:rsidRPr="00AC49E8">
        <w:rPr>
          <w:rFonts w:ascii="Umschrift_TTn" w:hAnsi="Umschrift_TTn" w:cs="Times New Roman"/>
          <w:i/>
          <w:lang w:val="en-GB"/>
        </w:rPr>
        <w:tab/>
      </w:r>
      <w:r w:rsidR="00EA5704" w:rsidRPr="00AC49E8">
        <w:rPr>
          <w:rFonts w:ascii="Times New Roman" w:hAnsi="Times New Roman" w:cs="Times New Roman"/>
          <w:i/>
          <w:lang w:val="en-GB"/>
        </w:rPr>
        <w:t>≠</w:t>
      </w:r>
      <w:r w:rsidR="004C6AC8" w:rsidRPr="00AC49E8">
        <w:rPr>
          <w:rFonts w:ascii="Umschrift_TTn" w:hAnsi="Umschrift_TTn" w:cs="Times New Roman"/>
          <w:i/>
          <w:lang w:val="en-GB"/>
        </w:rPr>
        <w:tab/>
        <w:t xml:space="preserve"> jw</w:t>
      </w:r>
      <w:r w:rsidR="004C6AC8" w:rsidRPr="00AC49E8">
        <w:rPr>
          <w:rFonts w:ascii="Times New Roman" w:hAnsi="Times New Roman" w:cs="Times New Roman"/>
          <w:lang w:val="en-GB"/>
        </w:rPr>
        <w:t xml:space="preserve"> + </w:t>
      </w:r>
      <w:r w:rsidR="004C6AC8" w:rsidRPr="00AC49E8">
        <w:rPr>
          <w:rFonts w:ascii="Umschrift_TTn" w:hAnsi="Umschrift_TTn" w:cs="Times New Roman"/>
          <w:i/>
          <w:lang w:val="en-GB"/>
        </w:rPr>
        <w:t xml:space="preserve">wn </w:t>
      </w:r>
      <w:r w:rsidR="004C6AC8" w:rsidRPr="00AC49E8">
        <w:rPr>
          <w:rFonts w:ascii="Times New Roman" w:hAnsi="Times New Roman" w:cs="Times New Roman"/>
          <w:lang w:val="en-GB"/>
        </w:rPr>
        <w:t>+ indefinite S</w:t>
      </w:r>
    </w:p>
    <w:p w14:paraId="307E040A" w14:textId="3121C998" w:rsidR="0076670C" w:rsidRPr="00AC49E8" w:rsidRDefault="00051F14" w:rsidP="0010462A">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4C6AC8" w:rsidRPr="00AC49E8">
        <w:rPr>
          <w:rFonts w:ascii="Times New Roman" w:hAnsi="Times New Roman" w:cs="Times New Roman"/>
          <w:lang w:val="en-GB"/>
        </w:rPr>
        <w:t>‘The bread is existing</w:t>
      </w:r>
      <w:ins w:id="447" w:author="Elsa Oréal" w:date="2020-01-09T15:26:00Z">
        <w:r w:rsidR="009432D1">
          <w:rPr>
            <w:rFonts w:ascii="Times New Roman" w:hAnsi="Times New Roman" w:cs="Times New Roman"/>
            <w:lang w:val="en-GB"/>
          </w:rPr>
          <w:t>.</w:t>
        </w:r>
      </w:ins>
      <w:r w:rsidR="004C6AC8" w:rsidRPr="00AC49E8">
        <w:rPr>
          <w:rFonts w:ascii="Times New Roman" w:hAnsi="Times New Roman" w:cs="Times New Roman"/>
          <w:lang w:val="en-GB"/>
        </w:rPr>
        <w:t>’</w:t>
      </w:r>
      <w:r w:rsidR="004C6AC8" w:rsidRPr="00AC49E8">
        <w:rPr>
          <w:rFonts w:ascii="Times New Roman" w:hAnsi="Times New Roman" w:cs="Times New Roman"/>
          <w:lang w:val="en-GB"/>
        </w:rPr>
        <w:tab/>
      </w:r>
      <w:r w:rsidR="00EA5704" w:rsidRPr="00AC49E8">
        <w:rPr>
          <w:rFonts w:ascii="Times New Roman" w:hAnsi="Times New Roman" w:cs="Times New Roman"/>
          <w:lang w:val="en-GB"/>
        </w:rPr>
        <w:tab/>
      </w:r>
      <w:r w:rsidR="00EA5704" w:rsidRPr="00AC49E8">
        <w:rPr>
          <w:rFonts w:ascii="Times New Roman" w:hAnsi="Times New Roman" w:cs="Times New Roman"/>
          <w:lang w:val="en-GB"/>
        </w:rPr>
        <w:tab/>
      </w:r>
      <w:r w:rsidR="004C6AC8" w:rsidRPr="00AC49E8">
        <w:rPr>
          <w:rFonts w:ascii="Times New Roman" w:hAnsi="Times New Roman" w:cs="Times New Roman"/>
          <w:lang w:val="en-GB"/>
        </w:rPr>
        <w:t>‘there is bread</w:t>
      </w:r>
      <w:ins w:id="448" w:author="Elsa Oréal" w:date="2020-01-09T15:26:00Z">
        <w:r w:rsidR="009432D1">
          <w:rPr>
            <w:rFonts w:ascii="Times New Roman" w:hAnsi="Times New Roman" w:cs="Times New Roman"/>
            <w:lang w:val="en-GB"/>
          </w:rPr>
          <w:t>.</w:t>
        </w:r>
      </w:ins>
      <w:r w:rsidR="004C6AC8" w:rsidRPr="00AC49E8">
        <w:rPr>
          <w:rFonts w:ascii="Times New Roman" w:hAnsi="Times New Roman" w:cs="Times New Roman"/>
          <w:lang w:val="en-GB"/>
        </w:rPr>
        <w:t>’</w:t>
      </w:r>
    </w:p>
    <w:p w14:paraId="145EF50A" w14:textId="77777777" w:rsidR="00757C7D" w:rsidRPr="00AC49E8" w:rsidRDefault="00757C7D" w:rsidP="0010462A">
      <w:pPr>
        <w:spacing w:line="276" w:lineRule="auto"/>
        <w:jc w:val="both"/>
        <w:rPr>
          <w:rFonts w:ascii="Times New Roman" w:hAnsi="Times New Roman" w:cs="Times New Roman"/>
          <w:lang w:val="en-GB"/>
        </w:rPr>
      </w:pPr>
    </w:p>
    <w:p w14:paraId="138BA225" w14:textId="1B3E3951" w:rsidR="0010462A" w:rsidRPr="00AC49E8" w:rsidRDefault="006C04C9" w:rsidP="0010462A">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3677BA" w:rsidRPr="00AC49E8">
        <w:rPr>
          <w:rFonts w:ascii="Times New Roman" w:hAnsi="Times New Roman" w:cs="Times New Roman"/>
          <w:lang w:val="en-GB"/>
        </w:rPr>
        <w:t xml:space="preserve">Only in </w:t>
      </w:r>
      <w:r w:rsidR="00856887" w:rsidRPr="00AC49E8">
        <w:rPr>
          <w:rFonts w:ascii="Times New Roman" w:hAnsi="Times New Roman" w:cs="Times New Roman"/>
          <w:lang w:val="en-GB"/>
        </w:rPr>
        <w:t>phase</w:t>
      </w:r>
      <w:r w:rsidR="003677BA" w:rsidRPr="00AC49E8">
        <w:rPr>
          <w:rFonts w:ascii="Times New Roman" w:hAnsi="Times New Roman" w:cs="Times New Roman"/>
          <w:lang w:val="en-GB"/>
        </w:rPr>
        <w:t xml:space="preserve"> (1) is there </w:t>
      </w:r>
      <w:r w:rsidR="000D3D3B" w:rsidRPr="00AC49E8">
        <w:rPr>
          <w:rFonts w:ascii="Times New Roman" w:hAnsi="Times New Roman" w:cs="Times New Roman"/>
          <w:lang w:val="en-GB"/>
        </w:rPr>
        <w:t>a possible</w:t>
      </w:r>
      <w:ins w:id="449" w:author="Albion M. Butters" w:date="2019-12-19T15:59:00Z">
        <w:r w:rsidR="00FA3FDB">
          <w:rPr>
            <w:rFonts w:ascii="Times New Roman" w:hAnsi="Times New Roman" w:cs="Times New Roman"/>
            <w:lang w:val="en-GB"/>
          </w:rPr>
          <w:t xml:space="preserve"> (</w:t>
        </w:r>
      </w:ins>
      <w:r w:rsidR="000D3D3B" w:rsidRPr="00AC49E8">
        <w:rPr>
          <w:rFonts w:ascii="Times New Roman" w:hAnsi="Times New Roman" w:cs="Times New Roman"/>
          <w:lang w:val="en-GB"/>
        </w:rPr>
        <w:t>though not directly attested</w:t>
      </w:r>
      <w:ins w:id="450" w:author="Albion M. Butters" w:date="2019-12-19T15:59:00Z">
        <w:r w:rsidR="00FA3FDB">
          <w:rPr>
            <w:rFonts w:ascii="Times New Roman" w:hAnsi="Times New Roman" w:cs="Times New Roman"/>
            <w:lang w:val="en-GB"/>
          </w:rPr>
          <w:t>)</w:t>
        </w:r>
      </w:ins>
      <w:r w:rsidR="000D3D3B" w:rsidRPr="00AC49E8">
        <w:rPr>
          <w:rFonts w:ascii="Times New Roman" w:hAnsi="Times New Roman" w:cs="Times New Roman"/>
          <w:lang w:val="en-GB"/>
        </w:rPr>
        <w:t xml:space="preserve"> source construction </w:t>
      </w:r>
      <w:ins w:id="451" w:author="Elsa Oréal" w:date="2020-01-09T15:28:00Z">
        <w:r w:rsidR="00327AA5">
          <w:rPr>
            <w:rFonts w:ascii="Times New Roman" w:hAnsi="Times New Roman" w:cs="Times New Roman"/>
            <w:lang w:val="en-GB"/>
          </w:rPr>
          <w:t>common</w:t>
        </w:r>
        <w:r w:rsidR="00327AA5" w:rsidRPr="00AC49E8">
          <w:rPr>
            <w:rFonts w:ascii="Times New Roman" w:hAnsi="Times New Roman" w:cs="Times New Roman"/>
            <w:lang w:val="en-GB"/>
          </w:rPr>
          <w:t xml:space="preserve"> </w:t>
        </w:r>
      </w:ins>
      <w:ins w:id="452" w:author="Albion M. Butters" w:date="2019-12-19T15:59:00Z">
        <w:r w:rsidR="00FA3FDB">
          <w:rPr>
            <w:rFonts w:ascii="Times New Roman" w:hAnsi="Times New Roman" w:cs="Times New Roman"/>
            <w:lang w:val="en-GB"/>
          </w:rPr>
          <w:t>to</w:t>
        </w:r>
        <w:r w:rsidR="00FA3FDB" w:rsidRPr="00AC49E8">
          <w:rPr>
            <w:rFonts w:ascii="Times New Roman" w:hAnsi="Times New Roman" w:cs="Times New Roman"/>
            <w:lang w:val="en-GB"/>
          </w:rPr>
          <w:t xml:space="preserve"> </w:t>
        </w:r>
      </w:ins>
      <w:r w:rsidR="000D3D3B" w:rsidRPr="00AC49E8">
        <w:rPr>
          <w:rFonts w:ascii="Times New Roman" w:hAnsi="Times New Roman" w:cs="Times New Roman"/>
          <w:lang w:val="en-GB"/>
        </w:rPr>
        <w:t>Standard Negation and the new negative existential</w:t>
      </w:r>
      <w:r w:rsidR="0050246F" w:rsidRPr="00AC49E8">
        <w:rPr>
          <w:rFonts w:ascii="Times New Roman" w:hAnsi="Times New Roman" w:cs="Times New Roman"/>
          <w:lang w:val="en-GB"/>
        </w:rPr>
        <w:t>. The choice of the nominalization marked with an ending -</w:t>
      </w:r>
      <w:r w:rsidR="0050246F" w:rsidRPr="00AC49E8">
        <w:rPr>
          <w:rFonts w:ascii="Umschrift_TTn" w:hAnsi="Umschrift_TTn" w:cs="Times New Roman"/>
          <w:i/>
          <w:lang w:val="en-GB"/>
        </w:rPr>
        <w:t xml:space="preserve">t </w:t>
      </w:r>
      <w:r w:rsidR="0050246F" w:rsidRPr="00AC49E8">
        <w:rPr>
          <w:rFonts w:ascii="Times New Roman" w:hAnsi="Times New Roman" w:cs="Times New Roman"/>
          <w:lang w:val="en-GB"/>
        </w:rPr>
        <w:t>would parallel t</w:t>
      </w:r>
      <w:r w:rsidR="006A5027" w:rsidRPr="00AC49E8">
        <w:rPr>
          <w:rFonts w:ascii="Times New Roman" w:hAnsi="Times New Roman" w:cs="Times New Roman"/>
          <w:lang w:val="en-GB"/>
        </w:rPr>
        <w:t>he grammaticalization of the so-</w:t>
      </w:r>
      <w:r w:rsidR="0050246F" w:rsidRPr="00AC49E8">
        <w:rPr>
          <w:rFonts w:ascii="Times New Roman" w:hAnsi="Times New Roman" w:cs="Times New Roman"/>
          <w:lang w:val="en-GB"/>
        </w:rPr>
        <w:t xml:space="preserve">called </w:t>
      </w:r>
      <w:r w:rsidR="0050246F" w:rsidRPr="00AC49E8">
        <w:rPr>
          <w:rFonts w:ascii="Umschrift_TTn" w:hAnsi="Umschrift_TTn" w:cs="Times New Roman"/>
          <w:i/>
          <w:lang w:val="en-GB"/>
        </w:rPr>
        <w:t>t</w:t>
      </w:r>
      <w:r w:rsidR="0050246F" w:rsidRPr="00AC49E8">
        <w:rPr>
          <w:rFonts w:ascii="Times New Roman" w:hAnsi="Times New Roman" w:cs="Times New Roman"/>
          <w:lang w:val="en-GB"/>
        </w:rPr>
        <w:t>-passive form from a</w:t>
      </w:r>
      <w:r w:rsidR="009F4100" w:rsidRPr="00AC49E8">
        <w:rPr>
          <w:rFonts w:ascii="Times New Roman" w:hAnsi="Times New Roman" w:cs="Times New Roman"/>
          <w:lang w:val="en-GB"/>
        </w:rPr>
        <w:t>n</w:t>
      </w:r>
      <w:r w:rsidR="0050246F" w:rsidRPr="00AC49E8">
        <w:rPr>
          <w:rFonts w:ascii="Times New Roman" w:hAnsi="Times New Roman" w:cs="Times New Roman"/>
          <w:lang w:val="en-GB"/>
        </w:rPr>
        <w:t xml:space="preserve"> </w:t>
      </w:r>
      <w:r w:rsidR="00955BFA" w:rsidRPr="00AC49E8">
        <w:rPr>
          <w:rFonts w:ascii="Times New Roman" w:hAnsi="Times New Roman" w:cs="Times New Roman"/>
          <w:lang w:val="en-GB"/>
        </w:rPr>
        <w:t xml:space="preserve">action nominal </w:t>
      </w:r>
      <w:r w:rsidR="009F4100" w:rsidRPr="00AC49E8">
        <w:rPr>
          <w:rFonts w:ascii="Times New Roman" w:hAnsi="Times New Roman" w:cs="Times New Roman"/>
          <w:lang w:val="en-GB"/>
        </w:rPr>
        <w:t xml:space="preserve">marked for completive aspect </w:t>
      </w:r>
      <w:r w:rsidR="0050246F" w:rsidRPr="00AC49E8">
        <w:rPr>
          <w:rFonts w:ascii="Times New Roman" w:hAnsi="Times New Roman" w:cs="Times New Roman"/>
          <w:lang w:val="en-GB"/>
        </w:rPr>
        <w:t>following the former negative verb</w:t>
      </w:r>
      <w:r w:rsidR="0023637F" w:rsidRPr="00AC49E8">
        <w:rPr>
          <w:rFonts w:ascii="Umschrift_TTn" w:hAnsi="Umschrift_TTn" w:cs="Times New Roman"/>
          <w:i/>
          <w:lang w:val="en-GB"/>
        </w:rPr>
        <w:t xml:space="preserve"> ni</w:t>
      </w:r>
      <w:ins w:id="453" w:author="Albion M. Butters" w:date="2019-12-19T11:44:00Z">
        <w:r w:rsidR="00DE3CD7">
          <w:rPr>
            <w:rFonts w:ascii="Umschrift_TTn" w:hAnsi="Umschrift_TTn" w:cs="Times New Roman"/>
            <w:i/>
            <w:lang w:val="en-GB"/>
          </w:rPr>
          <w:t>:</w:t>
        </w:r>
      </w:ins>
      <w:r w:rsidR="00B363CE" w:rsidRPr="00AC49E8">
        <w:rPr>
          <w:rStyle w:val="Marquenotebasdepage"/>
          <w:rFonts w:ascii="Times New Roman" w:hAnsi="Times New Roman" w:cs="Times New Roman"/>
          <w:lang w:val="en-GB"/>
        </w:rPr>
        <w:footnoteReference w:id="35"/>
      </w:r>
      <w:r w:rsidR="000D3D3B" w:rsidRPr="00AC49E8">
        <w:rPr>
          <w:rFonts w:ascii="Times New Roman" w:hAnsi="Times New Roman" w:cs="Times New Roman"/>
          <w:lang w:val="en-GB"/>
        </w:rPr>
        <w:t xml:space="preserve"> </w:t>
      </w:r>
    </w:p>
    <w:p w14:paraId="12F1C3B0" w14:textId="77777777" w:rsidR="000D3D3B" w:rsidRPr="00AC49E8" w:rsidRDefault="000D3D3B" w:rsidP="0010462A">
      <w:pPr>
        <w:spacing w:line="276" w:lineRule="auto"/>
        <w:jc w:val="both"/>
        <w:rPr>
          <w:rFonts w:ascii="Times New Roman" w:hAnsi="Times New Roman" w:cs="Times New Roman"/>
          <w:lang w:val="en-GB"/>
        </w:rPr>
      </w:pPr>
    </w:p>
    <w:p w14:paraId="3B47535C" w14:textId="3A55B1FC" w:rsidR="00856887" w:rsidRPr="00AC49E8" w:rsidRDefault="00856887" w:rsidP="0010462A">
      <w:pPr>
        <w:spacing w:line="276" w:lineRule="auto"/>
        <w:jc w:val="both"/>
        <w:rPr>
          <w:rFonts w:ascii="Times New Roman" w:hAnsi="Times New Roman" w:cs="Times New Roman"/>
          <w:lang w:val="en-GB"/>
        </w:rPr>
      </w:pPr>
      <w:r w:rsidRPr="00AC49E8">
        <w:rPr>
          <w:rFonts w:ascii="Times New Roman" w:hAnsi="Times New Roman" w:cs="Times New Roman"/>
          <w:lang w:val="en-GB"/>
        </w:rPr>
        <w:t>(61)</w:t>
      </w:r>
    </w:p>
    <w:p w14:paraId="47F4D590" w14:textId="3A6EBB59" w:rsidR="000D3D3B" w:rsidRPr="00AC49E8" w:rsidRDefault="0081130E" w:rsidP="0010462A">
      <w:pPr>
        <w:spacing w:line="276" w:lineRule="auto"/>
        <w:jc w:val="both"/>
        <w:rPr>
          <w:rFonts w:ascii="Times New Roman" w:hAnsi="Times New Roman" w:cs="Times New Roman"/>
          <w:lang w:val="en-GB"/>
        </w:rPr>
      </w:pPr>
      <w:r w:rsidRPr="00AC49E8">
        <w:rPr>
          <w:rFonts w:ascii="Umschrift_TTn" w:hAnsi="Umschrift_TTn" w:cs="Times New Roman"/>
          <w:i/>
          <w:lang w:val="en-GB"/>
        </w:rPr>
        <w:tab/>
      </w:r>
      <w:r w:rsidR="000D3D3B" w:rsidRPr="00AC49E8">
        <w:rPr>
          <w:rFonts w:ascii="Umschrift_TTn" w:hAnsi="Umschrift_TTn" w:cs="Times New Roman"/>
          <w:i/>
          <w:lang w:val="en-GB"/>
        </w:rPr>
        <w:t xml:space="preserve">ni </w:t>
      </w:r>
      <w:r w:rsidR="00916A29" w:rsidRPr="00AC49E8">
        <w:rPr>
          <w:rFonts w:ascii="Umschrift_TTn" w:hAnsi="Umschrift_TTn" w:cs="Times New Roman"/>
          <w:i/>
          <w:lang w:val="en-GB"/>
        </w:rPr>
        <w:tab/>
      </w:r>
      <w:r w:rsidR="00916A29" w:rsidRPr="00AC49E8">
        <w:rPr>
          <w:rFonts w:ascii="Umschrift_TTn" w:hAnsi="Umschrift_TTn" w:cs="Times New Roman"/>
          <w:i/>
          <w:lang w:val="en-GB"/>
        </w:rPr>
        <w:tab/>
      </w:r>
      <w:r w:rsidR="000D3D3B" w:rsidRPr="00AC49E8">
        <w:rPr>
          <w:rFonts w:ascii="Umschrift_TTn" w:hAnsi="Umschrift_TTn" w:cs="Times New Roman"/>
          <w:i/>
          <w:lang w:val="en-GB"/>
        </w:rPr>
        <w:t>jri-t</w:t>
      </w:r>
      <w:r w:rsidR="000D3D3B" w:rsidRPr="00AC49E8">
        <w:rPr>
          <w:rFonts w:ascii="Times New Roman" w:hAnsi="Times New Roman" w:cs="Times New Roman"/>
          <w:lang w:val="en-GB"/>
        </w:rPr>
        <w:t xml:space="preserve"> </w:t>
      </w:r>
      <w:r w:rsidR="00916A29" w:rsidRPr="00AC49E8">
        <w:rPr>
          <w:rFonts w:ascii="Times New Roman" w:hAnsi="Times New Roman" w:cs="Times New Roman"/>
          <w:lang w:val="en-GB"/>
        </w:rPr>
        <w:tab/>
      </w:r>
      <w:r w:rsidR="00916A29" w:rsidRPr="00AC49E8">
        <w:rPr>
          <w:rFonts w:ascii="Times New Roman" w:hAnsi="Times New Roman" w:cs="Times New Roman"/>
          <w:lang w:val="en-GB"/>
        </w:rPr>
        <w:tab/>
      </w:r>
      <w:r w:rsidR="00916A29" w:rsidRPr="00AC49E8">
        <w:rPr>
          <w:rFonts w:ascii="Times New Roman" w:hAnsi="Times New Roman" w:cs="Times New Roman"/>
          <w:lang w:val="en-GB"/>
        </w:rPr>
        <w:tab/>
      </w:r>
      <w:r w:rsidR="00916A29" w:rsidRPr="00AC49E8">
        <w:rPr>
          <w:rFonts w:ascii="Times New Roman" w:hAnsi="Times New Roman" w:cs="Times New Roman"/>
          <w:lang w:val="en-GB"/>
        </w:rPr>
        <w:tab/>
      </w:r>
      <w:r w:rsidR="00916A29" w:rsidRPr="00AC49E8">
        <w:rPr>
          <w:rFonts w:ascii="Times New Roman" w:hAnsi="Times New Roman" w:cs="Times New Roman"/>
          <w:lang w:val="en-GB"/>
        </w:rPr>
        <w:tab/>
      </w:r>
      <w:r w:rsidR="000D3D3B" w:rsidRPr="00AC49E8">
        <w:rPr>
          <w:rFonts w:ascii="Times New Roman" w:hAnsi="Times New Roman" w:cs="Times New Roman"/>
          <w:lang w:val="en-GB"/>
        </w:rPr>
        <w:t>P</w:t>
      </w:r>
      <w:r w:rsidR="00E15BB4" w:rsidRPr="00AC49E8">
        <w:rPr>
          <w:rFonts w:ascii="Times New Roman" w:hAnsi="Times New Roman" w:cs="Times New Roman"/>
          <w:lang w:val="en-GB"/>
        </w:rPr>
        <w:t xml:space="preserve"> </w:t>
      </w:r>
    </w:p>
    <w:p w14:paraId="16B1D4B3" w14:textId="451606BF" w:rsidR="000D3D3B" w:rsidRPr="00AC49E8" w:rsidRDefault="0081130E" w:rsidP="0010462A">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0D3D3B" w:rsidRPr="00AC49E8">
        <w:rPr>
          <w:rFonts w:ascii="Times New Roman" w:hAnsi="Times New Roman" w:cs="Times New Roman"/>
          <w:smallCaps/>
          <w:lang w:val="en-GB"/>
        </w:rPr>
        <w:t>neg</w:t>
      </w:r>
      <w:r w:rsidR="000D3D3B" w:rsidRPr="00AC49E8">
        <w:rPr>
          <w:rFonts w:ascii="Times New Roman" w:hAnsi="Times New Roman" w:cs="Times New Roman"/>
          <w:lang w:val="en-GB"/>
        </w:rPr>
        <w:t xml:space="preserve"> </w:t>
      </w:r>
      <w:r w:rsidR="00916A29" w:rsidRPr="00AC49E8">
        <w:rPr>
          <w:rFonts w:ascii="Times New Roman" w:hAnsi="Times New Roman" w:cs="Times New Roman"/>
          <w:lang w:val="en-GB"/>
        </w:rPr>
        <w:tab/>
      </w:r>
      <w:r w:rsidR="000D3D3B" w:rsidRPr="00AC49E8">
        <w:rPr>
          <w:rFonts w:ascii="Times New Roman" w:hAnsi="Times New Roman" w:cs="Times New Roman"/>
          <w:lang w:val="en-GB"/>
        </w:rPr>
        <w:t>do\</w:t>
      </w:r>
      <w:r w:rsidR="000D3D3B" w:rsidRPr="00AC49E8">
        <w:rPr>
          <w:rFonts w:ascii="Times New Roman" w:hAnsi="Times New Roman" w:cs="Times New Roman"/>
          <w:smallCaps/>
          <w:lang w:val="en-GB"/>
        </w:rPr>
        <w:t>nmlz</w:t>
      </w:r>
      <w:r w:rsidR="000D3D3B" w:rsidRPr="00AC49E8">
        <w:rPr>
          <w:rFonts w:ascii="Times New Roman" w:hAnsi="Times New Roman" w:cs="Times New Roman"/>
          <w:lang w:val="en-GB"/>
        </w:rPr>
        <w:t>-</w:t>
      </w:r>
      <w:r w:rsidR="006D4F56" w:rsidRPr="00AC49E8">
        <w:rPr>
          <w:rFonts w:ascii="Times New Roman" w:hAnsi="Times New Roman" w:cs="Times New Roman"/>
          <w:smallCaps/>
          <w:lang w:val="en-GB"/>
        </w:rPr>
        <w:t>compl</w:t>
      </w:r>
      <w:r w:rsidR="000D3D3B" w:rsidRPr="00AC49E8">
        <w:rPr>
          <w:rFonts w:ascii="Times New Roman" w:hAnsi="Times New Roman" w:cs="Times New Roman"/>
          <w:lang w:val="en-GB"/>
        </w:rPr>
        <w:t xml:space="preserve"> </w:t>
      </w:r>
      <w:r w:rsidR="00916A29" w:rsidRPr="00AC49E8">
        <w:rPr>
          <w:rFonts w:ascii="Times New Roman" w:hAnsi="Times New Roman" w:cs="Times New Roman"/>
          <w:lang w:val="en-GB"/>
        </w:rPr>
        <w:tab/>
      </w:r>
      <w:r w:rsidR="000D3D3B" w:rsidRPr="00AC49E8">
        <w:rPr>
          <w:rFonts w:ascii="Times New Roman" w:hAnsi="Times New Roman" w:cs="Times New Roman"/>
          <w:lang w:val="en-GB"/>
        </w:rPr>
        <w:t>P</w:t>
      </w:r>
    </w:p>
    <w:p w14:paraId="1ED39968" w14:textId="460DA41D" w:rsidR="000D3D3B" w:rsidRPr="00AC49E8" w:rsidRDefault="0081130E" w:rsidP="0010462A">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AA67B6" w:rsidRPr="00AC49E8">
        <w:rPr>
          <w:rFonts w:ascii="Times New Roman" w:hAnsi="Times New Roman" w:cs="Times New Roman"/>
          <w:lang w:val="en-GB"/>
        </w:rPr>
        <w:t>‘</w:t>
      </w:r>
      <w:r w:rsidR="00423A83" w:rsidRPr="00AC49E8">
        <w:rPr>
          <w:rFonts w:ascii="Times New Roman" w:hAnsi="Times New Roman" w:cs="Times New Roman"/>
          <w:lang w:val="en-GB"/>
        </w:rPr>
        <w:t>T</w:t>
      </w:r>
      <w:r w:rsidR="007A0310" w:rsidRPr="00AC49E8">
        <w:rPr>
          <w:rFonts w:ascii="Times New Roman" w:hAnsi="Times New Roman" w:cs="Times New Roman"/>
          <w:lang w:val="en-GB"/>
        </w:rPr>
        <w:t>here is no action of P</w:t>
      </w:r>
      <w:r w:rsidR="00AA67B6" w:rsidRPr="00AC49E8">
        <w:rPr>
          <w:rFonts w:ascii="Times New Roman" w:hAnsi="Times New Roman" w:cs="Times New Roman"/>
          <w:lang w:val="en-GB"/>
        </w:rPr>
        <w:t>’</w:t>
      </w:r>
      <w:r w:rsidR="007A0310" w:rsidRPr="00AC49E8">
        <w:rPr>
          <w:rFonts w:ascii="Times New Roman" w:hAnsi="Times New Roman" w:cs="Times New Roman"/>
          <w:lang w:val="en-GB"/>
        </w:rPr>
        <w:t xml:space="preserve"> &gt; </w:t>
      </w:r>
      <w:r w:rsidR="00AA67B6" w:rsidRPr="00AC49E8">
        <w:rPr>
          <w:rFonts w:ascii="Times New Roman" w:hAnsi="Times New Roman" w:cs="Times New Roman"/>
          <w:lang w:val="en-GB"/>
        </w:rPr>
        <w:t>‘</w:t>
      </w:r>
      <w:r w:rsidR="007A0310" w:rsidRPr="00AC49E8">
        <w:rPr>
          <w:rFonts w:ascii="Times New Roman" w:hAnsi="Times New Roman" w:cs="Times New Roman"/>
          <w:lang w:val="en-GB"/>
        </w:rPr>
        <w:t>P was not done</w:t>
      </w:r>
      <w:ins w:id="455" w:author="Elsa Oréal" w:date="2020-01-09T15:26:00Z">
        <w:r w:rsidR="009432D1">
          <w:rPr>
            <w:rFonts w:ascii="Times New Roman" w:hAnsi="Times New Roman" w:cs="Times New Roman"/>
            <w:lang w:val="en-GB"/>
          </w:rPr>
          <w:t>.</w:t>
        </w:r>
      </w:ins>
      <w:r w:rsidR="00AA67B6" w:rsidRPr="00AC49E8">
        <w:rPr>
          <w:rFonts w:ascii="Times New Roman" w:hAnsi="Times New Roman" w:cs="Times New Roman"/>
          <w:lang w:val="en-GB"/>
        </w:rPr>
        <w:t>’</w:t>
      </w:r>
    </w:p>
    <w:p w14:paraId="3B7FA8E0" w14:textId="77777777" w:rsidR="00597E3A" w:rsidRPr="00AC49E8" w:rsidRDefault="00597E3A" w:rsidP="00DE5A5D">
      <w:pPr>
        <w:spacing w:line="276" w:lineRule="auto"/>
        <w:jc w:val="both"/>
        <w:rPr>
          <w:rFonts w:ascii="Times New Roman" w:hAnsi="Times New Roman" w:cs="Times New Roman"/>
          <w:lang w:val="en-GB"/>
        </w:rPr>
      </w:pPr>
    </w:p>
    <w:p w14:paraId="763D2EBF" w14:textId="195FAA11" w:rsidR="002251BA" w:rsidRPr="00AC49E8" w:rsidRDefault="0081130E" w:rsidP="002251BA">
      <w:pPr>
        <w:spacing w:line="276" w:lineRule="auto"/>
        <w:jc w:val="both"/>
        <w:rPr>
          <w:rFonts w:ascii="Umschrift_TTn" w:hAnsi="Umschrift_TTn" w:cs="Times New Roman"/>
          <w:i/>
          <w:lang w:val="en-GB"/>
        </w:rPr>
      </w:pPr>
      <w:r w:rsidRPr="00AC49E8">
        <w:rPr>
          <w:rFonts w:ascii="Umschrift_TTn" w:hAnsi="Umschrift_TTn" w:cs="Times New Roman"/>
          <w:i/>
          <w:lang w:val="en-GB"/>
        </w:rPr>
        <w:tab/>
      </w:r>
      <w:r w:rsidR="002251BA" w:rsidRPr="00AC49E8">
        <w:rPr>
          <w:rFonts w:ascii="Umschrift_TTn" w:hAnsi="Umschrift_TTn" w:cs="Times New Roman"/>
          <w:i/>
          <w:lang w:val="en-GB"/>
        </w:rPr>
        <w:t xml:space="preserve">ni </w:t>
      </w:r>
      <w:r w:rsidR="007C5849" w:rsidRPr="00AC49E8">
        <w:rPr>
          <w:rFonts w:ascii="Umschrift_TTn" w:hAnsi="Umschrift_TTn" w:cs="Times New Roman"/>
          <w:i/>
          <w:lang w:val="en-GB"/>
        </w:rPr>
        <w:tab/>
      </w:r>
      <w:r w:rsidR="007C5849" w:rsidRPr="00AC49E8">
        <w:rPr>
          <w:rFonts w:ascii="Umschrift_TTn" w:hAnsi="Umschrift_TTn" w:cs="Times New Roman"/>
          <w:i/>
          <w:lang w:val="en-GB"/>
        </w:rPr>
        <w:tab/>
      </w:r>
      <w:r w:rsidR="002251BA" w:rsidRPr="00AC49E8">
        <w:rPr>
          <w:rFonts w:ascii="Umschrift_TTn" w:hAnsi="Umschrift_TTn" w:cs="Times New Roman"/>
          <w:i/>
          <w:lang w:val="en-GB"/>
        </w:rPr>
        <w:t xml:space="preserve">wn-t </w:t>
      </w:r>
      <w:r w:rsidR="007C5849" w:rsidRPr="00AC49E8">
        <w:rPr>
          <w:rFonts w:ascii="Umschrift_TTn" w:hAnsi="Umschrift_TTn" w:cs="Times New Roman"/>
          <w:i/>
          <w:lang w:val="en-GB"/>
        </w:rPr>
        <w:tab/>
      </w:r>
      <w:r w:rsidR="007C5849" w:rsidRPr="00AC49E8">
        <w:rPr>
          <w:rFonts w:ascii="Umschrift_TTn" w:hAnsi="Umschrift_TTn" w:cs="Times New Roman"/>
          <w:i/>
          <w:lang w:val="en-GB"/>
        </w:rPr>
        <w:tab/>
      </w:r>
      <w:r w:rsidR="007C5849" w:rsidRPr="00AC49E8">
        <w:rPr>
          <w:rFonts w:ascii="Umschrift_TTn" w:hAnsi="Umschrift_TTn" w:cs="Times New Roman"/>
          <w:i/>
          <w:lang w:val="en-GB"/>
        </w:rPr>
        <w:tab/>
      </w:r>
      <w:r w:rsidR="007C5849" w:rsidRPr="00AC49E8">
        <w:rPr>
          <w:rFonts w:ascii="Umschrift_TTn" w:hAnsi="Umschrift_TTn" w:cs="Times New Roman"/>
          <w:i/>
          <w:lang w:val="en-GB"/>
        </w:rPr>
        <w:tab/>
      </w:r>
      <w:r w:rsidR="007C5849" w:rsidRPr="00AC49E8">
        <w:rPr>
          <w:rFonts w:ascii="Umschrift_TTn" w:hAnsi="Umschrift_TTn" w:cs="Times New Roman"/>
          <w:i/>
          <w:lang w:val="en-GB"/>
        </w:rPr>
        <w:tab/>
      </w:r>
      <w:r w:rsidR="007C5849" w:rsidRPr="00AC49E8">
        <w:rPr>
          <w:rFonts w:ascii="Umschrift_TTn" w:hAnsi="Umschrift_TTn" w:cs="Times New Roman"/>
          <w:i/>
          <w:lang w:val="en-GB"/>
        </w:rPr>
        <w:tab/>
      </w:r>
      <w:r w:rsidR="002251BA" w:rsidRPr="00AC49E8">
        <w:rPr>
          <w:rFonts w:ascii="Times New Roman" w:hAnsi="Times New Roman" w:cs="Times New Roman"/>
          <w:i/>
          <w:lang w:val="en-GB"/>
        </w:rPr>
        <w:t>S</w:t>
      </w:r>
    </w:p>
    <w:p w14:paraId="24374448" w14:textId="060C1570" w:rsidR="002251BA" w:rsidRPr="00AC49E8" w:rsidRDefault="0081130E" w:rsidP="002251BA">
      <w:pPr>
        <w:spacing w:line="276" w:lineRule="auto"/>
        <w:jc w:val="both"/>
        <w:rPr>
          <w:rFonts w:ascii="Times New Roman" w:hAnsi="Times New Roman" w:cs="Times New Roman"/>
          <w:lang w:val="en-GB"/>
        </w:rPr>
      </w:pPr>
      <w:r w:rsidRPr="00AC49E8">
        <w:rPr>
          <w:rFonts w:ascii="Times New Roman" w:hAnsi="Times New Roman" w:cs="Times New Roman"/>
          <w:smallCaps/>
          <w:lang w:val="en-GB"/>
        </w:rPr>
        <w:tab/>
      </w:r>
      <w:r w:rsidR="002251BA" w:rsidRPr="00AC49E8">
        <w:rPr>
          <w:rFonts w:ascii="Times New Roman" w:hAnsi="Times New Roman" w:cs="Times New Roman"/>
          <w:smallCaps/>
          <w:lang w:val="en-GB"/>
        </w:rPr>
        <w:t>neg</w:t>
      </w:r>
      <w:r w:rsidR="002251BA" w:rsidRPr="00AC49E8">
        <w:rPr>
          <w:rFonts w:ascii="Times New Roman" w:hAnsi="Times New Roman" w:cs="Times New Roman"/>
          <w:lang w:val="en-GB"/>
        </w:rPr>
        <w:t xml:space="preserve"> </w:t>
      </w:r>
      <w:r w:rsidR="007C5849" w:rsidRPr="00AC49E8">
        <w:rPr>
          <w:rFonts w:ascii="Times New Roman" w:hAnsi="Times New Roman" w:cs="Times New Roman"/>
          <w:lang w:val="en-GB"/>
        </w:rPr>
        <w:tab/>
      </w:r>
      <w:r w:rsidR="002251BA" w:rsidRPr="00AC49E8">
        <w:rPr>
          <w:rFonts w:ascii="Times New Roman" w:hAnsi="Times New Roman" w:cs="Times New Roman"/>
          <w:lang w:val="en-GB"/>
        </w:rPr>
        <w:t>exist\</w:t>
      </w:r>
      <w:r w:rsidR="002251BA" w:rsidRPr="00AC49E8">
        <w:rPr>
          <w:rFonts w:ascii="Times New Roman" w:hAnsi="Times New Roman" w:cs="Times New Roman"/>
          <w:smallCaps/>
          <w:lang w:val="en-GB"/>
        </w:rPr>
        <w:t>nmlz-</w:t>
      </w:r>
      <w:r w:rsidR="006D4F56" w:rsidRPr="00AC49E8">
        <w:rPr>
          <w:rFonts w:ascii="Times New Roman" w:hAnsi="Times New Roman" w:cs="Times New Roman"/>
          <w:smallCaps/>
          <w:lang w:val="en-GB"/>
        </w:rPr>
        <w:t>compl</w:t>
      </w:r>
      <w:r w:rsidR="002251BA" w:rsidRPr="00AC49E8">
        <w:rPr>
          <w:rFonts w:ascii="Times New Roman" w:hAnsi="Times New Roman" w:cs="Times New Roman"/>
          <w:lang w:val="en-GB"/>
        </w:rPr>
        <w:t xml:space="preserve"> </w:t>
      </w:r>
      <w:r w:rsidR="007C5849" w:rsidRPr="00AC49E8">
        <w:rPr>
          <w:rFonts w:ascii="Times New Roman" w:hAnsi="Times New Roman" w:cs="Times New Roman"/>
          <w:lang w:val="en-GB"/>
        </w:rPr>
        <w:tab/>
      </w:r>
      <w:r w:rsidR="002251BA" w:rsidRPr="00AC49E8">
        <w:rPr>
          <w:rFonts w:ascii="Times New Roman" w:hAnsi="Times New Roman" w:cs="Times New Roman"/>
          <w:lang w:val="en-GB"/>
        </w:rPr>
        <w:t>S</w:t>
      </w:r>
    </w:p>
    <w:p w14:paraId="77435166" w14:textId="5A6B87F5" w:rsidR="002251BA" w:rsidRPr="00AC49E8" w:rsidRDefault="0081130E" w:rsidP="002251BA">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AA67B6" w:rsidRPr="00AC49E8">
        <w:rPr>
          <w:rFonts w:ascii="Times New Roman" w:hAnsi="Times New Roman" w:cs="Times New Roman"/>
          <w:lang w:val="en-GB"/>
        </w:rPr>
        <w:t>‘</w:t>
      </w:r>
      <w:r w:rsidR="00423A83" w:rsidRPr="00AC49E8">
        <w:rPr>
          <w:rFonts w:ascii="Times New Roman" w:hAnsi="Times New Roman" w:cs="Times New Roman"/>
          <w:lang w:val="en-GB"/>
        </w:rPr>
        <w:t>T</w:t>
      </w:r>
      <w:r w:rsidR="002251BA" w:rsidRPr="00AC49E8">
        <w:rPr>
          <w:rFonts w:ascii="Times New Roman" w:hAnsi="Times New Roman" w:cs="Times New Roman"/>
          <w:lang w:val="en-GB"/>
        </w:rPr>
        <w:t xml:space="preserve">here is no </w:t>
      </w:r>
      <w:r w:rsidR="001C19EE" w:rsidRPr="00AC49E8">
        <w:rPr>
          <w:rFonts w:ascii="Times New Roman" w:hAnsi="Times New Roman" w:cs="Times New Roman"/>
          <w:lang w:val="en-GB"/>
        </w:rPr>
        <w:t xml:space="preserve">completed </w:t>
      </w:r>
      <w:r w:rsidR="002251BA" w:rsidRPr="00AC49E8">
        <w:rPr>
          <w:rFonts w:ascii="Times New Roman" w:hAnsi="Times New Roman" w:cs="Times New Roman"/>
          <w:lang w:val="en-GB"/>
        </w:rPr>
        <w:t>existence of S</w:t>
      </w:r>
      <w:r w:rsidR="00AA67B6" w:rsidRPr="00AC49E8">
        <w:rPr>
          <w:rFonts w:ascii="Times New Roman" w:hAnsi="Times New Roman" w:cs="Times New Roman"/>
          <w:lang w:val="en-GB"/>
        </w:rPr>
        <w:t>’</w:t>
      </w:r>
      <w:r w:rsidR="002251BA" w:rsidRPr="00AC49E8">
        <w:rPr>
          <w:rFonts w:ascii="Times New Roman" w:hAnsi="Times New Roman" w:cs="Times New Roman"/>
          <w:lang w:val="en-GB"/>
        </w:rPr>
        <w:t xml:space="preserve"> &gt; </w:t>
      </w:r>
      <w:r w:rsidR="00AA67B6" w:rsidRPr="00AC49E8">
        <w:rPr>
          <w:rFonts w:ascii="Times New Roman" w:hAnsi="Times New Roman" w:cs="Times New Roman"/>
          <w:lang w:val="en-GB"/>
        </w:rPr>
        <w:t>‘</w:t>
      </w:r>
      <w:r w:rsidR="002251BA" w:rsidRPr="00AC49E8">
        <w:rPr>
          <w:rFonts w:ascii="Times New Roman" w:hAnsi="Times New Roman" w:cs="Times New Roman"/>
          <w:lang w:val="en-GB"/>
        </w:rPr>
        <w:t>there is no S</w:t>
      </w:r>
      <w:ins w:id="456" w:author="Elsa Oréal" w:date="2020-01-09T15:26:00Z">
        <w:r w:rsidR="009432D1">
          <w:rPr>
            <w:rFonts w:ascii="Times New Roman" w:hAnsi="Times New Roman" w:cs="Times New Roman"/>
            <w:lang w:val="en-GB"/>
          </w:rPr>
          <w:t>.</w:t>
        </w:r>
      </w:ins>
      <w:r w:rsidR="00AA67B6" w:rsidRPr="00AC49E8">
        <w:rPr>
          <w:rFonts w:ascii="Times New Roman" w:hAnsi="Times New Roman" w:cs="Times New Roman"/>
          <w:lang w:val="en-GB"/>
        </w:rPr>
        <w:t>’</w:t>
      </w:r>
    </w:p>
    <w:p w14:paraId="2FD4B544" w14:textId="77777777" w:rsidR="00053B53" w:rsidRPr="00AC49E8" w:rsidRDefault="00053B53" w:rsidP="002251BA">
      <w:pPr>
        <w:spacing w:line="276" w:lineRule="auto"/>
        <w:jc w:val="both"/>
        <w:rPr>
          <w:rFonts w:ascii="Times New Roman" w:hAnsi="Times New Roman" w:cs="Times New Roman"/>
          <w:lang w:val="en-GB"/>
        </w:rPr>
      </w:pPr>
    </w:p>
    <w:p w14:paraId="0E3AAD59" w14:textId="287303AB" w:rsidR="00053B53" w:rsidRPr="00AC49E8" w:rsidRDefault="00FA3FDB" w:rsidP="002251BA">
      <w:pPr>
        <w:spacing w:line="276" w:lineRule="auto"/>
        <w:jc w:val="both"/>
        <w:rPr>
          <w:rFonts w:ascii="Times New Roman" w:hAnsi="Times New Roman" w:cs="Times New Roman"/>
          <w:lang w:val="en-GB"/>
        </w:rPr>
      </w:pPr>
      <w:ins w:id="457" w:author="Albion M. Butters" w:date="2019-12-19T16:00:00Z">
        <w:r>
          <w:rPr>
            <w:rFonts w:ascii="Times New Roman" w:hAnsi="Times New Roman" w:cs="Times New Roman"/>
            <w:lang w:val="en-GB"/>
          </w:rPr>
          <w:t>E</w:t>
        </w:r>
      </w:ins>
      <w:r w:rsidR="00053B53" w:rsidRPr="00AC49E8">
        <w:rPr>
          <w:rFonts w:ascii="Times New Roman" w:hAnsi="Times New Roman" w:cs="Times New Roman"/>
          <w:lang w:val="en-GB"/>
        </w:rPr>
        <w:t xml:space="preserve">ven in this case, </w:t>
      </w:r>
      <w:ins w:id="458" w:author="Albion M. Butters" w:date="2019-12-19T16:00:00Z">
        <w:r>
          <w:rPr>
            <w:rFonts w:ascii="Times New Roman" w:hAnsi="Times New Roman" w:cs="Times New Roman"/>
            <w:lang w:val="en-GB"/>
          </w:rPr>
          <w:t xml:space="preserve">however, the </w:t>
        </w:r>
      </w:ins>
      <w:r w:rsidR="00053B53" w:rsidRPr="00AC49E8">
        <w:rPr>
          <w:rFonts w:ascii="Times New Roman" w:hAnsi="Times New Roman" w:cs="Times New Roman"/>
          <w:lang w:val="en-GB"/>
        </w:rPr>
        <w:t xml:space="preserve">analogy appears to be a superficial description </w:t>
      </w:r>
      <w:ins w:id="459" w:author="Albion M. Butters" w:date="2019-12-19T16:00:00Z">
        <w:r>
          <w:rPr>
            <w:rFonts w:ascii="Times New Roman" w:hAnsi="Times New Roman" w:cs="Times New Roman"/>
            <w:lang w:val="en-GB"/>
          </w:rPr>
          <w:t xml:space="preserve">of </w:t>
        </w:r>
      </w:ins>
      <w:r w:rsidR="00053B53" w:rsidRPr="00AC49E8">
        <w:rPr>
          <w:rFonts w:ascii="Times New Roman" w:hAnsi="Times New Roman" w:cs="Times New Roman"/>
          <w:lang w:val="en-GB"/>
        </w:rPr>
        <w:t>what happens in the language. From a functional point of view, the introduction of the verb of existence</w:t>
      </w:r>
      <w:r w:rsidR="00215D01" w:rsidRPr="00AC49E8">
        <w:rPr>
          <w:rFonts w:ascii="Umschrift_TTn" w:hAnsi="Umschrift_TTn" w:cs="Times New Roman"/>
          <w:i/>
          <w:lang w:val="en-GB"/>
        </w:rPr>
        <w:t xml:space="preserve"> wnn</w:t>
      </w:r>
      <w:r w:rsidR="00053B53" w:rsidRPr="00AC49E8">
        <w:rPr>
          <w:rFonts w:ascii="Times New Roman" w:hAnsi="Times New Roman" w:cs="Times New Roman"/>
          <w:lang w:val="en-GB"/>
        </w:rPr>
        <w:t xml:space="preserve"> in each of the patterns under consideration can be explained as </w:t>
      </w:r>
      <w:r w:rsidR="004F1D16" w:rsidRPr="00AC49E8">
        <w:rPr>
          <w:rFonts w:ascii="Times New Roman" w:hAnsi="Times New Roman" w:cs="Times New Roman"/>
          <w:lang w:val="en-GB"/>
        </w:rPr>
        <w:t xml:space="preserve">arising from the need for the </w:t>
      </w:r>
      <w:r w:rsidR="002B2DA0" w:rsidRPr="00AC49E8">
        <w:rPr>
          <w:rFonts w:ascii="Times New Roman" w:hAnsi="Times New Roman" w:cs="Times New Roman"/>
          <w:lang w:val="en-GB"/>
        </w:rPr>
        <w:t xml:space="preserve">renewed </w:t>
      </w:r>
      <w:r w:rsidR="004F1D16" w:rsidRPr="00AC49E8">
        <w:rPr>
          <w:rFonts w:ascii="Times New Roman" w:hAnsi="Times New Roman" w:cs="Times New Roman"/>
          <w:lang w:val="en-GB"/>
        </w:rPr>
        <w:t>expression of existence</w:t>
      </w:r>
      <w:r w:rsidR="002B2DA0" w:rsidRPr="00AC49E8">
        <w:rPr>
          <w:rFonts w:ascii="Times New Roman" w:hAnsi="Times New Roman" w:cs="Times New Roman"/>
          <w:lang w:val="en-GB"/>
        </w:rPr>
        <w:t>. A</w:t>
      </w:r>
      <w:r w:rsidR="004F1D16" w:rsidRPr="00AC49E8">
        <w:rPr>
          <w:rFonts w:ascii="Times New Roman" w:hAnsi="Times New Roman" w:cs="Times New Roman"/>
          <w:lang w:val="en-GB"/>
        </w:rPr>
        <w:t>fter the relaxation of the conditions of use bearing on the former existential construction</w:t>
      </w:r>
      <w:ins w:id="460" w:author="Albion M. Butters" w:date="2019-12-19T16:00:00Z">
        <w:r>
          <w:rPr>
            <w:rFonts w:ascii="Times New Roman" w:hAnsi="Times New Roman" w:cs="Times New Roman"/>
            <w:lang w:val="en-GB"/>
          </w:rPr>
          <w:t>, which</w:t>
        </w:r>
      </w:ins>
      <w:r w:rsidR="004F1D16" w:rsidRPr="00AC49E8">
        <w:rPr>
          <w:rFonts w:ascii="Times New Roman" w:hAnsi="Times New Roman" w:cs="Times New Roman"/>
          <w:lang w:val="en-GB"/>
        </w:rPr>
        <w:t xml:space="preserve"> has now become a </w:t>
      </w:r>
      <w:r w:rsidR="00A2483A" w:rsidRPr="00AC49E8">
        <w:rPr>
          <w:rFonts w:ascii="Times New Roman" w:hAnsi="Times New Roman" w:cs="Times New Roman"/>
          <w:lang w:val="en-GB"/>
        </w:rPr>
        <w:t>stative</w:t>
      </w:r>
      <w:r w:rsidR="004F1D16" w:rsidRPr="00AC49E8">
        <w:rPr>
          <w:rFonts w:ascii="Times New Roman" w:hAnsi="Times New Roman" w:cs="Times New Roman"/>
          <w:lang w:val="en-GB"/>
        </w:rPr>
        <w:t xml:space="preserve"> construction</w:t>
      </w:r>
      <w:r w:rsidR="002B2DA0" w:rsidRPr="00AC49E8">
        <w:rPr>
          <w:rFonts w:ascii="Times New Roman" w:hAnsi="Times New Roman" w:cs="Times New Roman"/>
          <w:lang w:val="en-GB"/>
        </w:rPr>
        <w:t>, existential semantics would otherwise be absent</w:t>
      </w:r>
      <w:r w:rsidR="004F1D16" w:rsidRPr="00AC49E8">
        <w:rPr>
          <w:rFonts w:ascii="Times New Roman" w:hAnsi="Times New Roman" w:cs="Times New Roman"/>
          <w:lang w:val="en-GB"/>
        </w:rPr>
        <w:t xml:space="preserve">. </w:t>
      </w:r>
      <w:r w:rsidR="00627B2B" w:rsidRPr="00AC49E8">
        <w:rPr>
          <w:rFonts w:ascii="Times New Roman" w:hAnsi="Times New Roman" w:cs="Times New Roman"/>
          <w:lang w:val="en-GB"/>
        </w:rPr>
        <w:t xml:space="preserve">Thus, it is only from a partial point of view that this change may be qualified as </w:t>
      </w:r>
      <w:r w:rsidR="00F62F25" w:rsidRPr="00AC49E8">
        <w:rPr>
          <w:rFonts w:ascii="Times New Roman" w:hAnsi="Times New Roman" w:cs="Times New Roman"/>
          <w:lang w:val="en-GB"/>
        </w:rPr>
        <w:t xml:space="preserve">formal and </w:t>
      </w:r>
      <w:r w:rsidR="004B4EE1" w:rsidRPr="00AC49E8">
        <w:rPr>
          <w:rFonts w:ascii="Times New Roman" w:hAnsi="Times New Roman" w:cs="Times New Roman"/>
          <w:lang w:val="en-GB"/>
        </w:rPr>
        <w:t>motivated by analogy as such</w:t>
      </w:r>
      <w:r w:rsidR="00627B2B" w:rsidRPr="00AC49E8">
        <w:rPr>
          <w:rFonts w:ascii="Times New Roman" w:hAnsi="Times New Roman" w:cs="Times New Roman"/>
          <w:lang w:val="en-GB"/>
        </w:rPr>
        <w:t xml:space="preserve">. </w:t>
      </w:r>
      <w:r w:rsidR="00B62365" w:rsidRPr="00AC49E8">
        <w:rPr>
          <w:rFonts w:ascii="Times New Roman" w:hAnsi="Times New Roman" w:cs="Times New Roman"/>
          <w:lang w:val="en-GB"/>
        </w:rPr>
        <w:t>It cannot be demonstrated based on the preserved documentation, but one can even consider that this functional need for a renewal of expressive means has more to do with pragmatics</w:t>
      </w:r>
      <w:r w:rsidR="008A64C9" w:rsidRPr="00AC49E8">
        <w:rPr>
          <w:rFonts w:ascii="Times New Roman" w:hAnsi="Times New Roman" w:cs="Times New Roman"/>
          <w:lang w:val="en-GB"/>
        </w:rPr>
        <w:t xml:space="preserve"> than with syntax</w:t>
      </w:r>
      <w:r w:rsidR="00B62365" w:rsidRPr="00AC49E8">
        <w:rPr>
          <w:rFonts w:ascii="Times New Roman" w:hAnsi="Times New Roman" w:cs="Times New Roman"/>
          <w:lang w:val="en-GB"/>
        </w:rPr>
        <w:t xml:space="preserve">. </w:t>
      </w:r>
      <w:r w:rsidR="00E17410" w:rsidRPr="00AC49E8">
        <w:rPr>
          <w:rFonts w:ascii="Times New Roman" w:hAnsi="Times New Roman" w:cs="Times New Roman"/>
          <w:lang w:val="en-GB"/>
        </w:rPr>
        <w:t xml:space="preserve">Along this line of analysis, emphasis thus does not seem to be characteristic </w:t>
      </w:r>
      <w:r w:rsidR="00DD0030" w:rsidRPr="00AC49E8">
        <w:rPr>
          <w:rFonts w:ascii="Times New Roman" w:hAnsi="Times New Roman" w:cs="Times New Roman"/>
          <w:lang w:val="en-GB"/>
        </w:rPr>
        <w:t xml:space="preserve">only </w:t>
      </w:r>
      <w:ins w:id="461" w:author="Albion M. Butters" w:date="2019-12-19T16:01:00Z">
        <w:r>
          <w:rPr>
            <w:rFonts w:ascii="Times New Roman" w:hAnsi="Times New Roman" w:cs="Times New Roman"/>
            <w:lang w:val="en-GB"/>
          </w:rPr>
          <w:t>of</w:t>
        </w:r>
        <w:r w:rsidRPr="00AC49E8">
          <w:rPr>
            <w:rFonts w:ascii="Times New Roman" w:hAnsi="Times New Roman" w:cs="Times New Roman"/>
            <w:lang w:val="en-GB"/>
          </w:rPr>
          <w:t xml:space="preserve"> </w:t>
        </w:r>
      </w:ins>
      <w:r w:rsidR="00E17410" w:rsidRPr="00AC49E8">
        <w:rPr>
          <w:rFonts w:ascii="Times New Roman" w:hAnsi="Times New Roman" w:cs="Times New Roman"/>
          <w:lang w:val="en-GB"/>
        </w:rPr>
        <w:t xml:space="preserve">the transition </w:t>
      </w:r>
      <w:r w:rsidR="00DD0030" w:rsidRPr="00AC49E8">
        <w:rPr>
          <w:rFonts w:ascii="Times New Roman" w:hAnsi="Times New Roman" w:cs="Times New Roman"/>
          <w:lang w:val="en-GB"/>
        </w:rPr>
        <w:t>from a type B to a type C</w:t>
      </w:r>
      <w:r w:rsidR="00C83A4F" w:rsidRPr="00AC49E8">
        <w:rPr>
          <w:rFonts w:ascii="Times New Roman" w:hAnsi="Times New Roman" w:cs="Times New Roman"/>
          <w:lang w:val="en-GB"/>
        </w:rPr>
        <w:t>, an evolution that is the subject of the next section</w:t>
      </w:r>
      <w:r w:rsidR="00DD0030" w:rsidRPr="00AC49E8">
        <w:rPr>
          <w:rFonts w:ascii="Times New Roman" w:hAnsi="Times New Roman" w:cs="Times New Roman"/>
          <w:lang w:val="en-GB"/>
        </w:rPr>
        <w:t xml:space="preserve">. </w:t>
      </w:r>
    </w:p>
    <w:p w14:paraId="135C6A24" w14:textId="77777777" w:rsidR="002251BA" w:rsidRPr="00AC49E8" w:rsidRDefault="002251BA" w:rsidP="002251BA">
      <w:pPr>
        <w:spacing w:line="276" w:lineRule="auto"/>
        <w:jc w:val="both"/>
        <w:rPr>
          <w:rFonts w:ascii="Times New Roman" w:hAnsi="Times New Roman" w:cs="Times New Roman"/>
          <w:lang w:val="en-GB"/>
        </w:rPr>
      </w:pPr>
    </w:p>
    <w:p w14:paraId="272C356B" w14:textId="7911D8B4" w:rsidR="00083B8F" w:rsidRPr="00AC49E8" w:rsidRDefault="009D433E" w:rsidP="00762F70">
      <w:pPr>
        <w:pStyle w:val="Titre2"/>
        <w:rPr>
          <w:lang w:val="en-GB"/>
        </w:rPr>
      </w:pPr>
      <w:r w:rsidRPr="00AC49E8">
        <w:rPr>
          <w:lang w:val="en-GB"/>
        </w:rPr>
        <w:t>4</w:t>
      </w:r>
      <w:r w:rsidR="00324274" w:rsidRPr="00AC49E8">
        <w:rPr>
          <w:lang w:val="en-GB"/>
        </w:rPr>
        <w:t xml:space="preserve">.2 </w:t>
      </w:r>
      <w:r w:rsidR="00083B8F" w:rsidRPr="00AC49E8">
        <w:rPr>
          <w:lang w:val="en-GB"/>
        </w:rPr>
        <w:t>Emphasis as a functional motivation for change</w:t>
      </w:r>
      <w:ins w:id="462" w:author="Albion M. Butters" w:date="2019-12-19T11:44:00Z">
        <w:r w:rsidR="00DE3CD7">
          <w:rPr>
            <w:lang w:val="en-GB"/>
          </w:rPr>
          <w:t>:</w:t>
        </w:r>
      </w:ins>
      <w:r w:rsidR="00083B8F" w:rsidRPr="00AC49E8">
        <w:rPr>
          <w:lang w:val="en-GB"/>
        </w:rPr>
        <w:t xml:space="preserve"> NEC as another kind of Jespersen cycle</w:t>
      </w:r>
    </w:p>
    <w:p w14:paraId="0621E7CA" w14:textId="77777777" w:rsidR="00891576" w:rsidRPr="00AC49E8" w:rsidRDefault="00891576" w:rsidP="00DE5A5D">
      <w:pPr>
        <w:spacing w:line="276" w:lineRule="auto"/>
        <w:jc w:val="both"/>
        <w:rPr>
          <w:rFonts w:ascii="Times New Roman" w:hAnsi="Times New Roman" w:cs="Times New Roman"/>
          <w:lang w:val="en-GB"/>
        </w:rPr>
      </w:pPr>
    </w:p>
    <w:p w14:paraId="18F2C184" w14:textId="3CB36545" w:rsidR="00AD4430" w:rsidRPr="00AC49E8" w:rsidRDefault="00BC2DFA" w:rsidP="00AD4430">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According to Croft </w:t>
      </w:r>
      <w:ins w:id="463" w:author="Albion M. Butters" w:date="2019-12-19T16:01:00Z">
        <w:r w:rsidR="00FA3FDB">
          <w:rPr>
            <w:rFonts w:ascii="Times New Roman" w:hAnsi="Times New Roman" w:cs="Times New Roman"/>
            <w:lang w:val="en-GB"/>
          </w:rPr>
          <w:t>(</w:t>
        </w:r>
      </w:ins>
      <w:r w:rsidRPr="00AC49E8">
        <w:rPr>
          <w:rFonts w:ascii="Times New Roman" w:hAnsi="Times New Roman" w:cs="Times New Roman"/>
          <w:lang w:val="en-GB"/>
        </w:rPr>
        <w:t>1991</w:t>
      </w:r>
      <w:ins w:id="464" w:author="Albion M. Butters" w:date="2019-12-19T16:01:00Z">
        <w:r w:rsidR="00FA3FDB">
          <w:rPr>
            <w:rFonts w:ascii="Times New Roman" w:hAnsi="Times New Roman" w:cs="Times New Roman"/>
            <w:lang w:val="en-GB"/>
          </w:rPr>
          <w:t>)</w:t>
        </w:r>
      </w:ins>
      <w:r w:rsidRPr="00AC49E8">
        <w:rPr>
          <w:rFonts w:ascii="Times New Roman" w:hAnsi="Times New Roman" w:cs="Times New Roman"/>
          <w:lang w:val="en-GB"/>
        </w:rPr>
        <w:t>, the communicative need for more emphasis would be the functional input for the change from type B to type C, when</w:t>
      </w:r>
      <w:r w:rsidR="00373668" w:rsidRPr="00AC49E8">
        <w:rPr>
          <w:rFonts w:ascii="Times New Roman" w:hAnsi="Times New Roman" w:cs="Times New Roman"/>
          <w:lang w:val="en-GB"/>
        </w:rPr>
        <w:t xml:space="preserve"> the existential negation is extended to negate verbal clause</w:t>
      </w:r>
      <w:r w:rsidR="00995255" w:rsidRPr="00AC49E8">
        <w:rPr>
          <w:rFonts w:ascii="Times New Roman" w:hAnsi="Times New Roman" w:cs="Times New Roman"/>
          <w:lang w:val="en-GB"/>
        </w:rPr>
        <w:t>s</w:t>
      </w:r>
      <w:r w:rsidRPr="00AC49E8">
        <w:rPr>
          <w:rFonts w:ascii="Times New Roman" w:hAnsi="Times New Roman" w:cs="Times New Roman"/>
          <w:lang w:val="en-GB"/>
        </w:rPr>
        <w:t xml:space="preserve">. </w:t>
      </w:r>
      <w:r w:rsidR="0052356B" w:rsidRPr="00AC49E8">
        <w:rPr>
          <w:rFonts w:ascii="Times New Roman" w:hAnsi="Times New Roman" w:cs="Times New Roman"/>
          <w:lang w:val="en-GB"/>
        </w:rPr>
        <w:t xml:space="preserve">Let us look back to the Egyptian case and what </w:t>
      </w:r>
      <w:r w:rsidR="009471AF" w:rsidRPr="00AC49E8">
        <w:rPr>
          <w:rFonts w:ascii="Times New Roman" w:hAnsi="Times New Roman" w:cs="Times New Roman"/>
          <w:lang w:val="en-GB"/>
        </w:rPr>
        <w:t>the documentation</w:t>
      </w:r>
      <w:r w:rsidR="0052356B" w:rsidRPr="00AC49E8">
        <w:rPr>
          <w:rFonts w:ascii="Times New Roman" w:hAnsi="Times New Roman" w:cs="Times New Roman"/>
          <w:lang w:val="en-GB"/>
        </w:rPr>
        <w:t xml:space="preserve"> allow</w:t>
      </w:r>
      <w:r w:rsidR="00035321" w:rsidRPr="00AC49E8">
        <w:rPr>
          <w:rFonts w:ascii="Times New Roman" w:hAnsi="Times New Roman" w:cs="Times New Roman"/>
          <w:lang w:val="en-GB"/>
        </w:rPr>
        <w:t>s</w:t>
      </w:r>
      <w:r w:rsidR="0052356B" w:rsidRPr="00AC49E8">
        <w:rPr>
          <w:rFonts w:ascii="Times New Roman" w:hAnsi="Times New Roman" w:cs="Times New Roman"/>
          <w:lang w:val="en-GB"/>
        </w:rPr>
        <w:t xml:space="preserve"> us to observe in this regard. </w:t>
      </w:r>
      <w:r w:rsidR="00BB291E" w:rsidRPr="00AC49E8">
        <w:rPr>
          <w:rFonts w:ascii="Times New Roman" w:hAnsi="Times New Roman" w:cs="Times New Roman"/>
          <w:lang w:val="en-GB"/>
        </w:rPr>
        <w:t>This transition is</w:t>
      </w:r>
      <w:r w:rsidR="004F35BB" w:rsidRPr="00AC49E8">
        <w:rPr>
          <w:rFonts w:ascii="Times New Roman" w:hAnsi="Times New Roman" w:cs="Times New Roman"/>
          <w:lang w:val="en-GB"/>
        </w:rPr>
        <w:t xml:space="preserve"> potentially</w:t>
      </w:r>
      <w:r w:rsidR="00BB291E" w:rsidRPr="00AC49E8">
        <w:rPr>
          <w:rFonts w:ascii="Times New Roman" w:hAnsi="Times New Roman" w:cs="Times New Roman"/>
          <w:lang w:val="en-GB"/>
        </w:rPr>
        <w:t xml:space="preserve"> relevant to two </w:t>
      </w:r>
      <w:r w:rsidR="004F35BB" w:rsidRPr="00AC49E8">
        <w:rPr>
          <w:rFonts w:ascii="Times New Roman" w:hAnsi="Times New Roman" w:cs="Times New Roman"/>
          <w:lang w:val="en-GB"/>
        </w:rPr>
        <w:t xml:space="preserve">distinct </w:t>
      </w:r>
      <w:r w:rsidR="00BB291E" w:rsidRPr="00AC49E8">
        <w:rPr>
          <w:rFonts w:ascii="Times New Roman" w:hAnsi="Times New Roman" w:cs="Times New Roman"/>
          <w:lang w:val="en-GB"/>
        </w:rPr>
        <w:t>phases</w:t>
      </w:r>
      <w:r w:rsidR="009D6E49" w:rsidRPr="00AC49E8">
        <w:rPr>
          <w:rFonts w:ascii="Times New Roman" w:hAnsi="Times New Roman" w:cs="Times New Roman"/>
          <w:lang w:val="en-GB"/>
        </w:rPr>
        <w:t xml:space="preserve"> in the history of the Egyptian language</w:t>
      </w:r>
      <w:ins w:id="465" w:author="Albion M. Butters" w:date="2019-12-19T11:44:00Z">
        <w:r w:rsidR="00DE3CD7">
          <w:rPr>
            <w:rFonts w:ascii="Times New Roman" w:hAnsi="Times New Roman" w:cs="Times New Roman"/>
            <w:lang w:val="en-GB"/>
          </w:rPr>
          <w:t>:</w:t>
        </w:r>
      </w:ins>
    </w:p>
    <w:p w14:paraId="6BF08A0D" w14:textId="77777777" w:rsidR="005B5043" w:rsidRPr="00AC49E8" w:rsidRDefault="005B5043" w:rsidP="00AD4430">
      <w:pPr>
        <w:spacing w:line="276" w:lineRule="auto"/>
        <w:jc w:val="both"/>
        <w:rPr>
          <w:rFonts w:ascii="Times New Roman" w:hAnsi="Times New Roman" w:cs="Times New Roman"/>
          <w:lang w:val="en-GB"/>
        </w:rPr>
      </w:pPr>
    </w:p>
    <w:p w14:paraId="01EED17A" w14:textId="766276A3" w:rsidR="00AD4430" w:rsidRPr="00AC49E8" w:rsidRDefault="000977A6" w:rsidP="00AD4430">
      <w:pPr>
        <w:spacing w:line="276" w:lineRule="auto"/>
        <w:jc w:val="both"/>
        <w:rPr>
          <w:rFonts w:ascii="Times New Roman" w:hAnsi="Times New Roman" w:cs="Times New Roman"/>
          <w:lang w:val="en-GB"/>
        </w:rPr>
      </w:pPr>
      <w:r w:rsidRPr="00AC49E8">
        <w:rPr>
          <w:rFonts w:ascii="Times New Roman" w:hAnsi="Times New Roman" w:cs="Times New Roman"/>
          <w:lang w:val="en-GB"/>
        </w:rPr>
        <w:t>(i</w:t>
      </w:r>
      <w:r w:rsidR="00AD4430" w:rsidRPr="00AC49E8">
        <w:rPr>
          <w:rFonts w:ascii="Times New Roman" w:hAnsi="Times New Roman" w:cs="Times New Roman"/>
          <w:lang w:val="en-GB"/>
        </w:rPr>
        <w:t xml:space="preserve">) </w:t>
      </w:r>
      <w:r w:rsidR="00BB291E" w:rsidRPr="00AC49E8">
        <w:rPr>
          <w:rFonts w:ascii="Times New Roman" w:hAnsi="Times New Roman" w:cs="Times New Roman"/>
          <w:lang w:val="en-GB"/>
        </w:rPr>
        <w:t xml:space="preserve">The reconstructed phase C with </w:t>
      </w:r>
      <w:r w:rsidR="007D37EE" w:rsidRPr="00AC49E8">
        <w:rPr>
          <w:rFonts w:ascii="Umschrift_TTn" w:hAnsi="Umschrift_TTn" w:cs="Times New Roman"/>
          <w:i/>
          <w:lang w:val="en-GB"/>
        </w:rPr>
        <w:t>ni</w:t>
      </w:r>
      <w:r w:rsidR="007D37EE" w:rsidRPr="00AC49E8">
        <w:rPr>
          <w:rFonts w:ascii="Times New Roman" w:hAnsi="Times New Roman" w:cs="Times New Roman"/>
          <w:lang w:val="en-GB"/>
        </w:rPr>
        <w:t xml:space="preserve"> </w:t>
      </w:r>
      <w:r w:rsidR="00BB291E" w:rsidRPr="00AC49E8">
        <w:rPr>
          <w:rFonts w:ascii="Times New Roman" w:hAnsi="Times New Roman" w:cs="Times New Roman"/>
          <w:lang w:val="en-GB"/>
        </w:rPr>
        <w:t>serving both as Standard Negation and as existential negation.</w:t>
      </w:r>
    </w:p>
    <w:p w14:paraId="05ED0232" w14:textId="77777777" w:rsidR="005B5043" w:rsidRPr="00AC49E8" w:rsidRDefault="005B5043" w:rsidP="00AD4430">
      <w:pPr>
        <w:spacing w:line="276" w:lineRule="auto"/>
        <w:jc w:val="both"/>
        <w:rPr>
          <w:rFonts w:ascii="Times New Roman" w:hAnsi="Times New Roman" w:cs="Times New Roman"/>
          <w:lang w:val="en-GB"/>
        </w:rPr>
      </w:pPr>
    </w:p>
    <w:p w14:paraId="6DB5F470" w14:textId="68BDA1D3" w:rsidR="00BB291E" w:rsidRDefault="000977A6" w:rsidP="00AD4430">
      <w:pPr>
        <w:spacing w:line="276" w:lineRule="auto"/>
        <w:jc w:val="both"/>
        <w:rPr>
          <w:ins w:id="466" w:author="Albion M. Butters" w:date="2019-12-19T16:02:00Z"/>
          <w:rFonts w:ascii="Times New Roman" w:hAnsi="Times New Roman" w:cs="Times New Roman"/>
          <w:lang w:val="en-GB"/>
        </w:rPr>
      </w:pPr>
      <w:r w:rsidRPr="00AC49E8">
        <w:rPr>
          <w:rFonts w:ascii="Times New Roman" w:hAnsi="Times New Roman" w:cs="Times New Roman"/>
          <w:lang w:val="en-GB"/>
        </w:rPr>
        <w:t>(ii</w:t>
      </w:r>
      <w:r w:rsidR="00AD4430" w:rsidRPr="00AC49E8">
        <w:rPr>
          <w:rFonts w:ascii="Times New Roman" w:hAnsi="Times New Roman" w:cs="Times New Roman"/>
          <w:lang w:val="en-GB"/>
        </w:rPr>
        <w:t xml:space="preserve">) </w:t>
      </w:r>
      <w:r w:rsidR="00BB291E" w:rsidRPr="00AC49E8">
        <w:rPr>
          <w:rFonts w:ascii="Times New Roman" w:hAnsi="Times New Roman" w:cs="Times New Roman"/>
          <w:lang w:val="en-GB"/>
        </w:rPr>
        <w:t xml:space="preserve">The </w:t>
      </w:r>
      <w:r w:rsidR="002522DE" w:rsidRPr="00AC49E8">
        <w:rPr>
          <w:rFonts w:ascii="Times New Roman" w:hAnsi="Times New Roman" w:cs="Times New Roman"/>
          <w:lang w:val="en-GB"/>
        </w:rPr>
        <w:t xml:space="preserve">transitional phase </w:t>
      </w:r>
      <w:r w:rsidR="007D37EE" w:rsidRPr="00AC49E8">
        <w:rPr>
          <w:rFonts w:ascii="Times New Roman" w:hAnsi="Times New Roman" w:cs="Times New Roman"/>
          <w:lang w:val="en-GB"/>
        </w:rPr>
        <w:t>B’ to C’</w:t>
      </w:r>
      <w:r w:rsidR="007A4BA6" w:rsidRPr="00AC49E8">
        <w:rPr>
          <w:rFonts w:ascii="Times New Roman" w:hAnsi="Times New Roman" w:cs="Times New Roman"/>
          <w:lang w:val="en-GB"/>
        </w:rPr>
        <w:t xml:space="preserve"> (incomplete)</w:t>
      </w:r>
      <w:r w:rsidR="007D37EE" w:rsidRPr="00AC49E8">
        <w:rPr>
          <w:rFonts w:ascii="Times New Roman" w:hAnsi="Times New Roman" w:cs="Times New Roman"/>
          <w:lang w:val="en-GB"/>
        </w:rPr>
        <w:t xml:space="preserve">, </w:t>
      </w:r>
      <w:r w:rsidR="004F35BB" w:rsidRPr="00AC49E8">
        <w:rPr>
          <w:rFonts w:ascii="Times New Roman" w:hAnsi="Times New Roman" w:cs="Times New Roman"/>
          <w:lang w:val="en-GB"/>
        </w:rPr>
        <w:t xml:space="preserve">during which </w:t>
      </w:r>
      <w:r w:rsidR="004F35BB" w:rsidRPr="00AC49E8">
        <w:rPr>
          <w:rFonts w:ascii="Umschrift_TTn" w:hAnsi="Umschrift_TTn" w:cs="Times New Roman"/>
          <w:i/>
          <w:lang w:val="en-GB"/>
        </w:rPr>
        <w:t>nn/bn</w:t>
      </w:r>
      <w:r w:rsidR="005C5CBF" w:rsidRPr="00AC49E8">
        <w:rPr>
          <w:rFonts w:ascii="Umschrift_TTn" w:hAnsi="Umschrift_TTn" w:cs="Times New Roman"/>
          <w:i/>
          <w:lang w:val="en-GB"/>
        </w:rPr>
        <w:t xml:space="preserve"> </w:t>
      </w:r>
      <w:r w:rsidR="005C5CBF" w:rsidRPr="00AC49E8">
        <w:rPr>
          <w:rFonts w:ascii="Times New Roman" w:hAnsi="Times New Roman" w:cs="Times New Roman"/>
          <w:lang w:val="en-GB"/>
        </w:rPr>
        <w:t xml:space="preserve">gradually extends to negate almost every </w:t>
      </w:r>
      <w:r w:rsidR="00016C87" w:rsidRPr="00AC49E8">
        <w:rPr>
          <w:rFonts w:ascii="Times New Roman" w:hAnsi="Times New Roman" w:cs="Times New Roman"/>
          <w:lang w:val="en-GB"/>
        </w:rPr>
        <w:t>kind of predication</w:t>
      </w:r>
      <w:r w:rsidR="005C5CBF" w:rsidRPr="00AC49E8">
        <w:rPr>
          <w:rFonts w:ascii="Times New Roman" w:hAnsi="Times New Roman" w:cs="Times New Roman"/>
          <w:lang w:val="en-GB"/>
        </w:rPr>
        <w:t>.</w:t>
      </w:r>
    </w:p>
    <w:p w14:paraId="13601977" w14:textId="77777777" w:rsidR="00FA3FDB" w:rsidRDefault="00FA3FDB" w:rsidP="00AD4430">
      <w:pPr>
        <w:spacing w:line="276" w:lineRule="auto"/>
        <w:jc w:val="both"/>
        <w:rPr>
          <w:ins w:id="467" w:author="Albion M. Butters" w:date="2019-12-19T16:02:00Z"/>
          <w:rFonts w:ascii="Times New Roman" w:hAnsi="Times New Roman" w:cs="Times New Roman"/>
          <w:lang w:val="en-GB"/>
        </w:rPr>
      </w:pPr>
    </w:p>
    <w:p w14:paraId="08BF8DEA" w14:textId="37B40CC5" w:rsidR="00FA3FDB" w:rsidRPr="00AC49E8" w:rsidRDefault="00FA3FDB" w:rsidP="00AD4430">
      <w:pPr>
        <w:spacing w:line="276" w:lineRule="auto"/>
        <w:jc w:val="both"/>
        <w:rPr>
          <w:rFonts w:ascii="Times New Roman" w:hAnsi="Times New Roman" w:cs="Times New Roman"/>
          <w:lang w:val="en-GB"/>
        </w:rPr>
      </w:pPr>
      <w:ins w:id="468" w:author="Albion M. Butters" w:date="2019-12-19T16:02:00Z">
        <w:r>
          <w:rPr>
            <w:rFonts w:ascii="Times New Roman" w:hAnsi="Times New Roman" w:cs="Times New Roman"/>
            <w:lang w:val="en-GB"/>
          </w:rPr>
          <w:t>These can be further explained as follows:</w:t>
        </w:r>
      </w:ins>
    </w:p>
    <w:p w14:paraId="745E143B" w14:textId="77777777" w:rsidR="0070350B" w:rsidRPr="00AC49E8" w:rsidRDefault="0070350B" w:rsidP="00DE5A5D">
      <w:pPr>
        <w:spacing w:line="276" w:lineRule="auto"/>
        <w:jc w:val="both"/>
        <w:rPr>
          <w:rFonts w:ascii="Times New Roman" w:hAnsi="Times New Roman" w:cs="Times New Roman"/>
          <w:lang w:val="en-GB"/>
        </w:rPr>
      </w:pPr>
    </w:p>
    <w:p w14:paraId="069E8ACE" w14:textId="7DEC7F26" w:rsidR="00BC2DFA" w:rsidRPr="00AC49E8" w:rsidRDefault="000977A6"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(i</w:t>
      </w:r>
      <w:r w:rsidR="00F101E5" w:rsidRPr="00AC49E8">
        <w:rPr>
          <w:rFonts w:ascii="Times New Roman" w:hAnsi="Times New Roman" w:cs="Times New Roman"/>
          <w:lang w:val="en-GB"/>
        </w:rPr>
        <w:t xml:space="preserve">) </w:t>
      </w:r>
      <w:r w:rsidR="00BC2DFA" w:rsidRPr="00AC49E8">
        <w:rPr>
          <w:rFonts w:ascii="Times New Roman" w:hAnsi="Times New Roman" w:cs="Times New Roman"/>
          <w:lang w:val="en-GB"/>
        </w:rPr>
        <w:t xml:space="preserve">As seen in the preceding section, it is not clear </w:t>
      </w:r>
      <w:r w:rsidR="00975538" w:rsidRPr="00AC49E8">
        <w:rPr>
          <w:rFonts w:ascii="Times New Roman" w:hAnsi="Times New Roman" w:cs="Times New Roman"/>
          <w:lang w:val="en-GB"/>
        </w:rPr>
        <w:t>whether</w:t>
      </w:r>
      <w:r w:rsidR="00BC2DFA" w:rsidRPr="00AC49E8">
        <w:rPr>
          <w:rFonts w:ascii="Times New Roman" w:hAnsi="Times New Roman" w:cs="Times New Roman"/>
          <w:lang w:val="en-GB"/>
        </w:rPr>
        <w:t xml:space="preserve"> </w:t>
      </w:r>
      <w:r w:rsidR="00975538" w:rsidRPr="00AC49E8">
        <w:rPr>
          <w:rFonts w:ascii="Times New Roman" w:hAnsi="Times New Roman" w:cs="Times New Roman"/>
          <w:lang w:val="en-GB"/>
        </w:rPr>
        <w:t xml:space="preserve">the use of the existential negation </w:t>
      </w:r>
      <w:r w:rsidR="00975538" w:rsidRPr="00AC49E8">
        <w:rPr>
          <w:rFonts w:ascii="Umschrift_TTn" w:hAnsi="Umschrift_TTn" w:cs="Times New Roman"/>
          <w:i/>
          <w:lang w:val="en-GB"/>
        </w:rPr>
        <w:t>ni</w:t>
      </w:r>
      <w:r w:rsidR="00975538" w:rsidRPr="00AC49E8">
        <w:rPr>
          <w:rFonts w:ascii="Times New Roman" w:hAnsi="Times New Roman" w:cs="Times New Roman"/>
          <w:lang w:val="en-GB"/>
        </w:rPr>
        <w:t xml:space="preserve"> with nominalizations according to an asymmetric negative strategy </w:t>
      </w:r>
      <w:r w:rsidR="0085243F" w:rsidRPr="00AC49E8">
        <w:rPr>
          <w:rFonts w:ascii="Times New Roman" w:hAnsi="Times New Roman" w:cs="Times New Roman"/>
          <w:lang w:val="en-GB"/>
        </w:rPr>
        <w:t>correlates</w:t>
      </w:r>
      <w:r w:rsidR="00975538" w:rsidRPr="00AC49E8">
        <w:rPr>
          <w:rFonts w:ascii="Times New Roman" w:hAnsi="Times New Roman" w:cs="Times New Roman"/>
          <w:lang w:val="en-GB"/>
        </w:rPr>
        <w:t xml:space="preserve"> with a pragmatic need for more emphasis. Since this extension is already completed in the most ancient documented s</w:t>
      </w:r>
      <w:r w:rsidR="00DD45BF" w:rsidRPr="00AC49E8">
        <w:rPr>
          <w:rFonts w:ascii="Times New Roman" w:hAnsi="Times New Roman" w:cs="Times New Roman"/>
          <w:lang w:val="en-GB"/>
        </w:rPr>
        <w:t>tage of the language, one can</w:t>
      </w:r>
      <w:r w:rsidR="00975538" w:rsidRPr="00AC49E8">
        <w:rPr>
          <w:rFonts w:ascii="Times New Roman" w:hAnsi="Times New Roman" w:cs="Times New Roman"/>
          <w:lang w:val="en-GB"/>
        </w:rPr>
        <w:t xml:space="preserve"> only assume that such a need was an input</w:t>
      </w:r>
      <w:ins w:id="469" w:author="Elsa Oréal" w:date="2020-01-09T09:55:00Z">
        <w:r w:rsidR="002B6CB3">
          <w:rPr>
            <w:rFonts w:ascii="Times New Roman" w:hAnsi="Times New Roman" w:cs="Times New Roman"/>
            <w:lang w:val="en-GB"/>
          </w:rPr>
          <w:t xml:space="preserve"> towards</w:t>
        </w:r>
      </w:ins>
      <w:r w:rsidR="00975538" w:rsidRPr="00AC49E8">
        <w:rPr>
          <w:rFonts w:ascii="Times New Roman" w:hAnsi="Times New Roman" w:cs="Times New Roman"/>
          <w:lang w:val="en-GB"/>
        </w:rPr>
        <w:t xml:space="preserve"> change. </w:t>
      </w:r>
      <w:r w:rsidR="00816AED" w:rsidRPr="00AC49E8">
        <w:rPr>
          <w:rFonts w:ascii="Times New Roman" w:hAnsi="Times New Roman" w:cs="Times New Roman"/>
          <w:lang w:val="en-GB"/>
        </w:rPr>
        <w:t xml:space="preserve">In a way, the very fact that nominalizations in general play a crucial role in the renewal of the verbal system in </w:t>
      </w:r>
      <w:r w:rsidR="0047445B" w:rsidRPr="00AC49E8">
        <w:rPr>
          <w:rFonts w:ascii="Times New Roman" w:hAnsi="Times New Roman" w:cs="Times New Roman"/>
          <w:lang w:val="en-GB"/>
        </w:rPr>
        <w:t>the stage prior to Old E</w:t>
      </w:r>
      <w:r w:rsidR="00816AED" w:rsidRPr="00AC49E8">
        <w:rPr>
          <w:rFonts w:ascii="Times New Roman" w:hAnsi="Times New Roman" w:cs="Times New Roman"/>
          <w:lang w:val="en-GB"/>
        </w:rPr>
        <w:t>gyptian represents an argument against such a pragmatic motivation in the negative domain. However, there is also the possibility that a change in the negative domain</w:t>
      </w:r>
      <w:r w:rsidR="0089261C" w:rsidRPr="00AC49E8">
        <w:rPr>
          <w:rFonts w:ascii="Times New Roman" w:hAnsi="Times New Roman" w:cs="Times New Roman"/>
          <w:lang w:val="en-GB"/>
        </w:rPr>
        <w:t>,</w:t>
      </w:r>
      <w:r w:rsidR="00816AED" w:rsidRPr="00AC49E8">
        <w:rPr>
          <w:rFonts w:ascii="Times New Roman" w:hAnsi="Times New Roman" w:cs="Times New Roman"/>
          <w:lang w:val="en-GB"/>
        </w:rPr>
        <w:t xml:space="preserve"> motivated </w:t>
      </w:r>
      <w:r w:rsidR="000C0C72" w:rsidRPr="00AC49E8">
        <w:rPr>
          <w:rFonts w:ascii="Times New Roman" w:hAnsi="Times New Roman" w:cs="Times New Roman"/>
          <w:lang w:val="en-GB"/>
        </w:rPr>
        <w:t xml:space="preserve">in its incipient stage </w:t>
      </w:r>
      <w:r w:rsidR="00816AED" w:rsidRPr="00AC49E8">
        <w:rPr>
          <w:rFonts w:ascii="Times New Roman" w:hAnsi="Times New Roman" w:cs="Times New Roman"/>
          <w:lang w:val="en-GB"/>
        </w:rPr>
        <w:t>by a pragmatic need</w:t>
      </w:r>
      <w:r w:rsidR="0089261C" w:rsidRPr="00AC49E8">
        <w:rPr>
          <w:rFonts w:ascii="Times New Roman" w:hAnsi="Times New Roman" w:cs="Times New Roman"/>
          <w:lang w:val="en-GB"/>
        </w:rPr>
        <w:t>,</w:t>
      </w:r>
      <w:r w:rsidR="00816AED" w:rsidRPr="00AC49E8">
        <w:rPr>
          <w:rFonts w:ascii="Times New Roman" w:hAnsi="Times New Roman" w:cs="Times New Roman"/>
          <w:lang w:val="en-GB"/>
        </w:rPr>
        <w:t xml:space="preserve"> might have been </w:t>
      </w:r>
      <w:r w:rsidR="00803AFD" w:rsidRPr="00AC49E8">
        <w:rPr>
          <w:rFonts w:ascii="Times New Roman" w:hAnsi="Times New Roman" w:cs="Times New Roman"/>
          <w:lang w:val="en-GB"/>
        </w:rPr>
        <w:t xml:space="preserve">later </w:t>
      </w:r>
      <w:r w:rsidR="00816AED" w:rsidRPr="00AC49E8">
        <w:rPr>
          <w:rFonts w:ascii="Times New Roman" w:hAnsi="Times New Roman" w:cs="Times New Roman"/>
          <w:lang w:val="en-GB"/>
        </w:rPr>
        <w:t xml:space="preserve">extended to the rest of the verbal system. Along </w:t>
      </w:r>
      <w:ins w:id="470" w:author="Albion M. Butters" w:date="2019-12-19T16:07:00Z">
        <w:r w:rsidR="00FA3FDB">
          <w:rPr>
            <w:rFonts w:ascii="Times New Roman" w:hAnsi="Times New Roman" w:cs="Times New Roman"/>
            <w:lang w:val="en-GB"/>
          </w:rPr>
          <w:t>this</w:t>
        </w:r>
      </w:ins>
      <w:r w:rsidR="00816AED" w:rsidRPr="00AC49E8">
        <w:rPr>
          <w:rFonts w:ascii="Times New Roman" w:hAnsi="Times New Roman" w:cs="Times New Roman"/>
          <w:lang w:val="en-GB"/>
        </w:rPr>
        <w:t xml:space="preserve"> line of historical explanation, the NEC would </w:t>
      </w:r>
      <w:r w:rsidR="002D55BF" w:rsidRPr="00AC49E8">
        <w:rPr>
          <w:rFonts w:ascii="Times New Roman" w:hAnsi="Times New Roman" w:cs="Times New Roman"/>
          <w:lang w:val="en-GB"/>
        </w:rPr>
        <w:t xml:space="preserve">indeed </w:t>
      </w:r>
      <w:r w:rsidR="00816AED" w:rsidRPr="00AC49E8">
        <w:rPr>
          <w:rFonts w:ascii="Times New Roman" w:hAnsi="Times New Roman" w:cs="Times New Roman"/>
          <w:lang w:val="en-GB"/>
        </w:rPr>
        <w:t xml:space="preserve">help us to understand what </w:t>
      </w:r>
      <w:r w:rsidR="00FC6889" w:rsidRPr="00AC49E8">
        <w:rPr>
          <w:rFonts w:ascii="Times New Roman" w:hAnsi="Times New Roman" w:cs="Times New Roman"/>
          <w:lang w:val="en-GB"/>
        </w:rPr>
        <w:t xml:space="preserve">prompted a more general evolution in the structure of the Egyptian verbal system. </w:t>
      </w:r>
    </w:p>
    <w:p w14:paraId="02FBC938" w14:textId="77777777" w:rsidR="00F101E5" w:rsidRPr="00AC49E8" w:rsidRDefault="00F101E5" w:rsidP="00DE5A5D">
      <w:pPr>
        <w:spacing w:line="276" w:lineRule="auto"/>
        <w:jc w:val="both"/>
        <w:rPr>
          <w:rFonts w:ascii="Times New Roman" w:hAnsi="Times New Roman" w:cs="Times New Roman"/>
          <w:lang w:val="en-GB"/>
        </w:rPr>
      </w:pPr>
    </w:p>
    <w:p w14:paraId="491866D1" w14:textId="15C5F56E" w:rsidR="0092730F" w:rsidRPr="00AC49E8" w:rsidRDefault="000977A6" w:rsidP="0092730F">
      <w:pPr>
        <w:spacing w:line="276" w:lineRule="auto"/>
        <w:jc w:val="both"/>
        <w:rPr>
          <w:rFonts w:ascii="Times New Roman" w:hAnsi="Times New Roman" w:cs="Times New Roman"/>
          <w:lang w:val="en-GB"/>
        </w:rPr>
      </w:pPr>
      <w:r w:rsidRPr="00AC49E8">
        <w:rPr>
          <w:rFonts w:ascii="Times New Roman" w:hAnsi="Times New Roman" w:cs="Times New Roman"/>
          <w:lang w:val="en-GB"/>
        </w:rPr>
        <w:t>(ii</w:t>
      </w:r>
      <w:r w:rsidR="00F101E5" w:rsidRPr="00AC49E8">
        <w:rPr>
          <w:rFonts w:ascii="Times New Roman" w:hAnsi="Times New Roman" w:cs="Times New Roman"/>
          <w:lang w:val="en-GB"/>
        </w:rPr>
        <w:t>)</w:t>
      </w:r>
      <w:r w:rsidR="006F0F5E" w:rsidRPr="00AC49E8">
        <w:rPr>
          <w:rFonts w:ascii="Times New Roman" w:hAnsi="Times New Roman" w:cs="Times New Roman"/>
          <w:lang w:val="en-GB"/>
        </w:rPr>
        <w:t xml:space="preserve"> As was already mentioned in the preceding </w:t>
      </w:r>
      <w:ins w:id="471" w:author="Albion M. Butters" w:date="2019-12-19T16:07:00Z">
        <w:r w:rsidR="00FA3FDB">
          <w:rPr>
            <w:rFonts w:ascii="Times New Roman" w:hAnsi="Times New Roman" w:cs="Times New Roman"/>
            <w:lang w:val="en-GB"/>
          </w:rPr>
          <w:t>S</w:t>
        </w:r>
      </w:ins>
      <w:r w:rsidR="006F0F5E" w:rsidRPr="00AC49E8">
        <w:rPr>
          <w:rFonts w:ascii="Times New Roman" w:hAnsi="Times New Roman" w:cs="Times New Roman"/>
          <w:lang w:val="en-GB"/>
        </w:rPr>
        <w:t>ection 2, a new type C never obtain</w:t>
      </w:r>
      <w:ins w:id="472" w:author="Albion M. Butters" w:date="2019-12-19T16:07:00Z">
        <w:r w:rsidR="00FA3FDB">
          <w:rPr>
            <w:rFonts w:ascii="Times New Roman" w:hAnsi="Times New Roman" w:cs="Times New Roman"/>
            <w:lang w:val="en-GB"/>
          </w:rPr>
          <w:t>s</w:t>
        </w:r>
      </w:ins>
      <w:r w:rsidR="006F0F5E" w:rsidRPr="00AC49E8">
        <w:rPr>
          <w:rFonts w:ascii="Times New Roman" w:hAnsi="Times New Roman" w:cs="Times New Roman"/>
          <w:lang w:val="en-GB"/>
        </w:rPr>
        <w:t xml:space="preserve"> in Middle Egyptian or in Late Egyptian, for </w:t>
      </w:r>
      <w:r w:rsidR="006F0F5E" w:rsidRPr="00AC49E8">
        <w:rPr>
          <w:rFonts w:ascii="Umschrift_TTn" w:hAnsi="Umschrift_TTn" w:cs="Times New Roman"/>
          <w:i/>
          <w:lang w:val="en-GB"/>
        </w:rPr>
        <w:t>bn</w:t>
      </w:r>
      <w:r w:rsidR="006F0F5E" w:rsidRPr="00AC49E8">
        <w:rPr>
          <w:rFonts w:ascii="Times New Roman" w:hAnsi="Times New Roman" w:cs="Times New Roman"/>
          <w:lang w:val="en-GB"/>
        </w:rPr>
        <w:t xml:space="preserve"> no longer functions as </w:t>
      </w:r>
      <w:ins w:id="473" w:author="Albion M. Butters" w:date="2019-12-19T16:07:00Z">
        <w:r w:rsidR="00FA3FDB">
          <w:rPr>
            <w:rFonts w:ascii="Times New Roman" w:hAnsi="Times New Roman" w:cs="Times New Roman"/>
            <w:lang w:val="en-GB"/>
          </w:rPr>
          <w:t xml:space="preserve">a </w:t>
        </w:r>
      </w:ins>
      <w:r w:rsidR="0047445B" w:rsidRPr="00AC49E8">
        <w:rPr>
          <w:rFonts w:ascii="Times New Roman" w:hAnsi="Times New Roman" w:cs="Times New Roman"/>
          <w:lang w:val="en-GB"/>
        </w:rPr>
        <w:t xml:space="preserve">negative </w:t>
      </w:r>
      <w:r w:rsidR="006F0F5E" w:rsidRPr="00AC49E8">
        <w:rPr>
          <w:rFonts w:ascii="Times New Roman" w:hAnsi="Times New Roman" w:cs="Times New Roman"/>
          <w:lang w:val="en-GB"/>
        </w:rPr>
        <w:t xml:space="preserve">existential </w:t>
      </w:r>
      <w:r w:rsidR="006F0F5E" w:rsidRPr="00AC49E8">
        <w:rPr>
          <w:rFonts w:ascii="Times New Roman" w:hAnsi="Times New Roman" w:cs="Times New Roman"/>
          <w:lang w:val="en-GB"/>
        </w:rPr>
        <w:lastRenderedPageBreak/>
        <w:t>when its development as a negator reaches its maximal extension</w:t>
      </w:r>
      <w:r w:rsidR="00AF31AF" w:rsidRPr="00AC49E8">
        <w:rPr>
          <w:rFonts w:ascii="Times New Roman" w:hAnsi="Times New Roman" w:cs="Times New Roman"/>
          <w:lang w:val="en-GB"/>
        </w:rPr>
        <w:t xml:space="preserve"> </w:t>
      </w:r>
      <w:r w:rsidR="00525C3F" w:rsidRPr="00AC49E8">
        <w:rPr>
          <w:rFonts w:ascii="Times New Roman" w:hAnsi="Times New Roman" w:cs="Times New Roman"/>
          <w:lang w:val="en-GB"/>
        </w:rPr>
        <w:t>and</w:t>
      </w:r>
      <w:r w:rsidR="00AF31AF" w:rsidRPr="00AC49E8">
        <w:rPr>
          <w:rFonts w:ascii="Times New Roman" w:hAnsi="Times New Roman" w:cs="Times New Roman"/>
          <w:lang w:val="en-GB"/>
        </w:rPr>
        <w:t xml:space="preserve"> becomes something </w:t>
      </w:r>
      <w:r w:rsidR="00725A77" w:rsidRPr="00AC49E8">
        <w:rPr>
          <w:rFonts w:ascii="Times New Roman" w:hAnsi="Times New Roman" w:cs="Times New Roman"/>
          <w:lang w:val="en-GB"/>
        </w:rPr>
        <w:t>close to the</w:t>
      </w:r>
      <w:r w:rsidR="00AF31AF" w:rsidRPr="00AC49E8">
        <w:rPr>
          <w:rFonts w:ascii="Times New Roman" w:hAnsi="Times New Roman" w:cs="Times New Roman"/>
          <w:lang w:val="en-GB"/>
        </w:rPr>
        <w:t xml:space="preserve"> Standard Negation</w:t>
      </w:r>
      <w:r w:rsidR="00725A77" w:rsidRPr="00AC49E8">
        <w:rPr>
          <w:rFonts w:ascii="Times New Roman" w:hAnsi="Times New Roman" w:cs="Times New Roman"/>
          <w:lang w:val="en-GB"/>
        </w:rPr>
        <w:t xml:space="preserve"> in the language</w:t>
      </w:r>
      <w:r w:rsidR="006F0F5E" w:rsidRPr="00AC49E8">
        <w:rPr>
          <w:rFonts w:ascii="Times New Roman" w:hAnsi="Times New Roman" w:cs="Times New Roman"/>
          <w:lang w:val="en-GB"/>
        </w:rPr>
        <w:t>.</w:t>
      </w:r>
      <w:r w:rsidR="00F0682D" w:rsidRPr="00AC49E8">
        <w:rPr>
          <w:rFonts w:ascii="Times New Roman" w:hAnsi="Times New Roman" w:cs="Times New Roman"/>
          <w:lang w:val="en-GB"/>
        </w:rPr>
        <w:t xml:space="preserve"> Moreover, its pathway of change</w:t>
      </w:r>
      <w:r w:rsidR="006F0F5E" w:rsidRPr="00AC49E8">
        <w:rPr>
          <w:rFonts w:ascii="Times New Roman" w:hAnsi="Times New Roman" w:cs="Times New Roman"/>
          <w:lang w:val="en-GB"/>
        </w:rPr>
        <w:t xml:space="preserve"> </w:t>
      </w:r>
      <w:r w:rsidR="00F0682D" w:rsidRPr="00AC49E8">
        <w:rPr>
          <w:rFonts w:ascii="Times New Roman" w:hAnsi="Times New Roman" w:cs="Times New Roman"/>
          <w:lang w:val="en-GB"/>
        </w:rPr>
        <w:t xml:space="preserve">was even shown to be the same as was the case for </w:t>
      </w:r>
      <w:r w:rsidR="00F0682D" w:rsidRPr="00AC49E8">
        <w:rPr>
          <w:rFonts w:ascii="Umschrift_TTn" w:hAnsi="Umschrift_TTn" w:cs="Times New Roman"/>
          <w:i/>
          <w:lang w:val="en-GB"/>
        </w:rPr>
        <w:t>ni</w:t>
      </w:r>
      <w:r w:rsidR="00F0682D" w:rsidRPr="00AC49E8">
        <w:rPr>
          <w:rFonts w:ascii="Times New Roman" w:hAnsi="Times New Roman" w:cs="Times New Roman"/>
          <w:lang w:val="en-GB"/>
        </w:rPr>
        <w:t xml:space="preserve"> in the preceding evolution from type C to </w:t>
      </w:r>
      <w:ins w:id="474" w:author="Albion M. Butters" w:date="2019-12-19T16:08:00Z">
        <w:r w:rsidR="00FA3FDB">
          <w:rPr>
            <w:rFonts w:ascii="Times New Roman" w:hAnsi="Times New Roman" w:cs="Times New Roman"/>
            <w:lang w:val="en-GB"/>
          </w:rPr>
          <w:t xml:space="preserve">type </w:t>
        </w:r>
      </w:ins>
      <w:r w:rsidR="00F0682D" w:rsidRPr="00AC49E8">
        <w:rPr>
          <w:rFonts w:ascii="Times New Roman" w:hAnsi="Times New Roman" w:cs="Times New Roman"/>
          <w:lang w:val="en-GB"/>
        </w:rPr>
        <w:t>A</w:t>
      </w:r>
      <w:ins w:id="475" w:author="Albion M. Butters" w:date="2019-12-19T11:44:00Z">
        <w:r w:rsidR="00DE3CD7">
          <w:rPr>
            <w:rFonts w:ascii="Times New Roman" w:hAnsi="Times New Roman" w:cs="Times New Roman"/>
            <w:lang w:val="en-GB"/>
          </w:rPr>
          <w:t>:</w:t>
        </w:r>
      </w:ins>
      <w:r w:rsidR="00F0682D" w:rsidRPr="00AC49E8">
        <w:rPr>
          <w:rFonts w:ascii="Times New Roman" w:hAnsi="Times New Roman" w:cs="Times New Roman"/>
          <w:lang w:val="en-GB"/>
        </w:rPr>
        <w:t xml:space="preserve"> the relaxing of the constraint of indefinite reference on the subject made </w:t>
      </w:r>
      <w:r w:rsidR="00F0682D" w:rsidRPr="00AC49E8">
        <w:rPr>
          <w:rFonts w:ascii="Umschrift_TTn" w:hAnsi="Umschrift_TTn" w:cs="Times New Roman"/>
          <w:i/>
          <w:lang w:val="en-GB"/>
        </w:rPr>
        <w:t>n</w:t>
      </w:r>
      <w:r w:rsidR="008E713D" w:rsidRPr="00AC49E8">
        <w:rPr>
          <w:rFonts w:ascii="Umschrift_TTn" w:hAnsi="Umschrift_TTn" w:cs="Times New Roman"/>
          <w:i/>
          <w:lang w:val="en-GB"/>
        </w:rPr>
        <w:t>n</w:t>
      </w:r>
      <w:r w:rsidR="00F0682D" w:rsidRPr="00AC49E8">
        <w:rPr>
          <w:rFonts w:ascii="Times New Roman" w:hAnsi="Times New Roman" w:cs="Times New Roman"/>
          <w:lang w:val="en-GB"/>
        </w:rPr>
        <w:t xml:space="preserve"> capable of expressing the negation in all sorts of stative predications</w:t>
      </w:r>
      <w:r w:rsidR="00FA180F" w:rsidRPr="00AC49E8">
        <w:rPr>
          <w:rFonts w:ascii="Times New Roman" w:hAnsi="Times New Roman" w:cs="Times New Roman"/>
          <w:lang w:val="en-GB"/>
        </w:rPr>
        <w:t>. From there, its spread to the nominal predication appears to fall within the scope of analogy more than anything else</w:t>
      </w:r>
      <w:r w:rsidR="00F0682D" w:rsidRPr="00AC49E8">
        <w:rPr>
          <w:rFonts w:ascii="Times New Roman" w:hAnsi="Times New Roman" w:cs="Times New Roman"/>
          <w:lang w:val="en-GB"/>
        </w:rPr>
        <w:t>.</w:t>
      </w:r>
      <w:r w:rsidR="00FD63AE" w:rsidRPr="00AC49E8">
        <w:rPr>
          <w:rFonts w:ascii="Times New Roman" w:hAnsi="Times New Roman" w:cs="Times New Roman"/>
          <w:lang w:val="en-GB"/>
        </w:rPr>
        <w:t xml:space="preserve"> </w:t>
      </w:r>
      <w:r w:rsidR="002447C0" w:rsidRPr="00AC49E8">
        <w:rPr>
          <w:rFonts w:ascii="Times New Roman" w:hAnsi="Times New Roman" w:cs="Times New Roman"/>
          <w:lang w:val="en-GB"/>
        </w:rPr>
        <w:t>On the other hand</w:t>
      </w:r>
      <w:r w:rsidR="00B143F1" w:rsidRPr="00AC49E8">
        <w:rPr>
          <w:rFonts w:ascii="Times New Roman" w:hAnsi="Times New Roman" w:cs="Times New Roman"/>
          <w:lang w:val="en-GB"/>
        </w:rPr>
        <w:t xml:space="preserve">, its use with a modal verbal form </w:t>
      </w:r>
      <w:r w:rsidR="00B03DA0" w:rsidRPr="00AC49E8">
        <w:rPr>
          <w:rFonts w:ascii="Times New Roman" w:hAnsi="Times New Roman" w:cs="Times New Roman"/>
          <w:lang w:val="en-GB"/>
        </w:rPr>
        <w:t>(</w:t>
      </w:r>
      <w:ins w:id="476" w:author="Elsa Oréal" w:date="2020-01-10T15:11:00Z">
        <w:r w:rsidR="00CE39D4">
          <w:rPr>
            <w:rFonts w:ascii="Times New Roman" w:hAnsi="Times New Roman" w:cs="Times New Roman"/>
            <w:lang w:val="en-GB"/>
          </w:rPr>
          <w:t>sometimes</w:t>
        </w:r>
        <w:r w:rsidR="00CE39D4" w:rsidRPr="00AC49E8">
          <w:rPr>
            <w:rFonts w:ascii="Times New Roman" w:hAnsi="Times New Roman" w:cs="Times New Roman"/>
            <w:lang w:val="en-GB"/>
          </w:rPr>
          <w:t xml:space="preserve"> </w:t>
        </w:r>
      </w:ins>
      <w:r w:rsidR="00B03DA0" w:rsidRPr="00AC49E8">
        <w:rPr>
          <w:rFonts w:ascii="Times New Roman" w:hAnsi="Times New Roman" w:cs="Times New Roman"/>
          <w:lang w:val="en-GB"/>
        </w:rPr>
        <w:t>called s</w:t>
      </w:r>
      <w:r w:rsidR="003C0752" w:rsidRPr="00AC49E8">
        <w:rPr>
          <w:rFonts w:ascii="Times New Roman" w:hAnsi="Times New Roman" w:cs="Times New Roman"/>
          <w:lang w:val="en-GB"/>
        </w:rPr>
        <w:t>ubju</w:t>
      </w:r>
      <w:r w:rsidR="009B5D31" w:rsidRPr="00AC49E8">
        <w:rPr>
          <w:rFonts w:ascii="Times New Roman" w:hAnsi="Times New Roman" w:cs="Times New Roman"/>
          <w:lang w:val="en-GB"/>
        </w:rPr>
        <w:t xml:space="preserve">nctive </w:t>
      </w:r>
      <w:r w:rsidR="009B5D31" w:rsidRPr="00AC49E8">
        <w:rPr>
          <w:rFonts w:ascii="Umschrift_TTn" w:hAnsi="Umschrift_TTn" w:cs="Times New Roman"/>
          <w:i/>
          <w:lang w:val="en-GB"/>
        </w:rPr>
        <w:t>sDm-f</w:t>
      </w:r>
      <w:r w:rsidR="009B5D31" w:rsidRPr="00AC49E8">
        <w:rPr>
          <w:rFonts w:ascii="Times New Roman" w:hAnsi="Times New Roman" w:cs="Times New Roman"/>
          <w:lang w:val="en-GB"/>
        </w:rPr>
        <w:t xml:space="preserve">) </w:t>
      </w:r>
      <w:r w:rsidR="00B143F1" w:rsidRPr="00AC49E8">
        <w:rPr>
          <w:rFonts w:ascii="Times New Roman" w:hAnsi="Times New Roman" w:cs="Times New Roman"/>
          <w:lang w:val="en-GB"/>
        </w:rPr>
        <w:t xml:space="preserve">also used in </w:t>
      </w:r>
      <w:r w:rsidR="00CE0322" w:rsidRPr="00AC49E8">
        <w:rPr>
          <w:rFonts w:ascii="Times New Roman" w:hAnsi="Times New Roman" w:cs="Times New Roman"/>
          <w:lang w:val="en-GB"/>
        </w:rPr>
        <w:t xml:space="preserve">positive </w:t>
      </w:r>
      <w:r w:rsidR="00B143F1" w:rsidRPr="00AC49E8">
        <w:rPr>
          <w:rFonts w:ascii="Times New Roman" w:hAnsi="Times New Roman" w:cs="Times New Roman"/>
          <w:lang w:val="en-GB"/>
        </w:rPr>
        <w:t>modal main clauses by insubordina</w:t>
      </w:r>
      <w:r w:rsidR="00C53480" w:rsidRPr="00AC49E8">
        <w:rPr>
          <w:rFonts w:ascii="Times New Roman" w:hAnsi="Times New Roman" w:cs="Times New Roman"/>
          <w:lang w:val="en-GB"/>
        </w:rPr>
        <w:t>t</w:t>
      </w:r>
      <w:r w:rsidR="00B143F1" w:rsidRPr="00AC49E8">
        <w:rPr>
          <w:rFonts w:ascii="Times New Roman" w:hAnsi="Times New Roman" w:cs="Times New Roman"/>
          <w:lang w:val="en-GB"/>
        </w:rPr>
        <w:t>ion</w:t>
      </w:r>
      <w:r w:rsidR="00135016" w:rsidRPr="00AC49E8">
        <w:rPr>
          <w:rFonts w:ascii="Times New Roman" w:hAnsi="Times New Roman" w:cs="Times New Roman"/>
          <w:lang w:val="en-GB"/>
        </w:rPr>
        <w:t xml:space="preserve"> may indeed be considered to derive from a need for emphasis. </w:t>
      </w:r>
      <w:r w:rsidR="00B62365" w:rsidRPr="00AC49E8">
        <w:rPr>
          <w:rFonts w:ascii="Times New Roman" w:hAnsi="Times New Roman" w:cs="Times New Roman"/>
          <w:lang w:val="en-GB"/>
        </w:rPr>
        <w:t xml:space="preserve">Such an explanation </w:t>
      </w:r>
      <w:r w:rsidR="00EB5684" w:rsidRPr="00AC49E8">
        <w:rPr>
          <w:rFonts w:ascii="Times New Roman" w:hAnsi="Times New Roman" w:cs="Times New Roman"/>
          <w:lang w:val="en-GB"/>
        </w:rPr>
        <w:t xml:space="preserve">would account for its gradual replacing of the more ancient modal construction based on the negation </w:t>
      </w:r>
      <w:r w:rsidR="00EB5684" w:rsidRPr="00AC49E8">
        <w:rPr>
          <w:rFonts w:ascii="Umschrift_TTn" w:hAnsi="Umschrift_TTn" w:cs="Times New Roman"/>
          <w:i/>
          <w:lang w:val="en-GB"/>
        </w:rPr>
        <w:t>ni</w:t>
      </w:r>
      <w:r w:rsidR="00EB5684" w:rsidRPr="00AC49E8">
        <w:rPr>
          <w:rFonts w:ascii="Times New Roman" w:hAnsi="Times New Roman" w:cs="Times New Roman"/>
          <w:lang w:val="en-GB"/>
        </w:rPr>
        <w:t xml:space="preserve"> and a nominalization. </w:t>
      </w:r>
      <w:r w:rsidR="002447C0" w:rsidRPr="00AC49E8">
        <w:rPr>
          <w:rFonts w:ascii="Times New Roman" w:hAnsi="Times New Roman" w:cs="Times New Roman"/>
          <w:lang w:val="en-GB"/>
        </w:rPr>
        <w:t xml:space="preserve">However, as seen in </w:t>
      </w:r>
      <w:ins w:id="477" w:author="Albion M. Butters" w:date="2019-12-19T16:08:00Z">
        <w:r w:rsidR="00FA3FDB">
          <w:rPr>
            <w:rFonts w:ascii="Times New Roman" w:hAnsi="Times New Roman" w:cs="Times New Roman"/>
            <w:lang w:val="en-GB"/>
          </w:rPr>
          <w:t>S</w:t>
        </w:r>
      </w:ins>
      <w:r w:rsidR="002447C0" w:rsidRPr="00AC49E8">
        <w:rPr>
          <w:rFonts w:ascii="Times New Roman" w:hAnsi="Times New Roman" w:cs="Times New Roman"/>
          <w:lang w:val="en-GB"/>
        </w:rPr>
        <w:t xml:space="preserve">ection 2, </w:t>
      </w:r>
      <w:r w:rsidR="00304AF3" w:rsidRPr="00AC49E8">
        <w:rPr>
          <w:rFonts w:ascii="Times New Roman" w:hAnsi="Times New Roman" w:cs="Times New Roman"/>
          <w:lang w:val="en-GB"/>
        </w:rPr>
        <w:t>there is a gap in the attestation of</w:t>
      </w:r>
      <w:ins w:id="478" w:author="Elsa Oréal" w:date="2020-01-09T09:52:00Z">
        <w:r w:rsidR="00C533F6">
          <w:rPr>
            <w:rFonts w:ascii="Times New Roman" w:hAnsi="Times New Roman" w:cs="Times New Roman"/>
            <w:lang w:val="en-GB"/>
          </w:rPr>
          <w:t xml:space="preserve"> the</w:t>
        </w:r>
      </w:ins>
      <w:r w:rsidR="00304AF3" w:rsidRPr="00AC49E8">
        <w:rPr>
          <w:rFonts w:ascii="Times New Roman" w:hAnsi="Times New Roman" w:cs="Times New Roman"/>
          <w:lang w:val="en-GB"/>
        </w:rPr>
        <w:t xml:space="preserve"> spoken register in Ear</w:t>
      </w:r>
      <w:r w:rsidR="001E0BB8" w:rsidRPr="00AC49E8">
        <w:rPr>
          <w:rFonts w:ascii="Times New Roman" w:hAnsi="Times New Roman" w:cs="Times New Roman"/>
          <w:lang w:val="en-GB"/>
        </w:rPr>
        <w:t xml:space="preserve">lier Egyptian that allows for an unattested </w:t>
      </w:r>
      <w:r w:rsidR="00304AF3" w:rsidRPr="00AC49E8">
        <w:rPr>
          <w:rFonts w:ascii="Times New Roman" w:hAnsi="Times New Roman" w:cs="Times New Roman"/>
          <w:lang w:val="en-GB"/>
        </w:rPr>
        <w:t>intermediary</w:t>
      </w:r>
      <w:r w:rsidR="001E0BB8" w:rsidRPr="00AC49E8">
        <w:rPr>
          <w:rFonts w:ascii="Times New Roman" w:hAnsi="Times New Roman" w:cs="Times New Roman"/>
          <w:lang w:val="en-GB"/>
        </w:rPr>
        <w:t xml:space="preserve"> step *</w:t>
      </w:r>
      <w:r w:rsidR="001E0BB8" w:rsidRPr="00AC49E8">
        <w:rPr>
          <w:rFonts w:ascii="Umschrift_TTn" w:hAnsi="Umschrift_TTn" w:cs="Times New Roman"/>
          <w:i/>
          <w:lang w:val="en-GB"/>
        </w:rPr>
        <w:t>ni wn</w:t>
      </w:r>
      <w:r w:rsidR="00B03DA0" w:rsidRPr="00AC49E8">
        <w:rPr>
          <w:rFonts w:ascii="Times New Roman" w:hAnsi="Times New Roman" w:cs="Times New Roman"/>
          <w:lang w:val="en-GB"/>
        </w:rPr>
        <w:t xml:space="preserve"> s</w:t>
      </w:r>
      <w:r w:rsidR="003C0752" w:rsidRPr="00AC49E8">
        <w:rPr>
          <w:rFonts w:ascii="Times New Roman" w:hAnsi="Times New Roman" w:cs="Times New Roman"/>
          <w:lang w:val="en-GB"/>
        </w:rPr>
        <w:t>ubjunctive</w:t>
      </w:r>
      <w:r w:rsidR="001E0BB8" w:rsidRPr="00AC49E8">
        <w:rPr>
          <w:rFonts w:ascii="Times New Roman" w:hAnsi="Times New Roman" w:cs="Times New Roman"/>
          <w:lang w:val="en-GB"/>
        </w:rPr>
        <w:t xml:space="preserve"> </w:t>
      </w:r>
      <w:r w:rsidR="001E0BB8" w:rsidRPr="00AC49E8">
        <w:rPr>
          <w:rFonts w:ascii="Umschrift_TTn" w:hAnsi="Umschrift_TTn" w:cs="Times New Roman"/>
          <w:i/>
          <w:lang w:val="en-GB"/>
        </w:rPr>
        <w:t>sDm-f</w:t>
      </w:r>
      <w:r w:rsidR="001E0BB8" w:rsidRPr="00AC49E8">
        <w:rPr>
          <w:rFonts w:ascii="Times New Roman" w:hAnsi="Times New Roman" w:cs="Times New Roman"/>
          <w:lang w:val="en-GB"/>
        </w:rPr>
        <w:t xml:space="preserve">. In that case, the construction using the dedicated </w:t>
      </w:r>
      <w:r w:rsidR="0047445B" w:rsidRPr="00AC49E8">
        <w:rPr>
          <w:rFonts w:ascii="Times New Roman" w:hAnsi="Times New Roman" w:cs="Times New Roman"/>
          <w:lang w:val="en-GB"/>
        </w:rPr>
        <w:t xml:space="preserve">negative </w:t>
      </w:r>
      <w:r w:rsidR="001E0BB8" w:rsidRPr="00AC49E8">
        <w:rPr>
          <w:rFonts w:ascii="Times New Roman" w:hAnsi="Times New Roman" w:cs="Times New Roman"/>
          <w:lang w:val="en-GB"/>
        </w:rPr>
        <w:t xml:space="preserve">existential </w:t>
      </w:r>
      <w:r w:rsidR="001E0BB8" w:rsidRPr="00AC49E8">
        <w:rPr>
          <w:rFonts w:ascii="Umschrift_TTn" w:hAnsi="Umschrift_TTn" w:cs="Times New Roman"/>
          <w:i/>
          <w:lang w:val="en-GB"/>
        </w:rPr>
        <w:t>nn</w:t>
      </w:r>
      <w:r w:rsidR="00802076" w:rsidRPr="00AC49E8">
        <w:rPr>
          <w:rFonts w:ascii="Times New Roman" w:hAnsi="Times New Roman" w:cs="Times New Roman"/>
          <w:lang w:val="en-GB"/>
        </w:rPr>
        <w:t xml:space="preserve"> would be inherited, deriving from a former construction involving the existential verb and the Standard Negation. As a consequence, it would seem questionable to speak of the </w:t>
      </w:r>
      <w:r w:rsidR="0047445B" w:rsidRPr="00AC49E8">
        <w:rPr>
          <w:rFonts w:ascii="Times New Roman" w:hAnsi="Times New Roman" w:cs="Times New Roman"/>
          <w:lang w:val="en-GB"/>
        </w:rPr>
        <w:t xml:space="preserve">negative existential </w:t>
      </w:r>
      <w:r w:rsidR="00802076" w:rsidRPr="00AC49E8">
        <w:rPr>
          <w:rFonts w:ascii="Times New Roman" w:hAnsi="Times New Roman" w:cs="Times New Roman"/>
          <w:lang w:val="en-GB"/>
        </w:rPr>
        <w:t>extending to Standard Negation.</w:t>
      </w:r>
      <w:r w:rsidR="00364340" w:rsidRPr="00AC49E8">
        <w:rPr>
          <w:rStyle w:val="Marquenotebasdepage"/>
          <w:rFonts w:ascii="Times New Roman" w:hAnsi="Times New Roman" w:cs="Times New Roman"/>
          <w:lang w:val="en-GB"/>
        </w:rPr>
        <w:footnoteReference w:id="36"/>
      </w:r>
      <w:r w:rsidR="008509AF" w:rsidRPr="00AC49E8">
        <w:rPr>
          <w:rFonts w:ascii="Times New Roman" w:hAnsi="Times New Roman" w:cs="Times New Roman"/>
          <w:lang w:val="en-GB"/>
        </w:rPr>
        <w:t xml:space="preserve"> </w:t>
      </w:r>
      <w:r w:rsidR="00802076" w:rsidRPr="00AC49E8">
        <w:rPr>
          <w:rFonts w:ascii="Times New Roman" w:hAnsi="Times New Roman" w:cs="Times New Roman"/>
          <w:lang w:val="en-GB"/>
        </w:rPr>
        <w:t>However</w:t>
      </w:r>
      <w:r w:rsidR="00763853" w:rsidRPr="00AC49E8">
        <w:rPr>
          <w:rFonts w:ascii="Times New Roman" w:hAnsi="Times New Roman" w:cs="Times New Roman"/>
          <w:lang w:val="en-GB"/>
        </w:rPr>
        <w:t>, s</w:t>
      </w:r>
      <w:r w:rsidR="00802076" w:rsidRPr="00AC49E8">
        <w:rPr>
          <w:rFonts w:ascii="Times New Roman" w:hAnsi="Times New Roman" w:cs="Times New Roman"/>
          <w:lang w:val="en-GB"/>
        </w:rPr>
        <w:t xml:space="preserve">uch a situation does not exclude emphasis as a motivation for </w:t>
      </w:r>
      <w:r w:rsidR="006A5763" w:rsidRPr="00AC49E8">
        <w:rPr>
          <w:rFonts w:ascii="Times New Roman" w:hAnsi="Times New Roman" w:cs="Times New Roman"/>
          <w:lang w:val="en-GB"/>
        </w:rPr>
        <w:t>the emergent construction</w:t>
      </w:r>
      <w:r w:rsidR="00802076" w:rsidRPr="00AC49E8">
        <w:rPr>
          <w:rFonts w:ascii="Times New Roman" w:hAnsi="Times New Roman" w:cs="Times New Roman"/>
          <w:lang w:val="en-GB"/>
        </w:rPr>
        <w:t xml:space="preserve"> in its incipient stage.</w:t>
      </w:r>
      <w:r w:rsidR="003319B9" w:rsidRPr="00AC49E8">
        <w:rPr>
          <w:rFonts w:ascii="Times New Roman" w:hAnsi="Times New Roman" w:cs="Times New Roman"/>
          <w:lang w:val="en-GB"/>
        </w:rPr>
        <w:t xml:space="preserve"> </w:t>
      </w:r>
      <w:r w:rsidR="0092730F" w:rsidRPr="00AC49E8">
        <w:rPr>
          <w:rFonts w:ascii="Times New Roman" w:hAnsi="Times New Roman" w:cs="Times New Roman"/>
          <w:lang w:val="en-GB"/>
        </w:rPr>
        <w:t>A</w:t>
      </w:r>
      <w:ins w:id="479" w:author="Albion M. Butters" w:date="2019-12-19T16:09:00Z">
        <w:r w:rsidR="00FA3FDB">
          <w:rPr>
            <w:rFonts w:ascii="Times New Roman" w:hAnsi="Times New Roman" w:cs="Times New Roman"/>
            <w:lang w:val="en-GB"/>
          </w:rPr>
          <w:t>n</w:t>
        </w:r>
      </w:ins>
      <w:r w:rsidR="0092730F" w:rsidRPr="00AC49E8">
        <w:rPr>
          <w:rFonts w:ascii="Times New Roman" w:hAnsi="Times New Roman" w:cs="Times New Roman"/>
          <w:lang w:val="en-GB"/>
        </w:rPr>
        <w:t xml:space="preserve"> </w:t>
      </w:r>
      <w:ins w:id="480" w:author="Albion M. Butters" w:date="2019-12-19T16:09:00Z">
        <w:r w:rsidR="00FA3FDB">
          <w:rPr>
            <w:rFonts w:ascii="Times New Roman" w:hAnsi="Times New Roman" w:cs="Times New Roman"/>
            <w:lang w:val="en-GB"/>
          </w:rPr>
          <w:t>e</w:t>
        </w:r>
        <w:r w:rsidR="00FA3FDB" w:rsidRPr="00AC49E8">
          <w:rPr>
            <w:rFonts w:ascii="Times New Roman" w:hAnsi="Times New Roman" w:cs="Times New Roman"/>
            <w:lang w:val="en-GB"/>
          </w:rPr>
          <w:t xml:space="preserve">specially interesting </w:t>
        </w:r>
      </w:ins>
      <w:r w:rsidR="0092730F" w:rsidRPr="00AC49E8">
        <w:rPr>
          <w:rFonts w:ascii="Times New Roman" w:hAnsi="Times New Roman" w:cs="Times New Roman"/>
          <w:lang w:val="en-GB"/>
        </w:rPr>
        <w:t>point for a better understanding of the NEC might lie in the similar development attested in a modern language</w:t>
      </w:r>
      <w:ins w:id="481" w:author="Albion M. Butters" w:date="2019-12-19T16:11:00Z">
        <w:r w:rsidR="00FA3FDB">
          <w:rPr>
            <w:rFonts w:ascii="Times New Roman" w:hAnsi="Times New Roman" w:cs="Times New Roman"/>
            <w:lang w:val="en-GB"/>
          </w:rPr>
          <w:t>,</w:t>
        </w:r>
      </w:ins>
      <w:r w:rsidR="0092730F" w:rsidRPr="00AC49E8">
        <w:rPr>
          <w:rFonts w:ascii="Times New Roman" w:hAnsi="Times New Roman" w:cs="Times New Roman"/>
          <w:lang w:val="en-GB"/>
        </w:rPr>
        <w:t xml:space="preserve"> such as Kannada</w:t>
      </w:r>
      <w:ins w:id="482" w:author="Albion M. Butters" w:date="2019-12-19T11:44:00Z">
        <w:r w:rsidR="00DE3CD7">
          <w:rPr>
            <w:rFonts w:ascii="Times New Roman" w:hAnsi="Times New Roman" w:cs="Times New Roman"/>
            <w:lang w:val="en-GB"/>
          </w:rPr>
          <w:t>:</w:t>
        </w:r>
      </w:ins>
    </w:p>
    <w:p w14:paraId="482D478D" w14:textId="77777777" w:rsidR="0092730F" w:rsidRPr="00AC49E8" w:rsidRDefault="0092730F" w:rsidP="0092730F">
      <w:pPr>
        <w:spacing w:line="276" w:lineRule="auto"/>
        <w:jc w:val="both"/>
        <w:rPr>
          <w:rFonts w:ascii="Times New Roman" w:hAnsi="Times New Roman" w:cs="Times New Roman"/>
          <w:lang w:val="en-GB"/>
        </w:rPr>
      </w:pPr>
    </w:p>
    <w:p w14:paraId="0C1ECE15" w14:textId="50A4BBA7" w:rsidR="0092730F" w:rsidRPr="00AC49E8" w:rsidRDefault="0092730F" w:rsidP="00FA3FDB">
      <w:pPr>
        <w:spacing w:line="276" w:lineRule="auto"/>
        <w:ind w:left="720" w:right="606"/>
        <w:jc w:val="both"/>
        <w:rPr>
          <w:rFonts w:ascii="Times New Roman" w:hAnsi="Times New Roman" w:cs="Times New Roman"/>
          <w:lang w:val="en-GB"/>
        </w:rPr>
      </w:pPr>
      <w:r w:rsidRPr="00AC49E8">
        <w:rPr>
          <w:rFonts w:ascii="Times New Roman" w:hAnsi="Times New Roman" w:cs="Times New Roman"/>
          <w:lang w:val="en-GB"/>
        </w:rPr>
        <w:t xml:space="preserve">Kannada is a good example of diglossia as there are substantive differences between the literary and the spoken language on many levels. With regard to negation, it has to be said that one and the same strategy seems to be used to negate verbs with past time reference in both Literary and Spoken Kannada. Clear differences for the expressions of SN are observed for verbs/simple verbal sentences with present/future time reference. </w:t>
      </w:r>
      <w:r w:rsidR="00397E5E" w:rsidRPr="00AC49E8">
        <w:rPr>
          <w:rFonts w:ascii="Times New Roman" w:hAnsi="Times New Roman" w:cs="Times New Roman"/>
          <w:lang w:val="en-GB"/>
        </w:rPr>
        <w:t>(</w:t>
      </w:r>
      <w:ins w:id="483" w:author="Albion M. Butters" w:date="2019-12-19T16:10:00Z">
        <w:r w:rsidR="00FA3FDB" w:rsidRPr="00AC49E8">
          <w:rPr>
            <w:rFonts w:ascii="Times New Roman" w:hAnsi="Times New Roman" w:cs="Times New Roman"/>
            <w:lang w:val="en-GB"/>
          </w:rPr>
          <w:t xml:space="preserve">Veselinova </w:t>
        </w:r>
      </w:ins>
      <w:r w:rsidR="00397E5E" w:rsidRPr="00AC49E8">
        <w:rPr>
          <w:rFonts w:ascii="Times New Roman" w:hAnsi="Times New Roman" w:cs="Times New Roman"/>
          <w:lang w:val="en-GB"/>
        </w:rPr>
        <w:t>2016</w:t>
      </w:r>
      <w:ins w:id="484" w:author="Albion M. Butters" w:date="2019-12-19T11:44:00Z">
        <w:r w:rsidR="00DE3CD7">
          <w:rPr>
            <w:rFonts w:ascii="Times New Roman" w:hAnsi="Times New Roman" w:cs="Times New Roman"/>
            <w:lang w:val="en-GB"/>
          </w:rPr>
          <w:t>:</w:t>
        </w:r>
      </w:ins>
      <w:r w:rsidR="00397E5E" w:rsidRPr="00AC49E8">
        <w:rPr>
          <w:rFonts w:ascii="Times New Roman" w:hAnsi="Times New Roman" w:cs="Times New Roman"/>
          <w:lang w:val="en-GB"/>
        </w:rPr>
        <w:t xml:space="preserve"> 168)</w:t>
      </w:r>
    </w:p>
    <w:p w14:paraId="14D4B7A6" w14:textId="77777777" w:rsidR="0092730F" w:rsidRPr="00AC49E8" w:rsidRDefault="0092730F" w:rsidP="0092730F">
      <w:pPr>
        <w:spacing w:line="276" w:lineRule="auto"/>
        <w:jc w:val="both"/>
        <w:rPr>
          <w:rFonts w:ascii="Times New Roman" w:hAnsi="Times New Roman" w:cs="Times New Roman"/>
          <w:lang w:val="en-GB"/>
        </w:rPr>
      </w:pPr>
    </w:p>
    <w:p w14:paraId="3E7C7EC7" w14:textId="63719A5C" w:rsidR="0092730F" w:rsidRPr="00AC49E8" w:rsidRDefault="0092730F" w:rsidP="00DE5A5D">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In Late Egyptian, the negation for verbs with past time reference, </w:t>
      </w:r>
      <w:r w:rsidRPr="00AC49E8">
        <w:rPr>
          <w:rFonts w:ascii="Umschrift_TTn" w:hAnsi="Umschrift_TTn" w:cs="Times New Roman"/>
          <w:i/>
          <w:lang w:val="en-GB"/>
        </w:rPr>
        <w:t>bw</w:t>
      </w:r>
      <w:r w:rsidRPr="00AC49E8">
        <w:rPr>
          <w:rFonts w:ascii="Times New Roman" w:hAnsi="Times New Roman" w:cs="Times New Roman"/>
          <w:lang w:val="en-GB"/>
        </w:rPr>
        <w:t xml:space="preserve">, is the direct successor of the negation </w:t>
      </w:r>
      <w:r w:rsidRPr="00AC49E8">
        <w:rPr>
          <w:rFonts w:ascii="Umschrift_TTn" w:hAnsi="Umschrift_TTn" w:cs="Times New Roman"/>
          <w:i/>
          <w:lang w:val="en-GB"/>
        </w:rPr>
        <w:t>ni</w:t>
      </w:r>
      <w:r w:rsidRPr="00AC49E8">
        <w:rPr>
          <w:rFonts w:ascii="Times New Roman" w:hAnsi="Times New Roman" w:cs="Times New Roman"/>
          <w:lang w:val="en-GB"/>
        </w:rPr>
        <w:t xml:space="preserve">. But constructions used to negate sentences with future/modal reference differ in more than one aspect from earlier patterns. It thus confirms that the expansion of the negative existential </w:t>
      </w:r>
      <w:r w:rsidR="005134C7" w:rsidRPr="00AC49E8">
        <w:rPr>
          <w:rFonts w:ascii="Times New Roman" w:hAnsi="Times New Roman" w:cs="Times New Roman"/>
          <w:lang w:val="en-GB"/>
        </w:rPr>
        <w:t xml:space="preserve">into the verbal domain </w:t>
      </w:r>
      <w:r w:rsidRPr="00AC49E8">
        <w:rPr>
          <w:rFonts w:ascii="Times New Roman" w:hAnsi="Times New Roman" w:cs="Times New Roman"/>
          <w:lang w:val="en-GB"/>
        </w:rPr>
        <w:t xml:space="preserve">may obtain </w:t>
      </w:r>
      <w:ins w:id="485" w:author="Albion M. Butters" w:date="2019-12-20T08:46:00Z">
        <w:r w:rsidR="003E724C" w:rsidRPr="00AC49E8">
          <w:rPr>
            <w:rFonts w:ascii="Times New Roman" w:hAnsi="Times New Roman" w:cs="Times New Roman"/>
            <w:lang w:val="en-GB"/>
          </w:rPr>
          <w:t>preferably</w:t>
        </w:r>
      </w:ins>
      <w:r w:rsidRPr="00AC49E8">
        <w:rPr>
          <w:rFonts w:ascii="Times New Roman" w:hAnsi="Times New Roman" w:cs="Times New Roman"/>
          <w:lang w:val="en-GB"/>
        </w:rPr>
        <w:t xml:space="preserve"> both in the spoken register and in non</w:t>
      </w:r>
      <w:ins w:id="486" w:author="Albion M. Butters" w:date="2019-12-19T16:14:00Z">
        <w:r w:rsidR="00FA3FDB">
          <w:rPr>
            <w:rFonts w:ascii="Times New Roman" w:hAnsi="Times New Roman" w:cs="Times New Roman"/>
            <w:lang w:val="en-GB"/>
          </w:rPr>
          <w:t>-</w:t>
        </w:r>
      </w:ins>
      <w:r w:rsidRPr="00AC49E8">
        <w:rPr>
          <w:rFonts w:ascii="Times New Roman" w:hAnsi="Times New Roman" w:cs="Times New Roman"/>
          <w:lang w:val="en-GB"/>
        </w:rPr>
        <w:t xml:space="preserve">past contexts. </w:t>
      </w:r>
    </w:p>
    <w:p w14:paraId="0B3FAEB2" w14:textId="77777777" w:rsidR="00BC2DFA" w:rsidRPr="00AC49E8" w:rsidRDefault="00BC2DFA" w:rsidP="00DE5A5D">
      <w:pPr>
        <w:spacing w:line="276" w:lineRule="auto"/>
        <w:jc w:val="both"/>
        <w:rPr>
          <w:rFonts w:ascii="Times New Roman" w:hAnsi="Times New Roman" w:cs="Times New Roman"/>
          <w:lang w:val="en-GB"/>
        </w:rPr>
      </w:pPr>
    </w:p>
    <w:p w14:paraId="06680A32" w14:textId="2296F6CA" w:rsidR="00766EC7" w:rsidRPr="00AC49E8" w:rsidRDefault="009D433E" w:rsidP="00035743">
      <w:pPr>
        <w:pStyle w:val="Titre1"/>
        <w:rPr>
          <w:lang w:val="en-GB"/>
        </w:rPr>
      </w:pPr>
      <w:r w:rsidRPr="00AC49E8">
        <w:rPr>
          <w:lang w:val="en-GB"/>
        </w:rPr>
        <w:t>5</w:t>
      </w:r>
      <w:r w:rsidR="00CE690B" w:rsidRPr="00AC49E8">
        <w:rPr>
          <w:lang w:val="en-GB"/>
        </w:rPr>
        <w:t xml:space="preserve"> </w:t>
      </w:r>
      <w:r w:rsidR="00766EC7" w:rsidRPr="00AC49E8">
        <w:rPr>
          <w:lang w:val="en-GB"/>
        </w:rPr>
        <w:t>Conclusion and avenue</w:t>
      </w:r>
      <w:ins w:id="487" w:author="Albion M. Butters" w:date="2019-12-19T16:14:00Z">
        <w:r w:rsidR="00FA3FDB">
          <w:rPr>
            <w:lang w:val="en-GB"/>
          </w:rPr>
          <w:t>s</w:t>
        </w:r>
      </w:ins>
      <w:r w:rsidR="00766EC7" w:rsidRPr="00AC49E8">
        <w:rPr>
          <w:lang w:val="en-GB"/>
        </w:rPr>
        <w:t xml:space="preserve"> for further research</w:t>
      </w:r>
    </w:p>
    <w:p w14:paraId="605BC2B4" w14:textId="77777777" w:rsidR="00766EC7" w:rsidRPr="00AC49E8" w:rsidRDefault="00766EC7" w:rsidP="00DE5A5D">
      <w:pPr>
        <w:spacing w:line="276" w:lineRule="auto"/>
        <w:jc w:val="both"/>
        <w:rPr>
          <w:rFonts w:ascii="Times New Roman" w:hAnsi="Times New Roman" w:cs="Times New Roman"/>
          <w:lang w:val="en-GB"/>
        </w:rPr>
      </w:pPr>
    </w:p>
    <w:p w14:paraId="45A0F856" w14:textId="66370FEE" w:rsidR="00AF2296" w:rsidRPr="00AC49E8" w:rsidRDefault="001E06D3" w:rsidP="002D4DBF">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From the point of view of </w:t>
      </w:r>
      <w:r w:rsidR="00D562E7" w:rsidRPr="00AC49E8">
        <w:rPr>
          <w:rFonts w:ascii="Times New Roman" w:hAnsi="Times New Roman" w:cs="Times New Roman"/>
          <w:lang w:val="en-GB"/>
        </w:rPr>
        <w:t xml:space="preserve">Ancient </w:t>
      </w:r>
      <w:r w:rsidRPr="00AC49E8">
        <w:rPr>
          <w:rFonts w:ascii="Times New Roman" w:hAnsi="Times New Roman" w:cs="Times New Roman"/>
          <w:lang w:val="en-GB"/>
        </w:rPr>
        <w:t>Eg</w:t>
      </w:r>
      <w:r w:rsidR="00694CC2" w:rsidRPr="00AC49E8">
        <w:rPr>
          <w:rFonts w:ascii="Times New Roman" w:hAnsi="Times New Roman" w:cs="Times New Roman"/>
          <w:lang w:val="en-GB"/>
        </w:rPr>
        <w:t>yptian grammatical stu</w:t>
      </w:r>
      <w:r w:rsidRPr="00AC49E8">
        <w:rPr>
          <w:rFonts w:ascii="Times New Roman" w:hAnsi="Times New Roman" w:cs="Times New Roman"/>
          <w:lang w:val="en-GB"/>
        </w:rPr>
        <w:t>d</w:t>
      </w:r>
      <w:r w:rsidR="00694CC2" w:rsidRPr="00AC49E8">
        <w:rPr>
          <w:rFonts w:ascii="Times New Roman" w:hAnsi="Times New Roman" w:cs="Times New Roman"/>
          <w:lang w:val="en-GB"/>
        </w:rPr>
        <w:t>i</w:t>
      </w:r>
      <w:r w:rsidRPr="00AC49E8">
        <w:rPr>
          <w:rFonts w:ascii="Times New Roman" w:hAnsi="Times New Roman" w:cs="Times New Roman"/>
          <w:lang w:val="en-GB"/>
        </w:rPr>
        <w:t>es, i</w:t>
      </w:r>
      <w:r w:rsidR="00766EC7" w:rsidRPr="00AC49E8">
        <w:rPr>
          <w:rFonts w:ascii="Times New Roman" w:hAnsi="Times New Roman" w:cs="Times New Roman"/>
          <w:lang w:val="en-GB"/>
        </w:rPr>
        <w:t xml:space="preserve">t thus appears that the </w:t>
      </w:r>
      <w:r w:rsidR="00D11648" w:rsidRPr="00AC49E8">
        <w:rPr>
          <w:rFonts w:ascii="Times New Roman" w:hAnsi="Times New Roman" w:cs="Times New Roman"/>
          <w:lang w:val="en-GB"/>
        </w:rPr>
        <w:t xml:space="preserve">reconstruction of a </w:t>
      </w:r>
      <w:r w:rsidR="00766EC7" w:rsidRPr="00AC49E8">
        <w:rPr>
          <w:rFonts w:ascii="Times New Roman" w:hAnsi="Times New Roman" w:cs="Times New Roman"/>
          <w:lang w:val="en-GB"/>
        </w:rPr>
        <w:t xml:space="preserve">NEC allows </w:t>
      </w:r>
      <w:ins w:id="488" w:author="Albion M. Butters" w:date="2019-12-19T16:15:00Z">
        <w:r w:rsidR="00C40771">
          <w:rPr>
            <w:rFonts w:ascii="Times New Roman" w:hAnsi="Times New Roman" w:cs="Times New Roman"/>
            <w:lang w:val="en-GB"/>
          </w:rPr>
          <w:t>a solution to</w:t>
        </w:r>
      </w:ins>
      <w:r w:rsidR="00766EC7" w:rsidRPr="00AC49E8">
        <w:rPr>
          <w:rFonts w:ascii="Times New Roman" w:hAnsi="Times New Roman" w:cs="Times New Roman"/>
          <w:lang w:val="en-GB"/>
        </w:rPr>
        <w:t xml:space="preserve"> problems </w:t>
      </w:r>
      <w:r w:rsidR="00D87449" w:rsidRPr="00AC49E8">
        <w:rPr>
          <w:rFonts w:ascii="Times New Roman" w:hAnsi="Times New Roman" w:cs="Times New Roman"/>
          <w:lang w:val="en-GB"/>
        </w:rPr>
        <w:t xml:space="preserve">about negation that </w:t>
      </w:r>
      <w:r w:rsidR="00010DBF" w:rsidRPr="00AC49E8">
        <w:rPr>
          <w:rFonts w:ascii="Times New Roman" w:hAnsi="Times New Roman" w:cs="Times New Roman"/>
          <w:lang w:val="en-GB"/>
        </w:rPr>
        <w:t>had remained</w:t>
      </w:r>
      <w:r w:rsidR="00D87449" w:rsidRPr="00AC49E8">
        <w:rPr>
          <w:rFonts w:ascii="Times New Roman" w:hAnsi="Times New Roman" w:cs="Times New Roman"/>
          <w:lang w:val="en-GB"/>
        </w:rPr>
        <w:t xml:space="preserve"> pending</w:t>
      </w:r>
      <w:r w:rsidR="007732E6" w:rsidRPr="00AC49E8">
        <w:rPr>
          <w:rFonts w:ascii="Times New Roman" w:hAnsi="Times New Roman" w:cs="Times New Roman"/>
          <w:lang w:val="en-GB"/>
        </w:rPr>
        <w:t xml:space="preserve"> for a long time</w:t>
      </w:r>
      <w:r w:rsidR="00766EC7" w:rsidRPr="00AC49E8">
        <w:rPr>
          <w:rFonts w:ascii="Times New Roman" w:hAnsi="Times New Roman" w:cs="Times New Roman"/>
          <w:lang w:val="en-GB"/>
        </w:rPr>
        <w:t xml:space="preserve">. </w:t>
      </w:r>
      <w:r w:rsidR="00FB2726" w:rsidRPr="00AC49E8">
        <w:rPr>
          <w:rFonts w:ascii="Times New Roman" w:hAnsi="Times New Roman" w:cs="Times New Roman"/>
          <w:lang w:val="en-GB"/>
        </w:rPr>
        <w:t xml:space="preserve">In particular, the coexistence of distinct forms expressing existential negation in Earlier Egyptian can be better understood as the result of layering in documentation </w:t>
      </w:r>
      <w:r w:rsidR="00620BD3" w:rsidRPr="00AC49E8">
        <w:rPr>
          <w:rFonts w:ascii="Times New Roman" w:hAnsi="Times New Roman" w:cs="Times New Roman"/>
          <w:lang w:val="en-GB"/>
        </w:rPr>
        <w:t>that contains more diachronic change than has been generally assessed in philological studies</w:t>
      </w:r>
      <w:r w:rsidR="00FB2726" w:rsidRPr="00AC49E8">
        <w:rPr>
          <w:rFonts w:ascii="Times New Roman" w:hAnsi="Times New Roman" w:cs="Times New Roman"/>
          <w:lang w:val="en-GB"/>
        </w:rPr>
        <w:t xml:space="preserve">. </w:t>
      </w:r>
      <w:r w:rsidR="009E563C" w:rsidRPr="00AC49E8">
        <w:rPr>
          <w:rFonts w:ascii="Times New Roman" w:hAnsi="Times New Roman" w:cs="Times New Roman"/>
          <w:lang w:val="en-GB"/>
        </w:rPr>
        <w:t xml:space="preserve">On the </w:t>
      </w:r>
      <w:ins w:id="489" w:author="Albion M. Butters" w:date="2019-12-19T16:15:00Z">
        <w:r w:rsidR="00C40771">
          <w:rPr>
            <w:rFonts w:ascii="Times New Roman" w:hAnsi="Times New Roman" w:cs="Times New Roman"/>
            <w:lang w:val="en-GB"/>
          </w:rPr>
          <w:t>flip</w:t>
        </w:r>
        <w:r w:rsidR="00C40771" w:rsidRPr="00AC49E8">
          <w:rPr>
            <w:rFonts w:ascii="Times New Roman" w:hAnsi="Times New Roman" w:cs="Times New Roman"/>
            <w:lang w:val="en-GB"/>
          </w:rPr>
          <w:t xml:space="preserve"> </w:t>
        </w:r>
      </w:ins>
      <w:r w:rsidR="009E563C" w:rsidRPr="00AC49E8">
        <w:rPr>
          <w:rFonts w:ascii="Times New Roman" w:hAnsi="Times New Roman" w:cs="Times New Roman"/>
          <w:lang w:val="en-GB"/>
        </w:rPr>
        <w:t xml:space="preserve">side, </w:t>
      </w:r>
      <w:r w:rsidR="006933C5" w:rsidRPr="00AC49E8">
        <w:rPr>
          <w:rFonts w:ascii="Times New Roman" w:hAnsi="Times New Roman" w:cs="Times New Roman"/>
          <w:lang w:val="en-GB"/>
        </w:rPr>
        <w:t xml:space="preserve">the </w:t>
      </w:r>
      <w:r w:rsidR="005720A9" w:rsidRPr="00AC49E8">
        <w:rPr>
          <w:rFonts w:ascii="Times New Roman" w:hAnsi="Times New Roman" w:cs="Times New Roman"/>
          <w:lang w:val="en-GB"/>
        </w:rPr>
        <w:t xml:space="preserve">Ancient </w:t>
      </w:r>
      <w:r w:rsidR="009E563C" w:rsidRPr="00AC49E8">
        <w:rPr>
          <w:rFonts w:ascii="Times New Roman" w:hAnsi="Times New Roman" w:cs="Times New Roman"/>
          <w:lang w:val="en-GB"/>
        </w:rPr>
        <w:t>E</w:t>
      </w:r>
      <w:r w:rsidR="007A718C" w:rsidRPr="00AC49E8">
        <w:rPr>
          <w:rFonts w:ascii="Times New Roman" w:hAnsi="Times New Roman" w:cs="Times New Roman"/>
          <w:lang w:val="en-GB"/>
        </w:rPr>
        <w:t>gyptian data bring to linguistic research on</w:t>
      </w:r>
      <w:r w:rsidR="00C76A97" w:rsidRPr="00AC49E8">
        <w:rPr>
          <w:rFonts w:ascii="Times New Roman" w:hAnsi="Times New Roman" w:cs="Times New Roman"/>
          <w:lang w:val="en-GB"/>
        </w:rPr>
        <w:t xml:space="preserve"> </w:t>
      </w:r>
      <w:r w:rsidR="00C76A97" w:rsidRPr="00AC49E8">
        <w:rPr>
          <w:rFonts w:ascii="Times New Roman" w:hAnsi="Times New Roman" w:cs="Times New Roman"/>
          <w:lang w:val="en-GB"/>
        </w:rPr>
        <w:lastRenderedPageBreak/>
        <w:t>negation</w:t>
      </w:r>
      <w:r w:rsidR="009E563C" w:rsidRPr="00AC49E8">
        <w:rPr>
          <w:rFonts w:ascii="Times New Roman" w:hAnsi="Times New Roman" w:cs="Times New Roman"/>
          <w:lang w:val="en-GB"/>
        </w:rPr>
        <w:t xml:space="preserve"> an interesting case for an evolution attested o</w:t>
      </w:r>
      <w:ins w:id="490" w:author="Albion M. Butters" w:date="2019-12-19T16:16:00Z">
        <w:r w:rsidR="00C40771">
          <w:rPr>
            <w:rFonts w:ascii="Times New Roman" w:hAnsi="Times New Roman" w:cs="Times New Roman"/>
            <w:lang w:val="en-GB"/>
          </w:rPr>
          <w:t>ver</w:t>
        </w:r>
      </w:ins>
      <w:r w:rsidR="009E563C" w:rsidRPr="00AC49E8">
        <w:rPr>
          <w:rFonts w:ascii="Times New Roman" w:hAnsi="Times New Roman" w:cs="Times New Roman"/>
          <w:lang w:val="en-GB"/>
        </w:rPr>
        <w:t xml:space="preserve"> a long period of time. </w:t>
      </w:r>
      <w:r w:rsidR="0062492C" w:rsidRPr="00AC49E8">
        <w:rPr>
          <w:rFonts w:ascii="Times New Roman" w:hAnsi="Times New Roman" w:cs="Times New Roman"/>
          <w:lang w:val="en-GB"/>
        </w:rPr>
        <w:t>The</w:t>
      </w:r>
      <w:r w:rsidR="00641E4C" w:rsidRPr="00AC49E8">
        <w:rPr>
          <w:rFonts w:ascii="Times New Roman" w:hAnsi="Times New Roman" w:cs="Times New Roman"/>
          <w:lang w:val="en-GB"/>
        </w:rPr>
        <w:t xml:space="preserve"> study of </w:t>
      </w:r>
      <w:r w:rsidR="005720A9" w:rsidRPr="00AC49E8">
        <w:rPr>
          <w:rFonts w:ascii="Times New Roman" w:hAnsi="Times New Roman" w:cs="Times New Roman"/>
          <w:lang w:val="en-GB"/>
        </w:rPr>
        <w:t>these</w:t>
      </w:r>
      <w:r w:rsidR="00641E4C" w:rsidRPr="00AC49E8">
        <w:rPr>
          <w:rFonts w:ascii="Times New Roman" w:hAnsi="Times New Roman" w:cs="Times New Roman"/>
          <w:lang w:val="en-GB"/>
        </w:rPr>
        <w:t xml:space="preserve"> data confirms that transitional stages </w:t>
      </w:r>
      <w:r w:rsidR="00C20F82" w:rsidRPr="00AC49E8">
        <w:rPr>
          <w:rFonts w:ascii="Times New Roman" w:hAnsi="Times New Roman" w:cs="Times New Roman"/>
          <w:lang w:val="en-GB"/>
        </w:rPr>
        <w:t>ten</w:t>
      </w:r>
      <w:r w:rsidR="0062492C" w:rsidRPr="00AC49E8">
        <w:rPr>
          <w:rFonts w:ascii="Times New Roman" w:hAnsi="Times New Roman" w:cs="Times New Roman"/>
          <w:lang w:val="en-GB"/>
        </w:rPr>
        <w:t>d</w:t>
      </w:r>
      <w:r w:rsidR="00C20F82" w:rsidRPr="00AC49E8">
        <w:rPr>
          <w:rFonts w:ascii="Times New Roman" w:hAnsi="Times New Roman" w:cs="Times New Roman"/>
          <w:lang w:val="en-GB"/>
        </w:rPr>
        <w:t xml:space="preserve"> to be</w:t>
      </w:r>
      <w:r w:rsidR="00641E4C" w:rsidRPr="00AC49E8">
        <w:rPr>
          <w:rFonts w:ascii="Times New Roman" w:hAnsi="Times New Roman" w:cs="Times New Roman"/>
          <w:lang w:val="en-GB"/>
        </w:rPr>
        <w:t xml:space="preserve"> stable, as was already established in Veselinova’s pioneering studies on other language families. It also </w:t>
      </w:r>
      <w:r w:rsidR="00FD6D2A" w:rsidRPr="00AC49E8">
        <w:rPr>
          <w:rFonts w:ascii="Times New Roman" w:hAnsi="Times New Roman" w:cs="Times New Roman"/>
          <w:lang w:val="en-GB"/>
        </w:rPr>
        <w:t>shows</w:t>
      </w:r>
      <w:r w:rsidR="00641E4C" w:rsidRPr="00AC49E8">
        <w:rPr>
          <w:rFonts w:ascii="Times New Roman" w:hAnsi="Times New Roman" w:cs="Times New Roman"/>
          <w:lang w:val="en-GB"/>
        </w:rPr>
        <w:t xml:space="preserve"> </w:t>
      </w:r>
      <w:r w:rsidR="00820401" w:rsidRPr="00AC49E8">
        <w:rPr>
          <w:rFonts w:ascii="Times New Roman" w:hAnsi="Times New Roman" w:cs="Times New Roman"/>
          <w:lang w:val="en-GB"/>
        </w:rPr>
        <w:t xml:space="preserve">ideal </w:t>
      </w:r>
      <w:r w:rsidR="00641E4C" w:rsidRPr="00AC49E8">
        <w:rPr>
          <w:rFonts w:ascii="Times New Roman" w:hAnsi="Times New Roman" w:cs="Times New Roman"/>
          <w:lang w:val="en-GB"/>
        </w:rPr>
        <w:t xml:space="preserve">stages </w:t>
      </w:r>
      <w:r w:rsidR="00FD6D2A" w:rsidRPr="00AC49E8">
        <w:rPr>
          <w:rFonts w:ascii="Times New Roman" w:hAnsi="Times New Roman" w:cs="Times New Roman"/>
          <w:lang w:val="en-GB"/>
        </w:rPr>
        <w:t xml:space="preserve">that </w:t>
      </w:r>
      <w:r w:rsidR="00641E4C" w:rsidRPr="00AC49E8">
        <w:rPr>
          <w:rFonts w:ascii="Times New Roman" w:hAnsi="Times New Roman" w:cs="Times New Roman"/>
          <w:lang w:val="en-GB"/>
        </w:rPr>
        <w:t>are not strictly consecutive</w:t>
      </w:r>
      <w:ins w:id="491" w:author="Albion M. Butters" w:date="2019-12-19T11:44:00Z">
        <w:r w:rsidR="00DE3CD7">
          <w:rPr>
            <w:rFonts w:ascii="Times New Roman" w:hAnsi="Times New Roman" w:cs="Times New Roman"/>
            <w:lang w:val="en-GB"/>
          </w:rPr>
          <w:t>:</w:t>
        </w:r>
      </w:ins>
      <w:r w:rsidR="00641E4C" w:rsidRPr="00AC49E8">
        <w:rPr>
          <w:rFonts w:ascii="Times New Roman" w:hAnsi="Times New Roman" w:cs="Times New Roman"/>
          <w:lang w:val="en-GB"/>
        </w:rPr>
        <w:t xml:space="preserve"> Ancient Egyptian illustrates the fact that overlaps are likely to occur between stages. </w:t>
      </w:r>
      <w:r w:rsidR="00962D4D" w:rsidRPr="00AC49E8">
        <w:rPr>
          <w:rFonts w:ascii="Times New Roman" w:hAnsi="Times New Roman" w:cs="Times New Roman"/>
          <w:lang w:val="en-GB"/>
        </w:rPr>
        <w:t xml:space="preserve">As </w:t>
      </w:r>
      <w:r w:rsidR="002D4DBF" w:rsidRPr="00AC49E8">
        <w:rPr>
          <w:rFonts w:ascii="Times New Roman" w:hAnsi="Times New Roman" w:cs="Times New Roman"/>
          <w:lang w:val="en-GB"/>
        </w:rPr>
        <w:t>for the diachronic dimension, t</w:t>
      </w:r>
      <w:r w:rsidR="00AC26E2" w:rsidRPr="00AC49E8">
        <w:rPr>
          <w:rFonts w:ascii="Times New Roman" w:hAnsi="Times New Roman" w:cs="Times New Roman"/>
          <w:lang w:val="en-GB"/>
        </w:rPr>
        <w:t xml:space="preserve">he </w:t>
      </w:r>
      <w:r w:rsidR="00962D4D" w:rsidRPr="00AC49E8">
        <w:rPr>
          <w:rFonts w:ascii="Times New Roman" w:hAnsi="Times New Roman" w:cs="Times New Roman"/>
          <w:lang w:val="en-GB"/>
        </w:rPr>
        <w:t xml:space="preserve">attested history </w:t>
      </w:r>
      <w:r w:rsidR="00AC26E2" w:rsidRPr="00AC49E8">
        <w:rPr>
          <w:rFonts w:ascii="Times New Roman" w:hAnsi="Times New Roman" w:cs="Times New Roman"/>
          <w:lang w:val="en-GB"/>
        </w:rPr>
        <w:t>of Ancient Egyptian</w:t>
      </w:r>
      <w:ins w:id="492" w:author="Albion M. Butters" w:date="2019-12-18T07:48:00Z">
        <w:r w:rsidR="000240E8">
          <w:rPr>
            <w:rFonts w:ascii="Times New Roman" w:hAnsi="Times New Roman" w:cs="Times New Roman"/>
            <w:lang w:val="en-GB"/>
          </w:rPr>
          <w:t xml:space="preserve"> </w:t>
        </w:r>
      </w:ins>
      <w:r w:rsidR="004044C1" w:rsidRPr="00AC49E8">
        <w:rPr>
          <w:rFonts w:ascii="Times New Roman" w:hAnsi="Times New Roman" w:cs="Times New Roman"/>
          <w:lang w:val="en-GB"/>
        </w:rPr>
        <w:t>would appear to provide</w:t>
      </w:r>
      <w:r w:rsidR="00962D4D" w:rsidRPr="00AC49E8">
        <w:rPr>
          <w:rFonts w:ascii="Times New Roman" w:hAnsi="Times New Roman" w:cs="Times New Roman"/>
          <w:lang w:val="en-GB"/>
        </w:rPr>
        <w:t xml:space="preserve"> a case for </w:t>
      </w:r>
      <w:r w:rsidR="00C20F82" w:rsidRPr="00AC49E8">
        <w:rPr>
          <w:rFonts w:ascii="Times New Roman" w:hAnsi="Times New Roman" w:cs="Times New Roman"/>
          <w:lang w:val="en-GB"/>
        </w:rPr>
        <w:t xml:space="preserve">the </w:t>
      </w:r>
      <w:r w:rsidR="00962D4D" w:rsidRPr="00AC49E8">
        <w:rPr>
          <w:rFonts w:ascii="Times New Roman" w:hAnsi="Times New Roman" w:cs="Times New Roman"/>
          <w:lang w:val="en-GB"/>
        </w:rPr>
        <w:t xml:space="preserve">study of a potential NEC without reconstruction. Somewhat disappointingly, </w:t>
      </w:r>
      <w:r w:rsidR="00C20F82" w:rsidRPr="00AC49E8">
        <w:rPr>
          <w:rFonts w:ascii="Times New Roman" w:hAnsi="Times New Roman" w:cs="Times New Roman"/>
          <w:lang w:val="en-GB"/>
        </w:rPr>
        <w:t>Middle</w:t>
      </w:r>
      <w:r w:rsidR="00962D4D" w:rsidRPr="00AC49E8">
        <w:rPr>
          <w:rFonts w:ascii="Times New Roman" w:hAnsi="Times New Roman" w:cs="Times New Roman"/>
          <w:lang w:val="en-GB"/>
        </w:rPr>
        <w:t xml:space="preserve"> Egyptian </w:t>
      </w:r>
      <w:r w:rsidR="00731ACD" w:rsidRPr="00AC49E8">
        <w:rPr>
          <w:rFonts w:ascii="Times New Roman" w:hAnsi="Times New Roman" w:cs="Times New Roman"/>
          <w:lang w:val="en-GB"/>
        </w:rPr>
        <w:t xml:space="preserve">itself </w:t>
      </w:r>
      <w:r w:rsidR="00962D4D" w:rsidRPr="00AC49E8">
        <w:rPr>
          <w:rFonts w:ascii="Times New Roman" w:hAnsi="Times New Roman" w:cs="Times New Roman"/>
          <w:lang w:val="en-GB"/>
        </w:rPr>
        <w:t>shows just another case of a long period of time where the negative existential is used for a specific sub-domain (modal/future negation</w:t>
      </w:r>
      <w:r w:rsidR="00FC257D" w:rsidRPr="00AC49E8">
        <w:rPr>
          <w:rFonts w:ascii="Times New Roman" w:hAnsi="Times New Roman" w:cs="Times New Roman"/>
          <w:lang w:val="en-GB"/>
        </w:rPr>
        <w:t>, as in Bulgarian and Macedonian</w:t>
      </w:r>
      <w:r w:rsidR="002021CD" w:rsidRPr="00AC49E8">
        <w:rPr>
          <w:rFonts w:ascii="Times New Roman" w:hAnsi="Times New Roman" w:cs="Times New Roman"/>
          <w:lang w:val="en-GB"/>
        </w:rPr>
        <w:t>, with an inherited construction</w:t>
      </w:r>
      <w:ins w:id="493" w:author="Elsa Oréal" w:date="2020-01-09T09:46:00Z">
        <w:r w:rsidR="006C4C01">
          <w:rPr>
            <w:rFonts w:ascii="Times New Roman" w:hAnsi="Times New Roman" w:cs="Times New Roman"/>
            <w:lang w:val="en-GB"/>
          </w:rPr>
          <w:t xml:space="preserve"> rather than</w:t>
        </w:r>
      </w:ins>
      <w:r w:rsidR="002021CD" w:rsidRPr="00AC49E8">
        <w:rPr>
          <w:rFonts w:ascii="Times New Roman" w:hAnsi="Times New Roman" w:cs="Times New Roman"/>
          <w:lang w:val="en-GB"/>
        </w:rPr>
        <w:t xml:space="preserve"> an actual instantiation of the NEC, according to Veselinova</w:t>
      </w:r>
      <w:r w:rsidR="00955C0E" w:rsidRPr="00AC49E8">
        <w:rPr>
          <w:rFonts w:ascii="Times New Roman" w:hAnsi="Times New Roman" w:cs="Times New Roman"/>
          <w:lang w:val="en-GB"/>
        </w:rPr>
        <w:t xml:space="preserve"> </w:t>
      </w:r>
      <w:r w:rsidR="00EF09AF" w:rsidRPr="00AC49E8">
        <w:rPr>
          <w:rFonts w:ascii="Times New Roman" w:hAnsi="Times New Roman" w:cs="Times New Roman"/>
          <w:lang w:val="en-GB"/>
        </w:rPr>
        <w:t>(</w:t>
      </w:r>
      <w:r w:rsidR="00955C0E" w:rsidRPr="00AC49E8">
        <w:rPr>
          <w:rFonts w:ascii="Times New Roman" w:hAnsi="Times New Roman" w:cs="Times New Roman"/>
          <w:lang w:val="en-GB"/>
        </w:rPr>
        <w:t>2014</w:t>
      </w:r>
      <w:r w:rsidR="00EF09AF" w:rsidRPr="00AC49E8">
        <w:rPr>
          <w:rFonts w:ascii="Times New Roman" w:hAnsi="Times New Roman" w:cs="Times New Roman"/>
          <w:lang w:val="en-GB"/>
        </w:rPr>
        <w:t>)</w:t>
      </w:r>
      <w:r w:rsidR="00962D4D" w:rsidRPr="00AC49E8">
        <w:rPr>
          <w:rFonts w:ascii="Times New Roman" w:hAnsi="Times New Roman" w:cs="Times New Roman"/>
          <w:lang w:val="en-GB"/>
        </w:rPr>
        <w:t xml:space="preserve">). </w:t>
      </w:r>
      <w:r w:rsidR="00C20F82" w:rsidRPr="00AC49E8">
        <w:rPr>
          <w:rFonts w:ascii="Times New Roman" w:hAnsi="Times New Roman" w:cs="Times New Roman"/>
          <w:lang w:val="en-GB"/>
        </w:rPr>
        <w:t xml:space="preserve">However, the very notion of Standard </w:t>
      </w:r>
      <w:ins w:id="494" w:author="Albion M. Butters" w:date="2019-12-19T16:17:00Z">
        <w:r w:rsidR="00C40771">
          <w:rPr>
            <w:rFonts w:ascii="Times New Roman" w:hAnsi="Times New Roman" w:cs="Times New Roman"/>
            <w:lang w:val="en-GB"/>
          </w:rPr>
          <w:t>N</w:t>
        </w:r>
      </w:ins>
      <w:r w:rsidR="00C20F82" w:rsidRPr="00AC49E8">
        <w:rPr>
          <w:rFonts w:ascii="Times New Roman" w:hAnsi="Times New Roman" w:cs="Times New Roman"/>
          <w:lang w:val="en-GB"/>
        </w:rPr>
        <w:t xml:space="preserve">egation </w:t>
      </w:r>
      <w:r w:rsidR="008A5787" w:rsidRPr="00AC49E8">
        <w:rPr>
          <w:rFonts w:ascii="Times New Roman" w:hAnsi="Times New Roman" w:cs="Times New Roman"/>
          <w:lang w:val="en-GB"/>
        </w:rPr>
        <w:t xml:space="preserve">in a language </w:t>
      </w:r>
      <w:r w:rsidR="00C20F82" w:rsidRPr="00AC49E8">
        <w:rPr>
          <w:rFonts w:ascii="Times New Roman" w:hAnsi="Times New Roman" w:cs="Times New Roman"/>
          <w:lang w:val="en-GB"/>
        </w:rPr>
        <w:t xml:space="preserve">such as </w:t>
      </w:r>
      <w:r w:rsidR="00E94FC8" w:rsidRPr="00AC49E8">
        <w:rPr>
          <w:rFonts w:ascii="Times New Roman" w:hAnsi="Times New Roman" w:cs="Times New Roman"/>
          <w:lang w:val="en-GB"/>
        </w:rPr>
        <w:t xml:space="preserve">Ancient </w:t>
      </w:r>
      <w:r w:rsidR="00C20F82" w:rsidRPr="00AC49E8">
        <w:rPr>
          <w:rFonts w:ascii="Times New Roman" w:hAnsi="Times New Roman" w:cs="Times New Roman"/>
          <w:lang w:val="en-GB"/>
        </w:rPr>
        <w:t xml:space="preserve">Egyptian </w:t>
      </w:r>
      <w:r w:rsidR="008A5787" w:rsidRPr="00AC49E8">
        <w:rPr>
          <w:rFonts w:ascii="Times New Roman" w:hAnsi="Times New Roman" w:cs="Times New Roman"/>
          <w:lang w:val="en-GB"/>
        </w:rPr>
        <w:t xml:space="preserve">is obscured by the presence of other types of predication as prominent as verbal predication. </w:t>
      </w:r>
      <w:r w:rsidR="00C20F82" w:rsidRPr="00AC49E8">
        <w:rPr>
          <w:rFonts w:ascii="Times New Roman" w:hAnsi="Times New Roman" w:cs="Times New Roman"/>
          <w:lang w:val="en-GB"/>
        </w:rPr>
        <w:t>Taking into account this specific structural feature, it appears that the NEC is al</w:t>
      </w:r>
      <w:r w:rsidR="00DD1235" w:rsidRPr="00AC49E8">
        <w:rPr>
          <w:rFonts w:ascii="Times New Roman" w:hAnsi="Times New Roman" w:cs="Times New Roman"/>
          <w:lang w:val="en-GB"/>
        </w:rPr>
        <w:t>most completed in Late Egyptian</w:t>
      </w:r>
      <w:r w:rsidR="00634435" w:rsidRPr="00AC49E8">
        <w:rPr>
          <w:rFonts w:ascii="Times New Roman" w:hAnsi="Times New Roman" w:cs="Times New Roman"/>
          <w:lang w:val="en-GB"/>
        </w:rPr>
        <w:t xml:space="preserve"> (with </w:t>
      </w:r>
      <w:r w:rsidR="00634435" w:rsidRPr="00AC49E8">
        <w:rPr>
          <w:rFonts w:ascii="Umschrift_TTn" w:hAnsi="Umschrift_TTn" w:cs="Times New Roman"/>
          <w:i/>
          <w:lang w:val="en-GB"/>
        </w:rPr>
        <w:t>bn</w:t>
      </w:r>
      <w:r w:rsidR="00634435" w:rsidRPr="00AC49E8">
        <w:rPr>
          <w:rFonts w:ascii="Times New Roman" w:hAnsi="Times New Roman" w:cs="Times New Roman"/>
          <w:lang w:val="en-GB"/>
        </w:rPr>
        <w:t xml:space="preserve"> serving as quasi</w:t>
      </w:r>
      <w:ins w:id="495" w:author="Albion M. Butters" w:date="2019-12-19T16:18:00Z">
        <w:r w:rsidR="00C40771">
          <w:rPr>
            <w:rFonts w:ascii="Times New Roman" w:hAnsi="Times New Roman" w:cs="Times New Roman"/>
            <w:lang w:val="en-GB"/>
          </w:rPr>
          <w:t>-</w:t>
        </w:r>
        <w:r w:rsidR="00C40771" w:rsidRPr="00C40771">
          <w:rPr>
            <w:rFonts w:ascii="Times New Roman" w:hAnsi="Times New Roman" w:cs="Times New Roman"/>
            <w:lang w:val="en-GB"/>
          </w:rPr>
          <w:t xml:space="preserve"> </w:t>
        </w:r>
        <w:r w:rsidR="00C40771" w:rsidRPr="00AC49E8">
          <w:rPr>
            <w:rFonts w:ascii="Times New Roman" w:hAnsi="Times New Roman" w:cs="Times New Roman"/>
            <w:lang w:val="en-GB"/>
          </w:rPr>
          <w:t xml:space="preserve">Standard </w:t>
        </w:r>
        <w:r w:rsidR="00C40771">
          <w:rPr>
            <w:rFonts w:ascii="Times New Roman" w:hAnsi="Times New Roman" w:cs="Times New Roman"/>
            <w:lang w:val="en-GB"/>
          </w:rPr>
          <w:t>N</w:t>
        </w:r>
        <w:r w:rsidR="00C40771" w:rsidRPr="00AC49E8">
          <w:rPr>
            <w:rFonts w:ascii="Times New Roman" w:hAnsi="Times New Roman" w:cs="Times New Roman"/>
            <w:lang w:val="en-GB"/>
          </w:rPr>
          <w:t>egation</w:t>
        </w:r>
        <w:r w:rsidR="00C40771">
          <w:rPr>
            <w:rFonts w:ascii="Times New Roman" w:hAnsi="Times New Roman" w:cs="Times New Roman"/>
            <w:lang w:val="en-GB"/>
          </w:rPr>
          <w:t>)</w:t>
        </w:r>
      </w:ins>
      <w:r w:rsidR="00DD1235" w:rsidRPr="00AC49E8">
        <w:rPr>
          <w:rFonts w:ascii="Times New Roman" w:hAnsi="Times New Roman" w:cs="Times New Roman"/>
          <w:lang w:val="en-GB"/>
        </w:rPr>
        <w:t xml:space="preserve">, </w:t>
      </w:r>
      <w:r w:rsidR="00634435" w:rsidRPr="00AC49E8">
        <w:rPr>
          <w:rFonts w:ascii="Times New Roman" w:hAnsi="Times New Roman" w:cs="Times New Roman"/>
          <w:lang w:val="en-GB"/>
        </w:rPr>
        <w:t>even if</w:t>
      </w:r>
      <w:r w:rsidR="00C20F82" w:rsidRPr="00AC49E8">
        <w:rPr>
          <w:rFonts w:ascii="Times New Roman" w:hAnsi="Times New Roman" w:cs="Times New Roman"/>
          <w:lang w:val="en-GB"/>
        </w:rPr>
        <w:t xml:space="preserve"> it does not reach a new stage C</w:t>
      </w:r>
      <w:ins w:id="496" w:author="Albion M. Butters" w:date="2019-12-19T16:18:00Z">
        <w:r w:rsidR="00C40771">
          <w:rPr>
            <w:rFonts w:ascii="Times New Roman" w:hAnsi="Times New Roman" w:cs="Times New Roman"/>
            <w:lang w:val="en-GB"/>
          </w:rPr>
          <w:t>. Since</w:t>
        </w:r>
      </w:ins>
      <w:r w:rsidR="00C20F82" w:rsidRPr="00AC49E8">
        <w:rPr>
          <w:rFonts w:ascii="Times New Roman" w:hAnsi="Times New Roman" w:cs="Times New Roman"/>
          <w:lang w:val="en-GB"/>
        </w:rPr>
        <w:t xml:space="preserve"> the negative existential itself ha</w:t>
      </w:r>
      <w:ins w:id="497" w:author="Albion M. Butters" w:date="2019-12-19T16:19:00Z">
        <w:r w:rsidR="00C40771">
          <w:rPr>
            <w:rFonts w:ascii="Times New Roman" w:hAnsi="Times New Roman" w:cs="Times New Roman"/>
            <w:lang w:val="en-GB"/>
          </w:rPr>
          <w:t xml:space="preserve">d </w:t>
        </w:r>
      </w:ins>
      <w:r w:rsidR="00C20F82" w:rsidRPr="00AC49E8">
        <w:rPr>
          <w:rFonts w:ascii="Times New Roman" w:hAnsi="Times New Roman" w:cs="Times New Roman"/>
          <w:lang w:val="en-GB"/>
        </w:rPr>
        <w:t xml:space="preserve">been </w:t>
      </w:r>
      <w:r w:rsidR="0015663E" w:rsidRPr="00AC49E8">
        <w:rPr>
          <w:rFonts w:ascii="Times New Roman" w:hAnsi="Times New Roman" w:cs="Times New Roman"/>
          <w:lang w:val="en-GB"/>
        </w:rPr>
        <w:t>re-created</w:t>
      </w:r>
      <w:r w:rsidR="00C20F82" w:rsidRPr="00AC49E8">
        <w:rPr>
          <w:rFonts w:ascii="Times New Roman" w:hAnsi="Times New Roman" w:cs="Times New Roman"/>
          <w:lang w:val="en-GB"/>
        </w:rPr>
        <w:t xml:space="preserve"> long before</w:t>
      </w:r>
      <w:r w:rsidR="009803AF" w:rsidRPr="00AC49E8">
        <w:rPr>
          <w:rFonts w:ascii="Times New Roman" w:hAnsi="Times New Roman" w:cs="Times New Roman"/>
          <w:lang w:val="en-GB"/>
        </w:rPr>
        <w:t xml:space="preserve"> (emergence of </w:t>
      </w:r>
      <w:r w:rsidR="009803AF" w:rsidRPr="00AC49E8">
        <w:rPr>
          <w:rFonts w:ascii="Umschrift_TTn" w:hAnsi="Umschrift_TTn" w:cs="Times New Roman"/>
          <w:i/>
          <w:lang w:val="en-GB"/>
        </w:rPr>
        <w:t>mn</w:t>
      </w:r>
      <w:r w:rsidR="009803AF" w:rsidRPr="00AC49E8">
        <w:rPr>
          <w:rFonts w:ascii="Times New Roman" w:hAnsi="Times New Roman" w:cs="Times New Roman"/>
          <w:lang w:val="en-GB"/>
        </w:rPr>
        <w:t>)</w:t>
      </w:r>
      <w:r w:rsidR="00486F35" w:rsidRPr="00AC49E8">
        <w:rPr>
          <w:rFonts w:ascii="Times New Roman" w:hAnsi="Times New Roman" w:cs="Times New Roman"/>
          <w:lang w:val="en-GB"/>
        </w:rPr>
        <w:t xml:space="preserve">, the ideal type C postulated in Croft </w:t>
      </w:r>
      <w:r w:rsidR="00EF09AF" w:rsidRPr="00AC49E8">
        <w:rPr>
          <w:rFonts w:ascii="Times New Roman" w:hAnsi="Times New Roman" w:cs="Times New Roman"/>
          <w:lang w:val="en-GB"/>
        </w:rPr>
        <w:t>(</w:t>
      </w:r>
      <w:r w:rsidR="00486F35" w:rsidRPr="00AC49E8">
        <w:rPr>
          <w:rFonts w:ascii="Times New Roman" w:hAnsi="Times New Roman" w:cs="Times New Roman"/>
          <w:lang w:val="en-GB"/>
        </w:rPr>
        <w:t>1991</w:t>
      </w:r>
      <w:r w:rsidR="00EF09AF" w:rsidRPr="00AC49E8">
        <w:rPr>
          <w:rFonts w:ascii="Times New Roman" w:hAnsi="Times New Roman" w:cs="Times New Roman"/>
          <w:lang w:val="en-GB"/>
        </w:rPr>
        <w:t>)</w:t>
      </w:r>
      <w:r w:rsidR="00486F35" w:rsidRPr="00AC49E8">
        <w:rPr>
          <w:rFonts w:ascii="Times New Roman" w:hAnsi="Times New Roman" w:cs="Times New Roman"/>
          <w:lang w:val="en-GB"/>
        </w:rPr>
        <w:t xml:space="preserve"> never happened to exist as such</w:t>
      </w:r>
      <w:r w:rsidR="00C20F82" w:rsidRPr="00AC49E8">
        <w:rPr>
          <w:rFonts w:ascii="Times New Roman" w:hAnsi="Times New Roman" w:cs="Times New Roman"/>
          <w:lang w:val="en-GB"/>
        </w:rPr>
        <w:t xml:space="preserve">. A new cycle </w:t>
      </w:r>
      <w:ins w:id="498" w:author="Albion M. Butters" w:date="2019-12-19T16:19:00Z">
        <w:r w:rsidR="00C40771">
          <w:rPr>
            <w:rFonts w:ascii="Times New Roman" w:hAnsi="Times New Roman" w:cs="Times New Roman"/>
            <w:lang w:val="en-GB"/>
          </w:rPr>
          <w:t xml:space="preserve">was </w:t>
        </w:r>
      </w:ins>
      <w:r w:rsidR="000E3226" w:rsidRPr="00AC49E8">
        <w:rPr>
          <w:rFonts w:ascii="Times New Roman" w:hAnsi="Times New Roman" w:cs="Times New Roman"/>
          <w:lang w:val="en-GB"/>
        </w:rPr>
        <w:t>thus re-started before the previous one completed, much in line with other situa</w:t>
      </w:r>
      <w:r w:rsidR="00127F80" w:rsidRPr="00AC49E8">
        <w:rPr>
          <w:rFonts w:ascii="Times New Roman" w:hAnsi="Times New Roman" w:cs="Times New Roman"/>
          <w:lang w:val="en-GB"/>
        </w:rPr>
        <w:t xml:space="preserve">tions studied in Veselinova </w:t>
      </w:r>
      <w:r w:rsidR="00EF09AF" w:rsidRPr="00AC49E8">
        <w:rPr>
          <w:rFonts w:ascii="Times New Roman" w:hAnsi="Times New Roman" w:cs="Times New Roman"/>
          <w:lang w:val="en-GB"/>
        </w:rPr>
        <w:t>(</w:t>
      </w:r>
      <w:r w:rsidR="00127F80" w:rsidRPr="00AC49E8">
        <w:rPr>
          <w:rFonts w:ascii="Times New Roman" w:hAnsi="Times New Roman" w:cs="Times New Roman"/>
          <w:lang w:val="en-GB"/>
        </w:rPr>
        <w:t>2016</w:t>
      </w:r>
      <w:r w:rsidR="00EF09AF" w:rsidRPr="00AC49E8">
        <w:rPr>
          <w:rFonts w:ascii="Times New Roman" w:hAnsi="Times New Roman" w:cs="Times New Roman"/>
          <w:lang w:val="en-GB"/>
        </w:rPr>
        <w:t>)</w:t>
      </w:r>
      <w:r w:rsidR="000E3226" w:rsidRPr="00AC49E8">
        <w:rPr>
          <w:rFonts w:ascii="Times New Roman" w:hAnsi="Times New Roman" w:cs="Times New Roman"/>
          <w:lang w:val="en-GB"/>
        </w:rPr>
        <w:t>.</w:t>
      </w:r>
      <w:r w:rsidR="00C20F82" w:rsidRPr="00AC49E8">
        <w:rPr>
          <w:rFonts w:ascii="Times New Roman" w:hAnsi="Times New Roman" w:cs="Times New Roman"/>
          <w:lang w:val="en-GB"/>
        </w:rPr>
        <w:t xml:space="preserve"> </w:t>
      </w:r>
      <w:r w:rsidR="00C36BEB" w:rsidRPr="00AC49E8">
        <w:rPr>
          <w:rFonts w:ascii="Times New Roman" w:hAnsi="Times New Roman" w:cs="Times New Roman"/>
          <w:lang w:val="en-GB"/>
        </w:rPr>
        <w:t>As seen in the preceding sections, establishing the precise chronology in the Egyptian case is not easy. However, the extant data appear to suggest a period</w:t>
      </w:r>
      <w:ins w:id="499" w:author="Elsa Oréal" w:date="2020-01-09T09:47:00Z">
        <w:r w:rsidR="006C4C01">
          <w:rPr>
            <w:rFonts w:ascii="Times New Roman" w:hAnsi="Times New Roman" w:cs="Times New Roman"/>
            <w:lang w:val="en-GB"/>
          </w:rPr>
          <w:t xml:space="preserve"> stretching</w:t>
        </w:r>
      </w:ins>
      <w:r w:rsidR="00C36BEB" w:rsidRPr="00AC49E8">
        <w:rPr>
          <w:rFonts w:ascii="Times New Roman" w:hAnsi="Times New Roman" w:cs="Times New Roman"/>
          <w:lang w:val="en-GB"/>
        </w:rPr>
        <w:t xml:space="preserve"> from 1000 years as the time from a phase A to </w:t>
      </w:r>
      <w:r w:rsidR="00803C0E" w:rsidRPr="00AC49E8">
        <w:rPr>
          <w:rFonts w:ascii="Times New Roman" w:hAnsi="Times New Roman" w:cs="Times New Roman"/>
          <w:lang w:val="en-GB"/>
        </w:rPr>
        <w:t>the next</w:t>
      </w:r>
      <w:r w:rsidR="00C36BEB" w:rsidRPr="00AC49E8">
        <w:rPr>
          <w:rFonts w:ascii="Times New Roman" w:hAnsi="Times New Roman" w:cs="Times New Roman"/>
          <w:lang w:val="en-GB"/>
        </w:rPr>
        <w:t xml:space="preserve"> </w:t>
      </w:r>
      <w:r w:rsidR="00803C0E" w:rsidRPr="00AC49E8">
        <w:rPr>
          <w:rFonts w:ascii="Times New Roman" w:hAnsi="Times New Roman" w:cs="Times New Roman"/>
          <w:lang w:val="en-GB"/>
        </w:rPr>
        <w:t xml:space="preserve">transitional phase </w:t>
      </w:r>
      <w:r w:rsidR="00C36BEB" w:rsidRPr="00AC49E8">
        <w:rPr>
          <w:rFonts w:ascii="Times New Roman" w:hAnsi="Times New Roman" w:cs="Times New Roman"/>
          <w:lang w:val="en-GB"/>
        </w:rPr>
        <w:t>C</w:t>
      </w:r>
      <w:r w:rsidR="00803C0E" w:rsidRPr="00AC49E8">
        <w:rPr>
          <w:rFonts w:ascii="Times New Roman" w:hAnsi="Times New Roman" w:cs="Times New Roman"/>
          <w:lang w:val="en-GB"/>
        </w:rPr>
        <w:t>-A</w:t>
      </w:r>
      <w:r w:rsidR="00C36BEB" w:rsidRPr="00AC49E8">
        <w:rPr>
          <w:rFonts w:ascii="Times New Roman" w:hAnsi="Times New Roman" w:cs="Times New Roman"/>
          <w:lang w:val="en-GB"/>
        </w:rPr>
        <w:t>.</w:t>
      </w:r>
      <w:r w:rsidR="00C36BEB" w:rsidRPr="00AC49E8">
        <w:rPr>
          <w:rStyle w:val="Marquenotebasdepage"/>
          <w:rFonts w:ascii="Times New Roman" w:hAnsi="Times New Roman" w:cs="Times New Roman"/>
          <w:lang w:val="en-GB"/>
        </w:rPr>
        <w:footnoteReference w:id="37"/>
      </w:r>
      <w:r w:rsidR="0015663E" w:rsidRPr="00AC49E8">
        <w:rPr>
          <w:rFonts w:ascii="Times New Roman" w:hAnsi="Times New Roman" w:cs="Times New Roman"/>
          <w:lang w:val="en-GB"/>
        </w:rPr>
        <w:t xml:space="preserve"> </w:t>
      </w:r>
    </w:p>
    <w:p w14:paraId="782BFA52" w14:textId="77777777" w:rsidR="00FC2D31" w:rsidRPr="00AC49E8" w:rsidRDefault="00FC2D31" w:rsidP="00DE5A5D">
      <w:pPr>
        <w:spacing w:line="276" w:lineRule="auto"/>
        <w:jc w:val="both"/>
        <w:rPr>
          <w:rFonts w:ascii="Times New Roman" w:hAnsi="Times New Roman" w:cs="Times New Roman"/>
          <w:highlight w:val="yellow"/>
          <w:lang w:val="en-GB"/>
        </w:rPr>
      </w:pPr>
    </w:p>
    <w:p w14:paraId="75FBFD68" w14:textId="6351F906" w:rsidR="00041C2F" w:rsidRPr="00AC49E8" w:rsidRDefault="009853F4" w:rsidP="00041C2F">
      <w:pPr>
        <w:spacing w:line="276" w:lineRule="auto"/>
        <w:jc w:val="both"/>
        <w:rPr>
          <w:rFonts w:ascii="Times New Roman" w:hAnsi="Times New Roman" w:cs="Times New Roman"/>
          <w:lang w:val="en-GB"/>
        </w:rPr>
      </w:pPr>
      <w:r w:rsidRPr="00AC49E8">
        <w:rPr>
          <w:rFonts w:ascii="Times New Roman" w:hAnsi="Times New Roman" w:cs="Times New Roman"/>
          <w:lang w:val="en-GB"/>
        </w:rPr>
        <w:tab/>
      </w:r>
      <w:r w:rsidR="000269ED" w:rsidRPr="00AC49E8">
        <w:rPr>
          <w:rFonts w:ascii="Times New Roman" w:hAnsi="Times New Roman" w:cs="Times New Roman"/>
          <w:lang w:val="en-GB"/>
        </w:rPr>
        <w:t>Regarding</w:t>
      </w:r>
      <w:r w:rsidR="00765153" w:rsidRPr="00AC49E8">
        <w:rPr>
          <w:rFonts w:ascii="Times New Roman" w:hAnsi="Times New Roman" w:cs="Times New Roman"/>
          <w:lang w:val="en-GB"/>
        </w:rPr>
        <w:t xml:space="preserve"> the </w:t>
      </w:r>
      <w:r w:rsidR="000269ED" w:rsidRPr="00AC49E8">
        <w:rPr>
          <w:rFonts w:ascii="Times New Roman" w:hAnsi="Times New Roman" w:cs="Times New Roman"/>
          <w:lang w:val="en-GB"/>
        </w:rPr>
        <w:t>path of change</w:t>
      </w:r>
      <w:r w:rsidR="00765153" w:rsidRPr="00AC49E8">
        <w:rPr>
          <w:rFonts w:ascii="Times New Roman" w:hAnsi="Times New Roman" w:cs="Times New Roman"/>
          <w:lang w:val="en-GB"/>
        </w:rPr>
        <w:t xml:space="preserve"> involving nominalizations and negative existentials, the Egyptian </w:t>
      </w:r>
      <w:r w:rsidR="00F91F1C" w:rsidRPr="00AC49E8">
        <w:rPr>
          <w:rFonts w:ascii="Times New Roman" w:hAnsi="Times New Roman" w:cs="Times New Roman"/>
          <w:lang w:val="en-GB"/>
        </w:rPr>
        <w:t>data</w:t>
      </w:r>
      <w:r w:rsidR="00765153" w:rsidRPr="00AC49E8">
        <w:rPr>
          <w:rFonts w:ascii="Times New Roman" w:hAnsi="Times New Roman" w:cs="Times New Roman"/>
          <w:lang w:val="en-GB"/>
        </w:rPr>
        <w:t xml:space="preserve"> bring to light a further question as to the historical intricacies of the NEC and the grammaticalization process of new verbal constructions based on nominalizations. Veselinova </w:t>
      </w:r>
      <w:r w:rsidR="00EF09AF" w:rsidRPr="00AC49E8">
        <w:rPr>
          <w:rFonts w:ascii="Times New Roman" w:hAnsi="Times New Roman" w:cs="Times New Roman"/>
          <w:lang w:val="en-GB"/>
        </w:rPr>
        <w:t>(</w:t>
      </w:r>
      <w:r w:rsidR="00765153" w:rsidRPr="00AC49E8">
        <w:rPr>
          <w:rFonts w:ascii="Times New Roman" w:hAnsi="Times New Roman" w:cs="Times New Roman"/>
          <w:lang w:val="en-GB"/>
        </w:rPr>
        <w:t>2013</w:t>
      </w:r>
      <w:ins w:id="503" w:author="Elsa Oréal" w:date="2020-01-09T19:17:00Z">
        <w:r w:rsidR="00147536">
          <w:rPr>
            <w:rFonts w:ascii="Times New Roman" w:hAnsi="Times New Roman" w:cs="Times New Roman"/>
            <w:lang w:val="en-GB"/>
          </w:rPr>
          <w:t>: 139</w:t>
        </w:r>
      </w:ins>
      <w:r w:rsidR="00EF09AF" w:rsidRPr="00AC49E8">
        <w:rPr>
          <w:rFonts w:ascii="Times New Roman" w:hAnsi="Times New Roman" w:cs="Times New Roman"/>
          <w:lang w:val="en-GB"/>
        </w:rPr>
        <w:t>)</w:t>
      </w:r>
      <w:r w:rsidR="00765153" w:rsidRPr="00AC49E8">
        <w:rPr>
          <w:rFonts w:ascii="Times New Roman" w:hAnsi="Times New Roman" w:cs="Times New Roman"/>
          <w:lang w:val="en-GB"/>
        </w:rPr>
        <w:t xml:space="preserve"> argue</w:t>
      </w:r>
      <w:r w:rsidR="00035743" w:rsidRPr="00AC49E8">
        <w:rPr>
          <w:rFonts w:ascii="Times New Roman" w:hAnsi="Times New Roman" w:cs="Times New Roman"/>
          <w:lang w:val="en-GB"/>
        </w:rPr>
        <w:t>s</w:t>
      </w:r>
      <w:r w:rsidR="00765153" w:rsidRPr="00AC49E8">
        <w:rPr>
          <w:rFonts w:ascii="Times New Roman" w:hAnsi="Times New Roman" w:cs="Times New Roman"/>
          <w:lang w:val="en-GB"/>
        </w:rPr>
        <w:t xml:space="preserve"> that </w:t>
      </w:r>
      <w:ins w:id="504" w:author="Albion M. Butters" w:date="2019-12-19T16:20:00Z">
        <w:r w:rsidR="00C40771">
          <w:rPr>
            <w:rFonts w:ascii="Times New Roman" w:hAnsi="Times New Roman" w:cs="Times New Roman"/>
            <w:lang w:val="en-GB"/>
          </w:rPr>
          <w:t>‘</w:t>
        </w:r>
      </w:ins>
      <w:r w:rsidR="00765153" w:rsidRPr="00AC49E8">
        <w:rPr>
          <w:rFonts w:ascii="Times New Roman" w:hAnsi="Times New Roman" w:cs="Times New Roman"/>
          <w:lang w:val="en-GB"/>
        </w:rPr>
        <w:t>negative existentials state the absence of an entity rather than negating its presence</w:t>
      </w:r>
      <w:ins w:id="505" w:author="Albion M. Butters" w:date="2019-12-19T16:21:00Z">
        <w:r w:rsidR="00C40771">
          <w:rPr>
            <w:rFonts w:ascii="Times New Roman" w:hAnsi="Times New Roman" w:cs="Times New Roman"/>
            <w:lang w:val="en-GB"/>
          </w:rPr>
          <w:t>’</w:t>
        </w:r>
      </w:ins>
      <w:r w:rsidR="00765153" w:rsidRPr="00AC49E8">
        <w:rPr>
          <w:rFonts w:ascii="Times New Roman" w:hAnsi="Times New Roman" w:cs="Times New Roman"/>
          <w:lang w:val="en-GB"/>
        </w:rPr>
        <w:t xml:space="preserve">. Consequently, the action, when negated by a negative existential in a given language, is conceptualized and encoded as an entity. This approach requires particular consideration in the Egyptian case. In the phase of its history just before Old Egyptian, it appears most likely that the </w:t>
      </w:r>
      <w:r w:rsidR="003F584E" w:rsidRPr="00AC49E8">
        <w:rPr>
          <w:rFonts w:ascii="Times New Roman" w:hAnsi="Times New Roman" w:cs="Times New Roman"/>
          <w:lang w:val="en-GB"/>
        </w:rPr>
        <w:t xml:space="preserve">entire </w:t>
      </w:r>
      <w:r w:rsidR="00765153" w:rsidRPr="00AC49E8">
        <w:rPr>
          <w:rFonts w:ascii="Times New Roman" w:hAnsi="Times New Roman" w:cs="Times New Roman"/>
          <w:lang w:val="en-GB"/>
        </w:rPr>
        <w:t xml:space="preserve">verbal system </w:t>
      </w:r>
      <w:r w:rsidR="00186DAA" w:rsidRPr="00AC49E8">
        <w:rPr>
          <w:rFonts w:ascii="Times New Roman" w:hAnsi="Times New Roman" w:cs="Times New Roman"/>
          <w:lang w:val="en-GB"/>
        </w:rPr>
        <w:t>was</w:t>
      </w:r>
      <w:r w:rsidR="00765153" w:rsidRPr="00AC49E8">
        <w:rPr>
          <w:rFonts w:ascii="Times New Roman" w:hAnsi="Times New Roman" w:cs="Times New Roman"/>
          <w:lang w:val="en-GB"/>
        </w:rPr>
        <w:t xml:space="preserve"> renewed </w:t>
      </w:r>
      <w:r w:rsidR="002938BB" w:rsidRPr="00AC49E8">
        <w:rPr>
          <w:rFonts w:ascii="Times New Roman" w:hAnsi="Times New Roman" w:cs="Times New Roman"/>
          <w:lang w:val="en-GB"/>
        </w:rPr>
        <w:t>according to</w:t>
      </w:r>
      <w:r w:rsidR="00765153" w:rsidRPr="00AC49E8">
        <w:rPr>
          <w:rFonts w:ascii="Times New Roman" w:hAnsi="Times New Roman" w:cs="Times New Roman"/>
          <w:lang w:val="en-GB"/>
        </w:rPr>
        <w:t xml:space="preserve"> a process</w:t>
      </w:r>
      <w:r w:rsidR="002938BB" w:rsidRPr="00AC49E8">
        <w:rPr>
          <w:rFonts w:ascii="Times New Roman" w:hAnsi="Times New Roman" w:cs="Times New Roman"/>
          <w:lang w:val="en-GB"/>
        </w:rPr>
        <w:t xml:space="preserve"> that involved</w:t>
      </w:r>
      <w:r w:rsidR="00765153" w:rsidRPr="00AC49E8">
        <w:rPr>
          <w:rFonts w:ascii="Times New Roman" w:hAnsi="Times New Roman" w:cs="Times New Roman"/>
          <w:lang w:val="en-GB"/>
        </w:rPr>
        <w:t xml:space="preserve"> the grammaticalization of constructions with nominalizations. This phenomenon is not restricted to the negative polarity, but extends to positive constructions as well. Thus, </w:t>
      </w:r>
      <w:ins w:id="506" w:author="Albion M. Butters" w:date="2019-12-19T17:07:00Z">
        <w:r w:rsidR="00134E5F">
          <w:rPr>
            <w:rFonts w:ascii="Times New Roman" w:hAnsi="Times New Roman" w:cs="Times New Roman"/>
            <w:lang w:val="en-GB"/>
          </w:rPr>
          <w:t>a</w:t>
        </w:r>
      </w:ins>
      <w:r w:rsidR="00765153" w:rsidRPr="00AC49E8">
        <w:rPr>
          <w:rFonts w:ascii="Times New Roman" w:hAnsi="Times New Roman" w:cs="Times New Roman"/>
          <w:lang w:val="en-GB"/>
        </w:rPr>
        <w:t xml:space="preserve"> question may be asked as to the relevance of the renewal of negative patterns for the evolution </w:t>
      </w:r>
      <w:r w:rsidR="00235748" w:rsidRPr="00AC49E8">
        <w:rPr>
          <w:rFonts w:ascii="Times New Roman" w:hAnsi="Times New Roman" w:cs="Times New Roman"/>
          <w:lang w:val="en-GB"/>
        </w:rPr>
        <w:t>of</w:t>
      </w:r>
      <w:r w:rsidR="00765153" w:rsidRPr="00AC49E8">
        <w:rPr>
          <w:rFonts w:ascii="Times New Roman" w:hAnsi="Times New Roman" w:cs="Times New Roman"/>
          <w:lang w:val="en-GB"/>
        </w:rPr>
        <w:t xml:space="preserve"> the whole verbal system. Following Veselinova </w:t>
      </w:r>
      <w:r w:rsidR="00EF09AF" w:rsidRPr="00AC49E8">
        <w:rPr>
          <w:rFonts w:ascii="Times New Roman" w:hAnsi="Times New Roman" w:cs="Times New Roman"/>
          <w:lang w:val="en-GB"/>
        </w:rPr>
        <w:t>(</w:t>
      </w:r>
      <w:r w:rsidR="00765153" w:rsidRPr="00AC49E8">
        <w:rPr>
          <w:rFonts w:ascii="Times New Roman" w:hAnsi="Times New Roman" w:cs="Times New Roman"/>
          <w:lang w:val="en-GB"/>
        </w:rPr>
        <w:t>201</w:t>
      </w:r>
      <w:r w:rsidR="005A72BF" w:rsidRPr="00AC49E8">
        <w:rPr>
          <w:rFonts w:ascii="Times New Roman" w:hAnsi="Times New Roman" w:cs="Times New Roman"/>
          <w:lang w:val="en-GB"/>
        </w:rPr>
        <w:t>6</w:t>
      </w:r>
      <w:r w:rsidR="00EF09AF" w:rsidRPr="00AC49E8">
        <w:rPr>
          <w:rFonts w:ascii="Times New Roman" w:hAnsi="Times New Roman" w:cs="Times New Roman"/>
          <w:lang w:val="en-GB"/>
        </w:rPr>
        <w:t>)</w:t>
      </w:r>
      <w:r w:rsidR="00765153" w:rsidRPr="00AC49E8">
        <w:rPr>
          <w:rFonts w:ascii="Times New Roman" w:hAnsi="Times New Roman" w:cs="Times New Roman"/>
          <w:lang w:val="en-GB"/>
        </w:rPr>
        <w:t>, the encoding of actions in nominalizations appears functionally correlated with the u</w:t>
      </w:r>
      <w:r w:rsidR="00963FA4" w:rsidRPr="00AC49E8">
        <w:rPr>
          <w:rFonts w:ascii="Times New Roman" w:hAnsi="Times New Roman" w:cs="Times New Roman"/>
          <w:lang w:val="en-GB"/>
        </w:rPr>
        <w:t xml:space="preserve">se of the negative existential </w:t>
      </w:r>
      <w:r w:rsidR="00993F1A" w:rsidRPr="00AC49E8">
        <w:rPr>
          <w:rFonts w:ascii="Times New Roman" w:hAnsi="Times New Roman" w:cs="Times New Roman"/>
          <w:lang w:val="en-GB"/>
        </w:rPr>
        <w:t xml:space="preserve">as a </w:t>
      </w:r>
      <w:r w:rsidR="00765153" w:rsidRPr="00AC49E8">
        <w:rPr>
          <w:rFonts w:ascii="Times New Roman" w:hAnsi="Times New Roman" w:cs="Times New Roman"/>
          <w:lang w:val="en-GB"/>
        </w:rPr>
        <w:t xml:space="preserve">more emphatic </w:t>
      </w:r>
      <w:r w:rsidR="00993F1A" w:rsidRPr="00AC49E8">
        <w:rPr>
          <w:rFonts w:ascii="Times New Roman" w:hAnsi="Times New Roman" w:cs="Times New Roman"/>
          <w:lang w:val="en-GB"/>
        </w:rPr>
        <w:t>cons</w:t>
      </w:r>
      <w:r w:rsidR="006969B3" w:rsidRPr="00AC49E8">
        <w:rPr>
          <w:rFonts w:ascii="Times New Roman" w:hAnsi="Times New Roman" w:cs="Times New Roman"/>
          <w:lang w:val="en-GB"/>
        </w:rPr>
        <w:t>truction in its incipient stage</w:t>
      </w:r>
      <w:r w:rsidR="00765153" w:rsidRPr="00AC49E8">
        <w:rPr>
          <w:rFonts w:ascii="Times New Roman" w:hAnsi="Times New Roman" w:cs="Times New Roman"/>
          <w:lang w:val="en-GB"/>
        </w:rPr>
        <w:t>.</w:t>
      </w:r>
      <w:r w:rsidR="00542EA6" w:rsidRPr="00AC49E8">
        <w:rPr>
          <w:rStyle w:val="Marquenotebasdepage"/>
          <w:rFonts w:ascii="Times New Roman" w:hAnsi="Times New Roman" w:cs="Times New Roman"/>
          <w:lang w:val="en-GB"/>
        </w:rPr>
        <w:footnoteReference w:id="38"/>
      </w:r>
      <w:r w:rsidR="00765153" w:rsidRPr="00AC49E8">
        <w:rPr>
          <w:rFonts w:ascii="Times New Roman" w:hAnsi="Times New Roman" w:cs="Times New Roman"/>
          <w:lang w:val="en-GB"/>
        </w:rPr>
        <w:t xml:space="preserve"> Such a process would suggest that the impetus for the global renewal of verbal predication in pre-Old Egyptian </w:t>
      </w:r>
      <w:ins w:id="508" w:author="Albion M. Butters" w:date="2019-12-19T17:09:00Z">
        <w:r w:rsidR="00134E5F">
          <w:rPr>
            <w:rFonts w:ascii="Times New Roman" w:hAnsi="Times New Roman" w:cs="Times New Roman"/>
            <w:lang w:val="en-GB"/>
          </w:rPr>
          <w:t>may</w:t>
        </w:r>
        <w:r w:rsidR="00134E5F" w:rsidRPr="00AC49E8">
          <w:rPr>
            <w:rFonts w:ascii="Times New Roman" w:hAnsi="Times New Roman" w:cs="Times New Roman"/>
            <w:lang w:val="en-GB"/>
          </w:rPr>
          <w:t xml:space="preserve"> </w:t>
        </w:r>
      </w:ins>
      <w:r w:rsidR="00765153" w:rsidRPr="00AC49E8">
        <w:rPr>
          <w:rFonts w:ascii="Times New Roman" w:hAnsi="Times New Roman" w:cs="Times New Roman"/>
          <w:lang w:val="en-GB"/>
        </w:rPr>
        <w:t>have come from the new negative pattern using the negative existential in combination with verbal nominalizations.</w:t>
      </w:r>
    </w:p>
    <w:p w14:paraId="2041934C" w14:textId="77777777" w:rsidR="00041C2F" w:rsidRPr="00AC49E8" w:rsidRDefault="00041C2F" w:rsidP="00041C2F">
      <w:pPr>
        <w:spacing w:line="276" w:lineRule="auto"/>
        <w:jc w:val="both"/>
        <w:rPr>
          <w:rFonts w:ascii="Times New Roman" w:hAnsi="Times New Roman" w:cs="Times New Roman"/>
          <w:lang w:val="en-GB"/>
        </w:rPr>
      </w:pPr>
    </w:p>
    <w:p w14:paraId="1F571365" w14:textId="42D3BF0D" w:rsidR="00856860" w:rsidRPr="00AC49E8" w:rsidRDefault="00226C78" w:rsidP="00041C2F">
      <w:pPr>
        <w:spacing w:line="276" w:lineRule="auto"/>
        <w:jc w:val="both"/>
        <w:rPr>
          <w:rFonts w:ascii="Times New Roman" w:hAnsi="Times New Roman" w:cs="Times New Roman"/>
          <w:lang w:val="en-GB"/>
        </w:rPr>
      </w:pPr>
      <w:ins w:id="509" w:author="Elsa Oréal" w:date="2020-01-09T14:18:00Z">
        <w:r>
          <w:rPr>
            <w:rFonts w:ascii="Times New Roman" w:hAnsi="Times New Roman" w:cs="Times New Roman"/>
            <w:lang w:val="en-GB"/>
          </w:rPr>
          <w:lastRenderedPageBreak/>
          <w:t>Appendix</w:t>
        </w:r>
      </w:ins>
    </w:p>
    <w:p w14:paraId="6A8FD824" w14:textId="77777777" w:rsidR="00856860" w:rsidRPr="00AC49E8" w:rsidRDefault="00856860" w:rsidP="00041C2F">
      <w:pPr>
        <w:spacing w:line="276" w:lineRule="auto"/>
        <w:jc w:val="both"/>
        <w:rPr>
          <w:rFonts w:ascii="Times New Roman" w:hAnsi="Times New Roman" w:cs="Times New Roman"/>
          <w:lang w:val="en-GB"/>
        </w:rPr>
      </w:pPr>
    </w:p>
    <w:p w14:paraId="4DB5A6A5" w14:textId="50135E06" w:rsidR="008C5107" w:rsidRPr="00AC49E8" w:rsidRDefault="00041C2F" w:rsidP="00041C2F">
      <w:pPr>
        <w:spacing w:line="276" w:lineRule="auto"/>
        <w:jc w:val="both"/>
        <w:rPr>
          <w:rFonts w:ascii="Times New Roman" w:hAnsi="Times New Roman"/>
          <w:lang w:val="en-GB"/>
        </w:rPr>
      </w:pPr>
      <w:r w:rsidRPr="00AC49E8">
        <w:rPr>
          <w:rFonts w:ascii="Times New Roman" w:hAnsi="Times New Roman"/>
          <w:lang w:val="en-GB"/>
        </w:rPr>
        <w:t xml:space="preserve">The following table lists the various patterns and stages of the NEC. It is to be understood as a postulated reconstruction based on documentation that does not allow us to establish a precise chronology of changes </w:t>
      </w:r>
      <w:ins w:id="510" w:author="Albion M. Butters" w:date="2019-12-19T17:09:00Z">
        <w:r w:rsidR="00134E5F">
          <w:rPr>
            <w:rFonts w:ascii="Times New Roman" w:hAnsi="Times New Roman"/>
            <w:lang w:val="en-GB"/>
          </w:rPr>
          <w:t>(</w:t>
        </w:r>
      </w:ins>
      <w:r w:rsidRPr="00AC49E8">
        <w:rPr>
          <w:rFonts w:ascii="Times New Roman" w:hAnsi="Times New Roman"/>
          <w:lang w:val="en-GB"/>
        </w:rPr>
        <w:t xml:space="preserve">for reasons </w:t>
      </w:r>
      <w:ins w:id="511" w:author="Albion M. Butters" w:date="2019-12-19T17:09:00Z">
        <w:r w:rsidR="00134E5F">
          <w:rPr>
            <w:rFonts w:ascii="Times New Roman" w:hAnsi="Times New Roman"/>
            <w:lang w:val="en-GB"/>
          </w:rPr>
          <w:t>discussed</w:t>
        </w:r>
      </w:ins>
      <w:r w:rsidRPr="00AC49E8">
        <w:rPr>
          <w:rFonts w:ascii="Times New Roman" w:hAnsi="Times New Roman"/>
          <w:lang w:val="en-GB"/>
        </w:rPr>
        <w:t xml:space="preserve"> in Section</w:t>
      </w:r>
      <w:ins w:id="512" w:author="Elsa Oréal" w:date="2020-01-09T17:15:00Z">
        <w:r w:rsidR="00A515A3">
          <w:rPr>
            <w:rFonts w:ascii="Times New Roman" w:hAnsi="Times New Roman"/>
            <w:lang w:val="en-GB"/>
          </w:rPr>
          <w:t xml:space="preserve"> 3.1</w:t>
        </w:r>
      </w:ins>
      <w:ins w:id="513" w:author="Albion M. Butters" w:date="2019-12-19T17:09:00Z">
        <w:r w:rsidR="00134E5F">
          <w:rPr>
            <w:rFonts w:ascii="Times New Roman" w:hAnsi="Times New Roman"/>
            <w:lang w:val="en-GB"/>
          </w:rPr>
          <w:t>)</w:t>
        </w:r>
      </w:ins>
      <w:r w:rsidRPr="00AC49E8">
        <w:rPr>
          <w:rFonts w:ascii="Times New Roman" w:hAnsi="Times New Roman"/>
          <w:lang w:val="en-GB"/>
        </w:rPr>
        <w:t>. Thus, while the order of succession and the approximate time of emergence of the relevant forms and constructions can be assumed wi</w:t>
      </w:r>
      <w:r w:rsidR="007B59BA" w:rsidRPr="00AC49E8">
        <w:rPr>
          <w:rFonts w:ascii="Times New Roman" w:hAnsi="Times New Roman"/>
          <w:lang w:val="en-GB"/>
        </w:rPr>
        <w:t>th relative</w:t>
      </w:r>
      <w:ins w:id="514" w:author="Elsa Oréal" w:date="2020-01-09T09:44:00Z">
        <w:r w:rsidR="00023F74">
          <w:rPr>
            <w:rFonts w:ascii="Times New Roman" w:hAnsi="Times New Roman"/>
            <w:lang w:val="en-GB"/>
          </w:rPr>
          <w:t xml:space="preserve"> confidence</w:t>
        </w:r>
      </w:ins>
      <w:r w:rsidR="007B59BA" w:rsidRPr="00AC49E8">
        <w:rPr>
          <w:rFonts w:ascii="Times New Roman" w:hAnsi="Times New Roman"/>
          <w:lang w:val="en-GB"/>
        </w:rPr>
        <w:t>, a strict</w:t>
      </w:r>
      <w:r w:rsidRPr="00AC49E8">
        <w:rPr>
          <w:rFonts w:ascii="Times New Roman" w:hAnsi="Times New Roman"/>
          <w:lang w:val="en-GB"/>
        </w:rPr>
        <w:t xml:space="preserve"> </w:t>
      </w:r>
      <w:ins w:id="515" w:author="Albion M. Butters" w:date="2019-12-19T17:10:00Z">
        <w:r w:rsidR="00134E5F">
          <w:rPr>
            <w:rFonts w:ascii="Times New Roman" w:hAnsi="Times New Roman"/>
            <w:lang w:val="en-GB"/>
          </w:rPr>
          <w:t>dating</w:t>
        </w:r>
        <w:r w:rsidR="00134E5F" w:rsidRPr="00AC49E8">
          <w:rPr>
            <w:rFonts w:ascii="Times New Roman" w:hAnsi="Times New Roman"/>
            <w:lang w:val="en-GB"/>
          </w:rPr>
          <w:t xml:space="preserve"> </w:t>
        </w:r>
      </w:ins>
      <w:r w:rsidRPr="00AC49E8">
        <w:rPr>
          <w:rFonts w:ascii="Times New Roman" w:hAnsi="Times New Roman"/>
          <w:lang w:val="en-GB"/>
        </w:rPr>
        <w:t xml:space="preserve">remains out of reach and the proposed </w:t>
      </w:r>
      <w:r w:rsidR="008738A3" w:rsidRPr="00AC49E8">
        <w:rPr>
          <w:rFonts w:ascii="Times New Roman" w:hAnsi="Times New Roman"/>
          <w:lang w:val="en-GB"/>
        </w:rPr>
        <w:t>dates</w:t>
      </w:r>
      <w:r w:rsidRPr="00AC49E8">
        <w:rPr>
          <w:rFonts w:ascii="Times New Roman" w:hAnsi="Times New Roman"/>
          <w:lang w:val="en-GB"/>
        </w:rPr>
        <w:t xml:space="preserve"> remain</w:t>
      </w:r>
      <w:ins w:id="516" w:author="Elsa Oréal" w:date="2020-01-09T09:44:00Z">
        <w:r w:rsidR="006D16A6">
          <w:rPr>
            <w:rFonts w:ascii="Times New Roman" w:hAnsi="Times New Roman"/>
            <w:lang w:val="en-GB"/>
          </w:rPr>
          <w:t xml:space="preserve"> suggestive</w:t>
        </w:r>
      </w:ins>
      <w:r w:rsidRPr="00AC49E8">
        <w:rPr>
          <w:rFonts w:ascii="Times New Roman" w:hAnsi="Times New Roman"/>
          <w:lang w:val="en-GB"/>
        </w:rPr>
        <w:t xml:space="preserve"> </w:t>
      </w:r>
      <w:r w:rsidR="00BF7A54" w:rsidRPr="00AC49E8">
        <w:rPr>
          <w:rFonts w:ascii="Times New Roman" w:hAnsi="Times New Roman"/>
          <w:lang w:val="en-GB"/>
        </w:rPr>
        <w:t xml:space="preserve">and </w:t>
      </w:r>
      <w:r w:rsidRPr="00AC49E8">
        <w:rPr>
          <w:rFonts w:ascii="Times New Roman" w:hAnsi="Times New Roman"/>
          <w:lang w:val="en-GB"/>
        </w:rPr>
        <w:t>hypothetical.</w:t>
      </w:r>
      <w:r w:rsidR="007B59BA" w:rsidRPr="00AC49E8">
        <w:rPr>
          <w:rFonts w:ascii="Times New Roman" w:hAnsi="Times New Roman"/>
          <w:lang w:val="en-GB"/>
        </w:rPr>
        <w:t xml:space="preserve"> The asterisk before a type indicates </w:t>
      </w:r>
      <w:ins w:id="517" w:author="Albion M. Butters" w:date="2019-12-19T17:11:00Z">
        <w:r w:rsidR="00134E5F">
          <w:rPr>
            <w:rFonts w:ascii="Times New Roman" w:hAnsi="Times New Roman"/>
            <w:lang w:val="en-GB"/>
          </w:rPr>
          <w:t>a</w:t>
        </w:r>
      </w:ins>
      <w:r w:rsidR="007B59BA" w:rsidRPr="00AC49E8">
        <w:rPr>
          <w:rFonts w:ascii="Times New Roman" w:hAnsi="Times New Roman"/>
          <w:lang w:val="en-GB"/>
        </w:rPr>
        <w:t xml:space="preserve"> historical phase </w:t>
      </w:r>
      <w:ins w:id="518" w:author="Albion M. Butters" w:date="2019-12-19T17:11:00Z">
        <w:r w:rsidR="00134E5F">
          <w:rPr>
            <w:rFonts w:ascii="Times New Roman" w:hAnsi="Times New Roman"/>
            <w:lang w:val="en-GB"/>
          </w:rPr>
          <w:t xml:space="preserve">that </w:t>
        </w:r>
      </w:ins>
      <w:r w:rsidR="007B59BA" w:rsidRPr="00AC49E8">
        <w:rPr>
          <w:rFonts w:ascii="Times New Roman" w:hAnsi="Times New Roman"/>
          <w:lang w:val="en-GB"/>
        </w:rPr>
        <w:t>may be assumed to have happened when the gap between the written register and the spoken language was maximal</w:t>
      </w:r>
      <w:ins w:id="519" w:author="Albion M. Butters" w:date="2019-12-19T17:11:00Z">
        <w:r w:rsidR="00134E5F">
          <w:rPr>
            <w:rFonts w:ascii="Times New Roman" w:hAnsi="Times New Roman"/>
            <w:lang w:val="en-GB"/>
          </w:rPr>
          <w:t>,</w:t>
        </w:r>
      </w:ins>
      <w:r w:rsidR="007B59BA" w:rsidRPr="00AC49E8">
        <w:rPr>
          <w:rFonts w:ascii="Times New Roman" w:hAnsi="Times New Roman"/>
          <w:lang w:val="en-GB"/>
        </w:rPr>
        <w:t xml:space="preserve"> so that the documentation does not attest its realization.</w:t>
      </w:r>
      <w:r w:rsidR="002A074F" w:rsidRPr="00AC49E8">
        <w:rPr>
          <w:rFonts w:ascii="Times New Roman" w:hAnsi="Times New Roman"/>
          <w:lang w:val="en-GB"/>
        </w:rPr>
        <w:t xml:space="preserve"> </w:t>
      </w:r>
      <w:r w:rsidR="005C5340" w:rsidRPr="00AC49E8">
        <w:rPr>
          <w:rFonts w:ascii="Times New Roman" w:hAnsi="Times New Roman"/>
          <w:lang w:val="en-GB"/>
        </w:rPr>
        <w:t xml:space="preserve">Such periods occur in particular during the transition between two language norms and are designated here as Proto-Middle Egyptian and Proto-Late Egyptian. </w:t>
      </w:r>
    </w:p>
    <w:p w14:paraId="68CFF22B" w14:textId="77777777" w:rsidR="00041C2F" w:rsidRPr="00AC49E8" w:rsidRDefault="00041C2F" w:rsidP="00041C2F">
      <w:pPr>
        <w:rPr>
          <w:lang w:val="en-GB"/>
        </w:rPr>
      </w:pPr>
    </w:p>
    <w:tbl>
      <w:tblPr>
        <w:tblStyle w:val="Grille"/>
        <w:tblW w:w="9238" w:type="dxa"/>
        <w:tblLook w:val="04A0" w:firstRow="1" w:lastRow="0" w:firstColumn="1" w:lastColumn="0" w:noHBand="0" w:noVBand="1"/>
      </w:tblPr>
      <w:tblGrid>
        <w:gridCol w:w="896"/>
        <w:gridCol w:w="2519"/>
        <w:gridCol w:w="1655"/>
        <w:gridCol w:w="1983"/>
        <w:gridCol w:w="2185"/>
      </w:tblGrid>
      <w:tr w:rsidR="00041C2F" w:rsidRPr="00AC49E8" w14:paraId="4D11A021" w14:textId="77777777" w:rsidTr="002A074F">
        <w:tc>
          <w:tcPr>
            <w:tcW w:w="896" w:type="dxa"/>
          </w:tcPr>
          <w:p w14:paraId="0C8A52FC" w14:textId="77777777" w:rsidR="00041C2F" w:rsidRPr="00AC49E8" w:rsidRDefault="00041C2F" w:rsidP="002A074F">
            <w:pPr>
              <w:rPr>
                <w:rFonts w:ascii="Times New Roman" w:hAnsi="Times New Roman"/>
                <w:lang w:val="en-GB"/>
              </w:rPr>
            </w:pPr>
            <w:r w:rsidRPr="00AC49E8">
              <w:rPr>
                <w:rFonts w:ascii="Times New Roman" w:hAnsi="Times New Roman"/>
                <w:lang w:val="en-GB"/>
              </w:rPr>
              <w:t>Type</w:t>
            </w:r>
          </w:p>
        </w:tc>
        <w:tc>
          <w:tcPr>
            <w:tcW w:w="2519" w:type="dxa"/>
          </w:tcPr>
          <w:p w14:paraId="319E4E96" w14:textId="77777777" w:rsidR="00041C2F" w:rsidRPr="00AC49E8" w:rsidRDefault="00041C2F" w:rsidP="002A074F">
            <w:pPr>
              <w:rPr>
                <w:rFonts w:ascii="Times New Roman" w:hAnsi="Times New Roman"/>
                <w:lang w:val="en-GB"/>
              </w:rPr>
            </w:pPr>
            <w:r w:rsidRPr="00AC49E8">
              <w:rPr>
                <w:rFonts w:ascii="Times New Roman" w:hAnsi="Times New Roman"/>
                <w:lang w:val="en-GB"/>
              </w:rPr>
              <w:t>Reconstructed</w:t>
            </w:r>
          </w:p>
          <w:p w14:paraId="21399D72" w14:textId="77777777" w:rsidR="00041C2F" w:rsidRPr="00AC49E8" w:rsidRDefault="00041C2F" w:rsidP="002A074F">
            <w:pPr>
              <w:rPr>
                <w:rFonts w:ascii="Times New Roman" w:hAnsi="Times New Roman"/>
                <w:lang w:val="en-GB"/>
              </w:rPr>
            </w:pPr>
            <w:r w:rsidRPr="00AC49E8">
              <w:rPr>
                <w:rFonts w:ascii="Times New Roman" w:hAnsi="Times New Roman"/>
                <w:lang w:val="en-GB"/>
              </w:rPr>
              <w:t>chronology</w:t>
            </w:r>
          </w:p>
        </w:tc>
        <w:tc>
          <w:tcPr>
            <w:tcW w:w="1655" w:type="dxa"/>
          </w:tcPr>
          <w:p w14:paraId="3A59E6CC" w14:textId="77777777" w:rsidR="00041C2F" w:rsidRPr="00AC49E8" w:rsidRDefault="00041C2F" w:rsidP="002A074F">
            <w:pPr>
              <w:rPr>
                <w:rFonts w:ascii="Times New Roman" w:hAnsi="Times New Roman"/>
                <w:lang w:val="en-GB"/>
              </w:rPr>
            </w:pPr>
            <w:r w:rsidRPr="00AC49E8">
              <w:rPr>
                <w:rFonts w:ascii="Times New Roman" w:hAnsi="Times New Roman"/>
                <w:lang w:val="en-GB"/>
              </w:rPr>
              <w:t xml:space="preserve">Incipient </w:t>
            </w:r>
          </w:p>
          <w:p w14:paraId="25F7E56C" w14:textId="77777777" w:rsidR="00041C2F" w:rsidRPr="00AC49E8" w:rsidRDefault="00041C2F" w:rsidP="002A074F">
            <w:pPr>
              <w:rPr>
                <w:rFonts w:ascii="Times New Roman" w:hAnsi="Times New Roman"/>
                <w:lang w:val="en-GB"/>
              </w:rPr>
            </w:pPr>
            <w:r w:rsidRPr="00AC49E8">
              <w:rPr>
                <w:rFonts w:ascii="Times New Roman" w:hAnsi="Times New Roman"/>
                <w:lang w:val="en-GB"/>
              </w:rPr>
              <w:t>Use as NegEx</w:t>
            </w:r>
          </w:p>
        </w:tc>
        <w:tc>
          <w:tcPr>
            <w:tcW w:w="1983" w:type="dxa"/>
          </w:tcPr>
          <w:p w14:paraId="32291463" w14:textId="77777777" w:rsidR="00041C2F" w:rsidRPr="00AC49E8" w:rsidRDefault="00041C2F" w:rsidP="002A074F">
            <w:pPr>
              <w:rPr>
                <w:rFonts w:ascii="Times New Roman" w:hAnsi="Times New Roman"/>
                <w:lang w:val="en-GB"/>
              </w:rPr>
            </w:pPr>
            <w:r w:rsidRPr="00AC49E8">
              <w:rPr>
                <w:rFonts w:ascii="Times New Roman" w:hAnsi="Times New Roman"/>
                <w:lang w:val="en-GB"/>
              </w:rPr>
              <w:t>Standard NegEx</w:t>
            </w:r>
          </w:p>
        </w:tc>
        <w:tc>
          <w:tcPr>
            <w:tcW w:w="2185" w:type="dxa"/>
          </w:tcPr>
          <w:p w14:paraId="6CFFDD9F" w14:textId="77777777" w:rsidR="00041C2F" w:rsidRPr="00AC49E8" w:rsidRDefault="00041C2F" w:rsidP="002A074F">
            <w:pPr>
              <w:rPr>
                <w:rFonts w:ascii="Times New Roman" w:hAnsi="Times New Roman"/>
                <w:lang w:val="en-GB"/>
              </w:rPr>
            </w:pPr>
            <w:r w:rsidRPr="00AC49E8">
              <w:rPr>
                <w:rFonts w:ascii="Times New Roman" w:hAnsi="Times New Roman"/>
                <w:lang w:val="en-GB"/>
              </w:rPr>
              <w:t>Standard or Close-to-standard</w:t>
            </w:r>
          </w:p>
          <w:p w14:paraId="2EE61DCA" w14:textId="77777777" w:rsidR="00041C2F" w:rsidRPr="00AC49E8" w:rsidRDefault="00041C2F" w:rsidP="002A074F">
            <w:pPr>
              <w:rPr>
                <w:rFonts w:ascii="Times New Roman" w:hAnsi="Times New Roman"/>
                <w:lang w:val="en-GB"/>
              </w:rPr>
            </w:pPr>
            <w:r w:rsidRPr="00AC49E8">
              <w:rPr>
                <w:rFonts w:ascii="Times New Roman" w:hAnsi="Times New Roman"/>
                <w:lang w:val="en-GB"/>
              </w:rPr>
              <w:t>Negation</w:t>
            </w:r>
          </w:p>
        </w:tc>
      </w:tr>
      <w:tr w:rsidR="00041C2F" w:rsidRPr="00AC49E8" w14:paraId="67B8960D" w14:textId="77777777" w:rsidTr="002A074F">
        <w:tc>
          <w:tcPr>
            <w:tcW w:w="896" w:type="dxa"/>
          </w:tcPr>
          <w:p w14:paraId="3838F259" w14:textId="345F3CAD" w:rsidR="00041C2F" w:rsidRPr="00AC49E8" w:rsidRDefault="00B7024F" w:rsidP="002A074F">
            <w:pPr>
              <w:rPr>
                <w:rFonts w:ascii="Times New Roman" w:hAnsi="Times New Roman"/>
                <w:lang w:val="en-GB"/>
              </w:rPr>
            </w:pPr>
            <w:r w:rsidRPr="00AC49E8">
              <w:rPr>
                <w:rFonts w:ascii="Times New Roman" w:hAnsi="Times New Roman"/>
                <w:lang w:val="en-GB"/>
              </w:rPr>
              <w:t>*</w:t>
            </w:r>
            <w:r w:rsidR="00041C2F" w:rsidRPr="00AC49E8">
              <w:rPr>
                <w:rFonts w:ascii="Times New Roman" w:hAnsi="Times New Roman"/>
                <w:lang w:val="en-GB"/>
              </w:rPr>
              <w:t>C</w:t>
            </w:r>
          </w:p>
        </w:tc>
        <w:tc>
          <w:tcPr>
            <w:tcW w:w="2519" w:type="dxa"/>
          </w:tcPr>
          <w:p w14:paraId="7BB60A6F" w14:textId="77777777" w:rsidR="00041C2F" w:rsidRPr="00AC49E8" w:rsidRDefault="00041C2F" w:rsidP="002A074F">
            <w:pPr>
              <w:rPr>
                <w:rFonts w:ascii="Times New Roman" w:hAnsi="Times New Roman"/>
                <w:lang w:val="en-GB"/>
              </w:rPr>
            </w:pPr>
            <w:r w:rsidRPr="00AC49E8">
              <w:rPr>
                <w:rFonts w:ascii="Times New Roman" w:hAnsi="Times New Roman"/>
                <w:lang w:val="en-GB"/>
              </w:rPr>
              <w:t>Proto-Egyptian</w:t>
            </w:r>
          </w:p>
          <w:p w14:paraId="11BB36D1" w14:textId="77777777" w:rsidR="00041C2F" w:rsidRPr="00AC49E8" w:rsidRDefault="00041C2F" w:rsidP="002A074F">
            <w:pPr>
              <w:rPr>
                <w:rFonts w:ascii="Times New Roman" w:hAnsi="Times New Roman"/>
                <w:lang w:val="en-GB"/>
              </w:rPr>
            </w:pPr>
            <w:r w:rsidRPr="00AC49E8">
              <w:rPr>
                <w:rFonts w:ascii="Times New Roman" w:hAnsi="Times New Roman"/>
                <w:lang w:val="en-GB"/>
              </w:rPr>
              <w:t>(unattested)</w:t>
            </w:r>
          </w:p>
        </w:tc>
        <w:tc>
          <w:tcPr>
            <w:tcW w:w="1655" w:type="dxa"/>
          </w:tcPr>
          <w:p w14:paraId="5632B861" w14:textId="77777777" w:rsidR="00041C2F" w:rsidRPr="00AC49E8" w:rsidRDefault="00041C2F" w:rsidP="002A074F">
            <w:pPr>
              <w:rPr>
                <w:rFonts w:ascii="Umschrift_TTn" w:hAnsi="Umschrift_TTn"/>
                <w:i/>
                <w:lang w:val="en-GB"/>
              </w:rPr>
            </w:pPr>
          </w:p>
        </w:tc>
        <w:tc>
          <w:tcPr>
            <w:tcW w:w="1983" w:type="dxa"/>
          </w:tcPr>
          <w:p w14:paraId="72D853E0" w14:textId="77777777" w:rsidR="00041C2F" w:rsidRPr="00AC49E8" w:rsidRDefault="00041C2F" w:rsidP="002A074F">
            <w:pPr>
              <w:rPr>
                <w:rFonts w:ascii="Umschrift_TTn" w:hAnsi="Umschrift_TTn"/>
                <w:i/>
                <w:lang w:val="en-GB"/>
              </w:rPr>
            </w:pPr>
            <w:r w:rsidRPr="00AC49E8">
              <w:rPr>
                <w:rFonts w:ascii="Umschrift_TTn" w:hAnsi="Umschrift_TTn"/>
                <w:i/>
                <w:lang w:val="en-GB"/>
              </w:rPr>
              <w:t>ni</w:t>
            </w:r>
          </w:p>
        </w:tc>
        <w:tc>
          <w:tcPr>
            <w:tcW w:w="2185" w:type="dxa"/>
          </w:tcPr>
          <w:p w14:paraId="7016B521" w14:textId="77777777" w:rsidR="00041C2F" w:rsidRPr="00AC49E8" w:rsidRDefault="00041C2F" w:rsidP="002A074F">
            <w:pPr>
              <w:rPr>
                <w:rFonts w:ascii="Times New Roman" w:hAnsi="Times New Roman"/>
                <w:lang w:val="en-GB"/>
              </w:rPr>
            </w:pPr>
            <w:r w:rsidRPr="00AC49E8">
              <w:rPr>
                <w:rFonts w:ascii="Umschrift_TTn" w:hAnsi="Umschrift_TTn"/>
                <w:i/>
                <w:lang w:val="en-GB"/>
              </w:rPr>
              <w:t>ni</w:t>
            </w:r>
          </w:p>
          <w:p w14:paraId="322F9D76" w14:textId="77777777" w:rsidR="00041C2F" w:rsidRPr="00AC49E8" w:rsidRDefault="00041C2F" w:rsidP="002A074F">
            <w:pPr>
              <w:rPr>
                <w:lang w:val="en-GB"/>
              </w:rPr>
            </w:pPr>
          </w:p>
        </w:tc>
      </w:tr>
      <w:tr w:rsidR="00041C2F" w:rsidRPr="00AC49E8" w14:paraId="4E809B16" w14:textId="77777777" w:rsidTr="002A074F">
        <w:tc>
          <w:tcPr>
            <w:tcW w:w="896" w:type="dxa"/>
          </w:tcPr>
          <w:p w14:paraId="7C082F87" w14:textId="77777777" w:rsidR="00041C2F" w:rsidRPr="00AC49E8" w:rsidRDefault="00041C2F" w:rsidP="002A074F">
            <w:pPr>
              <w:rPr>
                <w:rFonts w:ascii="Times New Roman" w:hAnsi="Times New Roman"/>
                <w:lang w:val="en-GB"/>
              </w:rPr>
            </w:pPr>
            <w:r w:rsidRPr="00AC49E8">
              <w:rPr>
                <w:rFonts w:ascii="Times New Roman" w:hAnsi="Times New Roman"/>
                <w:lang w:val="en-GB"/>
              </w:rPr>
              <w:t>A</w:t>
            </w:r>
          </w:p>
        </w:tc>
        <w:tc>
          <w:tcPr>
            <w:tcW w:w="2519" w:type="dxa"/>
          </w:tcPr>
          <w:p w14:paraId="2AF56C4A" w14:textId="77777777" w:rsidR="00041C2F" w:rsidRPr="00AC49E8" w:rsidRDefault="00041C2F" w:rsidP="002A074F">
            <w:pPr>
              <w:rPr>
                <w:rFonts w:ascii="Times New Roman" w:hAnsi="Times New Roman"/>
                <w:lang w:val="en-GB"/>
              </w:rPr>
            </w:pPr>
            <w:r w:rsidRPr="00AC49E8">
              <w:rPr>
                <w:rFonts w:ascii="Times New Roman" w:hAnsi="Times New Roman"/>
                <w:lang w:val="en-GB"/>
              </w:rPr>
              <w:t>Old Egyptian</w:t>
            </w:r>
          </w:p>
          <w:p w14:paraId="611445A0" w14:textId="65AE0541" w:rsidR="00177184" w:rsidRPr="00AC49E8" w:rsidRDefault="00177184" w:rsidP="00177184">
            <w:pPr>
              <w:rPr>
                <w:lang w:val="en-GB"/>
              </w:rPr>
            </w:pPr>
            <w:r w:rsidRPr="00AC49E8">
              <w:rPr>
                <w:rFonts w:ascii="Times New Roman" w:hAnsi="Times New Roman"/>
                <w:lang w:val="en-GB"/>
              </w:rPr>
              <w:t>(ca</w:t>
            </w:r>
            <w:ins w:id="520" w:author="Albion M. Butters" w:date="2019-12-19T17:12:00Z">
              <w:r w:rsidR="00134E5F">
                <w:rPr>
                  <w:rFonts w:ascii="Times New Roman" w:hAnsi="Times New Roman"/>
                  <w:lang w:val="en-GB"/>
                </w:rPr>
                <w:t>.</w:t>
              </w:r>
            </w:ins>
            <w:r w:rsidRPr="00AC49E8">
              <w:rPr>
                <w:rFonts w:ascii="Times New Roman" w:hAnsi="Times New Roman"/>
                <w:lang w:val="en-GB"/>
              </w:rPr>
              <w:t xml:space="preserve"> 2500</w:t>
            </w:r>
            <w:ins w:id="521" w:author="Albion M. Butters" w:date="2019-12-18T18:55:00Z">
              <w:r w:rsidR="00E30A64">
                <w:rPr>
                  <w:rFonts w:ascii="Times New Roman" w:hAnsi="Times New Roman"/>
                  <w:lang w:val="en-GB"/>
                </w:rPr>
                <w:t>–</w:t>
              </w:r>
            </w:ins>
            <w:r w:rsidRPr="00AC49E8">
              <w:rPr>
                <w:rFonts w:ascii="Times New Roman" w:hAnsi="Times New Roman"/>
                <w:lang w:val="en-GB"/>
              </w:rPr>
              <w:t>2200 BC</w:t>
            </w:r>
            <w:ins w:id="522" w:author="Albion M. Butters" w:date="2019-12-19T17:12:00Z">
              <w:r w:rsidR="00134E5F">
                <w:rPr>
                  <w:rFonts w:ascii="Times New Roman" w:hAnsi="Times New Roman"/>
                  <w:lang w:val="en-GB"/>
                </w:rPr>
                <w:t>E</w:t>
              </w:r>
            </w:ins>
            <w:r w:rsidRPr="00AC49E8">
              <w:rPr>
                <w:rFonts w:ascii="Times New Roman" w:hAnsi="Times New Roman"/>
                <w:lang w:val="en-GB"/>
              </w:rPr>
              <w:t>)</w:t>
            </w:r>
          </w:p>
        </w:tc>
        <w:tc>
          <w:tcPr>
            <w:tcW w:w="1655" w:type="dxa"/>
          </w:tcPr>
          <w:p w14:paraId="61C0076E" w14:textId="77777777" w:rsidR="00041C2F" w:rsidRPr="00AC49E8" w:rsidRDefault="00041C2F" w:rsidP="002A074F">
            <w:pPr>
              <w:rPr>
                <w:rFonts w:ascii="Umschrift_TTn" w:hAnsi="Umschrift_TTn"/>
                <w:i/>
                <w:lang w:val="en-GB"/>
              </w:rPr>
            </w:pPr>
          </w:p>
        </w:tc>
        <w:tc>
          <w:tcPr>
            <w:tcW w:w="1983" w:type="dxa"/>
          </w:tcPr>
          <w:p w14:paraId="1EE9EDEA" w14:textId="77777777" w:rsidR="00041C2F" w:rsidRPr="00AC49E8" w:rsidRDefault="00041C2F" w:rsidP="002A074F">
            <w:pPr>
              <w:rPr>
                <w:rFonts w:ascii="Umschrift_TTn" w:hAnsi="Umschrift_TTn"/>
                <w:i/>
                <w:lang w:val="en-GB"/>
              </w:rPr>
            </w:pPr>
            <w:r w:rsidRPr="00AC49E8">
              <w:rPr>
                <w:rFonts w:ascii="Umschrift_TTn" w:hAnsi="Umschrift_TTn"/>
                <w:i/>
                <w:lang w:val="en-GB"/>
              </w:rPr>
              <w:t>ni wn(t)</w:t>
            </w:r>
          </w:p>
        </w:tc>
        <w:tc>
          <w:tcPr>
            <w:tcW w:w="2185" w:type="dxa"/>
          </w:tcPr>
          <w:p w14:paraId="0F58F384" w14:textId="77777777" w:rsidR="00041C2F" w:rsidRPr="00AC49E8" w:rsidRDefault="00041C2F" w:rsidP="002A074F">
            <w:pPr>
              <w:rPr>
                <w:rFonts w:ascii="Times New Roman" w:hAnsi="Times New Roman"/>
                <w:lang w:val="en-GB"/>
              </w:rPr>
            </w:pPr>
            <w:r w:rsidRPr="00AC49E8">
              <w:rPr>
                <w:rFonts w:ascii="Umschrift_TTn" w:hAnsi="Umschrift_TTn"/>
                <w:i/>
                <w:lang w:val="en-GB"/>
              </w:rPr>
              <w:t>ni</w:t>
            </w:r>
          </w:p>
          <w:p w14:paraId="6282C9B2" w14:textId="77777777" w:rsidR="00041C2F" w:rsidRPr="00AC49E8" w:rsidRDefault="00041C2F" w:rsidP="002A074F">
            <w:pPr>
              <w:rPr>
                <w:lang w:val="en-GB"/>
              </w:rPr>
            </w:pPr>
          </w:p>
        </w:tc>
      </w:tr>
      <w:tr w:rsidR="00041C2F" w:rsidRPr="00AC49E8" w14:paraId="5D7E2A2E" w14:textId="77777777" w:rsidTr="002A074F">
        <w:tc>
          <w:tcPr>
            <w:tcW w:w="896" w:type="dxa"/>
          </w:tcPr>
          <w:p w14:paraId="3A93E448" w14:textId="44A77C22" w:rsidR="00041C2F" w:rsidRPr="00AC49E8" w:rsidRDefault="00B7024F" w:rsidP="002A074F">
            <w:pPr>
              <w:rPr>
                <w:rFonts w:ascii="Times New Roman" w:hAnsi="Times New Roman"/>
                <w:lang w:val="en-GB"/>
              </w:rPr>
            </w:pPr>
            <w:r w:rsidRPr="00AC49E8">
              <w:rPr>
                <w:rFonts w:ascii="Times New Roman" w:hAnsi="Times New Roman"/>
                <w:lang w:val="en-GB"/>
              </w:rPr>
              <w:t>*</w:t>
            </w:r>
            <w:r w:rsidR="00041C2F" w:rsidRPr="00AC49E8">
              <w:rPr>
                <w:rFonts w:ascii="Times New Roman" w:hAnsi="Times New Roman"/>
                <w:lang w:val="en-GB"/>
              </w:rPr>
              <w:t>A-B</w:t>
            </w:r>
          </w:p>
          <w:p w14:paraId="36CA8AA3" w14:textId="3BCCA192" w:rsidR="00B7024F" w:rsidRPr="00AC49E8" w:rsidRDefault="00B7024F" w:rsidP="002A074F">
            <w:pPr>
              <w:rPr>
                <w:rFonts w:ascii="Times New Roman" w:hAnsi="Times New Roman"/>
                <w:lang w:val="en-GB"/>
              </w:rPr>
            </w:pPr>
          </w:p>
        </w:tc>
        <w:tc>
          <w:tcPr>
            <w:tcW w:w="2519" w:type="dxa"/>
          </w:tcPr>
          <w:p w14:paraId="7C148187" w14:textId="33CD3CBC" w:rsidR="00F355F4" w:rsidRPr="00AC49E8" w:rsidRDefault="00F355F4" w:rsidP="00F355F4">
            <w:pPr>
              <w:rPr>
                <w:rFonts w:ascii="Times New Roman" w:hAnsi="Times New Roman" w:cs="Times New Roman"/>
                <w:lang w:val="en-GB"/>
              </w:rPr>
            </w:pPr>
            <w:r w:rsidRPr="00AC49E8">
              <w:rPr>
                <w:rFonts w:ascii="Times New Roman" w:hAnsi="Times New Roman" w:cs="Times New Roman"/>
                <w:lang w:val="en-GB"/>
              </w:rPr>
              <w:t>Proto-Middle Egyptian</w:t>
            </w:r>
          </w:p>
          <w:p w14:paraId="13355B6C" w14:textId="39BA0D9B" w:rsidR="00041C2F" w:rsidRPr="00AC49E8" w:rsidRDefault="00F355F4" w:rsidP="00F355F4">
            <w:pPr>
              <w:rPr>
                <w:rFonts w:ascii="Times New Roman" w:hAnsi="Times New Roman"/>
                <w:lang w:val="en-GB"/>
              </w:rPr>
            </w:pPr>
            <w:r w:rsidRPr="00AC49E8">
              <w:rPr>
                <w:rFonts w:ascii="Times New Roman" w:hAnsi="Times New Roman"/>
                <w:lang w:val="en-GB"/>
              </w:rPr>
              <w:t xml:space="preserve"> </w:t>
            </w:r>
            <w:r w:rsidR="00B7024F" w:rsidRPr="00AC49E8">
              <w:rPr>
                <w:rFonts w:ascii="Times New Roman" w:hAnsi="Times New Roman"/>
                <w:lang w:val="en-GB"/>
              </w:rPr>
              <w:t>(unattested)</w:t>
            </w:r>
          </w:p>
        </w:tc>
        <w:tc>
          <w:tcPr>
            <w:tcW w:w="1655" w:type="dxa"/>
          </w:tcPr>
          <w:p w14:paraId="0100E74D" w14:textId="77777777" w:rsidR="00041C2F" w:rsidRPr="00AC49E8" w:rsidRDefault="00041C2F" w:rsidP="002A074F">
            <w:pPr>
              <w:rPr>
                <w:lang w:val="en-GB"/>
              </w:rPr>
            </w:pPr>
            <w:r w:rsidRPr="00AC49E8">
              <w:rPr>
                <w:rFonts w:ascii="Umschrift_TTn" w:hAnsi="Umschrift_TTn"/>
                <w:i/>
                <w:lang w:val="en-GB"/>
              </w:rPr>
              <w:t>nn</w:t>
            </w:r>
          </w:p>
        </w:tc>
        <w:tc>
          <w:tcPr>
            <w:tcW w:w="1983" w:type="dxa"/>
          </w:tcPr>
          <w:p w14:paraId="1AB616C5" w14:textId="77777777" w:rsidR="00041C2F" w:rsidRPr="00AC49E8" w:rsidRDefault="00041C2F" w:rsidP="002A074F">
            <w:pPr>
              <w:rPr>
                <w:lang w:val="en-GB"/>
              </w:rPr>
            </w:pPr>
            <w:r w:rsidRPr="00AC49E8">
              <w:rPr>
                <w:rFonts w:ascii="Umschrift_TTn" w:hAnsi="Umschrift_TTn"/>
                <w:i/>
                <w:lang w:val="en-GB"/>
              </w:rPr>
              <w:t>ni wn(t)</w:t>
            </w:r>
          </w:p>
        </w:tc>
        <w:tc>
          <w:tcPr>
            <w:tcW w:w="2185" w:type="dxa"/>
          </w:tcPr>
          <w:p w14:paraId="569433F8" w14:textId="77777777" w:rsidR="00041C2F" w:rsidRPr="00AC49E8" w:rsidRDefault="00041C2F" w:rsidP="002A074F">
            <w:pPr>
              <w:rPr>
                <w:rFonts w:ascii="Times New Roman" w:hAnsi="Times New Roman"/>
                <w:lang w:val="en-GB"/>
              </w:rPr>
            </w:pPr>
            <w:r w:rsidRPr="00AC49E8">
              <w:rPr>
                <w:rFonts w:ascii="Umschrift_TTn" w:hAnsi="Umschrift_TTn"/>
                <w:i/>
                <w:lang w:val="en-GB"/>
              </w:rPr>
              <w:t>ni</w:t>
            </w:r>
            <w:r w:rsidRPr="00AC49E8">
              <w:rPr>
                <w:lang w:val="en-GB"/>
              </w:rPr>
              <w:t xml:space="preserve"> </w:t>
            </w:r>
          </w:p>
          <w:p w14:paraId="0E9AA37A" w14:textId="77777777" w:rsidR="00041C2F" w:rsidRPr="00AC49E8" w:rsidRDefault="00041C2F" w:rsidP="002A074F">
            <w:pPr>
              <w:rPr>
                <w:lang w:val="en-GB"/>
              </w:rPr>
            </w:pPr>
          </w:p>
        </w:tc>
      </w:tr>
      <w:tr w:rsidR="00B7024F" w:rsidRPr="00AC49E8" w14:paraId="5D0AF1C9" w14:textId="77777777" w:rsidTr="002A074F">
        <w:tc>
          <w:tcPr>
            <w:tcW w:w="896" w:type="dxa"/>
          </w:tcPr>
          <w:p w14:paraId="07EA8317" w14:textId="4AB3BF61" w:rsidR="00B7024F" w:rsidRPr="00AC49E8" w:rsidRDefault="00B7024F" w:rsidP="002A074F">
            <w:pPr>
              <w:rPr>
                <w:rFonts w:ascii="Times New Roman" w:hAnsi="Times New Roman"/>
                <w:lang w:val="en-GB"/>
              </w:rPr>
            </w:pPr>
            <w:r w:rsidRPr="00AC49E8">
              <w:rPr>
                <w:rFonts w:ascii="Times New Roman" w:hAnsi="Times New Roman"/>
                <w:lang w:val="en-GB"/>
              </w:rPr>
              <w:t>B-C</w:t>
            </w:r>
          </w:p>
          <w:p w14:paraId="1ED8D1B8" w14:textId="77777777" w:rsidR="00B7024F" w:rsidRPr="00AC49E8" w:rsidRDefault="00B7024F" w:rsidP="002A074F">
            <w:pPr>
              <w:rPr>
                <w:rFonts w:ascii="Times New Roman" w:hAnsi="Times New Roman"/>
                <w:lang w:val="en-GB"/>
              </w:rPr>
            </w:pPr>
          </w:p>
        </w:tc>
        <w:tc>
          <w:tcPr>
            <w:tcW w:w="2519" w:type="dxa"/>
          </w:tcPr>
          <w:p w14:paraId="783995A0" w14:textId="77777777" w:rsidR="00B7024F" w:rsidRPr="00AC49E8" w:rsidRDefault="00B7024F" w:rsidP="002A074F">
            <w:pPr>
              <w:rPr>
                <w:rFonts w:ascii="Times New Roman" w:hAnsi="Times New Roman"/>
                <w:lang w:val="en-GB"/>
              </w:rPr>
            </w:pPr>
            <w:r w:rsidRPr="00AC49E8">
              <w:rPr>
                <w:rFonts w:ascii="Times New Roman" w:hAnsi="Times New Roman"/>
                <w:lang w:val="en-GB"/>
              </w:rPr>
              <w:t>Early Middle Egyptian</w:t>
            </w:r>
          </w:p>
          <w:p w14:paraId="7EF231BE" w14:textId="0E07F486" w:rsidR="00177184" w:rsidRPr="00AC49E8" w:rsidRDefault="00177184">
            <w:pPr>
              <w:rPr>
                <w:rFonts w:ascii="Times New Roman" w:hAnsi="Times New Roman"/>
                <w:lang w:val="en-GB"/>
              </w:rPr>
            </w:pPr>
            <w:r w:rsidRPr="00AC49E8">
              <w:rPr>
                <w:rFonts w:ascii="Times New Roman" w:hAnsi="Times New Roman"/>
                <w:lang w:val="en-GB"/>
              </w:rPr>
              <w:t>(ca</w:t>
            </w:r>
            <w:ins w:id="523" w:author="Albion M. Butters" w:date="2019-12-19T17:12:00Z">
              <w:r w:rsidR="00134E5F">
                <w:rPr>
                  <w:rFonts w:ascii="Times New Roman" w:hAnsi="Times New Roman"/>
                  <w:lang w:val="en-GB"/>
                </w:rPr>
                <w:t>.</w:t>
              </w:r>
            </w:ins>
            <w:r w:rsidRPr="00AC49E8">
              <w:rPr>
                <w:rFonts w:ascii="Times New Roman" w:hAnsi="Times New Roman"/>
                <w:lang w:val="en-GB"/>
              </w:rPr>
              <w:t xml:space="preserve"> 2200</w:t>
            </w:r>
            <w:ins w:id="524" w:author="Albion M. Butters" w:date="2019-12-18T18:55:00Z">
              <w:r w:rsidR="00E30A64">
                <w:rPr>
                  <w:rFonts w:ascii="Times New Roman" w:hAnsi="Times New Roman"/>
                  <w:lang w:val="en-GB"/>
                </w:rPr>
                <w:t>–</w:t>
              </w:r>
            </w:ins>
            <w:r w:rsidR="005C2079" w:rsidRPr="00AC49E8">
              <w:rPr>
                <w:rFonts w:ascii="Times New Roman" w:hAnsi="Times New Roman"/>
                <w:lang w:val="en-GB"/>
              </w:rPr>
              <w:t>2000</w:t>
            </w:r>
            <w:ins w:id="525" w:author="Albion M. Butters" w:date="2019-12-20T08:47:00Z">
              <w:r w:rsidR="003E724C">
                <w:rPr>
                  <w:rFonts w:ascii="Times New Roman" w:hAnsi="Times New Roman"/>
                  <w:lang w:val="en-GB"/>
                </w:rPr>
                <w:t xml:space="preserve"> </w:t>
              </w:r>
              <w:r w:rsidR="003E724C" w:rsidRPr="00AC49E8">
                <w:rPr>
                  <w:rFonts w:ascii="Times New Roman" w:hAnsi="Times New Roman"/>
                  <w:lang w:val="en-GB"/>
                </w:rPr>
                <w:t>BC</w:t>
              </w:r>
              <w:r w:rsidR="003E724C">
                <w:rPr>
                  <w:rFonts w:ascii="Times New Roman" w:hAnsi="Times New Roman"/>
                  <w:lang w:val="en-GB"/>
                </w:rPr>
                <w:t>E</w:t>
              </w:r>
            </w:ins>
            <w:r w:rsidRPr="00AC49E8">
              <w:rPr>
                <w:rFonts w:ascii="Times New Roman" w:hAnsi="Times New Roman"/>
                <w:lang w:val="en-GB"/>
              </w:rPr>
              <w:t>)</w:t>
            </w:r>
          </w:p>
        </w:tc>
        <w:tc>
          <w:tcPr>
            <w:tcW w:w="1655" w:type="dxa"/>
          </w:tcPr>
          <w:p w14:paraId="2C6B452E" w14:textId="77777777" w:rsidR="00B7024F" w:rsidRPr="00AC49E8" w:rsidRDefault="00B7024F" w:rsidP="002A074F">
            <w:pPr>
              <w:rPr>
                <w:rFonts w:ascii="Umschrift_TTn" w:hAnsi="Umschrift_TTn"/>
                <w:i/>
                <w:lang w:val="en-GB"/>
              </w:rPr>
            </w:pPr>
          </w:p>
        </w:tc>
        <w:tc>
          <w:tcPr>
            <w:tcW w:w="1983" w:type="dxa"/>
          </w:tcPr>
          <w:p w14:paraId="2A49B2A1" w14:textId="33845E80" w:rsidR="00B7024F" w:rsidRPr="00AC49E8" w:rsidRDefault="00B7024F" w:rsidP="002A074F">
            <w:pPr>
              <w:rPr>
                <w:rFonts w:ascii="Umschrift_TTn" w:hAnsi="Umschrift_TTn"/>
                <w:i/>
                <w:lang w:val="en-GB"/>
              </w:rPr>
            </w:pPr>
            <w:r w:rsidRPr="00AC49E8">
              <w:rPr>
                <w:rFonts w:ascii="Umschrift_TTn" w:hAnsi="Umschrift_TTn"/>
                <w:i/>
                <w:lang w:val="en-GB"/>
              </w:rPr>
              <w:t>nn</w:t>
            </w:r>
          </w:p>
        </w:tc>
        <w:tc>
          <w:tcPr>
            <w:tcW w:w="2185" w:type="dxa"/>
          </w:tcPr>
          <w:p w14:paraId="7DF92C12" w14:textId="77777777" w:rsidR="00B7024F" w:rsidRPr="00AC49E8" w:rsidRDefault="00B7024F" w:rsidP="00B7024F">
            <w:pPr>
              <w:rPr>
                <w:rFonts w:ascii="Times New Roman" w:hAnsi="Times New Roman"/>
                <w:lang w:val="en-GB"/>
              </w:rPr>
            </w:pPr>
            <w:r w:rsidRPr="00AC49E8">
              <w:rPr>
                <w:rFonts w:ascii="Umschrift_TTn" w:hAnsi="Umschrift_TTn"/>
                <w:i/>
                <w:lang w:val="en-GB"/>
              </w:rPr>
              <w:t>ni</w:t>
            </w:r>
            <w:r w:rsidRPr="00AC49E8">
              <w:rPr>
                <w:lang w:val="en-GB"/>
              </w:rPr>
              <w:t xml:space="preserve"> </w:t>
            </w:r>
          </w:p>
          <w:p w14:paraId="685697D0" w14:textId="5B1CA380" w:rsidR="00B7024F" w:rsidRPr="00AC49E8" w:rsidRDefault="00B7024F" w:rsidP="00B7024F">
            <w:pPr>
              <w:rPr>
                <w:rFonts w:ascii="Umschrift_TTn" w:hAnsi="Umschrift_TTn"/>
                <w:i/>
                <w:lang w:val="en-GB"/>
              </w:rPr>
            </w:pPr>
            <w:r w:rsidRPr="00AC49E8">
              <w:rPr>
                <w:rFonts w:ascii="Umschrift_TTn" w:hAnsi="Umschrift_TTn"/>
                <w:i/>
                <w:lang w:val="en-GB"/>
              </w:rPr>
              <w:t xml:space="preserve">nn </w:t>
            </w:r>
            <w:r w:rsidRPr="00AC49E8">
              <w:rPr>
                <w:rFonts w:ascii="Times New Roman" w:hAnsi="Times New Roman"/>
                <w:lang w:val="en-GB"/>
              </w:rPr>
              <w:t>+Verb (modal)</w:t>
            </w:r>
          </w:p>
        </w:tc>
      </w:tr>
      <w:tr w:rsidR="00041C2F" w:rsidRPr="00AC49E8" w14:paraId="50EC9DFC" w14:textId="77777777" w:rsidTr="002A074F">
        <w:tc>
          <w:tcPr>
            <w:tcW w:w="896" w:type="dxa"/>
          </w:tcPr>
          <w:p w14:paraId="4C24FCA7" w14:textId="77777777" w:rsidR="00041C2F" w:rsidRPr="00AC49E8" w:rsidRDefault="00041C2F" w:rsidP="002A074F">
            <w:pPr>
              <w:rPr>
                <w:rFonts w:ascii="Times New Roman" w:hAnsi="Times New Roman"/>
                <w:lang w:val="en-GB"/>
              </w:rPr>
            </w:pPr>
            <w:r w:rsidRPr="00AC49E8">
              <w:rPr>
                <w:rFonts w:ascii="Times New Roman" w:hAnsi="Times New Roman"/>
                <w:lang w:val="en-GB"/>
              </w:rPr>
              <w:t>C-A</w:t>
            </w:r>
          </w:p>
        </w:tc>
        <w:tc>
          <w:tcPr>
            <w:tcW w:w="2519" w:type="dxa"/>
          </w:tcPr>
          <w:p w14:paraId="4A099D22" w14:textId="77777777" w:rsidR="00041C2F" w:rsidRPr="00AC49E8" w:rsidRDefault="00041C2F" w:rsidP="002A074F">
            <w:pPr>
              <w:rPr>
                <w:rFonts w:ascii="Times New Roman" w:hAnsi="Times New Roman"/>
                <w:lang w:val="en-GB"/>
              </w:rPr>
            </w:pPr>
            <w:r w:rsidRPr="00AC49E8">
              <w:rPr>
                <w:rFonts w:ascii="Times New Roman" w:hAnsi="Times New Roman"/>
                <w:lang w:val="en-GB"/>
              </w:rPr>
              <w:t>Middle Egyptian</w:t>
            </w:r>
          </w:p>
          <w:p w14:paraId="41FD799F" w14:textId="7B1EBFB9" w:rsidR="00177184" w:rsidRPr="00AC49E8" w:rsidRDefault="00177184" w:rsidP="00177184">
            <w:pPr>
              <w:rPr>
                <w:lang w:val="en-GB"/>
              </w:rPr>
            </w:pPr>
            <w:r w:rsidRPr="00AC49E8">
              <w:rPr>
                <w:rFonts w:ascii="Times New Roman" w:hAnsi="Times New Roman"/>
                <w:lang w:val="en-GB"/>
              </w:rPr>
              <w:t>(ca</w:t>
            </w:r>
            <w:ins w:id="526" w:author="Albion M. Butters" w:date="2019-12-19T17:12:00Z">
              <w:r w:rsidR="00134E5F">
                <w:rPr>
                  <w:rFonts w:ascii="Times New Roman" w:hAnsi="Times New Roman"/>
                  <w:lang w:val="en-GB"/>
                </w:rPr>
                <w:t>.</w:t>
              </w:r>
            </w:ins>
            <w:r w:rsidRPr="00AC49E8">
              <w:rPr>
                <w:rFonts w:ascii="Times New Roman" w:hAnsi="Times New Roman"/>
                <w:lang w:val="en-GB"/>
              </w:rPr>
              <w:t xml:space="preserve"> 2200</w:t>
            </w:r>
            <w:ins w:id="527" w:author="Albion M. Butters" w:date="2019-12-18T18:55:00Z">
              <w:r w:rsidR="00E30A64">
                <w:rPr>
                  <w:rFonts w:ascii="Times New Roman" w:hAnsi="Times New Roman"/>
                  <w:lang w:val="en-GB"/>
                </w:rPr>
                <w:t>–</w:t>
              </w:r>
            </w:ins>
            <w:r w:rsidRPr="00AC49E8">
              <w:rPr>
                <w:rFonts w:ascii="Times New Roman" w:hAnsi="Times New Roman"/>
                <w:lang w:val="en-GB"/>
              </w:rPr>
              <w:t>1700 BC</w:t>
            </w:r>
            <w:ins w:id="528" w:author="Albion M. Butters" w:date="2019-12-19T17:12:00Z">
              <w:r w:rsidR="00134E5F">
                <w:rPr>
                  <w:rFonts w:ascii="Times New Roman" w:hAnsi="Times New Roman"/>
                  <w:lang w:val="en-GB"/>
                </w:rPr>
                <w:t>E</w:t>
              </w:r>
            </w:ins>
            <w:r w:rsidRPr="00AC49E8">
              <w:rPr>
                <w:rFonts w:ascii="Times New Roman" w:hAnsi="Times New Roman"/>
                <w:lang w:val="en-GB"/>
              </w:rPr>
              <w:t>)</w:t>
            </w:r>
          </w:p>
        </w:tc>
        <w:tc>
          <w:tcPr>
            <w:tcW w:w="1655" w:type="dxa"/>
          </w:tcPr>
          <w:p w14:paraId="342F9244" w14:textId="77777777" w:rsidR="00041C2F" w:rsidRPr="00AC49E8" w:rsidRDefault="00041C2F" w:rsidP="002A074F">
            <w:pPr>
              <w:rPr>
                <w:lang w:val="en-GB"/>
              </w:rPr>
            </w:pPr>
            <w:r w:rsidRPr="00AC49E8">
              <w:rPr>
                <w:rFonts w:ascii="Umschrift_TTn" w:hAnsi="Umschrift_TTn"/>
                <w:i/>
                <w:lang w:val="en-GB"/>
              </w:rPr>
              <w:t>nn wn</w:t>
            </w:r>
          </w:p>
        </w:tc>
        <w:tc>
          <w:tcPr>
            <w:tcW w:w="1983" w:type="dxa"/>
          </w:tcPr>
          <w:p w14:paraId="200B1BD0" w14:textId="77777777" w:rsidR="00041C2F" w:rsidRPr="00AC49E8" w:rsidRDefault="00041C2F" w:rsidP="002A074F">
            <w:pPr>
              <w:rPr>
                <w:lang w:val="en-GB"/>
              </w:rPr>
            </w:pPr>
            <w:r w:rsidRPr="00AC49E8">
              <w:rPr>
                <w:rFonts w:ascii="Umschrift_TTn" w:hAnsi="Umschrift_TTn"/>
                <w:i/>
                <w:lang w:val="en-GB"/>
              </w:rPr>
              <w:t>nn</w:t>
            </w:r>
          </w:p>
        </w:tc>
        <w:tc>
          <w:tcPr>
            <w:tcW w:w="2185" w:type="dxa"/>
          </w:tcPr>
          <w:p w14:paraId="6536BD9F" w14:textId="77777777" w:rsidR="00041C2F" w:rsidRPr="00AC49E8" w:rsidRDefault="00041C2F" w:rsidP="002A074F">
            <w:pPr>
              <w:rPr>
                <w:rFonts w:ascii="Times New Roman" w:hAnsi="Times New Roman"/>
                <w:lang w:val="en-GB"/>
              </w:rPr>
            </w:pPr>
            <w:r w:rsidRPr="00AC49E8">
              <w:rPr>
                <w:rFonts w:ascii="Umschrift_TTn" w:hAnsi="Umschrift_TTn"/>
                <w:i/>
                <w:lang w:val="en-GB"/>
              </w:rPr>
              <w:t>ni</w:t>
            </w:r>
            <w:r w:rsidRPr="00AC49E8">
              <w:rPr>
                <w:lang w:val="en-GB"/>
              </w:rPr>
              <w:t xml:space="preserve"> </w:t>
            </w:r>
          </w:p>
          <w:p w14:paraId="00156C69" w14:textId="77777777" w:rsidR="00041C2F" w:rsidRPr="00AC49E8" w:rsidRDefault="00041C2F" w:rsidP="002A074F">
            <w:pPr>
              <w:rPr>
                <w:lang w:val="en-GB"/>
              </w:rPr>
            </w:pPr>
            <w:r w:rsidRPr="00AC49E8">
              <w:rPr>
                <w:rFonts w:ascii="Umschrift_TTn" w:hAnsi="Umschrift_TTn"/>
                <w:i/>
                <w:lang w:val="en-GB"/>
              </w:rPr>
              <w:t xml:space="preserve">nn </w:t>
            </w:r>
            <w:r w:rsidRPr="00AC49E8">
              <w:rPr>
                <w:rFonts w:ascii="Times New Roman" w:hAnsi="Times New Roman"/>
                <w:lang w:val="en-GB"/>
              </w:rPr>
              <w:t>+Verb (modal)</w:t>
            </w:r>
          </w:p>
        </w:tc>
      </w:tr>
      <w:tr w:rsidR="00041C2F" w:rsidRPr="00AC49E8" w14:paraId="02D4648F" w14:textId="77777777" w:rsidTr="002A074F">
        <w:tc>
          <w:tcPr>
            <w:tcW w:w="896" w:type="dxa"/>
          </w:tcPr>
          <w:p w14:paraId="20759BF9" w14:textId="176EBDDC" w:rsidR="00041C2F" w:rsidRPr="00AC49E8" w:rsidRDefault="00617C09" w:rsidP="002A074F">
            <w:pPr>
              <w:rPr>
                <w:rFonts w:ascii="Times New Roman" w:hAnsi="Times New Roman"/>
                <w:lang w:val="en-GB"/>
              </w:rPr>
            </w:pPr>
            <w:r w:rsidRPr="00AC49E8">
              <w:rPr>
                <w:rFonts w:ascii="Times New Roman" w:hAnsi="Times New Roman"/>
                <w:lang w:val="en-GB"/>
              </w:rPr>
              <w:t>*</w:t>
            </w:r>
            <w:r w:rsidR="00041C2F" w:rsidRPr="00AC49E8">
              <w:rPr>
                <w:rFonts w:ascii="Times New Roman" w:hAnsi="Times New Roman"/>
                <w:lang w:val="en-GB"/>
              </w:rPr>
              <w:t>A-B</w:t>
            </w:r>
          </w:p>
        </w:tc>
        <w:tc>
          <w:tcPr>
            <w:tcW w:w="2519" w:type="dxa"/>
          </w:tcPr>
          <w:p w14:paraId="5AED7540" w14:textId="77777777" w:rsidR="00041C2F" w:rsidRPr="00AC49E8" w:rsidRDefault="00041C2F" w:rsidP="002A074F">
            <w:pPr>
              <w:rPr>
                <w:rFonts w:ascii="Times New Roman" w:hAnsi="Times New Roman" w:cs="Times New Roman"/>
                <w:lang w:val="en-GB"/>
              </w:rPr>
            </w:pPr>
            <w:r w:rsidRPr="00AC49E8">
              <w:rPr>
                <w:rFonts w:ascii="Times New Roman" w:hAnsi="Times New Roman" w:cs="Times New Roman"/>
                <w:lang w:val="en-GB"/>
              </w:rPr>
              <w:t>Proto-Late Egyptian</w:t>
            </w:r>
          </w:p>
          <w:p w14:paraId="62B7F143" w14:textId="77777777" w:rsidR="00041C2F" w:rsidRPr="00AC49E8" w:rsidRDefault="00041C2F" w:rsidP="002A074F">
            <w:pPr>
              <w:rPr>
                <w:lang w:val="en-GB"/>
              </w:rPr>
            </w:pPr>
            <w:r w:rsidRPr="00AC49E8">
              <w:rPr>
                <w:rFonts w:ascii="Times New Roman" w:hAnsi="Times New Roman" w:cs="Times New Roman"/>
                <w:lang w:val="en-GB"/>
              </w:rPr>
              <w:t>(unattested)</w:t>
            </w:r>
          </w:p>
        </w:tc>
        <w:tc>
          <w:tcPr>
            <w:tcW w:w="1655" w:type="dxa"/>
          </w:tcPr>
          <w:p w14:paraId="45AF8F73" w14:textId="77777777" w:rsidR="00041C2F" w:rsidRPr="00AC49E8" w:rsidRDefault="00041C2F" w:rsidP="002A074F">
            <w:pPr>
              <w:rPr>
                <w:lang w:val="en-GB"/>
              </w:rPr>
            </w:pPr>
            <w:r w:rsidRPr="00AC49E8">
              <w:rPr>
                <w:rFonts w:ascii="Umschrift_TTn" w:hAnsi="Umschrift_TTn"/>
                <w:i/>
                <w:lang w:val="en-GB"/>
              </w:rPr>
              <w:t>mn</w:t>
            </w:r>
          </w:p>
        </w:tc>
        <w:tc>
          <w:tcPr>
            <w:tcW w:w="1983" w:type="dxa"/>
          </w:tcPr>
          <w:p w14:paraId="7B1F0F22" w14:textId="77777777" w:rsidR="00041C2F" w:rsidRPr="00AC49E8" w:rsidRDefault="00041C2F" w:rsidP="002A074F">
            <w:pPr>
              <w:rPr>
                <w:rFonts w:ascii="Umschrift_TTn" w:hAnsi="Umschrift_TTn"/>
                <w:i/>
                <w:lang w:val="en-GB"/>
              </w:rPr>
            </w:pPr>
            <w:r w:rsidRPr="00AC49E8">
              <w:rPr>
                <w:rFonts w:ascii="Umschrift_TTn" w:hAnsi="Umschrift_TTn"/>
                <w:i/>
                <w:lang w:val="en-GB"/>
              </w:rPr>
              <w:t xml:space="preserve">bn wn </w:t>
            </w:r>
            <w:r w:rsidRPr="00AC49E8">
              <w:rPr>
                <w:rFonts w:ascii="Times New Roman" w:hAnsi="Times New Roman" w:cs="Times New Roman"/>
                <w:i/>
                <w:lang w:val="en-GB"/>
              </w:rPr>
              <w:t xml:space="preserve">(= </w:t>
            </w:r>
            <w:r w:rsidRPr="00AC49E8">
              <w:rPr>
                <w:rFonts w:ascii="Umschrift_TTn" w:hAnsi="Umschrift_TTn"/>
                <w:i/>
                <w:lang w:val="en-GB"/>
              </w:rPr>
              <w:t>nn wn)</w:t>
            </w:r>
          </w:p>
          <w:p w14:paraId="71947BD1" w14:textId="788813DB" w:rsidR="00617C09" w:rsidRPr="00AC49E8" w:rsidRDefault="00617C09" w:rsidP="002A074F">
            <w:pPr>
              <w:rPr>
                <w:rFonts w:ascii="Times New Roman" w:hAnsi="Times New Roman"/>
                <w:i/>
                <w:lang w:val="en-GB"/>
              </w:rPr>
            </w:pPr>
          </w:p>
        </w:tc>
        <w:tc>
          <w:tcPr>
            <w:tcW w:w="2185" w:type="dxa"/>
          </w:tcPr>
          <w:p w14:paraId="685EF37D" w14:textId="77777777" w:rsidR="00041C2F" w:rsidRPr="00AC49E8" w:rsidRDefault="00041C2F" w:rsidP="002A074F">
            <w:pPr>
              <w:rPr>
                <w:rFonts w:ascii="Umschrift_TTn" w:hAnsi="Umschrift_TTn"/>
                <w:i/>
                <w:lang w:val="en-GB"/>
              </w:rPr>
            </w:pPr>
            <w:r w:rsidRPr="00AC49E8">
              <w:rPr>
                <w:rFonts w:ascii="Umschrift_TTn" w:hAnsi="Umschrift_TTn"/>
                <w:i/>
                <w:lang w:val="en-GB"/>
              </w:rPr>
              <w:t xml:space="preserve">bn </w:t>
            </w:r>
            <w:r w:rsidRPr="00AC49E8">
              <w:rPr>
                <w:rFonts w:ascii="Times New Roman" w:hAnsi="Times New Roman"/>
                <w:lang w:val="en-GB"/>
              </w:rPr>
              <w:t>(</w:t>
            </w:r>
            <w:r w:rsidRPr="00AC49E8">
              <w:rPr>
                <w:rFonts w:ascii="Times New Roman" w:hAnsi="Times New Roman" w:cs="Times New Roman"/>
                <w:i/>
                <w:lang w:val="en-GB"/>
              </w:rPr>
              <w:t xml:space="preserve">= </w:t>
            </w:r>
            <w:r w:rsidRPr="00AC49E8">
              <w:rPr>
                <w:rFonts w:ascii="Umschrift_TTn" w:hAnsi="Umschrift_TTn"/>
                <w:i/>
                <w:lang w:val="en-GB"/>
              </w:rPr>
              <w:t>nn</w:t>
            </w:r>
            <w:r w:rsidRPr="00AC49E8">
              <w:rPr>
                <w:rFonts w:ascii="Times New Roman" w:hAnsi="Times New Roman"/>
                <w:lang w:val="en-GB"/>
              </w:rPr>
              <w:t>)</w:t>
            </w:r>
          </w:p>
          <w:p w14:paraId="1DAFF846" w14:textId="77777777" w:rsidR="00041C2F" w:rsidRPr="00AC49E8" w:rsidRDefault="00041C2F" w:rsidP="002A074F">
            <w:pPr>
              <w:rPr>
                <w:lang w:val="en-GB"/>
              </w:rPr>
            </w:pPr>
            <w:r w:rsidRPr="00AC49E8">
              <w:rPr>
                <w:rFonts w:ascii="Umschrift_TTn" w:hAnsi="Umschrift_TTn"/>
                <w:i/>
                <w:lang w:val="en-GB"/>
              </w:rPr>
              <w:t>bw (</w:t>
            </w:r>
            <w:r w:rsidRPr="00AC49E8">
              <w:rPr>
                <w:rFonts w:ascii="Times New Roman" w:hAnsi="Times New Roman" w:cs="Times New Roman"/>
                <w:i/>
                <w:lang w:val="en-GB"/>
              </w:rPr>
              <w:t xml:space="preserve">= </w:t>
            </w:r>
            <w:r w:rsidRPr="00AC49E8">
              <w:rPr>
                <w:rFonts w:ascii="Umschrift_TTn" w:hAnsi="Umschrift_TTn"/>
                <w:i/>
                <w:lang w:val="en-GB"/>
              </w:rPr>
              <w:t xml:space="preserve">ni) </w:t>
            </w:r>
          </w:p>
        </w:tc>
      </w:tr>
      <w:tr w:rsidR="00041C2F" w:rsidRPr="00AC49E8" w14:paraId="3FE983F4" w14:textId="77777777" w:rsidTr="002A074F">
        <w:tc>
          <w:tcPr>
            <w:tcW w:w="896" w:type="dxa"/>
          </w:tcPr>
          <w:p w14:paraId="29226E3C" w14:textId="77777777" w:rsidR="00041C2F" w:rsidRPr="00AC49E8" w:rsidRDefault="00041C2F" w:rsidP="002A074F">
            <w:pPr>
              <w:rPr>
                <w:rFonts w:ascii="Times New Roman" w:hAnsi="Times New Roman"/>
                <w:lang w:val="en-GB"/>
              </w:rPr>
            </w:pPr>
            <w:r w:rsidRPr="00AC49E8">
              <w:rPr>
                <w:rFonts w:ascii="Times New Roman" w:hAnsi="Times New Roman"/>
                <w:lang w:val="en-GB"/>
              </w:rPr>
              <w:t>B</w:t>
            </w:r>
          </w:p>
        </w:tc>
        <w:tc>
          <w:tcPr>
            <w:tcW w:w="2519" w:type="dxa"/>
          </w:tcPr>
          <w:p w14:paraId="28EBB4B0" w14:textId="77777777" w:rsidR="00041C2F" w:rsidRPr="00AC49E8" w:rsidRDefault="00041C2F" w:rsidP="002A074F">
            <w:pPr>
              <w:rPr>
                <w:rFonts w:ascii="Times New Roman" w:hAnsi="Times New Roman"/>
                <w:lang w:val="en-GB"/>
              </w:rPr>
            </w:pPr>
            <w:r w:rsidRPr="00AC49E8">
              <w:rPr>
                <w:rFonts w:ascii="Times New Roman" w:hAnsi="Times New Roman"/>
                <w:lang w:val="en-GB"/>
              </w:rPr>
              <w:t>Late Egyptian</w:t>
            </w:r>
          </w:p>
          <w:p w14:paraId="757F99F4" w14:textId="1154BE8C" w:rsidR="00041C2F" w:rsidRPr="00AC49E8" w:rsidRDefault="00177184" w:rsidP="00177184">
            <w:pPr>
              <w:rPr>
                <w:lang w:val="en-GB"/>
              </w:rPr>
            </w:pPr>
            <w:r w:rsidRPr="00AC49E8">
              <w:rPr>
                <w:rFonts w:ascii="Times New Roman" w:hAnsi="Times New Roman"/>
                <w:lang w:val="en-GB"/>
              </w:rPr>
              <w:t>(ca</w:t>
            </w:r>
            <w:ins w:id="529" w:author="Albion M. Butters" w:date="2019-12-19T17:12:00Z">
              <w:r w:rsidR="00134E5F">
                <w:rPr>
                  <w:rFonts w:ascii="Times New Roman" w:hAnsi="Times New Roman"/>
                  <w:lang w:val="en-GB"/>
                </w:rPr>
                <w:t>.</w:t>
              </w:r>
            </w:ins>
            <w:r w:rsidRPr="00AC49E8">
              <w:rPr>
                <w:rFonts w:ascii="Times New Roman" w:hAnsi="Times New Roman"/>
                <w:lang w:val="en-GB"/>
              </w:rPr>
              <w:t xml:space="preserve"> 1400</w:t>
            </w:r>
            <w:ins w:id="530" w:author="Albion M. Butters" w:date="2019-12-18T18:55:00Z">
              <w:r w:rsidR="00E30A64">
                <w:rPr>
                  <w:rFonts w:ascii="Times New Roman" w:hAnsi="Times New Roman"/>
                  <w:lang w:val="en-GB"/>
                </w:rPr>
                <w:t>–</w:t>
              </w:r>
            </w:ins>
            <w:r w:rsidRPr="00AC49E8">
              <w:rPr>
                <w:rFonts w:ascii="Times New Roman" w:hAnsi="Times New Roman"/>
                <w:lang w:val="en-GB"/>
              </w:rPr>
              <w:t>700 BC</w:t>
            </w:r>
            <w:ins w:id="531" w:author="Albion M. Butters" w:date="2019-12-19T17:12:00Z">
              <w:r w:rsidR="00134E5F">
                <w:rPr>
                  <w:rFonts w:ascii="Times New Roman" w:hAnsi="Times New Roman"/>
                  <w:lang w:val="en-GB"/>
                </w:rPr>
                <w:t>E</w:t>
              </w:r>
            </w:ins>
            <w:r w:rsidRPr="00AC49E8">
              <w:rPr>
                <w:rFonts w:ascii="Times New Roman" w:hAnsi="Times New Roman"/>
                <w:lang w:val="en-GB"/>
              </w:rPr>
              <w:t>)</w:t>
            </w:r>
          </w:p>
        </w:tc>
        <w:tc>
          <w:tcPr>
            <w:tcW w:w="1655" w:type="dxa"/>
          </w:tcPr>
          <w:p w14:paraId="3B421390" w14:textId="77777777" w:rsidR="00041C2F" w:rsidRPr="00AC49E8" w:rsidRDefault="00041C2F" w:rsidP="002A074F">
            <w:pPr>
              <w:rPr>
                <w:lang w:val="en-GB"/>
              </w:rPr>
            </w:pPr>
          </w:p>
        </w:tc>
        <w:tc>
          <w:tcPr>
            <w:tcW w:w="1983" w:type="dxa"/>
          </w:tcPr>
          <w:p w14:paraId="70F540C5" w14:textId="77777777" w:rsidR="00041C2F" w:rsidRPr="00AC49E8" w:rsidRDefault="00041C2F" w:rsidP="002A074F">
            <w:pPr>
              <w:rPr>
                <w:rFonts w:ascii="Umschrift_TTn" w:hAnsi="Umschrift_TTn"/>
                <w:i/>
                <w:lang w:val="en-GB"/>
              </w:rPr>
            </w:pPr>
            <w:r w:rsidRPr="00AC49E8">
              <w:rPr>
                <w:rFonts w:ascii="Umschrift_TTn" w:hAnsi="Umschrift_TTn"/>
                <w:i/>
                <w:lang w:val="en-GB"/>
              </w:rPr>
              <w:t>mn</w:t>
            </w:r>
          </w:p>
          <w:p w14:paraId="0BC2AE05" w14:textId="77777777" w:rsidR="00041C2F" w:rsidRPr="00AC49E8" w:rsidRDefault="00041C2F" w:rsidP="002A074F">
            <w:pPr>
              <w:rPr>
                <w:rFonts w:ascii="Umschrift_TTn" w:hAnsi="Umschrift_TTn"/>
                <w:i/>
                <w:lang w:val="en-GB"/>
              </w:rPr>
            </w:pPr>
            <w:r w:rsidRPr="00AC49E8">
              <w:rPr>
                <w:rFonts w:ascii="Umschrift_TTn" w:hAnsi="Umschrift_TTn"/>
                <w:i/>
                <w:lang w:val="en-GB"/>
              </w:rPr>
              <w:t xml:space="preserve">bn wn </w:t>
            </w:r>
            <w:r w:rsidRPr="00AC49E8">
              <w:rPr>
                <w:rFonts w:ascii="Times New Roman" w:hAnsi="Times New Roman"/>
                <w:i/>
                <w:lang w:val="en-GB"/>
              </w:rPr>
              <w:t>(rare)</w:t>
            </w:r>
          </w:p>
        </w:tc>
        <w:tc>
          <w:tcPr>
            <w:tcW w:w="2185" w:type="dxa"/>
          </w:tcPr>
          <w:p w14:paraId="469AB162" w14:textId="77777777" w:rsidR="00041C2F" w:rsidRPr="00AC49E8" w:rsidRDefault="00041C2F" w:rsidP="002A074F">
            <w:pPr>
              <w:rPr>
                <w:rFonts w:ascii="Umschrift_TTn" w:hAnsi="Umschrift_TTn"/>
                <w:i/>
                <w:lang w:val="en-GB"/>
              </w:rPr>
            </w:pPr>
            <w:r w:rsidRPr="00AC49E8">
              <w:rPr>
                <w:rFonts w:ascii="Umschrift_TTn" w:hAnsi="Umschrift_TTn"/>
                <w:i/>
                <w:lang w:val="en-GB"/>
              </w:rPr>
              <w:t xml:space="preserve">bn </w:t>
            </w:r>
          </w:p>
          <w:p w14:paraId="3793E5F4" w14:textId="77777777" w:rsidR="00041C2F" w:rsidRPr="00AC49E8" w:rsidRDefault="00041C2F" w:rsidP="002A074F">
            <w:pPr>
              <w:rPr>
                <w:lang w:val="en-GB"/>
              </w:rPr>
            </w:pPr>
            <w:r w:rsidRPr="00AC49E8">
              <w:rPr>
                <w:rFonts w:ascii="Umschrift_TTn" w:hAnsi="Umschrift_TTn"/>
                <w:i/>
                <w:lang w:val="en-GB"/>
              </w:rPr>
              <w:t xml:space="preserve">bw </w:t>
            </w:r>
          </w:p>
        </w:tc>
      </w:tr>
    </w:tbl>
    <w:p w14:paraId="6247F18F" w14:textId="77777777" w:rsidR="001665BE" w:rsidRPr="00AC49E8" w:rsidRDefault="001665BE" w:rsidP="00DE5A5D">
      <w:pPr>
        <w:spacing w:line="276" w:lineRule="auto"/>
        <w:jc w:val="both"/>
        <w:rPr>
          <w:rFonts w:ascii="Times New Roman" w:hAnsi="Times New Roman" w:cs="Times New Roman"/>
          <w:lang w:val="en-GB"/>
        </w:rPr>
      </w:pPr>
    </w:p>
    <w:p w14:paraId="7F812E61" w14:textId="77777777" w:rsidR="004F0DC8" w:rsidRPr="00AC49E8" w:rsidRDefault="004F0DC8" w:rsidP="00DE5A5D">
      <w:pPr>
        <w:spacing w:line="276" w:lineRule="auto"/>
        <w:jc w:val="both"/>
        <w:rPr>
          <w:rFonts w:ascii="Times New Roman" w:hAnsi="Times New Roman" w:cs="Times New Roman"/>
          <w:lang w:val="en-GB"/>
        </w:rPr>
      </w:pPr>
    </w:p>
    <w:p w14:paraId="34C7C80C" w14:textId="531D28E9" w:rsidR="00E87038" w:rsidRDefault="00E87038" w:rsidP="001665BE">
      <w:pPr>
        <w:spacing w:line="276" w:lineRule="auto"/>
        <w:jc w:val="both"/>
        <w:rPr>
          <w:ins w:id="532" w:author="Elsa Oréal" w:date="2020-01-10T15:23:00Z"/>
          <w:rFonts w:ascii="Times New Roman" w:hAnsi="Times New Roman" w:cs="Times New Roman"/>
          <w:lang w:val="en-GB"/>
        </w:rPr>
      </w:pPr>
      <w:ins w:id="533" w:author="Elsa Oréal" w:date="2020-01-10T15:23:00Z">
        <w:r w:rsidRPr="00E87038">
          <w:rPr>
            <w:rFonts w:ascii="Times New Roman" w:hAnsi="Times New Roman" w:cs="Times New Roman"/>
            <w:lang w:val="en-GB"/>
          </w:rPr>
          <w:t>Abbreviations</w:t>
        </w:r>
      </w:ins>
    </w:p>
    <w:p w14:paraId="1DEC7BB8" w14:textId="77777777" w:rsidR="00605E65" w:rsidRDefault="00605E65" w:rsidP="001665BE">
      <w:pPr>
        <w:spacing w:line="276" w:lineRule="auto"/>
        <w:jc w:val="both"/>
        <w:rPr>
          <w:ins w:id="534" w:author="Elsa Oréal" w:date="2020-01-10T15:23:00Z"/>
          <w:rFonts w:ascii="Times New Roman" w:hAnsi="Times New Roman" w:cs="Times New Roman"/>
          <w:lang w:val="en-GB"/>
        </w:rPr>
      </w:pPr>
    </w:p>
    <w:p w14:paraId="2D208B1B" w14:textId="77777777" w:rsidR="00605E65" w:rsidRPr="00AB5225" w:rsidRDefault="00605E65" w:rsidP="00605E65">
      <w:pPr>
        <w:spacing w:line="276" w:lineRule="auto"/>
        <w:jc w:val="both"/>
        <w:rPr>
          <w:ins w:id="535" w:author="Elsa Oréal" w:date="2020-01-10T15:24:00Z"/>
          <w:rFonts w:ascii="Times New Roman" w:hAnsi="Times New Roman" w:cs="Times New Roman"/>
          <w:smallCaps/>
          <w:lang w:val="en-GB"/>
        </w:rPr>
      </w:pPr>
      <w:ins w:id="536" w:author="Elsa Oréal" w:date="2020-01-10T15:24:00Z">
        <w:r w:rsidRPr="00AB5225">
          <w:rPr>
            <w:rFonts w:ascii="Times New Roman" w:hAnsi="Times New Roman" w:cs="Times New Roman"/>
            <w:smallCaps/>
            <w:lang w:val="en-GB"/>
          </w:rPr>
          <w:t>ant</w:t>
        </w:r>
        <w:r>
          <w:rPr>
            <w:rFonts w:ascii="Times New Roman" w:hAnsi="Times New Roman" w:cs="Times New Roman"/>
            <w:smallCaps/>
            <w:lang w:val="en-GB"/>
          </w:rPr>
          <w:t xml:space="preserve"> </w:t>
        </w:r>
        <w:r>
          <w:rPr>
            <w:rFonts w:ascii="Times New Roman" w:hAnsi="Times New Roman" w:cs="Times New Roman"/>
            <w:smallCaps/>
            <w:lang w:val="en-GB"/>
          </w:rPr>
          <w:tab/>
        </w:r>
        <w:r>
          <w:rPr>
            <w:rFonts w:ascii="Times New Roman" w:hAnsi="Times New Roman" w:cs="Times New Roman"/>
            <w:smallCaps/>
            <w:lang w:val="en-GB"/>
          </w:rPr>
          <w:tab/>
        </w:r>
        <w:r w:rsidRPr="00852121">
          <w:rPr>
            <w:rFonts w:ascii="Times New Roman" w:hAnsi="Times New Roman" w:cs="Times New Roman"/>
            <w:lang w:val="en-GB"/>
          </w:rPr>
          <w:t>Anterior</w:t>
        </w:r>
      </w:ins>
    </w:p>
    <w:p w14:paraId="5485555C" w14:textId="68AA3CC2" w:rsidR="00605E65" w:rsidRPr="00AB5225" w:rsidRDefault="00605E65" w:rsidP="00605E65">
      <w:pPr>
        <w:spacing w:line="276" w:lineRule="auto"/>
        <w:jc w:val="both"/>
        <w:rPr>
          <w:ins w:id="537" w:author="Elsa Oréal" w:date="2020-01-10T15:24:00Z"/>
          <w:rFonts w:ascii="Times New Roman" w:hAnsi="Times New Roman" w:cs="Times New Roman"/>
          <w:smallCaps/>
          <w:lang w:val="en-GB"/>
        </w:rPr>
      </w:pPr>
      <w:ins w:id="538" w:author="Elsa Oréal" w:date="2020-01-10T15:24:00Z">
        <w:r>
          <w:rPr>
            <w:rFonts w:ascii="Times New Roman" w:hAnsi="Times New Roman" w:cs="Times New Roman"/>
            <w:smallCaps/>
            <w:lang w:val="en-GB"/>
          </w:rPr>
          <w:t>c</w:t>
        </w:r>
        <w:r>
          <w:rPr>
            <w:rFonts w:ascii="Times New Roman" w:hAnsi="Times New Roman" w:cs="Times New Roman"/>
            <w:smallCaps/>
            <w:lang w:val="en-GB"/>
          </w:rPr>
          <w:tab/>
        </w:r>
        <w:r>
          <w:rPr>
            <w:rFonts w:ascii="Times New Roman" w:hAnsi="Times New Roman" w:cs="Times New Roman"/>
            <w:smallCaps/>
            <w:lang w:val="en-GB"/>
          </w:rPr>
          <w:tab/>
        </w:r>
        <w:r w:rsidR="00C20DE3">
          <w:rPr>
            <w:rFonts w:ascii="Times New Roman" w:hAnsi="Times New Roman" w:cs="Times New Roman"/>
            <w:smallCaps/>
            <w:lang w:val="en-GB"/>
          </w:rPr>
          <w:tab/>
        </w:r>
        <w:r w:rsidRPr="00852121">
          <w:rPr>
            <w:rFonts w:ascii="Times New Roman" w:hAnsi="Times New Roman" w:cs="Times New Roman"/>
            <w:lang w:val="en-GB"/>
          </w:rPr>
          <w:t>common gender</w:t>
        </w:r>
      </w:ins>
    </w:p>
    <w:p w14:paraId="1A28A05D" w14:textId="65E9C74D" w:rsidR="00605E65" w:rsidRPr="00AB5225" w:rsidRDefault="00605E65" w:rsidP="00605E65">
      <w:pPr>
        <w:rPr>
          <w:ins w:id="539" w:author="Elsa Oréal" w:date="2020-01-10T15:24:00Z"/>
          <w:rFonts w:ascii="Times New Roman" w:hAnsi="Times New Roman" w:cs="Times New Roman"/>
          <w:smallCaps/>
          <w:lang w:val="en-GB"/>
        </w:rPr>
      </w:pPr>
      <w:ins w:id="540" w:author="Elsa Oréal" w:date="2020-01-10T15:24:00Z">
        <w:r w:rsidRPr="00AB5225">
          <w:rPr>
            <w:rFonts w:ascii="Times New Roman" w:hAnsi="Times New Roman" w:cs="Times New Roman"/>
            <w:smallCaps/>
            <w:lang w:val="en-GB"/>
          </w:rPr>
          <w:t>compl</w:t>
        </w:r>
        <w:r w:rsidRPr="00AB5225">
          <w:rPr>
            <w:rFonts w:ascii="Times New Roman" w:hAnsi="Times New Roman" w:cs="Times New Roman"/>
            <w:smallCaps/>
            <w:lang w:val="en-GB"/>
          </w:rPr>
          <w:tab/>
        </w:r>
        <w:r w:rsidRPr="00852121">
          <w:rPr>
            <w:rFonts w:ascii="Times New Roman" w:hAnsi="Times New Roman" w:cs="Times New Roman"/>
            <w:lang w:val="en-GB"/>
          </w:rPr>
          <w:t>completive</w:t>
        </w:r>
      </w:ins>
    </w:p>
    <w:p w14:paraId="239CBF84" w14:textId="77777777" w:rsidR="00605E65" w:rsidRPr="00AB5225" w:rsidRDefault="00605E65" w:rsidP="00605E65">
      <w:pPr>
        <w:spacing w:line="276" w:lineRule="auto"/>
        <w:jc w:val="both"/>
        <w:rPr>
          <w:ins w:id="541" w:author="Elsa Oréal" w:date="2020-01-10T15:24:00Z"/>
          <w:rFonts w:ascii="Times New Roman" w:hAnsi="Times New Roman" w:cs="Times New Roman"/>
          <w:smallCaps/>
          <w:lang w:val="en-GB"/>
        </w:rPr>
      </w:pPr>
      <w:ins w:id="542" w:author="Elsa Oréal" w:date="2020-01-10T15:24:00Z">
        <w:r w:rsidRPr="00AB5225">
          <w:rPr>
            <w:rFonts w:ascii="Times New Roman" w:hAnsi="Times New Roman" w:cs="Times New Roman"/>
            <w:smallCaps/>
            <w:lang w:val="en-GB"/>
          </w:rPr>
          <w:t>conj</w:t>
        </w:r>
        <w:r w:rsidRPr="00AB5225">
          <w:rPr>
            <w:rFonts w:ascii="Times New Roman" w:hAnsi="Times New Roman" w:cs="Times New Roman"/>
            <w:smallCaps/>
            <w:lang w:val="en-GB"/>
          </w:rPr>
          <w:tab/>
        </w:r>
        <w:r>
          <w:rPr>
            <w:rFonts w:ascii="Times New Roman" w:hAnsi="Times New Roman" w:cs="Times New Roman"/>
            <w:smallCaps/>
            <w:lang w:val="en-GB"/>
          </w:rPr>
          <w:tab/>
        </w:r>
        <w:r w:rsidRPr="00852121">
          <w:rPr>
            <w:rFonts w:ascii="Times New Roman" w:hAnsi="Times New Roman" w:cs="Times New Roman"/>
            <w:lang w:val="en-GB"/>
          </w:rPr>
          <w:t>conjunction</w:t>
        </w:r>
      </w:ins>
    </w:p>
    <w:p w14:paraId="4F6BF97A" w14:textId="77777777" w:rsidR="00605E65" w:rsidRPr="00AB5225" w:rsidRDefault="00605E65" w:rsidP="00605E65">
      <w:pPr>
        <w:rPr>
          <w:ins w:id="543" w:author="Elsa Oréal" w:date="2020-01-10T15:24:00Z"/>
          <w:rFonts w:ascii="Times New Roman" w:hAnsi="Times New Roman" w:cs="Times New Roman"/>
          <w:smallCaps/>
          <w:lang w:val="en-GB"/>
        </w:rPr>
      </w:pPr>
      <w:ins w:id="544" w:author="Elsa Oréal" w:date="2020-01-10T15:24:00Z">
        <w:r w:rsidRPr="00AB5225">
          <w:rPr>
            <w:rFonts w:ascii="Times New Roman" w:hAnsi="Times New Roman" w:cs="Times New Roman"/>
            <w:smallCaps/>
            <w:lang w:val="en-GB"/>
          </w:rPr>
          <w:t xml:space="preserve">cop </w:t>
        </w:r>
        <w:r w:rsidRPr="00AB5225">
          <w:rPr>
            <w:rFonts w:ascii="Times New Roman" w:hAnsi="Times New Roman" w:cs="Times New Roman"/>
            <w:smallCaps/>
            <w:lang w:val="en-GB"/>
          </w:rPr>
          <w:tab/>
        </w:r>
        <w:r w:rsidRPr="00AB5225">
          <w:rPr>
            <w:rFonts w:ascii="Times New Roman" w:hAnsi="Times New Roman" w:cs="Times New Roman"/>
            <w:smallCaps/>
            <w:lang w:val="en-GB"/>
          </w:rPr>
          <w:tab/>
        </w:r>
        <w:r w:rsidRPr="00852121">
          <w:rPr>
            <w:rFonts w:ascii="Times New Roman" w:hAnsi="Times New Roman" w:cs="Times New Roman"/>
            <w:lang w:val="en-GB"/>
          </w:rPr>
          <w:t>copula</w:t>
        </w:r>
      </w:ins>
    </w:p>
    <w:p w14:paraId="7C4EA4F1" w14:textId="77777777" w:rsidR="00605E65" w:rsidRPr="00AB5225" w:rsidRDefault="00605E65" w:rsidP="00605E65">
      <w:pPr>
        <w:rPr>
          <w:ins w:id="545" w:author="Elsa Oréal" w:date="2020-01-10T15:24:00Z"/>
          <w:rFonts w:ascii="Times New Roman" w:hAnsi="Times New Roman" w:cs="Times New Roman"/>
          <w:smallCaps/>
          <w:lang w:val="en-GB"/>
        </w:rPr>
      </w:pPr>
      <w:ins w:id="546" w:author="Elsa Oréal" w:date="2020-01-10T15:24:00Z">
        <w:r w:rsidRPr="00AB5225">
          <w:rPr>
            <w:rFonts w:ascii="Times New Roman" w:hAnsi="Times New Roman" w:cs="Times New Roman"/>
            <w:smallCaps/>
            <w:lang w:val="en-GB"/>
          </w:rPr>
          <w:t>def</w:t>
        </w:r>
        <w:r>
          <w:rPr>
            <w:rFonts w:ascii="Times New Roman" w:hAnsi="Times New Roman" w:cs="Times New Roman"/>
            <w:smallCaps/>
            <w:lang w:val="en-GB"/>
          </w:rPr>
          <w:tab/>
        </w:r>
        <w:r>
          <w:rPr>
            <w:rFonts w:ascii="Times New Roman" w:hAnsi="Times New Roman" w:cs="Times New Roman"/>
            <w:smallCaps/>
            <w:lang w:val="en-GB"/>
          </w:rPr>
          <w:tab/>
        </w:r>
        <w:r w:rsidRPr="00852121">
          <w:rPr>
            <w:rFonts w:ascii="Times New Roman" w:hAnsi="Times New Roman" w:cs="Times New Roman"/>
            <w:lang w:val="en-GB"/>
          </w:rPr>
          <w:t>definite</w:t>
        </w:r>
      </w:ins>
    </w:p>
    <w:p w14:paraId="701AB9C5" w14:textId="77777777" w:rsidR="00605E65" w:rsidRPr="00AB5225" w:rsidRDefault="00605E65" w:rsidP="00605E65">
      <w:pPr>
        <w:spacing w:line="276" w:lineRule="auto"/>
        <w:jc w:val="both"/>
        <w:rPr>
          <w:ins w:id="547" w:author="Elsa Oréal" w:date="2020-01-10T15:24:00Z"/>
          <w:rFonts w:ascii="Times New Roman" w:hAnsi="Times New Roman" w:cs="Times New Roman"/>
          <w:smallCaps/>
          <w:lang w:val="en-GB"/>
        </w:rPr>
      </w:pPr>
      <w:ins w:id="548" w:author="Elsa Oréal" w:date="2020-01-10T15:24:00Z">
        <w:r w:rsidRPr="00AB5225">
          <w:rPr>
            <w:rFonts w:ascii="Times New Roman" w:hAnsi="Times New Roman" w:cs="Times New Roman"/>
            <w:smallCaps/>
            <w:lang w:val="en-GB"/>
          </w:rPr>
          <w:t>dem</w:t>
        </w:r>
        <w:r w:rsidRPr="00AB5225">
          <w:rPr>
            <w:rFonts w:ascii="Times New Roman" w:hAnsi="Times New Roman" w:cs="Times New Roman"/>
            <w:smallCaps/>
            <w:lang w:val="en-GB"/>
          </w:rPr>
          <w:tab/>
        </w:r>
        <w:r w:rsidRPr="00AB5225">
          <w:rPr>
            <w:rFonts w:ascii="Times New Roman" w:hAnsi="Times New Roman" w:cs="Times New Roman"/>
            <w:smallCaps/>
            <w:lang w:val="en-GB"/>
          </w:rPr>
          <w:tab/>
        </w:r>
        <w:r w:rsidRPr="00852121">
          <w:rPr>
            <w:rFonts w:ascii="Times New Roman" w:hAnsi="Times New Roman" w:cs="Times New Roman"/>
            <w:lang w:val="en-GB"/>
          </w:rPr>
          <w:t>demonstrative</w:t>
        </w:r>
      </w:ins>
    </w:p>
    <w:p w14:paraId="4C559D19" w14:textId="548FB33B" w:rsidR="00605E65" w:rsidRPr="00AB5225" w:rsidRDefault="00605E65" w:rsidP="00605E65">
      <w:pPr>
        <w:rPr>
          <w:ins w:id="549" w:author="Elsa Oréal" w:date="2020-01-10T15:24:00Z"/>
          <w:rFonts w:ascii="Times New Roman" w:hAnsi="Times New Roman" w:cs="Times New Roman"/>
          <w:smallCaps/>
          <w:lang w:val="en-GB"/>
        </w:rPr>
      </w:pPr>
      <w:ins w:id="550" w:author="Elsa Oréal" w:date="2020-01-10T15:24:00Z">
        <w:r w:rsidRPr="00AB5225">
          <w:rPr>
            <w:rFonts w:ascii="Times New Roman" w:hAnsi="Times New Roman" w:cs="Times New Roman"/>
            <w:smallCaps/>
            <w:lang w:val="en-GB"/>
          </w:rPr>
          <w:t>du</w:t>
        </w:r>
        <w:r>
          <w:rPr>
            <w:rFonts w:ascii="Times New Roman" w:hAnsi="Times New Roman" w:cs="Times New Roman"/>
            <w:smallCaps/>
            <w:lang w:val="en-GB"/>
          </w:rPr>
          <w:tab/>
        </w:r>
        <w:r>
          <w:rPr>
            <w:rFonts w:ascii="Times New Roman" w:hAnsi="Times New Roman" w:cs="Times New Roman"/>
            <w:smallCaps/>
            <w:lang w:val="en-GB"/>
          </w:rPr>
          <w:tab/>
        </w:r>
        <w:r w:rsidR="00C20DE3">
          <w:rPr>
            <w:rFonts w:ascii="Times New Roman" w:hAnsi="Times New Roman" w:cs="Times New Roman"/>
            <w:smallCaps/>
            <w:lang w:val="en-GB"/>
          </w:rPr>
          <w:tab/>
        </w:r>
        <w:r w:rsidRPr="00852121">
          <w:rPr>
            <w:rFonts w:ascii="Times New Roman" w:hAnsi="Times New Roman" w:cs="Times New Roman"/>
            <w:lang w:val="en-GB"/>
          </w:rPr>
          <w:t>dual</w:t>
        </w:r>
      </w:ins>
    </w:p>
    <w:p w14:paraId="0B789C88" w14:textId="27DBCB9B" w:rsidR="00605E65" w:rsidRPr="00AB5225" w:rsidRDefault="00605E65" w:rsidP="00605E65">
      <w:pPr>
        <w:spacing w:line="276" w:lineRule="auto"/>
        <w:jc w:val="both"/>
        <w:rPr>
          <w:ins w:id="551" w:author="Elsa Oréal" w:date="2020-01-10T15:24:00Z"/>
          <w:rFonts w:ascii="Times New Roman" w:hAnsi="Times New Roman" w:cs="Times New Roman"/>
          <w:smallCaps/>
          <w:lang w:val="en-GB"/>
        </w:rPr>
      </w:pPr>
      <w:ins w:id="552" w:author="Elsa Oréal" w:date="2020-01-10T15:24:00Z">
        <w:r w:rsidRPr="00AB5225">
          <w:rPr>
            <w:rFonts w:ascii="Times New Roman" w:hAnsi="Times New Roman" w:cs="Times New Roman"/>
            <w:smallCaps/>
            <w:lang w:val="en-GB"/>
          </w:rPr>
          <w:t>f</w:t>
        </w:r>
        <w:r>
          <w:rPr>
            <w:rFonts w:ascii="Times New Roman" w:hAnsi="Times New Roman" w:cs="Times New Roman"/>
            <w:smallCaps/>
            <w:lang w:val="en-GB"/>
          </w:rPr>
          <w:tab/>
        </w:r>
        <w:r>
          <w:rPr>
            <w:rFonts w:ascii="Times New Roman" w:hAnsi="Times New Roman" w:cs="Times New Roman"/>
            <w:smallCaps/>
            <w:lang w:val="en-GB"/>
          </w:rPr>
          <w:tab/>
        </w:r>
        <w:r w:rsidR="00C20DE3">
          <w:rPr>
            <w:rFonts w:ascii="Times New Roman" w:hAnsi="Times New Roman" w:cs="Times New Roman"/>
            <w:smallCaps/>
            <w:lang w:val="en-GB"/>
          </w:rPr>
          <w:tab/>
        </w:r>
        <w:r w:rsidRPr="00852121">
          <w:rPr>
            <w:rFonts w:ascii="Times New Roman" w:hAnsi="Times New Roman" w:cs="Times New Roman"/>
            <w:lang w:val="en-GB"/>
          </w:rPr>
          <w:t>feminine</w:t>
        </w:r>
      </w:ins>
    </w:p>
    <w:p w14:paraId="2D19B5B8" w14:textId="77777777" w:rsidR="00605E65" w:rsidRPr="00AB5225" w:rsidRDefault="00605E65" w:rsidP="00605E65">
      <w:pPr>
        <w:rPr>
          <w:ins w:id="553" w:author="Elsa Oréal" w:date="2020-01-10T15:24:00Z"/>
          <w:rFonts w:ascii="Times New Roman" w:hAnsi="Times New Roman" w:cs="Times New Roman"/>
          <w:smallCaps/>
          <w:lang w:val="en-GB"/>
        </w:rPr>
      </w:pPr>
      <w:ins w:id="554" w:author="Elsa Oréal" w:date="2020-01-10T15:24:00Z">
        <w:r w:rsidRPr="00AB5225">
          <w:rPr>
            <w:rFonts w:ascii="Times New Roman" w:hAnsi="Times New Roman" w:cs="Times New Roman"/>
            <w:smallCaps/>
            <w:lang w:val="en-GB"/>
          </w:rPr>
          <w:t>imp</w:t>
        </w:r>
        <w:r>
          <w:rPr>
            <w:rFonts w:ascii="Times New Roman" w:hAnsi="Times New Roman" w:cs="Times New Roman"/>
            <w:smallCaps/>
            <w:lang w:val="en-GB"/>
          </w:rPr>
          <w:tab/>
        </w:r>
        <w:r>
          <w:rPr>
            <w:rFonts w:ascii="Times New Roman" w:hAnsi="Times New Roman" w:cs="Times New Roman"/>
            <w:smallCaps/>
            <w:lang w:val="en-GB"/>
          </w:rPr>
          <w:tab/>
        </w:r>
        <w:r w:rsidRPr="00852121">
          <w:rPr>
            <w:rFonts w:ascii="Times New Roman" w:hAnsi="Times New Roman" w:cs="Times New Roman"/>
            <w:lang w:val="en-GB"/>
          </w:rPr>
          <w:t>imperative</w:t>
        </w:r>
      </w:ins>
    </w:p>
    <w:p w14:paraId="4E5D230B" w14:textId="361EC5BD" w:rsidR="00605E65" w:rsidRDefault="00605E65" w:rsidP="00605E65">
      <w:pPr>
        <w:spacing w:line="276" w:lineRule="auto"/>
        <w:jc w:val="both"/>
        <w:rPr>
          <w:ins w:id="555" w:author="Elsa Oréal" w:date="2020-01-10T15:24:00Z"/>
          <w:rFonts w:ascii="Times New Roman" w:hAnsi="Times New Roman" w:cs="Times New Roman"/>
          <w:smallCaps/>
          <w:lang w:val="en-GB"/>
        </w:rPr>
      </w:pPr>
      <w:ins w:id="556" w:author="Elsa Oréal" w:date="2020-01-10T15:24:00Z">
        <w:r>
          <w:rPr>
            <w:rFonts w:ascii="Times New Roman" w:hAnsi="Times New Roman" w:cs="Times New Roman"/>
            <w:smallCaps/>
            <w:lang w:val="en-GB"/>
          </w:rPr>
          <w:t>impfv</w:t>
        </w:r>
        <w:r>
          <w:rPr>
            <w:rFonts w:ascii="Times New Roman" w:hAnsi="Times New Roman" w:cs="Times New Roman"/>
            <w:smallCaps/>
            <w:lang w:val="en-GB"/>
          </w:rPr>
          <w:tab/>
        </w:r>
        <w:r w:rsidRPr="00852121">
          <w:rPr>
            <w:rFonts w:ascii="Times New Roman" w:hAnsi="Times New Roman" w:cs="Times New Roman"/>
            <w:lang w:val="en-GB"/>
          </w:rPr>
          <w:t>imperfective</w:t>
        </w:r>
      </w:ins>
    </w:p>
    <w:p w14:paraId="6616369C" w14:textId="77777777" w:rsidR="00605E65" w:rsidRPr="00AB5225" w:rsidRDefault="00605E65" w:rsidP="00605E65">
      <w:pPr>
        <w:spacing w:line="276" w:lineRule="auto"/>
        <w:jc w:val="both"/>
        <w:rPr>
          <w:ins w:id="557" w:author="Elsa Oréal" w:date="2020-01-10T15:24:00Z"/>
          <w:rFonts w:ascii="Times New Roman" w:hAnsi="Times New Roman" w:cs="Times New Roman"/>
          <w:smallCaps/>
          <w:lang w:val="en-GB"/>
        </w:rPr>
      </w:pPr>
      <w:ins w:id="558" w:author="Elsa Oréal" w:date="2020-01-10T15:24:00Z">
        <w:r w:rsidRPr="00AB5225">
          <w:rPr>
            <w:rFonts w:ascii="Times New Roman" w:hAnsi="Times New Roman" w:cs="Times New Roman"/>
            <w:smallCaps/>
            <w:lang w:val="en-GB"/>
          </w:rPr>
          <w:t>indef</w:t>
        </w:r>
        <w:r>
          <w:rPr>
            <w:rFonts w:ascii="Times New Roman" w:hAnsi="Times New Roman" w:cs="Times New Roman"/>
            <w:smallCaps/>
            <w:lang w:val="en-GB"/>
          </w:rPr>
          <w:tab/>
        </w:r>
        <w:r>
          <w:rPr>
            <w:rFonts w:ascii="Times New Roman" w:hAnsi="Times New Roman" w:cs="Times New Roman"/>
            <w:smallCaps/>
            <w:lang w:val="en-GB"/>
          </w:rPr>
          <w:tab/>
        </w:r>
        <w:r w:rsidRPr="00852121">
          <w:rPr>
            <w:rFonts w:ascii="Times New Roman" w:hAnsi="Times New Roman" w:cs="Times New Roman"/>
            <w:lang w:val="en-GB"/>
          </w:rPr>
          <w:t>indefinite</w:t>
        </w:r>
      </w:ins>
    </w:p>
    <w:p w14:paraId="7D39E1CC" w14:textId="77777777" w:rsidR="00605E65" w:rsidRPr="00AB5225" w:rsidRDefault="00605E65" w:rsidP="00605E65">
      <w:pPr>
        <w:rPr>
          <w:ins w:id="559" w:author="Elsa Oréal" w:date="2020-01-10T15:24:00Z"/>
          <w:rFonts w:ascii="Times New Roman" w:hAnsi="Times New Roman" w:cs="Times New Roman"/>
          <w:smallCaps/>
          <w:lang w:val="en-GB"/>
        </w:rPr>
      </w:pPr>
      <w:ins w:id="560" w:author="Elsa Oréal" w:date="2020-01-10T15:24:00Z">
        <w:r w:rsidRPr="00AB5225">
          <w:rPr>
            <w:rFonts w:ascii="Times New Roman" w:hAnsi="Times New Roman" w:cs="Times New Roman"/>
            <w:smallCaps/>
            <w:lang w:val="en-GB"/>
          </w:rPr>
          <w:lastRenderedPageBreak/>
          <w:t>inf</w:t>
        </w:r>
        <w:r w:rsidRPr="00AB5225">
          <w:rPr>
            <w:rFonts w:ascii="Times New Roman" w:hAnsi="Times New Roman" w:cs="Times New Roman"/>
            <w:smallCaps/>
            <w:lang w:val="en-GB"/>
          </w:rPr>
          <w:tab/>
        </w:r>
        <w:r>
          <w:rPr>
            <w:rFonts w:ascii="Times New Roman" w:hAnsi="Times New Roman" w:cs="Times New Roman"/>
            <w:smallCaps/>
            <w:lang w:val="en-GB"/>
          </w:rPr>
          <w:tab/>
        </w:r>
        <w:r w:rsidRPr="00852121">
          <w:rPr>
            <w:rFonts w:ascii="Times New Roman" w:hAnsi="Times New Roman" w:cs="Times New Roman"/>
            <w:lang w:val="en-GB"/>
          </w:rPr>
          <w:t>infinitive</w:t>
        </w:r>
      </w:ins>
    </w:p>
    <w:p w14:paraId="30985B3A" w14:textId="77777777" w:rsidR="00605E65" w:rsidRPr="00AB5225" w:rsidRDefault="00605E65" w:rsidP="00605E65">
      <w:pPr>
        <w:rPr>
          <w:ins w:id="561" w:author="Elsa Oréal" w:date="2020-01-10T15:24:00Z"/>
          <w:rFonts w:ascii="Times New Roman" w:hAnsi="Times New Roman" w:cs="Times New Roman"/>
          <w:smallCaps/>
          <w:lang w:val="en-GB"/>
        </w:rPr>
      </w:pPr>
      <w:ins w:id="562" w:author="Elsa Oréal" w:date="2020-01-10T15:24:00Z">
        <w:r w:rsidRPr="00AB5225">
          <w:rPr>
            <w:rFonts w:ascii="Times New Roman" w:hAnsi="Times New Roman" w:cs="Times New Roman"/>
            <w:smallCaps/>
            <w:lang w:val="en-GB"/>
          </w:rPr>
          <w:t xml:space="preserve">interr </w:t>
        </w:r>
        <w:r w:rsidRPr="00AB5225">
          <w:rPr>
            <w:rFonts w:ascii="Times New Roman" w:hAnsi="Times New Roman" w:cs="Times New Roman"/>
            <w:smallCaps/>
            <w:lang w:val="en-GB"/>
          </w:rPr>
          <w:tab/>
        </w:r>
        <w:r w:rsidRPr="00852121">
          <w:rPr>
            <w:rFonts w:ascii="Times New Roman" w:hAnsi="Times New Roman" w:cs="Times New Roman"/>
            <w:lang w:val="en-GB"/>
          </w:rPr>
          <w:t>interrogative</w:t>
        </w:r>
      </w:ins>
    </w:p>
    <w:p w14:paraId="5FF08D52" w14:textId="77777777" w:rsidR="00605E65" w:rsidRPr="00AB5225" w:rsidRDefault="00605E65" w:rsidP="00605E65">
      <w:pPr>
        <w:rPr>
          <w:ins w:id="563" w:author="Elsa Oréal" w:date="2020-01-10T15:24:00Z"/>
          <w:rFonts w:ascii="Times New Roman" w:hAnsi="Times New Roman" w:cs="Times New Roman"/>
          <w:smallCaps/>
          <w:lang w:val="en-GB"/>
        </w:rPr>
      </w:pPr>
      <w:ins w:id="564" w:author="Elsa Oréal" w:date="2020-01-10T15:24:00Z">
        <w:r w:rsidRPr="00AB5225">
          <w:rPr>
            <w:rFonts w:ascii="Times New Roman" w:hAnsi="Times New Roman" w:cs="Times New Roman"/>
            <w:smallCaps/>
            <w:lang w:val="en-GB"/>
          </w:rPr>
          <w:t>loc</w:t>
        </w:r>
        <w:r>
          <w:rPr>
            <w:rFonts w:ascii="Times New Roman" w:hAnsi="Times New Roman" w:cs="Times New Roman"/>
            <w:smallCaps/>
            <w:lang w:val="en-GB"/>
          </w:rPr>
          <w:tab/>
        </w:r>
        <w:r>
          <w:rPr>
            <w:rFonts w:ascii="Times New Roman" w:hAnsi="Times New Roman" w:cs="Times New Roman"/>
            <w:smallCaps/>
            <w:lang w:val="en-GB"/>
          </w:rPr>
          <w:tab/>
        </w:r>
        <w:r>
          <w:rPr>
            <w:rFonts w:ascii="Times New Roman" w:hAnsi="Times New Roman" w:cs="Times New Roman"/>
            <w:lang w:val="en-GB"/>
          </w:rPr>
          <w:t>locative particle</w:t>
        </w:r>
      </w:ins>
    </w:p>
    <w:p w14:paraId="2A6A670B" w14:textId="5594A1A0" w:rsidR="00605E65" w:rsidRPr="00AB5225" w:rsidRDefault="00605E65" w:rsidP="00605E65">
      <w:pPr>
        <w:rPr>
          <w:ins w:id="565" w:author="Elsa Oréal" w:date="2020-01-10T15:24:00Z"/>
          <w:rFonts w:ascii="Times New Roman" w:hAnsi="Times New Roman" w:cs="Times New Roman"/>
          <w:smallCaps/>
          <w:lang w:val="en-GB"/>
        </w:rPr>
      </w:pPr>
      <w:ins w:id="566" w:author="Elsa Oréal" w:date="2020-01-10T15:24:00Z">
        <w:r w:rsidRPr="00AB5225">
          <w:rPr>
            <w:rFonts w:ascii="Times New Roman" w:hAnsi="Times New Roman" w:cs="Times New Roman"/>
            <w:smallCaps/>
            <w:lang w:val="en-GB"/>
          </w:rPr>
          <w:t>m</w:t>
        </w:r>
        <w:r w:rsidRPr="00AB5225">
          <w:rPr>
            <w:rFonts w:ascii="Times New Roman" w:hAnsi="Times New Roman" w:cs="Times New Roman"/>
            <w:smallCaps/>
            <w:lang w:val="en-GB"/>
          </w:rPr>
          <w:tab/>
        </w:r>
        <w:r>
          <w:rPr>
            <w:rFonts w:ascii="Times New Roman" w:hAnsi="Times New Roman" w:cs="Times New Roman"/>
            <w:smallCaps/>
            <w:lang w:val="en-GB"/>
          </w:rPr>
          <w:tab/>
        </w:r>
        <w:r w:rsidR="00C20DE3">
          <w:rPr>
            <w:rFonts w:ascii="Times New Roman" w:hAnsi="Times New Roman" w:cs="Times New Roman"/>
            <w:smallCaps/>
            <w:lang w:val="en-GB"/>
          </w:rPr>
          <w:tab/>
        </w:r>
        <w:r w:rsidRPr="00852121">
          <w:rPr>
            <w:rFonts w:ascii="Times New Roman" w:hAnsi="Times New Roman" w:cs="Times New Roman"/>
            <w:lang w:val="en-GB"/>
          </w:rPr>
          <w:t>masculine</w:t>
        </w:r>
      </w:ins>
    </w:p>
    <w:p w14:paraId="4EFFEC2F" w14:textId="77777777" w:rsidR="00605E65" w:rsidRPr="00AB5225" w:rsidRDefault="00605E65" w:rsidP="00605E65">
      <w:pPr>
        <w:spacing w:line="276" w:lineRule="auto"/>
        <w:jc w:val="both"/>
        <w:rPr>
          <w:ins w:id="567" w:author="Elsa Oréal" w:date="2020-01-10T15:24:00Z"/>
          <w:rFonts w:ascii="Times New Roman" w:hAnsi="Times New Roman" w:cs="Times New Roman"/>
          <w:smallCaps/>
          <w:lang w:val="en-GB"/>
        </w:rPr>
      </w:pPr>
      <w:ins w:id="568" w:author="Elsa Oréal" w:date="2020-01-10T15:24:00Z">
        <w:r w:rsidRPr="00AB5225">
          <w:rPr>
            <w:rFonts w:ascii="Times New Roman" w:hAnsi="Times New Roman" w:cs="Times New Roman"/>
            <w:smallCaps/>
            <w:lang w:val="en-GB"/>
          </w:rPr>
          <w:t>mod</w:t>
        </w:r>
        <w:r>
          <w:rPr>
            <w:rFonts w:ascii="Times New Roman" w:hAnsi="Times New Roman" w:cs="Times New Roman"/>
            <w:smallCaps/>
            <w:lang w:val="en-GB"/>
          </w:rPr>
          <w:tab/>
        </w:r>
        <w:r>
          <w:rPr>
            <w:rFonts w:ascii="Times New Roman" w:hAnsi="Times New Roman" w:cs="Times New Roman"/>
            <w:smallCaps/>
            <w:lang w:val="en-GB"/>
          </w:rPr>
          <w:tab/>
        </w:r>
        <w:r w:rsidRPr="00852121">
          <w:rPr>
            <w:rFonts w:ascii="Times New Roman" w:hAnsi="Times New Roman" w:cs="Times New Roman"/>
            <w:lang w:val="en-GB"/>
          </w:rPr>
          <w:t>modal</w:t>
        </w:r>
        <w:r>
          <w:rPr>
            <w:rFonts w:ascii="Times New Roman" w:hAnsi="Times New Roman" w:cs="Times New Roman"/>
            <w:smallCaps/>
            <w:lang w:val="en-GB"/>
          </w:rPr>
          <w:tab/>
        </w:r>
      </w:ins>
    </w:p>
    <w:p w14:paraId="4B14A316" w14:textId="77777777" w:rsidR="00605E65" w:rsidRPr="00AB5225" w:rsidRDefault="00605E65" w:rsidP="00605E65">
      <w:pPr>
        <w:rPr>
          <w:ins w:id="569" w:author="Elsa Oréal" w:date="2020-01-10T15:24:00Z"/>
          <w:rFonts w:ascii="Times New Roman" w:hAnsi="Times New Roman" w:cs="Times New Roman"/>
          <w:smallCaps/>
          <w:lang w:val="en-GB"/>
        </w:rPr>
      </w:pPr>
      <w:ins w:id="570" w:author="Elsa Oréal" w:date="2020-01-10T15:24:00Z">
        <w:r w:rsidRPr="00AB5225">
          <w:rPr>
            <w:rFonts w:ascii="Times New Roman" w:hAnsi="Times New Roman" w:cs="Times New Roman"/>
            <w:smallCaps/>
            <w:lang w:val="en-GB"/>
          </w:rPr>
          <w:t>neg</w:t>
        </w:r>
        <w:r>
          <w:rPr>
            <w:rFonts w:ascii="Times New Roman" w:hAnsi="Times New Roman" w:cs="Times New Roman"/>
            <w:smallCaps/>
            <w:lang w:val="en-GB"/>
          </w:rPr>
          <w:tab/>
        </w:r>
        <w:r>
          <w:rPr>
            <w:rFonts w:ascii="Times New Roman" w:hAnsi="Times New Roman" w:cs="Times New Roman"/>
            <w:smallCaps/>
            <w:lang w:val="en-GB"/>
          </w:rPr>
          <w:tab/>
        </w:r>
        <w:r w:rsidRPr="00852121">
          <w:rPr>
            <w:rFonts w:ascii="Times New Roman" w:hAnsi="Times New Roman" w:cs="Times New Roman"/>
            <w:lang w:val="en-GB"/>
          </w:rPr>
          <w:t>negation</w:t>
        </w:r>
      </w:ins>
    </w:p>
    <w:p w14:paraId="71C15EED" w14:textId="42095948" w:rsidR="00605E65" w:rsidRPr="00AB5225" w:rsidRDefault="00605E65" w:rsidP="00605E65">
      <w:pPr>
        <w:rPr>
          <w:ins w:id="571" w:author="Elsa Oréal" w:date="2020-01-10T15:24:00Z"/>
          <w:rFonts w:ascii="Times New Roman" w:hAnsi="Times New Roman" w:cs="Times New Roman"/>
          <w:smallCaps/>
          <w:lang w:val="en-GB"/>
        </w:rPr>
      </w:pPr>
      <w:ins w:id="572" w:author="Elsa Oréal" w:date="2020-01-10T15:24:00Z">
        <w:r w:rsidRPr="00AB5225">
          <w:rPr>
            <w:rFonts w:ascii="Times New Roman" w:hAnsi="Times New Roman" w:cs="Times New Roman"/>
            <w:smallCaps/>
            <w:lang w:val="en-GB"/>
          </w:rPr>
          <w:t>neg.ex</w:t>
        </w:r>
        <w:r>
          <w:rPr>
            <w:rFonts w:ascii="Times New Roman" w:hAnsi="Times New Roman" w:cs="Times New Roman"/>
            <w:smallCaps/>
            <w:lang w:val="en-GB"/>
          </w:rPr>
          <w:tab/>
        </w:r>
        <w:r w:rsidRPr="00852121">
          <w:rPr>
            <w:rFonts w:ascii="Times New Roman" w:hAnsi="Times New Roman" w:cs="Times New Roman"/>
            <w:lang w:val="en-GB"/>
          </w:rPr>
          <w:t>negative</w:t>
        </w:r>
        <w:r>
          <w:rPr>
            <w:rFonts w:ascii="Times New Roman" w:hAnsi="Times New Roman" w:cs="Times New Roman"/>
            <w:lang w:val="en-GB"/>
          </w:rPr>
          <w:t xml:space="preserve"> existential</w:t>
        </w:r>
        <w:r>
          <w:rPr>
            <w:rFonts w:ascii="Times New Roman" w:hAnsi="Times New Roman" w:cs="Times New Roman"/>
            <w:smallCaps/>
            <w:lang w:val="en-GB"/>
          </w:rPr>
          <w:t xml:space="preserve"> </w:t>
        </w:r>
      </w:ins>
    </w:p>
    <w:p w14:paraId="2263A56F" w14:textId="77777777" w:rsidR="00605E65" w:rsidRPr="00AB5225" w:rsidRDefault="00605E65" w:rsidP="00605E65">
      <w:pPr>
        <w:spacing w:line="276" w:lineRule="auto"/>
        <w:jc w:val="both"/>
        <w:rPr>
          <w:ins w:id="573" w:author="Elsa Oréal" w:date="2020-01-10T15:24:00Z"/>
          <w:rFonts w:ascii="Times New Roman" w:hAnsi="Times New Roman" w:cs="Times New Roman"/>
          <w:smallCaps/>
          <w:lang w:val="en-GB"/>
        </w:rPr>
      </w:pPr>
      <w:ins w:id="574" w:author="Elsa Oréal" w:date="2020-01-10T15:24:00Z">
        <w:r w:rsidRPr="00AB5225">
          <w:rPr>
            <w:rFonts w:ascii="Times New Roman" w:hAnsi="Times New Roman" w:cs="Times New Roman"/>
            <w:smallCaps/>
            <w:lang w:val="en-GB"/>
          </w:rPr>
          <w:t>nmlz</w:t>
        </w:r>
        <w:r>
          <w:rPr>
            <w:rFonts w:ascii="Times New Roman" w:hAnsi="Times New Roman" w:cs="Times New Roman"/>
            <w:smallCaps/>
            <w:lang w:val="en-GB"/>
          </w:rPr>
          <w:tab/>
        </w:r>
        <w:r>
          <w:rPr>
            <w:rFonts w:ascii="Times New Roman" w:hAnsi="Times New Roman" w:cs="Times New Roman"/>
            <w:smallCaps/>
            <w:lang w:val="en-GB"/>
          </w:rPr>
          <w:tab/>
        </w:r>
        <w:r w:rsidRPr="00852121">
          <w:rPr>
            <w:rFonts w:ascii="Times New Roman" w:hAnsi="Times New Roman" w:cs="Times New Roman"/>
            <w:lang w:val="en-GB"/>
          </w:rPr>
          <w:t>nominalization</w:t>
        </w:r>
        <w:r>
          <w:rPr>
            <w:rFonts w:ascii="Times New Roman" w:hAnsi="Times New Roman" w:cs="Times New Roman"/>
            <w:smallCaps/>
            <w:lang w:val="en-GB"/>
          </w:rPr>
          <w:tab/>
        </w:r>
      </w:ins>
    </w:p>
    <w:p w14:paraId="63CE4633" w14:textId="77777777" w:rsidR="00605E65" w:rsidRPr="00AB5225" w:rsidRDefault="00605E65" w:rsidP="00605E65">
      <w:pPr>
        <w:spacing w:line="276" w:lineRule="auto"/>
        <w:jc w:val="both"/>
        <w:rPr>
          <w:ins w:id="575" w:author="Elsa Oréal" w:date="2020-01-10T15:24:00Z"/>
          <w:rFonts w:ascii="Times New Roman" w:hAnsi="Times New Roman" w:cs="Times New Roman"/>
          <w:smallCaps/>
          <w:lang w:val="en-GB"/>
        </w:rPr>
      </w:pPr>
      <w:ins w:id="576" w:author="Elsa Oréal" w:date="2020-01-10T15:24:00Z">
        <w:r w:rsidRPr="00AB5225">
          <w:rPr>
            <w:rFonts w:ascii="Times New Roman" w:hAnsi="Times New Roman" w:cs="Times New Roman"/>
            <w:smallCaps/>
            <w:lang w:val="en-GB"/>
          </w:rPr>
          <w:t>pass</w:t>
        </w:r>
        <w:r>
          <w:rPr>
            <w:rFonts w:ascii="Times New Roman" w:hAnsi="Times New Roman" w:cs="Times New Roman"/>
            <w:smallCaps/>
            <w:lang w:val="en-GB"/>
          </w:rPr>
          <w:tab/>
        </w:r>
        <w:r>
          <w:rPr>
            <w:rFonts w:ascii="Times New Roman" w:hAnsi="Times New Roman" w:cs="Times New Roman"/>
            <w:smallCaps/>
            <w:lang w:val="en-GB"/>
          </w:rPr>
          <w:tab/>
        </w:r>
        <w:r w:rsidRPr="00852121">
          <w:rPr>
            <w:rFonts w:ascii="Times New Roman" w:hAnsi="Times New Roman" w:cs="Times New Roman"/>
            <w:lang w:val="en-GB"/>
          </w:rPr>
          <w:t>passive</w:t>
        </w:r>
      </w:ins>
    </w:p>
    <w:p w14:paraId="7B67F92D" w14:textId="7BB2F70B" w:rsidR="00605E65" w:rsidRPr="00AB5225" w:rsidRDefault="00605E65" w:rsidP="00605E65">
      <w:pPr>
        <w:rPr>
          <w:ins w:id="577" w:author="Elsa Oréal" w:date="2020-01-10T15:24:00Z"/>
          <w:rFonts w:ascii="Times New Roman" w:hAnsi="Times New Roman" w:cs="Times New Roman"/>
          <w:smallCaps/>
          <w:lang w:val="en-GB"/>
        </w:rPr>
      </w:pPr>
      <w:ins w:id="578" w:author="Elsa Oréal" w:date="2020-01-10T15:24:00Z">
        <w:r w:rsidRPr="00AB5225">
          <w:rPr>
            <w:rFonts w:ascii="Times New Roman" w:hAnsi="Times New Roman" w:cs="Times New Roman"/>
            <w:smallCaps/>
            <w:lang w:val="en-GB"/>
          </w:rPr>
          <w:t>pl</w:t>
        </w:r>
        <w:r>
          <w:rPr>
            <w:rFonts w:ascii="Times New Roman" w:hAnsi="Times New Roman" w:cs="Times New Roman"/>
            <w:smallCaps/>
            <w:lang w:val="en-GB"/>
          </w:rPr>
          <w:tab/>
        </w:r>
        <w:r>
          <w:rPr>
            <w:rFonts w:ascii="Times New Roman" w:hAnsi="Times New Roman" w:cs="Times New Roman"/>
            <w:smallCaps/>
            <w:lang w:val="en-GB"/>
          </w:rPr>
          <w:tab/>
        </w:r>
        <w:r w:rsidR="00C20DE3">
          <w:rPr>
            <w:rFonts w:ascii="Times New Roman" w:hAnsi="Times New Roman" w:cs="Times New Roman"/>
            <w:smallCaps/>
            <w:lang w:val="en-GB"/>
          </w:rPr>
          <w:tab/>
        </w:r>
        <w:r w:rsidRPr="00852121">
          <w:rPr>
            <w:rFonts w:ascii="Times New Roman" w:hAnsi="Times New Roman" w:cs="Times New Roman"/>
            <w:lang w:val="en-GB"/>
          </w:rPr>
          <w:t>plural</w:t>
        </w:r>
        <w:r>
          <w:rPr>
            <w:rFonts w:ascii="Times New Roman" w:hAnsi="Times New Roman" w:cs="Times New Roman"/>
            <w:smallCaps/>
            <w:lang w:val="en-GB"/>
          </w:rPr>
          <w:tab/>
        </w:r>
      </w:ins>
    </w:p>
    <w:p w14:paraId="5ECF2DB4" w14:textId="77777777" w:rsidR="00605E65" w:rsidRPr="00AB5225" w:rsidRDefault="00605E65" w:rsidP="00605E65">
      <w:pPr>
        <w:rPr>
          <w:ins w:id="579" w:author="Elsa Oréal" w:date="2020-01-10T15:24:00Z"/>
          <w:rFonts w:ascii="Times New Roman" w:hAnsi="Times New Roman" w:cs="Times New Roman"/>
          <w:smallCaps/>
          <w:lang w:val="en-GB"/>
        </w:rPr>
      </w:pPr>
      <w:ins w:id="580" w:author="Elsa Oréal" w:date="2020-01-10T15:24:00Z">
        <w:r w:rsidRPr="00AB5225">
          <w:rPr>
            <w:rFonts w:ascii="Times New Roman" w:hAnsi="Times New Roman" w:cs="Times New Roman"/>
            <w:smallCaps/>
            <w:lang w:val="en-GB"/>
          </w:rPr>
          <w:t>prep</w:t>
        </w:r>
        <w:r>
          <w:rPr>
            <w:rFonts w:ascii="Times New Roman" w:hAnsi="Times New Roman" w:cs="Times New Roman"/>
            <w:smallCaps/>
            <w:lang w:val="en-GB"/>
          </w:rPr>
          <w:tab/>
        </w:r>
        <w:r>
          <w:rPr>
            <w:rFonts w:ascii="Times New Roman" w:hAnsi="Times New Roman" w:cs="Times New Roman"/>
            <w:smallCaps/>
            <w:lang w:val="en-GB"/>
          </w:rPr>
          <w:tab/>
        </w:r>
        <w:r w:rsidRPr="00852121">
          <w:rPr>
            <w:rFonts w:ascii="Times New Roman" w:hAnsi="Times New Roman" w:cs="Times New Roman"/>
            <w:lang w:val="en-GB"/>
          </w:rPr>
          <w:t>preposition</w:t>
        </w:r>
      </w:ins>
    </w:p>
    <w:p w14:paraId="4D19440E" w14:textId="77777777" w:rsidR="00605E65" w:rsidRPr="00AB5225" w:rsidRDefault="00605E65" w:rsidP="00605E65">
      <w:pPr>
        <w:rPr>
          <w:ins w:id="581" w:author="Elsa Oréal" w:date="2020-01-10T15:24:00Z"/>
          <w:rFonts w:ascii="Times New Roman" w:hAnsi="Times New Roman" w:cs="Times New Roman"/>
          <w:smallCaps/>
          <w:lang w:val="en-GB"/>
        </w:rPr>
      </w:pPr>
      <w:ins w:id="582" w:author="Elsa Oréal" w:date="2020-01-10T15:24:00Z">
        <w:r w:rsidRPr="00AB5225">
          <w:rPr>
            <w:rFonts w:ascii="Times New Roman" w:hAnsi="Times New Roman" w:cs="Times New Roman"/>
            <w:smallCaps/>
            <w:lang w:val="en-GB"/>
          </w:rPr>
          <w:t>ptcl</w:t>
        </w:r>
        <w:r>
          <w:rPr>
            <w:rFonts w:ascii="Times New Roman" w:hAnsi="Times New Roman" w:cs="Times New Roman"/>
            <w:smallCaps/>
            <w:lang w:val="en-GB"/>
          </w:rPr>
          <w:tab/>
        </w:r>
        <w:r>
          <w:rPr>
            <w:rFonts w:ascii="Times New Roman" w:hAnsi="Times New Roman" w:cs="Times New Roman"/>
            <w:smallCaps/>
            <w:lang w:val="en-GB"/>
          </w:rPr>
          <w:tab/>
        </w:r>
        <w:r w:rsidRPr="00852121">
          <w:rPr>
            <w:rFonts w:ascii="Times New Roman" w:hAnsi="Times New Roman" w:cs="Times New Roman"/>
            <w:lang w:val="en-GB"/>
          </w:rPr>
          <w:t>particle</w:t>
        </w:r>
      </w:ins>
    </w:p>
    <w:p w14:paraId="5D54BBFA" w14:textId="77777777" w:rsidR="00605E65" w:rsidRPr="00AB5225" w:rsidRDefault="00605E65" w:rsidP="00605E65">
      <w:pPr>
        <w:spacing w:line="276" w:lineRule="auto"/>
        <w:jc w:val="both"/>
        <w:rPr>
          <w:ins w:id="583" w:author="Elsa Oréal" w:date="2020-01-10T15:24:00Z"/>
          <w:rFonts w:ascii="Times New Roman" w:hAnsi="Times New Roman" w:cs="Times New Roman"/>
          <w:smallCaps/>
          <w:lang w:val="en-GB"/>
        </w:rPr>
      </w:pPr>
      <w:ins w:id="584" w:author="Elsa Oréal" w:date="2020-01-10T15:24:00Z">
        <w:r w:rsidRPr="00AB5225">
          <w:rPr>
            <w:rFonts w:ascii="Times New Roman" w:hAnsi="Times New Roman" w:cs="Times New Roman"/>
            <w:smallCaps/>
            <w:lang w:val="en-GB"/>
          </w:rPr>
          <w:t>ptcp</w:t>
        </w:r>
        <w:r>
          <w:rPr>
            <w:rFonts w:ascii="Times New Roman" w:hAnsi="Times New Roman" w:cs="Times New Roman"/>
            <w:smallCaps/>
            <w:lang w:val="en-GB"/>
          </w:rPr>
          <w:tab/>
        </w:r>
        <w:r>
          <w:rPr>
            <w:rFonts w:ascii="Times New Roman" w:hAnsi="Times New Roman" w:cs="Times New Roman"/>
            <w:smallCaps/>
            <w:lang w:val="en-GB"/>
          </w:rPr>
          <w:tab/>
        </w:r>
        <w:r w:rsidRPr="00852121">
          <w:rPr>
            <w:rFonts w:ascii="Times New Roman" w:hAnsi="Times New Roman" w:cs="Times New Roman"/>
            <w:lang w:val="en-GB"/>
          </w:rPr>
          <w:t>participle</w:t>
        </w:r>
      </w:ins>
    </w:p>
    <w:p w14:paraId="16BC5F6F" w14:textId="1BBC63AC" w:rsidR="00605E65" w:rsidRPr="00AB5225" w:rsidRDefault="00605E65" w:rsidP="00605E65">
      <w:pPr>
        <w:spacing w:line="276" w:lineRule="auto"/>
        <w:jc w:val="both"/>
        <w:rPr>
          <w:ins w:id="585" w:author="Elsa Oréal" w:date="2020-01-10T15:24:00Z"/>
          <w:rFonts w:ascii="Times New Roman" w:hAnsi="Times New Roman" w:cs="Times New Roman"/>
          <w:smallCaps/>
          <w:lang w:val="en-GB"/>
        </w:rPr>
      </w:pPr>
      <w:ins w:id="586" w:author="Elsa Oréal" w:date="2020-01-10T15:24:00Z">
        <w:r w:rsidRPr="00AB5225">
          <w:rPr>
            <w:rFonts w:ascii="Times New Roman" w:hAnsi="Times New Roman" w:cs="Times New Roman"/>
            <w:smallCaps/>
            <w:lang w:val="en-GB"/>
          </w:rPr>
          <w:t xml:space="preserve">quot </w:t>
        </w:r>
        <w:r w:rsidRPr="00AB5225">
          <w:rPr>
            <w:rFonts w:ascii="Times New Roman" w:hAnsi="Times New Roman" w:cs="Times New Roman"/>
            <w:smallCaps/>
            <w:lang w:val="en-GB"/>
          </w:rPr>
          <w:tab/>
        </w:r>
        <w:r w:rsidRPr="00852121">
          <w:rPr>
            <w:rFonts w:ascii="Times New Roman" w:hAnsi="Times New Roman" w:cs="Times New Roman"/>
            <w:lang w:val="en-GB"/>
          </w:rPr>
          <w:t>quotative</w:t>
        </w:r>
      </w:ins>
    </w:p>
    <w:p w14:paraId="53A5D13B" w14:textId="77777777" w:rsidR="00605E65" w:rsidRPr="00AB5225" w:rsidRDefault="00605E65" w:rsidP="00605E65">
      <w:pPr>
        <w:spacing w:line="276" w:lineRule="auto"/>
        <w:jc w:val="both"/>
        <w:rPr>
          <w:ins w:id="587" w:author="Elsa Oréal" w:date="2020-01-10T15:24:00Z"/>
          <w:rFonts w:ascii="Times New Roman" w:hAnsi="Times New Roman" w:cs="Times New Roman"/>
          <w:smallCaps/>
          <w:lang w:val="en-GB"/>
        </w:rPr>
      </w:pPr>
      <w:ins w:id="588" w:author="Elsa Oréal" w:date="2020-01-10T15:24:00Z">
        <w:r w:rsidRPr="00AB5225">
          <w:rPr>
            <w:rFonts w:ascii="Times New Roman" w:hAnsi="Times New Roman" w:cs="Times New Roman"/>
            <w:smallCaps/>
            <w:lang w:val="en-GB"/>
          </w:rPr>
          <w:t>rel</w:t>
        </w:r>
        <w:r>
          <w:rPr>
            <w:rFonts w:ascii="Times New Roman" w:hAnsi="Times New Roman" w:cs="Times New Roman"/>
            <w:smallCaps/>
            <w:lang w:val="en-GB"/>
          </w:rPr>
          <w:tab/>
        </w:r>
        <w:r>
          <w:rPr>
            <w:rFonts w:ascii="Times New Roman" w:hAnsi="Times New Roman" w:cs="Times New Roman"/>
            <w:smallCaps/>
            <w:lang w:val="en-GB"/>
          </w:rPr>
          <w:tab/>
        </w:r>
        <w:r w:rsidRPr="00852121">
          <w:rPr>
            <w:rFonts w:ascii="Times New Roman" w:hAnsi="Times New Roman" w:cs="Times New Roman"/>
            <w:lang w:val="en-GB"/>
          </w:rPr>
          <w:t>relative</w:t>
        </w:r>
      </w:ins>
    </w:p>
    <w:p w14:paraId="1B58AF35" w14:textId="25488EEF" w:rsidR="00605E65" w:rsidRPr="00AB5225" w:rsidRDefault="00605E65" w:rsidP="00605E65">
      <w:pPr>
        <w:spacing w:line="276" w:lineRule="auto"/>
        <w:jc w:val="both"/>
        <w:rPr>
          <w:ins w:id="589" w:author="Elsa Oréal" w:date="2020-01-10T15:24:00Z"/>
          <w:rFonts w:ascii="Times New Roman" w:hAnsi="Times New Roman" w:cs="Times New Roman"/>
          <w:smallCaps/>
          <w:lang w:val="en-GB"/>
        </w:rPr>
      </w:pPr>
      <w:ins w:id="590" w:author="Elsa Oréal" w:date="2020-01-10T15:24:00Z">
        <w:r w:rsidRPr="00AB5225">
          <w:rPr>
            <w:rFonts w:ascii="Times New Roman" w:hAnsi="Times New Roman" w:cs="Times New Roman"/>
            <w:smallCaps/>
            <w:lang w:val="en-GB"/>
          </w:rPr>
          <w:t>resul</w:t>
        </w:r>
        <w:r>
          <w:rPr>
            <w:rFonts w:ascii="Times New Roman" w:hAnsi="Times New Roman" w:cs="Times New Roman"/>
            <w:smallCaps/>
            <w:lang w:val="en-GB"/>
          </w:rPr>
          <w:tab/>
        </w:r>
        <w:r w:rsidRPr="00852121">
          <w:rPr>
            <w:rFonts w:ascii="Times New Roman" w:hAnsi="Times New Roman" w:cs="Times New Roman"/>
            <w:lang w:val="en-GB"/>
          </w:rPr>
          <w:t>resultative</w:t>
        </w:r>
      </w:ins>
    </w:p>
    <w:p w14:paraId="344657E0" w14:textId="6BA02B4E" w:rsidR="00605E65" w:rsidRPr="00AB5225" w:rsidRDefault="00605E65" w:rsidP="00605E65">
      <w:pPr>
        <w:spacing w:line="276" w:lineRule="auto"/>
        <w:jc w:val="both"/>
        <w:rPr>
          <w:ins w:id="591" w:author="Elsa Oréal" w:date="2020-01-10T15:24:00Z"/>
          <w:rFonts w:ascii="Times New Roman" w:hAnsi="Times New Roman" w:cs="Times New Roman"/>
          <w:smallCaps/>
          <w:lang w:val="en-GB"/>
        </w:rPr>
      </w:pPr>
      <w:ins w:id="592" w:author="Elsa Oréal" w:date="2020-01-10T15:24:00Z">
        <w:r w:rsidRPr="00AB5225">
          <w:rPr>
            <w:rFonts w:ascii="Times New Roman" w:hAnsi="Times New Roman" w:cs="Times New Roman"/>
            <w:smallCaps/>
            <w:lang w:val="en-GB"/>
          </w:rPr>
          <w:t>sg</w:t>
        </w:r>
        <w:r>
          <w:rPr>
            <w:rFonts w:ascii="Times New Roman" w:hAnsi="Times New Roman" w:cs="Times New Roman"/>
            <w:smallCaps/>
            <w:lang w:val="en-GB"/>
          </w:rPr>
          <w:tab/>
        </w:r>
        <w:r>
          <w:rPr>
            <w:rFonts w:ascii="Times New Roman" w:hAnsi="Times New Roman" w:cs="Times New Roman"/>
            <w:smallCaps/>
            <w:lang w:val="en-GB"/>
          </w:rPr>
          <w:tab/>
        </w:r>
        <w:r w:rsidR="00C20DE3">
          <w:rPr>
            <w:rFonts w:ascii="Times New Roman" w:hAnsi="Times New Roman" w:cs="Times New Roman"/>
            <w:smallCaps/>
            <w:lang w:val="en-GB"/>
          </w:rPr>
          <w:tab/>
        </w:r>
        <w:r w:rsidRPr="00852121">
          <w:rPr>
            <w:rFonts w:ascii="Times New Roman" w:hAnsi="Times New Roman" w:cs="Times New Roman"/>
            <w:lang w:val="en-GB"/>
          </w:rPr>
          <w:t>singular</w:t>
        </w:r>
      </w:ins>
    </w:p>
    <w:p w14:paraId="14530DF9" w14:textId="3F9FD0CB" w:rsidR="00605E65" w:rsidRPr="00FE5FA6" w:rsidRDefault="00605E65" w:rsidP="00605E65">
      <w:pPr>
        <w:rPr>
          <w:ins w:id="593" w:author="Elsa Oréal" w:date="2020-01-10T15:23:00Z"/>
          <w:rFonts w:ascii="Times New Roman" w:hAnsi="Times New Roman" w:cs="Times New Roman"/>
          <w:smallCaps/>
          <w:lang w:val="en-GB"/>
        </w:rPr>
      </w:pPr>
      <w:ins w:id="594" w:author="Elsa Oréal" w:date="2020-01-10T15:24:00Z">
        <w:r>
          <w:rPr>
            <w:rFonts w:ascii="Times New Roman" w:hAnsi="Times New Roman" w:cs="Times New Roman"/>
            <w:smallCaps/>
            <w:lang w:val="en-GB"/>
          </w:rPr>
          <w:t>stat</w:t>
        </w:r>
        <w:r w:rsidRPr="00AB5225">
          <w:rPr>
            <w:rFonts w:ascii="Times New Roman" w:hAnsi="Times New Roman" w:cs="Times New Roman"/>
            <w:smallCaps/>
            <w:lang w:val="en-GB"/>
          </w:rPr>
          <w:t xml:space="preserve"> </w:t>
        </w:r>
        <w:r w:rsidRPr="00AB5225">
          <w:rPr>
            <w:rFonts w:ascii="Times New Roman" w:hAnsi="Times New Roman" w:cs="Times New Roman"/>
            <w:smallCaps/>
            <w:lang w:val="en-GB"/>
          </w:rPr>
          <w:tab/>
        </w:r>
        <w:r w:rsidRPr="00AB5225">
          <w:rPr>
            <w:rFonts w:ascii="Times New Roman" w:hAnsi="Times New Roman" w:cs="Times New Roman"/>
            <w:smallCaps/>
            <w:lang w:val="en-GB"/>
          </w:rPr>
          <w:tab/>
        </w:r>
        <w:r>
          <w:rPr>
            <w:rFonts w:ascii="Times New Roman" w:hAnsi="Times New Roman" w:cs="Times New Roman"/>
            <w:lang w:val="en-GB"/>
          </w:rPr>
          <w:t>stative</w:t>
        </w:r>
      </w:ins>
    </w:p>
    <w:p w14:paraId="514BD1E9" w14:textId="77777777" w:rsidR="00605E65" w:rsidRDefault="00605E65" w:rsidP="001665BE">
      <w:pPr>
        <w:spacing w:line="276" w:lineRule="auto"/>
        <w:jc w:val="both"/>
        <w:rPr>
          <w:ins w:id="595" w:author="Elsa Oréal" w:date="2020-01-10T15:22:00Z"/>
          <w:rFonts w:ascii="Times New Roman" w:hAnsi="Times New Roman" w:cs="Times New Roman"/>
          <w:lang w:val="en-GB"/>
        </w:rPr>
      </w:pPr>
    </w:p>
    <w:p w14:paraId="032D1795" w14:textId="0F75C9B4"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Acknowledgments</w:t>
      </w:r>
    </w:p>
    <w:p w14:paraId="73EE6047" w14:textId="7307A153"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My thanks are due to Stéphane Polis for searching the Ramses database and collecting information</w:t>
      </w:r>
      <w:ins w:id="596" w:author="Albion M. Butters" w:date="2019-12-19T14:00:00Z">
        <w:r w:rsidR="00134E5F">
          <w:rPr>
            <w:rFonts w:ascii="Times New Roman" w:hAnsi="Times New Roman" w:cs="Times New Roman"/>
            <w:lang w:val="en-GB"/>
          </w:rPr>
          <w:t xml:space="preserve"> </w:t>
        </w:r>
      </w:ins>
      <w:ins w:id="597" w:author="Albion M. Butters" w:date="2019-12-19T17:12:00Z">
        <w:r w:rsidR="00134E5F" w:rsidRPr="00AC49E8">
          <w:rPr>
            <w:rFonts w:ascii="Times New Roman" w:hAnsi="Times New Roman" w:cs="Times New Roman"/>
            <w:lang w:val="en-GB"/>
          </w:rPr>
          <w:t xml:space="preserve">for me </w:t>
        </w:r>
      </w:ins>
      <w:r w:rsidRPr="00AC49E8">
        <w:rPr>
          <w:rFonts w:ascii="Times New Roman" w:hAnsi="Times New Roman" w:cs="Times New Roman"/>
          <w:lang w:val="en-GB"/>
        </w:rPr>
        <w:t xml:space="preserve">about the existential negations in Late Egyptian. All errors and approximations remain mine. </w:t>
      </w:r>
      <w:r w:rsidR="00627AC6" w:rsidRPr="00AC49E8">
        <w:rPr>
          <w:rFonts w:ascii="Times New Roman" w:hAnsi="Times New Roman" w:cs="Times New Roman"/>
          <w:lang w:val="en-GB"/>
        </w:rPr>
        <w:t xml:space="preserve">I am also deeply indebted to Eitan Grossman for his perceptive reading and many suggestions. </w:t>
      </w:r>
    </w:p>
    <w:p w14:paraId="1AF089FF" w14:textId="77777777" w:rsidR="001665BE" w:rsidRPr="00AC49E8" w:rsidRDefault="001665BE" w:rsidP="001665BE">
      <w:pPr>
        <w:spacing w:line="276" w:lineRule="auto"/>
        <w:jc w:val="both"/>
        <w:rPr>
          <w:rFonts w:ascii="Times New Roman" w:hAnsi="Times New Roman" w:cs="Times New Roman"/>
          <w:lang w:val="en-GB"/>
        </w:rPr>
      </w:pPr>
    </w:p>
    <w:p w14:paraId="18EAABF8" w14:textId="77777777"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References</w:t>
      </w:r>
    </w:p>
    <w:p w14:paraId="7DD402A3" w14:textId="11410F1B"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Allen, James P. 2017. </w:t>
      </w:r>
      <w:r w:rsidRPr="00AC49E8">
        <w:rPr>
          <w:rFonts w:ascii="Times New Roman" w:hAnsi="Times New Roman" w:cs="Times New Roman"/>
          <w:i/>
          <w:lang w:val="en-GB"/>
        </w:rPr>
        <w:t>A Grammar of the Ancient Egyptian Pyramid Texts</w:t>
      </w:r>
      <w:r w:rsidRPr="00AC49E8">
        <w:rPr>
          <w:rFonts w:ascii="Times New Roman" w:hAnsi="Times New Roman" w:cs="Times New Roman"/>
          <w:lang w:val="en-GB"/>
        </w:rPr>
        <w:t>. Languages of the ancient Near East 7</w:t>
      </w:r>
      <w:ins w:id="598" w:author="Elsa Oréal" w:date="2020-01-09T19:05:00Z">
        <w:r w:rsidR="004C427A">
          <w:rPr>
            <w:rFonts w:ascii="Times New Roman" w:hAnsi="Times New Roman" w:cs="Times New Roman"/>
            <w:lang w:val="en-GB"/>
          </w:rPr>
          <w:t>, Winona Lake</w:t>
        </w:r>
      </w:ins>
      <w:r w:rsidRPr="00AC49E8">
        <w:rPr>
          <w:rFonts w:ascii="Times New Roman" w:hAnsi="Times New Roman" w:cs="Times New Roman"/>
          <w:lang w:val="en-GB"/>
        </w:rPr>
        <w:t>.</w:t>
      </w:r>
    </w:p>
    <w:p w14:paraId="4976143C" w14:textId="7A506817"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Croft, William 1991. The Evolution of negation. </w:t>
      </w:r>
      <w:r w:rsidRPr="00AC49E8">
        <w:rPr>
          <w:rFonts w:ascii="Times New Roman" w:hAnsi="Times New Roman" w:cs="Times New Roman"/>
          <w:i/>
          <w:lang w:val="en-GB"/>
        </w:rPr>
        <w:t>Journal of Linguistics</w:t>
      </w:r>
      <w:r w:rsidRPr="00AC49E8">
        <w:rPr>
          <w:rFonts w:ascii="Times New Roman" w:hAnsi="Times New Roman" w:cs="Times New Roman"/>
          <w:lang w:val="en-GB"/>
        </w:rPr>
        <w:t xml:space="preserve"> 27</w:t>
      </w:r>
      <w:ins w:id="599" w:author="Elsa Oréal" w:date="2020-01-09T17:56:00Z">
        <w:r w:rsidR="00EE7766">
          <w:rPr>
            <w:rFonts w:ascii="Times New Roman" w:hAnsi="Times New Roman" w:cs="Times New Roman"/>
            <w:lang w:val="en-GB"/>
          </w:rPr>
          <w:t>,</w:t>
        </w:r>
      </w:ins>
      <w:r w:rsidRPr="00AC49E8">
        <w:rPr>
          <w:rFonts w:ascii="Times New Roman" w:hAnsi="Times New Roman" w:cs="Times New Roman"/>
          <w:lang w:val="en-GB"/>
        </w:rPr>
        <w:t xml:space="preserve"> 1</w:t>
      </w:r>
      <w:ins w:id="600" w:author="Albion M. Butters" w:date="2019-12-18T18:55:00Z">
        <w:r w:rsidR="00E30A64">
          <w:rPr>
            <w:rFonts w:ascii="Times New Roman" w:hAnsi="Times New Roman" w:cs="Times New Roman"/>
            <w:lang w:val="en-GB"/>
          </w:rPr>
          <w:t>–</w:t>
        </w:r>
      </w:ins>
      <w:r w:rsidRPr="00AC49E8">
        <w:rPr>
          <w:rFonts w:ascii="Times New Roman" w:hAnsi="Times New Roman" w:cs="Times New Roman"/>
          <w:lang w:val="en-GB"/>
        </w:rPr>
        <w:t>27.</w:t>
      </w:r>
    </w:p>
    <w:p w14:paraId="3976B9AA" w14:textId="4F2509FD" w:rsidR="00477F37" w:rsidRPr="00AC49E8" w:rsidRDefault="00B404F2" w:rsidP="00005224">
      <w:pPr>
        <w:spacing w:line="276" w:lineRule="auto"/>
        <w:jc w:val="both"/>
        <w:rPr>
          <w:rFonts w:ascii="Times New Roman" w:hAnsi="Times New Roman" w:cs="Times New Roman"/>
          <w:lang w:val="en-GB"/>
        </w:rPr>
      </w:pPr>
      <w:r w:rsidRPr="00AC49E8">
        <w:rPr>
          <w:rFonts w:ascii="Times New Roman" w:hAnsi="Times New Roman" w:cs="Times New Roman"/>
          <w:lang w:val="en-GB"/>
        </w:rPr>
        <w:t>Goldwasser, Orly &amp; Colette Grinevald 2012. What are determinatives good for?. In: Eitan Grossman, Stéphane Polis</w:t>
      </w:r>
      <w:ins w:id="601" w:author="Elsa Oréal" w:date="2020-01-09T17:56:00Z">
        <w:r w:rsidR="00585C3C">
          <w:rPr>
            <w:rFonts w:ascii="Times New Roman" w:hAnsi="Times New Roman" w:cs="Times New Roman"/>
            <w:lang w:val="en-GB"/>
          </w:rPr>
          <w:t>,</w:t>
        </w:r>
      </w:ins>
      <w:r w:rsidRPr="00AC49E8">
        <w:rPr>
          <w:rFonts w:ascii="Times New Roman" w:hAnsi="Times New Roman" w:cs="Times New Roman"/>
          <w:lang w:val="en-GB"/>
        </w:rPr>
        <w:t xml:space="preserve"> Jean Winand (ed), </w:t>
      </w:r>
      <w:r w:rsidRPr="00AC49E8">
        <w:rPr>
          <w:rFonts w:ascii="Times New Roman" w:hAnsi="Times New Roman" w:cs="Times New Roman"/>
          <w:i/>
          <w:lang w:val="en-GB"/>
        </w:rPr>
        <w:t>Lexical semantics in Ancient Egyptian</w:t>
      </w:r>
      <w:ins w:id="602" w:author="Elsa Oréal" w:date="2020-01-09T17:56:00Z">
        <w:r w:rsidR="006F37A0">
          <w:rPr>
            <w:rFonts w:ascii="Times New Roman" w:hAnsi="Times New Roman" w:cs="Times New Roman"/>
            <w:lang w:val="en-GB"/>
          </w:rPr>
          <w:t>.</w:t>
        </w:r>
      </w:ins>
      <w:r w:rsidRPr="00AC49E8">
        <w:rPr>
          <w:rFonts w:ascii="Times New Roman" w:hAnsi="Times New Roman" w:cs="Times New Roman"/>
          <w:lang w:val="en-GB"/>
        </w:rPr>
        <w:t xml:space="preserve"> Lingua Aegyptia Studia Monographica 9, Hamburg, 17</w:t>
      </w:r>
      <w:ins w:id="603" w:author="Albion M. Butters" w:date="2019-12-18T18:55:00Z">
        <w:r w:rsidR="00E30A64">
          <w:rPr>
            <w:rFonts w:ascii="Times New Roman" w:hAnsi="Times New Roman" w:cs="Times New Roman"/>
            <w:lang w:val="en-GB"/>
          </w:rPr>
          <w:t>–</w:t>
        </w:r>
      </w:ins>
      <w:r w:rsidRPr="00AC49E8">
        <w:rPr>
          <w:rFonts w:ascii="Times New Roman" w:hAnsi="Times New Roman" w:cs="Times New Roman"/>
          <w:lang w:val="en-GB"/>
        </w:rPr>
        <w:t>53.</w:t>
      </w:r>
    </w:p>
    <w:p w14:paraId="3882EA06" w14:textId="550B6FBE" w:rsidR="009B2A3B" w:rsidRPr="00AC49E8" w:rsidRDefault="009B2A3B" w:rsidP="00005224">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Grossman, Eitan &amp; Stéphane Polis. </w:t>
      </w:r>
      <w:r w:rsidR="00375E0D" w:rsidRPr="00AC49E8">
        <w:rPr>
          <w:rFonts w:ascii="Times New Roman" w:hAnsi="Times New Roman" w:cs="Times New Roman"/>
          <w:lang w:val="en-GB"/>
        </w:rPr>
        <w:t xml:space="preserve">2014. </w:t>
      </w:r>
      <w:r w:rsidRPr="00AC49E8">
        <w:rPr>
          <w:rFonts w:ascii="Times New Roman" w:hAnsi="Times New Roman" w:cs="Times New Roman"/>
          <w:lang w:val="en-GB"/>
        </w:rPr>
        <w:t>On the pragmatics of subjectification: The grammaticalization of verbless allative futures (with a case study in Ancient Egyptian).</w:t>
      </w:r>
      <w:r w:rsidRPr="00AC49E8">
        <w:rPr>
          <w:lang w:val="en-GB"/>
        </w:rPr>
        <w:t xml:space="preserve"> </w:t>
      </w:r>
      <w:r w:rsidRPr="00AC49E8">
        <w:rPr>
          <w:rFonts w:ascii="Times New Roman" w:hAnsi="Times New Roman" w:cs="Times New Roman"/>
          <w:i/>
          <w:lang w:val="en-GB"/>
        </w:rPr>
        <w:t>Acta Linguistica Hafniensia</w:t>
      </w:r>
      <w:r w:rsidR="00D344E8" w:rsidRPr="00AC49E8">
        <w:rPr>
          <w:rFonts w:ascii="Times New Roman" w:hAnsi="Times New Roman" w:cs="Times New Roman"/>
          <w:lang w:val="en-GB"/>
        </w:rPr>
        <w:t xml:space="preserve"> 46.1</w:t>
      </w:r>
      <w:r w:rsidRPr="00AC49E8">
        <w:rPr>
          <w:rFonts w:ascii="Times New Roman" w:hAnsi="Times New Roman" w:cs="Times New Roman"/>
          <w:lang w:val="en-GB"/>
        </w:rPr>
        <w:t>, 25</w:t>
      </w:r>
      <w:ins w:id="604" w:author="Albion M. Butters" w:date="2019-12-18T18:55:00Z">
        <w:r w:rsidR="00E30A64">
          <w:rPr>
            <w:rFonts w:ascii="Times New Roman" w:hAnsi="Times New Roman" w:cs="Times New Roman"/>
            <w:lang w:val="en-GB"/>
          </w:rPr>
          <w:t>–</w:t>
        </w:r>
      </w:ins>
      <w:r w:rsidRPr="00AC49E8">
        <w:rPr>
          <w:rFonts w:ascii="Times New Roman" w:hAnsi="Times New Roman" w:cs="Times New Roman"/>
          <w:lang w:val="en-GB"/>
        </w:rPr>
        <w:t xml:space="preserve">63. </w:t>
      </w:r>
    </w:p>
    <w:p w14:paraId="2E39DF54" w14:textId="02038650" w:rsidR="00CA04D9" w:rsidRPr="00AC49E8" w:rsidRDefault="00CA04D9" w:rsidP="00005224">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Grossman, Eitan &amp; Tonio Sebastian Richter. 2014. </w:t>
      </w:r>
      <w:r w:rsidR="00BB351E" w:rsidRPr="00AC49E8">
        <w:rPr>
          <w:rFonts w:ascii="Times New Roman" w:hAnsi="Times New Roman" w:cs="Times New Roman"/>
          <w:lang w:val="en-GB"/>
        </w:rPr>
        <w:t>The Egyptian-Coptic language</w:t>
      </w:r>
      <w:ins w:id="605" w:author="Albion M. Butters" w:date="2019-12-19T11:44:00Z">
        <w:r w:rsidR="00DE3CD7">
          <w:rPr>
            <w:rFonts w:ascii="Times New Roman" w:hAnsi="Times New Roman" w:cs="Times New Roman"/>
            <w:lang w:val="en-GB"/>
          </w:rPr>
          <w:t>:</w:t>
        </w:r>
      </w:ins>
      <w:r w:rsidR="00BB351E" w:rsidRPr="00AC49E8">
        <w:rPr>
          <w:rFonts w:ascii="Times New Roman" w:hAnsi="Times New Roman" w:cs="Times New Roman"/>
          <w:lang w:val="en-GB"/>
        </w:rPr>
        <w:t xml:space="preserve"> its setting in space, time and culture. </w:t>
      </w:r>
      <w:r w:rsidR="00005224" w:rsidRPr="00AC49E8">
        <w:rPr>
          <w:rFonts w:ascii="Times New Roman" w:hAnsi="Times New Roman" w:cs="Times New Roman"/>
          <w:lang w:val="en-GB"/>
        </w:rPr>
        <w:t>In</w:t>
      </w:r>
      <w:ins w:id="606" w:author="Albion M. Butters" w:date="2019-12-19T11:44:00Z">
        <w:r w:rsidR="00DE3CD7">
          <w:rPr>
            <w:rFonts w:ascii="Times New Roman" w:hAnsi="Times New Roman" w:cs="Times New Roman"/>
            <w:lang w:val="en-GB"/>
          </w:rPr>
          <w:t>:</w:t>
        </w:r>
      </w:ins>
      <w:r w:rsidR="00005224" w:rsidRPr="00AC49E8">
        <w:rPr>
          <w:rFonts w:ascii="Times New Roman" w:hAnsi="Times New Roman" w:cs="Times New Roman"/>
          <w:lang w:val="en-GB"/>
        </w:rPr>
        <w:t xml:space="preserve"> Eitan Grossman, Martin Haspelmath, Tonio Sebastian Richter (ed), </w:t>
      </w:r>
      <w:r w:rsidR="00005224" w:rsidRPr="00AC49E8">
        <w:rPr>
          <w:rFonts w:ascii="Times New Roman" w:hAnsi="Times New Roman" w:cs="Times New Roman"/>
          <w:i/>
          <w:lang w:val="en-GB"/>
        </w:rPr>
        <w:t>Egyptian-Coptic Linguistics in Typological Perspective</w:t>
      </w:r>
      <w:ins w:id="607" w:author="Elsa Oréal" w:date="2020-01-09T17:57:00Z">
        <w:r w:rsidR="00BE7C0F">
          <w:rPr>
            <w:rFonts w:ascii="Times New Roman" w:hAnsi="Times New Roman" w:cs="Times New Roman"/>
            <w:lang w:val="en-GB"/>
          </w:rPr>
          <w:t>.</w:t>
        </w:r>
      </w:ins>
      <w:r w:rsidR="00BB351E" w:rsidRPr="00AC49E8">
        <w:rPr>
          <w:rFonts w:ascii="Times New Roman" w:hAnsi="Times New Roman" w:cs="Times New Roman"/>
          <w:lang w:val="en-GB"/>
        </w:rPr>
        <w:t xml:space="preserve"> </w:t>
      </w:r>
      <w:r w:rsidR="00005224" w:rsidRPr="00AC49E8">
        <w:rPr>
          <w:rFonts w:ascii="Times New Roman" w:hAnsi="Times New Roman" w:cs="Times New Roman"/>
          <w:lang w:val="en-GB"/>
        </w:rPr>
        <w:t>Empirical Approaches to Language Typology 55</w:t>
      </w:r>
      <w:r w:rsidR="00BB351E" w:rsidRPr="00AC49E8">
        <w:rPr>
          <w:rFonts w:ascii="Times New Roman" w:hAnsi="Times New Roman" w:cs="Times New Roman"/>
          <w:lang w:val="en-GB"/>
        </w:rPr>
        <w:t xml:space="preserve">, </w:t>
      </w:r>
      <w:r w:rsidR="00163624" w:rsidRPr="00AC49E8">
        <w:rPr>
          <w:rFonts w:ascii="Times New Roman" w:hAnsi="Times New Roman" w:cs="Times New Roman"/>
          <w:lang w:val="en-GB"/>
        </w:rPr>
        <w:t>69</w:t>
      </w:r>
      <w:ins w:id="608" w:author="Albion M. Butters" w:date="2019-12-18T18:56:00Z">
        <w:r w:rsidR="00E30A64">
          <w:rPr>
            <w:rFonts w:ascii="Times New Roman" w:hAnsi="Times New Roman" w:cs="Times New Roman"/>
            <w:lang w:val="en-GB"/>
          </w:rPr>
          <w:t>–</w:t>
        </w:r>
      </w:ins>
      <w:r w:rsidR="00163624" w:rsidRPr="00AC49E8">
        <w:rPr>
          <w:rFonts w:ascii="Times New Roman" w:hAnsi="Times New Roman" w:cs="Times New Roman"/>
          <w:lang w:val="en-GB"/>
        </w:rPr>
        <w:t>101</w:t>
      </w:r>
      <w:r w:rsidR="00BB351E" w:rsidRPr="00AC49E8">
        <w:rPr>
          <w:rFonts w:ascii="Times New Roman" w:hAnsi="Times New Roman" w:cs="Times New Roman"/>
          <w:lang w:val="en-GB"/>
        </w:rPr>
        <w:t>.</w:t>
      </w:r>
    </w:p>
    <w:p w14:paraId="51F326B9" w14:textId="61525BF7"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Loprieno, Antonio 1991. Focus, mood and negative forms: Middle Egyptian syntactic paradigms and diachrony. In</w:t>
      </w:r>
      <w:ins w:id="609" w:author="Elsa Oréal" w:date="2020-01-09T17:16:00Z">
        <w:r w:rsidR="001445A1">
          <w:rPr>
            <w:rFonts w:ascii="Times New Roman" w:hAnsi="Times New Roman" w:cs="Times New Roman"/>
            <w:lang w:val="en-GB"/>
          </w:rPr>
          <w:t>:</w:t>
        </w:r>
      </w:ins>
      <w:r w:rsidRPr="00AC49E8">
        <w:rPr>
          <w:rFonts w:ascii="Times New Roman" w:hAnsi="Times New Roman" w:cs="Times New Roman"/>
          <w:lang w:val="en-GB"/>
        </w:rPr>
        <w:t xml:space="preserve"> </w:t>
      </w:r>
      <w:ins w:id="610" w:author="Elsa Oréal" w:date="2020-01-09T17:18:00Z">
        <w:r w:rsidR="00BE5CEC" w:rsidRPr="00AC49E8">
          <w:rPr>
            <w:rFonts w:ascii="Times New Roman" w:hAnsi="Times New Roman" w:cs="Times New Roman"/>
            <w:lang w:val="en-GB"/>
          </w:rPr>
          <w:t xml:space="preserve">Antonio </w:t>
        </w:r>
      </w:ins>
      <w:r w:rsidRPr="00AC49E8">
        <w:rPr>
          <w:rFonts w:ascii="Times New Roman" w:hAnsi="Times New Roman" w:cs="Times New Roman"/>
          <w:lang w:val="en-GB"/>
        </w:rPr>
        <w:t>Loprieno</w:t>
      </w:r>
      <w:ins w:id="611" w:author="Elsa Oréal" w:date="2020-01-09T17:18:00Z">
        <w:r w:rsidR="00BE5CEC">
          <w:rPr>
            <w:rFonts w:ascii="Times New Roman" w:hAnsi="Times New Roman" w:cs="Times New Roman"/>
            <w:lang w:val="en-GB"/>
          </w:rPr>
          <w:t xml:space="preserve"> </w:t>
        </w:r>
      </w:ins>
      <w:r w:rsidRPr="00AC49E8">
        <w:rPr>
          <w:rFonts w:ascii="Times New Roman" w:hAnsi="Times New Roman" w:cs="Times New Roman"/>
          <w:lang w:val="en-GB"/>
        </w:rPr>
        <w:t xml:space="preserve">(ed), </w:t>
      </w:r>
      <w:r w:rsidRPr="00AC49E8">
        <w:rPr>
          <w:rFonts w:ascii="Times New Roman" w:hAnsi="Times New Roman" w:cs="Times New Roman"/>
          <w:i/>
          <w:lang w:val="en-GB"/>
        </w:rPr>
        <w:t>Proceedings of the second international conference on Egyptian grammar (Crossroads II): Los Angeles, October 17-20</w:t>
      </w:r>
      <w:r w:rsidRPr="00AC49E8">
        <w:rPr>
          <w:rFonts w:ascii="Times New Roman" w:hAnsi="Times New Roman" w:cs="Times New Roman"/>
          <w:lang w:val="en-GB"/>
        </w:rPr>
        <w:t xml:space="preserve">, </w:t>
      </w:r>
      <w:r w:rsidRPr="00AC49E8">
        <w:rPr>
          <w:rFonts w:ascii="Times New Roman" w:hAnsi="Times New Roman" w:cs="Times New Roman"/>
          <w:i/>
          <w:lang w:val="en-GB"/>
        </w:rPr>
        <w:t>1990</w:t>
      </w:r>
      <w:ins w:id="612" w:author="Elsa Oréal" w:date="2020-01-09T18:02:00Z">
        <w:r w:rsidR="00BE7C0F">
          <w:rPr>
            <w:rFonts w:ascii="Times New Roman" w:hAnsi="Times New Roman" w:cs="Times New Roman"/>
            <w:lang w:val="en-GB"/>
          </w:rPr>
          <w:t>.</w:t>
        </w:r>
      </w:ins>
      <w:r w:rsidRPr="00AC49E8">
        <w:rPr>
          <w:rFonts w:ascii="Times New Roman" w:hAnsi="Times New Roman" w:cs="Times New Roman"/>
          <w:lang w:val="en-GB"/>
        </w:rPr>
        <w:t xml:space="preserve"> </w:t>
      </w:r>
      <w:ins w:id="613" w:author="Elsa Oréal" w:date="2020-01-09T17:59:00Z">
        <w:r w:rsidR="006C2769" w:rsidRPr="00D14FE2">
          <w:rPr>
            <w:rFonts w:ascii="Times New Roman" w:hAnsi="Times New Roman" w:cs="Times New Roman"/>
            <w:lang w:val="en-GB"/>
          </w:rPr>
          <w:t>Lingua</w:t>
        </w:r>
        <w:r w:rsidR="006C2769" w:rsidRPr="006C2769">
          <w:rPr>
            <w:rFonts w:ascii="Times New Roman" w:hAnsi="Times New Roman" w:cs="Times New Roman"/>
            <w:i/>
            <w:lang w:val="en-GB"/>
          </w:rPr>
          <w:t xml:space="preserve"> </w:t>
        </w:r>
        <w:r w:rsidR="006C2769" w:rsidRPr="00D14FE2">
          <w:rPr>
            <w:rFonts w:ascii="Times New Roman" w:hAnsi="Times New Roman" w:cs="Times New Roman"/>
            <w:lang w:val="en-GB"/>
          </w:rPr>
          <w:t>Aegyptia</w:t>
        </w:r>
        <w:r w:rsidR="006C2769">
          <w:rPr>
            <w:rFonts w:ascii="Times New Roman" w:hAnsi="Times New Roman" w:cs="Times New Roman"/>
            <w:lang w:val="en-GB"/>
          </w:rPr>
          <w:t xml:space="preserve"> 1, </w:t>
        </w:r>
        <w:r w:rsidR="006C2769" w:rsidRPr="00AC49E8">
          <w:rPr>
            <w:rFonts w:ascii="Times New Roman" w:hAnsi="Times New Roman" w:cs="Times New Roman"/>
            <w:lang w:val="en-GB"/>
          </w:rPr>
          <w:t>Göttingen</w:t>
        </w:r>
        <w:r w:rsidR="006C2769">
          <w:rPr>
            <w:rFonts w:ascii="Times New Roman" w:hAnsi="Times New Roman" w:cs="Times New Roman"/>
            <w:lang w:val="en-GB"/>
          </w:rPr>
          <w:t xml:space="preserve">, </w:t>
        </w:r>
      </w:ins>
      <w:r w:rsidRPr="00AC49E8">
        <w:rPr>
          <w:rFonts w:ascii="Times New Roman" w:hAnsi="Times New Roman" w:cs="Times New Roman"/>
          <w:lang w:val="en-GB"/>
        </w:rPr>
        <w:t>201</w:t>
      </w:r>
      <w:ins w:id="614" w:author="Albion M. Butters" w:date="2019-12-19T08:14:00Z">
        <w:r w:rsidR="00F1455F">
          <w:rPr>
            <w:rFonts w:ascii="Times New Roman" w:hAnsi="Times New Roman" w:cs="Times New Roman"/>
            <w:lang w:val="en-GB"/>
          </w:rPr>
          <w:t>–</w:t>
        </w:r>
      </w:ins>
      <w:r w:rsidRPr="00AC49E8">
        <w:rPr>
          <w:rFonts w:ascii="Times New Roman" w:hAnsi="Times New Roman" w:cs="Times New Roman"/>
          <w:lang w:val="en-GB"/>
        </w:rPr>
        <w:t xml:space="preserve">226. </w:t>
      </w:r>
    </w:p>
    <w:p w14:paraId="7F843727" w14:textId="59AF0903" w:rsidR="00FF67A4" w:rsidRPr="00AC49E8" w:rsidRDefault="00FF67A4"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Loprieno, Antonio. 1995. </w:t>
      </w:r>
      <w:r w:rsidRPr="00AC49E8">
        <w:rPr>
          <w:rFonts w:ascii="Times New Roman" w:hAnsi="Times New Roman" w:cs="Times New Roman"/>
          <w:i/>
          <w:lang w:val="en-GB"/>
        </w:rPr>
        <w:t>Ancient Egyptian</w:t>
      </w:r>
      <w:ins w:id="615" w:author="Albion M. Butters" w:date="2019-12-19T11:44:00Z">
        <w:r w:rsidR="00DE3CD7">
          <w:rPr>
            <w:rFonts w:ascii="Times New Roman" w:hAnsi="Times New Roman" w:cs="Times New Roman"/>
            <w:i/>
            <w:lang w:val="en-GB"/>
          </w:rPr>
          <w:t>:</w:t>
        </w:r>
      </w:ins>
      <w:r w:rsidR="00607D59" w:rsidRPr="00AC49E8">
        <w:rPr>
          <w:rFonts w:ascii="Times New Roman" w:hAnsi="Times New Roman" w:cs="Times New Roman"/>
          <w:i/>
          <w:lang w:val="en-GB"/>
        </w:rPr>
        <w:t xml:space="preserve"> A Linguistic Introduction</w:t>
      </w:r>
      <w:ins w:id="616" w:author="Elsa Oréal" w:date="2020-01-09T19:01:00Z">
        <w:r w:rsidR="0063180A">
          <w:rPr>
            <w:rFonts w:ascii="Times New Roman" w:hAnsi="Times New Roman" w:cs="Times New Roman"/>
            <w:lang w:val="en-GB"/>
          </w:rPr>
          <w:t>,</w:t>
        </w:r>
      </w:ins>
      <w:r w:rsidRPr="00AC49E8">
        <w:rPr>
          <w:rFonts w:ascii="Times New Roman" w:hAnsi="Times New Roman" w:cs="Times New Roman"/>
          <w:lang w:val="en-GB"/>
        </w:rPr>
        <w:t xml:space="preserve"> </w:t>
      </w:r>
      <w:r w:rsidR="00607D59" w:rsidRPr="00AC49E8">
        <w:rPr>
          <w:rFonts w:ascii="Times New Roman" w:hAnsi="Times New Roman" w:cs="Times New Roman"/>
          <w:lang w:val="en-GB"/>
        </w:rPr>
        <w:t xml:space="preserve">Cambridge. </w:t>
      </w:r>
    </w:p>
    <w:p w14:paraId="1A20BC78" w14:textId="6CE3C2CB" w:rsidR="00A1553E" w:rsidRPr="00AC49E8" w:rsidRDefault="00A1553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lastRenderedPageBreak/>
        <w:t>Loprieno, Antonio &amp;</w:t>
      </w:r>
      <w:r w:rsidRPr="00AC49E8">
        <w:rPr>
          <w:lang w:val="en-GB"/>
        </w:rPr>
        <w:t xml:space="preserve"> </w:t>
      </w:r>
      <w:r w:rsidRPr="00AC49E8">
        <w:rPr>
          <w:rFonts w:ascii="Times New Roman" w:hAnsi="Times New Roman" w:cs="Times New Roman"/>
          <w:lang w:val="en-GB"/>
        </w:rPr>
        <w:t xml:space="preserve">Matthias Müller 2012. Ancient Egyptian and Coptic. In: </w:t>
      </w:r>
      <w:r w:rsidR="005A48FB" w:rsidRPr="00AC49E8">
        <w:rPr>
          <w:rFonts w:ascii="Times New Roman" w:hAnsi="Times New Roman" w:cs="Times New Roman"/>
          <w:lang w:val="en-GB"/>
        </w:rPr>
        <w:t>Zygmunt Frajzyngier</w:t>
      </w:r>
      <w:ins w:id="617" w:author="Elsa Oréal" w:date="2020-01-09T17:59:00Z">
        <w:r w:rsidR="00AD1EE6">
          <w:rPr>
            <w:rFonts w:ascii="Times New Roman" w:hAnsi="Times New Roman" w:cs="Times New Roman"/>
            <w:lang w:val="en-GB"/>
          </w:rPr>
          <w:t>,</w:t>
        </w:r>
      </w:ins>
      <w:r w:rsidR="005A48FB" w:rsidRPr="00AC49E8">
        <w:rPr>
          <w:rFonts w:ascii="Times New Roman" w:hAnsi="Times New Roman" w:cs="Times New Roman"/>
          <w:lang w:val="en-GB"/>
        </w:rPr>
        <w:t xml:space="preserve"> Erin Shay (ed), </w:t>
      </w:r>
      <w:r w:rsidRPr="00AC49E8">
        <w:rPr>
          <w:rFonts w:ascii="Times New Roman" w:hAnsi="Times New Roman" w:cs="Times New Roman"/>
          <w:i/>
          <w:lang w:val="en-GB"/>
        </w:rPr>
        <w:t>The Afroasiatic Languages</w:t>
      </w:r>
      <w:r w:rsidRPr="00AC49E8">
        <w:rPr>
          <w:rFonts w:ascii="Times New Roman" w:hAnsi="Times New Roman" w:cs="Times New Roman"/>
          <w:lang w:val="en-GB"/>
        </w:rPr>
        <w:t xml:space="preserve">, </w:t>
      </w:r>
      <w:ins w:id="618" w:author="Elsa Oréal" w:date="2020-01-09T18:00:00Z">
        <w:r w:rsidR="00CA71F1">
          <w:rPr>
            <w:rFonts w:ascii="Times New Roman" w:hAnsi="Times New Roman" w:cs="Times New Roman"/>
            <w:lang w:val="en-GB"/>
          </w:rPr>
          <w:t xml:space="preserve">Cambridge, </w:t>
        </w:r>
      </w:ins>
      <w:r w:rsidRPr="00AC49E8">
        <w:rPr>
          <w:rFonts w:ascii="Times New Roman" w:hAnsi="Times New Roman" w:cs="Times New Roman"/>
          <w:lang w:val="en-GB"/>
        </w:rPr>
        <w:t>102</w:t>
      </w:r>
      <w:ins w:id="619" w:author="Albion M. Butters" w:date="2019-12-19T08:14:00Z">
        <w:r w:rsidR="00F1455F">
          <w:rPr>
            <w:rFonts w:ascii="Times New Roman" w:hAnsi="Times New Roman" w:cs="Times New Roman"/>
            <w:lang w:val="en-GB"/>
          </w:rPr>
          <w:t>–</w:t>
        </w:r>
      </w:ins>
      <w:r w:rsidRPr="00AC49E8">
        <w:rPr>
          <w:rFonts w:ascii="Times New Roman" w:hAnsi="Times New Roman" w:cs="Times New Roman"/>
          <w:lang w:val="en-GB"/>
        </w:rPr>
        <w:t>144</w:t>
      </w:r>
    </w:p>
    <w:p w14:paraId="78217ABE" w14:textId="06FF74AA"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Loprieno, Antonio,</w:t>
      </w:r>
      <w:r w:rsidRPr="00AC49E8">
        <w:rPr>
          <w:lang w:val="en-GB"/>
        </w:rPr>
        <w:t xml:space="preserve"> </w:t>
      </w:r>
      <w:r w:rsidRPr="00AC49E8">
        <w:rPr>
          <w:rFonts w:ascii="Times New Roman" w:hAnsi="Times New Roman" w:cs="Times New Roman"/>
          <w:lang w:val="en-GB"/>
        </w:rPr>
        <w:t>Matthias Müller</w:t>
      </w:r>
      <w:ins w:id="620" w:author="Elsa Oréal" w:date="2020-01-09T17:17:00Z">
        <w:r w:rsidR="00CA2527">
          <w:rPr>
            <w:rFonts w:ascii="Times New Roman" w:hAnsi="Times New Roman" w:cs="Times New Roman"/>
            <w:lang w:val="en-GB"/>
          </w:rPr>
          <w:t xml:space="preserve"> &amp;</w:t>
        </w:r>
      </w:ins>
      <w:r w:rsidRPr="00AC49E8">
        <w:rPr>
          <w:rFonts w:ascii="Times New Roman" w:hAnsi="Times New Roman" w:cs="Times New Roman"/>
          <w:lang w:val="en-GB"/>
        </w:rPr>
        <w:t xml:space="preserve"> Sami Uljas 2017.</w:t>
      </w:r>
      <w:r w:rsidRPr="00AC49E8">
        <w:rPr>
          <w:lang w:val="en-GB"/>
        </w:rPr>
        <w:t xml:space="preserve"> </w:t>
      </w:r>
      <w:r w:rsidRPr="00AC49E8">
        <w:rPr>
          <w:rFonts w:ascii="Times New Roman" w:hAnsi="Times New Roman" w:cs="Times New Roman"/>
          <w:i/>
          <w:lang w:val="en-GB"/>
        </w:rPr>
        <w:t>Non-Verbal Predication in Ancient Egyptian</w:t>
      </w:r>
      <w:ins w:id="621" w:author="Elsa Oréal" w:date="2020-01-09T18:00:00Z">
        <w:r w:rsidR="00D14FE2">
          <w:rPr>
            <w:rFonts w:ascii="Times New Roman" w:hAnsi="Times New Roman" w:cs="Times New Roman"/>
            <w:lang w:val="en-GB"/>
          </w:rPr>
          <w:t>.</w:t>
        </w:r>
      </w:ins>
      <w:r w:rsidRPr="00AC49E8">
        <w:rPr>
          <w:rFonts w:ascii="Times New Roman" w:hAnsi="Times New Roman" w:cs="Times New Roman"/>
          <w:lang w:val="en-GB"/>
        </w:rPr>
        <w:t xml:space="preserve"> The Mouton Companions to Ancient Egyptian Series </w:t>
      </w:r>
      <w:ins w:id="622" w:author="Elsa Oréal" w:date="2020-01-09T17:17:00Z">
        <w:r w:rsidR="000C35C0">
          <w:rPr>
            <w:rFonts w:ascii="Times New Roman" w:hAnsi="Times New Roman" w:cs="Times New Roman"/>
            <w:lang w:val="en-GB"/>
          </w:rPr>
          <w:t>2</w:t>
        </w:r>
      </w:ins>
      <w:r w:rsidRPr="00AC49E8">
        <w:rPr>
          <w:rFonts w:ascii="Times New Roman" w:hAnsi="Times New Roman" w:cs="Times New Roman"/>
          <w:lang w:val="en-GB"/>
        </w:rPr>
        <w:t xml:space="preserve">. </w:t>
      </w:r>
    </w:p>
    <w:p w14:paraId="376ECEAC" w14:textId="746A985D"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Malchukov, Andrej 2013.</w:t>
      </w:r>
      <w:r w:rsidRPr="00AC49E8">
        <w:rPr>
          <w:lang w:val="en-GB"/>
        </w:rPr>
        <w:t xml:space="preserve"> </w:t>
      </w:r>
      <w:r w:rsidRPr="00AC49E8">
        <w:rPr>
          <w:rFonts w:ascii="Times New Roman" w:hAnsi="Times New Roman" w:cs="Times New Roman"/>
          <w:lang w:val="en-GB"/>
        </w:rPr>
        <w:t>Verbalization and insubordination in Siberian languages. In</w:t>
      </w:r>
      <w:ins w:id="623" w:author="Albion M. Butters" w:date="2019-12-19T11:44:00Z">
        <w:r w:rsidR="00DE3CD7">
          <w:rPr>
            <w:rFonts w:ascii="Times New Roman" w:hAnsi="Times New Roman" w:cs="Times New Roman"/>
            <w:lang w:val="en-GB"/>
          </w:rPr>
          <w:t>:</w:t>
        </w:r>
      </w:ins>
      <w:r w:rsidRPr="00AC49E8">
        <w:rPr>
          <w:rFonts w:ascii="Times New Roman" w:hAnsi="Times New Roman" w:cs="Times New Roman"/>
          <w:lang w:val="en-GB"/>
        </w:rPr>
        <w:t xml:space="preserve"> Martine Irma Robbeets, Hubert Cuyckens (ed), </w:t>
      </w:r>
      <w:r w:rsidRPr="00AC49E8">
        <w:rPr>
          <w:rFonts w:ascii="Times New Roman" w:hAnsi="Times New Roman" w:cs="Times New Roman"/>
          <w:i/>
          <w:lang w:val="en-GB"/>
        </w:rPr>
        <w:t>Shared Grammaticalization: With Special Focus on the Transeurasian Languages</w:t>
      </w:r>
      <w:ins w:id="624" w:author="Elsa Oréal" w:date="2020-01-09T18:03:00Z">
        <w:r w:rsidR="0073128B">
          <w:rPr>
            <w:rFonts w:ascii="Times New Roman" w:hAnsi="Times New Roman" w:cs="Times New Roman"/>
            <w:lang w:val="en-GB"/>
          </w:rPr>
          <w:t>.</w:t>
        </w:r>
      </w:ins>
      <w:r w:rsidRPr="00AC49E8">
        <w:rPr>
          <w:rFonts w:ascii="Times New Roman" w:hAnsi="Times New Roman" w:cs="Times New Roman"/>
          <w:lang w:val="en-GB"/>
        </w:rPr>
        <w:t xml:space="preserve"> Studies in Language Companion Series 132, 177</w:t>
      </w:r>
      <w:ins w:id="625" w:author="Albion M. Butters" w:date="2019-12-19T08:14:00Z">
        <w:r w:rsidR="00F1455F">
          <w:rPr>
            <w:rFonts w:ascii="Times New Roman" w:hAnsi="Times New Roman" w:cs="Times New Roman"/>
            <w:lang w:val="en-GB"/>
          </w:rPr>
          <w:t>–</w:t>
        </w:r>
      </w:ins>
      <w:r w:rsidRPr="00AC49E8">
        <w:rPr>
          <w:rFonts w:ascii="Times New Roman" w:hAnsi="Times New Roman" w:cs="Times New Roman"/>
          <w:lang w:val="en-GB"/>
        </w:rPr>
        <w:t>208.</w:t>
      </w:r>
    </w:p>
    <w:p w14:paraId="30FB7BDF" w14:textId="032E9584"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Meltzer, Edmund S. 1990. iw wn / nn wn + indefinite noun in Middle Egyptian. </w:t>
      </w:r>
      <w:r w:rsidRPr="00AC49E8">
        <w:rPr>
          <w:rFonts w:ascii="Times New Roman" w:hAnsi="Times New Roman" w:cs="Times New Roman"/>
          <w:i/>
          <w:lang w:val="en-GB"/>
        </w:rPr>
        <w:t xml:space="preserve">Journal of Ancient Civilizations </w:t>
      </w:r>
      <w:r w:rsidRPr="00AC49E8">
        <w:rPr>
          <w:rFonts w:ascii="Times New Roman" w:hAnsi="Times New Roman" w:cs="Times New Roman"/>
          <w:lang w:val="en-GB"/>
        </w:rPr>
        <w:t>5, 135</w:t>
      </w:r>
      <w:ins w:id="626" w:author="Albion M. Butters" w:date="2019-12-19T08:14:00Z">
        <w:r w:rsidR="00F1455F">
          <w:rPr>
            <w:rFonts w:ascii="Times New Roman" w:hAnsi="Times New Roman" w:cs="Times New Roman"/>
            <w:lang w:val="en-GB"/>
          </w:rPr>
          <w:t>–</w:t>
        </w:r>
      </w:ins>
      <w:r w:rsidRPr="00AC49E8">
        <w:rPr>
          <w:rFonts w:ascii="Times New Roman" w:hAnsi="Times New Roman" w:cs="Times New Roman"/>
          <w:lang w:val="en-GB"/>
        </w:rPr>
        <w:t>150.</w:t>
      </w:r>
    </w:p>
    <w:p w14:paraId="3ACBD641" w14:textId="5B8FCDF8"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Miestamo, Matti 2005. </w:t>
      </w:r>
      <w:r w:rsidRPr="00AC49E8">
        <w:rPr>
          <w:rFonts w:ascii="Times New Roman" w:hAnsi="Times New Roman" w:cs="Times New Roman"/>
          <w:i/>
          <w:lang w:val="en-GB"/>
        </w:rPr>
        <w:t>Standard negation: The negation of declarative verbal main clauses in a typological perspective</w:t>
      </w:r>
      <w:ins w:id="627" w:author="Elsa Oréal" w:date="2020-01-09T19:02:00Z">
        <w:r w:rsidR="0063180A">
          <w:rPr>
            <w:rFonts w:ascii="Times New Roman" w:hAnsi="Times New Roman" w:cs="Times New Roman"/>
            <w:lang w:val="en-GB"/>
          </w:rPr>
          <w:t>,</w:t>
        </w:r>
      </w:ins>
      <w:r w:rsidRPr="00AC49E8">
        <w:rPr>
          <w:rFonts w:ascii="Times New Roman" w:hAnsi="Times New Roman" w:cs="Times New Roman"/>
          <w:lang w:val="en-GB"/>
        </w:rPr>
        <w:t xml:space="preserve"> Berlin.</w:t>
      </w:r>
    </w:p>
    <w:p w14:paraId="38E756F4" w14:textId="5663FDC6"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Moers, Gerald 1993. </w:t>
      </w:r>
      <w:r w:rsidRPr="00361FC1">
        <w:rPr>
          <w:rFonts w:ascii="Times New Roman" w:hAnsi="Times New Roman" w:cs="Times New Roman"/>
          <w:lang w:val="sv-SE"/>
        </w:rPr>
        <w:t>Freie Varianten oder funktional gebundene Morpheme</w:t>
      </w:r>
      <w:ins w:id="628" w:author="Albion M. Butters" w:date="2019-12-19T12:13:00Z">
        <w:r w:rsidR="00AA394C" w:rsidRPr="00361FC1">
          <w:rPr>
            <w:rFonts w:ascii="Times New Roman" w:hAnsi="Times New Roman" w:cs="Times New Roman"/>
            <w:lang w:val="sv-SE"/>
          </w:rPr>
          <w:t>?</w:t>
        </w:r>
      </w:ins>
      <w:r w:rsidRPr="00361FC1">
        <w:rPr>
          <w:rFonts w:ascii="Times New Roman" w:hAnsi="Times New Roman" w:cs="Times New Roman"/>
          <w:lang w:val="sv-SE"/>
        </w:rPr>
        <w:t xml:space="preserve"> </w:t>
      </w:r>
      <w:r w:rsidRPr="00AC49E8">
        <w:rPr>
          <w:rFonts w:ascii="Times New Roman" w:hAnsi="Times New Roman" w:cs="Times New Roman"/>
          <w:lang w:val="en-GB"/>
        </w:rPr>
        <w:t xml:space="preserve">Zu den Graphien der altägyptischen Negation n. </w:t>
      </w:r>
      <w:r w:rsidRPr="00AC49E8">
        <w:rPr>
          <w:rFonts w:ascii="Times New Roman" w:hAnsi="Times New Roman" w:cs="Times New Roman"/>
          <w:i/>
          <w:lang w:val="en-GB"/>
        </w:rPr>
        <w:t>Lingua Aegyptia</w:t>
      </w:r>
      <w:r w:rsidRPr="00AC49E8">
        <w:rPr>
          <w:rFonts w:ascii="Times New Roman" w:hAnsi="Times New Roman" w:cs="Times New Roman"/>
          <w:lang w:val="en-GB"/>
        </w:rPr>
        <w:t xml:space="preserve"> 3, 33</w:t>
      </w:r>
      <w:ins w:id="629" w:author="Albion M. Butters" w:date="2019-12-19T08:14:00Z">
        <w:r w:rsidR="00F1455F">
          <w:rPr>
            <w:rFonts w:ascii="Times New Roman" w:hAnsi="Times New Roman" w:cs="Times New Roman"/>
            <w:lang w:val="en-GB"/>
          </w:rPr>
          <w:t>–</w:t>
        </w:r>
      </w:ins>
      <w:r w:rsidRPr="00AC49E8">
        <w:rPr>
          <w:rFonts w:ascii="Times New Roman" w:hAnsi="Times New Roman" w:cs="Times New Roman"/>
          <w:lang w:val="en-GB"/>
        </w:rPr>
        <w:t>58.</w:t>
      </w:r>
    </w:p>
    <w:p w14:paraId="1DFF923A" w14:textId="2483C364"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Oréal, Elsa 2017. Nominalizations as a source for verbal morphology. Grammaticalization paths of modality and information structure in Earlier Egyptian,</w:t>
      </w:r>
      <w:ins w:id="630" w:author="Albion M. Butters" w:date="2019-12-18T07:48:00Z">
        <w:r w:rsidR="000240E8">
          <w:rPr>
            <w:rFonts w:ascii="Times New Roman" w:hAnsi="Times New Roman" w:cs="Times New Roman"/>
            <w:lang w:val="en-GB"/>
          </w:rPr>
          <w:t xml:space="preserve"> </w:t>
        </w:r>
      </w:ins>
      <w:r w:rsidRPr="00AC49E8">
        <w:rPr>
          <w:rFonts w:ascii="Times New Roman" w:hAnsi="Times New Roman" w:cs="Times New Roman"/>
          <w:i/>
          <w:lang w:val="en-GB"/>
        </w:rPr>
        <w:t>Lingua Aegyptia</w:t>
      </w:r>
      <w:r w:rsidRPr="00AC49E8">
        <w:rPr>
          <w:rFonts w:ascii="Times New Roman" w:hAnsi="Times New Roman" w:cs="Times New Roman"/>
          <w:lang w:val="en-GB"/>
        </w:rPr>
        <w:t xml:space="preserve"> 25, 1</w:t>
      </w:r>
      <w:ins w:id="631" w:author="Albion M. Butters" w:date="2019-12-19T08:14:00Z">
        <w:r w:rsidR="00F1455F">
          <w:rPr>
            <w:rFonts w:ascii="Times New Roman" w:hAnsi="Times New Roman" w:cs="Times New Roman"/>
            <w:lang w:val="en-GB"/>
          </w:rPr>
          <w:t>–</w:t>
        </w:r>
      </w:ins>
      <w:r w:rsidRPr="00AC49E8">
        <w:rPr>
          <w:rFonts w:ascii="Times New Roman" w:hAnsi="Times New Roman" w:cs="Times New Roman"/>
          <w:lang w:val="en-GB"/>
        </w:rPr>
        <w:t>33.</w:t>
      </w:r>
    </w:p>
    <w:p w14:paraId="70998EC3" w14:textId="3344E0A3" w:rsidR="001665BE" w:rsidRPr="00361FC1" w:rsidRDefault="001665BE" w:rsidP="001665BE">
      <w:pPr>
        <w:spacing w:line="276" w:lineRule="auto"/>
        <w:jc w:val="both"/>
        <w:rPr>
          <w:rFonts w:ascii="Times New Roman" w:hAnsi="Times New Roman" w:cs="Times New Roman"/>
          <w:lang w:val="sv-SE"/>
        </w:rPr>
      </w:pPr>
      <w:r w:rsidRPr="00AC49E8">
        <w:rPr>
          <w:rFonts w:ascii="Times New Roman" w:hAnsi="Times New Roman" w:cs="Times New Roman"/>
          <w:lang w:val="en-GB"/>
        </w:rPr>
        <w:t xml:space="preserve">Osing, Jürgen 1979. </w:t>
      </w:r>
      <w:r w:rsidRPr="00361FC1">
        <w:rPr>
          <w:rFonts w:ascii="Times New Roman" w:hAnsi="Times New Roman" w:cs="Times New Roman"/>
          <w:lang w:val="sv-SE"/>
        </w:rPr>
        <w:t>Zur Entstehung der mittelägyptische Negation nn</w:t>
      </w:r>
      <w:ins w:id="632" w:author="Elsa Oréal" w:date="2020-01-09T17:19:00Z">
        <w:r w:rsidR="00A81665">
          <w:rPr>
            <w:rFonts w:ascii="Times New Roman" w:hAnsi="Times New Roman" w:cs="Times New Roman"/>
            <w:lang w:val="sv-SE"/>
          </w:rPr>
          <w:t>.</w:t>
        </w:r>
      </w:ins>
      <w:r w:rsidRPr="00361FC1">
        <w:rPr>
          <w:rFonts w:ascii="Times New Roman" w:hAnsi="Times New Roman" w:cs="Times New Roman"/>
          <w:lang w:val="sv-SE"/>
        </w:rPr>
        <w:t xml:space="preserve"> </w:t>
      </w:r>
      <w:ins w:id="633" w:author="Elsa Oréal" w:date="2020-01-09T17:19:00Z">
        <w:r w:rsidR="00A81665">
          <w:rPr>
            <w:rFonts w:ascii="Times New Roman" w:hAnsi="Times New Roman" w:cs="Times New Roman"/>
            <w:lang w:val="sv-SE"/>
          </w:rPr>
          <w:t>I</w:t>
        </w:r>
      </w:ins>
      <w:r w:rsidRPr="00361FC1">
        <w:rPr>
          <w:rFonts w:ascii="Times New Roman" w:hAnsi="Times New Roman" w:cs="Times New Roman"/>
          <w:lang w:val="sv-SE"/>
        </w:rPr>
        <w:t>n:</w:t>
      </w:r>
      <w:ins w:id="634" w:author="Elsa Oréal" w:date="2020-01-09T17:21:00Z">
        <w:r w:rsidR="00263913">
          <w:rPr>
            <w:rFonts w:ascii="Times New Roman" w:hAnsi="Times New Roman" w:cs="Times New Roman"/>
            <w:lang w:val="sv-SE"/>
          </w:rPr>
          <w:t xml:space="preserve"> </w:t>
        </w:r>
        <w:r w:rsidR="00263913" w:rsidRPr="00263913">
          <w:rPr>
            <w:rFonts w:ascii="Times New Roman" w:hAnsi="Times New Roman" w:cs="Times New Roman"/>
            <w:lang w:val="sv-SE"/>
          </w:rPr>
          <w:t xml:space="preserve">Edgar Pusch, Manfred Görg </w:t>
        </w:r>
        <w:r w:rsidR="00263913">
          <w:rPr>
            <w:rFonts w:ascii="Times New Roman" w:hAnsi="Times New Roman" w:cs="Times New Roman"/>
            <w:lang w:val="sv-SE"/>
          </w:rPr>
          <w:t>(ed),</w:t>
        </w:r>
      </w:ins>
      <w:r w:rsidRPr="00361FC1">
        <w:rPr>
          <w:rFonts w:ascii="Times New Roman" w:hAnsi="Times New Roman" w:cs="Times New Roman"/>
          <w:lang w:val="sv-SE"/>
        </w:rPr>
        <w:t xml:space="preserve"> </w:t>
      </w:r>
      <w:r w:rsidRPr="00361FC1">
        <w:rPr>
          <w:rFonts w:ascii="Times New Roman" w:hAnsi="Times New Roman" w:cs="Times New Roman"/>
          <w:i/>
          <w:lang w:val="sv-SE"/>
        </w:rPr>
        <w:t>Festschrift Edel</w:t>
      </w:r>
      <w:ins w:id="635" w:author="Elsa Oréal" w:date="2020-01-09T18:03:00Z">
        <w:r w:rsidR="000E0F6E">
          <w:rPr>
            <w:rFonts w:ascii="Times New Roman" w:hAnsi="Times New Roman" w:cs="Times New Roman"/>
            <w:lang w:val="sv-SE"/>
          </w:rPr>
          <w:t xml:space="preserve">. </w:t>
        </w:r>
      </w:ins>
      <w:r w:rsidRPr="00361FC1">
        <w:rPr>
          <w:rFonts w:ascii="Times New Roman" w:hAnsi="Times New Roman" w:cs="Times New Roman"/>
          <w:lang w:val="sv-SE"/>
        </w:rPr>
        <w:t xml:space="preserve">Ägypten und Altes Testament 1, </w:t>
      </w:r>
      <w:ins w:id="636" w:author="Elsa Oréal" w:date="2020-01-09T17:27:00Z">
        <w:r w:rsidR="00B61E4E">
          <w:rPr>
            <w:rFonts w:ascii="Times New Roman" w:hAnsi="Times New Roman" w:cs="Times New Roman"/>
            <w:lang w:val="sv-SE"/>
          </w:rPr>
          <w:t xml:space="preserve">Bamberg, </w:t>
        </w:r>
      </w:ins>
      <w:r w:rsidRPr="00361FC1">
        <w:rPr>
          <w:rFonts w:ascii="Times New Roman" w:hAnsi="Times New Roman" w:cs="Times New Roman"/>
          <w:lang w:val="sv-SE"/>
        </w:rPr>
        <w:t>302</w:t>
      </w:r>
      <w:ins w:id="637" w:author="Albion M. Butters" w:date="2019-12-19T08:14:00Z">
        <w:r w:rsidR="00F1455F" w:rsidRPr="00361FC1">
          <w:rPr>
            <w:rFonts w:ascii="Times New Roman" w:hAnsi="Times New Roman" w:cs="Times New Roman"/>
            <w:lang w:val="sv-SE"/>
          </w:rPr>
          <w:t>–</w:t>
        </w:r>
      </w:ins>
      <w:r w:rsidRPr="00361FC1">
        <w:rPr>
          <w:rFonts w:ascii="Times New Roman" w:hAnsi="Times New Roman" w:cs="Times New Roman"/>
          <w:lang w:val="sv-SE"/>
        </w:rPr>
        <w:t>313.</w:t>
      </w:r>
    </w:p>
    <w:p w14:paraId="4E06CAEC" w14:textId="27D542CF"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Polis, Stéphane 2017.</w:t>
      </w:r>
      <w:r w:rsidRPr="00AC49E8">
        <w:rPr>
          <w:lang w:val="en-GB"/>
        </w:rPr>
        <w:t xml:space="preserve"> </w:t>
      </w:r>
      <w:r w:rsidRPr="00AC49E8">
        <w:rPr>
          <w:rFonts w:ascii="Times New Roman" w:hAnsi="Times New Roman" w:cs="Times New Roman"/>
          <w:lang w:val="en-GB"/>
        </w:rPr>
        <w:t>Linguistic variation in Ancient Egyptian. An introduction to the state of the art (with special attention to the community of Deir el-Medina). In</w:t>
      </w:r>
      <w:ins w:id="638" w:author="Albion M. Butters" w:date="2019-12-19T11:44:00Z">
        <w:r w:rsidR="00DE3CD7">
          <w:rPr>
            <w:rFonts w:ascii="Times New Roman" w:hAnsi="Times New Roman" w:cs="Times New Roman"/>
            <w:lang w:val="en-GB"/>
          </w:rPr>
          <w:t>:</w:t>
        </w:r>
      </w:ins>
      <w:r w:rsidRPr="00AC49E8">
        <w:rPr>
          <w:rFonts w:ascii="Times New Roman" w:hAnsi="Times New Roman" w:cs="Times New Roman"/>
          <w:lang w:val="en-GB"/>
        </w:rPr>
        <w:t xml:space="preserve"> Jennifer Cromwell</w:t>
      </w:r>
      <w:ins w:id="639" w:author="Elsa Oréal" w:date="2020-01-09T17:21:00Z">
        <w:r w:rsidR="009F15C2">
          <w:rPr>
            <w:rFonts w:ascii="Times New Roman" w:hAnsi="Times New Roman" w:cs="Times New Roman"/>
            <w:lang w:val="en-GB"/>
          </w:rPr>
          <w:t>,</w:t>
        </w:r>
      </w:ins>
      <w:r w:rsidRPr="00AC49E8">
        <w:rPr>
          <w:rFonts w:ascii="Times New Roman" w:hAnsi="Times New Roman" w:cs="Times New Roman"/>
          <w:lang w:val="en-GB"/>
        </w:rPr>
        <w:t xml:space="preserve"> Eitan Grossman</w:t>
      </w:r>
      <w:ins w:id="640" w:author="Elsa Oréal" w:date="2020-01-09T17:21:00Z">
        <w:r w:rsidR="00A74CB5">
          <w:rPr>
            <w:rFonts w:ascii="Times New Roman" w:hAnsi="Times New Roman" w:cs="Times New Roman"/>
            <w:lang w:val="en-GB"/>
          </w:rPr>
          <w:t xml:space="preserve"> (ed.),</w:t>
        </w:r>
      </w:ins>
      <w:r w:rsidRPr="00AC49E8">
        <w:rPr>
          <w:rFonts w:ascii="Times New Roman" w:hAnsi="Times New Roman" w:cs="Times New Roman"/>
          <w:lang w:val="en-GB"/>
        </w:rPr>
        <w:t xml:space="preserve"> </w:t>
      </w:r>
      <w:r w:rsidRPr="00AC49E8">
        <w:rPr>
          <w:rFonts w:ascii="Times New Roman" w:hAnsi="Times New Roman" w:cs="Times New Roman"/>
          <w:i/>
          <w:lang w:val="en-GB"/>
        </w:rPr>
        <w:t>Scribal Repertoires in Egypt from the New Kingdom to the Early Islamic Period</w:t>
      </w:r>
      <w:ins w:id="641" w:author="Elsa Oréal" w:date="2020-01-09T18:03:00Z">
        <w:r w:rsidR="005F4B15">
          <w:rPr>
            <w:rFonts w:ascii="Times New Roman" w:hAnsi="Times New Roman" w:cs="Times New Roman"/>
            <w:lang w:val="en-GB"/>
          </w:rPr>
          <w:t>,</w:t>
        </w:r>
      </w:ins>
      <w:r w:rsidRPr="00AC49E8">
        <w:rPr>
          <w:rFonts w:ascii="Times New Roman" w:hAnsi="Times New Roman" w:cs="Times New Roman"/>
          <w:lang w:val="en-GB"/>
        </w:rPr>
        <w:t xml:space="preserve"> </w:t>
      </w:r>
      <w:ins w:id="642" w:author="Elsa Oréal" w:date="2020-01-09T17:27:00Z">
        <w:r w:rsidR="00D46C75">
          <w:rPr>
            <w:rFonts w:ascii="Times New Roman" w:hAnsi="Times New Roman" w:cs="Times New Roman"/>
            <w:lang w:val="en-GB"/>
          </w:rPr>
          <w:t xml:space="preserve">Oxford, </w:t>
        </w:r>
      </w:ins>
      <w:r w:rsidRPr="00AC49E8">
        <w:rPr>
          <w:rFonts w:ascii="Times New Roman" w:hAnsi="Times New Roman" w:cs="Times New Roman"/>
          <w:lang w:val="en-GB"/>
        </w:rPr>
        <w:t>60</w:t>
      </w:r>
      <w:ins w:id="643" w:author="Albion M. Butters" w:date="2019-12-19T08:14:00Z">
        <w:r w:rsidR="00F1455F">
          <w:rPr>
            <w:rFonts w:ascii="Times New Roman" w:hAnsi="Times New Roman" w:cs="Times New Roman"/>
            <w:lang w:val="en-GB"/>
          </w:rPr>
          <w:t>–</w:t>
        </w:r>
      </w:ins>
      <w:r w:rsidRPr="00AC49E8">
        <w:rPr>
          <w:rFonts w:ascii="Times New Roman" w:hAnsi="Times New Roman" w:cs="Times New Roman"/>
          <w:lang w:val="en-GB"/>
        </w:rPr>
        <w:t xml:space="preserve">88. </w:t>
      </w:r>
    </w:p>
    <w:p w14:paraId="75A391C7" w14:textId="6553F8A2"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Stauder, Andréas 2014. </w:t>
      </w:r>
      <w:r w:rsidRPr="00AC49E8">
        <w:rPr>
          <w:rFonts w:ascii="Times New Roman" w:hAnsi="Times New Roman" w:cs="Times New Roman"/>
          <w:i/>
          <w:lang w:val="en-GB"/>
        </w:rPr>
        <w:t>Linguistic Dating of Middle Egyptian Literary Texts</w:t>
      </w:r>
      <w:ins w:id="644" w:author="Elsa Oréal" w:date="2020-01-09T17:24:00Z">
        <w:r w:rsidR="00B03A28">
          <w:rPr>
            <w:rFonts w:ascii="Times New Roman" w:hAnsi="Times New Roman" w:cs="Times New Roman"/>
            <w:lang w:val="en-GB"/>
          </w:rPr>
          <w:t>.</w:t>
        </w:r>
        <w:r w:rsidR="00F1515B" w:rsidRPr="00F1515B">
          <w:t xml:space="preserve"> </w:t>
        </w:r>
        <w:r w:rsidR="00F1515B" w:rsidRPr="00F1515B">
          <w:rPr>
            <w:rFonts w:ascii="Times New Roman" w:hAnsi="Times New Roman" w:cs="Times New Roman"/>
            <w:lang w:val="en-GB"/>
          </w:rPr>
          <w:t>Lingua Aegyptia Studia Monographica 12</w:t>
        </w:r>
      </w:ins>
      <w:ins w:id="645" w:author="Elsa Oréal" w:date="2020-01-09T17:27:00Z">
        <w:r w:rsidR="00EE1678">
          <w:rPr>
            <w:rFonts w:ascii="Times New Roman" w:hAnsi="Times New Roman" w:cs="Times New Roman"/>
            <w:lang w:val="en-GB"/>
          </w:rPr>
          <w:t>,</w:t>
        </w:r>
        <w:r w:rsidR="00EE1678" w:rsidRPr="00EE1678">
          <w:rPr>
            <w:rFonts w:ascii="Times New Roman" w:hAnsi="Times New Roman" w:cs="Times New Roman"/>
            <w:lang w:val="en-GB"/>
          </w:rPr>
          <w:t xml:space="preserve"> </w:t>
        </w:r>
        <w:r w:rsidR="00EE1678" w:rsidRPr="00AC49E8">
          <w:rPr>
            <w:rFonts w:ascii="Times New Roman" w:hAnsi="Times New Roman" w:cs="Times New Roman"/>
            <w:lang w:val="en-GB"/>
          </w:rPr>
          <w:t>Hamburg</w:t>
        </w:r>
      </w:ins>
      <w:r w:rsidRPr="00AC49E8">
        <w:rPr>
          <w:rFonts w:ascii="Times New Roman" w:hAnsi="Times New Roman" w:cs="Times New Roman"/>
          <w:lang w:val="en-GB"/>
        </w:rPr>
        <w:t xml:space="preserve">. </w:t>
      </w:r>
    </w:p>
    <w:p w14:paraId="1F1C7B87" w14:textId="278F55FC"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Stauder, Andréas 2014b. </w:t>
      </w:r>
      <w:r w:rsidRPr="00AC49E8">
        <w:rPr>
          <w:rFonts w:ascii="Times New Roman" w:hAnsi="Times New Roman" w:cs="Times New Roman"/>
          <w:i/>
          <w:lang w:val="en-GB"/>
        </w:rPr>
        <w:t>The Earlier Egyptian Passive: Voice and Perspective</w:t>
      </w:r>
      <w:r w:rsidRPr="00AC49E8">
        <w:rPr>
          <w:rFonts w:ascii="Times New Roman" w:hAnsi="Times New Roman" w:cs="Times New Roman"/>
          <w:lang w:val="en-GB"/>
        </w:rPr>
        <w:t>, Lingua Aegyptia Studia Monographica 14</w:t>
      </w:r>
      <w:ins w:id="646" w:author="Elsa Oréal" w:date="2020-01-09T17:27:00Z">
        <w:r w:rsidR="009A170E">
          <w:rPr>
            <w:rFonts w:ascii="Times New Roman" w:hAnsi="Times New Roman" w:cs="Times New Roman"/>
            <w:lang w:val="en-GB"/>
          </w:rPr>
          <w:t>,</w:t>
        </w:r>
        <w:r w:rsidR="00EE1678" w:rsidRPr="00EE1678">
          <w:rPr>
            <w:rFonts w:ascii="Times New Roman" w:hAnsi="Times New Roman" w:cs="Times New Roman"/>
            <w:lang w:val="en-GB"/>
          </w:rPr>
          <w:t xml:space="preserve"> </w:t>
        </w:r>
        <w:r w:rsidR="00EE1678" w:rsidRPr="00AC49E8">
          <w:rPr>
            <w:rFonts w:ascii="Times New Roman" w:hAnsi="Times New Roman" w:cs="Times New Roman"/>
            <w:lang w:val="en-GB"/>
          </w:rPr>
          <w:t>Hamburg</w:t>
        </w:r>
      </w:ins>
      <w:r w:rsidRPr="00AC49E8">
        <w:rPr>
          <w:rFonts w:ascii="Times New Roman" w:hAnsi="Times New Roman" w:cs="Times New Roman"/>
          <w:lang w:val="en-GB"/>
        </w:rPr>
        <w:t xml:space="preserve">. </w:t>
      </w:r>
    </w:p>
    <w:p w14:paraId="22BBA3D1" w14:textId="63A7295F"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Uljas, Sami. 2007. </w:t>
      </w:r>
      <w:r w:rsidRPr="00AC49E8">
        <w:rPr>
          <w:rFonts w:ascii="Times New Roman" w:hAnsi="Times New Roman" w:cs="Times New Roman"/>
          <w:i/>
          <w:lang w:val="en-GB"/>
        </w:rPr>
        <w:t>The modal system of earlier Egyptian complement clauses</w:t>
      </w:r>
      <w:ins w:id="647" w:author="Albion M. Butters" w:date="2019-12-19T11:44:00Z">
        <w:r w:rsidR="00DE3CD7">
          <w:rPr>
            <w:rFonts w:ascii="Times New Roman" w:hAnsi="Times New Roman" w:cs="Times New Roman"/>
            <w:i/>
            <w:lang w:val="en-GB"/>
          </w:rPr>
          <w:t>:</w:t>
        </w:r>
      </w:ins>
      <w:r w:rsidRPr="00AC49E8">
        <w:rPr>
          <w:rFonts w:ascii="Times New Roman" w:hAnsi="Times New Roman" w:cs="Times New Roman"/>
          <w:i/>
          <w:lang w:val="en-GB"/>
        </w:rPr>
        <w:t xml:space="preserve"> a study in pragmatics in a dead language</w:t>
      </w:r>
      <w:ins w:id="648" w:author="Elsa Oréal" w:date="2020-01-09T18:04:00Z">
        <w:r w:rsidR="00A077B1">
          <w:rPr>
            <w:rFonts w:ascii="Times New Roman" w:hAnsi="Times New Roman" w:cs="Times New Roman"/>
            <w:lang w:val="en-GB"/>
          </w:rPr>
          <w:t>.</w:t>
        </w:r>
      </w:ins>
      <w:r w:rsidRPr="00AC49E8">
        <w:rPr>
          <w:rFonts w:ascii="Times New Roman" w:hAnsi="Times New Roman" w:cs="Times New Roman"/>
          <w:lang w:val="en-GB"/>
        </w:rPr>
        <w:t xml:space="preserve"> Probleme der Ägyptologie 26, Leyde.</w:t>
      </w:r>
    </w:p>
    <w:p w14:paraId="13883E21" w14:textId="1FFFDAFB"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Uljas, Sami 2013. Some remarks on a negated Earlier Egyptian nominal sentence and related constructions. </w:t>
      </w:r>
      <w:r w:rsidRPr="00AC49E8">
        <w:rPr>
          <w:rFonts w:ascii="Times New Roman" w:hAnsi="Times New Roman" w:cs="Times New Roman"/>
          <w:i/>
          <w:lang w:val="en-GB"/>
        </w:rPr>
        <w:t>Journal of Egyptian Archeology</w:t>
      </w:r>
      <w:r w:rsidRPr="00AC49E8">
        <w:rPr>
          <w:rFonts w:ascii="Times New Roman" w:hAnsi="Times New Roman" w:cs="Times New Roman"/>
          <w:lang w:val="en-GB"/>
        </w:rPr>
        <w:t xml:space="preserve"> 99, 241</w:t>
      </w:r>
      <w:ins w:id="649" w:author="Albion M. Butters" w:date="2019-12-19T08:14:00Z">
        <w:r w:rsidR="00F1455F">
          <w:rPr>
            <w:rFonts w:ascii="Times New Roman" w:hAnsi="Times New Roman" w:cs="Times New Roman"/>
            <w:lang w:val="en-GB"/>
          </w:rPr>
          <w:t>–</w:t>
        </w:r>
      </w:ins>
      <w:r w:rsidRPr="00AC49E8">
        <w:rPr>
          <w:rFonts w:ascii="Times New Roman" w:hAnsi="Times New Roman" w:cs="Times New Roman"/>
          <w:lang w:val="en-GB"/>
        </w:rPr>
        <w:t>251.</w:t>
      </w:r>
    </w:p>
    <w:p w14:paraId="6CC42A1D" w14:textId="3BBBAF33"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Van der Auwera, Johan 2009. The Jespersen Cycles. </w:t>
      </w:r>
      <w:r w:rsidRPr="00361FC1">
        <w:rPr>
          <w:rFonts w:ascii="Times New Roman" w:hAnsi="Times New Roman" w:cs="Times New Roman"/>
          <w:lang w:val="sv-SE"/>
        </w:rPr>
        <w:t>In</w:t>
      </w:r>
      <w:ins w:id="650" w:author="Albion M. Butters" w:date="2019-12-19T11:44:00Z">
        <w:r w:rsidR="00DE3CD7" w:rsidRPr="00361FC1">
          <w:rPr>
            <w:rFonts w:ascii="Times New Roman" w:hAnsi="Times New Roman" w:cs="Times New Roman"/>
            <w:lang w:val="sv-SE"/>
          </w:rPr>
          <w:t>:</w:t>
        </w:r>
      </w:ins>
      <w:r w:rsidRPr="00361FC1">
        <w:rPr>
          <w:rFonts w:ascii="Times New Roman" w:hAnsi="Times New Roman" w:cs="Times New Roman"/>
          <w:lang w:val="sv-SE"/>
        </w:rPr>
        <w:t xml:space="preserve"> Elly van Gelderen (ed.) </w:t>
      </w:r>
      <w:r w:rsidRPr="00AC49E8">
        <w:rPr>
          <w:rFonts w:ascii="Times New Roman" w:hAnsi="Times New Roman" w:cs="Times New Roman"/>
          <w:i/>
          <w:lang w:val="en-GB"/>
        </w:rPr>
        <w:t>Cyclical change</w:t>
      </w:r>
      <w:ins w:id="651" w:author="Elsa Oréal" w:date="2020-01-09T18:04:00Z">
        <w:r w:rsidR="00395148">
          <w:rPr>
            <w:rFonts w:ascii="Times New Roman" w:hAnsi="Times New Roman" w:cs="Times New Roman"/>
            <w:lang w:val="en-GB"/>
          </w:rPr>
          <w:t>.</w:t>
        </w:r>
      </w:ins>
      <w:r w:rsidRPr="00AC49E8">
        <w:rPr>
          <w:rFonts w:ascii="Times New Roman" w:hAnsi="Times New Roman" w:cs="Times New Roman"/>
          <w:lang w:val="en-GB"/>
        </w:rPr>
        <w:t xml:space="preserve"> Amsterdam</w:t>
      </w:r>
      <w:ins w:id="652" w:author="Elsa Oréal" w:date="2020-01-09T17:28:00Z">
        <w:r w:rsidR="00C269A7">
          <w:rPr>
            <w:rFonts w:ascii="Times New Roman" w:hAnsi="Times New Roman" w:cs="Times New Roman"/>
            <w:lang w:val="en-GB"/>
          </w:rPr>
          <w:t>,</w:t>
        </w:r>
        <w:r w:rsidR="00C269A7" w:rsidRPr="00C269A7">
          <w:rPr>
            <w:rFonts w:ascii="Times New Roman" w:hAnsi="Times New Roman" w:cs="Times New Roman"/>
            <w:lang w:val="en-GB"/>
          </w:rPr>
          <w:t xml:space="preserve"> </w:t>
        </w:r>
        <w:r w:rsidR="00C269A7" w:rsidRPr="00AC49E8">
          <w:rPr>
            <w:rFonts w:ascii="Times New Roman" w:hAnsi="Times New Roman" w:cs="Times New Roman"/>
            <w:lang w:val="en-GB"/>
          </w:rPr>
          <w:t>37–71</w:t>
        </w:r>
      </w:ins>
      <w:r w:rsidRPr="00AC49E8">
        <w:rPr>
          <w:rFonts w:ascii="Times New Roman" w:hAnsi="Times New Roman" w:cs="Times New Roman"/>
          <w:lang w:val="en-GB"/>
        </w:rPr>
        <w:t>.</w:t>
      </w:r>
    </w:p>
    <w:p w14:paraId="3C90883B" w14:textId="3A7F6A1F"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Vergote,</w:t>
      </w:r>
      <w:r w:rsidRPr="00AC49E8">
        <w:rPr>
          <w:lang w:val="en-GB"/>
        </w:rPr>
        <w:t xml:space="preserve"> </w:t>
      </w:r>
      <w:r w:rsidRPr="00AC49E8">
        <w:rPr>
          <w:rFonts w:ascii="Times New Roman" w:hAnsi="Times New Roman" w:cs="Times New Roman"/>
          <w:lang w:val="en-GB"/>
        </w:rPr>
        <w:t xml:space="preserve">Jozef 1965. Les formes verbales égyptiennes et leur vocalisation. </w:t>
      </w:r>
      <w:r w:rsidRPr="00AC49E8">
        <w:rPr>
          <w:rFonts w:ascii="Times New Roman" w:hAnsi="Times New Roman" w:cs="Times New Roman"/>
          <w:i/>
          <w:lang w:val="en-GB"/>
        </w:rPr>
        <w:t>Orientalia</w:t>
      </w:r>
      <w:r w:rsidRPr="00AC49E8">
        <w:rPr>
          <w:rFonts w:ascii="Times New Roman" w:hAnsi="Times New Roman" w:cs="Times New Roman"/>
          <w:lang w:val="en-GB"/>
        </w:rPr>
        <w:t xml:space="preserve"> N.S. 34, 345</w:t>
      </w:r>
      <w:ins w:id="653" w:author="Albion M. Butters" w:date="2019-12-19T08:14:00Z">
        <w:r w:rsidR="00F1455F">
          <w:rPr>
            <w:rFonts w:ascii="Times New Roman" w:hAnsi="Times New Roman" w:cs="Times New Roman"/>
            <w:lang w:val="en-GB"/>
          </w:rPr>
          <w:t>–</w:t>
        </w:r>
      </w:ins>
      <w:r w:rsidRPr="00AC49E8">
        <w:rPr>
          <w:rFonts w:ascii="Times New Roman" w:hAnsi="Times New Roman" w:cs="Times New Roman"/>
          <w:lang w:val="en-GB"/>
        </w:rPr>
        <w:t>371.</w:t>
      </w:r>
    </w:p>
    <w:p w14:paraId="0FC71647" w14:textId="1B485008"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Vernus, Pascal 1990. </w:t>
      </w:r>
      <w:r w:rsidRPr="00AC49E8">
        <w:rPr>
          <w:rFonts w:ascii="Times New Roman" w:hAnsi="Times New Roman" w:cs="Times New Roman"/>
          <w:i/>
          <w:lang w:val="en-GB"/>
        </w:rPr>
        <w:t>Future at Issue. Tense, Mood and Aspect in Middle Egyptian: Studies in Syntax and Semantics</w:t>
      </w:r>
      <w:ins w:id="654" w:author="Elsa Oréal" w:date="2020-01-09T18:04:00Z">
        <w:r w:rsidR="00D83543">
          <w:rPr>
            <w:rFonts w:ascii="Times New Roman" w:hAnsi="Times New Roman" w:cs="Times New Roman"/>
            <w:lang w:val="en-GB"/>
          </w:rPr>
          <w:t>.</w:t>
        </w:r>
      </w:ins>
      <w:r w:rsidRPr="00AC49E8">
        <w:rPr>
          <w:rFonts w:ascii="Times New Roman" w:hAnsi="Times New Roman" w:cs="Times New Roman"/>
          <w:lang w:val="en-GB"/>
        </w:rPr>
        <w:t xml:space="preserve"> Yale Egyptological Studies 4.</w:t>
      </w:r>
    </w:p>
    <w:p w14:paraId="63AE6946" w14:textId="40330F1C"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Vernus, Pascal 1996. Langue littéraire et diglossie. In</w:t>
      </w:r>
      <w:ins w:id="655" w:author="Albion M. Butters" w:date="2019-12-19T11:44:00Z">
        <w:r w:rsidR="00DE3CD7">
          <w:rPr>
            <w:rFonts w:ascii="Times New Roman" w:hAnsi="Times New Roman" w:cs="Times New Roman"/>
            <w:lang w:val="en-GB"/>
          </w:rPr>
          <w:t>:</w:t>
        </w:r>
      </w:ins>
      <w:r w:rsidRPr="00AC49E8">
        <w:rPr>
          <w:rFonts w:ascii="Times New Roman" w:hAnsi="Times New Roman" w:cs="Times New Roman"/>
          <w:lang w:val="en-GB"/>
        </w:rPr>
        <w:t xml:space="preserve"> Antonio Loprieno (ed.), </w:t>
      </w:r>
      <w:r w:rsidRPr="00AC49E8">
        <w:rPr>
          <w:rFonts w:ascii="Times New Roman" w:hAnsi="Times New Roman" w:cs="Times New Roman"/>
          <w:i/>
          <w:lang w:val="en-GB"/>
        </w:rPr>
        <w:t>Ancient Egyptian Literature</w:t>
      </w:r>
      <w:ins w:id="656" w:author="Elsa Oréal" w:date="2020-01-09T18:04:00Z">
        <w:r w:rsidR="00D14ABE">
          <w:rPr>
            <w:rFonts w:ascii="Times New Roman" w:hAnsi="Times New Roman" w:cs="Times New Roman"/>
            <w:lang w:val="en-GB"/>
          </w:rPr>
          <w:t>.</w:t>
        </w:r>
      </w:ins>
      <w:r w:rsidRPr="00AC49E8">
        <w:rPr>
          <w:rFonts w:ascii="Times New Roman" w:hAnsi="Times New Roman" w:cs="Times New Roman"/>
          <w:lang w:val="en-GB"/>
        </w:rPr>
        <w:t xml:space="preserve"> Probleme der Ägyptologie 10, 555</w:t>
      </w:r>
      <w:ins w:id="657" w:author="Elsa Oréal" w:date="2020-01-09T17:25:00Z">
        <w:r w:rsidR="00376C1F">
          <w:rPr>
            <w:rFonts w:ascii="Times New Roman" w:hAnsi="Times New Roman" w:cs="Times New Roman"/>
            <w:lang w:val="en-GB"/>
          </w:rPr>
          <w:t>–</w:t>
        </w:r>
      </w:ins>
      <w:r w:rsidRPr="00AC49E8">
        <w:rPr>
          <w:rFonts w:ascii="Times New Roman" w:hAnsi="Times New Roman" w:cs="Times New Roman"/>
          <w:lang w:val="en-GB"/>
        </w:rPr>
        <w:t>564.</w:t>
      </w:r>
      <w:ins w:id="658" w:author="Albion M. Butters" w:date="2019-12-18T07:48:00Z">
        <w:r w:rsidR="000240E8">
          <w:rPr>
            <w:rFonts w:ascii="Times New Roman" w:hAnsi="Times New Roman" w:cs="Times New Roman"/>
            <w:lang w:val="en-GB"/>
          </w:rPr>
          <w:t xml:space="preserve"> </w:t>
        </w:r>
      </w:ins>
    </w:p>
    <w:p w14:paraId="35098736" w14:textId="2725795D"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Veselinova, Ljuba 2013. Negative Existentials: A cross-linguistic study. </w:t>
      </w:r>
      <w:r w:rsidRPr="00AC49E8">
        <w:rPr>
          <w:rFonts w:ascii="Times New Roman" w:hAnsi="Times New Roman" w:cs="Times New Roman"/>
          <w:i/>
          <w:lang w:val="en-GB"/>
        </w:rPr>
        <w:t>Rivista di Linguistica</w:t>
      </w:r>
      <w:r w:rsidRPr="00AC49E8">
        <w:rPr>
          <w:rFonts w:ascii="Times New Roman" w:hAnsi="Times New Roman" w:cs="Times New Roman"/>
          <w:lang w:val="en-GB"/>
        </w:rPr>
        <w:t xml:space="preserve"> 25.1</w:t>
      </w:r>
      <w:ins w:id="659" w:author="Elsa Oréal" w:date="2020-01-09T17:25:00Z">
        <w:r w:rsidR="004F18C6">
          <w:rPr>
            <w:rFonts w:ascii="Times New Roman" w:hAnsi="Times New Roman" w:cs="Times New Roman"/>
            <w:lang w:val="en-GB"/>
          </w:rPr>
          <w:t>,</w:t>
        </w:r>
      </w:ins>
      <w:r w:rsidRPr="00AC49E8">
        <w:rPr>
          <w:rFonts w:ascii="Times New Roman" w:hAnsi="Times New Roman" w:cs="Times New Roman"/>
          <w:lang w:val="en-GB"/>
        </w:rPr>
        <w:t xml:space="preserve"> 107</w:t>
      </w:r>
      <w:ins w:id="660" w:author="Albion M. Butters" w:date="2019-12-19T08:14:00Z">
        <w:r w:rsidR="00F1455F">
          <w:rPr>
            <w:rFonts w:ascii="Times New Roman" w:hAnsi="Times New Roman" w:cs="Times New Roman"/>
            <w:lang w:val="en-GB"/>
          </w:rPr>
          <w:t>–</w:t>
        </w:r>
      </w:ins>
      <w:r w:rsidRPr="00AC49E8">
        <w:rPr>
          <w:rFonts w:ascii="Times New Roman" w:hAnsi="Times New Roman" w:cs="Times New Roman"/>
          <w:lang w:val="en-GB"/>
        </w:rPr>
        <w:t xml:space="preserve">145. </w:t>
      </w:r>
    </w:p>
    <w:p w14:paraId="4994E1DB" w14:textId="5EE8D68E"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Veselinova, Ljuba. 2014. The Negative Existential Cycle Revisited. </w:t>
      </w:r>
      <w:r w:rsidRPr="00AC49E8">
        <w:rPr>
          <w:rFonts w:ascii="Times New Roman" w:hAnsi="Times New Roman" w:cs="Times New Roman"/>
          <w:i/>
          <w:lang w:val="en-GB"/>
        </w:rPr>
        <w:t>Linguistics 52/6</w:t>
      </w:r>
      <w:r w:rsidRPr="00AC49E8">
        <w:rPr>
          <w:rFonts w:ascii="Times New Roman" w:hAnsi="Times New Roman" w:cs="Times New Roman"/>
          <w:lang w:val="en-GB"/>
        </w:rPr>
        <w:t>, 1327</w:t>
      </w:r>
      <w:ins w:id="661" w:author="Albion M. Butters" w:date="2019-12-19T08:14:00Z">
        <w:r w:rsidR="00F1455F">
          <w:rPr>
            <w:rFonts w:ascii="Times New Roman" w:hAnsi="Times New Roman" w:cs="Times New Roman"/>
            <w:lang w:val="en-GB"/>
          </w:rPr>
          <w:t>–</w:t>
        </w:r>
      </w:ins>
      <w:r w:rsidRPr="00AC49E8">
        <w:rPr>
          <w:rFonts w:ascii="Times New Roman" w:hAnsi="Times New Roman" w:cs="Times New Roman"/>
          <w:lang w:val="en-GB"/>
        </w:rPr>
        <w:t>1369.</w:t>
      </w:r>
    </w:p>
    <w:p w14:paraId="6FA97415" w14:textId="19B66718"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lastRenderedPageBreak/>
        <w:t>Veselinova, Ljuba 2016. The negative existential cycle viewed through the lens of comparative data. In</w:t>
      </w:r>
      <w:ins w:id="662" w:author="Elsa Oréal" w:date="2020-01-09T17:25:00Z">
        <w:r w:rsidR="00205913">
          <w:rPr>
            <w:rFonts w:ascii="Times New Roman" w:hAnsi="Times New Roman" w:cs="Times New Roman"/>
            <w:lang w:val="en-GB"/>
          </w:rPr>
          <w:t>:</w:t>
        </w:r>
      </w:ins>
      <w:r w:rsidRPr="00AC49E8">
        <w:rPr>
          <w:rFonts w:ascii="Times New Roman" w:hAnsi="Times New Roman" w:cs="Times New Roman"/>
          <w:lang w:val="en-GB"/>
        </w:rPr>
        <w:t xml:space="preserve"> Elly van Gelderen (ed.), </w:t>
      </w:r>
      <w:r w:rsidRPr="00AC49E8">
        <w:rPr>
          <w:rFonts w:ascii="Times New Roman" w:hAnsi="Times New Roman" w:cs="Times New Roman"/>
          <w:i/>
          <w:lang w:val="en-GB"/>
        </w:rPr>
        <w:t>Cyclical Change Continued</w:t>
      </w:r>
      <w:r w:rsidRPr="00AC49E8">
        <w:rPr>
          <w:rFonts w:ascii="Times New Roman" w:hAnsi="Times New Roman" w:cs="Times New Roman"/>
          <w:lang w:val="en-GB"/>
        </w:rPr>
        <w:t>, Amsterdam</w:t>
      </w:r>
      <w:ins w:id="663" w:author="Elsa Oréal" w:date="2020-01-09T17:28:00Z">
        <w:r w:rsidR="00F779C6">
          <w:rPr>
            <w:rFonts w:ascii="Times New Roman" w:hAnsi="Times New Roman" w:cs="Times New Roman"/>
            <w:lang w:val="en-GB"/>
          </w:rPr>
          <w:t>,</w:t>
        </w:r>
        <w:r w:rsidR="00F779C6" w:rsidRPr="00F779C6">
          <w:rPr>
            <w:rFonts w:ascii="Times New Roman" w:hAnsi="Times New Roman" w:cs="Times New Roman"/>
            <w:lang w:val="en-GB"/>
          </w:rPr>
          <w:t xml:space="preserve"> </w:t>
        </w:r>
        <w:r w:rsidR="00F779C6" w:rsidRPr="00AC49E8">
          <w:rPr>
            <w:rFonts w:ascii="Times New Roman" w:hAnsi="Times New Roman" w:cs="Times New Roman"/>
            <w:lang w:val="en-GB"/>
          </w:rPr>
          <w:t>139</w:t>
        </w:r>
        <w:r w:rsidR="00F779C6">
          <w:rPr>
            <w:rFonts w:ascii="Times New Roman" w:hAnsi="Times New Roman" w:cs="Times New Roman"/>
            <w:lang w:val="en-GB"/>
          </w:rPr>
          <w:t>–</w:t>
        </w:r>
        <w:r w:rsidR="00F779C6" w:rsidRPr="00AC49E8">
          <w:rPr>
            <w:rFonts w:ascii="Times New Roman" w:hAnsi="Times New Roman" w:cs="Times New Roman"/>
            <w:lang w:val="en-GB"/>
          </w:rPr>
          <w:t>187</w:t>
        </w:r>
      </w:ins>
      <w:r w:rsidRPr="00AC49E8">
        <w:rPr>
          <w:rFonts w:ascii="Times New Roman" w:hAnsi="Times New Roman" w:cs="Times New Roman"/>
          <w:lang w:val="en-GB"/>
        </w:rPr>
        <w:t xml:space="preserve">. </w:t>
      </w:r>
    </w:p>
    <w:p w14:paraId="52D74E8D" w14:textId="2F7A0FE1"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Werning, Daniel 2013. Linguistic dating of the Netherworld Books attested in the New Kingdom. A critical review. In</w:t>
      </w:r>
      <w:ins w:id="664" w:author="Albion M. Butters" w:date="2019-12-19T11:44:00Z">
        <w:r w:rsidR="00DE3CD7">
          <w:rPr>
            <w:rFonts w:ascii="Times New Roman" w:hAnsi="Times New Roman" w:cs="Times New Roman"/>
            <w:lang w:val="en-GB"/>
          </w:rPr>
          <w:t>:</w:t>
        </w:r>
      </w:ins>
      <w:r w:rsidRPr="00AC49E8">
        <w:rPr>
          <w:rFonts w:ascii="Times New Roman" w:hAnsi="Times New Roman" w:cs="Times New Roman"/>
          <w:lang w:val="en-GB"/>
        </w:rPr>
        <w:t xml:space="preserve"> Gerald Moers, Kai Widmaier, Antonia Giewekemeyer, Arndt Lümers &amp; Ralf Ernst (ed.): </w:t>
      </w:r>
      <w:r w:rsidRPr="00AC49E8">
        <w:rPr>
          <w:rFonts w:ascii="Times New Roman" w:hAnsi="Times New Roman" w:cs="Times New Roman"/>
          <w:i/>
          <w:lang w:val="en-GB"/>
        </w:rPr>
        <w:t>Dating Egyptian Literary Texts</w:t>
      </w:r>
      <w:r w:rsidRPr="00AC49E8">
        <w:rPr>
          <w:rFonts w:ascii="Times New Roman" w:hAnsi="Times New Roman" w:cs="Times New Roman"/>
          <w:lang w:val="en-GB"/>
        </w:rPr>
        <w:t>. Lingua Aegyptia Studia Monographica 11, Hamburg, 237</w:t>
      </w:r>
      <w:ins w:id="665" w:author="Albion M. Butters" w:date="2019-12-19T08:14:00Z">
        <w:r w:rsidR="00F1455F">
          <w:rPr>
            <w:rFonts w:ascii="Times New Roman" w:hAnsi="Times New Roman" w:cs="Times New Roman"/>
            <w:lang w:val="en-GB"/>
          </w:rPr>
          <w:t>–</w:t>
        </w:r>
      </w:ins>
      <w:r w:rsidRPr="00AC49E8">
        <w:rPr>
          <w:rFonts w:ascii="Times New Roman" w:hAnsi="Times New Roman" w:cs="Times New Roman"/>
          <w:lang w:val="en-GB"/>
        </w:rPr>
        <w:t>281.</w:t>
      </w:r>
    </w:p>
    <w:p w14:paraId="28ED5A0E" w14:textId="6FC63CC4"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Winand, Jean 1997. La négation </w:t>
      </w:r>
      <w:r w:rsidRPr="00AC49E8">
        <w:rPr>
          <w:rFonts w:ascii="Umschrift_TTn" w:hAnsi="Umschrift_TTn" w:cs="Times New Roman"/>
          <w:i/>
          <w:lang w:val="en-GB"/>
        </w:rPr>
        <w:t>BN…IWN#</w:t>
      </w:r>
      <w:r w:rsidRPr="00AC49E8">
        <w:rPr>
          <w:rFonts w:ascii="Times New Roman" w:hAnsi="Times New Roman" w:cs="Times New Roman"/>
          <w:lang w:val="en-GB"/>
        </w:rPr>
        <w:t xml:space="preserve"> en néo-égyptien. </w:t>
      </w:r>
      <w:r w:rsidRPr="00AC49E8">
        <w:rPr>
          <w:rFonts w:ascii="Times New Roman" w:hAnsi="Times New Roman" w:cs="Times New Roman"/>
          <w:i/>
          <w:lang w:val="en-GB"/>
        </w:rPr>
        <w:t>Lingua Aegyptia</w:t>
      </w:r>
      <w:r w:rsidRPr="00AC49E8">
        <w:rPr>
          <w:rFonts w:ascii="Times New Roman" w:hAnsi="Times New Roman" w:cs="Times New Roman"/>
          <w:lang w:val="en-GB"/>
        </w:rPr>
        <w:t xml:space="preserve"> 5, 223</w:t>
      </w:r>
      <w:ins w:id="666" w:author="Albion M. Butters" w:date="2019-12-19T08:14:00Z">
        <w:r w:rsidR="00F1455F">
          <w:rPr>
            <w:rFonts w:ascii="Times New Roman" w:hAnsi="Times New Roman" w:cs="Times New Roman"/>
            <w:lang w:val="en-GB"/>
          </w:rPr>
          <w:t>–</w:t>
        </w:r>
      </w:ins>
      <w:r w:rsidRPr="00AC49E8">
        <w:rPr>
          <w:rFonts w:ascii="Times New Roman" w:hAnsi="Times New Roman" w:cs="Times New Roman"/>
          <w:lang w:val="en-GB"/>
        </w:rPr>
        <w:t xml:space="preserve">236. </w:t>
      </w:r>
    </w:p>
    <w:p w14:paraId="34A494F7" w14:textId="4B0BB5BF" w:rsidR="001665BE" w:rsidRPr="00AC49E8" w:rsidRDefault="001665BE" w:rsidP="001665BE">
      <w:pPr>
        <w:spacing w:line="276" w:lineRule="auto"/>
        <w:jc w:val="both"/>
        <w:rPr>
          <w:rFonts w:ascii="Times New Roman" w:hAnsi="Times New Roman" w:cs="Times New Roman"/>
          <w:lang w:val="en-GB"/>
        </w:rPr>
      </w:pPr>
      <w:r w:rsidRPr="00AC49E8">
        <w:rPr>
          <w:rFonts w:ascii="Times New Roman" w:hAnsi="Times New Roman" w:cs="Times New Roman"/>
          <w:lang w:val="en-GB"/>
        </w:rPr>
        <w:t xml:space="preserve">Zöller-Engelhardt, Monika 2016. </w:t>
      </w:r>
      <w:r w:rsidRPr="00AC49E8">
        <w:rPr>
          <w:rFonts w:ascii="Times New Roman" w:hAnsi="Times New Roman" w:cs="Times New Roman"/>
          <w:i/>
          <w:lang w:val="en-GB"/>
        </w:rPr>
        <w:t>Sprachwandelprozesse im Ägyptischen. Eine funktional-typologische Analyse vom Alt- zum Neuägyptischen</w:t>
      </w:r>
      <w:ins w:id="667" w:author="Elsa Oréal" w:date="2020-01-09T18:05:00Z">
        <w:r w:rsidR="00846EB5">
          <w:rPr>
            <w:rFonts w:ascii="Times New Roman" w:hAnsi="Times New Roman" w:cs="Times New Roman"/>
            <w:lang w:val="en-GB"/>
          </w:rPr>
          <w:t>.</w:t>
        </w:r>
      </w:ins>
      <w:r w:rsidRPr="00AC49E8">
        <w:rPr>
          <w:rFonts w:ascii="Times New Roman" w:hAnsi="Times New Roman" w:cs="Times New Roman"/>
          <w:lang w:val="en-GB"/>
        </w:rPr>
        <w:t xml:space="preserve"> Ägyptologische Abhandlungen 72, Wiesbaden.</w:t>
      </w:r>
    </w:p>
    <w:p w14:paraId="28F3A551" w14:textId="77777777" w:rsidR="001665BE" w:rsidRPr="00AC49E8" w:rsidRDefault="001665BE" w:rsidP="001665BE">
      <w:pPr>
        <w:rPr>
          <w:lang w:val="en-GB"/>
        </w:rPr>
      </w:pPr>
    </w:p>
    <w:p w14:paraId="3D0BA7B1" w14:textId="77777777" w:rsidR="001665BE" w:rsidRPr="00AC49E8" w:rsidRDefault="001665BE" w:rsidP="00DE5A5D">
      <w:pPr>
        <w:spacing w:line="276" w:lineRule="auto"/>
        <w:jc w:val="both"/>
        <w:rPr>
          <w:rFonts w:ascii="Times New Roman" w:hAnsi="Times New Roman" w:cs="Times New Roman"/>
          <w:lang w:val="en-GB"/>
        </w:rPr>
      </w:pPr>
    </w:p>
    <w:sectPr w:rsidR="001665BE" w:rsidRPr="00AC49E8" w:rsidSect="00D63FC8">
      <w:footerReference w:type="even" r:id="rId8"/>
      <w:footerReference w:type="default" r:id="rId9"/>
      <w:pgSz w:w="11900" w:h="16840"/>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3B2D6A" w15:done="0"/>
  <w15:commentEx w15:paraId="736FEE34" w15:done="0"/>
  <w15:commentEx w15:paraId="16BEFE16" w15:done="0"/>
  <w15:commentEx w15:paraId="31BCA4C9" w15:done="0"/>
  <w15:commentEx w15:paraId="70E9BAE3" w15:done="0"/>
  <w15:commentEx w15:paraId="73E51053" w15:done="0"/>
  <w15:commentEx w15:paraId="0A259583" w15:done="0"/>
  <w15:commentEx w15:paraId="41221748" w15:done="0"/>
  <w15:commentEx w15:paraId="7036E7BA" w15:done="0"/>
  <w15:commentEx w15:paraId="3591DAEF" w15:done="0"/>
  <w15:commentEx w15:paraId="6EB243CB" w15:done="0"/>
  <w15:commentEx w15:paraId="1CA39123" w15:done="0"/>
  <w15:commentEx w15:paraId="1237C82B" w15:done="0"/>
  <w15:commentEx w15:paraId="6AC571AE" w15:done="0"/>
  <w15:commentEx w15:paraId="0719EC3C" w15:done="0"/>
  <w15:commentEx w15:paraId="62EF5480" w15:done="0"/>
  <w15:commentEx w15:paraId="041958E1" w15:done="0"/>
  <w15:commentEx w15:paraId="3539EA18" w15:done="0"/>
  <w15:commentEx w15:paraId="31989D88" w15:done="0"/>
  <w15:commentEx w15:paraId="7025B854" w15:done="0"/>
  <w15:commentEx w15:paraId="484341AC" w15:done="0"/>
  <w15:commentEx w15:paraId="042A1501" w15:done="0"/>
  <w15:commentEx w15:paraId="4AB7EEFA" w15:done="0"/>
  <w15:commentEx w15:paraId="2C803550" w15:done="0"/>
  <w15:commentEx w15:paraId="15027F89" w15:done="0"/>
  <w15:commentEx w15:paraId="4A06F19F" w15:done="0"/>
  <w15:commentEx w15:paraId="6335668B" w15:done="0"/>
  <w15:commentEx w15:paraId="40B873BD" w15:done="0"/>
  <w15:commentEx w15:paraId="35A0C114" w15:done="0"/>
  <w15:commentEx w15:paraId="3129776E" w15:done="0"/>
  <w15:commentEx w15:paraId="011C221A" w15:done="0"/>
  <w15:commentEx w15:paraId="0AD6E697" w15:done="0"/>
  <w15:commentEx w15:paraId="45CF9883" w15:done="0"/>
  <w15:commentEx w15:paraId="4C0910BA" w15:done="0"/>
  <w15:commentEx w15:paraId="643F4928" w15:done="0"/>
  <w15:commentEx w15:paraId="420C284D" w15:done="0"/>
  <w15:commentEx w15:paraId="618E9630" w15:done="0"/>
  <w15:commentEx w15:paraId="265D34EE" w15:done="0"/>
  <w15:commentEx w15:paraId="2CADBA48" w15:done="0"/>
  <w15:commentEx w15:paraId="61709F41" w15:done="0"/>
  <w15:commentEx w15:paraId="467F6165" w15:done="0"/>
  <w15:commentEx w15:paraId="4270E6E7" w15:done="0"/>
  <w15:commentEx w15:paraId="4ADD1429" w15:done="0"/>
  <w15:commentEx w15:paraId="241470FC" w15:done="0"/>
  <w15:commentEx w15:paraId="3D509B0F" w15:done="0"/>
  <w15:commentEx w15:paraId="46A898CB" w15:done="0"/>
  <w15:commentEx w15:paraId="26A8C9F2" w15:done="0"/>
  <w15:commentEx w15:paraId="53258C2A" w15:done="0"/>
  <w15:commentEx w15:paraId="1C25F41D" w15:done="0"/>
  <w15:commentEx w15:paraId="064DE37E" w15:done="0"/>
  <w15:commentEx w15:paraId="7AAFCE90" w15:done="0"/>
  <w15:commentEx w15:paraId="43AD7976" w15:done="0"/>
  <w15:commentEx w15:paraId="128EBD48" w15:done="0"/>
  <w15:commentEx w15:paraId="70C9F4DE" w15:done="0"/>
  <w15:commentEx w15:paraId="6E5E256D" w15:done="0"/>
  <w15:commentEx w15:paraId="136005BB" w15:done="0"/>
  <w15:commentEx w15:paraId="61937827" w15:done="0"/>
  <w15:commentEx w15:paraId="0168D4F1" w15:done="0"/>
  <w15:commentEx w15:paraId="7A848852" w15:done="0"/>
  <w15:commentEx w15:paraId="749B4F2F" w15:done="0"/>
  <w15:commentEx w15:paraId="1F5F4EAD" w15:done="0"/>
  <w15:commentEx w15:paraId="115AB557" w15:done="0"/>
  <w15:commentEx w15:paraId="14EA01B8" w15:done="0"/>
  <w15:commentEx w15:paraId="334BF233" w15:done="0"/>
  <w15:commentEx w15:paraId="25D28A49" w15:done="0"/>
  <w15:commentEx w15:paraId="18B05D58" w15:done="0"/>
  <w15:commentEx w15:paraId="726EA09C" w15:done="0"/>
  <w15:commentEx w15:paraId="77E78315" w15:done="0"/>
  <w15:commentEx w15:paraId="38D6DD0B" w15:done="0"/>
  <w15:commentEx w15:paraId="13B3CD3C" w15:done="0"/>
  <w15:commentEx w15:paraId="7B5C84B6" w15:done="0"/>
  <w15:commentEx w15:paraId="1331CDB7" w15:done="0"/>
  <w15:commentEx w15:paraId="4848B0FC" w15:done="0"/>
  <w15:commentEx w15:paraId="64C94284" w15:done="0"/>
  <w15:commentEx w15:paraId="2284C89A" w15:done="0"/>
  <w15:commentEx w15:paraId="3DF0A9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E51053" w16cid:durableId="219F123D"/>
  <w16cid:commentId w16cid:paraId="1237C82B" w16cid:durableId="219F1310"/>
  <w16cid:commentId w16cid:paraId="011C221A" w16cid:durableId="219F150D"/>
  <w16cid:commentId w16cid:paraId="0AD6E697" w16cid:durableId="219F1552"/>
  <w16cid:commentId w16cid:paraId="3D509B0F" w16cid:durableId="219F16C9"/>
  <w16cid:commentId w16cid:paraId="46A898CB" w16cid:durableId="219F171F"/>
  <w16cid:commentId w16cid:paraId="1C25F41D" w16cid:durableId="219F1782"/>
  <w16cid:commentId w16cid:paraId="7A848852" w16cid:durableId="219F191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232910" w14:textId="77777777" w:rsidR="00BA0F95" w:rsidRDefault="00BA0F95" w:rsidP="00B92D85">
      <w:r>
        <w:separator/>
      </w:r>
    </w:p>
  </w:endnote>
  <w:endnote w:type="continuationSeparator" w:id="0">
    <w:p w14:paraId="3EA19B6E" w14:textId="77777777" w:rsidR="00BA0F95" w:rsidRDefault="00BA0F95" w:rsidP="00B92D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egoe UI">
    <w:altName w:val="Courier New"/>
    <w:charset w:val="00"/>
    <w:family w:val="swiss"/>
    <w:pitch w:val="variable"/>
    <w:sig w:usb0="E10022FF" w:usb1="C000E47F" w:usb2="00000029" w:usb3="00000000" w:csb0="000001DF" w:csb1="00000000"/>
  </w:font>
  <w:font w:name="Umschrift_TTn">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D0605" w14:textId="77777777" w:rsidR="00BA0F95" w:rsidRDefault="00BA0F95" w:rsidP="0056688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E06E432" w14:textId="77777777" w:rsidR="00BA0F95" w:rsidRDefault="00BA0F95" w:rsidP="0056688B">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008D2" w14:textId="77777777" w:rsidR="00BA0F95" w:rsidRDefault="00BA0F95" w:rsidP="0056688B">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82ABA">
      <w:rPr>
        <w:rStyle w:val="Numrodepage"/>
        <w:noProof/>
      </w:rPr>
      <w:t>17</w:t>
    </w:r>
    <w:r>
      <w:rPr>
        <w:rStyle w:val="Numrodepage"/>
      </w:rPr>
      <w:fldChar w:fldCharType="end"/>
    </w:r>
  </w:p>
  <w:p w14:paraId="4A542018" w14:textId="77777777" w:rsidR="00BA0F95" w:rsidRDefault="00BA0F95" w:rsidP="0056688B">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1E7D03" w14:textId="77777777" w:rsidR="00BA0F95" w:rsidRDefault="00BA0F95" w:rsidP="00B92D85">
      <w:r>
        <w:separator/>
      </w:r>
    </w:p>
  </w:footnote>
  <w:footnote w:type="continuationSeparator" w:id="0">
    <w:p w14:paraId="0766730D" w14:textId="77777777" w:rsidR="00BA0F95" w:rsidRDefault="00BA0F95" w:rsidP="00B92D85">
      <w:r>
        <w:continuationSeparator/>
      </w:r>
    </w:p>
  </w:footnote>
  <w:footnote w:id="1">
    <w:p w14:paraId="1B88B173" w14:textId="6E7D20B2" w:rsidR="00BA0F95" w:rsidRPr="00353A1C" w:rsidRDefault="00BA0F95" w:rsidP="00CA2991">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See Loprieno </w:t>
      </w:r>
      <w:r>
        <w:rPr>
          <w:rFonts w:ascii="Times New Roman" w:hAnsi="Times New Roman" w:cs="Times New Roman"/>
        </w:rPr>
        <w:t>(</w:t>
      </w:r>
      <w:r w:rsidRPr="00353A1C">
        <w:rPr>
          <w:rFonts w:ascii="Times New Roman" w:hAnsi="Times New Roman" w:cs="Times New Roman"/>
        </w:rPr>
        <w:t>1995</w:t>
      </w:r>
      <w:r>
        <w:rPr>
          <w:rFonts w:ascii="Times New Roman" w:hAnsi="Times New Roman" w:cs="Times New Roman"/>
        </w:rPr>
        <w:t>)</w:t>
      </w:r>
      <w:r w:rsidRPr="00353A1C">
        <w:rPr>
          <w:rFonts w:ascii="Times New Roman" w:hAnsi="Times New Roman" w:cs="Times New Roman"/>
        </w:rPr>
        <w:t xml:space="preserve">, Loprieno &amp; Müller </w:t>
      </w:r>
      <w:r>
        <w:rPr>
          <w:rFonts w:ascii="Times New Roman" w:hAnsi="Times New Roman" w:cs="Times New Roman"/>
        </w:rPr>
        <w:t>(</w:t>
      </w:r>
      <w:r w:rsidRPr="00353A1C">
        <w:rPr>
          <w:rFonts w:ascii="Times New Roman" w:hAnsi="Times New Roman" w:cs="Times New Roman"/>
        </w:rPr>
        <w:t>2012</w:t>
      </w:r>
      <w:r>
        <w:rPr>
          <w:rFonts w:ascii="Times New Roman" w:hAnsi="Times New Roman" w:cs="Times New Roman"/>
        </w:rPr>
        <w:t>)</w:t>
      </w:r>
      <w:r w:rsidRPr="00353A1C">
        <w:rPr>
          <w:rFonts w:ascii="Times New Roman" w:hAnsi="Times New Roman" w:cs="Times New Roman"/>
        </w:rPr>
        <w:t xml:space="preserve">, </w:t>
      </w:r>
      <w:ins w:id="21" w:author="Albion M. Butters" w:date="2019-12-19T11:45:00Z">
        <w:r>
          <w:rPr>
            <w:rFonts w:ascii="Times New Roman" w:hAnsi="Times New Roman" w:cs="Times New Roman"/>
          </w:rPr>
          <w:t xml:space="preserve">and </w:t>
        </w:r>
      </w:ins>
      <w:r w:rsidRPr="00353A1C">
        <w:rPr>
          <w:rFonts w:ascii="Times New Roman" w:hAnsi="Times New Roman" w:cs="Times New Roman"/>
        </w:rPr>
        <w:t xml:space="preserve">Grossmann &amp; Richter </w:t>
      </w:r>
      <w:r>
        <w:rPr>
          <w:rFonts w:ascii="Times New Roman" w:hAnsi="Times New Roman" w:cs="Times New Roman"/>
        </w:rPr>
        <w:t>(</w:t>
      </w:r>
      <w:r w:rsidRPr="00353A1C">
        <w:rPr>
          <w:rFonts w:ascii="Times New Roman" w:hAnsi="Times New Roman" w:cs="Times New Roman"/>
        </w:rPr>
        <w:t>2014</w:t>
      </w:r>
      <w:r>
        <w:rPr>
          <w:rFonts w:ascii="Times New Roman" w:hAnsi="Times New Roman" w:cs="Times New Roman"/>
        </w:rPr>
        <w:t>)</w:t>
      </w:r>
      <w:r w:rsidRPr="00353A1C">
        <w:rPr>
          <w:rFonts w:ascii="Times New Roman" w:hAnsi="Times New Roman" w:cs="Times New Roman"/>
        </w:rPr>
        <w:t xml:space="preserve"> for a general overview.</w:t>
      </w:r>
    </w:p>
  </w:footnote>
  <w:footnote w:id="2">
    <w:p w14:paraId="583A9106" w14:textId="3FDC0320" w:rsidR="00BA0F95" w:rsidRPr="005F45CC" w:rsidRDefault="00BA0F95">
      <w:pPr>
        <w:pStyle w:val="Notedebasdepage"/>
        <w:rPr>
          <w:rFonts w:ascii="Times New Roman" w:hAnsi="Times New Roman" w:cs="Times New Roman"/>
        </w:rPr>
      </w:pPr>
      <w:r w:rsidRPr="005F45CC">
        <w:rPr>
          <w:rStyle w:val="Marquenotebasdepage"/>
          <w:rFonts w:ascii="Times New Roman" w:hAnsi="Times New Roman" w:cs="Times New Roman"/>
        </w:rPr>
        <w:footnoteRef/>
      </w:r>
      <w:r w:rsidRPr="005F45CC">
        <w:rPr>
          <w:rFonts w:ascii="Times New Roman" w:hAnsi="Times New Roman" w:cs="Times New Roman"/>
        </w:rPr>
        <w:t xml:space="preserve"> For a general introduction of the NEC, see the introduction of this volume. </w:t>
      </w:r>
    </w:p>
  </w:footnote>
  <w:footnote w:id="3">
    <w:p w14:paraId="5F9C5DA7" w14:textId="05439D98" w:rsidR="00BA0F95" w:rsidRPr="00353A1C" w:rsidRDefault="00BA0F95" w:rsidP="0004283A">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w:t>
      </w:r>
      <w:r>
        <w:rPr>
          <w:rFonts w:ascii="Times New Roman" w:hAnsi="Times New Roman" w:cs="Times New Roman"/>
        </w:rPr>
        <w:t>The t</w:t>
      </w:r>
      <w:r w:rsidRPr="00353A1C">
        <w:rPr>
          <w:rFonts w:ascii="Times New Roman" w:hAnsi="Times New Roman" w:cs="Times New Roman"/>
        </w:rPr>
        <w:t>ransliteration</w:t>
      </w:r>
      <w:r>
        <w:rPr>
          <w:rFonts w:ascii="Times New Roman" w:hAnsi="Times New Roman" w:cs="Times New Roman"/>
        </w:rPr>
        <w:t xml:space="preserve"> of Ancient Egyptian used here</w:t>
      </w:r>
      <w:ins w:id="66" w:author="Albion M. Butters" w:date="2019-12-19T11:51:00Z">
        <w:r>
          <w:rPr>
            <w:rFonts w:ascii="Times New Roman" w:hAnsi="Times New Roman" w:cs="Times New Roman"/>
          </w:rPr>
          <w:t>,</w:t>
        </w:r>
      </w:ins>
      <w:r>
        <w:rPr>
          <w:rFonts w:ascii="Times New Roman" w:hAnsi="Times New Roman" w:cs="Times New Roman"/>
        </w:rPr>
        <w:t xml:space="preserve"> as in Egyptological linguistics</w:t>
      </w:r>
      <w:ins w:id="67" w:author="Albion M. Butters" w:date="2019-12-19T11:51:00Z">
        <w:r>
          <w:rPr>
            <w:rFonts w:ascii="Times New Roman" w:hAnsi="Times New Roman" w:cs="Times New Roman"/>
          </w:rPr>
          <w:t>,</w:t>
        </w:r>
      </w:ins>
      <w:r>
        <w:rPr>
          <w:rFonts w:ascii="Times New Roman" w:hAnsi="Times New Roman" w:cs="Times New Roman"/>
        </w:rPr>
        <w:t xml:space="preserve"> represents written signs (be </w:t>
      </w:r>
      <w:ins w:id="68" w:author="Albion M. Butters" w:date="2019-12-19T11:51:00Z">
        <w:r>
          <w:rPr>
            <w:rFonts w:ascii="Times New Roman" w:hAnsi="Times New Roman" w:cs="Times New Roman"/>
          </w:rPr>
          <w:t xml:space="preserve">they </w:t>
        </w:r>
      </w:ins>
      <w:r>
        <w:rPr>
          <w:rFonts w:ascii="Times New Roman" w:hAnsi="Times New Roman" w:cs="Times New Roman"/>
        </w:rPr>
        <w:t>hieroglyphics, signs in the various cursive writings</w:t>
      </w:r>
      <w:ins w:id="69" w:author="Albion M. Butters" w:date="2019-12-19T11:51:00Z">
        <w:r>
          <w:rPr>
            <w:rFonts w:ascii="Times New Roman" w:hAnsi="Times New Roman" w:cs="Times New Roman"/>
          </w:rPr>
          <w:t>,</w:t>
        </w:r>
      </w:ins>
      <w:r>
        <w:rPr>
          <w:rFonts w:ascii="Times New Roman" w:hAnsi="Times New Roman" w:cs="Times New Roman"/>
        </w:rPr>
        <w:t xml:space="preserve"> or Greek letters in the case of Coptic) and not the sounds of the language. In some cases, the phonemic reality is still a matter of discussion.</w:t>
      </w:r>
      <w:ins w:id="70" w:author="Albion M. Butters" w:date="2019-12-18T07:48:00Z">
        <w:r>
          <w:rPr>
            <w:rFonts w:ascii="Times New Roman" w:hAnsi="Times New Roman" w:cs="Times New Roman"/>
          </w:rPr>
          <w:t xml:space="preserve"> </w:t>
        </w:r>
      </w:ins>
    </w:p>
  </w:footnote>
  <w:footnote w:id="4">
    <w:p w14:paraId="4BE9E502" w14:textId="0A2E716A" w:rsidR="00BA0F95" w:rsidRPr="000E505A" w:rsidRDefault="00BA0F95" w:rsidP="000E505A">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Alternative proposals </w:t>
      </w:r>
      <w:ins w:id="86" w:author="Albion M. Butters" w:date="2019-12-19T11:58:00Z">
        <w:r>
          <w:rPr>
            <w:rFonts w:ascii="Times New Roman" w:hAnsi="Times New Roman" w:cs="Times New Roman"/>
          </w:rPr>
          <w:t>for</w:t>
        </w:r>
      </w:ins>
      <w:r w:rsidRPr="00353A1C">
        <w:rPr>
          <w:rFonts w:ascii="Times New Roman" w:hAnsi="Times New Roman" w:cs="Times New Roman"/>
        </w:rPr>
        <w:t xml:space="preserve"> the transliteration of the form exist but are not crucial for the </w:t>
      </w:r>
      <w:r w:rsidRPr="000E505A">
        <w:rPr>
          <w:rFonts w:ascii="Times New Roman" w:hAnsi="Times New Roman" w:cs="Times New Roman"/>
        </w:rPr>
        <w:t xml:space="preserve">historical reconstitution of the Egyptian NEC. </w:t>
      </w:r>
    </w:p>
  </w:footnote>
  <w:footnote w:id="5">
    <w:p w14:paraId="06E48A50" w14:textId="51D7B434" w:rsidR="00BA0F95" w:rsidRPr="000E505A" w:rsidRDefault="00BA0F95" w:rsidP="000E505A">
      <w:pPr>
        <w:pStyle w:val="Notedebasdepage"/>
        <w:jc w:val="both"/>
        <w:rPr>
          <w:rFonts w:ascii="Times New Roman" w:hAnsi="Times New Roman" w:cs="Times New Roman"/>
        </w:rPr>
      </w:pPr>
      <w:r w:rsidRPr="000E505A">
        <w:rPr>
          <w:rStyle w:val="Marquenotebasdepage"/>
          <w:rFonts w:ascii="Times New Roman" w:hAnsi="Times New Roman" w:cs="Times New Roman"/>
        </w:rPr>
        <w:footnoteRef/>
      </w:r>
      <w:r w:rsidRPr="000E505A">
        <w:rPr>
          <w:rFonts w:ascii="Times New Roman" w:hAnsi="Times New Roman" w:cs="Times New Roman"/>
        </w:rPr>
        <w:t xml:space="preserve"> Pyramid Texts are a corpus of ritual texts relating to the survival of the dead king in the hereafter. They are inscribed in royal graves from the end of the Old Kingdom but may represent older stages of the language. The extent of the preservation of archaic features in this corpus is still a matter of debate.</w:t>
      </w:r>
      <w:ins w:id="89" w:author="Albion M. Butters" w:date="2019-12-18T07:48:00Z">
        <w:r>
          <w:rPr>
            <w:rFonts w:ascii="Times New Roman" w:hAnsi="Times New Roman" w:cs="Times New Roman"/>
          </w:rPr>
          <w:t xml:space="preserve"> </w:t>
        </w:r>
      </w:ins>
    </w:p>
  </w:footnote>
  <w:footnote w:id="6">
    <w:p w14:paraId="65C9D239" w14:textId="2F4E1666" w:rsidR="00BA0F95" w:rsidRDefault="00BA0F95">
      <w:pPr>
        <w:pStyle w:val="Notedebasdepage"/>
      </w:pPr>
      <w:r>
        <w:rPr>
          <w:rStyle w:val="Marquenotebasdepage"/>
        </w:rPr>
        <w:footnoteRef/>
      </w:r>
      <w:r>
        <w:t xml:space="preserve"> </w:t>
      </w:r>
      <w:r w:rsidRPr="00B71541">
        <w:rPr>
          <w:rFonts w:ascii="Times New Roman" w:hAnsi="Times New Roman" w:cs="Times New Roman"/>
        </w:rPr>
        <w:t xml:space="preserve">This translation reflects the fact that </w:t>
      </w:r>
      <w:ins w:id="97" w:author="Albion M. Butters" w:date="2019-12-19T12:05:00Z">
        <w:r>
          <w:rPr>
            <w:rFonts w:ascii="Times New Roman" w:hAnsi="Times New Roman" w:cs="Times New Roman"/>
          </w:rPr>
          <w:t>E</w:t>
        </w:r>
      </w:ins>
      <w:r w:rsidRPr="00B71541">
        <w:rPr>
          <w:rFonts w:ascii="Times New Roman" w:hAnsi="Times New Roman" w:cs="Times New Roman"/>
        </w:rPr>
        <w:t>gyptologists do not know the precise equivalents for these substantives</w:t>
      </w:r>
      <w:ins w:id="98" w:author="Albion M. Butters" w:date="2019-12-19T12:05:00Z">
        <w:r>
          <w:rPr>
            <w:rFonts w:ascii="Times New Roman" w:hAnsi="Times New Roman" w:cs="Times New Roman"/>
          </w:rPr>
          <w:t>,</w:t>
        </w:r>
      </w:ins>
      <w:r w:rsidRPr="00B71541">
        <w:rPr>
          <w:rFonts w:ascii="Times New Roman" w:hAnsi="Times New Roman" w:cs="Times New Roman"/>
        </w:rPr>
        <w:t xml:space="preserve"> except that they must refer to a kind of vessel.</w:t>
      </w:r>
    </w:p>
  </w:footnote>
  <w:footnote w:id="7">
    <w:p w14:paraId="63E5C1EA" w14:textId="2FD23BD5" w:rsidR="00BA0F95" w:rsidRPr="00353A1C" w:rsidRDefault="00BA0F95" w:rsidP="00A90A00">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See Loprieno (1995</w:t>
      </w:r>
      <w:ins w:id="101" w:author="Albion M. Butters" w:date="2019-12-19T11:44:00Z">
        <w:r>
          <w:rPr>
            <w:rFonts w:ascii="Times New Roman" w:hAnsi="Times New Roman" w:cs="Times New Roman"/>
          </w:rPr>
          <w:t>:</w:t>
        </w:r>
      </w:ins>
      <w:r w:rsidRPr="00353A1C">
        <w:rPr>
          <w:rFonts w:ascii="Times New Roman" w:hAnsi="Times New Roman" w:cs="Times New Roman"/>
        </w:rPr>
        <w:t xml:space="preserve"> 125) for the interpretation of this logogram as symbolizing a gesture of negation. On the function of unpronounced graphemic classifiers, see Goldwasser &amp; Grinevald </w:t>
      </w:r>
      <w:r>
        <w:rPr>
          <w:rFonts w:ascii="Times New Roman" w:hAnsi="Times New Roman" w:cs="Times New Roman"/>
        </w:rPr>
        <w:t>(</w:t>
      </w:r>
      <w:r w:rsidRPr="00353A1C">
        <w:rPr>
          <w:rFonts w:ascii="Times New Roman" w:hAnsi="Times New Roman" w:cs="Times New Roman"/>
        </w:rPr>
        <w:t>2012</w:t>
      </w:r>
      <w:r>
        <w:rPr>
          <w:rFonts w:ascii="Times New Roman" w:hAnsi="Times New Roman" w:cs="Times New Roman"/>
        </w:rPr>
        <w:t>)</w:t>
      </w:r>
      <w:r w:rsidRPr="00353A1C">
        <w:rPr>
          <w:rFonts w:ascii="Times New Roman" w:hAnsi="Times New Roman" w:cs="Times New Roman"/>
        </w:rPr>
        <w:t xml:space="preserve">. </w:t>
      </w:r>
    </w:p>
  </w:footnote>
  <w:footnote w:id="8">
    <w:p w14:paraId="2B44330B" w14:textId="02751307" w:rsidR="00BA0F95" w:rsidRPr="00353A1C" w:rsidRDefault="00BA0F95" w:rsidP="007229DD">
      <w:pPr>
        <w:pStyle w:val="Notedebasdepage"/>
        <w:jc w:val="both"/>
        <w:rPr>
          <w:rFonts w:ascii="Times New Roman" w:hAnsi="Times New Roman" w:cs="Times New Roman"/>
        </w:rPr>
      </w:pPr>
      <w:r w:rsidRPr="00360B2D">
        <w:rPr>
          <w:rStyle w:val="Marquenotebasdepage"/>
          <w:rFonts w:ascii="Times New Roman" w:hAnsi="Times New Roman" w:cs="Times New Roman"/>
        </w:rPr>
        <w:footnoteRef/>
      </w:r>
      <w:r w:rsidRPr="00360B2D">
        <w:rPr>
          <w:rFonts w:ascii="Times New Roman" w:hAnsi="Times New Roman" w:cs="Times New Roman"/>
        </w:rPr>
        <w:t xml:space="preserve"> In a further stage of the renewal of the verbal system, a nominalization showing a &lt;–t&gt; specializes for a passive reading in constructions where the possessor thus appears as P.</w:t>
      </w:r>
      <w:r w:rsidRPr="00353A1C">
        <w:rPr>
          <w:rFonts w:ascii="Times New Roman" w:hAnsi="Times New Roman" w:cs="Times New Roman"/>
        </w:rPr>
        <w:t xml:space="preserve"> </w:t>
      </w:r>
    </w:p>
  </w:footnote>
  <w:footnote w:id="9">
    <w:p w14:paraId="0FA66DC5" w14:textId="4E961571" w:rsidR="00BA0F95" w:rsidRPr="00353A1C" w:rsidRDefault="00BA0F95" w:rsidP="00A90A00">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Working on nominalizations as a source for the renewal of </w:t>
      </w:r>
      <w:ins w:id="112" w:author="Albion M. Butters" w:date="2019-12-19T12:09:00Z">
        <w:r>
          <w:rPr>
            <w:rFonts w:ascii="Times New Roman" w:hAnsi="Times New Roman" w:cs="Times New Roman"/>
          </w:rPr>
          <w:t xml:space="preserve">the </w:t>
        </w:r>
      </w:ins>
      <w:ins w:id="113" w:author="Elsa Oréal" w:date="2020-01-09T15:06:00Z">
        <w:r>
          <w:rPr>
            <w:rFonts w:ascii="Times New Roman" w:hAnsi="Times New Roman" w:cs="Times New Roman"/>
          </w:rPr>
          <w:t>Earlier</w:t>
        </w:r>
        <w:r w:rsidRPr="00353A1C">
          <w:rPr>
            <w:rFonts w:ascii="Times New Roman" w:hAnsi="Times New Roman" w:cs="Times New Roman"/>
          </w:rPr>
          <w:t xml:space="preserve"> </w:t>
        </w:r>
      </w:ins>
      <w:r w:rsidRPr="00353A1C">
        <w:rPr>
          <w:rFonts w:ascii="Times New Roman" w:hAnsi="Times New Roman" w:cs="Times New Roman"/>
        </w:rPr>
        <w:t>Egyptian verbal system, I suggest that the Action nominalization marked by this ending &lt;-</w:t>
      </w:r>
      <w:r w:rsidRPr="00353A1C">
        <w:rPr>
          <w:rFonts w:ascii="Times New Roman" w:hAnsi="Times New Roman" w:cs="Times New Roman"/>
          <w:i/>
        </w:rPr>
        <w:t>w</w:t>
      </w:r>
      <w:r w:rsidRPr="00353A1C">
        <w:rPr>
          <w:rFonts w:ascii="Times New Roman" w:hAnsi="Times New Roman" w:cs="Times New Roman"/>
        </w:rPr>
        <w:t>&gt; in the same way as other non-finite forms of the verbal root (most notably participles) has other uses whose reading can be related to indefinite semantics, the ending &lt;-</w:t>
      </w:r>
      <w:r w:rsidRPr="00353A1C">
        <w:rPr>
          <w:rFonts w:ascii="Times New Roman" w:hAnsi="Times New Roman" w:cs="Times New Roman"/>
          <w:i/>
        </w:rPr>
        <w:t>w</w:t>
      </w:r>
      <w:r w:rsidRPr="00353A1C">
        <w:rPr>
          <w:rFonts w:ascii="Times New Roman" w:hAnsi="Times New Roman" w:cs="Times New Roman"/>
        </w:rPr>
        <w:t xml:space="preserve">&gt; </w:t>
      </w:r>
      <w:ins w:id="114" w:author="Albion M. Butters" w:date="2019-12-19T12:10:00Z">
        <w:r w:rsidRPr="00353A1C">
          <w:rPr>
            <w:rFonts w:ascii="Times New Roman" w:hAnsi="Times New Roman" w:cs="Times New Roman"/>
          </w:rPr>
          <w:t xml:space="preserve">prototypically </w:t>
        </w:r>
      </w:ins>
      <w:r w:rsidRPr="00353A1C">
        <w:rPr>
          <w:rFonts w:ascii="Times New Roman" w:hAnsi="Times New Roman" w:cs="Times New Roman"/>
        </w:rPr>
        <w:t xml:space="preserve">indicating class membership. See Oréal </w:t>
      </w:r>
      <w:r>
        <w:rPr>
          <w:rFonts w:ascii="Times New Roman" w:hAnsi="Times New Roman" w:cs="Times New Roman"/>
        </w:rPr>
        <w:t>(</w:t>
      </w:r>
      <w:r w:rsidRPr="00353A1C">
        <w:rPr>
          <w:rFonts w:ascii="Times New Roman" w:hAnsi="Times New Roman" w:cs="Times New Roman"/>
        </w:rPr>
        <w:t>2017</w:t>
      </w:r>
      <w:r>
        <w:rPr>
          <w:rFonts w:ascii="Times New Roman" w:hAnsi="Times New Roman" w:cs="Times New Roman"/>
        </w:rPr>
        <w:t>)</w:t>
      </w:r>
      <w:r w:rsidRPr="00353A1C">
        <w:rPr>
          <w:rFonts w:ascii="Times New Roman" w:hAnsi="Times New Roman" w:cs="Times New Roman"/>
        </w:rPr>
        <w:t>.</w:t>
      </w:r>
    </w:p>
  </w:footnote>
  <w:footnote w:id="10">
    <w:p w14:paraId="2E3B5BF0" w14:textId="6C09F2A3" w:rsidR="00BA0F95" w:rsidRPr="00353A1C" w:rsidRDefault="00BA0F95" w:rsidP="00A90A00">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See</w:t>
      </w:r>
      <w:ins w:id="126" w:author="Albion M. Butters" w:date="2019-12-19T12:17:00Z">
        <w:r>
          <w:rPr>
            <w:rFonts w:ascii="Times New Roman" w:hAnsi="Times New Roman" w:cs="Times New Roman"/>
          </w:rPr>
          <w:t>,</w:t>
        </w:r>
      </w:ins>
      <w:r w:rsidRPr="00353A1C">
        <w:rPr>
          <w:rFonts w:ascii="Times New Roman" w:hAnsi="Times New Roman" w:cs="Times New Roman"/>
        </w:rPr>
        <w:t xml:space="preserve"> e.g.</w:t>
      </w:r>
      <w:ins w:id="127" w:author="Albion M. Butters" w:date="2019-12-19T12:17:00Z">
        <w:r>
          <w:rPr>
            <w:rFonts w:ascii="Times New Roman" w:hAnsi="Times New Roman" w:cs="Times New Roman"/>
          </w:rPr>
          <w:t>,</w:t>
        </w:r>
      </w:ins>
      <w:r w:rsidRPr="00353A1C">
        <w:rPr>
          <w:rFonts w:ascii="Times New Roman" w:hAnsi="Times New Roman" w:cs="Times New Roman"/>
        </w:rPr>
        <w:t xml:space="preserve"> Malchukov </w:t>
      </w:r>
      <w:r>
        <w:rPr>
          <w:rFonts w:ascii="Times New Roman" w:hAnsi="Times New Roman" w:cs="Times New Roman"/>
        </w:rPr>
        <w:t>(</w:t>
      </w:r>
      <w:r w:rsidRPr="00353A1C">
        <w:rPr>
          <w:rFonts w:ascii="Times New Roman" w:hAnsi="Times New Roman" w:cs="Times New Roman"/>
        </w:rPr>
        <w:t>2013</w:t>
      </w:r>
      <w:r>
        <w:rPr>
          <w:rFonts w:ascii="Times New Roman" w:hAnsi="Times New Roman" w:cs="Times New Roman"/>
        </w:rPr>
        <w:t>)</w:t>
      </w:r>
      <w:r w:rsidRPr="00353A1C">
        <w:rPr>
          <w:rFonts w:ascii="Times New Roman" w:hAnsi="Times New Roman" w:cs="Times New Roman"/>
        </w:rPr>
        <w:t xml:space="preserve"> on similar problems raised by the process of verbalization in Siberian languages. </w:t>
      </w:r>
    </w:p>
  </w:footnote>
  <w:footnote w:id="11">
    <w:p w14:paraId="37E618AF" w14:textId="6740C8CC" w:rsidR="00BA0F95" w:rsidRPr="00353A1C" w:rsidRDefault="00BA0F95" w:rsidP="00A90A00">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See Oréal </w:t>
      </w:r>
      <w:r>
        <w:rPr>
          <w:rFonts w:ascii="Times New Roman" w:hAnsi="Times New Roman" w:cs="Times New Roman"/>
        </w:rPr>
        <w:t>(</w:t>
      </w:r>
      <w:r w:rsidRPr="00353A1C">
        <w:rPr>
          <w:rFonts w:ascii="Times New Roman" w:hAnsi="Times New Roman" w:cs="Times New Roman"/>
        </w:rPr>
        <w:t>2017</w:t>
      </w:r>
      <w:r>
        <w:rPr>
          <w:rFonts w:ascii="Times New Roman" w:hAnsi="Times New Roman" w:cs="Times New Roman"/>
        </w:rPr>
        <w:t>)</w:t>
      </w:r>
      <w:r w:rsidRPr="00353A1C">
        <w:rPr>
          <w:rFonts w:ascii="Times New Roman" w:hAnsi="Times New Roman" w:cs="Times New Roman"/>
        </w:rPr>
        <w:t xml:space="preserve"> on the pathways that allow such a transfer from nominal to verbal morphology.</w:t>
      </w:r>
    </w:p>
  </w:footnote>
  <w:footnote w:id="12">
    <w:p w14:paraId="2D6C564B" w14:textId="4C5ACB20" w:rsidR="00BA0F95" w:rsidRPr="00353A1C" w:rsidRDefault="00BA0F95" w:rsidP="00235539">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See Veselinova (2013</w:t>
      </w:r>
      <w:ins w:id="134" w:author="Albion M. Butters" w:date="2019-12-19T11:44:00Z">
        <w:r>
          <w:rPr>
            <w:rFonts w:ascii="Times New Roman" w:hAnsi="Times New Roman" w:cs="Times New Roman"/>
          </w:rPr>
          <w:t>:</w:t>
        </w:r>
      </w:ins>
      <w:r w:rsidRPr="00353A1C">
        <w:rPr>
          <w:rFonts w:ascii="Times New Roman" w:hAnsi="Times New Roman" w:cs="Times New Roman"/>
        </w:rPr>
        <w:t xml:space="preserve"> 108) on the typologically frequent structural similarity between these constructions and mere existential constructions.</w:t>
      </w:r>
    </w:p>
  </w:footnote>
  <w:footnote w:id="13">
    <w:p w14:paraId="1A7B4370" w14:textId="1B4F6968" w:rsidR="00BA0F95" w:rsidRPr="00353A1C" w:rsidRDefault="00BA0F95" w:rsidP="003F30EB">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See</w:t>
      </w:r>
      <w:ins w:id="138" w:author="Albion M. Butters" w:date="2019-12-19T12:24:00Z">
        <w:r>
          <w:rPr>
            <w:rFonts w:ascii="Times New Roman" w:hAnsi="Times New Roman" w:cs="Times New Roman"/>
          </w:rPr>
          <w:t>,</w:t>
        </w:r>
      </w:ins>
      <w:r w:rsidRPr="00353A1C">
        <w:rPr>
          <w:rFonts w:ascii="Times New Roman" w:hAnsi="Times New Roman" w:cs="Times New Roman"/>
        </w:rPr>
        <w:t xml:space="preserve"> however</w:t>
      </w:r>
      <w:ins w:id="139" w:author="Albion M. Butters" w:date="2019-12-19T12:24:00Z">
        <w:r>
          <w:rPr>
            <w:rFonts w:ascii="Times New Roman" w:hAnsi="Times New Roman" w:cs="Times New Roman"/>
          </w:rPr>
          <w:t>,</w:t>
        </w:r>
      </w:ins>
      <w:r w:rsidRPr="00353A1C">
        <w:rPr>
          <w:rFonts w:ascii="Times New Roman" w:hAnsi="Times New Roman" w:cs="Times New Roman"/>
        </w:rPr>
        <w:t xml:space="preserve"> the analysis along similar lines proposed by Helmut Satzinger at a workshop in 2001</w:t>
      </w:r>
      <w:ins w:id="140" w:author="Albion M. Butters" w:date="2019-12-19T11:44:00Z">
        <w:r>
          <w:rPr>
            <w:rFonts w:ascii="Times New Roman" w:hAnsi="Times New Roman" w:cs="Times New Roman"/>
          </w:rPr>
          <w:t>:</w:t>
        </w:r>
      </w:ins>
      <w:r w:rsidRPr="00353A1C">
        <w:rPr>
          <w:rFonts w:ascii="Times New Roman" w:hAnsi="Times New Roman" w:cs="Times New Roman"/>
        </w:rPr>
        <w:t xml:space="preserve"> https://homepage.univie.ac.at/helmut.satzinger/Texte/Aspectsjw.pdf.</w:t>
      </w:r>
    </w:p>
  </w:footnote>
  <w:footnote w:id="14">
    <w:p w14:paraId="2A466F7C" w14:textId="556E1EE8" w:rsidR="00BA0F95" w:rsidRPr="00353A1C" w:rsidRDefault="00BA0F95" w:rsidP="00A90A00">
      <w:pPr>
        <w:jc w:val="both"/>
        <w:rPr>
          <w:rFonts w:ascii="Times New Roman" w:hAnsi="Times New Roman" w:cs="Times New Roman"/>
          <w:i/>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Although convincing, this analysis cannot exclude a construction involving a zero subject and a </w:t>
      </w:r>
      <w:ins w:id="150" w:author="Albion M. Butters" w:date="2019-12-19T12:24:00Z">
        <w:r>
          <w:rPr>
            <w:rFonts w:ascii="Times New Roman" w:hAnsi="Times New Roman" w:cs="Times New Roman"/>
          </w:rPr>
          <w:t>s</w:t>
        </w:r>
      </w:ins>
      <w:r w:rsidRPr="00353A1C">
        <w:rPr>
          <w:rFonts w:ascii="Times New Roman" w:hAnsi="Times New Roman" w:cs="Times New Roman"/>
        </w:rPr>
        <w:t>tative as predicate (‘</w:t>
      </w:r>
      <w:r w:rsidRPr="00442554">
        <w:rPr>
          <w:rFonts w:ascii="Umschrift_TTn" w:hAnsi="Umschrift_TTn" w:cs="Times New Roman"/>
          <w:i/>
        </w:rPr>
        <w:t>jw</w:t>
      </w:r>
      <w:r w:rsidRPr="00353A1C">
        <w:rPr>
          <w:rFonts w:ascii="Times New Roman" w:hAnsi="Times New Roman" w:cs="Times New Roman"/>
          <w:i/>
        </w:rPr>
        <w:t xml:space="preserve"> Ø </w:t>
      </w:r>
      <w:r w:rsidRPr="00442554">
        <w:rPr>
          <w:rFonts w:ascii="Umschrift_TTn" w:hAnsi="Umschrift_TTn" w:cs="Times New Roman"/>
          <w:i/>
        </w:rPr>
        <w:t>Sw</w:t>
      </w:r>
      <w:r w:rsidRPr="00353A1C">
        <w:rPr>
          <w:rFonts w:ascii="Times New Roman" w:hAnsi="Times New Roman" w:cs="Times New Roman"/>
          <w:i/>
        </w:rPr>
        <w:t xml:space="preserve"> </w:t>
      </w:r>
      <w:r w:rsidRPr="00442554">
        <w:rPr>
          <w:rFonts w:ascii="Umschrift_TTn" w:hAnsi="Umschrift_TTn" w:cs="Times New Roman"/>
          <w:i/>
        </w:rPr>
        <w:t>m</w:t>
      </w:r>
      <w:r w:rsidRPr="00353A1C">
        <w:rPr>
          <w:rFonts w:ascii="Times New Roman" w:hAnsi="Times New Roman" w:cs="Times New Roman"/>
        </w:rPr>
        <w:t xml:space="preserve">, It is deprived of’). In the latter case, there would be no existential construction here but rather a stative predication introduced by </w:t>
      </w:r>
      <w:r w:rsidRPr="00353A1C">
        <w:rPr>
          <w:rFonts w:ascii="Times New Roman" w:hAnsi="Times New Roman" w:cs="Times New Roman"/>
          <w:i/>
        </w:rPr>
        <w:t>jw</w:t>
      </w:r>
      <w:r w:rsidRPr="00353A1C">
        <w:rPr>
          <w:rFonts w:ascii="Times New Roman" w:hAnsi="Times New Roman" w:cs="Times New Roman"/>
        </w:rPr>
        <w:t xml:space="preserve">, which in synchrony represents a prototypical use of Earlier Egyptian </w:t>
      </w:r>
      <w:r w:rsidRPr="00353A1C">
        <w:rPr>
          <w:rFonts w:ascii="Times New Roman" w:hAnsi="Times New Roman" w:cs="Times New Roman"/>
          <w:i/>
        </w:rPr>
        <w:t>jw</w:t>
      </w:r>
      <w:r w:rsidRPr="00353A1C">
        <w:rPr>
          <w:rFonts w:ascii="Times New Roman" w:hAnsi="Times New Roman" w:cs="Times New Roman"/>
        </w:rPr>
        <w:t>.</w:t>
      </w:r>
    </w:p>
  </w:footnote>
  <w:footnote w:id="15">
    <w:p w14:paraId="7DA4ADEE" w14:textId="626ADCF0" w:rsidR="00BA0F95" w:rsidRPr="00353A1C" w:rsidRDefault="00BA0F95" w:rsidP="00BB2B63">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The precise semantics of this ending common to the source of passive forms, infinitives of certain classes of verbs and a ‘not…yet’</w:t>
      </w:r>
      <w:ins w:id="165" w:author="Albion M. Butters" w:date="2019-12-19T12:27:00Z">
        <w:r>
          <w:rPr>
            <w:rFonts w:ascii="Times New Roman" w:hAnsi="Times New Roman" w:cs="Times New Roman"/>
          </w:rPr>
          <w:t xml:space="preserve"> </w:t>
        </w:r>
      </w:ins>
      <w:r w:rsidRPr="00353A1C">
        <w:rPr>
          <w:rFonts w:ascii="Times New Roman" w:hAnsi="Times New Roman" w:cs="Times New Roman"/>
        </w:rPr>
        <w:t xml:space="preserve">construction is still under discussion, but one can safely assume that it is a morphological feature characterizing a nominal form of the verb. </w:t>
      </w:r>
    </w:p>
  </w:footnote>
  <w:footnote w:id="16">
    <w:p w14:paraId="31DD3845" w14:textId="62F118C5" w:rsidR="00BA0F95" w:rsidRPr="00353A1C" w:rsidRDefault="00BA0F95" w:rsidP="00A90A00">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See Meltzer </w:t>
      </w:r>
      <w:r>
        <w:rPr>
          <w:rFonts w:ascii="Times New Roman" w:hAnsi="Times New Roman" w:cs="Times New Roman"/>
        </w:rPr>
        <w:t>(</w:t>
      </w:r>
      <w:r w:rsidRPr="00353A1C">
        <w:rPr>
          <w:rFonts w:ascii="Times New Roman" w:hAnsi="Times New Roman" w:cs="Times New Roman"/>
        </w:rPr>
        <w:t>1990</w:t>
      </w:r>
      <w:r>
        <w:rPr>
          <w:rFonts w:ascii="Times New Roman" w:hAnsi="Times New Roman" w:cs="Times New Roman"/>
        </w:rPr>
        <w:t>)</w:t>
      </w:r>
      <w:r w:rsidRPr="00353A1C">
        <w:rPr>
          <w:rFonts w:ascii="Times New Roman" w:hAnsi="Times New Roman" w:cs="Times New Roman"/>
        </w:rPr>
        <w:t xml:space="preserve">. Although </w:t>
      </w:r>
      <w:r w:rsidRPr="00353A1C">
        <w:rPr>
          <w:rFonts w:ascii="Times New Roman" w:hAnsi="Times New Roman" w:cs="Times New Roman"/>
          <w:i/>
        </w:rPr>
        <w:t>wn</w:t>
      </w:r>
      <w:r w:rsidRPr="00353A1C">
        <w:rPr>
          <w:rFonts w:ascii="Times New Roman" w:hAnsi="Times New Roman" w:cs="Times New Roman"/>
        </w:rPr>
        <w:t xml:space="preserve"> i</w:t>
      </w:r>
      <w:ins w:id="176" w:author="Albion M. Butters" w:date="2019-12-19T12:31:00Z">
        <w:r>
          <w:rPr>
            <w:rFonts w:ascii="Times New Roman" w:hAnsi="Times New Roman" w:cs="Times New Roman"/>
          </w:rPr>
          <w:t>s</w:t>
        </w:r>
      </w:ins>
      <w:r w:rsidRPr="00353A1C">
        <w:rPr>
          <w:rFonts w:ascii="Times New Roman" w:hAnsi="Times New Roman" w:cs="Times New Roman"/>
        </w:rPr>
        <w:t xml:space="preserve"> often </w:t>
      </w:r>
      <w:ins w:id="177" w:author="Albion M. Butters" w:date="2019-12-19T12:31:00Z">
        <w:r w:rsidRPr="00353A1C">
          <w:rPr>
            <w:rFonts w:ascii="Times New Roman" w:hAnsi="Times New Roman" w:cs="Times New Roman"/>
          </w:rPr>
          <w:t>analy</w:t>
        </w:r>
        <w:r>
          <w:rPr>
            <w:rFonts w:ascii="Times New Roman" w:hAnsi="Times New Roman" w:cs="Times New Roman"/>
          </w:rPr>
          <w:t>s</w:t>
        </w:r>
        <w:r w:rsidRPr="00353A1C">
          <w:rPr>
            <w:rFonts w:ascii="Times New Roman" w:hAnsi="Times New Roman" w:cs="Times New Roman"/>
          </w:rPr>
          <w:t xml:space="preserve">ed </w:t>
        </w:r>
      </w:ins>
      <w:r w:rsidRPr="00353A1C">
        <w:rPr>
          <w:rFonts w:ascii="Times New Roman" w:hAnsi="Times New Roman" w:cs="Times New Roman"/>
        </w:rPr>
        <w:t xml:space="preserve">as a </w:t>
      </w:r>
      <w:r w:rsidRPr="00353A1C">
        <w:rPr>
          <w:rFonts w:ascii="Times New Roman" w:hAnsi="Times New Roman" w:cs="Times New Roman"/>
          <w:i/>
        </w:rPr>
        <w:t>sdm-f</w:t>
      </w:r>
      <w:r w:rsidRPr="00353A1C">
        <w:rPr>
          <w:rFonts w:ascii="Times New Roman" w:hAnsi="Times New Roman" w:cs="Times New Roman"/>
        </w:rPr>
        <w:t xml:space="preserve"> form from the verb </w:t>
      </w:r>
      <w:r w:rsidRPr="00353A1C">
        <w:rPr>
          <w:rFonts w:ascii="Times New Roman" w:hAnsi="Times New Roman" w:cs="Times New Roman"/>
          <w:i/>
        </w:rPr>
        <w:t>wnn</w:t>
      </w:r>
      <w:r w:rsidRPr="00353A1C">
        <w:rPr>
          <w:rFonts w:ascii="Times New Roman" w:hAnsi="Times New Roman" w:cs="Times New Roman"/>
        </w:rPr>
        <w:t>, no such form is ever attested with an actual suffix pronoun (*</w:t>
      </w:r>
      <w:r w:rsidRPr="00353A1C">
        <w:rPr>
          <w:rFonts w:ascii="Times New Roman" w:hAnsi="Times New Roman" w:cs="Times New Roman"/>
          <w:i/>
        </w:rPr>
        <w:t>ni wn-f</w:t>
      </w:r>
      <w:r w:rsidRPr="00353A1C">
        <w:rPr>
          <w:rFonts w:ascii="Times New Roman" w:hAnsi="Times New Roman" w:cs="Times New Roman"/>
        </w:rPr>
        <w:t xml:space="preserve">). When the meaning is ‘there is none’, the reference to an item that can be deduced from the context is in fact assumed by a zero. </w:t>
      </w:r>
    </w:p>
  </w:footnote>
  <w:footnote w:id="17">
    <w:p w14:paraId="2A612F62" w14:textId="62E7EC44" w:rsidR="00BA0F95" w:rsidRPr="00353A1C" w:rsidRDefault="00BA0F95" w:rsidP="00A90A00">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Osing (1979</w:t>
      </w:r>
      <w:ins w:id="219" w:author="Albion M. Butters" w:date="2019-12-19T11:44:00Z">
        <w:r>
          <w:rPr>
            <w:rFonts w:ascii="Times New Roman" w:hAnsi="Times New Roman" w:cs="Times New Roman"/>
          </w:rPr>
          <w:t>:</w:t>
        </w:r>
      </w:ins>
      <w:r w:rsidRPr="00353A1C">
        <w:rPr>
          <w:rFonts w:ascii="Times New Roman" w:hAnsi="Times New Roman" w:cs="Times New Roman"/>
        </w:rPr>
        <w:t xml:space="preserve"> 311) rejects it on the basis of its poor attestation. However</w:t>
      </w:r>
      <w:ins w:id="220" w:author="Albion M. Butters" w:date="2019-12-19T13:19:00Z">
        <w:r>
          <w:rPr>
            <w:rFonts w:ascii="Times New Roman" w:hAnsi="Times New Roman" w:cs="Times New Roman"/>
          </w:rPr>
          <w:t>,</w:t>
        </w:r>
      </w:ins>
      <w:r w:rsidRPr="00353A1C">
        <w:rPr>
          <w:rFonts w:ascii="Times New Roman" w:hAnsi="Times New Roman" w:cs="Times New Roman"/>
        </w:rPr>
        <w:t xml:space="preserve"> the collocation of the particle </w:t>
      </w:r>
      <w:r w:rsidRPr="00353A1C">
        <w:rPr>
          <w:rFonts w:ascii="Times New Roman" w:hAnsi="Times New Roman" w:cs="Times New Roman"/>
          <w:i/>
        </w:rPr>
        <w:t>jn</w:t>
      </w:r>
      <w:r w:rsidRPr="00353A1C">
        <w:rPr>
          <w:rFonts w:ascii="Times New Roman" w:hAnsi="Times New Roman" w:cs="Times New Roman"/>
        </w:rPr>
        <w:t xml:space="preserve"> with the older negation </w:t>
      </w:r>
      <w:r w:rsidRPr="00353A1C">
        <w:rPr>
          <w:rFonts w:ascii="Times New Roman" w:hAnsi="Times New Roman" w:cs="Times New Roman"/>
          <w:i/>
        </w:rPr>
        <w:t>ni</w:t>
      </w:r>
      <w:r w:rsidRPr="00353A1C">
        <w:rPr>
          <w:rFonts w:ascii="Times New Roman" w:hAnsi="Times New Roman" w:cs="Times New Roman"/>
        </w:rPr>
        <w:t xml:space="preserve"> proposed as a source for </w:t>
      </w:r>
      <w:r w:rsidRPr="00353A1C">
        <w:rPr>
          <w:rFonts w:ascii="Times New Roman" w:hAnsi="Times New Roman" w:cs="Times New Roman"/>
          <w:i/>
        </w:rPr>
        <w:t>nn</w:t>
      </w:r>
      <w:r w:rsidRPr="00353A1C">
        <w:rPr>
          <w:rFonts w:ascii="Times New Roman" w:hAnsi="Times New Roman" w:cs="Times New Roman"/>
        </w:rPr>
        <w:t xml:space="preserve"> is even much more elusive.</w:t>
      </w:r>
    </w:p>
  </w:footnote>
  <w:footnote w:id="18">
    <w:p w14:paraId="6B35BA32" w14:textId="52C74C26" w:rsidR="00BA0F95" w:rsidRPr="00353A1C" w:rsidRDefault="00BA0F95" w:rsidP="00A90A00">
      <w:pPr>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An analysis based on pragmatic factors was proposed in Loprieno </w:t>
      </w:r>
      <w:r>
        <w:rPr>
          <w:rFonts w:ascii="Times New Roman" w:hAnsi="Times New Roman" w:cs="Times New Roman"/>
        </w:rPr>
        <w:t>(</w:t>
      </w:r>
      <w:r w:rsidRPr="00353A1C">
        <w:rPr>
          <w:rFonts w:ascii="Times New Roman" w:hAnsi="Times New Roman" w:cs="Times New Roman"/>
        </w:rPr>
        <w:t>1991</w:t>
      </w:r>
      <w:r>
        <w:rPr>
          <w:rFonts w:ascii="Times New Roman" w:hAnsi="Times New Roman" w:cs="Times New Roman"/>
        </w:rPr>
        <w:t>)</w:t>
      </w:r>
      <w:r w:rsidRPr="00353A1C">
        <w:rPr>
          <w:rFonts w:ascii="Times New Roman" w:hAnsi="Times New Roman" w:cs="Times New Roman"/>
        </w:rPr>
        <w:t xml:space="preserve">, but Uljas </w:t>
      </w:r>
      <w:r>
        <w:rPr>
          <w:rFonts w:ascii="Times New Roman" w:hAnsi="Times New Roman" w:cs="Times New Roman"/>
        </w:rPr>
        <w:t>(</w:t>
      </w:r>
      <w:r w:rsidRPr="00353A1C">
        <w:rPr>
          <w:rFonts w:ascii="Times New Roman" w:hAnsi="Times New Roman" w:cs="Times New Roman"/>
        </w:rPr>
        <w:t>2013</w:t>
      </w:r>
      <w:r>
        <w:rPr>
          <w:rFonts w:ascii="Times New Roman" w:hAnsi="Times New Roman" w:cs="Times New Roman"/>
        </w:rPr>
        <w:t>)</w:t>
      </w:r>
      <w:r w:rsidRPr="00353A1C">
        <w:rPr>
          <w:rFonts w:ascii="Times New Roman" w:hAnsi="Times New Roman" w:cs="Times New Roman"/>
        </w:rPr>
        <w:t xml:space="preserve"> points out several </w:t>
      </w:r>
      <w:ins w:id="234" w:author="Albion M. Butters" w:date="2019-12-19T13:33:00Z">
        <w:r>
          <w:rPr>
            <w:rFonts w:ascii="Times New Roman" w:hAnsi="Times New Roman" w:cs="Times New Roman"/>
          </w:rPr>
          <w:t>aspects</w:t>
        </w:r>
        <w:r w:rsidRPr="00353A1C">
          <w:rPr>
            <w:rFonts w:ascii="Times New Roman" w:hAnsi="Times New Roman" w:cs="Times New Roman"/>
          </w:rPr>
          <w:t xml:space="preserve"> </w:t>
        </w:r>
      </w:ins>
      <w:r w:rsidRPr="00353A1C">
        <w:rPr>
          <w:rFonts w:ascii="Times New Roman" w:hAnsi="Times New Roman" w:cs="Times New Roman"/>
        </w:rPr>
        <w:t>that cannot be accounted for according to it.</w:t>
      </w:r>
    </w:p>
  </w:footnote>
  <w:footnote w:id="19">
    <w:p w14:paraId="58290D3A" w14:textId="22CD8EAB" w:rsidR="00BA0F95" w:rsidRPr="00353A1C" w:rsidRDefault="00BA0F95" w:rsidP="00A90A00">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See Veselinova (2013</w:t>
      </w:r>
      <w:ins w:id="236" w:author="Albion M. Butters" w:date="2019-12-19T11:44:00Z">
        <w:r>
          <w:rPr>
            <w:rFonts w:ascii="Times New Roman" w:hAnsi="Times New Roman" w:cs="Times New Roman"/>
          </w:rPr>
          <w:t>:</w:t>
        </w:r>
      </w:ins>
      <w:r w:rsidRPr="00353A1C">
        <w:rPr>
          <w:rFonts w:ascii="Times New Roman" w:hAnsi="Times New Roman" w:cs="Times New Roman"/>
        </w:rPr>
        <w:t xml:space="preserve"> 108) on the typologically frequent structural similarity between these constructions and mere existential constructions.</w:t>
      </w:r>
    </w:p>
  </w:footnote>
  <w:footnote w:id="20">
    <w:p w14:paraId="5A98FF82" w14:textId="42E6EB3F" w:rsidR="00BA0F95" w:rsidRPr="00353A1C" w:rsidRDefault="00BA0F95" w:rsidP="00A90A00">
      <w:pPr>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Veselinova (2013</w:t>
      </w:r>
      <w:ins w:id="245" w:author="Albion M. Butters" w:date="2019-12-19T11:44:00Z">
        <w:r>
          <w:rPr>
            <w:rFonts w:ascii="Times New Roman" w:hAnsi="Times New Roman" w:cs="Times New Roman"/>
          </w:rPr>
          <w:t>:</w:t>
        </w:r>
      </w:ins>
      <w:r w:rsidRPr="00353A1C">
        <w:rPr>
          <w:rFonts w:ascii="Times New Roman" w:hAnsi="Times New Roman" w:cs="Times New Roman"/>
        </w:rPr>
        <w:t xml:space="preserve"> 118) shows that in various languages, this use is a frequent extension of the </w:t>
      </w:r>
      <w:r>
        <w:rPr>
          <w:rFonts w:ascii="Times New Roman" w:hAnsi="Times New Roman" w:cs="Times New Roman"/>
        </w:rPr>
        <w:t xml:space="preserve">negative </w:t>
      </w:r>
      <w:r w:rsidRPr="00353A1C">
        <w:rPr>
          <w:rFonts w:ascii="Times New Roman" w:hAnsi="Times New Roman" w:cs="Times New Roman"/>
        </w:rPr>
        <w:t xml:space="preserve">existential. </w:t>
      </w:r>
    </w:p>
  </w:footnote>
  <w:footnote w:id="21">
    <w:p w14:paraId="26A1627C" w14:textId="53E13623" w:rsidR="00BA0F95" w:rsidRPr="00353A1C" w:rsidRDefault="00BA0F95" w:rsidP="00A90A00">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On the use in main clause</w:t>
      </w:r>
      <w:ins w:id="262" w:author="Albion M. Butters" w:date="2019-12-19T13:39:00Z">
        <w:r>
          <w:rPr>
            <w:rFonts w:ascii="Times New Roman" w:hAnsi="Times New Roman" w:cs="Times New Roman"/>
          </w:rPr>
          <w:t>s</w:t>
        </w:r>
      </w:ins>
      <w:r w:rsidRPr="00353A1C">
        <w:rPr>
          <w:rFonts w:ascii="Times New Roman" w:hAnsi="Times New Roman" w:cs="Times New Roman"/>
        </w:rPr>
        <w:t xml:space="preserve"> of verb forms whose modal semantics emerge from their primary use in completive clauses, see Evans </w:t>
      </w:r>
      <w:r>
        <w:rPr>
          <w:rFonts w:ascii="Times New Roman" w:hAnsi="Times New Roman" w:cs="Times New Roman"/>
        </w:rPr>
        <w:t>(</w:t>
      </w:r>
      <w:r w:rsidRPr="00353A1C">
        <w:rPr>
          <w:rFonts w:ascii="Times New Roman" w:hAnsi="Times New Roman" w:cs="Times New Roman"/>
        </w:rPr>
        <w:t>2007</w:t>
      </w:r>
      <w:r>
        <w:rPr>
          <w:rFonts w:ascii="Times New Roman" w:hAnsi="Times New Roman" w:cs="Times New Roman"/>
        </w:rPr>
        <w:t>)</w:t>
      </w:r>
      <w:r w:rsidRPr="00353A1C">
        <w:rPr>
          <w:rFonts w:ascii="Times New Roman" w:hAnsi="Times New Roman" w:cs="Times New Roman"/>
        </w:rPr>
        <w:t xml:space="preserve"> and the notion of insubordination, whose app</w:t>
      </w:r>
      <w:r>
        <w:rPr>
          <w:rFonts w:ascii="Times New Roman" w:hAnsi="Times New Roman" w:cs="Times New Roman"/>
        </w:rPr>
        <w:t xml:space="preserve">licability to the Egyptian </w:t>
      </w:r>
      <w:r w:rsidRPr="00353A1C">
        <w:rPr>
          <w:rFonts w:ascii="Times New Roman" w:hAnsi="Times New Roman" w:cs="Times New Roman"/>
        </w:rPr>
        <w:t>tense</w:t>
      </w:r>
      <w:r>
        <w:rPr>
          <w:rFonts w:ascii="Times New Roman" w:hAnsi="Times New Roman" w:cs="Times New Roman"/>
        </w:rPr>
        <w:t xml:space="preserve"> sometimes called ‘Subju</w:t>
      </w:r>
      <w:r w:rsidRPr="00353A1C">
        <w:rPr>
          <w:rFonts w:ascii="Times New Roman" w:hAnsi="Times New Roman" w:cs="Times New Roman"/>
        </w:rPr>
        <w:t>nctive</w:t>
      </w:r>
      <w:r>
        <w:rPr>
          <w:rFonts w:ascii="Times New Roman" w:hAnsi="Times New Roman" w:cs="Times New Roman"/>
        </w:rPr>
        <w:t xml:space="preserve">’ </w:t>
      </w:r>
      <w:r w:rsidRPr="00353A1C">
        <w:rPr>
          <w:rFonts w:ascii="Times New Roman" w:hAnsi="Times New Roman" w:cs="Times New Roman"/>
        </w:rPr>
        <w:t xml:space="preserve">still needs further research. </w:t>
      </w:r>
    </w:p>
  </w:footnote>
  <w:footnote w:id="22">
    <w:p w14:paraId="6C075C61" w14:textId="1B5E2673" w:rsidR="00BA0F95" w:rsidRPr="00353A1C" w:rsidRDefault="00BA0F95">
      <w:pPr>
        <w:pStyle w:val="Notedebasdepage"/>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See Vernus </w:t>
      </w:r>
      <w:r>
        <w:rPr>
          <w:rFonts w:ascii="Times New Roman" w:hAnsi="Times New Roman" w:cs="Times New Roman"/>
        </w:rPr>
        <w:t>(</w:t>
      </w:r>
      <w:r w:rsidRPr="00353A1C">
        <w:rPr>
          <w:rFonts w:ascii="Times New Roman" w:hAnsi="Times New Roman" w:cs="Times New Roman"/>
        </w:rPr>
        <w:t>1990</w:t>
      </w:r>
      <w:r>
        <w:rPr>
          <w:rFonts w:ascii="Times New Roman" w:hAnsi="Times New Roman" w:cs="Times New Roman"/>
        </w:rPr>
        <w:t>)</w:t>
      </w:r>
      <w:r w:rsidRPr="00353A1C">
        <w:rPr>
          <w:rFonts w:ascii="Times New Roman" w:hAnsi="Times New Roman" w:cs="Times New Roman"/>
        </w:rPr>
        <w:t xml:space="preserve"> on this process. </w:t>
      </w:r>
    </w:p>
  </w:footnote>
  <w:footnote w:id="23">
    <w:p w14:paraId="48438AC4" w14:textId="6472D5C8" w:rsidR="00BA0F95" w:rsidRPr="00353A1C" w:rsidRDefault="00BA0F95" w:rsidP="00A90A00">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On non-verbal predication in Ancient Egyptian, see the rich study by Loprieno </w:t>
      </w:r>
      <w:ins w:id="276" w:author="Albion M. Butters" w:date="2019-12-19T13:43:00Z">
        <w:r>
          <w:rPr>
            <w:rFonts w:ascii="Times New Roman" w:hAnsi="Times New Roman" w:cs="Times New Roman"/>
          </w:rPr>
          <w:t>et</w:t>
        </w:r>
        <w:r w:rsidRPr="00353A1C">
          <w:rPr>
            <w:rFonts w:ascii="Times New Roman" w:hAnsi="Times New Roman" w:cs="Times New Roman"/>
          </w:rPr>
          <w:t xml:space="preserve"> </w:t>
        </w:r>
      </w:ins>
      <w:r w:rsidRPr="00353A1C">
        <w:rPr>
          <w:rFonts w:ascii="Times New Roman" w:hAnsi="Times New Roman" w:cs="Times New Roman"/>
        </w:rPr>
        <w:t xml:space="preserve">al. </w:t>
      </w:r>
      <w:r>
        <w:rPr>
          <w:rFonts w:ascii="Times New Roman" w:hAnsi="Times New Roman" w:cs="Times New Roman"/>
        </w:rPr>
        <w:t>(</w:t>
      </w:r>
      <w:r w:rsidRPr="00353A1C">
        <w:rPr>
          <w:rFonts w:ascii="Times New Roman" w:hAnsi="Times New Roman" w:cs="Times New Roman"/>
        </w:rPr>
        <w:t>2017</w:t>
      </w:r>
      <w:r>
        <w:rPr>
          <w:rFonts w:ascii="Times New Roman" w:hAnsi="Times New Roman" w:cs="Times New Roman"/>
        </w:rPr>
        <w:t>)</w:t>
      </w:r>
      <w:ins w:id="277" w:author="Albion M. Butters" w:date="2019-12-19T13:43:00Z">
        <w:r>
          <w:rPr>
            <w:rFonts w:ascii="Times New Roman" w:hAnsi="Times New Roman" w:cs="Times New Roman"/>
          </w:rPr>
          <w:t>, which</w:t>
        </w:r>
      </w:ins>
      <w:ins w:id="278" w:author="Albion M. Butters" w:date="2019-12-19T13:44:00Z">
        <w:r>
          <w:rPr>
            <w:rFonts w:ascii="Times New Roman" w:hAnsi="Times New Roman" w:cs="Times New Roman"/>
          </w:rPr>
          <w:t xml:space="preserve"> </w:t>
        </w:r>
      </w:ins>
      <w:r w:rsidRPr="00353A1C">
        <w:rPr>
          <w:rFonts w:ascii="Times New Roman" w:hAnsi="Times New Roman" w:cs="Times New Roman"/>
        </w:rPr>
        <w:t xml:space="preserve">includes all known stages of its long history. </w:t>
      </w:r>
    </w:p>
  </w:footnote>
  <w:footnote w:id="24">
    <w:p w14:paraId="13A12757" w14:textId="1E5AD465" w:rsidR="00BA0F95" w:rsidRPr="00353A1C" w:rsidRDefault="00BA0F95" w:rsidP="00A90A00">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See Uljas </w:t>
      </w:r>
      <w:r>
        <w:rPr>
          <w:rFonts w:ascii="Times New Roman" w:hAnsi="Times New Roman" w:cs="Times New Roman"/>
        </w:rPr>
        <w:t>(</w:t>
      </w:r>
      <w:r w:rsidRPr="00353A1C">
        <w:rPr>
          <w:rFonts w:ascii="Times New Roman" w:hAnsi="Times New Roman" w:cs="Times New Roman"/>
        </w:rPr>
        <w:t>2013</w:t>
      </w:r>
      <w:r>
        <w:rPr>
          <w:rFonts w:ascii="Times New Roman" w:hAnsi="Times New Roman" w:cs="Times New Roman"/>
        </w:rPr>
        <w:t>)</w:t>
      </w:r>
      <w:r w:rsidRPr="00353A1C">
        <w:rPr>
          <w:rFonts w:ascii="Times New Roman" w:hAnsi="Times New Roman" w:cs="Times New Roman"/>
        </w:rPr>
        <w:t xml:space="preserve"> on this evolution.</w:t>
      </w:r>
    </w:p>
  </w:footnote>
  <w:footnote w:id="25">
    <w:p w14:paraId="54F24F64" w14:textId="27B6EA8D" w:rsidR="00BA0F95" w:rsidRPr="00353A1C" w:rsidRDefault="00BA0F95" w:rsidP="00A90A00">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On this Jespersen cycle, see Winand </w:t>
      </w:r>
      <w:r>
        <w:rPr>
          <w:rFonts w:ascii="Times New Roman" w:hAnsi="Times New Roman" w:cs="Times New Roman"/>
        </w:rPr>
        <w:t>(</w:t>
      </w:r>
      <w:r w:rsidRPr="00353A1C">
        <w:rPr>
          <w:rFonts w:ascii="Times New Roman" w:hAnsi="Times New Roman" w:cs="Times New Roman"/>
        </w:rPr>
        <w:t>1997</w:t>
      </w:r>
      <w:r>
        <w:rPr>
          <w:rFonts w:ascii="Times New Roman" w:hAnsi="Times New Roman" w:cs="Times New Roman"/>
        </w:rPr>
        <w:t>)</w:t>
      </w:r>
      <w:r w:rsidRPr="00353A1C">
        <w:rPr>
          <w:rFonts w:ascii="Times New Roman" w:hAnsi="Times New Roman" w:cs="Times New Roman"/>
        </w:rPr>
        <w:t>.</w:t>
      </w:r>
    </w:p>
  </w:footnote>
  <w:footnote w:id="26">
    <w:p w14:paraId="0C3AABF6" w14:textId="62DD7232" w:rsidR="00BA0F95" w:rsidRPr="00353A1C" w:rsidRDefault="00BA0F95" w:rsidP="00A90A00">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Previous Egyptological analysis sometimes consider</w:t>
      </w:r>
      <w:ins w:id="288" w:author="Albion M. Butters" w:date="2019-12-19T13:47:00Z">
        <w:r>
          <w:rPr>
            <w:rFonts w:ascii="Times New Roman" w:hAnsi="Times New Roman" w:cs="Times New Roman"/>
          </w:rPr>
          <w:t>s</w:t>
        </w:r>
      </w:ins>
      <w:r w:rsidRPr="00353A1C">
        <w:rPr>
          <w:rFonts w:ascii="Times New Roman" w:hAnsi="Times New Roman" w:cs="Times New Roman"/>
        </w:rPr>
        <w:t xml:space="preserve"> </w:t>
      </w:r>
      <w:r w:rsidRPr="00353A1C">
        <w:rPr>
          <w:rFonts w:ascii="Times New Roman" w:hAnsi="Times New Roman" w:cs="Times New Roman"/>
          <w:i/>
        </w:rPr>
        <w:t>nn</w:t>
      </w:r>
      <w:r w:rsidRPr="00353A1C">
        <w:rPr>
          <w:rFonts w:ascii="Times New Roman" w:hAnsi="Times New Roman" w:cs="Times New Roman"/>
        </w:rPr>
        <w:t xml:space="preserve"> as a shortened version of </w:t>
      </w:r>
      <w:r w:rsidRPr="00353A1C">
        <w:rPr>
          <w:rFonts w:ascii="Times New Roman" w:hAnsi="Times New Roman" w:cs="Times New Roman"/>
          <w:i/>
        </w:rPr>
        <w:t>nn wn</w:t>
      </w:r>
      <w:r w:rsidRPr="00353A1C">
        <w:rPr>
          <w:rFonts w:ascii="Times New Roman" w:hAnsi="Times New Roman" w:cs="Times New Roman"/>
        </w:rPr>
        <w:t>, a view that diachronic data do not support without mentioning the neglected possibility of a NEC happening in Earlier Egyptian.</w:t>
      </w:r>
      <w:ins w:id="289" w:author="Albion M. Butters" w:date="2019-12-18T07:48:00Z">
        <w:r>
          <w:rPr>
            <w:rFonts w:ascii="Times New Roman" w:hAnsi="Times New Roman" w:cs="Times New Roman"/>
          </w:rPr>
          <w:t xml:space="preserve"> </w:t>
        </w:r>
      </w:ins>
    </w:p>
  </w:footnote>
  <w:footnote w:id="27">
    <w:p w14:paraId="31824326" w14:textId="40A19E55" w:rsidR="00BA0F95" w:rsidRPr="00353A1C" w:rsidRDefault="00BA0F95" w:rsidP="00A90A00">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For an alternative analysis of the form </w:t>
      </w:r>
      <w:r w:rsidRPr="00353A1C">
        <w:rPr>
          <w:rFonts w:ascii="Times New Roman" w:hAnsi="Times New Roman" w:cs="Times New Roman"/>
          <w:i/>
        </w:rPr>
        <w:t>wn</w:t>
      </w:r>
      <w:r w:rsidRPr="00353A1C">
        <w:rPr>
          <w:rFonts w:ascii="Times New Roman" w:hAnsi="Times New Roman" w:cs="Times New Roman"/>
        </w:rPr>
        <w:t xml:space="preserve"> as a </w:t>
      </w:r>
      <w:r w:rsidRPr="00D700F0">
        <w:rPr>
          <w:rFonts w:ascii="Umschrift_TTn" w:hAnsi="Umschrift_TTn" w:cs="Times New Roman"/>
          <w:i/>
        </w:rPr>
        <w:t>sDm-f</w:t>
      </w:r>
      <w:r w:rsidRPr="00353A1C">
        <w:rPr>
          <w:rFonts w:ascii="Times New Roman" w:hAnsi="Times New Roman" w:cs="Times New Roman"/>
        </w:rPr>
        <w:t xml:space="preserve"> form, see</w:t>
      </w:r>
      <w:ins w:id="293" w:author="Albion M. Butters" w:date="2019-12-19T13:48:00Z">
        <w:r>
          <w:rPr>
            <w:rFonts w:ascii="Times New Roman" w:hAnsi="Times New Roman" w:cs="Times New Roman"/>
          </w:rPr>
          <w:t>,</w:t>
        </w:r>
      </w:ins>
      <w:r w:rsidRPr="00353A1C">
        <w:rPr>
          <w:rFonts w:ascii="Times New Roman" w:hAnsi="Times New Roman" w:cs="Times New Roman"/>
        </w:rPr>
        <w:t xml:space="preserve"> e.g.</w:t>
      </w:r>
      <w:ins w:id="294" w:author="Albion M. Butters" w:date="2019-12-19T13:48:00Z">
        <w:r>
          <w:rPr>
            <w:rFonts w:ascii="Times New Roman" w:hAnsi="Times New Roman" w:cs="Times New Roman"/>
          </w:rPr>
          <w:t>,</w:t>
        </w:r>
      </w:ins>
      <w:r w:rsidRPr="00353A1C">
        <w:rPr>
          <w:rFonts w:ascii="Times New Roman" w:hAnsi="Times New Roman" w:cs="Times New Roman"/>
        </w:rPr>
        <w:t xml:space="preserve"> Uljas </w:t>
      </w:r>
      <w:r>
        <w:rPr>
          <w:rFonts w:ascii="Times New Roman" w:hAnsi="Times New Roman" w:cs="Times New Roman"/>
        </w:rPr>
        <w:t>(</w:t>
      </w:r>
      <w:r w:rsidRPr="00353A1C">
        <w:rPr>
          <w:rFonts w:ascii="Times New Roman" w:hAnsi="Times New Roman" w:cs="Times New Roman"/>
        </w:rPr>
        <w:t>2013</w:t>
      </w:r>
      <w:r>
        <w:rPr>
          <w:rFonts w:ascii="Times New Roman" w:hAnsi="Times New Roman" w:cs="Times New Roman"/>
        </w:rPr>
        <w:t>)</w:t>
      </w:r>
      <w:r w:rsidRPr="00353A1C">
        <w:rPr>
          <w:rFonts w:ascii="Times New Roman" w:hAnsi="Times New Roman" w:cs="Times New Roman"/>
        </w:rPr>
        <w:t>.</w:t>
      </w:r>
    </w:p>
  </w:footnote>
  <w:footnote w:id="28">
    <w:p w14:paraId="4EDADC1F" w14:textId="1A26FB19" w:rsidR="00BA0F95" w:rsidRPr="00353A1C" w:rsidRDefault="00BA0F95" w:rsidP="00A90A00">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See Veselinova </w:t>
      </w:r>
      <w:r>
        <w:rPr>
          <w:rFonts w:ascii="Times New Roman" w:hAnsi="Times New Roman" w:cs="Times New Roman"/>
        </w:rPr>
        <w:t>(</w:t>
      </w:r>
      <w:r w:rsidRPr="00353A1C">
        <w:rPr>
          <w:rFonts w:ascii="Times New Roman" w:hAnsi="Times New Roman" w:cs="Times New Roman"/>
        </w:rPr>
        <w:t>2014</w:t>
      </w:r>
      <w:r>
        <w:rPr>
          <w:rFonts w:ascii="Times New Roman" w:hAnsi="Times New Roman" w:cs="Times New Roman"/>
        </w:rPr>
        <w:t>)</w:t>
      </w:r>
      <w:r w:rsidRPr="00353A1C">
        <w:rPr>
          <w:rFonts w:ascii="Times New Roman" w:hAnsi="Times New Roman" w:cs="Times New Roman"/>
        </w:rPr>
        <w:t xml:space="preserve">. </w:t>
      </w:r>
    </w:p>
  </w:footnote>
  <w:footnote w:id="29">
    <w:p w14:paraId="467F794C" w14:textId="75DABDA7" w:rsidR="00BA0F95" w:rsidRPr="00353A1C" w:rsidRDefault="00BA0F95" w:rsidP="00A90A00">
      <w:pPr>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On the transition between Earlier and Later Egyptian and the discontinuity of sources attesting the various stages in Ancient Egyptian history, see Zöller-Engelhardt </w:t>
      </w:r>
      <w:r>
        <w:rPr>
          <w:rFonts w:ascii="Times New Roman" w:hAnsi="Times New Roman" w:cs="Times New Roman"/>
        </w:rPr>
        <w:t>(</w:t>
      </w:r>
      <w:r w:rsidRPr="00353A1C">
        <w:rPr>
          <w:rFonts w:ascii="Times New Roman" w:hAnsi="Times New Roman" w:cs="Times New Roman"/>
        </w:rPr>
        <w:t>2016</w:t>
      </w:r>
      <w:r>
        <w:rPr>
          <w:rFonts w:ascii="Times New Roman" w:hAnsi="Times New Roman" w:cs="Times New Roman"/>
        </w:rPr>
        <w:t>)</w:t>
      </w:r>
      <w:r w:rsidRPr="00353A1C">
        <w:rPr>
          <w:rFonts w:ascii="Times New Roman" w:hAnsi="Times New Roman" w:cs="Times New Roman"/>
        </w:rPr>
        <w:t>.</w:t>
      </w:r>
    </w:p>
  </w:footnote>
  <w:footnote w:id="30">
    <w:p w14:paraId="37BFC7C9" w14:textId="532EDCD6" w:rsidR="00BA0F95" w:rsidRPr="006963E3" w:rsidRDefault="00BA0F95" w:rsidP="00B961ED">
      <w:pPr>
        <w:pStyle w:val="Notedebasdepage"/>
        <w:rPr>
          <w:rFonts w:ascii="Times New Roman" w:hAnsi="Times New Roman" w:cs="Times New Roman"/>
        </w:rPr>
      </w:pPr>
      <w:r w:rsidRPr="006963E3">
        <w:rPr>
          <w:rStyle w:val="Marquenotebasdepage"/>
          <w:rFonts w:ascii="Times New Roman" w:hAnsi="Times New Roman" w:cs="Times New Roman"/>
        </w:rPr>
        <w:footnoteRef/>
      </w:r>
      <w:r w:rsidRPr="006963E3">
        <w:rPr>
          <w:rFonts w:ascii="Times New Roman" w:hAnsi="Times New Roman" w:cs="Times New Roman"/>
        </w:rPr>
        <w:t xml:space="preserve"> </w:t>
      </w:r>
      <w:ins w:id="323" w:author="Albion M. Butters" w:date="2019-12-19T13:57:00Z">
        <w:r>
          <w:rPr>
            <w:rFonts w:ascii="Times New Roman" w:hAnsi="Times New Roman" w:cs="Times New Roman"/>
          </w:rPr>
          <w:t>O</w:t>
        </w:r>
      </w:ins>
      <w:r>
        <w:rPr>
          <w:rFonts w:ascii="Times New Roman" w:hAnsi="Times New Roman" w:cs="Times New Roman"/>
        </w:rPr>
        <w:t>n this topic</w:t>
      </w:r>
      <w:ins w:id="324" w:author="Albion M. Butters" w:date="2019-12-19T13:57:00Z">
        <w:r>
          <w:rPr>
            <w:rFonts w:ascii="Times New Roman" w:hAnsi="Times New Roman" w:cs="Times New Roman"/>
          </w:rPr>
          <w:t>, see</w:t>
        </w:r>
      </w:ins>
      <w:r>
        <w:rPr>
          <w:rFonts w:ascii="Times New Roman" w:hAnsi="Times New Roman" w:cs="Times New Roman"/>
        </w:rPr>
        <w:t xml:space="preserve"> Grossman &amp; Polis </w:t>
      </w:r>
      <w:ins w:id="325" w:author="Albion M. Butters" w:date="2019-12-19T13:57:00Z">
        <w:r>
          <w:rPr>
            <w:rFonts w:ascii="Times New Roman" w:hAnsi="Times New Roman" w:cs="Times New Roman"/>
          </w:rPr>
          <w:t>(</w:t>
        </w:r>
      </w:ins>
      <w:r>
        <w:rPr>
          <w:rFonts w:ascii="Times New Roman" w:hAnsi="Times New Roman" w:cs="Times New Roman"/>
        </w:rPr>
        <w:t>forthcoming</w:t>
      </w:r>
      <w:ins w:id="326" w:author="Albion M. Butters" w:date="2019-12-19T13:58:00Z">
        <w:r>
          <w:rPr>
            <w:rFonts w:ascii="Times New Roman" w:hAnsi="Times New Roman" w:cs="Times New Roman"/>
          </w:rPr>
          <w:t>)</w:t>
        </w:r>
      </w:ins>
      <w:r w:rsidRPr="006963E3">
        <w:rPr>
          <w:rFonts w:ascii="Times New Roman" w:hAnsi="Times New Roman" w:cs="Times New Roman"/>
        </w:rPr>
        <w:t xml:space="preserve">. </w:t>
      </w:r>
    </w:p>
  </w:footnote>
  <w:footnote w:id="31">
    <w:p w14:paraId="0CA6FDBE" w14:textId="254999D9" w:rsidR="00BA0F95" w:rsidRPr="00353A1C" w:rsidRDefault="00BA0F95" w:rsidP="00A90A00">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On this situation of diglossia, see Vernus </w:t>
      </w:r>
      <w:r>
        <w:rPr>
          <w:rFonts w:ascii="Times New Roman" w:hAnsi="Times New Roman" w:cs="Times New Roman"/>
        </w:rPr>
        <w:t>(</w:t>
      </w:r>
      <w:r w:rsidRPr="00353A1C">
        <w:rPr>
          <w:rFonts w:ascii="Times New Roman" w:hAnsi="Times New Roman" w:cs="Times New Roman"/>
        </w:rPr>
        <w:t>1996</w:t>
      </w:r>
      <w:r>
        <w:rPr>
          <w:rFonts w:ascii="Times New Roman" w:hAnsi="Times New Roman" w:cs="Times New Roman"/>
        </w:rPr>
        <w:t>)</w:t>
      </w:r>
      <w:r w:rsidRPr="00353A1C">
        <w:rPr>
          <w:rFonts w:ascii="Times New Roman" w:hAnsi="Times New Roman" w:cs="Times New Roman"/>
        </w:rPr>
        <w:t xml:space="preserve">. </w:t>
      </w:r>
    </w:p>
  </w:footnote>
  <w:footnote w:id="32">
    <w:p w14:paraId="4103076A" w14:textId="5DFDE485" w:rsidR="00BA0F95" w:rsidRPr="00353A1C" w:rsidRDefault="00BA0F95">
      <w:pPr>
        <w:pStyle w:val="Notedebasdepage"/>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w:t>
      </w:r>
      <w:ins w:id="352" w:author="Albion M. Butters" w:date="2019-12-19T15:24:00Z">
        <w:r>
          <w:rPr>
            <w:rFonts w:ascii="Times New Roman" w:hAnsi="Times New Roman" w:cs="Times New Roman"/>
          </w:rPr>
          <w:t>I</w:t>
        </w:r>
      </w:ins>
      <w:r w:rsidRPr="00353A1C">
        <w:rPr>
          <w:rFonts w:ascii="Times New Roman" w:hAnsi="Times New Roman" w:cs="Times New Roman"/>
        </w:rPr>
        <w:t>n particular</w:t>
      </w:r>
      <w:ins w:id="353" w:author="Albion M. Butters" w:date="2019-12-19T15:24:00Z">
        <w:r>
          <w:rPr>
            <w:rFonts w:ascii="Times New Roman" w:hAnsi="Times New Roman" w:cs="Times New Roman"/>
          </w:rPr>
          <w:t>, see</w:t>
        </w:r>
      </w:ins>
      <w:r w:rsidRPr="00353A1C">
        <w:rPr>
          <w:rFonts w:ascii="Times New Roman" w:hAnsi="Times New Roman" w:cs="Times New Roman"/>
        </w:rPr>
        <w:t xml:space="preserve"> works such as Stauder </w:t>
      </w:r>
      <w:r>
        <w:rPr>
          <w:rFonts w:ascii="Times New Roman" w:hAnsi="Times New Roman" w:cs="Times New Roman"/>
        </w:rPr>
        <w:t>(</w:t>
      </w:r>
      <w:r w:rsidRPr="00353A1C">
        <w:rPr>
          <w:rFonts w:ascii="Times New Roman" w:hAnsi="Times New Roman" w:cs="Times New Roman"/>
        </w:rPr>
        <w:t>2014</w:t>
      </w:r>
      <w:r>
        <w:rPr>
          <w:rFonts w:ascii="Times New Roman" w:hAnsi="Times New Roman" w:cs="Times New Roman"/>
        </w:rPr>
        <w:t>)</w:t>
      </w:r>
      <w:r w:rsidRPr="00353A1C">
        <w:rPr>
          <w:rFonts w:ascii="Times New Roman" w:hAnsi="Times New Roman" w:cs="Times New Roman"/>
        </w:rPr>
        <w:t xml:space="preserve">, Werning </w:t>
      </w:r>
      <w:r>
        <w:rPr>
          <w:rFonts w:ascii="Times New Roman" w:hAnsi="Times New Roman" w:cs="Times New Roman"/>
        </w:rPr>
        <w:t>(</w:t>
      </w:r>
      <w:r w:rsidRPr="00353A1C">
        <w:rPr>
          <w:rFonts w:ascii="Times New Roman" w:hAnsi="Times New Roman" w:cs="Times New Roman"/>
        </w:rPr>
        <w:t>2013</w:t>
      </w:r>
      <w:r>
        <w:rPr>
          <w:rFonts w:ascii="Times New Roman" w:hAnsi="Times New Roman" w:cs="Times New Roman"/>
        </w:rPr>
        <w:t>)</w:t>
      </w:r>
      <w:r w:rsidRPr="00353A1C">
        <w:rPr>
          <w:rFonts w:ascii="Times New Roman" w:hAnsi="Times New Roman" w:cs="Times New Roman"/>
        </w:rPr>
        <w:t xml:space="preserve"> and Polis </w:t>
      </w:r>
      <w:r>
        <w:rPr>
          <w:rFonts w:ascii="Times New Roman" w:hAnsi="Times New Roman" w:cs="Times New Roman"/>
        </w:rPr>
        <w:t>(</w:t>
      </w:r>
      <w:r w:rsidRPr="00353A1C">
        <w:rPr>
          <w:rFonts w:ascii="Times New Roman" w:hAnsi="Times New Roman" w:cs="Times New Roman"/>
        </w:rPr>
        <w:t>2017</w:t>
      </w:r>
      <w:r>
        <w:rPr>
          <w:rFonts w:ascii="Times New Roman" w:hAnsi="Times New Roman" w:cs="Times New Roman"/>
        </w:rPr>
        <w:t>)</w:t>
      </w:r>
      <w:r w:rsidRPr="00353A1C">
        <w:rPr>
          <w:rFonts w:ascii="Times New Roman" w:hAnsi="Times New Roman" w:cs="Times New Roman"/>
        </w:rPr>
        <w:t xml:space="preserve">. </w:t>
      </w:r>
    </w:p>
  </w:footnote>
  <w:footnote w:id="33">
    <w:p w14:paraId="54AF76E9" w14:textId="2E79CF25" w:rsidR="00BA0F95" w:rsidRPr="00353A1C" w:rsidRDefault="00BA0F95" w:rsidP="007C5609">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See Uljas (2007) on the use of </w:t>
      </w:r>
      <w:r w:rsidRPr="00353A1C">
        <w:rPr>
          <w:rFonts w:ascii="Times New Roman" w:hAnsi="Times New Roman" w:cs="Times New Roman"/>
          <w:i/>
        </w:rPr>
        <w:t>wnt</w:t>
      </w:r>
      <w:r w:rsidRPr="00353A1C">
        <w:rPr>
          <w:rFonts w:ascii="Times New Roman" w:hAnsi="Times New Roman" w:cs="Times New Roman"/>
        </w:rPr>
        <w:t xml:space="preserve"> as a complementizer in Old Egyptian. The usual hypothesis concerning its etymology</w:t>
      </w:r>
      <w:ins w:id="360" w:author="Albion M. Butters" w:date="2019-12-19T15:24:00Z">
        <w:r>
          <w:rPr>
            <w:rFonts w:ascii="Times New Roman" w:hAnsi="Times New Roman" w:cs="Times New Roman"/>
          </w:rPr>
          <w:t xml:space="preserve"> </w:t>
        </w:r>
      </w:ins>
      <w:r w:rsidRPr="00353A1C">
        <w:rPr>
          <w:rFonts w:ascii="Times New Roman" w:hAnsi="Times New Roman" w:cs="Times New Roman"/>
        </w:rPr>
        <w:t xml:space="preserve">sees it as a perfective feminine/neuter singular participle from the verb </w:t>
      </w:r>
      <w:r w:rsidRPr="00D63F92">
        <w:rPr>
          <w:rFonts w:ascii="Times New Roman" w:hAnsi="Times New Roman" w:cs="Times New Roman"/>
          <w:i/>
        </w:rPr>
        <w:t>wnn</w:t>
      </w:r>
      <w:r w:rsidRPr="00D63F92">
        <w:rPr>
          <w:rFonts w:ascii="Times New Roman" w:hAnsi="Times New Roman" w:cs="Times New Roman"/>
        </w:rPr>
        <w:t xml:space="preserve"> ‘</w:t>
      </w:r>
      <w:ins w:id="361" w:author="Albion M. Butters" w:date="2019-12-19T15:24:00Z">
        <w:r w:rsidRPr="00D63F92">
          <w:rPr>
            <w:rFonts w:ascii="Times New Roman" w:hAnsi="Times New Roman" w:cs="Times New Roman"/>
          </w:rPr>
          <w:t xml:space="preserve">to </w:t>
        </w:r>
      </w:ins>
      <w:r w:rsidRPr="00D63F92">
        <w:rPr>
          <w:rFonts w:ascii="Times New Roman" w:hAnsi="Times New Roman" w:cs="Times New Roman"/>
        </w:rPr>
        <w:t>exist’.</w:t>
      </w:r>
    </w:p>
  </w:footnote>
  <w:footnote w:id="34">
    <w:p w14:paraId="1D6ABA4D" w14:textId="35EDEBDB" w:rsidR="00BA0F95" w:rsidRPr="00353A1C" w:rsidRDefault="00BA0F95" w:rsidP="00832246">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Many thanks are due to Stéphane Polis, who kindly searched the Ramses database for attestations of </w:t>
      </w:r>
      <w:r w:rsidRPr="00353A1C">
        <w:rPr>
          <w:rFonts w:ascii="Times New Roman" w:hAnsi="Times New Roman" w:cs="Times New Roman"/>
          <w:i/>
        </w:rPr>
        <w:t>bn wn</w:t>
      </w:r>
      <w:r w:rsidRPr="00353A1C">
        <w:rPr>
          <w:rFonts w:ascii="Times New Roman" w:hAnsi="Times New Roman" w:cs="Times New Roman"/>
        </w:rPr>
        <w:t xml:space="preserve"> in Late Egyptian.</w:t>
      </w:r>
    </w:p>
  </w:footnote>
  <w:footnote w:id="35">
    <w:p w14:paraId="3E8793EF" w14:textId="769B2B74" w:rsidR="00BA0F95" w:rsidRPr="00353A1C" w:rsidRDefault="00BA0F95" w:rsidP="00A90A00">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For data concerning the evolution of passive forms and constructions in Earlier Egyptian, see Stauder </w:t>
      </w:r>
      <w:r>
        <w:rPr>
          <w:rFonts w:ascii="Times New Roman" w:hAnsi="Times New Roman" w:cs="Times New Roman"/>
        </w:rPr>
        <w:t>(</w:t>
      </w:r>
      <w:r w:rsidRPr="00353A1C">
        <w:rPr>
          <w:rFonts w:ascii="Times New Roman" w:hAnsi="Times New Roman" w:cs="Times New Roman"/>
        </w:rPr>
        <w:t>2014b</w:t>
      </w:r>
      <w:r>
        <w:rPr>
          <w:rFonts w:ascii="Times New Roman" w:hAnsi="Times New Roman" w:cs="Times New Roman"/>
        </w:rPr>
        <w:t>)</w:t>
      </w:r>
      <w:r w:rsidRPr="00353A1C">
        <w:rPr>
          <w:rFonts w:ascii="Times New Roman" w:hAnsi="Times New Roman" w:cs="Times New Roman"/>
        </w:rPr>
        <w:t>. However, his analys</w:t>
      </w:r>
      <w:ins w:id="454" w:author="Albion M. Butters" w:date="2019-12-19T16:00:00Z">
        <w:r>
          <w:rPr>
            <w:rFonts w:ascii="Times New Roman" w:hAnsi="Times New Roman" w:cs="Times New Roman"/>
          </w:rPr>
          <w:t>is</w:t>
        </w:r>
      </w:ins>
      <w:r w:rsidRPr="00353A1C">
        <w:rPr>
          <w:rFonts w:ascii="Times New Roman" w:hAnsi="Times New Roman" w:cs="Times New Roman"/>
        </w:rPr>
        <w:t xml:space="preserve"> and the diachronic path of change proposed in this paper differ in more than one respect. </w:t>
      </w:r>
    </w:p>
  </w:footnote>
  <w:footnote w:id="36">
    <w:p w14:paraId="3B8092AE" w14:textId="6BB3ED40" w:rsidR="00BA0F95" w:rsidRPr="00353A1C" w:rsidRDefault="00BA0F95" w:rsidP="00A90A00">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In such cases, Veselinova </w:t>
      </w:r>
      <w:r>
        <w:rPr>
          <w:rFonts w:ascii="Times New Roman" w:hAnsi="Times New Roman" w:cs="Times New Roman"/>
        </w:rPr>
        <w:t>(</w:t>
      </w:r>
      <w:r w:rsidRPr="00353A1C">
        <w:rPr>
          <w:rFonts w:ascii="Times New Roman" w:hAnsi="Times New Roman" w:cs="Times New Roman"/>
        </w:rPr>
        <w:t>2014</w:t>
      </w:r>
      <w:r>
        <w:rPr>
          <w:rFonts w:ascii="Times New Roman" w:hAnsi="Times New Roman" w:cs="Times New Roman"/>
        </w:rPr>
        <w:t>)</w:t>
      </w:r>
      <w:r w:rsidRPr="00353A1C">
        <w:rPr>
          <w:rFonts w:ascii="Times New Roman" w:hAnsi="Times New Roman" w:cs="Times New Roman"/>
        </w:rPr>
        <w:t xml:space="preserve"> states that the cycle is not operational.</w:t>
      </w:r>
    </w:p>
  </w:footnote>
  <w:footnote w:id="37">
    <w:p w14:paraId="49169CB1" w14:textId="2C0E0DE7" w:rsidR="00BA0F95" w:rsidRPr="00353A1C" w:rsidRDefault="00BA0F95" w:rsidP="00A90A00">
      <w:pPr>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As for the time dimension of the NEC in general, Veselinova </w:t>
      </w:r>
      <w:r>
        <w:rPr>
          <w:rFonts w:ascii="Times New Roman" w:hAnsi="Times New Roman" w:cs="Times New Roman"/>
        </w:rPr>
        <w:t>(</w:t>
      </w:r>
      <w:r w:rsidRPr="00353A1C">
        <w:rPr>
          <w:rFonts w:ascii="Times New Roman" w:hAnsi="Times New Roman" w:cs="Times New Roman"/>
        </w:rPr>
        <w:t>2014</w:t>
      </w:r>
      <w:ins w:id="500" w:author="Elsa Oréal" w:date="2020-01-09T19:18:00Z">
        <w:r w:rsidR="00084348">
          <w:rPr>
            <w:rFonts w:ascii="Times New Roman" w:hAnsi="Times New Roman" w:cs="Times New Roman"/>
          </w:rPr>
          <w:t>: 1327</w:t>
        </w:r>
      </w:ins>
      <w:r>
        <w:rPr>
          <w:rFonts w:ascii="Times New Roman" w:hAnsi="Times New Roman" w:cs="Times New Roman"/>
        </w:rPr>
        <w:t>)</w:t>
      </w:r>
      <w:r w:rsidRPr="00353A1C">
        <w:rPr>
          <w:rFonts w:ascii="Times New Roman" w:hAnsi="Times New Roman" w:cs="Times New Roman"/>
        </w:rPr>
        <w:t xml:space="preserve"> states that </w:t>
      </w:r>
      <w:ins w:id="501" w:author="Albion M. Butters" w:date="2019-12-19T17:08:00Z">
        <w:r>
          <w:rPr>
            <w:rFonts w:ascii="Times New Roman" w:hAnsi="Times New Roman" w:cs="Times New Roman"/>
          </w:rPr>
          <w:t>‘</w:t>
        </w:r>
      </w:ins>
      <w:r w:rsidRPr="00353A1C">
        <w:rPr>
          <w:rFonts w:ascii="Times New Roman" w:hAnsi="Times New Roman" w:cs="Times New Roman"/>
        </w:rPr>
        <w:t>modeling this cycle, as its completion, i.e. the negative existential turning into a full-fledged marker of standard negation, appears to take longer than 2000 years</w:t>
      </w:r>
      <w:ins w:id="502" w:author="Albion M. Butters" w:date="2019-12-19T17:08:00Z">
        <w:r>
          <w:rPr>
            <w:rFonts w:ascii="Times New Roman" w:hAnsi="Times New Roman" w:cs="Times New Roman"/>
          </w:rPr>
          <w:t>’</w:t>
        </w:r>
      </w:ins>
      <w:r w:rsidRPr="00353A1C">
        <w:rPr>
          <w:rFonts w:ascii="Times New Roman" w:hAnsi="Times New Roman" w:cs="Times New Roman"/>
        </w:rPr>
        <w:t xml:space="preserve">. </w:t>
      </w:r>
    </w:p>
  </w:footnote>
  <w:footnote w:id="38">
    <w:p w14:paraId="6ECF0927" w14:textId="07992549" w:rsidR="00BA0F95" w:rsidRPr="00353A1C" w:rsidRDefault="00BA0F95" w:rsidP="00A90A00">
      <w:pPr>
        <w:pStyle w:val="Notedebasdepage"/>
        <w:jc w:val="both"/>
        <w:rPr>
          <w:rFonts w:ascii="Times New Roman" w:hAnsi="Times New Roman" w:cs="Times New Roman"/>
        </w:rPr>
      </w:pPr>
      <w:r w:rsidRPr="00353A1C">
        <w:rPr>
          <w:rStyle w:val="Marquenotebasdepage"/>
          <w:rFonts w:ascii="Times New Roman" w:hAnsi="Times New Roman" w:cs="Times New Roman"/>
        </w:rPr>
        <w:footnoteRef/>
      </w:r>
      <w:r w:rsidRPr="00353A1C">
        <w:rPr>
          <w:rFonts w:ascii="Times New Roman" w:hAnsi="Times New Roman" w:cs="Times New Roman"/>
        </w:rPr>
        <w:t xml:space="preserve"> See Veselinova (2016</w:t>
      </w:r>
      <w:ins w:id="507" w:author="Albion M. Butters" w:date="2019-12-19T11:44:00Z">
        <w:r>
          <w:rPr>
            <w:rFonts w:ascii="Times New Roman" w:hAnsi="Times New Roman" w:cs="Times New Roman"/>
          </w:rPr>
          <w:t>:</w:t>
        </w:r>
      </w:ins>
      <w:r w:rsidRPr="00353A1C">
        <w:rPr>
          <w:rFonts w:ascii="Times New Roman" w:hAnsi="Times New Roman" w:cs="Times New Roman"/>
        </w:rPr>
        <w:t xml:space="preserve"> 160) on Turkish.</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F645E"/>
    <w:multiLevelType w:val="hybridMultilevel"/>
    <w:tmpl w:val="842AAE66"/>
    <w:lvl w:ilvl="0" w:tplc="4A9CD28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D310AB"/>
    <w:multiLevelType w:val="hybridMultilevel"/>
    <w:tmpl w:val="42647F80"/>
    <w:lvl w:ilvl="0" w:tplc="A4EA3F72">
      <w:start w:val="1"/>
      <w:numFmt w:val="decimal"/>
      <w:lvlText w:val="(%1)"/>
      <w:lvlJc w:val="left"/>
      <w:pPr>
        <w:ind w:left="740" w:hanging="3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DAA3773"/>
    <w:multiLevelType w:val="hybridMultilevel"/>
    <w:tmpl w:val="B71E9406"/>
    <w:lvl w:ilvl="0" w:tplc="1A5C922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21783AE4"/>
    <w:multiLevelType w:val="hybridMultilevel"/>
    <w:tmpl w:val="165C2466"/>
    <w:lvl w:ilvl="0" w:tplc="5010D904">
      <w:start w:val="3"/>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B543DA4"/>
    <w:multiLevelType w:val="hybridMultilevel"/>
    <w:tmpl w:val="72743616"/>
    <w:lvl w:ilvl="0" w:tplc="3F646CE2">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4693639"/>
    <w:multiLevelType w:val="hybridMultilevel"/>
    <w:tmpl w:val="A484C432"/>
    <w:lvl w:ilvl="0" w:tplc="41304056">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bion M. Butters">
    <w15:presenceInfo w15:providerId="None" w15:userId="Albion M. Butters"/>
  </w15:person>
  <w15:person w15:author="Ljuba Veselinova">
    <w15:presenceInfo w15:providerId="Windows Live" w15:userId="36257fcbe5a20b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trackRevisions/>
  <w:defaultTabStop w:val="28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6BA"/>
    <w:rsid w:val="00001B4F"/>
    <w:rsid w:val="000021F8"/>
    <w:rsid w:val="000032D0"/>
    <w:rsid w:val="00003456"/>
    <w:rsid w:val="000042BF"/>
    <w:rsid w:val="00004613"/>
    <w:rsid w:val="00005224"/>
    <w:rsid w:val="0000797B"/>
    <w:rsid w:val="00007C6A"/>
    <w:rsid w:val="000105DB"/>
    <w:rsid w:val="00010DBF"/>
    <w:rsid w:val="00011212"/>
    <w:rsid w:val="000119B4"/>
    <w:rsid w:val="00011EF0"/>
    <w:rsid w:val="0001375E"/>
    <w:rsid w:val="00013FE3"/>
    <w:rsid w:val="00014DA4"/>
    <w:rsid w:val="00016C87"/>
    <w:rsid w:val="00017A3E"/>
    <w:rsid w:val="00017C13"/>
    <w:rsid w:val="00020922"/>
    <w:rsid w:val="00020F54"/>
    <w:rsid w:val="00020FB1"/>
    <w:rsid w:val="000210DC"/>
    <w:rsid w:val="000213EC"/>
    <w:rsid w:val="00023F74"/>
    <w:rsid w:val="00024097"/>
    <w:rsid w:val="000240E8"/>
    <w:rsid w:val="00024B20"/>
    <w:rsid w:val="000253DF"/>
    <w:rsid w:val="00026650"/>
    <w:rsid w:val="000269ED"/>
    <w:rsid w:val="000276DE"/>
    <w:rsid w:val="00030235"/>
    <w:rsid w:val="000311ED"/>
    <w:rsid w:val="000320CC"/>
    <w:rsid w:val="00035321"/>
    <w:rsid w:val="00035743"/>
    <w:rsid w:val="000365D6"/>
    <w:rsid w:val="0003710E"/>
    <w:rsid w:val="00037908"/>
    <w:rsid w:val="000411A2"/>
    <w:rsid w:val="000419C3"/>
    <w:rsid w:val="00041C2F"/>
    <w:rsid w:val="000423F4"/>
    <w:rsid w:val="0004283A"/>
    <w:rsid w:val="00042F4D"/>
    <w:rsid w:val="000435E5"/>
    <w:rsid w:val="00045A56"/>
    <w:rsid w:val="00047218"/>
    <w:rsid w:val="00047F93"/>
    <w:rsid w:val="000505A2"/>
    <w:rsid w:val="00051F14"/>
    <w:rsid w:val="000535FD"/>
    <w:rsid w:val="00053B53"/>
    <w:rsid w:val="00054E73"/>
    <w:rsid w:val="0005549E"/>
    <w:rsid w:val="000611E2"/>
    <w:rsid w:val="00062A2D"/>
    <w:rsid w:val="00063552"/>
    <w:rsid w:val="00065683"/>
    <w:rsid w:val="00067BBE"/>
    <w:rsid w:val="0007036B"/>
    <w:rsid w:val="0007111C"/>
    <w:rsid w:val="000716AA"/>
    <w:rsid w:val="00071C75"/>
    <w:rsid w:val="0007212C"/>
    <w:rsid w:val="0007239C"/>
    <w:rsid w:val="0007264B"/>
    <w:rsid w:val="000726CD"/>
    <w:rsid w:val="00073154"/>
    <w:rsid w:val="000739C3"/>
    <w:rsid w:val="00076204"/>
    <w:rsid w:val="0007632E"/>
    <w:rsid w:val="000769A5"/>
    <w:rsid w:val="000769AF"/>
    <w:rsid w:val="0007762B"/>
    <w:rsid w:val="00077719"/>
    <w:rsid w:val="0008089C"/>
    <w:rsid w:val="00081B86"/>
    <w:rsid w:val="000823B1"/>
    <w:rsid w:val="00083671"/>
    <w:rsid w:val="00083B8F"/>
    <w:rsid w:val="00084348"/>
    <w:rsid w:val="000843A2"/>
    <w:rsid w:val="00086477"/>
    <w:rsid w:val="00093AAE"/>
    <w:rsid w:val="000977A6"/>
    <w:rsid w:val="000A0F3E"/>
    <w:rsid w:val="000A2A0D"/>
    <w:rsid w:val="000A342E"/>
    <w:rsid w:val="000A385C"/>
    <w:rsid w:val="000A5FD1"/>
    <w:rsid w:val="000A7A77"/>
    <w:rsid w:val="000B14A8"/>
    <w:rsid w:val="000B14E0"/>
    <w:rsid w:val="000B1556"/>
    <w:rsid w:val="000B19CA"/>
    <w:rsid w:val="000B37F3"/>
    <w:rsid w:val="000B5BA7"/>
    <w:rsid w:val="000B63A1"/>
    <w:rsid w:val="000B681F"/>
    <w:rsid w:val="000B6BF5"/>
    <w:rsid w:val="000C0C72"/>
    <w:rsid w:val="000C1447"/>
    <w:rsid w:val="000C26DC"/>
    <w:rsid w:val="000C322E"/>
    <w:rsid w:val="000C3567"/>
    <w:rsid w:val="000C35C0"/>
    <w:rsid w:val="000C55B5"/>
    <w:rsid w:val="000C5C2C"/>
    <w:rsid w:val="000D3A6E"/>
    <w:rsid w:val="000D3D3B"/>
    <w:rsid w:val="000E056E"/>
    <w:rsid w:val="000E08AF"/>
    <w:rsid w:val="000E0F6E"/>
    <w:rsid w:val="000E10E1"/>
    <w:rsid w:val="000E1870"/>
    <w:rsid w:val="000E190C"/>
    <w:rsid w:val="000E20D1"/>
    <w:rsid w:val="000E3226"/>
    <w:rsid w:val="000E32F4"/>
    <w:rsid w:val="000E505A"/>
    <w:rsid w:val="000E53C5"/>
    <w:rsid w:val="000E5852"/>
    <w:rsid w:val="000E7519"/>
    <w:rsid w:val="000F18E9"/>
    <w:rsid w:val="000F1CF8"/>
    <w:rsid w:val="000F274E"/>
    <w:rsid w:val="000F342A"/>
    <w:rsid w:val="000F34E3"/>
    <w:rsid w:val="000F45D6"/>
    <w:rsid w:val="000F4EE7"/>
    <w:rsid w:val="000F7827"/>
    <w:rsid w:val="00102BB6"/>
    <w:rsid w:val="00103564"/>
    <w:rsid w:val="00103C09"/>
    <w:rsid w:val="0010462A"/>
    <w:rsid w:val="00104D3F"/>
    <w:rsid w:val="00107400"/>
    <w:rsid w:val="00107F6E"/>
    <w:rsid w:val="001106D5"/>
    <w:rsid w:val="00110888"/>
    <w:rsid w:val="00111952"/>
    <w:rsid w:val="00112F55"/>
    <w:rsid w:val="00113832"/>
    <w:rsid w:val="00115449"/>
    <w:rsid w:val="00115C78"/>
    <w:rsid w:val="00117B37"/>
    <w:rsid w:val="0012071A"/>
    <w:rsid w:val="00123622"/>
    <w:rsid w:val="00123D1A"/>
    <w:rsid w:val="00123D90"/>
    <w:rsid w:val="0012475B"/>
    <w:rsid w:val="00126910"/>
    <w:rsid w:val="001276BA"/>
    <w:rsid w:val="00127F80"/>
    <w:rsid w:val="00131BD0"/>
    <w:rsid w:val="001321B6"/>
    <w:rsid w:val="00132E47"/>
    <w:rsid w:val="00134E5F"/>
    <w:rsid w:val="00135016"/>
    <w:rsid w:val="0013526C"/>
    <w:rsid w:val="001369BA"/>
    <w:rsid w:val="00140B3E"/>
    <w:rsid w:val="0014101F"/>
    <w:rsid w:val="001445A1"/>
    <w:rsid w:val="00147076"/>
    <w:rsid w:val="00147536"/>
    <w:rsid w:val="00150A64"/>
    <w:rsid w:val="00151A2F"/>
    <w:rsid w:val="001534C1"/>
    <w:rsid w:val="00154DFC"/>
    <w:rsid w:val="00154F36"/>
    <w:rsid w:val="00155134"/>
    <w:rsid w:val="0015548D"/>
    <w:rsid w:val="0015663E"/>
    <w:rsid w:val="00156961"/>
    <w:rsid w:val="00157887"/>
    <w:rsid w:val="00160D9A"/>
    <w:rsid w:val="00161875"/>
    <w:rsid w:val="0016188E"/>
    <w:rsid w:val="001632E8"/>
    <w:rsid w:val="00163624"/>
    <w:rsid w:val="00165845"/>
    <w:rsid w:val="0016601B"/>
    <w:rsid w:val="001662DF"/>
    <w:rsid w:val="001665BE"/>
    <w:rsid w:val="00170BE3"/>
    <w:rsid w:val="00172146"/>
    <w:rsid w:val="00174BBE"/>
    <w:rsid w:val="00177184"/>
    <w:rsid w:val="00177C5A"/>
    <w:rsid w:val="00182DE5"/>
    <w:rsid w:val="00183B2B"/>
    <w:rsid w:val="00183FE4"/>
    <w:rsid w:val="00185941"/>
    <w:rsid w:val="00185CDF"/>
    <w:rsid w:val="001862C1"/>
    <w:rsid w:val="00186DAA"/>
    <w:rsid w:val="00191D97"/>
    <w:rsid w:val="00192321"/>
    <w:rsid w:val="001931F6"/>
    <w:rsid w:val="001936DB"/>
    <w:rsid w:val="00193CC1"/>
    <w:rsid w:val="0019490E"/>
    <w:rsid w:val="00194DF8"/>
    <w:rsid w:val="00195A79"/>
    <w:rsid w:val="00197549"/>
    <w:rsid w:val="001A06DC"/>
    <w:rsid w:val="001A0740"/>
    <w:rsid w:val="001A1048"/>
    <w:rsid w:val="001A2C05"/>
    <w:rsid w:val="001A306C"/>
    <w:rsid w:val="001A3DC1"/>
    <w:rsid w:val="001A400C"/>
    <w:rsid w:val="001A5584"/>
    <w:rsid w:val="001A5910"/>
    <w:rsid w:val="001A6EA8"/>
    <w:rsid w:val="001B08B0"/>
    <w:rsid w:val="001B11E4"/>
    <w:rsid w:val="001B2342"/>
    <w:rsid w:val="001B27E6"/>
    <w:rsid w:val="001B45E4"/>
    <w:rsid w:val="001B582D"/>
    <w:rsid w:val="001B6BA7"/>
    <w:rsid w:val="001C100A"/>
    <w:rsid w:val="001C19EE"/>
    <w:rsid w:val="001C1A6E"/>
    <w:rsid w:val="001C1F3D"/>
    <w:rsid w:val="001C303B"/>
    <w:rsid w:val="001C41C0"/>
    <w:rsid w:val="001C6C97"/>
    <w:rsid w:val="001D14B7"/>
    <w:rsid w:val="001D4245"/>
    <w:rsid w:val="001D45CD"/>
    <w:rsid w:val="001D78EE"/>
    <w:rsid w:val="001E06D3"/>
    <w:rsid w:val="001E0BB8"/>
    <w:rsid w:val="001E0ECB"/>
    <w:rsid w:val="001E10A4"/>
    <w:rsid w:val="001E10EC"/>
    <w:rsid w:val="001E1CD8"/>
    <w:rsid w:val="001E201E"/>
    <w:rsid w:val="001E2852"/>
    <w:rsid w:val="001E60BE"/>
    <w:rsid w:val="001E63B4"/>
    <w:rsid w:val="001F0C0A"/>
    <w:rsid w:val="001F10EF"/>
    <w:rsid w:val="001F190B"/>
    <w:rsid w:val="001F1E6F"/>
    <w:rsid w:val="001F392C"/>
    <w:rsid w:val="001F4D59"/>
    <w:rsid w:val="001F53A0"/>
    <w:rsid w:val="001F5796"/>
    <w:rsid w:val="001F6565"/>
    <w:rsid w:val="001F6A13"/>
    <w:rsid w:val="001F6B39"/>
    <w:rsid w:val="001F79E3"/>
    <w:rsid w:val="002021CD"/>
    <w:rsid w:val="002026D2"/>
    <w:rsid w:val="002054F1"/>
    <w:rsid w:val="00205913"/>
    <w:rsid w:val="002063E9"/>
    <w:rsid w:val="00206455"/>
    <w:rsid w:val="00206CFC"/>
    <w:rsid w:val="002071BF"/>
    <w:rsid w:val="0020739C"/>
    <w:rsid w:val="00207703"/>
    <w:rsid w:val="00207D44"/>
    <w:rsid w:val="00207F51"/>
    <w:rsid w:val="0021310A"/>
    <w:rsid w:val="00213A8A"/>
    <w:rsid w:val="0021404F"/>
    <w:rsid w:val="00214158"/>
    <w:rsid w:val="00215801"/>
    <w:rsid w:val="00215D01"/>
    <w:rsid w:val="00216B7F"/>
    <w:rsid w:val="002174FF"/>
    <w:rsid w:val="00217B32"/>
    <w:rsid w:val="00221BA7"/>
    <w:rsid w:val="002251BA"/>
    <w:rsid w:val="00225E92"/>
    <w:rsid w:val="00226C78"/>
    <w:rsid w:val="00227D80"/>
    <w:rsid w:val="002302B7"/>
    <w:rsid w:val="0023106B"/>
    <w:rsid w:val="00231189"/>
    <w:rsid w:val="00231869"/>
    <w:rsid w:val="00231FDD"/>
    <w:rsid w:val="00232399"/>
    <w:rsid w:val="00232575"/>
    <w:rsid w:val="00232789"/>
    <w:rsid w:val="002335D3"/>
    <w:rsid w:val="0023405E"/>
    <w:rsid w:val="00235539"/>
    <w:rsid w:val="00235748"/>
    <w:rsid w:val="0023637F"/>
    <w:rsid w:val="00242BBC"/>
    <w:rsid w:val="002447C0"/>
    <w:rsid w:val="00244ECA"/>
    <w:rsid w:val="00245682"/>
    <w:rsid w:val="002459B2"/>
    <w:rsid w:val="002463F3"/>
    <w:rsid w:val="00251DF9"/>
    <w:rsid w:val="00251F44"/>
    <w:rsid w:val="00251F82"/>
    <w:rsid w:val="002522DE"/>
    <w:rsid w:val="00252B04"/>
    <w:rsid w:val="002552AA"/>
    <w:rsid w:val="00256C2C"/>
    <w:rsid w:val="002633AE"/>
    <w:rsid w:val="00263913"/>
    <w:rsid w:val="002658EE"/>
    <w:rsid w:val="0026659C"/>
    <w:rsid w:val="00267C70"/>
    <w:rsid w:val="002702B8"/>
    <w:rsid w:val="002717C7"/>
    <w:rsid w:val="002730ED"/>
    <w:rsid w:val="002746FA"/>
    <w:rsid w:val="002754C2"/>
    <w:rsid w:val="002774D3"/>
    <w:rsid w:val="0028382F"/>
    <w:rsid w:val="00283C9E"/>
    <w:rsid w:val="0028587B"/>
    <w:rsid w:val="0028663C"/>
    <w:rsid w:val="00286B22"/>
    <w:rsid w:val="002901E5"/>
    <w:rsid w:val="00290E2A"/>
    <w:rsid w:val="00293127"/>
    <w:rsid w:val="00293262"/>
    <w:rsid w:val="002938BB"/>
    <w:rsid w:val="00294B51"/>
    <w:rsid w:val="002958FC"/>
    <w:rsid w:val="00295B8B"/>
    <w:rsid w:val="00295E74"/>
    <w:rsid w:val="0029610B"/>
    <w:rsid w:val="00296F73"/>
    <w:rsid w:val="00297AA4"/>
    <w:rsid w:val="00297C10"/>
    <w:rsid w:val="002A0046"/>
    <w:rsid w:val="002A0715"/>
    <w:rsid w:val="002A074F"/>
    <w:rsid w:val="002A2499"/>
    <w:rsid w:val="002A3182"/>
    <w:rsid w:val="002A34B2"/>
    <w:rsid w:val="002A4F1F"/>
    <w:rsid w:val="002A50C9"/>
    <w:rsid w:val="002A5934"/>
    <w:rsid w:val="002A6D7D"/>
    <w:rsid w:val="002A7F1A"/>
    <w:rsid w:val="002B17D4"/>
    <w:rsid w:val="002B2653"/>
    <w:rsid w:val="002B2DA0"/>
    <w:rsid w:val="002B36CE"/>
    <w:rsid w:val="002B616C"/>
    <w:rsid w:val="002B617B"/>
    <w:rsid w:val="002B6B4F"/>
    <w:rsid w:val="002B6CB3"/>
    <w:rsid w:val="002C029A"/>
    <w:rsid w:val="002C0833"/>
    <w:rsid w:val="002C0979"/>
    <w:rsid w:val="002C0C02"/>
    <w:rsid w:val="002C0CD3"/>
    <w:rsid w:val="002C100D"/>
    <w:rsid w:val="002C139A"/>
    <w:rsid w:val="002C178F"/>
    <w:rsid w:val="002C1FE1"/>
    <w:rsid w:val="002C2BD8"/>
    <w:rsid w:val="002C443C"/>
    <w:rsid w:val="002C4E5E"/>
    <w:rsid w:val="002C5E91"/>
    <w:rsid w:val="002C6DF4"/>
    <w:rsid w:val="002C6FB1"/>
    <w:rsid w:val="002D07F8"/>
    <w:rsid w:val="002D0FCA"/>
    <w:rsid w:val="002D13D8"/>
    <w:rsid w:val="002D1561"/>
    <w:rsid w:val="002D1567"/>
    <w:rsid w:val="002D1C75"/>
    <w:rsid w:val="002D1ED0"/>
    <w:rsid w:val="002D2296"/>
    <w:rsid w:val="002D2BC1"/>
    <w:rsid w:val="002D48AB"/>
    <w:rsid w:val="002D4DBF"/>
    <w:rsid w:val="002D55BF"/>
    <w:rsid w:val="002D72DF"/>
    <w:rsid w:val="002E0BD4"/>
    <w:rsid w:val="002E0CD8"/>
    <w:rsid w:val="002E116D"/>
    <w:rsid w:val="002E1F42"/>
    <w:rsid w:val="002E3E96"/>
    <w:rsid w:val="002E4A55"/>
    <w:rsid w:val="002E5E80"/>
    <w:rsid w:val="002E6831"/>
    <w:rsid w:val="002E7163"/>
    <w:rsid w:val="002E743C"/>
    <w:rsid w:val="002F343C"/>
    <w:rsid w:val="002F36AE"/>
    <w:rsid w:val="002F395B"/>
    <w:rsid w:val="002F3D6E"/>
    <w:rsid w:val="002F40F0"/>
    <w:rsid w:val="002F718B"/>
    <w:rsid w:val="002F7BC6"/>
    <w:rsid w:val="00300CBF"/>
    <w:rsid w:val="00300F9E"/>
    <w:rsid w:val="003017E3"/>
    <w:rsid w:val="00302B1D"/>
    <w:rsid w:val="00303D19"/>
    <w:rsid w:val="00304061"/>
    <w:rsid w:val="00304AF3"/>
    <w:rsid w:val="00305857"/>
    <w:rsid w:val="003066D0"/>
    <w:rsid w:val="00312021"/>
    <w:rsid w:val="00313652"/>
    <w:rsid w:val="00313D9D"/>
    <w:rsid w:val="00316213"/>
    <w:rsid w:val="003171BB"/>
    <w:rsid w:val="00317784"/>
    <w:rsid w:val="00317EFF"/>
    <w:rsid w:val="003212CE"/>
    <w:rsid w:val="00322875"/>
    <w:rsid w:val="00323744"/>
    <w:rsid w:val="00324274"/>
    <w:rsid w:val="003243D9"/>
    <w:rsid w:val="003253BB"/>
    <w:rsid w:val="00325D72"/>
    <w:rsid w:val="00327AA5"/>
    <w:rsid w:val="003302A4"/>
    <w:rsid w:val="003305A8"/>
    <w:rsid w:val="003313FF"/>
    <w:rsid w:val="003319B9"/>
    <w:rsid w:val="0033208C"/>
    <w:rsid w:val="00332274"/>
    <w:rsid w:val="0033278C"/>
    <w:rsid w:val="00333091"/>
    <w:rsid w:val="00333EF3"/>
    <w:rsid w:val="00334A30"/>
    <w:rsid w:val="003351CC"/>
    <w:rsid w:val="00337B3B"/>
    <w:rsid w:val="00337C9B"/>
    <w:rsid w:val="003407EF"/>
    <w:rsid w:val="0034094F"/>
    <w:rsid w:val="003409BA"/>
    <w:rsid w:val="0034174C"/>
    <w:rsid w:val="0034202F"/>
    <w:rsid w:val="00342B6A"/>
    <w:rsid w:val="0034357D"/>
    <w:rsid w:val="00345386"/>
    <w:rsid w:val="00346053"/>
    <w:rsid w:val="0034734A"/>
    <w:rsid w:val="00350695"/>
    <w:rsid w:val="00350814"/>
    <w:rsid w:val="00351DAA"/>
    <w:rsid w:val="00352571"/>
    <w:rsid w:val="0035259A"/>
    <w:rsid w:val="00352BEA"/>
    <w:rsid w:val="003533C2"/>
    <w:rsid w:val="00353A1C"/>
    <w:rsid w:val="00355926"/>
    <w:rsid w:val="00357445"/>
    <w:rsid w:val="00360B2D"/>
    <w:rsid w:val="00360F00"/>
    <w:rsid w:val="00361FC1"/>
    <w:rsid w:val="003634D1"/>
    <w:rsid w:val="00364340"/>
    <w:rsid w:val="003651BB"/>
    <w:rsid w:val="00366F23"/>
    <w:rsid w:val="003677BA"/>
    <w:rsid w:val="00371A64"/>
    <w:rsid w:val="0037213A"/>
    <w:rsid w:val="00373573"/>
    <w:rsid w:val="00373668"/>
    <w:rsid w:val="00374532"/>
    <w:rsid w:val="00375DCA"/>
    <w:rsid w:val="00375E0D"/>
    <w:rsid w:val="00376C1F"/>
    <w:rsid w:val="00376EB0"/>
    <w:rsid w:val="00377286"/>
    <w:rsid w:val="0038240D"/>
    <w:rsid w:val="00383A9B"/>
    <w:rsid w:val="00383ADA"/>
    <w:rsid w:val="00383EDF"/>
    <w:rsid w:val="00384FBC"/>
    <w:rsid w:val="00387020"/>
    <w:rsid w:val="0038757F"/>
    <w:rsid w:val="003914A6"/>
    <w:rsid w:val="003914D4"/>
    <w:rsid w:val="00392C31"/>
    <w:rsid w:val="00395148"/>
    <w:rsid w:val="00395E62"/>
    <w:rsid w:val="00396D00"/>
    <w:rsid w:val="00397CFE"/>
    <w:rsid w:val="00397E5E"/>
    <w:rsid w:val="003A0B4A"/>
    <w:rsid w:val="003A131E"/>
    <w:rsid w:val="003A1D5D"/>
    <w:rsid w:val="003A2147"/>
    <w:rsid w:val="003A2299"/>
    <w:rsid w:val="003A3D31"/>
    <w:rsid w:val="003A5189"/>
    <w:rsid w:val="003A6243"/>
    <w:rsid w:val="003A7146"/>
    <w:rsid w:val="003A731A"/>
    <w:rsid w:val="003B0D3A"/>
    <w:rsid w:val="003B1618"/>
    <w:rsid w:val="003B2F8D"/>
    <w:rsid w:val="003B355F"/>
    <w:rsid w:val="003B5E49"/>
    <w:rsid w:val="003C0752"/>
    <w:rsid w:val="003C1568"/>
    <w:rsid w:val="003C2582"/>
    <w:rsid w:val="003C2625"/>
    <w:rsid w:val="003C2FB7"/>
    <w:rsid w:val="003C4D1D"/>
    <w:rsid w:val="003C4F45"/>
    <w:rsid w:val="003C7A9D"/>
    <w:rsid w:val="003C7D3D"/>
    <w:rsid w:val="003D0201"/>
    <w:rsid w:val="003D0A28"/>
    <w:rsid w:val="003D0D8A"/>
    <w:rsid w:val="003D168C"/>
    <w:rsid w:val="003D1777"/>
    <w:rsid w:val="003D2DA5"/>
    <w:rsid w:val="003D3416"/>
    <w:rsid w:val="003D5754"/>
    <w:rsid w:val="003D65BA"/>
    <w:rsid w:val="003D69CD"/>
    <w:rsid w:val="003E0365"/>
    <w:rsid w:val="003E0AE5"/>
    <w:rsid w:val="003E28B3"/>
    <w:rsid w:val="003E30A7"/>
    <w:rsid w:val="003E44BC"/>
    <w:rsid w:val="003E48FD"/>
    <w:rsid w:val="003E5FED"/>
    <w:rsid w:val="003E724C"/>
    <w:rsid w:val="003E7ABB"/>
    <w:rsid w:val="003F0551"/>
    <w:rsid w:val="003F0595"/>
    <w:rsid w:val="003F083C"/>
    <w:rsid w:val="003F0996"/>
    <w:rsid w:val="003F21F0"/>
    <w:rsid w:val="003F220E"/>
    <w:rsid w:val="003F227A"/>
    <w:rsid w:val="003F30EB"/>
    <w:rsid w:val="003F3C51"/>
    <w:rsid w:val="003F584E"/>
    <w:rsid w:val="003F5FFB"/>
    <w:rsid w:val="003F6673"/>
    <w:rsid w:val="003F7B12"/>
    <w:rsid w:val="004014E2"/>
    <w:rsid w:val="00401652"/>
    <w:rsid w:val="00402526"/>
    <w:rsid w:val="004029A4"/>
    <w:rsid w:val="00402ECB"/>
    <w:rsid w:val="004041BC"/>
    <w:rsid w:val="004044C1"/>
    <w:rsid w:val="0040668A"/>
    <w:rsid w:val="0041024C"/>
    <w:rsid w:val="00411024"/>
    <w:rsid w:val="004118F8"/>
    <w:rsid w:val="00411E62"/>
    <w:rsid w:val="00412340"/>
    <w:rsid w:val="004139EC"/>
    <w:rsid w:val="00413D95"/>
    <w:rsid w:val="00414553"/>
    <w:rsid w:val="00414C55"/>
    <w:rsid w:val="00414E21"/>
    <w:rsid w:val="00414FF3"/>
    <w:rsid w:val="0041610E"/>
    <w:rsid w:val="00416ECF"/>
    <w:rsid w:val="00417C95"/>
    <w:rsid w:val="00420203"/>
    <w:rsid w:val="004225DB"/>
    <w:rsid w:val="00423A83"/>
    <w:rsid w:val="00425B5B"/>
    <w:rsid w:val="00425EA3"/>
    <w:rsid w:val="00426A1D"/>
    <w:rsid w:val="004276AE"/>
    <w:rsid w:val="00427C6E"/>
    <w:rsid w:val="00432880"/>
    <w:rsid w:val="004329F6"/>
    <w:rsid w:val="00433490"/>
    <w:rsid w:val="004338AC"/>
    <w:rsid w:val="004355C5"/>
    <w:rsid w:val="004362E9"/>
    <w:rsid w:val="00436432"/>
    <w:rsid w:val="004406D8"/>
    <w:rsid w:val="004412EE"/>
    <w:rsid w:val="004416D6"/>
    <w:rsid w:val="00442554"/>
    <w:rsid w:val="00443172"/>
    <w:rsid w:val="004447D9"/>
    <w:rsid w:val="00444CE8"/>
    <w:rsid w:val="00445C8E"/>
    <w:rsid w:val="00445F9E"/>
    <w:rsid w:val="00445FF5"/>
    <w:rsid w:val="00450C7E"/>
    <w:rsid w:val="00453CA9"/>
    <w:rsid w:val="00455E0E"/>
    <w:rsid w:val="004563F3"/>
    <w:rsid w:val="0045765C"/>
    <w:rsid w:val="004579A7"/>
    <w:rsid w:val="00457DD3"/>
    <w:rsid w:val="00457FE7"/>
    <w:rsid w:val="004602CF"/>
    <w:rsid w:val="00460BA2"/>
    <w:rsid w:val="004615EF"/>
    <w:rsid w:val="00461F5F"/>
    <w:rsid w:val="00462B77"/>
    <w:rsid w:val="00462E17"/>
    <w:rsid w:val="00463F74"/>
    <w:rsid w:val="00464E25"/>
    <w:rsid w:val="0046545E"/>
    <w:rsid w:val="0046558C"/>
    <w:rsid w:val="00466EC3"/>
    <w:rsid w:val="004702CF"/>
    <w:rsid w:val="00470FD1"/>
    <w:rsid w:val="0047116F"/>
    <w:rsid w:val="00472320"/>
    <w:rsid w:val="0047277F"/>
    <w:rsid w:val="004727B6"/>
    <w:rsid w:val="004743DF"/>
    <w:rsid w:val="0047445B"/>
    <w:rsid w:val="00474E7F"/>
    <w:rsid w:val="00476256"/>
    <w:rsid w:val="00477A48"/>
    <w:rsid w:val="00477F37"/>
    <w:rsid w:val="00480131"/>
    <w:rsid w:val="00480861"/>
    <w:rsid w:val="00480A92"/>
    <w:rsid w:val="00483390"/>
    <w:rsid w:val="00484E4E"/>
    <w:rsid w:val="00485CB3"/>
    <w:rsid w:val="00486137"/>
    <w:rsid w:val="00486CB7"/>
    <w:rsid w:val="00486F35"/>
    <w:rsid w:val="004874FF"/>
    <w:rsid w:val="0049020F"/>
    <w:rsid w:val="004904C3"/>
    <w:rsid w:val="004923D9"/>
    <w:rsid w:val="004933C1"/>
    <w:rsid w:val="00493944"/>
    <w:rsid w:val="00494239"/>
    <w:rsid w:val="00495FBB"/>
    <w:rsid w:val="00496D61"/>
    <w:rsid w:val="0049786D"/>
    <w:rsid w:val="00497D19"/>
    <w:rsid w:val="004A14FA"/>
    <w:rsid w:val="004A1747"/>
    <w:rsid w:val="004A1EC8"/>
    <w:rsid w:val="004A28BD"/>
    <w:rsid w:val="004A2A71"/>
    <w:rsid w:val="004A53FF"/>
    <w:rsid w:val="004B159A"/>
    <w:rsid w:val="004B4858"/>
    <w:rsid w:val="004B48B5"/>
    <w:rsid w:val="004B4EE1"/>
    <w:rsid w:val="004B73A4"/>
    <w:rsid w:val="004C0C61"/>
    <w:rsid w:val="004C1B7F"/>
    <w:rsid w:val="004C21BD"/>
    <w:rsid w:val="004C2C4F"/>
    <w:rsid w:val="004C2CAA"/>
    <w:rsid w:val="004C343E"/>
    <w:rsid w:val="004C396A"/>
    <w:rsid w:val="004C427A"/>
    <w:rsid w:val="004C58C7"/>
    <w:rsid w:val="004C6680"/>
    <w:rsid w:val="004C6AC8"/>
    <w:rsid w:val="004C7C06"/>
    <w:rsid w:val="004D01E5"/>
    <w:rsid w:val="004D0F8B"/>
    <w:rsid w:val="004D10EC"/>
    <w:rsid w:val="004D12BF"/>
    <w:rsid w:val="004D1D27"/>
    <w:rsid w:val="004D2383"/>
    <w:rsid w:val="004D2C71"/>
    <w:rsid w:val="004D3712"/>
    <w:rsid w:val="004D4523"/>
    <w:rsid w:val="004D47D2"/>
    <w:rsid w:val="004D5728"/>
    <w:rsid w:val="004D57EF"/>
    <w:rsid w:val="004D664B"/>
    <w:rsid w:val="004D7725"/>
    <w:rsid w:val="004E0B77"/>
    <w:rsid w:val="004E0DAF"/>
    <w:rsid w:val="004E165A"/>
    <w:rsid w:val="004E1C10"/>
    <w:rsid w:val="004E1F6B"/>
    <w:rsid w:val="004E2A43"/>
    <w:rsid w:val="004E5884"/>
    <w:rsid w:val="004E72BD"/>
    <w:rsid w:val="004F08BE"/>
    <w:rsid w:val="004F0DC8"/>
    <w:rsid w:val="004F18C6"/>
    <w:rsid w:val="004F1D16"/>
    <w:rsid w:val="004F1D93"/>
    <w:rsid w:val="004F3437"/>
    <w:rsid w:val="004F35BB"/>
    <w:rsid w:val="004F375B"/>
    <w:rsid w:val="004F45D6"/>
    <w:rsid w:val="004F471C"/>
    <w:rsid w:val="004F4AAF"/>
    <w:rsid w:val="004F4C31"/>
    <w:rsid w:val="004F4FC1"/>
    <w:rsid w:val="004F7770"/>
    <w:rsid w:val="00500CFB"/>
    <w:rsid w:val="00500F2E"/>
    <w:rsid w:val="005010A7"/>
    <w:rsid w:val="00501A91"/>
    <w:rsid w:val="0050246F"/>
    <w:rsid w:val="00503FEC"/>
    <w:rsid w:val="00505513"/>
    <w:rsid w:val="00505A09"/>
    <w:rsid w:val="00507FF8"/>
    <w:rsid w:val="00510EF2"/>
    <w:rsid w:val="00511C0D"/>
    <w:rsid w:val="00512BEA"/>
    <w:rsid w:val="00513084"/>
    <w:rsid w:val="00513402"/>
    <w:rsid w:val="005134C7"/>
    <w:rsid w:val="00513E08"/>
    <w:rsid w:val="00513EBC"/>
    <w:rsid w:val="00514D63"/>
    <w:rsid w:val="00516D12"/>
    <w:rsid w:val="0051755F"/>
    <w:rsid w:val="005207F1"/>
    <w:rsid w:val="00520A90"/>
    <w:rsid w:val="00520C66"/>
    <w:rsid w:val="00523468"/>
    <w:rsid w:val="0052356B"/>
    <w:rsid w:val="005237EC"/>
    <w:rsid w:val="005255EA"/>
    <w:rsid w:val="00525C3F"/>
    <w:rsid w:val="00526B52"/>
    <w:rsid w:val="00527EDC"/>
    <w:rsid w:val="00530C55"/>
    <w:rsid w:val="00532657"/>
    <w:rsid w:val="0053533A"/>
    <w:rsid w:val="00536327"/>
    <w:rsid w:val="00542A20"/>
    <w:rsid w:val="00542BBC"/>
    <w:rsid w:val="00542EA6"/>
    <w:rsid w:val="005451A3"/>
    <w:rsid w:val="00546690"/>
    <w:rsid w:val="00546C0C"/>
    <w:rsid w:val="00547B75"/>
    <w:rsid w:val="00550F57"/>
    <w:rsid w:val="00551559"/>
    <w:rsid w:val="005527D4"/>
    <w:rsid w:val="00554DC1"/>
    <w:rsid w:val="00556822"/>
    <w:rsid w:val="005571FC"/>
    <w:rsid w:val="00560ADF"/>
    <w:rsid w:val="00561A05"/>
    <w:rsid w:val="00561A2E"/>
    <w:rsid w:val="0056363D"/>
    <w:rsid w:val="00563F07"/>
    <w:rsid w:val="0056688B"/>
    <w:rsid w:val="00566C9F"/>
    <w:rsid w:val="005675AC"/>
    <w:rsid w:val="00570392"/>
    <w:rsid w:val="00570E8E"/>
    <w:rsid w:val="005717E8"/>
    <w:rsid w:val="005720A9"/>
    <w:rsid w:val="005721CF"/>
    <w:rsid w:val="00572B50"/>
    <w:rsid w:val="00573B79"/>
    <w:rsid w:val="00574A1A"/>
    <w:rsid w:val="005777C0"/>
    <w:rsid w:val="00577F2D"/>
    <w:rsid w:val="005800E8"/>
    <w:rsid w:val="00581F0B"/>
    <w:rsid w:val="00581F9C"/>
    <w:rsid w:val="005828F2"/>
    <w:rsid w:val="005831C6"/>
    <w:rsid w:val="005833EB"/>
    <w:rsid w:val="00583ECB"/>
    <w:rsid w:val="0058476B"/>
    <w:rsid w:val="00584F3C"/>
    <w:rsid w:val="005858A2"/>
    <w:rsid w:val="00585C3C"/>
    <w:rsid w:val="00585CC5"/>
    <w:rsid w:val="00586A1F"/>
    <w:rsid w:val="0059070C"/>
    <w:rsid w:val="00591A0F"/>
    <w:rsid w:val="005947F5"/>
    <w:rsid w:val="00594C00"/>
    <w:rsid w:val="00595EF6"/>
    <w:rsid w:val="0059609F"/>
    <w:rsid w:val="00596F95"/>
    <w:rsid w:val="00597050"/>
    <w:rsid w:val="00597E3A"/>
    <w:rsid w:val="00597FB7"/>
    <w:rsid w:val="00597FC9"/>
    <w:rsid w:val="005A061A"/>
    <w:rsid w:val="005A3E05"/>
    <w:rsid w:val="005A48FB"/>
    <w:rsid w:val="005A561E"/>
    <w:rsid w:val="005A5811"/>
    <w:rsid w:val="005A65C7"/>
    <w:rsid w:val="005A72BF"/>
    <w:rsid w:val="005B0ED6"/>
    <w:rsid w:val="005B0F17"/>
    <w:rsid w:val="005B10F3"/>
    <w:rsid w:val="005B1A91"/>
    <w:rsid w:val="005B5043"/>
    <w:rsid w:val="005B6308"/>
    <w:rsid w:val="005B6446"/>
    <w:rsid w:val="005B6B2F"/>
    <w:rsid w:val="005B6FDD"/>
    <w:rsid w:val="005B7624"/>
    <w:rsid w:val="005C0438"/>
    <w:rsid w:val="005C0C0E"/>
    <w:rsid w:val="005C1110"/>
    <w:rsid w:val="005C1B28"/>
    <w:rsid w:val="005C2079"/>
    <w:rsid w:val="005C2D03"/>
    <w:rsid w:val="005C2FD3"/>
    <w:rsid w:val="005C3091"/>
    <w:rsid w:val="005C4C08"/>
    <w:rsid w:val="005C501B"/>
    <w:rsid w:val="005C5340"/>
    <w:rsid w:val="005C5CBF"/>
    <w:rsid w:val="005D10AD"/>
    <w:rsid w:val="005D29A0"/>
    <w:rsid w:val="005D39A8"/>
    <w:rsid w:val="005D55A5"/>
    <w:rsid w:val="005D5DBE"/>
    <w:rsid w:val="005D6131"/>
    <w:rsid w:val="005D67F4"/>
    <w:rsid w:val="005D6D0B"/>
    <w:rsid w:val="005D7A58"/>
    <w:rsid w:val="005E0F94"/>
    <w:rsid w:val="005E15DD"/>
    <w:rsid w:val="005E43F2"/>
    <w:rsid w:val="005E4933"/>
    <w:rsid w:val="005E75E9"/>
    <w:rsid w:val="005F1CE5"/>
    <w:rsid w:val="005F2E74"/>
    <w:rsid w:val="005F3628"/>
    <w:rsid w:val="005F39E7"/>
    <w:rsid w:val="005F43CC"/>
    <w:rsid w:val="005F45CC"/>
    <w:rsid w:val="005F4B15"/>
    <w:rsid w:val="006000AD"/>
    <w:rsid w:val="0060045C"/>
    <w:rsid w:val="0060057C"/>
    <w:rsid w:val="00600787"/>
    <w:rsid w:val="00604121"/>
    <w:rsid w:val="00605E65"/>
    <w:rsid w:val="00605E75"/>
    <w:rsid w:val="006060E3"/>
    <w:rsid w:val="006061C0"/>
    <w:rsid w:val="006075FA"/>
    <w:rsid w:val="006078F3"/>
    <w:rsid w:val="00607D59"/>
    <w:rsid w:val="00610646"/>
    <w:rsid w:val="00610D4D"/>
    <w:rsid w:val="0061384B"/>
    <w:rsid w:val="006148AA"/>
    <w:rsid w:val="00615D56"/>
    <w:rsid w:val="006163BF"/>
    <w:rsid w:val="006168D1"/>
    <w:rsid w:val="00616ECC"/>
    <w:rsid w:val="00617421"/>
    <w:rsid w:val="00617447"/>
    <w:rsid w:val="006179BE"/>
    <w:rsid w:val="00617C09"/>
    <w:rsid w:val="00617DCD"/>
    <w:rsid w:val="00620BD3"/>
    <w:rsid w:val="006210E7"/>
    <w:rsid w:val="00622475"/>
    <w:rsid w:val="00622738"/>
    <w:rsid w:val="00622869"/>
    <w:rsid w:val="006233AD"/>
    <w:rsid w:val="0062448E"/>
    <w:rsid w:val="0062492C"/>
    <w:rsid w:val="00625947"/>
    <w:rsid w:val="00626C6C"/>
    <w:rsid w:val="0062754E"/>
    <w:rsid w:val="00627AC6"/>
    <w:rsid w:val="00627B2B"/>
    <w:rsid w:val="0063067F"/>
    <w:rsid w:val="00630837"/>
    <w:rsid w:val="0063180A"/>
    <w:rsid w:val="00631F3D"/>
    <w:rsid w:val="00632383"/>
    <w:rsid w:val="006327B9"/>
    <w:rsid w:val="00634362"/>
    <w:rsid w:val="00634435"/>
    <w:rsid w:val="00634905"/>
    <w:rsid w:val="00636E63"/>
    <w:rsid w:val="006370A8"/>
    <w:rsid w:val="00637278"/>
    <w:rsid w:val="00640FC4"/>
    <w:rsid w:val="00641406"/>
    <w:rsid w:val="00641E4C"/>
    <w:rsid w:val="0064436F"/>
    <w:rsid w:val="00644590"/>
    <w:rsid w:val="0064511C"/>
    <w:rsid w:val="00645BE8"/>
    <w:rsid w:val="00646111"/>
    <w:rsid w:val="006466D2"/>
    <w:rsid w:val="00647682"/>
    <w:rsid w:val="0064776E"/>
    <w:rsid w:val="00647ABF"/>
    <w:rsid w:val="00647E2A"/>
    <w:rsid w:val="00650B14"/>
    <w:rsid w:val="00652CEA"/>
    <w:rsid w:val="00652DDB"/>
    <w:rsid w:val="0066001F"/>
    <w:rsid w:val="006601C7"/>
    <w:rsid w:val="00660730"/>
    <w:rsid w:val="0066083A"/>
    <w:rsid w:val="00660ACC"/>
    <w:rsid w:val="00660BE6"/>
    <w:rsid w:val="00660E3C"/>
    <w:rsid w:val="006630B5"/>
    <w:rsid w:val="00664256"/>
    <w:rsid w:val="00664D01"/>
    <w:rsid w:val="006661C1"/>
    <w:rsid w:val="00666B73"/>
    <w:rsid w:val="006708A2"/>
    <w:rsid w:val="00670C75"/>
    <w:rsid w:val="00673D1C"/>
    <w:rsid w:val="00674F75"/>
    <w:rsid w:val="0067553D"/>
    <w:rsid w:val="00676926"/>
    <w:rsid w:val="00676C44"/>
    <w:rsid w:val="00677D22"/>
    <w:rsid w:val="006800B6"/>
    <w:rsid w:val="006803DF"/>
    <w:rsid w:val="0068102E"/>
    <w:rsid w:val="00681C8C"/>
    <w:rsid w:val="0068218A"/>
    <w:rsid w:val="00683670"/>
    <w:rsid w:val="00684813"/>
    <w:rsid w:val="00684E76"/>
    <w:rsid w:val="00684FA9"/>
    <w:rsid w:val="006850FB"/>
    <w:rsid w:val="00685149"/>
    <w:rsid w:val="00687479"/>
    <w:rsid w:val="00690043"/>
    <w:rsid w:val="0069031C"/>
    <w:rsid w:val="0069081C"/>
    <w:rsid w:val="006914B6"/>
    <w:rsid w:val="00691648"/>
    <w:rsid w:val="006926C9"/>
    <w:rsid w:val="006933C5"/>
    <w:rsid w:val="00693EB7"/>
    <w:rsid w:val="0069480B"/>
    <w:rsid w:val="00694CC2"/>
    <w:rsid w:val="006963E3"/>
    <w:rsid w:val="006964FF"/>
    <w:rsid w:val="006969B3"/>
    <w:rsid w:val="00696B09"/>
    <w:rsid w:val="006A10F7"/>
    <w:rsid w:val="006A1FFB"/>
    <w:rsid w:val="006A5027"/>
    <w:rsid w:val="006A50F6"/>
    <w:rsid w:val="006A528E"/>
    <w:rsid w:val="006A5763"/>
    <w:rsid w:val="006A6972"/>
    <w:rsid w:val="006A77D3"/>
    <w:rsid w:val="006B0289"/>
    <w:rsid w:val="006B04A5"/>
    <w:rsid w:val="006B3340"/>
    <w:rsid w:val="006B3928"/>
    <w:rsid w:val="006B3C8F"/>
    <w:rsid w:val="006B45E9"/>
    <w:rsid w:val="006B72B2"/>
    <w:rsid w:val="006B7F24"/>
    <w:rsid w:val="006C04C9"/>
    <w:rsid w:val="006C0521"/>
    <w:rsid w:val="006C0C15"/>
    <w:rsid w:val="006C1B3C"/>
    <w:rsid w:val="006C2769"/>
    <w:rsid w:val="006C4C01"/>
    <w:rsid w:val="006D0DA8"/>
    <w:rsid w:val="006D1665"/>
    <w:rsid w:val="006D16A6"/>
    <w:rsid w:val="006D1CFC"/>
    <w:rsid w:val="006D1F81"/>
    <w:rsid w:val="006D3CBD"/>
    <w:rsid w:val="006D4F56"/>
    <w:rsid w:val="006D6567"/>
    <w:rsid w:val="006E0BC7"/>
    <w:rsid w:val="006E140F"/>
    <w:rsid w:val="006E2BBF"/>
    <w:rsid w:val="006E2E31"/>
    <w:rsid w:val="006E4AAA"/>
    <w:rsid w:val="006E4F42"/>
    <w:rsid w:val="006E57B8"/>
    <w:rsid w:val="006E6DA1"/>
    <w:rsid w:val="006E7376"/>
    <w:rsid w:val="006F0F5E"/>
    <w:rsid w:val="006F1333"/>
    <w:rsid w:val="006F37A0"/>
    <w:rsid w:val="006F3A64"/>
    <w:rsid w:val="006F4282"/>
    <w:rsid w:val="006F4344"/>
    <w:rsid w:val="006F4601"/>
    <w:rsid w:val="007024EF"/>
    <w:rsid w:val="0070350B"/>
    <w:rsid w:val="00703A0F"/>
    <w:rsid w:val="00703BDC"/>
    <w:rsid w:val="00704C8E"/>
    <w:rsid w:val="007059BF"/>
    <w:rsid w:val="007059FD"/>
    <w:rsid w:val="007063CF"/>
    <w:rsid w:val="00706D34"/>
    <w:rsid w:val="00710A4A"/>
    <w:rsid w:val="00712486"/>
    <w:rsid w:val="00712BFA"/>
    <w:rsid w:val="00712E2B"/>
    <w:rsid w:val="00715353"/>
    <w:rsid w:val="00716DF5"/>
    <w:rsid w:val="00720173"/>
    <w:rsid w:val="007220E9"/>
    <w:rsid w:val="0072238E"/>
    <w:rsid w:val="007229DD"/>
    <w:rsid w:val="00722BFB"/>
    <w:rsid w:val="00722D14"/>
    <w:rsid w:val="00724CD8"/>
    <w:rsid w:val="00725A77"/>
    <w:rsid w:val="00727523"/>
    <w:rsid w:val="00730BB8"/>
    <w:rsid w:val="0073128B"/>
    <w:rsid w:val="007316E8"/>
    <w:rsid w:val="00731ACD"/>
    <w:rsid w:val="00731FDE"/>
    <w:rsid w:val="00733832"/>
    <w:rsid w:val="007353B2"/>
    <w:rsid w:val="00735E69"/>
    <w:rsid w:val="007364C3"/>
    <w:rsid w:val="007367DF"/>
    <w:rsid w:val="00737E0D"/>
    <w:rsid w:val="007405D2"/>
    <w:rsid w:val="0074385F"/>
    <w:rsid w:val="00744990"/>
    <w:rsid w:val="0074566D"/>
    <w:rsid w:val="007456C0"/>
    <w:rsid w:val="007471CB"/>
    <w:rsid w:val="0074779C"/>
    <w:rsid w:val="00750034"/>
    <w:rsid w:val="00751989"/>
    <w:rsid w:val="00751999"/>
    <w:rsid w:val="007526FD"/>
    <w:rsid w:val="00754415"/>
    <w:rsid w:val="00754EDC"/>
    <w:rsid w:val="00755813"/>
    <w:rsid w:val="00755CC6"/>
    <w:rsid w:val="00757C7D"/>
    <w:rsid w:val="007616BC"/>
    <w:rsid w:val="0076229F"/>
    <w:rsid w:val="0076277A"/>
    <w:rsid w:val="00762F70"/>
    <w:rsid w:val="00763339"/>
    <w:rsid w:val="00763853"/>
    <w:rsid w:val="00763A4C"/>
    <w:rsid w:val="00763AD8"/>
    <w:rsid w:val="007645D0"/>
    <w:rsid w:val="0076501D"/>
    <w:rsid w:val="00765153"/>
    <w:rsid w:val="00765DBD"/>
    <w:rsid w:val="0076670C"/>
    <w:rsid w:val="00766EC7"/>
    <w:rsid w:val="00770D28"/>
    <w:rsid w:val="007717E4"/>
    <w:rsid w:val="00772284"/>
    <w:rsid w:val="00772BD8"/>
    <w:rsid w:val="007732E6"/>
    <w:rsid w:val="00775E28"/>
    <w:rsid w:val="0078146E"/>
    <w:rsid w:val="00782ABA"/>
    <w:rsid w:val="00782E64"/>
    <w:rsid w:val="00783BD4"/>
    <w:rsid w:val="007847D5"/>
    <w:rsid w:val="00785E21"/>
    <w:rsid w:val="0078721E"/>
    <w:rsid w:val="00791B0E"/>
    <w:rsid w:val="00791B16"/>
    <w:rsid w:val="00791E0D"/>
    <w:rsid w:val="007940CF"/>
    <w:rsid w:val="007956A4"/>
    <w:rsid w:val="0079592D"/>
    <w:rsid w:val="00796796"/>
    <w:rsid w:val="007976C7"/>
    <w:rsid w:val="007A0310"/>
    <w:rsid w:val="007A0BC6"/>
    <w:rsid w:val="007A16AF"/>
    <w:rsid w:val="007A18A2"/>
    <w:rsid w:val="007A2285"/>
    <w:rsid w:val="007A27BF"/>
    <w:rsid w:val="007A31BE"/>
    <w:rsid w:val="007A42BC"/>
    <w:rsid w:val="007A4663"/>
    <w:rsid w:val="007A4BA6"/>
    <w:rsid w:val="007A718C"/>
    <w:rsid w:val="007A78C1"/>
    <w:rsid w:val="007A7F74"/>
    <w:rsid w:val="007B15CE"/>
    <w:rsid w:val="007B2634"/>
    <w:rsid w:val="007B2A53"/>
    <w:rsid w:val="007B56A7"/>
    <w:rsid w:val="007B59BA"/>
    <w:rsid w:val="007B5E0C"/>
    <w:rsid w:val="007B7D74"/>
    <w:rsid w:val="007C019C"/>
    <w:rsid w:val="007C0C3F"/>
    <w:rsid w:val="007C1078"/>
    <w:rsid w:val="007C1EBC"/>
    <w:rsid w:val="007C297F"/>
    <w:rsid w:val="007C31B2"/>
    <w:rsid w:val="007C3427"/>
    <w:rsid w:val="007C420E"/>
    <w:rsid w:val="007C5609"/>
    <w:rsid w:val="007C5849"/>
    <w:rsid w:val="007C64A4"/>
    <w:rsid w:val="007C6BCB"/>
    <w:rsid w:val="007C7917"/>
    <w:rsid w:val="007D083E"/>
    <w:rsid w:val="007D119B"/>
    <w:rsid w:val="007D32B5"/>
    <w:rsid w:val="007D37EE"/>
    <w:rsid w:val="007D5DEC"/>
    <w:rsid w:val="007D5FA9"/>
    <w:rsid w:val="007D67D6"/>
    <w:rsid w:val="007D6BDE"/>
    <w:rsid w:val="007D76B2"/>
    <w:rsid w:val="007E255F"/>
    <w:rsid w:val="007E2835"/>
    <w:rsid w:val="007E2E64"/>
    <w:rsid w:val="007E47B4"/>
    <w:rsid w:val="007E649D"/>
    <w:rsid w:val="007E6B48"/>
    <w:rsid w:val="007F0AFF"/>
    <w:rsid w:val="007F12FF"/>
    <w:rsid w:val="007F15E5"/>
    <w:rsid w:val="007F1B1C"/>
    <w:rsid w:val="007F251E"/>
    <w:rsid w:val="007F401F"/>
    <w:rsid w:val="007F520E"/>
    <w:rsid w:val="007F604B"/>
    <w:rsid w:val="007F7DC4"/>
    <w:rsid w:val="007F7FCC"/>
    <w:rsid w:val="00800CD5"/>
    <w:rsid w:val="00801323"/>
    <w:rsid w:val="00802076"/>
    <w:rsid w:val="00803AFD"/>
    <w:rsid w:val="00803C0E"/>
    <w:rsid w:val="008051CD"/>
    <w:rsid w:val="008064FF"/>
    <w:rsid w:val="00807C2C"/>
    <w:rsid w:val="00810C0A"/>
    <w:rsid w:val="0081101C"/>
    <w:rsid w:val="0081130E"/>
    <w:rsid w:val="00813123"/>
    <w:rsid w:val="00814766"/>
    <w:rsid w:val="0081560A"/>
    <w:rsid w:val="00816801"/>
    <w:rsid w:val="00816A93"/>
    <w:rsid w:val="00816AED"/>
    <w:rsid w:val="00817C6A"/>
    <w:rsid w:val="00820401"/>
    <w:rsid w:val="00820BD2"/>
    <w:rsid w:val="00821757"/>
    <w:rsid w:val="00822703"/>
    <w:rsid w:val="0082494E"/>
    <w:rsid w:val="00825626"/>
    <w:rsid w:val="00826FB5"/>
    <w:rsid w:val="008301E8"/>
    <w:rsid w:val="00830FA1"/>
    <w:rsid w:val="00832246"/>
    <w:rsid w:val="008331FE"/>
    <w:rsid w:val="00835765"/>
    <w:rsid w:val="00835CE9"/>
    <w:rsid w:val="00836ABC"/>
    <w:rsid w:val="00837AFA"/>
    <w:rsid w:val="00837D0A"/>
    <w:rsid w:val="00841A3F"/>
    <w:rsid w:val="00841BF8"/>
    <w:rsid w:val="00841CE5"/>
    <w:rsid w:val="008425E9"/>
    <w:rsid w:val="008426AC"/>
    <w:rsid w:val="00844BAE"/>
    <w:rsid w:val="0084566A"/>
    <w:rsid w:val="008463F4"/>
    <w:rsid w:val="00846A81"/>
    <w:rsid w:val="00846B83"/>
    <w:rsid w:val="00846CA5"/>
    <w:rsid w:val="00846EB5"/>
    <w:rsid w:val="008473AC"/>
    <w:rsid w:val="00847466"/>
    <w:rsid w:val="00847C12"/>
    <w:rsid w:val="00847D30"/>
    <w:rsid w:val="008509AF"/>
    <w:rsid w:val="00850A81"/>
    <w:rsid w:val="00850ECE"/>
    <w:rsid w:val="00851969"/>
    <w:rsid w:val="008520F3"/>
    <w:rsid w:val="008521BD"/>
    <w:rsid w:val="0085243F"/>
    <w:rsid w:val="00852EAE"/>
    <w:rsid w:val="008545BC"/>
    <w:rsid w:val="00854E4A"/>
    <w:rsid w:val="00856860"/>
    <w:rsid w:val="00856887"/>
    <w:rsid w:val="00856963"/>
    <w:rsid w:val="00857768"/>
    <w:rsid w:val="00861FCA"/>
    <w:rsid w:val="00864A76"/>
    <w:rsid w:val="0086560E"/>
    <w:rsid w:val="00865A13"/>
    <w:rsid w:val="00865A7A"/>
    <w:rsid w:val="0086697B"/>
    <w:rsid w:val="00867EC9"/>
    <w:rsid w:val="00867FB8"/>
    <w:rsid w:val="00871615"/>
    <w:rsid w:val="0087251F"/>
    <w:rsid w:val="0087324D"/>
    <w:rsid w:val="008738A3"/>
    <w:rsid w:val="00873B19"/>
    <w:rsid w:val="00873B9C"/>
    <w:rsid w:val="008778B5"/>
    <w:rsid w:val="0088141D"/>
    <w:rsid w:val="00882132"/>
    <w:rsid w:val="00883429"/>
    <w:rsid w:val="00883D38"/>
    <w:rsid w:val="008847AA"/>
    <w:rsid w:val="00884CCB"/>
    <w:rsid w:val="00884F80"/>
    <w:rsid w:val="008855C4"/>
    <w:rsid w:val="008858FB"/>
    <w:rsid w:val="00886361"/>
    <w:rsid w:val="00886B28"/>
    <w:rsid w:val="00887FCE"/>
    <w:rsid w:val="00890735"/>
    <w:rsid w:val="00890EA9"/>
    <w:rsid w:val="00891576"/>
    <w:rsid w:val="0089261C"/>
    <w:rsid w:val="008930CD"/>
    <w:rsid w:val="00893D0B"/>
    <w:rsid w:val="00893DB6"/>
    <w:rsid w:val="00895661"/>
    <w:rsid w:val="008976CE"/>
    <w:rsid w:val="008A06D1"/>
    <w:rsid w:val="008A12CE"/>
    <w:rsid w:val="008A14AB"/>
    <w:rsid w:val="008A2AEC"/>
    <w:rsid w:val="008A3898"/>
    <w:rsid w:val="008A46E6"/>
    <w:rsid w:val="008A5787"/>
    <w:rsid w:val="008A60F2"/>
    <w:rsid w:val="008A64C9"/>
    <w:rsid w:val="008A6E1A"/>
    <w:rsid w:val="008B0849"/>
    <w:rsid w:val="008B2571"/>
    <w:rsid w:val="008B2899"/>
    <w:rsid w:val="008B45AA"/>
    <w:rsid w:val="008B7D3E"/>
    <w:rsid w:val="008C0102"/>
    <w:rsid w:val="008C2E2E"/>
    <w:rsid w:val="008C4649"/>
    <w:rsid w:val="008C4D27"/>
    <w:rsid w:val="008C4EA9"/>
    <w:rsid w:val="008C5107"/>
    <w:rsid w:val="008C5AAD"/>
    <w:rsid w:val="008C6063"/>
    <w:rsid w:val="008C60C0"/>
    <w:rsid w:val="008D2564"/>
    <w:rsid w:val="008D25D6"/>
    <w:rsid w:val="008D365C"/>
    <w:rsid w:val="008D3CDC"/>
    <w:rsid w:val="008D3E98"/>
    <w:rsid w:val="008D418E"/>
    <w:rsid w:val="008D4690"/>
    <w:rsid w:val="008D4769"/>
    <w:rsid w:val="008D4ADD"/>
    <w:rsid w:val="008D5607"/>
    <w:rsid w:val="008E06BA"/>
    <w:rsid w:val="008E0CCE"/>
    <w:rsid w:val="008E1FBA"/>
    <w:rsid w:val="008E22E3"/>
    <w:rsid w:val="008E3307"/>
    <w:rsid w:val="008E337D"/>
    <w:rsid w:val="008E392D"/>
    <w:rsid w:val="008E713D"/>
    <w:rsid w:val="008E7FC4"/>
    <w:rsid w:val="008F04E9"/>
    <w:rsid w:val="008F08A3"/>
    <w:rsid w:val="008F0A5B"/>
    <w:rsid w:val="008F17C2"/>
    <w:rsid w:val="008F222C"/>
    <w:rsid w:val="008F3F74"/>
    <w:rsid w:val="008F546C"/>
    <w:rsid w:val="008F619D"/>
    <w:rsid w:val="008F663B"/>
    <w:rsid w:val="008F678B"/>
    <w:rsid w:val="00901CE0"/>
    <w:rsid w:val="00903233"/>
    <w:rsid w:val="00903513"/>
    <w:rsid w:val="009036FA"/>
    <w:rsid w:val="00903DB7"/>
    <w:rsid w:val="00904E55"/>
    <w:rsid w:val="00904E8C"/>
    <w:rsid w:val="00905731"/>
    <w:rsid w:val="009072FB"/>
    <w:rsid w:val="009108CE"/>
    <w:rsid w:val="00912F7F"/>
    <w:rsid w:val="0091348F"/>
    <w:rsid w:val="009137F4"/>
    <w:rsid w:val="00915110"/>
    <w:rsid w:val="0091552C"/>
    <w:rsid w:val="00916A29"/>
    <w:rsid w:val="009172BB"/>
    <w:rsid w:val="009176BF"/>
    <w:rsid w:val="00917F11"/>
    <w:rsid w:val="0092201B"/>
    <w:rsid w:val="009237D2"/>
    <w:rsid w:val="00923A4F"/>
    <w:rsid w:val="0092440A"/>
    <w:rsid w:val="0092493C"/>
    <w:rsid w:val="009255D1"/>
    <w:rsid w:val="0092589A"/>
    <w:rsid w:val="00925A36"/>
    <w:rsid w:val="00926D09"/>
    <w:rsid w:val="00926F6D"/>
    <w:rsid w:val="0092730F"/>
    <w:rsid w:val="009274C8"/>
    <w:rsid w:val="009305AA"/>
    <w:rsid w:val="00930A8B"/>
    <w:rsid w:val="00930C66"/>
    <w:rsid w:val="00930FD4"/>
    <w:rsid w:val="00931033"/>
    <w:rsid w:val="0093150B"/>
    <w:rsid w:val="00934C8A"/>
    <w:rsid w:val="00934EFB"/>
    <w:rsid w:val="0093561E"/>
    <w:rsid w:val="00935C3B"/>
    <w:rsid w:val="009360A7"/>
    <w:rsid w:val="00941334"/>
    <w:rsid w:val="00941AB6"/>
    <w:rsid w:val="009432D1"/>
    <w:rsid w:val="009438B4"/>
    <w:rsid w:val="00944313"/>
    <w:rsid w:val="00946360"/>
    <w:rsid w:val="00947188"/>
    <w:rsid w:val="009471AF"/>
    <w:rsid w:val="00950A5B"/>
    <w:rsid w:val="00951B11"/>
    <w:rsid w:val="00952677"/>
    <w:rsid w:val="00954478"/>
    <w:rsid w:val="0095466C"/>
    <w:rsid w:val="00955272"/>
    <w:rsid w:val="00955BFA"/>
    <w:rsid w:val="00955C0E"/>
    <w:rsid w:val="00956028"/>
    <w:rsid w:val="00956EB4"/>
    <w:rsid w:val="00960078"/>
    <w:rsid w:val="009616ED"/>
    <w:rsid w:val="00961F98"/>
    <w:rsid w:val="00962D4D"/>
    <w:rsid w:val="00963C1B"/>
    <w:rsid w:val="00963FA4"/>
    <w:rsid w:val="009653C2"/>
    <w:rsid w:val="00966220"/>
    <w:rsid w:val="009664FC"/>
    <w:rsid w:val="00966FFC"/>
    <w:rsid w:val="00967576"/>
    <w:rsid w:val="00973AAF"/>
    <w:rsid w:val="00975538"/>
    <w:rsid w:val="009803AF"/>
    <w:rsid w:val="00980493"/>
    <w:rsid w:val="00981296"/>
    <w:rsid w:val="00981AAB"/>
    <w:rsid w:val="00981B5A"/>
    <w:rsid w:val="009839C8"/>
    <w:rsid w:val="009853F4"/>
    <w:rsid w:val="00986AAD"/>
    <w:rsid w:val="00986C99"/>
    <w:rsid w:val="009876A4"/>
    <w:rsid w:val="0099071E"/>
    <w:rsid w:val="00990B68"/>
    <w:rsid w:val="00991045"/>
    <w:rsid w:val="00993091"/>
    <w:rsid w:val="00993866"/>
    <w:rsid w:val="00993F1A"/>
    <w:rsid w:val="00994AF7"/>
    <w:rsid w:val="00995255"/>
    <w:rsid w:val="00995693"/>
    <w:rsid w:val="00996975"/>
    <w:rsid w:val="00996A41"/>
    <w:rsid w:val="009A017F"/>
    <w:rsid w:val="009A028A"/>
    <w:rsid w:val="009A0CE8"/>
    <w:rsid w:val="009A170E"/>
    <w:rsid w:val="009A2019"/>
    <w:rsid w:val="009A289F"/>
    <w:rsid w:val="009A3C5A"/>
    <w:rsid w:val="009A3EB0"/>
    <w:rsid w:val="009A5595"/>
    <w:rsid w:val="009B22E1"/>
    <w:rsid w:val="009B2712"/>
    <w:rsid w:val="009B2A3B"/>
    <w:rsid w:val="009B4167"/>
    <w:rsid w:val="009B53E3"/>
    <w:rsid w:val="009B5D31"/>
    <w:rsid w:val="009C12EB"/>
    <w:rsid w:val="009C2126"/>
    <w:rsid w:val="009C2DB4"/>
    <w:rsid w:val="009C350E"/>
    <w:rsid w:val="009C38A1"/>
    <w:rsid w:val="009C3C16"/>
    <w:rsid w:val="009C4338"/>
    <w:rsid w:val="009C47A6"/>
    <w:rsid w:val="009C5C5F"/>
    <w:rsid w:val="009C730B"/>
    <w:rsid w:val="009C7430"/>
    <w:rsid w:val="009C7793"/>
    <w:rsid w:val="009D003F"/>
    <w:rsid w:val="009D0E30"/>
    <w:rsid w:val="009D12AC"/>
    <w:rsid w:val="009D1849"/>
    <w:rsid w:val="009D1EBB"/>
    <w:rsid w:val="009D2BCE"/>
    <w:rsid w:val="009D3967"/>
    <w:rsid w:val="009D433E"/>
    <w:rsid w:val="009D65BC"/>
    <w:rsid w:val="009D6E49"/>
    <w:rsid w:val="009D737B"/>
    <w:rsid w:val="009E1240"/>
    <w:rsid w:val="009E1A0B"/>
    <w:rsid w:val="009E2751"/>
    <w:rsid w:val="009E2BA2"/>
    <w:rsid w:val="009E2E3C"/>
    <w:rsid w:val="009E4A21"/>
    <w:rsid w:val="009E563C"/>
    <w:rsid w:val="009E77A0"/>
    <w:rsid w:val="009E7BE8"/>
    <w:rsid w:val="009F08E9"/>
    <w:rsid w:val="009F15C2"/>
    <w:rsid w:val="009F32ED"/>
    <w:rsid w:val="009F3F59"/>
    <w:rsid w:val="009F3FED"/>
    <w:rsid w:val="009F4100"/>
    <w:rsid w:val="009F44A9"/>
    <w:rsid w:val="009F4CB5"/>
    <w:rsid w:val="009F545F"/>
    <w:rsid w:val="009F6291"/>
    <w:rsid w:val="009F66FB"/>
    <w:rsid w:val="009F699E"/>
    <w:rsid w:val="009F6D24"/>
    <w:rsid w:val="009F776B"/>
    <w:rsid w:val="00A01CB9"/>
    <w:rsid w:val="00A031B9"/>
    <w:rsid w:val="00A03D98"/>
    <w:rsid w:val="00A065C1"/>
    <w:rsid w:val="00A06DBB"/>
    <w:rsid w:val="00A077B1"/>
    <w:rsid w:val="00A0783D"/>
    <w:rsid w:val="00A07928"/>
    <w:rsid w:val="00A11101"/>
    <w:rsid w:val="00A1125C"/>
    <w:rsid w:val="00A139B0"/>
    <w:rsid w:val="00A14760"/>
    <w:rsid w:val="00A1553E"/>
    <w:rsid w:val="00A15AE2"/>
    <w:rsid w:val="00A22E3F"/>
    <w:rsid w:val="00A2380B"/>
    <w:rsid w:val="00A241DF"/>
    <w:rsid w:val="00A2483A"/>
    <w:rsid w:val="00A2499A"/>
    <w:rsid w:val="00A26565"/>
    <w:rsid w:val="00A3095A"/>
    <w:rsid w:val="00A309B7"/>
    <w:rsid w:val="00A318E6"/>
    <w:rsid w:val="00A320EB"/>
    <w:rsid w:val="00A32400"/>
    <w:rsid w:val="00A336EA"/>
    <w:rsid w:val="00A35D32"/>
    <w:rsid w:val="00A35D7F"/>
    <w:rsid w:val="00A362B1"/>
    <w:rsid w:val="00A367BD"/>
    <w:rsid w:val="00A37576"/>
    <w:rsid w:val="00A37DFB"/>
    <w:rsid w:val="00A41441"/>
    <w:rsid w:val="00A42474"/>
    <w:rsid w:val="00A43184"/>
    <w:rsid w:val="00A44693"/>
    <w:rsid w:val="00A446CC"/>
    <w:rsid w:val="00A44A34"/>
    <w:rsid w:val="00A44A38"/>
    <w:rsid w:val="00A47B8B"/>
    <w:rsid w:val="00A47E9E"/>
    <w:rsid w:val="00A504BE"/>
    <w:rsid w:val="00A515A3"/>
    <w:rsid w:val="00A51683"/>
    <w:rsid w:val="00A520D8"/>
    <w:rsid w:val="00A52EC1"/>
    <w:rsid w:val="00A536F3"/>
    <w:rsid w:val="00A539CE"/>
    <w:rsid w:val="00A54E9E"/>
    <w:rsid w:val="00A55A9E"/>
    <w:rsid w:val="00A56B48"/>
    <w:rsid w:val="00A575A2"/>
    <w:rsid w:val="00A62F68"/>
    <w:rsid w:val="00A6413D"/>
    <w:rsid w:val="00A64201"/>
    <w:rsid w:val="00A65C92"/>
    <w:rsid w:val="00A65F1B"/>
    <w:rsid w:val="00A6602A"/>
    <w:rsid w:val="00A66266"/>
    <w:rsid w:val="00A663E5"/>
    <w:rsid w:val="00A71405"/>
    <w:rsid w:val="00A73601"/>
    <w:rsid w:val="00A73D55"/>
    <w:rsid w:val="00A74405"/>
    <w:rsid w:val="00A744A5"/>
    <w:rsid w:val="00A74CB5"/>
    <w:rsid w:val="00A7630D"/>
    <w:rsid w:val="00A772BB"/>
    <w:rsid w:val="00A77309"/>
    <w:rsid w:val="00A7776C"/>
    <w:rsid w:val="00A802E6"/>
    <w:rsid w:val="00A81665"/>
    <w:rsid w:val="00A81AAA"/>
    <w:rsid w:val="00A82544"/>
    <w:rsid w:val="00A8378A"/>
    <w:rsid w:val="00A83C61"/>
    <w:rsid w:val="00A84B0A"/>
    <w:rsid w:val="00A85701"/>
    <w:rsid w:val="00A866E6"/>
    <w:rsid w:val="00A878B2"/>
    <w:rsid w:val="00A90A00"/>
    <w:rsid w:val="00A93ACA"/>
    <w:rsid w:val="00A949B0"/>
    <w:rsid w:val="00A970E0"/>
    <w:rsid w:val="00AA09D3"/>
    <w:rsid w:val="00AA1286"/>
    <w:rsid w:val="00AA3479"/>
    <w:rsid w:val="00AA356B"/>
    <w:rsid w:val="00AA394C"/>
    <w:rsid w:val="00AA395B"/>
    <w:rsid w:val="00AA41E2"/>
    <w:rsid w:val="00AA46F5"/>
    <w:rsid w:val="00AA4D38"/>
    <w:rsid w:val="00AA4F17"/>
    <w:rsid w:val="00AA5B9E"/>
    <w:rsid w:val="00AA5DF7"/>
    <w:rsid w:val="00AA6062"/>
    <w:rsid w:val="00AA67B6"/>
    <w:rsid w:val="00AB0AEA"/>
    <w:rsid w:val="00AB122E"/>
    <w:rsid w:val="00AB146A"/>
    <w:rsid w:val="00AB21EE"/>
    <w:rsid w:val="00AB3701"/>
    <w:rsid w:val="00AB37BD"/>
    <w:rsid w:val="00AB3C8D"/>
    <w:rsid w:val="00AB42F4"/>
    <w:rsid w:val="00AB4AF0"/>
    <w:rsid w:val="00AB5D70"/>
    <w:rsid w:val="00AB66B0"/>
    <w:rsid w:val="00AB7519"/>
    <w:rsid w:val="00AC07C2"/>
    <w:rsid w:val="00AC26E2"/>
    <w:rsid w:val="00AC3F64"/>
    <w:rsid w:val="00AC3FF6"/>
    <w:rsid w:val="00AC4346"/>
    <w:rsid w:val="00AC4589"/>
    <w:rsid w:val="00AC47CD"/>
    <w:rsid w:val="00AC49E8"/>
    <w:rsid w:val="00AC49F2"/>
    <w:rsid w:val="00AC4BE5"/>
    <w:rsid w:val="00AC4C42"/>
    <w:rsid w:val="00AC56CC"/>
    <w:rsid w:val="00AC5B1B"/>
    <w:rsid w:val="00AC5C65"/>
    <w:rsid w:val="00AC69B1"/>
    <w:rsid w:val="00AC77A3"/>
    <w:rsid w:val="00AD01DE"/>
    <w:rsid w:val="00AD1EE6"/>
    <w:rsid w:val="00AD27C5"/>
    <w:rsid w:val="00AD376A"/>
    <w:rsid w:val="00AD4430"/>
    <w:rsid w:val="00AE08B5"/>
    <w:rsid w:val="00AE2C12"/>
    <w:rsid w:val="00AE3D84"/>
    <w:rsid w:val="00AE5853"/>
    <w:rsid w:val="00AE58A2"/>
    <w:rsid w:val="00AE6A40"/>
    <w:rsid w:val="00AE6DD9"/>
    <w:rsid w:val="00AF1E2F"/>
    <w:rsid w:val="00AF2296"/>
    <w:rsid w:val="00AF2F9E"/>
    <w:rsid w:val="00AF31AF"/>
    <w:rsid w:val="00AF7090"/>
    <w:rsid w:val="00B0114B"/>
    <w:rsid w:val="00B015DE"/>
    <w:rsid w:val="00B01AC2"/>
    <w:rsid w:val="00B01F7C"/>
    <w:rsid w:val="00B03A28"/>
    <w:rsid w:val="00B03DA0"/>
    <w:rsid w:val="00B055E6"/>
    <w:rsid w:val="00B05EC7"/>
    <w:rsid w:val="00B104E9"/>
    <w:rsid w:val="00B10C87"/>
    <w:rsid w:val="00B112AB"/>
    <w:rsid w:val="00B143F1"/>
    <w:rsid w:val="00B1478C"/>
    <w:rsid w:val="00B20B7D"/>
    <w:rsid w:val="00B21B68"/>
    <w:rsid w:val="00B251E3"/>
    <w:rsid w:val="00B2582B"/>
    <w:rsid w:val="00B25838"/>
    <w:rsid w:val="00B26EEE"/>
    <w:rsid w:val="00B26FF9"/>
    <w:rsid w:val="00B2716E"/>
    <w:rsid w:val="00B271D7"/>
    <w:rsid w:val="00B2768B"/>
    <w:rsid w:val="00B30016"/>
    <w:rsid w:val="00B3184C"/>
    <w:rsid w:val="00B325C4"/>
    <w:rsid w:val="00B32930"/>
    <w:rsid w:val="00B332D1"/>
    <w:rsid w:val="00B334DC"/>
    <w:rsid w:val="00B3516B"/>
    <w:rsid w:val="00B363CE"/>
    <w:rsid w:val="00B36CD7"/>
    <w:rsid w:val="00B404F2"/>
    <w:rsid w:val="00B41514"/>
    <w:rsid w:val="00B41F26"/>
    <w:rsid w:val="00B42510"/>
    <w:rsid w:val="00B45D08"/>
    <w:rsid w:val="00B46337"/>
    <w:rsid w:val="00B469F8"/>
    <w:rsid w:val="00B472B3"/>
    <w:rsid w:val="00B5012A"/>
    <w:rsid w:val="00B502F3"/>
    <w:rsid w:val="00B5107B"/>
    <w:rsid w:val="00B52290"/>
    <w:rsid w:val="00B61AA9"/>
    <w:rsid w:val="00B61E4E"/>
    <w:rsid w:val="00B62071"/>
    <w:rsid w:val="00B62365"/>
    <w:rsid w:val="00B63142"/>
    <w:rsid w:val="00B63A97"/>
    <w:rsid w:val="00B64681"/>
    <w:rsid w:val="00B64DB1"/>
    <w:rsid w:val="00B6645A"/>
    <w:rsid w:val="00B66890"/>
    <w:rsid w:val="00B66975"/>
    <w:rsid w:val="00B66F02"/>
    <w:rsid w:val="00B7024F"/>
    <w:rsid w:val="00B703F9"/>
    <w:rsid w:val="00B70567"/>
    <w:rsid w:val="00B707F0"/>
    <w:rsid w:val="00B72080"/>
    <w:rsid w:val="00B724F8"/>
    <w:rsid w:val="00B7269E"/>
    <w:rsid w:val="00B730A8"/>
    <w:rsid w:val="00B74DCD"/>
    <w:rsid w:val="00B75172"/>
    <w:rsid w:val="00B7682B"/>
    <w:rsid w:val="00B76B8A"/>
    <w:rsid w:val="00B76CE9"/>
    <w:rsid w:val="00B77A6E"/>
    <w:rsid w:val="00B80361"/>
    <w:rsid w:val="00B8262E"/>
    <w:rsid w:val="00B83143"/>
    <w:rsid w:val="00B84393"/>
    <w:rsid w:val="00B84CD0"/>
    <w:rsid w:val="00B85C76"/>
    <w:rsid w:val="00B877D8"/>
    <w:rsid w:val="00B90268"/>
    <w:rsid w:val="00B91363"/>
    <w:rsid w:val="00B91CB2"/>
    <w:rsid w:val="00B922CF"/>
    <w:rsid w:val="00B92D85"/>
    <w:rsid w:val="00B961ED"/>
    <w:rsid w:val="00B97017"/>
    <w:rsid w:val="00BA0F95"/>
    <w:rsid w:val="00BA1021"/>
    <w:rsid w:val="00BA140C"/>
    <w:rsid w:val="00BA1774"/>
    <w:rsid w:val="00BA1A95"/>
    <w:rsid w:val="00BA2349"/>
    <w:rsid w:val="00BA262C"/>
    <w:rsid w:val="00BA27A9"/>
    <w:rsid w:val="00BA2973"/>
    <w:rsid w:val="00BA2C18"/>
    <w:rsid w:val="00BA2D63"/>
    <w:rsid w:val="00BA308E"/>
    <w:rsid w:val="00BA5D44"/>
    <w:rsid w:val="00BA5F81"/>
    <w:rsid w:val="00BA6559"/>
    <w:rsid w:val="00BA72B1"/>
    <w:rsid w:val="00BA7436"/>
    <w:rsid w:val="00BB291E"/>
    <w:rsid w:val="00BB2B63"/>
    <w:rsid w:val="00BB2D4F"/>
    <w:rsid w:val="00BB2D5E"/>
    <w:rsid w:val="00BB34D4"/>
    <w:rsid w:val="00BB351E"/>
    <w:rsid w:val="00BB4656"/>
    <w:rsid w:val="00BB65DE"/>
    <w:rsid w:val="00BB65E6"/>
    <w:rsid w:val="00BB781C"/>
    <w:rsid w:val="00BC164A"/>
    <w:rsid w:val="00BC19A8"/>
    <w:rsid w:val="00BC2DFA"/>
    <w:rsid w:val="00BC379E"/>
    <w:rsid w:val="00BC4874"/>
    <w:rsid w:val="00BC4BFF"/>
    <w:rsid w:val="00BC5FD1"/>
    <w:rsid w:val="00BD0550"/>
    <w:rsid w:val="00BD05A3"/>
    <w:rsid w:val="00BD1EEC"/>
    <w:rsid w:val="00BD2C03"/>
    <w:rsid w:val="00BD315C"/>
    <w:rsid w:val="00BD41E6"/>
    <w:rsid w:val="00BD48EE"/>
    <w:rsid w:val="00BD4C98"/>
    <w:rsid w:val="00BD54C0"/>
    <w:rsid w:val="00BD7E0A"/>
    <w:rsid w:val="00BE0BAF"/>
    <w:rsid w:val="00BE2991"/>
    <w:rsid w:val="00BE5CEC"/>
    <w:rsid w:val="00BE699B"/>
    <w:rsid w:val="00BE69AE"/>
    <w:rsid w:val="00BE70FB"/>
    <w:rsid w:val="00BE746A"/>
    <w:rsid w:val="00BE7C0F"/>
    <w:rsid w:val="00BE7E1A"/>
    <w:rsid w:val="00BF0084"/>
    <w:rsid w:val="00BF1D02"/>
    <w:rsid w:val="00BF446F"/>
    <w:rsid w:val="00BF4627"/>
    <w:rsid w:val="00BF4CDF"/>
    <w:rsid w:val="00BF61CC"/>
    <w:rsid w:val="00BF6FD9"/>
    <w:rsid w:val="00BF72A6"/>
    <w:rsid w:val="00BF7A54"/>
    <w:rsid w:val="00BF7BF8"/>
    <w:rsid w:val="00C006BB"/>
    <w:rsid w:val="00C01063"/>
    <w:rsid w:val="00C02C80"/>
    <w:rsid w:val="00C03147"/>
    <w:rsid w:val="00C03A45"/>
    <w:rsid w:val="00C042CF"/>
    <w:rsid w:val="00C04BD3"/>
    <w:rsid w:val="00C059C2"/>
    <w:rsid w:val="00C059E2"/>
    <w:rsid w:val="00C06021"/>
    <w:rsid w:val="00C10185"/>
    <w:rsid w:val="00C1036A"/>
    <w:rsid w:val="00C10DEC"/>
    <w:rsid w:val="00C15C0E"/>
    <w:rsid w:val="00C15D24"/>
    <w:rsid w:val="00C20DE3"/>
    <w:rsid w:val="00C20F82"/>
    <w:rsid w:val="00C21020"/>
    <w:rsid w:val="00C21435"/>
    <w:rsid w:val="00C21AFA"/>
    <w:rsid w:val="00C22130"/>
    <w:rsid w:val="00C22271"/>
    <w:rsid w:val="00C22BB1"/>
    <w:rsid w:val="00C23D58"/>
    <w:rsid w:val="00C24146"/>
    <w:rsid w:val="00C24E73"/>
    <w:rsid w:val="00C2691A"/>
    <w:rsid w:val="00C269A7"/>
    <w:rsid w:val="00C276CA"/>
    <w:rsid w:val="00C27A1A"/>
    <w:rsid w:val="00C307B4"/>
    <w:rsid w:val="00C32CF6"/>
    <w:rsid w:val="00C33484"/>
    <w:rsid w:val="00C33577"/>
    <w:rsid w:val="00C344B5"/>
    <w:rsid w:val="00C35B3F"/>
    <w:rsid w:val="00C366CE"/>
    <w:rsid w:val="00C36BEB"/>
    <w:rsid w:val="00C370C5"/>
    <w:rsid w:val="00C378BF"/>
    <w:rsid w:val="00C40771"/>
    <w:rsid w:val="00C41994"/>
    <w:rsid w:val="00C4288E"/>
    <w:rsid w:val="00C42E3E"/>
    <w:rsid w:val="00C444B0"/>
    <w:rsid w:val="00C45389"/>
    <w:rsid w:val="00C46811"/>
    <w:rsid w:val="00C47495"/>
    <w:rsid w:val="00C47BF3"/>
    <w:rsid w:val="00C500D3"/>
    <w:rsid w:val="00C504B9"/>
    <w:rsid w:val="00C515F9"/>
    <w:rsid w:val="00C529F2"/>
    <w:rsid w:val="00C533F6"/>
    <w:rsid w:val="00C53480"/>
    <w:rsid w:val="00C542AA"/>
    <w:rsid w:val="00C545E8"/>
    <w:rsid w:val="00C56960"/>
    <w:rsid w:val="00C575A3"/>
    <w:rsid w:val="00C57B5D"/>
    <w:rsid w:val="00C61027"/>
    <w:rsid w:val="00C621BB"/>
    <w:rsid w:val="00C64C06"/>
    <w:rsid w:val="00C656C6"/>
    <w:rsid w:val="00C67EFF"/>
    <w:rsid w:val="00C70A56"/>
    <w:rsid w:val="00C726F0"/>
    <w:rsid w:val="00C726FB"/>
    <w:rsid w:val="00C74B04"/>
    <w:rsid w:val="00C75337"/>
    <w:rsid w:val="00C756F5"/>
    <w:rsid w:val="00C76688"/>
    <w:rsid w:val="00C76A97"/>
    <w:rsid w:val="00C76BFC"/>
    <w:rsid w:val="00C77D71"/>
    <w:rsid w:val="00C800F7"/>
    <w:rsid w:val="00C80CDB"/>
    <w:rsid w:val="00C81BBF"/>
    <w:rsid w:val="00C81C74"/>
    <w:rsid w:val="00C824EC"/>
    <w:rsid w:val="00C83A4F"/>
    <w:rsid w:val="00C844C4"/>
    <w:rsid w:val="00C87D77"/>
    <w:rsid w:val="00C90127"/>
    <w:rsid w:val="00C91DE5"/>
    <w:rsid w:val="00C92827"/>
    <w:rsid w:val="00C93BBD"/>
    <w:rsid w:val="00C952D2"/>
    <w:rsid w:val="00C967E5"/>
    <w:rsid w:val="00CA0056"/>
    <w:rsid w:val="00CA04D9"/>
    <w:rsid w:val="00CA1570"/>
    <w:rsid w:val="00CA232B"/>
    <w:rsid w:val="00CA2527"/>
    <w:rsid w:val="00CA2991"/>
    <w:rsid w:val="00CA44C2"/>
    <w:rsid w:val="00CA71F1"/>
    <w:rsid w:val="00CB09BF"/>
    <w:rsid w:val="00CB35B8"/>
    <w:rsid w:val="00CB3CFB"/>
    <w:rsid w:val="00CB4A6C"/>
    <w:rsid w:val="00CB5527"/>
    <w:rsid w:val="00CB554F"/>
    <w:rsid w:val="00CB64E0"/>
    <w:rsid w:val="00CB7666"/>
    <w:rsid w:val="00CC416D"/>
    <w:rsid w:val="00CC592E"/>
    <w:rsid w:val="00CC5996"/>
    <w:rsid w:val="00CC5BA7"/>
    <w:rsid w:val="00CC7C32"/>
    <w:rsid w:val="00CD0D33"/>
    <w:rsid w:val="00CD157A"/>
    <w:rsid w:val="00CD249F"/>
    <w:rsid w:val="00CD3606"/>
    <w:rsid w:val="00CD4381"/>
    <w:rsid w:val="00CD587A"/>
    <w:rsid w:val="00CD5EAD"/>
    <w:rsid w:val="00CE0322"/>
    <w:rsid w:val="00CE046C"/>
    <w:rsid w:val="00CE15CA"/>
    <w:rsid w:val="00CE3576"/>
    <w:rsid w:val="00CE3823"/>
    <w:rsid w:val="00CE39D4"/>
    <w:rsid w:val="00CE3C26"/>
    <w:rsid w:val="00CE4306"/>
    <w:rsid w:val="00CE48F5"/>
    <w:rsid w:val="00CE4EA9"/>
    <w:rsid w:val="00CE5EC5"/>
    <w:rsid w:val="00CE6781"/>
    <w:rsid w:val="00CE690B"/>
    <w:rsid w:val="00CE6D48"/>
    <w:rsid w:val="00CE739C"/>
    <w:rsid w:val="00CE7601"/>
    <w:rsid w:val="00CF1B4D"/>
    <w:rsid w:val="00CF30E7"/>
    <w:rsid w:val="00CF3358"/>
    <w:rsid w:val="00CF7378"/>
    <w:rsid w:val="00CF7561"/>
    <w:rsid w:val="00D01607"/>
    <w:rsid w:val="00D02D38"/>
    <w:rsid w:val="00D03814"/>
    <w:rsid w:val="00D04854"/>
    <w:rsid w:val="00D0587D"/>
    <w:rsid w:val="00D062EF"/>
    <w:rsid w:val="00D06B68"/>
    <w:rsid w:val="00D10087"/>
    <w:rsid w:val="00D11648"/>
    <w:rsid w:val="00D127B3"/>
    <w:rsid w:val="00D1284C"/>
    <w:rsid w:val="00D141BA"/>
    <w:rsid w:val="00D1439E"/>
    <w:rsid w:val="00D149FA"/>
    <w:rsid w:val="00D14ABE"/>
    <w:rsid w:val="00D14B5C"/>
    <w:rsid w:val="00D14FE2"/>
    <w:rsid w:val="00D151C3"/>
    <w:rsid w:val="00D15F2D"/>
    <w:rsid w:val="00D16F05"/>
    <w:rsid w:val="00D209D3"/>
    <w:rsid w:val="00D21122"/>
    <w:rsid w:val="00D222D0"/>
    <w:rsid w:val="00D2281C"/>
    <w:rsid w:val="00D22B2C"/>
    <w:rsid w:val="00D238F3"/>
    <w:rsid w:val="00D2458D"/>
    <w:rsid w:val="00D25C2D"/>
    <w:rsid w:val="00D26E0B"/>
    <w:rsid w:val="00D3162C"/>
    <w:rsid w:val="00D319B3"/>
    <w:rsid w:val="00D3261A"/>
    <w:rsid w:val="00D344E8"/>
    <w:rsid w:val="00D35FF3"/>
    <w:rsid w:val="00D36B8C"/>
    <w:rsid w:val="00D37CDC"/>
    <w:rsid w:val="00D40928"/>
    <w:rsid w:val="00D4094B"/>
    <w:rsid w:val="00D40F89"/>
    <w:rsid w:val="00D4252F"/>
    <w:rsid w:val="00D42793"/>
    <w:rsid w:val="00D4317E"/>
    <w:rsid w:val="00D43DD6"/>
    <w:rsid w:val="00D43E94"/>
    <w:rsid w:val="00D45A05"/>
    <w:rsid w:val="00D45D75"/>
    <w:rsid w:val="00D464F8"/>
    <w:rsid w:val="00D46962"/>
    <w:rsid w:val="00D46C75"/>
    <w:rsid w:val="00D509FB"/>
    <w:rsid w:val="00D50D57"/>
    <w:rsid w:val="00D548C5"/>
    <w:rsid w:val="00D55E4A"/>
    <w:rsid w:val="00D562E7"/>
    <w:rsid w:val="00D56EFC"/>
    <w:rsid w:val="00D6190F"/>
    <w:rsid w:val="00D619B8"/>
    <w:rsid w:val="00D61ED5"/>
    <w:rsid w:val="00D61FEC"/>
    <w:rsid w:val="00D62F1A"/>
    <w:rsid w:val="00D631EE"/>
    <w:rsid w:val="00D63396"/>
    <w:rsid w:val="00D63F92"/>
    <w:rsid w:val="00D63FC8"/>
    <w:rsid w:val="00D650BC"/>
    <w:rsid w:val="00D67790"/>
    <w:rsid w:val="00D700F0"/>
    <w:rsid w:val="00D7045D"/>
    <w:rsid w:val="00D70473"/>
    <w:rsid w:val="00D70878"/>
    <w:rsid w:val="00D736EE"/>
    <w:rsid w:val="00D74068"/>
    <w:rsid w:val="00D770CD"/>
    <w:rsid w:val="00D77A87"/>
    <w:rsid w:val="00D8074F"/>
    <w:rsid w:val="00D80BCF"/>
    <w:rsid w:val="00D80BE5"/>
    <w:rsid w:val="00D83543"/>
    <w:rsid w:val="00D83ADD"/>
    <w:rsid w:val="00D84D69"/>
    <w:rsid w:val="00D84ECE"/>
    <w:rsid w:val="00D866E2"/>
    <w:rsid w:val="00D871F5"/>
    <w:rsid w:val="00D87449"/>
    <w:rsid w:val="00D87986"/>
    <w:rsid w:val="00D9081F"/>
    <w:rsid w:val="00D932C9"/>
    <w:rsid w:val="00D93C57"/>
    <w:rsid w:val="00D93EC6"/>
    <w:rsid w:val="00D9483D"/>
    <w:rsid w:val="00D95896"/>
    <w:rsid w:val="00D960D1"/>
    <w:rsid w:val="00D9637E"/>
    <w:rsid w:val="00D96A2A"/>
    <w:rsid w:val="00D96FE4"/>
    <w:rsid w:val="00D9770A"/>
    <w:rsid w:val="00DA0A68"/>
    <w:rsid w:val="00DA230B"/>
    <w:rsid w:val="00DA2E27"/>
    <w:rsid w:val="00DA4B9C"/>
    <w:rsid w:val="00DA7B89"/>
    <w:rsid w:val="00DB04F4"/>
    <w:rsid w:val="00DB1484"/>
    <w:rsid w:val="00DB2C94"/>
    <w:rsid w:val="00DB3E5A"/>
    <w:rsid w:val="00DB6716"/>
    <w:rsid w:val="00DB68D5"/>
    <w:rsid w:val="00DB7C8E"/>
    <w:rsid w:val="00DC096B"/>
    <w:rsid w:val="00DC3BE3"/>
    <w:rsid w:val="00DC3FDF"/>
    <w:rsid w:val="00DC40B6"/>
    <w:rsid w:val="00DC4224"/>
    <w:rsid w:val="00DC4364"/>
    <w:rsid w:val="00DC5259"/>
    <w:rsid w:val="00DC78AA"/>
    <w:rsid w:val="00DC78FE"/>
    <w:rsid w:val="00DD0030"/>
    <w:rsid w:val="00DD06F1"/>
    <w:rsid w:val="00DD0E0A"/>
    <w:rsid w:val="00DD1235"/>
    <w:rsid w:val="00DD1265"/>
    <w:rsid w:val="00DD45BF"/>
    <w:rsid w:val="00DD6DF6"/>
    <w:rsid w:val="00DE0422"/>
    <w:rsid w:val="00DE203B"/>
    <w:rsid w:val="00DE3CD7"/>
    <w:rsid w:val="00DE3D31"/>
    <w:rsid w:val="00DE3DB4"/>
    <w:rsid w:val="00DE42E2"/>
    <w:rsid w:val="00DE5011"/>
    <w:rsid w:val="00DE52A6"/>
    <w:rsid w:val="00DE578A"/>
    <w:rsid w:val="00DE5A5D"/>
    <w:rsid w:val="00DE714C"/>
    <w:rsid w:val="00DE7662"/>
    <w:rsid w:val="00DE79E5"/>
    <w:rsid w:val="00DE7A75"/>
    <w:rsid w:val="00DF1B2A"/>
    <w:rsid w:val="00DF4043"/>
    <w:rsid w:val="00DF4A19"/>
    <w:rsid w:val="00DF6826"/>
    <w:rsid w:val="00E00E81"/>
    <w:rsid w:val="00E0195D"/>
    <w:rsid w:val="00E0209D"/>
    <w:rsid w:val="00E02111"/>
    <w:rsid w:val="00E02620"/>
    <w:rsid w:val="00E0262D"/>
    <w:rsid w:val="00E02F15"/>
    <w:rsid w:val="00E0366E"/>
    <w:rsid w:val="00E046C5"/>
    <w:rsid w:val="00E059D4"/>
    <w:rsid w:val="00E10DB6"/>
    <w:rsid w:val="00E11F24"/>
    <w:rsid w:val="00E13596"/>
    <w:rsid w:val="00E13E9D"/>
    <w:rsid w:val="00E14FC8"/>
    <w:rsid w:val="00E15BB4"/>
    <w:rsid w:val="00E17410"/>
    <w:rsid w:val="00E17536"/>
    <w:rsid w:val="00E17FFD"/>
    <w:rsid w:val="00E20608"/>
    <w:rsid w:val="00E20AD4"/>
    <w:rsid w:val="00E20D04"/>
    <w:rsid w:val="00E216CB"/>
    <w:rsid w:val="00E21D4C"/>
    <w:rsid w:val="00E23B43"/>
    <w:rsid w:val="00E23B70"/>
    <w:rsid w:val="00E23C01"/>
    <w:rsid w:val="00E2407B"/>
    <w:rsid w:val="00E2458E"/>
    <w:rsid w:val="00E24FEC"/>
    <w:rsid w:val="00E26E5D"/>
    <w:rsid w:val="00E26ED0"/>
    <w:rsid w:val="00E2747D"/>
    <w:rsid w:val="00E30A64"/>
    <w:rsid w:val="00E30AB7"/>
    <w:rsid w:val="00E32316"/>
    <w:rsid w:val="00E32986"/>
    <w:rsid w:val="00E34EE7"/>
    <w:rsid w:val="00E35B76"/>
    <w:rsid w:val="00E35EFB"/>
    <w:rsid w:val="00E368A1"/>
    <w:rsid w:val="00E37F53"/>
    <w:rsid w:val="00E40314"/>
    <w:rsid w:val="00E40391"/>
    <w:rsid w:val="00E403BA"/>
    <w:rsid w:val="00E40E69"/>
    <w:rsid w:val="00E418DB"/>
    <w:rsid w:val="00E41AEA"/>
    <w:rsid w:val="00E43654"/>
    <w:rsid w:val="00E439E7"/>
    <w:rsid w:val="00E4742A"/>
    <w:rsid w:val="00E522C0"/>
    <w:rsid w:val="00E535AC"/>
    <w:rsid w:val="00E53A8E"/>
    <w:rsid w:val="00E5413D"/>
    <w:rsid w:val="00E54450"/>
    <w:rsid w:val="00E55432"/>
    <w:rsid w:val="00E56CD2"/>
    <w:rsid w:val="00E57110"/>
    <w:rsid w:val="00E576AA"/>
    <w:rsid w:val="00E57775"/>
    <w:rsid w:val="00E60D18"/>
    <w:rsid w:val="00E63441"/>
    <w:rsid w:val="00E638FD"/>
    <w:rsid w:val="00E66035"/>
    <w:rsid w:val="00E6617B"/>
    <w:rsid w:val="00E6762B"/>
    <w:rsid w:val="00E70E07"/>
    <w:rsid w:val="00E7235C"/>
    <w:rsid w:val="00E726D0"/>
    <w:rsid w:val="00E72AD3"/>
    <w:rsid w:val="00E72DCD"/>
    <w:rsid w:val="00E732A5"/>
    <w:rsid w:val="00E75308"/>
    <w:rsid w:val="00E757FE"/>
    <w:rsid w:val="00E75BA4"/>
    <w:rsid w:val="00E77153"/>
    <w:rsid w:val="00E776EC"/>
    <w:rsid w:val="00E77900"/>
    <w:rsid w:val="00E807F9"/>
    <w:rsid w:val="00E8102C"/>
    <w:rsid w:val="00E81DA1"/>
    <w:rsid w:val="00E8338E"/>
    <w:rsid w:val="00E85F06"/>
    <w:rsid w:val="00E87038"/>
    <w:rsid w:val="00E879BE"/>
    <w:rsid w:val="00E87C14"/>
    <w:rsid w:val="00E906AB"/>
    <w:rsid w:val="00E92258"/>
    <w:rsid w:val="00E925A8"/>
    <w:rsid w:val="00E94FC8"/>
    <w:rsid w:val="00E96477"/>
    <w:rsid w:val="00E9793D"/>
    <w:rsid w:val="00E97B55"/>
    <w:rsid w:val="00E97BE6"/>
    <w:rsid w:val="00EA06AA"/>
    <w:rsid w:val="00EA0ABA"/>
    <w:rsid w:val="00EA1E50"/>
    <w:rsid w:val="00EA329C"/>
    <w:rsid w:val="00EA33F7"/>
    <w:rsid w:val="00EA3CDF"/>
    <w:rsid w:val="00EA5704"/>
    <w:rsid w:val="00EA7273"/>
    <w:rsid w:val="00EB14FD"/>
    <w:rsid w:val="00EB19C8"/>
    <w:rsid w:val="00EB1A07"/>
    <w:rsid w:val="00EB1B56"/>
    <w:rsid w:val="00EB31B2"/>
    <w:rsid w:val="00EB3288"/>
    <w:rsid w:val="00EB34CA"/>
    <w:rsid w:val="00EB3F32"/>
    <w:rsid w:val="00EB4212"/>
    <w:rsid w:val="00EB47F2"/>
    <w:rsid w:val="00EB5432"/>
    <w:rsid w:val="00EB5684"/>
    <w:rsid w:val="00EB5C9C"/>
    <w:rsid w:val="00EB6839"/>
    <w:rsid w:val="00EB69C8"/>
    <w:rsid w:val="00EB6F1B"/>
    <w:rsid w:val="00EC0F22"/>
    <w:rsid w:val="00EC14F6"/>
    <w:rsid w:val="00EC2824"/>
    <w:rsid w:val="00EC3312"/>
    <w:rsid w:val="00EC3EED"/>
    <w:rsid w:val="00EC4A05"/>
    <w:rsid w:val="00EC5621"/>
    <w:rsid w:val="00EC5898"/>
    <w:rsid w:val="00ED187E"/>
    <w:rsid w:val="00ED1F38"/>
    <w:rsid w:val="00ED2528"/>
    <w:rsid w:val="00ED2751"/>
    <w:rsid w:val="00ED364F"/>
    <w:rsid w:val="00ED37C6"/>
    <w:rsid w:val="00ED4F50"/>
    <w:rsid w:val="00ED54FA"/>
    <w:rsid w:val="00ED5BC4"/>
    <w:rsid w:val="00EE1678"/>
    <w:rsid w:val="00EE20C3"/>
    <w:rsid w:val="00EE23EC"/>
    <w:rsid w:val="00EE335C"/>
    <w:rsid w:val="00EE3406"/>
    <w:rsid w:val="00EE35CD"/>
    <w:rsid w:val="00EE421D"/>
    <w:rsid w:val="00EE4A58"/>
    <w:rsid w:val="00EE53BF"/>
    <w:rsid w:val="00EE6579"/>
    <w:rsid w:val="00EE65A9"/>
    <w:rsid w:val="00EE7766"/>
    <w:rsid w:val="00EE781B"/>
    <w:rsid w:val="00EF0431"/>
    <w:rsid w:val="00EF09AF"/>
    <w:rsid w:val="00EF0CE1"/>
    <w:rsid w:val="00EF2948"/>
    <w:rsid w:val="00EF346E"/>
    <w:rsid w:val="00EF3652"/>
    <w:rsid w:val="00EF48EF"/>
    <w:rsid w:val="00EF582C"/>
    <w:rsid w:val="00EF7EAC"/>
    <w:rsid w:val="00F011E7"/>
    <w:rsid w:val="00F01E73"/>
    <w:rsid w:val="00F03FB7"/>
    <w:rsid w:val="00F06562"/>
    <w:rsid w:val="00F0682D"/>
    <w:rsid w:val="00F100E9"/>
    <w:rsid w:val="00F101E5"/>
    <w:rsid w:val="00F104B7"/>
    <w:rsid w:val="00F115B3"/>
    <w:rsid w:val="00F1199D"/>
    <w:rsid w:val="00F12A88"/>
    <w:rsid w:val="00F12DBB"/>
    <w:rsid w:val="00F1455F"/>
    <w:rsid w:val="00F1515B"/>
    <w:rsid w:val="00F16BC9"/>
    <w:rsid w:val="00F17EF7"/>
    <w:rsid w:val="00F206D5"/>
    <w:rsid w:val="00F22497"/>
    <w:rsid w:val="00F2373E"/>
    <w:rsid w:val="00F23C67"/>
    <w:rsid w:val="00F245E9"/>
    <w:rsid w:val="00F25EC7"/>
    <w:rsid w:val="00F3009E"/>
    <w:rsid w:val="00F32FE2"/>
    <w:rsid w:val="00F3388A"/>
    <w:rsid w:val="00F349F1"/>
    <w:rsid w:val="00F353DF"/>
    <w:rsid w:val="00F355F4"/>
    <w:rsid w:val="00F3584B"/>
    <w:rsid w:val="00F35E36"/>
    <w:rsid w:val="00F36756"/>
    <w:rsid w:val="00F40E57"/>
    <w:rsid w:val="00F41A0E"/>
    <w:rsid w:val="00F4281B"/>
    <w:rsid w:val="00F43FB9"/>
    <w:rsid w:val="00F4508D"/>
    <w:rsid w:val="00F45CD0"/>
    <w:rsid w:val="00F4644B"/>
    <w:rsid w:val="00F46B46"/>
    <w:rsid w:val="00F47155"/>
    <w:rsid w:val="00F471CC"/>
    <w:rsid w:val="00F474A5"/>
    <w:rsid w:val="00F53097"/>
    <w:rsid w:val="00F53587"/>
    <w:rsid w:val="00F53AD1"/>
    <w:rsid w:val="00F54B2A"/>
    <w:rsid w:val="00F61116"/>
    <w:rsid w:val="00F62A67"/>
    <w:rsid w:val="00F62B4B"/>
    <w:rsid w:val="00F62F25"/>
    <w:rsid w:val="00F64DBC"/>
    <w:rsid w:val="00F6558C"/>
    <w:rsid w:val="00F67BA6"/>
    <w:rsid w:val="00F7237C"/>
    <w:rsid w:val="00F72ABF"/>
    <w:rsid w:val="00F75065"/>
    <w:rsid w:val="00F75E42"/>
    <w:rsid w:val="00F779C6"/>
    <w:rsid w:val="00F8001F"/>
    <w:rsid w:val="00F8077C"/>
    <w:rsid w:val="00F80B5A"/>
    <w:rsid w:val="00F82E71"/>
    <w:rsid w:val="00F8396F"/>
    <w:rsid w:val="00F83DAD"/>
    <w:rsid w:val="00F86F89"/>
    <w:rsid w:val="00F8714C"/>
    <w:rsid w:val="00F914F5"/>
    <w:rsid w:val="00F91F1C"/>
    <w:rsid w:val="00F92817"/>
    <w:rsid w:val="00F93399"/>
    <w:rsid w:val="00F93EDF"/>
    <w:rsid w:val="00F942F5"/>
    <w:rsid w:val="00F96430"/>
    <w:rsid w:val="00F9664C"/>
    <w:rsid w:val="00F969AF"/>
    <w:rsid w:val="00FA1510"/>
    <w:rsid w:val="00FA180F"/>
    <w:rsid w:val="00FA1AFC"/>
    <w:rsid w:val="00FA1EB2"/>
    <w:rsid w:val="00FA2796"/>
    <w:rsid w:val="00FA2C38"/>
    <w:rsid w:val="00FA370B"/>
    <w:rsid w:val="00FA3FDB"/>
    <w:rsid w:val="00FA4DAF"/>
    <w:rsid w:val="00FA772C"/>
    <w:rsid w:val="00FB002F"/>
    <w:rsid w:val="00FB0AFA"/>
    <w:rsid w:val="00FB0CD3"/>
    <w:rsid w:val="00FB14D3"/>
    <w:rsid w:val="00FB2726"/>
    <w:rsid w:val="00FB2D2A"/>
    <w:rsid w:val="00FB2E61"/>
    <w:rsid w:val="00FB30DC"/>
    <w:rsid w:val="00FB39C7"/>
    <w:rsid w:val="00FB4CCD"/>
    <w:rsid w:val="00FB4E28"/>
    <w:rsid w:val="00FB50A8"/>
    <w:rsid w:val="00FB575B"/>
    <w:rsid w:val="00FB597C"/>
    <w:rsid w:val="00FB5AE0"/>
    <w:rsid w:val="00FB6238"/>
    <w:rsid w:val="00FB711A"/>
    <w:rsid w:val="00FB74C8"/>
    <w:rsid w:val="00FC0BD7"/>
    <w:rsid w:val="00FC0FCD"/>
    <w:rsid w:val="00FC21A0"/>
    <w:rsid w:val="00FC257D"/>
    <w:rsid w:val="00FC2D31"/>
    <w:rsid w:val="00FC2E88"/>
    <w:rsid w:val="00FC3822"/>
    <w:rsid w:val="00FC40A7"/>
    <w:rsid w:val="00FC4557"/>
    <w:rsid w:val="00FC4AED"/>
    <w:rsid w:val="00FC661F"/>
    <w:rsid w:val="00FC6889"/>
    <w:rsid w:val="00FC6DD4"/>
    <w:rsid w:val="00FD025C"/>
    <w:rsid w:val="00FD068B"/>
    <w:rsid w:val="00FD1D00"/>
    <w:rsid w:val="00FD20F1"/>
    <w:rsid w:val="00FD3438"/>
    <w:rsid w:val="00FD418A"/>
    <w:rsid w:val="00FD4F2C"/>
    <w:rsid w:val="00FD6109"/>
    <w:rsid w:val="00FD62CC"/>
    <w:rsid w:val="00FD63AE"/>
    <w:rsid w:val="00FD66E1"/>
    <w:rsid w:val="00FD6865"/>
    <w:rsid w:val="00FD6D2A"/>
    <w:rsid w:val="00FD6FA8"/>
    <w:rsid w:val="00FE0084"/>
    <w:rsid w:val="00FE08FF"/>
    <w:rsid w:val="00FE09C0"/>
    <w:rsid w:val="00FE0AC8"/>
    <w:rsid w:val="00FE1FAF"/>
    <w:rsid w:val="00FE27B1"/>
    <w:rsid w:val="00FE2B5C"/>
    <w:rsid w:val="00FE3205"/>
    <w:rsid w:val="00FE3D3F"/>
    <w:rsid w:val="00FE44C9"/>
    <w:rsid w:val="00FE5FA6"/>
    <w:rsid w:val="00FF013C"/>
    <w:rsid w:val="00FF10EE"/>
    <w:rsid w:val="00FF124B"/>
    <w:rsid w:val="00FF1937"/>
    <w:rsid w:val="00FF2245"/>
    <w:rsid w:val="00FF300E"/>
    <w:rsid w:val="00FF33D1"/>
    <w:rsid w:val="00FF3C76"/>
    <w:rsid w:val="00FF3E3D"/>
    <w:rsid w:val="00FF517A"/>
    <w:rsid w:val="00FF592E"/>
    <w:rsid w:val="00FF5AA5"/>
    <w:rsid w:val="00FF65FE"/>
    <w:rsid w:val="00FF67A4"/>
    <w:rsid w:val="00FF692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AF5D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C178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17C6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B92D85"/>
  </w:style>
  <w:style w:type="character" w:customStyle="1" w:styleId="NotedebasdepageCar">
    <w:name w:val="Note de bas de page Car"/>
    <w:basedOn w:val="Policepardfaut"/>
    <w:link w:val="Notedebasdepage"/>
    <w:uiPriority w:val="99"/>
    <w:rsid w:val="00B92D85"/>
  </w:style>
  <w:style w:type="character" w:styleId="Marquenotebasdepage">
    <w:name w:val="footnote reference"/>
    <w:basedOn w:val="Policepardfaut"/>
    <w:uiPriority w:val="99"/>
    <w:unhideWhenUsed/>
    <w:rsid w:val="00B92D85"/>
    <w:rPr>
      <w:vertAlign w:val="superscript"/>
    </w:rPr>
  </w:style>
  <w:style w:type="paragraph" w:styleId="Paragraphedeliste">
    <w:name w:val="List Paragraph"/>
    <w:basedOn w:val="Normal"/>
    <w:uiPriority w:val="34"/>
    <w:qFormat/>
    <w:rsid w:val="00882132"/>
    <w:pPr>
      <w:ind w:left="720"/>
      <w:contextualSpacing/>
    </w:pPr>
  </w:style>
  <w:style w:type="paragraph" w:styleId="Pieddepage">
    <w:name w:val="footer"/>
    <w:basedOn w:val="Normal"/>
    <w:link w:val="PieddepageCar"/>
    <w:uiPriority w:val="99"/>
    <w:unhideWhenUsed/>
    <w:rsid w:val="0056688B"/>
    <w:pPr>
      <w:tabs>
        <w:tab w:val="center" w:pos="4536"/>
        <w:tab w:val="right" w:pos="9072"/>
      </w:tabs>
    </w:pPr>
  </w:style>
  <w:style w:type="character" w:customStyle="1" w:styleId="PieddepageCar">
    <w:name w:val="Pied de page Car"/>
    <w:basedOn w:val="Policepardfaut"/>
    <w:link w:val="Pieddepage"/>
    <w:uiPriority w:val="99"/>
    <w:rsid w:val="0056688B"/>
  </w:style>
  <w:style w:type="character" w:styleId="Numrodepage">
    <w:name w:val="page number"/>
    <w:basedOn w:val="Policepardfaut"/>
    <w:uiPriority w:val="99"/>
    <w:semiHidden/>
    <w:unhideWhenUsed/>
    <w:rsid w:val="0056688B"/>
  </w:style>
  <w:style w:type="character" w:styleId="lev">
    <w:name w:val="Strong"/>
    <w:basedOn w:val="Policepardfaut"/>
    <w:uiPriority w:val="22"/>
    <w:qFormat/>
    <w:rsid w:val="00C006BB"/>
    <w:rPr>
      <w:b/>
      <w:bCs/>
    </w:rPr>
  </w:style>
  <w:style w:type="paragraph" w:styleId="En-tte">
    <w:name w:val="header"/>
    <w:basedOn w:val="Normal"/>
    <w:link w:val="En-tteCar"/>
    <w:uiPriority w:val="99"/>
    <w:unhideWhenUsed/>
    <w:rsid w:val="0092201B"/>
    <w:pPr>
      <w:tabs>
        <w:tab w:val="center" w:pos="4536"/>
        <w:tab w:val="right" w:pos="9072"/>
      </w:tabs>
    </w:pPr>
  </w:style>
  <w:style w:type="character" w:customStyle="1" w:styleId="En-tteCar">
    <w:name w:val="En-tête Car"/>
    <w:basedOn w:val="Policepardfaut"/>
    <w:link w:val="En-tte"/>
    <w:uiPriority w:val="99"/>
    <w:rsid w:val="0092201B"/>
  </w:style>
  <w:style w:type="character" w:customStyle="1" w:styleId="Titre1Car">
    <w:name w:val="Titre 1 Car"/>
    <w:basedOn w:val="Policepardfaut"/>
    <w:link w:val="Titre1"/>
    <w:uiPriority w:val="9"/>
    <w:rsid w:val="002C178F"/>
    <w:rPr>
      <w:rFonts w:asciiTheme="majorHAnsi" w:eastAsiaTheme="majorEastAsia" w:hAnsiTheme="majorHAnsi" w:cstheme="majorBidi"/>
      <w:color w:val="365F91" w:themeColor="accent1" w:themeShade="BF"/>
      <w:sz w:val="32"/>
      <w:szCs w:val="32"/>
    </w:rPr>
  </w:style>
  <w:style w:type="character" w:styleId="Marquedannotation">
    <w:name w:val="annotation reference"/>
    <w:basedOn w:val="Policepardfaut"/>
    <w:uiPriority w:val="99"/>
    <w:semiHidden/>
    <w:unhideWhenUsed/>
    <w:rsid w:val="00817C6A"/>
    <w:rPr>
      <w:sz w:val="16"/>
      <w:szCs w:val="16"/>
    </w:rPr>
  </w:style>
  <w:style w:type="paragraph" w:styleId="Commentaire">
    <w:name w:val="annotation text"/>
    <w:basedOn w:val="Normal"/>
    <w:link w:val="CommentaireCar"/>
    <w:uiPriority w:val="99"/>
    <w:semiHidden/>
    <w:unhideWhenUsed/>
    <w:rsid w:val="00817C6A"/>
    <w:rPr>
      <w:sz w:val="20"/>
      <w:szCs w:val="20"/>
    </w:rPr>
  </w:style>
  <w:style w:type="character" w:customStyle="1" w:styleId="CommentaireCar">
    <w:name w:val="Commentaire Car"/>
    <w:basedOn w:val="Policepardfaut"/>
    <w:link w:val="Commentaire"/>
    <w:uiPriority w:val="99"/>
    <w:semiHidden/>
    <w:rsid w:val="00817C6A"/>
    <w:rPr>
      <w:sz w:val="20"/>
      <w:szCs w:val="20"/>
    </w:rPr>
  </w:style>
  <w:style w:type="paragraph" w:styleId="Objetducommentaire">
    <w:name w:val="annotation subject"/>
    <w:basedOn w:val="Commentaire"/>
    <w:next w:val="Commentaire"/>
    <w:link w:val="ObjetducommentaireCar"/>
    <w:uiPriority w:val="99"/>
    <w:semiHidden/>
    <w:unhideWhenUsed/>
    <w:rsid w:val="00817C6A"/>
    <w:rPr>
      <w:b/>
      <w:bCs/>
    </w:rPr>
  </w:style>
  <w:style w:type="character" w:customStyle="1" w:styleId="ObjetducommentaireCar">
    <w:name w:val="Objet du commentaire Car"/>
    <w:basedOn w:val="CommentaireCar"/>
    <w:link w:val="Objetducommentaire"/>
    <w:uiPriority w:val="99"/>
    <w:semiHidden/>
    <w:rsid w:val="00817C6A"/>
    <w:rPr>
      <w:b/>
      <w:bCs/>
      <w:sz w:val="20"/>
      <w:szCs w:val="20"/>
    </w:rPr>
  </w:style>
  <w:style w:type="paragraph" w:styleId="Textedebulles">
    <w:name w:val="Balloon Text"/>
    <w:basedOn w:val="Normal"/>
    <w:link w:val="TextedebullesCar"/>
    <w:uiPriority w:val="99"/>
    <w:semiHidden/>
    <w:unhideWhenUsed/>
    <w:rsid w:val="00817C6A"/>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7C6A"/>
    <w:rPr>
      <w:rFonts w:ascii="Segoe UI" w:hAnsi="Segoe UI" w:cs="Segoe UI"/>
      <w:sz w:val="18"/>
      <w:szCs w:val="18"/>
    </w:rPr>
  </w:style>
  <w:style w:type="character" w:customStyle="1" w:styleId="Titre2Car">
    <w:name w:val="Titre 2 Car"/>
    <w:basedOn w:val="Policepardfaut"/>
    <w:link w:val="Titre2"/>
    <w:uiPriority w:val="9"/>
    <w:rsid w:val="00817C6A"/>
    <w:rPr>
      <w:rFonts w:asciiTheme="majorHAnsi" w:eastAsiaTheme="majorEastAsia" w:hAnsiTheme="majorHAnsi" w:cstheme="majorBidi"/>
      <w:color w:val="365F91" w:themeColor="accent1" w:themeShade="BF"/>
      <w:sz w:val="26"/>
      <w:szCs w:val="26"/>
    </w:rPr>
  </w:style>
  <w:style w:type="table" w:styleId="Grille">
    <w:name w:val="Table Grid"/>
    <w:basedOn w:val="TableauNormal"/>
    <w:uiPriority w:val="59"/>
    <w:rsid w:val="00041C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vision">
    <w:name w:val="Revision"/>
    <w:hidden/>
    <w:uiPriority w:val="99"/>
    <w:semiHidden/>
    <w:rsid w:val="00207D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C178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17C6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unhideWhenUsed/>
    <w:rsid w:val="00B92D85"/>
  </w:style>
  <w:style w:type="character" w:customStyle="1" w:styleId="NotedebasdepageCar">
    <w:name w:val="Note de bas de page Car"/>
    <w:basedOn w:val="Policepardfaut"/>
    <w:link w:val="Notedebasdepage"/>
    <w:uiPriority w:val="99"/>
    <w:rsid w:val="00B92D85"/>
  </w:style>
  <w:style w:type="character" w:styleId="Marquenotebasdepage">
    <w:name w:val="footnote reference"/>
    <w:basedOn w:val="Policepardfaut"/>
    <w:uiPriority w:val="99"/>
    <w:unhideWhenUsed/>
    <w:rsid w:val="00B92D85"/>
    <w:rPr>
      <w:vertAlign w:val="superscript"/>
    </w:rPr>
  </w:style>
  <w:style w:type="paragraph" w:styleId="Paragraphedeliste">
    <w:name w:val="List Paragraph"/>
    <w:basedOn w:val="Normal"/>
    <w:uiPriority w:val="34"/>
    <w:qFormat/>
    <w:rsid w:val="00882132"/>
    <w:pPr>
      <w:ind w:left="720"/>
      <w:contextualSpacing/>
    </w:pPr>
  </w:style>
  <w:style w:type="paragraph" w:styleId="Pieddepage">
    <w:name w:val="footer"/>
    <w:basedOn w:val="Normal"/>
    <w:link w:val="PieddepageCar"/>
    <w:uiPriority w:val="99"/>
    <w:unhideWhenUsed/>
    <w:rsid w:val="0056688B"/>
    <w:pPr>
      <w:tabs>
        <w:tab w:val="center" w:pos="4536"/>
        <w:tab w:val="right" w:pos="9072"/>
      </w:tabs>
    </w:pPr>
  </w:style>
  <w:style w:type="character" w:customStyle="1" w:styleId="PieddepageCar">
    <w:name w:val="Pied de page Car"/>
    <w:basedOn w:val="Policepardfaut"/>
    <w:link w:val="Pieddepage"/>
    <w:uiPriority w:val="99"/>
    <w:rsid w:val="0056688B"/>
  </w:style>
  <w:style w:type="character" w:styleId="Numrodepage">
    <w:name w:val="page number"/>
    <w:basedOn w:val="Policepardfaut"/>
    <w:uiPriority w:val="99"/>
    <w:semiHidden/>
    <w:unhideWhenUsed/>
    <w:rsid w:val="0056688B"/>
  </w:style>
  <w:style w:type="character" w:styleId="lev">
    <w:name w:val="Strong"/>
    <w:basedOn w:val="Policepardfaut"/>
    <w:uiPriority w:val="22"/>
    <w:qFormat/>
    <w:rsid w:val="00C006BB"/>
    <w:rPr>
      <w:b/>
      <w:bCs/>
    </w:rPr>
  </w:style>
  <w:style w:type="paragraph" w:styleId="En-tte">
    <w:name w:val="header"/>
    <w:basedOn w:val="Normal"/>
    <w:link w:val="En-tteCar"/>
    <w:uiPriority w:val="99"/>
    <w:unhideWhenUsed/>
    <w:rsid w:val="0092201B"/>
    <w:pPr>
      <w:tabs>
        <w:tab w:val="center" w:pos="4536"/>
        <w:tab w:val="right" w:pos="9072"/>
      </w:tabs>
    </w:pPr>
  </w:style>
  <w:style w:type="character" w:customStyle="1" w:styleId="En-tteCar">
    <w:name w:val="En-tête Car"/>
    <w:basedOn w:val="Policepardfaut"/>
    <w:link w:val="En-tte"/>
    <w:uiPriority w:val="99"/>
    <w:rsid w:val="0092201B"/>
  </w:style>
  <w:style w:type="character" w:customStyle="1" w:styleId="Titre1Car">
    <w:name w:val="Titre 1 Car"/>
    <w:basedOn w:val="Policepardfaut"/>
    <w:link w:val="Titre1"/>
    <w:uiPriority w:val="9"/>
    <w:rsid w:val="002C178F"/>
    <w:rPr>
      <w:rFonts w:asciiTheme="majorHAnsi" w:eastAsiaTheme="majorEastAsia" w:hAnsiTheme="majorHAnsi" w:cstheme="majorBidi"/>
      <w:color w:val="365F91" w:themeColor="accent1" w:themeShade="BF"/>
      <w:sz w:val="32"/>
      <w:szCs w:val="32"/>
    </w:rPr>
  </w:style>
  <w:style w:type="character" w:styleId="Marquedannotation">
    <w:name w:val="annotation reference"/>
    <w:basedOn w:val="Policepardfaut"/>
    <w:uiPriority w:val="99"/>
    <w:semiHidden/>
    <w:unhideWhenUsed/>
    <w:rsid w:val="00817C6A"/>
    <w:rPr>
      <w:sz w:val="16"/>
      <w:szCs w:val="16"/>
    </w:rPr>
  </w:style>
  <w:style w:type="paragraph" w:styleId="Commentaire">
    <w:name w:val="annotation text"/>
    <w:basedOn w:val="Normal"/>
    <w:link w:val="CommentaireCar"/>
    <w:uiPriority w:val="99"/>
    <w:semiHidden/>
    <w:unhideWhenUsed/>
    <w:rsid w:val="00817C6A"/>
    <w:rPr>
      <w:sz w:val="20"/>
      <w:szCs w:val="20"/>
    </w:rPr>
  </w:style>
  <w:style w:type="character" w:customStyle="1" w:styleId="CommentaireCar">
    <w:name w:val="Commentaire Car"/>
    <w:basedOn w:val="Policepardfaut"/>
    <w:link w:val="Commentaire"/>
    <w:uiPriority w:val="99"/>
    <w:semiHidden/>
    <w:rsid w:val="00817C6A"/>
    <w:rPr>
      <w:sz w:val="20"/>
      <w:szCs w:val="20"/>
    </w:rPr>
  </w:style>
  <w:style w:type="paragraph" w:styleId="Objetducommentaire">
    <w:name w:val="annotation subject"/>
    <w:basedOn w:val="Commentaire"/>
    <w:next w:val="Commentaire"/>
    <w:link w:val="ObjetducommentaireCar"/>
    <w:uiPriority w:val="99"/>
    <w:semiHidden/>
    <w:unhideWhenUsed/>
    <w:rsid w:val="00817C6A"/>
    <w:rPr>
      <w:b/>
      <w:bCs/>
    </w:rPr>
  </w:style>
  <w:style w:type="character" w:customStyle="1" w:styleId="ObjetducommentaireCar">
    <w:name w:val="Objet du commentaire Car"/>
    <w:basedOn w:val="CommentaireCar"/>
    <w:link w:val="Objetducommentaire"/>
    <w:uiPriority w:val="99"/>
    <w:semiHidden/>
    <w:rsid w:val="00817C6A"/>
    <w:rPr>
      <w:b/>
      <w:bCs/>
      <w:sz w:val="20"/>
      <w:szCs w:val="20"/>
    </w:rPr>
  </w:style>
  <w:style w:type="paragraph" w:styleId="Textedebulles">
    <w:name w:val="Balloon Text"/>
    <w:basedOn w:val="Normal"/>
    <w:link w:val="TextedebullesCar"/>
    <w:uiPriority w:val="99"/>
    <w:semiHidden/>
    <w:unhideWhenUsed/>
    <w:rsid w:val="00817C6A"/>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7C6A"/>
    <w:rPr>
      <w:rFonts w:ascii="Segoe UI" w:hAnsi="Segoe UI" w:cs="Segoe UI"/>
      <w:sz w:val="18"/>
      <w:szCs w:val="18"/>
    </w:rPr>
  </w:style>
  <w:style w:type="character" w:customStyle="1" w:styleId="Titre2Car">
    <w:name w:val="Titre 2 Car"/>
    <w:basedOn w:val="Policepardfaut"/>
    <w:link w:val="Titre2"/>
    <w:uiPriority w:val="9"/>
    <w:rsid w:val="00817C6A"/>
    <w:rPr>
      <w:rFonts w:asciiTheme="majorHAnsi" w:eastAsiaTheme="majorEastAsia" w:hAnsiTheme="majorHAnsi" w:cstheme="majorBidi"/>
      <w:color w:val="365F91" w:themeColor="accent1" w:themeShade="BF"/>
      <w:sz w:val="26"/>
      <w:szCs w:val="26"/>
    </w:rPr>
  </w:style>
  <w:style w:type="table" w:styleId="Grille">
    <w:name w:val="Table Grid"/>
    <w:basedOn w:val="TableauNormal"/>
    <w:uiPriority w:val="59"/>
    <w:rsid w:val="00041C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vision">
    <w:name w:val="Revision"/>
    <w:hidden/>
    <w:uiPriority w:val="99"/>
    <w:semiHidden/>
    <w:rsid w:val="00207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8268">
      <w:bodyDiv w:val="1"/>
      <w:marLeft w:val="0"/>
      <w:marRight w:val="0"/>
      <w:marTop w:val="0"/>
      <w:marBottom w:val="0"/>
      <w:divBdr>
        <w:top w:val="none" w:sz="0" w:space="0" w:color="auto"/>
        <w:left w:val="none" w:sz="0" w:space="0" w:color="auto"/>
        <w:bottom w:val="none" w:sz="0" w:space="0" w:color="auto"/>
        <w:right w:val="none" w:sz="0" w:space="0" w:color="auto"/>
      </w:divBdr>
    </w:div>
    <w:div w:id="131022544">
      <w:bodyDiv w:val="1"/>
      <w:marLeft w:val="0"/>
      <w:marRight w:val="0"/>
      <w:marTop w:val="0"/>
      <w:marBottom w:val="0"/>
      <w:divBdr>
        <w:top w:val="none" w:sz="0" w:space="0" w:color="auto"/>
        <w:left w:val="none" w:sz="0" w:space="0" w:color="auto"/>
        <w:bottom w:val="none" w:sz="0" w:space="0" w:color="auto"/>
        <w:right w:val="none" w:sz="0" w:space="0" w:color="auto"/>
      </w:divBdr>
    </w:div>
    <w:div w:id="194000624">
      <w:bodyDiv w:val="1"/>
      <w:marLeft w:val="0"/>
      <w:marRight w:val="0"/>
      <w:marTop w:val="0"/>
      <w:marBottom w:val="0"/>
      <w:divBdr>
        <w:top w:val="none" w:sz="0" w:space="0" w:color="auto"/>
        <w:left w:val="none" w:sz="0" w:space="0" w:color="auto"/>
        <w:bottom w:val="none" w:sz="0" w:space="0" w:color="auto"/>
        <w:right w:val="none" w:sz="0" w:space="0" w:color="auto"/>
      </w:divBdr>
    </w:div>
    <w:div w:id="412358943">
      <w:bodyDiv w:val="1"/>
      <w:marLeft w:val="0"/>
      <w:marRight w:val="0"/>
      <w:marTop w:val="0"/>
      <w:marBottom w:val="0"/>
      <w:divBdr>
        <w:top w:val="none" w:sz="0" w:space="0" w:color="auto"/>
        <w:left w:val="none" w:sz="0" w:space="0" w:color="auto"/>
        <w:bottom w:val="none" w:sz="0" w:space="0" w:color="auto"/>
        <w:right w:val="none" w:sz="0" w:space="0" w:color="auto"/>
      </w:divBdr>
    </w:div>
    <w:div w:id="493881169">
      <w:bodyDiv w:val="1"/>
      <w:marLeft w:val="0"/>
      <w:marRight w:val="0"/>
      <w:marTop w:val="0"/>
      <w:marBottom w:val="0"/>
      <w:divBdr>
        <w:top w:val="none" w:sz="0" w:space="0" w:color="auto"/>
        <w:left w:val="none" w:sz="0" w:space="0" w:color="auto"/>
        <w:bottom w:val="none" w:sz="0" w:space="0" w:color="auto"/>
        <w:right w:val="none" w:sz="0" w:space="0" w:color="auto"/>
      </w:divBdr>
    </w:div>
    <w:div w:id="550919358">
      <w:bodyDiv w:val="1"/>
      <w:marLeft w:val="0"/>
      <w:marRight w:val="0"/>
      <w:marTop w:val="0"/>
      <w:marBottom w:val="0"/>
      <w:divBdr>
        <w:top w:val="none" w:sz="0" w:space="0" w:color="auto"/>
        <w:left w:val="none" w:sz="0" w:space="0" w:color="auto"/>
        <w:bottom w:val="none" w:sz="0" w:space="0" w:color="auto"/>
        <w:right w:val="none" w:sz="0" w:space="0" w:color="auto"/>
      </w:divBdr>
    </w:div>
    <w:div w:id="598147199">
      <w:bodyDiv w:val="1"/>
      <w:marLeft w:val="0"/>
      <w:marRight w:val="0"/>
      <w:marTop w:val="0"/>
      <w:marBottom w:val="0"/>
      <w:divBdr>
        <w:top w:val="none" w:sz="0" w:space="0" w:color="auto"/>
        <w:left w:val="none" w:sz="0" w:space="0" w:color="auto"/>
        <w:bottom w:val="none" w:sz="0" w:space="0" w:color="auto"/>
        <w:right w:val="none" w:sz="0" w:space="0" w:color="auto"/>
      </w:divBdr>
    </w:div>
    <w:div w:id="603804124">
      <w:bodyDiv w:val="1"/>
      <w:marLeft w:val="0"/>
      <w:marRight w:val="0"/>
      <w:marTop w:val="0"/>
      <w:marBottom w:val="0"/>
      <w:divBdr>
        <w:top w:val="none" w:sz="0" w:space="0" w:color="auto"/>
        <w:left w:val="none" w:sz="0" w:space="0" w:color="auto"/>
        <w:bottom w:val="none" w:sz="0" w:space="0" w:color="auto"/>
        <w:right w:val="none" w:sz="0" w:space="0" w:color="auto"/>
      </w:divBdr>
    </w:div>
    <w:div w:id="689261306">
      <w:bodyDiv w:val="1"/>
      <w:marLeft w:val="0"/>
      <w:marRight w:val="0"/>
      <w:marTop w:val="0"/>
      <w:marBottom w:val="0"/>
      <w:divBdr>
        <w:top w:val="none" w:sz="0" w:space="0" w:color="auto"/>
        <w:left w:val="none" w:sz="0" w:space="0" w:color="auto"/>
        <w:bottom w:val="none" w:sz="0" w:space="0" w:color="auto"/>
        <w:right w:val="none" w:sz="0" w:space="0" w:color="auto"/>
      </w:divBdr>
    </w:div>
    <w:div w:id="762141628">
      <w:bodyDiv w:val="1"/>
      <w:marLeft w:val="0"/>
      <w:marRight w:val="0"/>
      <w:marTop w:val="0"/>
      <w:marBottom w:val="0"/>
      <w:divBdr>
        <w:top w:val="none" w:sz="0" w:space="0" w:color="auto"/>
        <w:left w:val="none" w:sz="0" w:space="0" w:color="auto"/>
        <w:bottom w:val="none" w:sz="0" w:space="0" w:color="auto"/>
        <w:right w:val="none" w:sz="0" w:space="0" w:color="auto"/>
      </w:divBdr>
    </w:div>
    <w:div w:id="840654842">
      <w:bodyDiv w:val="1"/>
      <w:marLeft w:val="0"/>
      <w:marRight w:val="0"/>
      <w:marTop w:val="0"/>
      <w:marBottom w:val="0"/>
      <w:divBdr>
        <w:top w:val="none" w:sz="0" w:space="0" w:color="auto"/>
        <w:left w:val="none" w:sz="0" w:space="0" w:color="auto"/>
        <w:bottom w:val="none" w:sz="0" w:space="0" w:color="auto"/>
        <w:right w:val="none" w:sz="0" w:space="0" w:color="auto"/>
      </w:divBdr>
    </w:div>
    <w:div w:id="870067948">
      <w:bodyDiv w:val="1"/>
      <w:marLeft w:val="0"/>
      <w:marRight w:val="0"/>
      <w:marTop w:val="0"/>
      <w:marBottom w:val="0"/>
      <w:divBdr>
        <w:top w:val="none" w:sz="0" w:space="0" w:color="auto"/>
        <w:left w:val="none" w:sz="0" w:space="0" w:color="auto"/>
        <w:bottom w:val="none" w:sz="0" w:space="0" w:color="auto"/>
        <w:right w:val="none" w:sz="0" w:space="0" w:color="auto"/>
      </w:divBdr>
    </w:div>
    <w:div w:id="1114593257">
      <w:bodyDiv w:val="1"/>
      <w:marLeft w:val="0"/>
      <w:marRight w:val="0"/>
      <w:marTop w:val="0"/>
      <w:marBottom w:val="0"/>
      <w:divBdr>
        <w:top w:val="none" w:sz="0" w:space="0" w:color="auto"/>
        <w:left w:val="none" w:sz="0" w:space="0" w:color="auto"/>
        <w:bottom w:val="none" w:sz="0" w:space="0" w:color="auto"/>
        <w:right w:val="none" w:sz="0" w:space="0" w:color="auto"/>
      </w:divBdr>
    </w:div>
    <w:div w:id="1176725933">
      <w:bodyDiv w:val="1"/>
      <w:marLeft w:val="0"/>
      <w:marRight w:val="0"/>
      <w:marTop w:val="0"/>
      <w:marBottom w:val="0"/>
      <w:divBdr>
        <w:top w:val="none" w:sz="0" w:space="0" w:color="auto"/>
        <w:left w:val="none" w:sz="0" w:space="0" w:color="auto"/>
        <w:bottom w:val="none" w:sz="0" w:space="0" w:color="auto"/>
        <w:right w:val="none" w:sz="0" w:space="0" w:color="auto"/>
      </w:divBdr>
    </w:div>
    <w:div w:id="1217623557">
      <w:bodyDiv w:val="1"/>
      <w:marLeft w:val="0"/>
      <w:marRight w:val="0"/>
      <w:marTop w:val="0"/>
      <w:marBottom w:val="0"/>
      <w:divBdr>
        <w:top w:val="none" w:sz="0" w:space="0" w:color="auto"/>
        <w:left w:val="none" w:sz="0" w:space="0" w:color="auto"/>
        <w:bottom w:val="none" w:sz="0" w:space="0" w:color="auto"/>
        <w:right w:val="none" w:sz="0" w:space="0" w:color="auto"/>
      </w:divBdr>
    </w:div>
    <w:div w:id="1345014742">
      <w:bodyDiv w:val="1"/>
      <w:marLeft w:val="0"/>
      <w:marRight w:val="0"/>
      <w:marTop w:val="0"/>
      <w:marBottom w:val="0"/>
      <w:divBdr>
        <w:top w:val="none" w:sz="0" w:space="0" w:color="auto"/>
        <w:left w:val="none" w:sz="0" w:space="0" w:color="auto"/>
        <w:bottom w:val="none" w:sz="0" w:space="0" w:color="auto"/>
        <w:right w:val="none" w:sz="0" w:space="0" w:color="auto"/>
      </w:divBdr>
    </w:div>
    <w:div w:id="1359425835">
      <w:bodyDiv w:val="1"/>
      <w:marLeft w:val="0"/>
      <w:marRight w:val="0"/>
      <w:marTop w:val="0"/>
      <w:marBottom w:val="0"/>
      <w:divBdr>
        <w:top w:val="none" w:sz="0" w:space="0" w:color="auto"/>
        <w:left w:val="none" w:sz="0" w:space="0" w:color="auto"/>
        <w:bottom w:val="none" w:sz="0" w:space="0" w:color="auto"/>
        <w:right w:val="none" w:sz="0" w:space="0" w:color="auto"/>
      </w:divBdr>
    </w:div>
    <w:div w:id="1417704764">
      <w:bodyDiv w:val="1"/>
      <w:marLeft w:val="0"/>
      <w:marRight w:val="0"/>
      <w:marTop w:val="0"/>
      <w:marBottom w:val="0"/>
      <w:divBdr>
        <w:top w:val="none" w:sz="0" w:space="0" w:color="auto"/>
        <w:left w:val="none" w:sz="0" w:space="0" w:color="auto"/>
        <w:bottom w:val="none" w:sz="0" w:space="0" w:color="auto"/>
        <w:right w:val="none" w:sz="0" w:space="0" w:color="auto"/>
      </w:divBdr>
    </w:div>
    <w:div w:id="1459883210">
      <w:bodyDiv w:val="1"/>
      <w:marLeft w:val="0"/>
      <w:marRight w:val="0"/>
      <w:marTop w:val="0"/>
      <w:marBottom w:val="0"/>
      <w:divBdr>
        <w:top w:val="none" w:sz="0" w:space="0" w:color="auto"/>
        <w:left w:val="none" w:sz="0" w:space="0" w:color="auto"/>
        <w:bottom w:val="none" w:sz="0" w:space="0" w:color="auto"/>
        <w:right w:val="none" w:sz="0" w:space="0" w:color="auto"/>
      </w:divBdr>
      <w:divsChild>
        <w:div w:id="560485301">
          <w:marLeft w:val="0"/>
          <w:marRight w:val="0"/>
          <w:marTop w:val="0"/>
          <w:marBottom w:val="0"/>
          <w:divBdr>
            <w:top w:val="none" w:sz="0" w:space="0" w:color="auto"/>
            <w:left w:val="none" w:sz="0" w:space="0" w:color="auto"/>
            <w:bottom w:val="none" w:sz="0" w:space="0" w:color="auto"/>
            <w:right w:val="none" w:sz="0" w:space="0" w:color="auto"/>
          </w:divBdr>
          <w:divsChild>
            <w:div w:id="1772815444">
              <w:marLeft w:val="0"/>
              <w:marRight w:val="0"/>
              <w:marTop w:val="0"/>
              <w:marBottom w:val="0"/>
              <w:divBdr>
                <w:top w:val="none" w:sz="0" w:space="0" w:color="auto"/>
                <w:left w:val="none" w:sz="0" w:space="0" w:color="auto"/>
                <w:bottom w:val="none" w:sz="0" w:space="0" w:color="auto"/>
                <w:right w:val="none" w:sz="0" w:space="0" w:color="auto"/>
              </w:divBdr>
              <w:divsChild>
                <w:div w:id="83873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95639">
      <w:bodyDiv w:val="1"/>
      <w:marLeft w:val="0"/>
      <w:marRight w:val="0"/>
      <w:marTop w:val="0"/>
      <w:marBottom w:val="0"/>
      <w:divBdr>
        <w:top w:val="none" w:sz="0" w:space="0" w:color="auto"/>
        <w:left w:val="none" w:sz="0" w:space="0" w:color="auto"/>
        <w:bottom w:val="none" w:sz="0" w:space="0" w:color="auto"/>
        <w:right w:val="none" w:sz="0" w:space="0" w:color="auto"/>
      </w:divBdr>
    </w:div>
    <w:div w:id="1521816103">
      <w:bodyDiv w:val="1"/>
      <w:marLeft w:val="0"/>
      <w:marRight w:val="0"/>
      <w:marTop w:val="0"/>
      <w:marBottom w:val="0"/>
      <w:divBdr>
        <w:top w:val="none" w:sz="0" w:space="0" w:color="auto"/>
        <w:left w:val="none" w:sz="0" w:space="0" w:color="auto"/>
        <w:bottom w:val="none" w:sz="0" w:space="0" w:color="auto"/>
        <w:right w:val="none" w:sz="0" w:space="0" w:color="auto"/>
      </w:divBdr>
    </w:div>
    <w:div w:id="1661542385">
      <w:bodyDiv w:val="1"/>
      <w:marLeft w:val="0"/>
      <w:marRight w:val="0"/>
      <w:marTop w:val="0"/>
      <w:marBottom w:val="0"/>
      <w:divBdr>
        <w:top w:val="none" w:sz="0" w:space="0" w:color="auto"/>
        <w:left w:val="none" w:sz="0" w:space="0" w:color="auto"/>
        <w:bottom w:val="none" w:sz="0" w:space="0" w:color="auto"/>
        <w:right w:val="none" w:sz="0" w:space="0" w:color="auto"/>
      </w:divBdr>
    </w:div>
    <w:div w:id="1840148585">
      <w:bodyDiv w:val="1"/>
      <w:marLeft w:val="0"/>
      <w:marRight w:val="0"/>
      <w:marTop w:val="0"/>
      <w:marBottom w:val="0"/>
      <w:divBdr>
        <w:top w:val="none" w:sz="0" w:space="0" w:color="auto"/>
        <w:left w:val="none" w:sz="0" w:space="0" w:color="auto"/>
        <w:bottom w:val="none" w:sz="0" w:space="0" w:color="auto"/>
        <w:right w:val="none" w:sz="0" w:space="0" w:color="auto"/>
      </w:divBdr>
    </w:div>
    <w:div w:id="1880898137">
      <w:bodyDiv w:val="1"/>
      <w:marLeft w:val="0"/>
      <w:marRight w:val="0"/>
      <w:marTop w:val="0"/>
      <w:marBottom w:val="0"/>
      <w:divBdr>
        <w:top w:val="none" w:sz="0" w:space="0" w:color="auto"/>
        <w:left w:val="none" w:sz="0" w:space="0" w:color="auto"/>
        <w:bottom w:val="none" w:sz="0" w:space="0" w:color="auto"/>
        <w:right w:val="none" w:sz="0" w:space="0" w:color="auto"/>
      </w:divBdr>
    </w:div>
    <w:div w:id="1922333079">
      <w:bodyDiv w:val="1"/>
      <w:marLeft w:val="0"/>
      <w:marRight w:val="0"/>
      <w:marTop w:val="0"/>
      <w:marBottom w:val="0"/>
      <w:divBdr>
        <w:top w:val="none" w:sz="0" w:space="0" w:color="auto"/>
        <w:left w:val="none" w:sz="0" w:space="0" w:color="auto"/>
        <w:bottom w:val="none" w:sz="0" w:space="0" w:color="auto"/>
        <w:right w:val="none" w:sz="0" w:space="0" w:color="auto"/>
      </w:divBdr>
    </w:div>
    <w:div w:id="1937593636">
      <w:bodyDiv w:val="1"/>
      <w:marLeft w:val="0"/>
      <w:marRight w:val="0"/>
      <w:marTop w:val="0"/>
      <w:marBottom w:val="0"/>
      <w:divBdr>
        <w:top w:val="none" w:sz="0" w:space="0" w:color="auto"/>
        <w:left w:val="none" w:sz="0" w:space="0" w:color="auto"/>
        <w:bottom w:val="none" w:sz="0" w:space="0" w:color="auto"/>
        <w:right w:val="none" w:sz="0" w:space="0" w:color="auto"/>
      </w:divBdr>
      <w:divsChild>
        <w:div w:id="150098035">
          <w:marLeft w:val="0"/>
          <w:marRight w:val="0"/>
          <w:marTop w:val="0"/>
          <w:marBottom w:val="0"/>
          <w:divBdr>
            <w:top w:val="none" w:sz="0" w:space="0" w:color="auto"/>
            <w:left w:val="none" w:sz="0" w:space="0" w:color="auto"/>
            <w:bottom w:val="none" w:sz="0" w:space="0" w:color="auto"/>
            <w:right w:val="none" w:sz="0" w:space="0" w:color="auto"/>
          </w:divBdr>
          <w:divsChild>
            <w:div w:id="1943879598">
              <w:marLeft w:val="0"/>
              <w:marRight w:val="0"/>
              <w:marTop w:val="0"/>
              <w:marBottom w:val="0"/>
              <w:divBdr>
                <w:top w:val="none" w:sz="0" w:space="0" w:color="auto"/>
                <w:left w:val="none" w:sz="0" w:space="0" w:color="auto"/>
                <w:bottom w:val="none" w:sz="0" w:space="0" w:color="auto"/>
                <w:right w:val="none" w:sz="0" w:space="0" w:color="auto"/>
              </w:divBdr>
              <w:divsChild>
                <w:div w:id="17105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492924">
      <w:bodyDiv w:val="1"/>
      <w:marLeft w:val="0"/>
      <w:marRight w:val="0"/>
      <w:marTop w:val="0"/>
      <w:marBottom w:val="0"/>
      <w:divBdr>
        <w:top w:val="none" w:sz="0" w:space="0" w:color="auto"/>
        <w:left w:val="none" w:sz="0" w:space="0" w:color="auto"/>
        <w:bottom w:val="none" w:sz="0" w:space="0" w:color="auto"/>
        <w:right w:val="none" w:sz="0" w:space="0" w:color="auto"/>
      </w:divBdr>
    </w:div>
    <w:div w:id="20573126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3" Type="http://schemas.microsoft.com/office/2011/relationships/people" Target="people.xml"/><Relationship Id="rId14" Type="http://schemas.microsoft.com/office/2016/09/relationships/commentsIds" Target="commentsIds.xml"/><Relationship Id="rId15"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30</Pages>
  <Words>10410</Words>
  <Characters>57261</Characters>
  <Application>Microsoft Macintosh Word</Application>
  <DocSecurity>0</DocSecurity>
  <Lines>477</Lines>
  <Paragraphs>135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CNRS - LLACAN</Company>
  <LinksUpToDate>false</LinksUpToDate>
  <CharactersWithSpaces>67536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Oréal</dc:creator>
  <cp:keywords/>
  <dc:description/>
  <cp:lastModifiedBy>Elsa Oréal</cp:lastModifiedBy>
  <cp:revision>253</cp:revision>
  <cp:lastPrinted>2019-10-01T11:43:00Z</cp:lastPrinted>
  <dcterms:created xsi:type="dcterms:W3CDTF">2020-01-07T11:03:00Z</dcterms:created>
  <dcterms:modified xsi:type="dcterms:W3CDTF">2020-01-10T14:25:00Z</dcterms:modified>
</cp:coreProperties>
</file>